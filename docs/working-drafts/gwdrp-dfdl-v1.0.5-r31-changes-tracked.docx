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3" w:name="_Toc177399008"/>
      <w:bookmarkStart w:id="4" w:name="_Toc175057294"/>
      <w:bookmarkStart w:id="5" w:name="_Toc199516203"/>
      <w:bookmarkStart w:id="6" w:name="_Toc194983883"/>
      <w:bookmarkStart w:id="7" w:name="_Toc243112722"/>
      <w:bookmarkStart w:id="8"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77777777"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This draft document is an 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1448BC9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However, in addition this draft incorporates substantial revisions based on external review of the prior draft of the specification. These revisions, those beyond just minor/typographical have tracked changes. </w:t>
      </w:r>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14BB2550"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updates are indicated with change bars, </w:t>
      </w:r>
      <w:ins w:id="9" w:author="Mike Beckerle" w:date="2020-04-23T19:26:00Z">
        <w:r>
          <w:rPr>
            <w:rFonts w:ascii="Arial" w:hAnsi="Arial" w:cs="Arial"/>
            <w:b/>
            <w:i/>
            <w:sz w:val="24"/>
            <w:szCs w:val="24"/>
          </w:rPr>
          <w:t>text coloring</w:t>
        </w:r>
      </w:ins>
      <w:ins w:id="10"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11" w:name="_Toc38880365"/>
      <w:bookmarkStart w:id="12" w:name="_Toc52984492"/>
      <w:r>
        <w:t>Data Format Description Language (DFDL) v1.0</w:t>
      </w:r>
      <w:bookmarkEnd w:id="3"/>
      <w:bookmarkEnd w:id="4"/>
      <w:bookmarkEnd w:id="5"/>
      <w:bookmarkEnd w:id="6"/>
      <w:bookmarkEnd w:id="7"/>
      <w:bookmarkEnd w:id="8"/>
      <w:r>
        <w:t xml:space="preserve"> Specification</w:t>
      </w:r>
      <w:bookmarkEnd w:id="11"/>
      <w:bookmarkEnd w:id="12"/>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D97BF66" w14:textId="77777777" w:rsidR="00002119" w:rsidRDefault="005B0E56" w:rsidP="005B0E56">
      <w:pPr>
        <w:rPr>
          <w:ins w:id="13" w:author="Mike Beckerle" w:date="2020-10-08T20:37:00Z"/>
        </w:rPr>
      </w:pPr>
      <w:ins w:id="14" w:author="Mike Beckerle" w:date="2020-10-07T13:10:00Z">
        <w:r>
          <w:t xml:space="preserve">This document obsoletes </w:t>
        </w:r>
      </w:ins>
      <w:ins w:id="15" w:author="Mike Beckerle" w:date="2020-10-07T13:17:00Z">
        <w:r>
          <w:t xml:space="preserve">both </w:t>
        </w:r>
      </w:ins>
    </w:p>
    <w:p w14:paraId="1BC5B971" w14:textId="4E047F62" w:rsidR="005B0E56" w:rsidRDefault="005B0E56" w:rsidP="00002119">
      <w:pPr>
        <w:pStyle w:val="ListParagraph"/>
        <w:numPr>
          <w:ilvl w:val="0"/>
          <w:numId w:val="189"/>
        </w:numPr>
        <w:rPr>
          <w:ins w:id="16" w:author="Mike Beckerle" w:date="2020-10-07T13:10:00Z"/>
        </w:rPr>
      </w:pPr>
      <w:ins w:id="17" w:author="Mike Beckerle" w:date="2020-10-07T13:10:00Z">
        <w:r>
          <w:t xml:space="preserve">GFD-P-R.207 dated September 2014 </w:t>
        </w:r>
      </w:ins>
      <w:ins w:id="18" w:author="Mike Beckerle" w:date="2020-10-07T13:15:00Z">
        <w:r>
          <w:fldChar w:fldCharType="begin"/>
        </w:r>
        <w:r>
          <w:instrText xml:space="preserve"> REF ref_OBSOLETE_DFDL_207 \h </w:instrText>
        </w:r>
      </w:ins>
      <w:r>
        <w:fldChar w:fldCharType="separate"/>
      </w:r>
      <w:ins w:id="19" w:author="Mike Beckerle" w:date="2020-10-07T13:15:00Z">
        <w:r>
          <w:t>[</w:t>
        </w:r>
      </w:ins>
      <w:ins w:id="20" w:author="Mike Beckerle" w:date="2020-10-07T13:28:00Z">
        <w:r w:rsidR="00CC44F2">
          <w:fldChar w:fldCharType="begin"/>
        </w:r>
        <w:r w:rsidR="00CC44F2">
          <w:instrText xml:space="preserve"> HYPERLINK  \l "ref_OBSOLETE_DFDL_207" </w:instrText>
        </w:r>
        <w:r w:rsidR="00CC44F2">
          <w:fldChar w:fldCharType="separate"/>
        </w:r>
        <w:r w:rsidRPr="00CC44F2">
          <w:rPr>
            <w:rStyle w:val="Hyperlink"/>
          </w:rPr>
          <w:t>OBSOLETE_DFDL_207</w:t>
        </w:r>
        <w:r w:rsidR="00CC44F2">
          <w:fldChar w:fldCharType="end"/>
        </w:r>
      </w:ins>
      <w:ins w:id="21" w:author="Mike Beckerle" w:date="2020-10-07T13:15:00Z">
        <w:r>
          <w:t>]</w:t>
        </w:r>
        <w:r>
          <w:fldChar w:fldCharType="end"/>
        </w:r>
      </w:ins>
      <w:ins w:id="22" w:author="Mike Beckerle" w:date="2020-10-07T13:10:00Z">
        <w:r>
          <w:t xml:space="preserve"> </w:t>
        </w:r>
      </w:ins>
    </w:p>
    <w:p w14:paraId="56F930A2" w14:textId="7D42D672" w:rsidR="000E1214" w:rsidRDefault="00A87198" w:rsidP="00002119">
      <w:pPr>
        <w:pStyle w:val="ListParagraph"/>
        <w:numPr>
          <w:ilvl w:val="0"/>
          <w:numId w:val="189"/>
        </w:numPr>
      </w:pPr>
      <w:bookmarkStart w:id="23" w:name="_GoBack"/>
      <w:bookmarkEnd w:id="23"/>
      <w:r>
        <w:t xml:space="preserve">GFD-P-R.174 dated January 2011 </w:t>
      </w:r>
      <w:ins w:id="24" w:author="Mike Beckerle" w:date="2020-10-07T13:16:00Z">
        <w:r w:rsidR="005B0E56">
          <w:fldChar w:fldCharType="begin"/>
        </w:r>
        <w:r w:rsidR="005B0E56">
          <w:instrText xml:space="preserve"> REF ref_OBSOLETE_DFDL_174 \h </w:instrText>
        </w:r>
      </w:ins>
      <w:r w:rsidR="005B0E56">
        <w:fldChar w:fldCharType="separate"/>
      </w:r>
      <w:ins w:id="25" w:author="Mike Beckerle" w:date="2020-10-07T13:16:00Z">
        <w:r w:rsidR="005B0E56">
          <w:t>[</w:t>
        </w:r>
      </w:ins>
      <w:ins w:id="26" w:author="Mike Beckerle" w:date="2020-10-07T13:28:00Z">
        <w:r w:rsidR="00CC44F2">
          <w:fldChar w:fldCharType="begin"/>
        </w:r>
        <w:r w:rsidR="00CC44F2">
          <w:instrText xml:space="preserve"> HYPERLINK  \l "ref_OBSOLETE_DFDL_174" </w:instrText>
        </w:r>
        <w:r w:rsidR="00CC44F2">
          <w:fldChar w:fldCharType="separate"/>
        </w:r>
        <w:r w:rsidR="005B0E56" w:rsidRPr="00CC44F2">
          <w:rPr>
            <w:rStyle w:val="Hyperlink"/>
          </w:rPr>
          <w:t>OBSOLETE_DFDL_174</w:t>
        </w:r>
        <w:r w:rsidR="00CC44F2">
          <w:fldChar w:fldCharType="end"/>
        </w:r>
      </w:ins>
      <w:ins w:id="27" w:author="Mike Beckerle" w:date="2020-10-07T13:16:00Z">
        <w:r w:rsidR="005B0E56">
          <w:t>]</w:t>
        </w:r>
        <w:r w:rsidR="005B0E56">
          <w:fldChar w:fldCharType="end"/>
        </w:r>
      </w:ins>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28" w:name="_Ref525097868"/>
      <w:bookmarkStart w:id="29" w:name="_Toc177399009"/>
      <w:bookmarkStart w:id="30" w:name="_Toc175057295"/>
      <w:bookmarkStart w:id="31" w:name="_Toc194983884"/>
    </w:p>
    <w:p w14:paraId="1A830A83" w14:textId="77777777" w:rsidR="000E1214" w:rsidRDefault="00A87198">
      <w:pPr>
        <w:rPr>
          <w:u w:val="single"/>
        </w:rPr>
      </w:pPr>
      <w:r>
        <w:rPr>
          <w:u w:val="single"/>
        </w:rPr>
        <w:t>Abstract</w:t>
      </w:r>
      <w:bookmarkEnd w:id="28"/>
      <w:bookmarkEnd w:id="29"/>
      <w:bookmarkEnd w:id="30"/>
      <w:bookmarkEnd w:id="31"/>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426353" w14:paraId="0E50E61B" w14:textId="77777777" w:rsidTr="000E1214">
        <w:tc>
          <w:tcPr>
            <w:tcW w:w="816" w:type="pct"/>
          </w:tcPr>
          <w:p w14:paraId="7137A4F9" w14:textId="307795AF" w:rsidR="00426353" w:rsidRDefault="00426353">
            <w:pPr>
              <w:rPr>
                <w:rFonts w:cs="Arial"/>
              </w:rPr>
            </w:pPr>
            <w:r>
              <w:rPr>
                <w:rFonts w:cs="Arial"/>
              </w:rPr>
              <w:t>R31</w:t>
            </w:r>
          </w:p>
        </w:tc>
        <w:tc>
          <w:tcPr>
            <w:tcW w:w="777" w:type="pct"/>
          </w:tcPr>
          <w:p w14:paraId="7EC0CACE" w14:textId="70E08F19" w:rsidR="00426353" w:rsidRDefault="00426353">
            <w:pPr>
              <w:rPr>
                <w:rFonts w:cs="Arial"/>
              </w:rPr>
            </w:pPr>
            <w:r>
              <w:rPr>
                <w:rFonts w:cs="Arial"/>
              </w:rPr>
              <w:t>2020-10-07</w:t>
            </w:r>
          </w:p>
        </w:tc>
        <w:tc>
          <w:tcPr>
            <w:tcW w:w="3407" w:type="pct"/>
          </w:tcPr>
          <w:p w14:paraId="453145D5" w14:textId="3FF9AE2E" w:rsidR="00426353" w:rsidRDefault="00426353">
            <w:pPr>
              <w:rPr>
                <w:rFonts w:cs="Arial"/>
              </w:rPr>
            </w:pPr>
            <w:r>
              <w:rPr>
                <w:rFonts w:cs="Arial"/>
              </w:rPr>
              <w:t xml:space="preserve">Incorporate second half of SMH review. </w:t>
            </w:r>
            <w:ins w:id="32" w:author="Mike Beckerle" w:date="2020-10-08T20:36:00Z">
              <w:r w:rsidR="00B31DA3">
                <w:rPr>
                  <w:rFonts w:cs="Arial"/>
                </w:rPr>
                <w:t>Standardize on initial upper case for Processing Error and Recoverable Error.</w:t>
              </w:r>
            </w:ins>
          </w:p>
        </w:tc>
      </w:tr>
      <w:tr w:rsidR="005B0E56" w14:paraId="5E01EFD1" w14:textId="77777777" w:rsidTr="000E1214">
        <w:tc>
          <w:tcPr>
            <w:tcW w:w="816" w:type="pct"/>
          </w:tcPr>
          <w:p w14:paraId="0E71D38D" w14:textId="53737D12" w:rsidR="005B0E56" w:rsidRDefault="005B0E56">
            <w:pPr>
              <w:rPr>
                <w:rFonts w:cs="Arial"/>
              </w:rPr>
            </w:pPr>
            <w:r>
              <w:rPr>
                <w:rFonts w:cs="Arial"/>
              </w:rPr>
              <w:t>R30</w:t>
            </w:r>
          </w:p>
        </w:tc>
        <w:tc>
          <w:tcPr>
            <w:tcW w:w="777" w:type="pct"/>
          </w:tcPr>
          <w:p w14:paraId="3FCD7209" w14:textId="13316282" w:rsidR="005B0E56" w:rsidRDefault="005B0E56">
            <w:pPr>
              <w:rPr>
                <w:rFonts w:cs="Arial"/>
              </w:rPr>
            </w:pPr>
            <w:r>
              <w:rPr>
                <w:rFonts w:cs="Arial"/>
              </w:rPr>
              <w:t>2020-10-07</w:t>
            </w:r>
          </w:p>
        </w:tc>
        <w:tc>
          <w:tcPr>
            <w:tcW w:w="3407" w:type="pct"/>
          </w:tcPr>
          <w:p w14:paraId="4ED3A3DC" w14:textId="77777777" w:rsidR="005B0E56" w:rsidRDefault="005B0E56">
            <w:pPr>
              <w:rPr>
                <w:rFonts w:cs="Arial"/>
              </w:rPr>
            </w:pPr>
            <w:r>
              <w:rPr>
                <w:rFonts w:cs="Arial"/>
              </w:rPr>
              <w:t>Incorporate first half of SMH review</w:t>
            </w:r>
            <w:ins w:id="33" w:author="Mike Beckerle" w:date="2020-10-07T17:31:00Z">
              <w:r w:rsidR="00485797">
                <w:rPr>
                  <w:rFonts w:cs="Arial"/>
                </w:rPr>
                <w:t xml:space="preserve"> (up to but stopping at what is now Section 9.3)</w:t>
              </w:r>
            </w:ins>
            <w:r>
              <w:rPr>
                <w:rFonts w:cs="Arial"/>
              </w:rPr>
              <w:t>. Update document number</w:t>
            </w:r>
            <w:ins w:id="34" w:author="Mike Beckerle" w:date="2020-10-07T17:32:00Z">
              <w:r w:rsidR="00485797">
                <w:rPr>
                  <w:rFonts w:cs="Arial"/>
                </w:rPr>
                <w:t xml:space="preserve"> to 240.</w:t>
              </w:r>
            </w:ins>
          </w:p>
          <w:p w14:paraId="479C9B63" w14:textId="716CF6C9" w:rsidR="00613FBC" w:rsidRDefault="00613FBC">
            <w:pPr>
              <w:rPr>
                <w:rFonts w:cs="Arial"/>
              </w:rPr>
            </w:pPr>
            <w:r>
              <w:rPr>
                <w:rFonts w:cs="Arial"/>
              </w:rPr>
              <w:t>Fixed indentation in Property precedence section.</w:t>
            </w:r>
          </w:p>
        </w:tc>
      </w:tr>
      <w:tr w:rsidR="006B6634" w14:paraId="608DF466" w14:textId="77777777" w:rsidTr="000E1214">
        <w:tc>
          <w:tcPr>
            <w:tcW w:w="816" w:type="pct"/>
          </w:tcPr>
          <w:p w14:paraId="1BFD7631" w14:textId="62E1958C" w:rsidR="006B6634" w:rsidRDefault="006B6634">
            <w:pPr>
              <w:rPr>
                <w:rFonts w:cs="Arial"/>
              </w:rPr>
            </w:pPr>
            <w:r>
              <w:rPr>
                <w:rFonts w:cs="Arial"/>
              </w:rPr>
              <w:t>R29</w:t>
            </w:r>
          </w:p>
        </w:tc>
        <w:tc>
          <w:tcPr>
            <w:tcW w:w="777" w:type="pct"/>
          </w:tcPr>
          <w:p w14:paraId="65ABE96D" w14:textId="029AB7B3" w:rsidR="006B6634" w:rsidRDefault="006B6634">
            <w:pPr>
              <w:rPr>
                <w:rFonts w:cs="Arial"/>
              </w:rPr>
            </w:pPr>
            <w:r>
              <w:rPr>
                <w:rFonts w:cs="Arial"/>
              </w:rPr>
              <w:t>2020-09-29</w:t>
            </w:r>
          </w:p>
        </w:tc>
        <w:tc>
          <w:tcPr>
            <w:tcW w:w="3407" w:type="pct"/>
          </w:tcPr>
          <w:p w14:paraId="22A831D3" w14:textId="77777777" w:rsidR="006B6634" w:rsidRDefault="006B6634">
            <w:pPr>
              <w:rPr>
                <w:rFonts w:cs="Arial"/>
              </w:rPr>
            </w:pPr>
            <w:r>
              <w:rPr>
                <w:rFonts w:cs="Arial"/>
              </w:rPr>
              <w:t>For workgroup review. Not all comment bubbles are resolved, but the renumbering of sections, and reorganization by moving pieces around is largely complete and needs workgroup review.</w:t>
            </w:r>
          </w:p>
          <w:p w14:paraId="0F26DA36" w14:textId="6DBEC6BE" w:rsidR="006B6634" w:rsidRDefault="006B6634">
            <w:pPr>
              <w:rPr>
                <w:rFonts w:cs="Arial"/>
              </w:rPr>
            </w:pPr>
            <w:r>
              <w:rPr>
                <w:rFonts w:cs="Arial"/>
              </w:rPr>
              <w:t>The remaining TBD comments are localized issues (mostly).</w:t>
            </w:r>
          </w:p>
        </w:tc>
      </w:tr>
      <w:tr w:rsidR="00AE22DD" w14:paraId="557C9FCF" w14:textId="77777777" w:rsidTr="000E1214">
        <w:tc>
          <w:tcPr>
            <w:tcW w:w="816" w:type="pct"/>
          </w:tcPr>
          <w:p w14:paraId="5ABF5D7D" w14:textId="62129E8F" w:rsidR="00AE22DD" w:rsidRDefault="00AE22DD">
            <w:pPr>
              <w:rPr>
                <w:rFonts w:cs="Arial"/>
              </w:rPr>
            </w:pPr>
            <w:r>
              <w:rPr>
                <w:rFonts w:cs="Arial"/>
              </w:rPr>
              <w:t>R28-03</w:t>
            </w:r>
          </w:p>
        </w:tc>
        <w:tc>
          <w:tcPr>
            <w:tcW w:w="777" w:type="pct"/>
          </w:tcPr>
          <w:p w14:paraId="7A726092" w14:textId="16CA9B03" w:rsidR="00AE22DD" w:rsidRDefault="00AE22DD">
            <w:pPr>
              <w:rPr>
                <w:rFonts w:cs="Arial"/>
              </w:rPr>
            </w:pPr>
            <w:r>
              <w:rPr>
                <w:rFonts w:cs="Arial"/>
              </w:rPr>
              <w:t>2020-09-23</w:t>
            </w:r>
          </w:p>
        </w:tc>
        <w:tc>
          <w:tcPr>
            <w:tcW w:w="3407" w:type="pct"/>
          </w:tcPr>
          <w:p w14:paraId="10EFAAEA" w14:textId="0A8DF3F8" w:rsidR="00AE22DD" w:rsidRDefault="00AE22DD">
            <w:pPr>
              <w:rPr>
                <w:rFonts w:cs="Arial"/>
              </w:rPr>
            </w:pPr>
            <w:r>
              <w:rPr>
                <w:rFonts w:cs="Arial"/>
              </w:rPr>
              <w:t>Resolved some of the TBD comment bubbles.</w:t>
            </w:r>
          </w:p>
        </w:tc>
      </w:tr>
      <w:tr w:rsidR="00E22A38" w14:paraId="4FEB2F13" w14:textId="77777777" w:rsidTr="000E1214">
        <w:tc>
          <w:tcPr>
            <w:tcW w:w="816" w:type="pct"/>
          </w:tcPr>
          <w:p w14:paraId="1257BDF9" w14:textId="4D85993A" w:rsidR="00E22A38" w:rsidRDefault="00E22A38">
            <w:pPr>
              <w:rPr>
                <w:rFonts w:cs="Arial"/>
              </w:rPr>
            </w:pPr>
            <w:r>
              <w:rPr>
                <w:rFonts w:cs="Arial"/>
              </w:rPr>
              <w:t>R28-02</w:t>
            </w:r>
          </w:p>
        </w:tc>
        <w:tc>
          <w:tcPr>
            <w:tcW w:w="777" w:type="pct"/>
          </w:tcPr>
          <w:p w14:paraId="4B1FB15A" w14:textId="7266866A" w:rsidR="00E22A38" w:rsidRDefault="00E22A38">
            <w:pPr>
              <w:rPr>
                <w:rFonts w:cs="Arial"/>
              </w:rPr>
            </w:pPr>
            <w:r>
              <w:rPr>
                <w:rFonts w:cs="Arial"/>
              </w:rPr>
              <w:t>2020-09-22</w:t>
            </w:r>
          </w:p>
        </w:tc>
        <w:tc>
          <w:tcPr>
            <w:tcW w:w="3407" w:type="pct"/>
          </w:tcPr>
          <w:p w14:paraId="19E3B6DE" w14:textId="63D1D306" w:rsidR="00E22A38" w:rsidRDefault="00726B5E">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 xml:space="preserve">Testing storing binary docx on github with </w:t>
            </w:r>
            <w:proofErr w:type="spellStart"/>
            <w:r>
              <w:rPr>
                <w:rFonts w:cs="Arial"/>
              </w:rPr>
              <w:t>gitattributes</w:t>
            </w:r>
            <w:proofErr w:type="spellEnd"/>
            <w:r>
              <w:rPr>
                <w:rFonts w:cs="Arial"/>
              </w:rPr>
              <w:t xml:space="preserve">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xml:space="preserve">, and changes from </w:t>
            </w:r>
            <w:proofErr w:type="spellStart"/>
            <w:r w:rsidR="00AA7D10">
              <w:rPr>
                <w:rFonts w:cs="Arial"/>
              </w:rPr>
              <w:t>may</w:t>
            </w:r>
            <w:proofErr w:type="spellEnd"/>
            <w:r w:rsidR="00AA7D10">
              <w:rPr>
                <w:rFonts w:cs="Arial"/>
              </w:rPr>
              <w:t xml:space="preserve">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4F8C9C6" w:rsidR="005F0EA2" w:rsidRDefault="005F0EA2">
            <w:pPr>
              <w:rPr>
                <w:rFonts w:cs="Arial"/>
              </w:rPr>
            </w:pPr>
            <w:r>
              <w:rPr>
                <w:rFonts w:cs="Arial"/>
              </w:rPr>
              <w:t>Fix broken cross references. RFC2119 changes</w:t>
            </w:r>
            <w:r w:rsidR="006D4C7D">
              <w:rPr>
                <w:rFonts w:cs="Arial"/>
              </w:rPr>
              <w:t xml:space="preserve"> for must to MUST</w:t>
            </w:r>
            <w:r w:rsidR="003B63AE">
              <w:rPr>
                <w:rFonts w:cs="Arial"/>
              </w:rPr>
              <w:t>, should to SHOULD</w:t>
            </w:r>
            <w:r w:rsidR="008323B3">
              <w:rPr>
                <w:rFonts w:cs="Arial"/>
              </w:rPr>
              <w:t>, shall to SHAL</w:t>
            </w:r>
            <w:r w:rsidR="0033562A">
              <w:rPr>
                <w:rFonts w:cs="Arial"/>
              </w:rPr>
              <w:t>L, may to MAY, and vice versa. Some misuses of these terms were corrected.</w:t>
            </w:r>
            <w:r w:rsidR="008323B3">
              <w:rPr>
                <w:rFonts w:cs="Arial"/>
              </w:rPr>
              <w:t>.</w:t>
            </w:r>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w:t>
            </w:r>
            <w:proofErr w:type="spellStart"/>
            <w:r w:rsidR="00F232AD">
              <w:rPr>
                <w:rFonts w:cs="Arial"/>
              </w:rPr>
              <w:t>renumberings</w:t>
            </w:r>
            <w:proofErr w:type="spellEnd"/>
            <w:r w:rsidR="00F232AD">
              <w:rPr>
                <w:rFonts w:cs="Arial"/>
              </w:rPr>
              <w:t xml:space="preserve">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lastRenderedPageBreak/>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 xml:space="preserve">5.62 Section 12.2 Clarifications on </w:t>
            </w:r>
            <w:proofErr w:type="spellStart"/>
            <w:r>
              <w:rPr>
                <w:rFonts w:cs="Arial"/>
              </w:rPr>
              <w:t>documentFinalTerminatorCanBeMissing</w:t>
            </w:r>
            <w:proofErr w:type="spellEnd"/>
          </w:p>
          <w:p w14:paraId="4D833CCD" w14:textId="77777777" w:rsidR="000E1214" w:rsidRDefault="00A87198">
            <w:pPr>
              <w:rPr>
                <w:rFonts w:cs="Arial"/>
              </w:rPr>
            </w:pPr>
            <w:r>
              <w:rPr>
                <w:rFonts w:cs="Arial"/>
              </w:rPr>
              <w:t xml:space="preserve">5.63 Sections 12.2, 21 New property </w:t>
            </w:r>
            <w:proofErr w:type="spellStart"/>
            <w:r>
              <w:rPr>
                <w:rFonts w:cs="Arial"/>
              </w:rPr>
              <w:t>emptyElementParsePolicy</w:t>
            </w:r>
            <w:proofErr w:type="spellEnd"/>
            <w:r>
              <w:rPr>
                <w:rFonts w:cs="Arial"/>
              </w:rPr>
              <w:t>.</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 xml:space="preserve">5.44 Sections, 9.2, 12.3.3, 23.5.3 Data syntax grammar corrections related to </w:t>
            </w:r>
            <w:proofErr w:type="spellStart"/>
            <w:r>
              <w:rPr>
                <w:rFonts w:cs="Arial"/>
              </w:rPr>
              <w:t>ComplexContent</w:t>
            </w:r>
            <w:proofErr w:type="spellEnd"/>
            <w:r>
              <w:rPr>
                <w:rFonts w:cs="Arial"/>
              </w:rPr>
              <w:t>.</w:t>
            </w:r>
          </w:p>
          <w:p w14:paraId="7D86F0A7" w14:textId="77777777" w:rsidR="000E1214" w:rsidRDefault="00A87198">
            <w:pPr>
              <w:rPr>
                <w:rFonts w:cs="Arial"/>
              </w:rPr>
            </w:pPr>
            <w:r>
              <w:rPr>
                <w:rFonts w:cs="Arial"/>
              </w:rPr>
              <w:t xml:space="preserve">5.45 Sections 9.2, 13.2.1, 23.5.3. Data syntax grammar corrections related to </w:t>
            </w:r>
            <w:proofErr w:type="spellStart"/>
            <w:r>
              <w:rPr>
                <w:rFonts w:cs="Arial"/>
              </w:rPr>
              <w:t>SimpleContent</w:t>
            </w:r>
            <w:proofErr w:type="spellEnd"/>
            <w:r>
              <w:rPr>
                <w:rFonts w:cs="Arial"/>
              </w:rPr>
              <w:t xml:space="preserve"> and </w:t>
            </w:r>
            <w:proofErr w:type="spellStart"/>
            <w:r>
              <w:rPr>
                <w:rFonts w:cs="Arial"/>
              </w:rPr>
              <w:t>SimpleValue</w:t>
            </w:r>
            <w:proofErr w:type="spellEnd"/>
            <w:r>
              <w:rPr>
                <w:rFonts w:cs="Arial"/>
              </w:rPr>
              <w:t>.</w:t>
            </w:r>
          </w:p>
          <w:p w14:paraId="3CCB36CC" w14:textId="77777777" w:rsidR="000E1214" w:rsidRDefault="00A87198">
            <w:pPr>
              <w:rPr>
                <w:rFonts w:cs="Arial"/>
              </w:rPr>
            </w:pPr>
            <w:r>
              <w:rPr>
                <w:rFonts w:cs="Arial"/>
              </w:rPr>
              <w:lastRenderedPageBreak/>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 xml:space="preserve">5.48 Section 23.5.5 </w:t>
            </w:r>
            <w:proofErr w:type="spellStart"/>
            <w:r>
              <w:rPr>
                <w:rFonts w:cs="Arial"/>
              </w:rPr>
              <w:t>fn:error</w:t>
            </w:r>
            <w:proofErr w:type="spellEnd"/>
            <w:r>
              <w:rPr>
                <w:rFonts w:cs="Arial"/>
              </w:rPr>
              <w:t>()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lastRenderedPageBreak/>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 xml:space="preserve">occursCountKind ‘fixed’ and ‘implicit’ to state that the unparser stops looking for occurrences in the Infoset once </w:t>
            </w:r>
            <w:proofErr w:type="spellStart"/>
            <w:r>
              <w:rPr>
                <w:rFonts w:cs="Arial"/>
              </w:rPr>
              <w:t>maxOccurs</w:t>
            </w:r>
            <w:proofErr w:type="spellEnd"/>
            <w:r>
              <w:rPr>
                <w:rFonts w:cs="Arial"/>
              </w:rPr>
              <w:t xml:space="preserve">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 xml:space="preserve">forward reference is implementation-defined. No forward reference from </w:t>
            </w:r>
            <w:proofErr w:type="spellStart"/>
            <w:r>
              <w:rPr>
                <w:rFonts w:cs="Arial"/>
              </w:rPr>
              <w:t>calendarLanguage</w:t>
            </w:r>
            <w:proofErr w:type="spellEnd"/>
            <w:r>
              <w:rPr>
                <w:rFonts w:cs="Arial"/>
              </w:rPr>
              <w:t xml:space="preserve">, choiceDispatchKey, </w:t>
            </w:r>
            <w:proofErr w:type="spellStart"/>
            <w:r>
              <w:rPr>
                <w:rFonts w:cs="Arial"/>
              </w:rPr>
              <w:t>setVariable</w:t>
            </w:r>
            <w:proofErr w:type="spellEnd"/>
            <w:r>
              <w:rPr>
                <w:rFonts w:cs="Arial"/>
              </w:rPr>
              <w:t>.</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 xml:space="preserve">Parsing block escape scheme processing error if the end of data for the element and </w:t>
            </w:r>
            <w:proofErr w:type="spellStart"/>
            <w:r>
              <w:rPr>
                <w:rFonts w:cs="Arial"/>
              </w:rPr>
              <w:t>escapeBlockEnd</w:t>
            </w:r>
            <w:proofErr w:type="spellEnd"/>
            <w:r>
              <w:rPr>
                <w:rFonts w:cs="Arial"/>
              </w:rPr>
              <w:t xml:space="preserve">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w:t>
            </w:r>
            <w:proofErr w:type="spellStart"/>
            <w:r>
              <w:rPr>
                <w:rFonts w:cs="Arial"/>
                <w:lang w:eastAsia="en-GB"/>
              </w:rPr>
              <w:t>nillable</w:t>
            </w:r>
            <w:proofErr w:type="spellEnd"/>
            <w:r>
              <w:rPr>
                <w:rFonts w:cs="Arial"/>
                <w:lang w:eastAsia="en-GB"/>
              </w:rPr>
              <w:t xml:space="preserv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lastRenderedPageBreak/>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w:t>
            </w:r>
            <w:proofErr w:type="spellStart"/>
            <w:r>
              <w:rPr>
                <w:rFonts w:cs="Arial"/>
              </w:rPr>
              <w:t>textStandardNaNRep</w:t>
            </w:r>
            <w:proofErr w:type="spellEnd"/>
            <w:r>
              <w:rPr>
                <w:rFonts w:cs="Arial"/>
              </w:rPr>
              <w:t xml:space="preserve"> and </w:t>
            </w:r>
            <w:proofErr w:type="spellStart"/>
            <w:r>
              <w:rPr>
                <w:rFonts w:cs="Arial"/>
              </w:rPr>
              <w:t>textStandardInfinityRep</w:t>
            </w:r>
            <w:proofErr w:type="spellEnd"/>
            <w:r>
              <w:rPr>
                <w:rFonts w:cs="Arial"/>
              </w:rPr>
              <w:t>: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w:t>
            </w:r>
            <w:proofErr w:type="spellStart"/>
            <w:r>
              <w:t>dfdl:checkRangeInclusive</w:t>
            </w:r>
            <w:proofErr w:type="spellEnd"/>
            <w:r>
              <w:t xml:space="preserve"> </w:t>
            </w:r>
            <w:r w:rsidR="00FE416D">
              <w:t>in</w:t>
            </w:r>
            <w:r w:rsidR="00CE5EE9">
              <w:t xml:space="preserve"> </w:t>
            </w:r>
            <w:proofErr w:type="spellStart"/>
            <w:r>
              <w:t>dfdl:checkRangeExclusive</w:t>
            </w:r>
            <w:proofErr w:type="spellEnd"/>
            <w:r>
              <w:t xml:space="preser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 xml:space="preserve">5.33 Section 13.9 </w:t>
            </w:r>
            <w:proofErr w:type="spellStart"/>
            <w:r>
              <w:t>textBooleanTrueRep</w:t>
            </w:r>
            <w:proofErr w:type="spellEnd"/>
            <w:r>
              <w:t xml:space="preserve"> cannot be empty string.</w:t>
            </w:r>
          </w:p>
          <w:p w14:paraId="34FB1EE5" w14:textId="77777777" w:rsidR="000E1214" w:rsidRDefault="00A87198">
            <w:r>
              <w:t xml:space="preserve">5.34 Section 13.2 Fix textPadKind omission of </w:t>
            </w:r>
            <w:proofErr w:type="spellStart"/>
            <w:r>
              <w:t>dfdl:textBooleanJustification</w:t>
            </w:r>
            <w:proofErr w:type="spellEnd"/>
            <w:r>
              <w:t xml:space="preserve">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lastRenderedPageBreak/>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w:t>
            </w:r>
            <w:proofErr w:type="spellStart"/>
            <w:r>
              <w:rPr>
                <w:rFonts w:cs="Arial"/>
              </w:rPr>
              <w:t>fn:exactly-one</w:t>
            </w:r>
            <w:proofErr w:type="spellEnd"/>
            <w:r>
              <w:rPr>
                <w:rFonts w:cs="Arial"/>
              </w:rPr>
              <w:t xml:space="preserve"> definition should match XPath </w:t>
            </w:r>
          </w:p>
          <w:p w14:paraId="7CB135D7" w14:textId="77777777" w:rsidR="000E1214" w:rsidRDefault="00A87198">
            <w:pPr>
              <w:rPr>
                <w:rFonts w:cs="Arial"/>
              </w:rPr>
            </w:pPr>
            <w:r>
              <w:rPr>
                <w:rFonts w:cs="Arial"/>
              </w:rPr>
              <w:t xml:space="preserve">5.5 Section 23 binding </w:t>
            </w:r>
            <w:proofErr w:type="spellStart"/>
            <w:r>
              <w:rPr>
                <w:rFonts w:cs="Arial"/>
              </w:rPr>
              <w:t>fn</w:t>
            </w:r>
            <w:proofErr w:type="spellEnd"/>
            <w:r>
              <w:rPr>
                <w:rFonts w:cs="Arial"/>
              </w:rPr>
              <w:t>: prefix to XPath function namespace.</w:t>
            </w:r>
          </w:p>
          <w:p w14:paraId="356B6FA5" w14:textId="77777777" w:rsidR="000E1214" w:rsidRDefault="00A87198">
            <w:pPr>
              <w:rPr>
                <w:rFonts w:cs="Arial"/>
              </w:rPr>
            </w:pPr>
            <w:r>
              <w:rPr>
                <w:rFonts w:cs="Arial"/>
              </w:rPr>
              <w:t xml:space="preserve">5.6 Section 5.1 </w:t>
            </w:r>
            <w:proofErr w:type="spellStart"/>
            <w:r>
              <w:rPr>
                <w:rFonts w:cs="Arial"/>
              </w:rPr>
              <w:t>elementFormDefault</w:t>
            </w:r>
            <w:proofErr w:type="spellEnd"/>
            <w:r>
              <w:rPr>
                <w:rFonts w:cs="Arial"/>
              </w:rPr>
              <w:t xml:space="preserve"> and form attributes</w:t>
            </w:r>
          </w:p>
          <w:p w14:paraId="75A6CE33" w14:textId="77777777" w:rsidR="000E1214" w:rsidRDefault="00A87198">
            <w:pPr>
              <w:rPr>
                <w:rFonts w:cs="Arial"/>
              </w:rPr>
            </w:pPr>
            <w:r>
              <w:rPr>
                <w:rFonts w:cs="Arial"/>
              </w:rPr>
              <w:t xml:space="preserve">5.7 Section 13.6 </w:t>
            </w:r>
            <w:proofErr w:type="spellStart"/>
            <w:r>
              <w:rPr>
                <w:rFonts w:cs="Arial"/>
              </w:rPr>
              <w:t>textNumberPadCharacter</w:t>
            </w:r>
            <w:proofErr w:type="spellEnd"/>
            <w:r>
              <w:rPr>
                <w:rFonts w:cs="Arial"/>
              </w:rPr>
              <w:t xml:space="preserve">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w:t>
            </w:r>
            <w:proofErr w:type="spellStart"/>
            <w:r>
              <w:rPr>
                <w:rFonts w:cs="Arial"/>
              </w:rPr>
              <w:t>behaviour</w:t>
            </w:r>
            <w:proofErr w:type="spellEnd"/>
            <w:r>
              <w:rPr>
                <w:rFonts w:cs="Arial"/>
              </w:rPr>
              <w:t xml:space="preserve"> </w:t>
            </w:r>
            <w:r>
              <w:rPr>
                <w:rFonts w:cs="Arial"/>
                <w:bCs/>
                <w:lang w:eastAsia="en-GB"/>
              </w:rPr>
              <w:t xml:space="preserve">when </w:t>
            </w:r>
            <w:proofErr w:type="spellStart"/>
            <w:r>
              <w:rPr>
                <w:rFonts w:cs="Arial"/>
                <w:bCs/>
                <w:lang w:eastAsia="en-GB"/>
              </w:rPr>
              <w:t>maxOccurs</w:t>
            </w:r>
            <w:proofErr w:type="spellEnd"/>
            <w:r>
              <w:rPr>
                <w:rFonts w:cs="Arial"/>
                <w:bCs/>
                <w:lang w:eastAsia="en-GB"/>
              </w:rPr>
              <w:t xml:space="preserve"> or occursCount is zero.</w:t>
            </w:r>
          </w:p>
          <w:p w14:paraId="63D2FABD" w14:textId="77777777" w:rsidR="000E1214" w:rsidRDefault="00A87198">
            <w:pPr>
              <w:rPr>
                <w:rFonts w:cs="Arial"/>
                <w:bCs/>
                <w:lang w:eastAsia="en-GB"/>
              </w:rPr>
            </w:pPr>
            <w:r>
              <w:rPr>
                <w:rFonts w:cs="Arial"/>
                <w:bCs/>
                <w:lang w:eastAsia="en-GB"/>
              </w:rPr>
              <w:t xml:space="preserve">5.10 Sections 3, 9.2.2, 9.4.2.2, 9.4.2.3, 12.2, 13.16 Definition for ‘fixed-length element’ and clarifications related to </w:t>
            </w:r>
            <w:proofErr w:type="spellStart"/>
            <w:r>
              <w:rPr>
                <w:rFonts w:cs="Arial"/>
                <w:bCs/>
                <w:lang w:eastAsia="en-GB"/>
              </w:rPr>
              <w:t>dfdl:emptyValueDelimiterPolicy</w:t>
            </w:r>
            <w:proofErr w:type="spellEnd"/>
            <w:r>
              <w:rPr>
                <w:rFonts w:cs="Arial"/>
                <w:bCs/>
                <w:lang w:eastAsia="en-GB"/>
              </w:rPr>
              <w:t xml:space="preserve"> (that it is not applicable).</w:t>
            </w:r>
          </w:p>
          <w:p w14:paraId="2FEA12BB" w14:textId="300FD2A7" w:rsidR="000E1214" w:rsidRDefault="00A87198">
            <w:pPr>
              <w:rPr>
                <w:rFonts w:cs="Arial"/>
              </w:rPr>
            </w:pPr>
            <w:r>
              <w:rPr>
                <w:rFonts w:cs="Arial"/>
              </w:rPr>
              <w:lastRenderedPageBreak/>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 xml:space="preserve">5.14 Section 13.7 Clarifications for </w:t>
            </w:r>
            <w:proofErr w:type="spellStart"/>
            <w:r>
              <w:rPr>
                <w:rFonts w:cs="Arial"/>
              </w:rPr>
              <w:t>dfdl:binaryDecimalVirtualPoint</w:t>
            </w:r>
            <w:proofErr w:type="spellEnd"/>
          </w:p>
          <w:p w14:paraId="7165BAD3" w14:textId="77777777" w:rsidR="000E1214" w:rsidRDefault="00A87198">
            <w:pPr>
              <w:rPr>
                <w:rFonts w:cs="Arial"/>
              </w:rPr>
            </w:pPr>
            <w:r>
              <w:rPr>
                <w:rFonts w:cs="Arial"/>
              </w:rPr>
              <w:t xml:space="preserve">5.15 Section 12.3 Correction to </w:t>
            </w:r>
            <w:proofErr w:type="spellStart"/>
            <w:r>
              <w:rPr>
                <w:rFonts w:cs="Arial"/>
              </w:rPr>
              <w:t>dfdl:lengthUnits</w:t>
            </w:r>
            <w:proofErr w:type="spellEnd"/>
            <w:r>
              <w:rPr>
                <w:rFonts w:cs="Arial"/>
              </w:rPr>
              <w:t xml:space="preserve"> ‘bits’ allowed for packed calendars.</w:t>
            </w:r>
          </w:p>
          <w:p w14:paraId="66BD223E" w14:textId="77777777" w:rsidR="000E1214" w:rsidRDefault="00A87198">
            <w:pPr>
              <w:rPr>
                <w:rFonts w:cs="Arial"/>
              </w:rPr>
            </w:pPr>
            <w:r>
              <w:rPr>
                <w:rFonts w:cs="Arial"/>
              </w:rPr>
              <w:t xml:space="preserve">5.16. Section 12.3.3, 12.3.4 Correction that </w:t>
            </w:r>
            <w:proofErr w:type="spellStart"/>
            <w:r>
              <w:rPr>
                <w:rFonts w:cs="Arial"/>
              </w:rPr>
              <w:t>binarySeconds</w:t>
            </w:r>
            <w:proofErr w:type="spellEnd"/>
            <w:r>
              <w:rPr>
                <w:rFonts w:cs="Arial"/>
              </w:rPr>
              <w:t xml:space="preserve"> and </w:t>
            </w:r>
            <w:proofErr w:type="spellStart"/>
            <w:r>
              <w:rPr>
                <w:rFonts w:cs="Arial"/>
              </w:rPr>
              <w:t>binaryMilliseconds</w:t>
            </w:r>
            <w:proofErr w:type="spellEnd"/>
            <w:r>
              <w:rPr>
                <w:rFonts w:cs="Arial"/>
              </w:rPr>
              <w:t xml:space="preserve"> are not allowable representations for types </w:t>
            </w:r>
            <w:proofErr w:type="spellStart"/>
            <w:r>
              <w:rPr>
                <w:rFonts w:cs="Arial"/>
              </w:rPr>
              <w:t>xs:date</w:t>
            </w:r>
            <w:proofErr w:type="spellEnd"/>
            <w:r>
              <w:rPr>
                <w:rFonts w:cs="Arial"/>
              </w:rPr>
              <w:t xml:space="preserve"> and </w:t>
            </w:r>
            <w:proofErr w:type="spellStart"/>
            <w:r>
              <w:rPr>
                <w:rFonts w:cs="Arial"/>
              </w:rPr>
              <w:t>xs:time</w:t>
            </w:r>
            <w:proofErr w:type="spellEnd"/>
            <w:r>
              <w:rPr>
                <w:rFonts w:cs="Arial"/>
              </w:rPr>
              <w:t xml:space="preserve">. </w:t>
            </w:r>
          </w:p>
          <w:p w14:paraId="00D78C74" w14:textId="77777777" w:rsidR="000E1214" w:rsidRDefault="00A87198">
            <w:pPr>
              <w:tabs>
                <w:tab w:val="left" w:pos="5436"/>
              </w:tabs>
              <w:rPr>
                <w:rFonts w:cs="Arial"/>
              </w:rPr>
            </w:pPr>
            <w:r>
              <w:rPr>
                <w:rFonts w:cs="Arial"/>
              </w:rPr>
              <w:t xml:space="preserve">5.17. Section 13.11 Correct regular expression for </w:t>
            </w:r>
            <w:proofErr w:type="spellStart"/>
            <w:r>
              <w:rPr>
                <w:rFonts w:cs="Arial"/>
              </w:rPr>
              <w:t>dfdl:calendarTimeZone</w:t>
            </w:r>
            <w:proofErr w:type="spellEnd"/>
            <w:r>
              <w:rPr>
                <w:rFonts w:cs="Arial"/>
              </w:rPr>
              <w:t>.</w:t>
            </w:r>
          </w:p>
          <w:p w14:paraId="6833EF24" w14:textId="77777777" w:rsidR="000E1214" w:rsidRDefault="00A87198">
            <w:pPr>
              <w:tabs>
                <w:tab w:val="left" w:pos="5436"/>
              </w:tabs>
              <w:rPr>
                <w:rFonts w:cs="Arial"/>
              </w:rPr>
            </w:pPr>
            <w:r>
              <w:rPr>
                <w:rFonts w:cs="Arial"/>
              </w:rPr>
              <w:t xml:space="preserve">5.18. Section 3.11 Correction for </w:t>
            </w:r>
            <w:proofErr w:type="spellStart"/>
            <w:r>
              <w:rPr>
                <w:rFonts w:cs="Arial"/>
              </w:rPr>
              <w:t>dfdl:lengthKind</w:t>
            </w:r>
            <w:proofErr w:type="spellEnd"/>
            <w:r>
              <w:rPr>
                <w:rFonts w:cs="Arial"/>
              </w:rPr>
              <w:t xml:space="preserve">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lastRenderedPageBreak/>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 xml:space="preserve">5.3 merged. Section 13.2.1. New property </w:t>
            </w:r>
            <w:proofErr w:type="spellStart"/>
            <w:r>
              <w:t>escapeCharacterPolicy</w:t>
            </w:r>
            <w:proofErr w:type="spellEnd"/>
            <w:r>
              <w:t xml:space="preserve"> added to </w:t>
            </w:r>
            <w:proofErr w:type="spellStart"/>
            <w:r>
              <w:t>dfdl:escapeScheme</w:t>
            </w:r>
            <w:proofErr w:type="spellEnd"/>
            <w:r>
              <w:t xml:space="preserve">. </w:t>
            </w:r>
            <w:proofErr w:type="spellStart"/>
            <w:r>
              <w:t>Dfdl:escapeKind</w:t>
            </w:r>
            <w:proofErr w:type="spellEnd"/>
            <w:r>
              <w:t xml:space="preserve">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23E0B697" w:rsidR="000E1214" w:rsidRDefault="00A87198">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33916A33" w14:textId="77777777" w:rsidR="000E1214" w:rsidRDefault="000E1214">
      <w:bookmarkStart w:id="35" w:name="_Toc112836550"/>
      <w:bookmarkStart w:id="36" w:name="_Toc112826272"/>
      <w:bookmarkStart w:id="37" w:name="_Toc113075250"/>
      <w:bookmarkStart w:id="38" w:name="_Toc177399010"/>
      <w:bookmarkStart w:id="39" w:name="_Toc175057296"/>
      <w:bookmarkStart w:id="40" w:name="_Toc199516204"/>
      <w:bookmarkStart w:id="41" w:name="_Toc194983885"/>
      <w:bookmarkStart w:id="42" w:name="_Ref215571901"/>
      <w:bookmarkStart w:id="43" w:name="_Ref215978178"/>
      <w:bookmarkStart w:id="44" w:name="_Ref229805077"/>
      <w:bookmarkStart w:id="45" w:name="_Toc243112723"/>
    </w:p>
    <w:bookmarkEnd w:id="35"/>
    <w:bookmarkEnd w:id="36"/>
    <w:bookmarkEnd w:id="37"/>
    <w:bookmarkEnd w:id="38"/>
    <w:bookmarkEnd w:id="39"/>
    <w:bookmarkEnd w:id="40"/>
    <w:bookmarkEnd w:id="41"/>
    <w:bookmarkEnd w:id="42"/>
    <w:bookmarkEnd w:id="43"/>
    <w:bookmarkEnd w:id="44"/>
    <w:bookmarkEnd w:id="45"/>
    <w:p w14:paraId="6CA3EA69" w14:textId="77777777" w:rsidR="000E1214" w:rsidRDefault="000E1214">
      <w:pPr>
        <w:spacing w:before="0" w:after="0"/>
        <w:sectPr w:rsidR="000E1214">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406082C2" w14:textId="77777777" w:rsidR="00485797" w:rsidRDefault="00A87198">
      <w:pPr>
        <w:rPr>
          <w:noProof/>
        </w:rPr>
      </w:pPr>
      <w:r>
        <w:rPr>
          <w:u w:val="single"/>
        </w:rPr>
        <w:lastRenderedPageBreak/>
        <w:t>Contents</w:t>
      </w:r>
      <w:r>
        <w:rPr>
          <w:b/>
          <w:bCs/>
        </w:rPr>
        <w:fldChar w:fldCharType="begin"/>
      </w:r>
      <w:r>
        <w:rPr>
          <w:b/>
          <w:bCs/>
        </w:rPr>
        <w:instrText xml:space="preserve"> TOC \o "1-3" \h \z \u </w:instrText>
      </w:r>
      <w:r>
        <w:rPr>
          <w:b/>
          <w:bCs/>
        </w:rPr>
        <w:fldChar w:fldCharType="separate"/>
      </w:r>
    </w:p>
    <w:p w14:paraId="518526C4" w14:textId="56F452FE" w:rsidR="00485797" w:rsidRDefault="00F31291">
      <w:pPr>
        <w:pStyle w:val="TOC1"/>
        <w:rPr>
          <w:rFonts w:asciiTheme="minorHAnsi" w:eastAsiaTheme="minorEastAsia" w:hAnsiTheme="minorHAnsi" w:cstheme="minorBidi"/>
          <w:noProof/>
          <w:sz w:val="22"/>
          <w:szCs w:val="22"/>
        </w:rPr>
      </w:pPr>
      <w:hyperlink w:anchor="_Toc52984492" w:history="1">
        <w:r w:rsidR="00485797" w:rsidRPr="00AA7D37">
          <w:rPr>
            <w:rStyle w:val="Hyperlink"/>
            <w:noProof/>
          </w:rPr>
          <w:t>Data Format Description Language (DFDL) v1.0 Specification</w:t>
        </w:r>
        <w:r w:rsidR="00485797">
          <w:rPr>
            <w:noProof/>
            <w:webHidden/>
          </w:rPr>
          <w:tab/>
        </w:r>
        <w:r w:rsidR="00485797">
          <w:rPr>
            <w:noProof/>
            <w:webHidden/>
          </w:rPr>
          <w:fldChar w:fldCharType="begin"/>
        </w:r>
        <w:r w:rsidR="00485797">
          <w:rPr>
            <w:noProof/>
            <w:webHidden/>
          </w:rPr>
          <w:instrText xml:space="preserve"> PAGEREF _Toc52984492 \h </w:instrText>
        </w:r>
        <w:r w:rsidR="00485797">
          <w:rPr>
            <w:noProof/>
            <w:webHidden/>
          </w:rPr>
        </w:r>
        <w:r w:rsidR="00485797">
          <w:rPr>
            <w:noProof/>
            <w:webHidden/>
          </w:rPr>
          <w:fldChar w:fldCharType="separate"/>
        </w:r>
        <w:r w:rsidR="00485797">
          <w:rPr>
            <w:noProof/>
            <w:webHidden/>
          </w:rPr>
          <w:t>1</w:t>
        </w:r>
        <w:r w:rsidR="00485797">
          <w:rPr>
            <w:noProof/>
            <w:webHidden/>
          </w:rPr>
          <w:fldChar w:fldCharType="end"/>
        </w:r>
      </w:hyperlink>
    </w:p>
    <w:p w14:paraId="7C2D0251" w14:textId="65DD36B9" w:rsidR="00485797" w:rsidRDefault="00F31291">
      <w:pPr>
        <w:pStyle w:val="TOC1"/>
        <w:tabs>
          <w:tab w:val="left" w:pos="400"/>
        </w:tabs>
        <w:rPr>
          <w:rFonts w:asciiTheme="minorHAnsi" w:eastAsiaTheme="minorEastAsia" w:hAnsiTheme="minorHAnsi" w:cstheme="minorBidi"/>
          <w:noProof/>
          <w:sz w:val="22"/>
          <w:szCs w:val="22"/>
        </w:rPr>
      </w:pPr>
      <w:hyperlink w:anchor="_Toc52984493" w:history="1">
        <w:r w:rsidR="00485797" w:rsidRPr="00AA7D37">
          <w:rPr>
            <w:rStyle w:val="Hyperlink"/>
            <w:noProof/>
          </w:rPr>
          <w:t>1</w:t>
        </w:r>
        <w:r w:rsidR="00485797">
          <w:rPr>
            <w:rFonts w:asciiTheme="minorHAnsi" w:eastAsiaTheme="minorEastAsia" w:hAnsiTheme="minorHAnsi" w:cstheme="minorBidi"/>
            <w:noProof/>
            <w:sz w:val="22"/>
            <w:szCs w:val="22"/>
          </w:rPr>
          <w:tab/>
        </w:r>
        <w:r w:rsidR="00485797" w:rsidRPr="00AA7D37">
          <w:rPr>
            <w:rStyle w:val="Hyperlink"/>
            <w:noProof/>
          </w:rPr>
          <w:t>Introduction</w:t>
        </w:r>
        <w:r w:rsidR="00485797">
          <w:rPr>
            <w:noProof/>
            <w:webHidden/>
          </w:rPr>
          <w:tab/>
        </w:r>
        <w:r w:rsidR="00485797">
          <w:rPr>
            <w:noProof/>
            <w:webHidden/>
          </w:rPr>
          <w:fldChar w:fldCharType="begin"/>
        </w:r>
        <w:r w:rsidR="00485797">
          <w:rPr>
            <w:noProof/>
            <w:webHidden/>
          </w:rPr>
          <w:instrText xml:space="preserve"> PAGEREF _Toc52984493 \h </w:instrText>
        </w:r>
        <w:r w:rsidR="00485797">
          <w:rPr>
            <w:noProof/>
            <w:webHidden/>
          </w:rPr>
        </w:r>
        <w:r w:rsidR="00485797">
          <w:rPr>
            <w:noProof/>
            <w:webHidden/>
          </w:rPr>
          <w:fldChar w:fldCharType="separate"/>
        </w:r>
        <w:r w:rsidR="00485797">
          <w:rPr>
            <w:noProof/>
            <w:webHidden/>
          </w:rPr>
          <w:t>13</w:t>
        </w:r>
        <w:r w:rsidR="00485797">
          <w:rPr>
            <w:noProof/>
            <w:webHidden/>
          </w:rPr>
          <w:fldChar w:fldCharType="end"/>
        </w:r>
      </w:hyperlink>
    </w:p>
    <w:p w14:paraId="65BEEAD0" w14:textId="18712585"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4" w:history="1">
        <w:r w:rsidR="00485797" w:rsidRPr="00AA7D37">
          <w:rPr>
            <w:rStyle w:val="Hyperlink"/>
            <w:noProof/>
          </w:rPr>
          <w:t>1.1</w:t>
        </w:r>
        <w:r w:rsidR="00485797">
          <w:rPr>
            <w:rFonts w:asciiTheme="minorHAnsi" w:eastAsiaTheme="minorEastAsia" w:hAnsiTheme="minorHAnsi" w:cstheme="minorBidi"/>
            <w:noProof/>
            <w:sz w:val="22"/>
            <w:szCs w:val="22"/>
          </w:rPr>
          <w:tab/>
        </w:r>
        <w:r w:rsidR="00485797" w:rsidRPr="00AA7D37">
          <w:rPr>
            <w:rStyle w:val="Hyperlink"/>
            <w:noProof/>
          </w:rPr>
          <w:t>Why is DFDL Needed?</w:t>
        </w:r>
        <w:r w:rsidR="00485797">
          <w:rPr>
            <w:noProof/>
            <w:webHidden/>
          </w:rPr>
          <w:tab/>
        </w:r>
        <w:r w:rsidR="00485797">
          <w:rPr>
            <w:noProof/>
            <w:webHidden/>
          </w:rPr>
          <w:fldChar w:fldCharType="begin"/>
        </w:r>
        <w:r w:rsidR="00485797">
          <w:rPr>
            <w:noProof/>
            <w:webHidden/>
          </w:rPr>
          <w:instrText xml:space="preserve"> PAGEREF _Toc52984494 \h </w:instrText>
        </w:r>
        <w:r w:rsidR="00485797">
          <w:rPr>
            <w:noProof/>
            <w:webHidden/>
          </w:rPr>
        </w:r>
        <w:r w:rsidR="00485797">
          <w:rPr>
            <w:noProof/>
            <w:webHidden/>
          </w:rPr>
          <w:fldChar w:fldCharType="separate"/>
        </w:r>
        <w:r w:rsidR="00485797">
          <w:rPr>
            <w:noProof/>
            <w:webHidden/>
          </w:rPr>
          <w:t>14</w:t>
        </w:r>
        <w:r w:rsidR="00485797">
          <w:rPr>
            <w:noProof/>
            <w:webHidden/>
          </w:rPr>
          <w:fldChar w:fldCharType="end"/>
        </w:r>
      </w:hyperlink>
    </w:p>
    <w:p w14:paraId="68432479" w14:textId="735EC19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5" w:history="1">
        <w:r w:rsidR="00485797" w:rsidRPr="00AA7D37">
          <w:rPr>
            <w:rStyle w:val="Hyperlink"/>
            <w:noProof/>
          </w:rPr>
          <w:t>1.2</w:t>
        </w:r>
        <w:r w:rsidR="00485797">
          <w:rPr>
            <w:rFonts w:asciiTheme="minorHAnsi" w:eastAsiaTheme="minorEastAsia" w:hAnsiTheme="minorHAnsi" w:cstheme="minorBidi"/>
            <w:noProof/>
            <w:sz w:val="22"/>
            <w:szCs w:val="22"/>
          </w:rPr>
          <w:tab/>
        </w:r>
        <w:r w:rsidR="00485797" w:rsidRPr="00AA7D37">
          <w:rPr>
            <w:rStyle w:val="Hyperlink"/>
            <w:noProof/>
          </w:rPr>
          <w:t>What is DFDL?</w:t>
        </w:r>
        <w:r w:rsidR="00485797">
          <w:rPr>
            <w:noProof/>
            <w:webHidden/>
          </w:rPr>
          <w:tab/>
        </w:r>
        <w:r w:rsidR="00485797">
          <w:rPr>
            <w:noProof/>
            <w:webHidden/>
          </w:rPr>
          <w:fldChar w:fldCharType="begin"/>
        </w:r>
        <w:r w:rsidR="00485797">
          <w:rPr>
            <w:noProof/>
            <w:webHidden/>
          </w:rPr>
          <w:instrText xml:space="preserve"> PAGEREF _Toc52984495 \h </w:instrText>
        </w:r>
        <w:r w:rsidR="00485797">
          <w:rPr>
            <w:noProof/>
            <w:webHidden/>
          </w:rPr>
        </w:r>
        <w:r w:rsidR="00485797">
          <w:rPr>
            <w:noProof/>
            <w:webHidden/>
          </w:rPr>
          <w:fldChar w:fldCharType="separate"/>
        </w:r>
        <w:r w:rsidR="00485797">
          <w:rPr>
            <w:noProof/>
            <w:webHidden/>
          </w:rPr>
          <w:t>14</w:t>
        </w:r>
        <w:r w:rsidR="00485797">
          <w:rPr>
            <w:noProof/>
            <w:webHidden/>
          </w:rPr>
          <w:fldChar w:fldCharType="end"/>
        </w:r>
      </w:hyperlink>
    </w:p>
    <w:p w14:paraId="72DB19E9" w14:textId="175ECDA0" w:rsidR="00485797" w:rsidRDefault="00F31291">
      <w:pPr>
        <w:pStyle w:val="TOC3"/>
        <w:rPr>
          <w:rFonts w:asciiTheme="minorHAnsi" w:eastAsiaTheme="minorEastAsia" w:hAnsiTheme="minorHAnsi" w:cstheme="minorBidi"/>
          <w:noProof/>
          <w:sz w:val="22"/>
          <w:szCs w:val="22"/>
        </w:rPr>
      </w:pPr>
      <w:hyperlink w:anchor="_Toc52984496" w:history="1">
        <w:r w:rsidR="00485797" w:rsidRPr="00AA7D37">
          <w:rPr>
            <w:rStyle w:val="Hyperlink"/>
            <w:noProof/>
            <w14:scene3d>
              <w14:camera w14:prst="orthographicFront"/>
              <w14:lightRig w14:rig="threePt" w14:dir="t">
                <w14:rot w14:lat="0" w14:lon="0" w14:rev="0"/>
              </w14:lightRig>
            </w14:scene3d>
          </w:rPr>
          <w:t>1.2.1</w:t>
        </w:r>
        <w:r w:rsidR="00485797">
          <w:rPr>
            <w:rFonts w:asciiTheme="minorHAnsi" w:eastAsiaTheme="minorEastAsia" w:hAnsiTheme="minorHAnsi" w:cstheme="minorBidi"/>
            <w:noProof/>
            <w:sz w:val="22"/>
            <w:szCs w:val="22"/>
          </w:rPr>
          <w:tab/>
        </w:r>
        <w:r w:rsidR="00485797" w:rsidRPr="00AA7D37">
          <w:rPr>
            <w:rStyle w:val="Hyperlink"/>
            <w:noProof/>
          </w:rPr>
          <w:t>Simple Example</w:t>
        </w:r>
        <w:r w:rsidR="00485797">
          <w:rPr>
            <w:noProof/>
            <w:webHidden/>
          </w:rPr>
          <w:tab/>
        </w:r>
        <w:r w:rsidR="00485797">
          <w:rPr>
            <w:noProof/>
            <w:webHidden/>
          </w:rPr>
          <w:fldChar w:fldCharType="begin"/>
        </w:r>
        <w:r w:rsidR="00485797">
          <w:rPr>
            <w:noProof/>
            <w:webHidden/>
          </w:rPr>
          <w:instrText xml:space="preserve"> PAGEREF _Toc52984496 \h </w:instrText>
        </w:r>
        <w:r w:rsidR="00485797">
          <w:rPr>
            <w:noProof/>
            <w:webHidden/>
          </w:rPr>
        </w:r>
        <w:r w:rsidR="00485797">
          <w:rPr>
            <w:noProof/>
            <w:webHidden/>
          </w:rPr>
          <w:fldChar w:fldCharType="separate"/>
        </w:r>
        <w:r w:rsidR="00485797">
          <w:rPr>
            <w:noProof/>
            <w:webHidden/>
          </w:rPr>
          <w:t>15</w:t>
        </w:r>
        <w:r w:rsidR="00485797">
          <w:rPr>
            <w:noProof/>
            <w:webHidden/>
          </w:rPr>
          <w:fldChar w:fldCharType="end"/>
        </w:r>
      </w:hyperlink>
    </w:p>
    <w:p w14:paraId="5A7DE552" w14:textId="755DC52C"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7" w:history="1">
        <w:r w:rsidR="00485797" w:rsidRPr="00AA7D37">
          <w:rPr>
            <w:rStyle w:val="Hyperlink"/>
            <w:noProof/>
          </w:rPr>
          <w:t>1.3</w:t>
        </w:r>
        <w:r w:rsidR="00485797">
          <w:rPr>
            <w:rFonts w:asciiTheme="minorHAnsi" w:eastAsiaTheme="minorEastAsia" w:hAnsiTheme="minorHAnsi" w:cstheme="minorBidi"/>
            <w:noProof/>
            <w:sz w:val="22"/>
            <w:szCs w:val="22"/>
          </w:rPr>
          <w:tab/>
        </w:r>
        <w:r w:rsidR="00485797" w:rsidRPr="00AA7D37">
          <w:rPr>
            <w:rStyle w:val="Hyperlink"/>
            <w:noProof/>
          </w:rPr>
          <w:t>What DFDL is not</w:t>
        </w:r>
        <w:r w:rsidR="00485797">
          <w:rPr>
            <w:noProof/>
            <w:webHidden/>
          </w:rPr>
          <w:tab/>
        </w:r>
        <w:r w:rsidR="00485797">
          <w:rPr>
            <w:noProof/>
            <w:webHidden/>
          </w:rPr>
          <w:fldChar w:fldCharType="begin"/>
        </w:r>
        <w:r w:rsidR="00485797">
          <w:rPr>
            <w:noProof/>
            <w:webHidden/>
          </w:rPr>
          <w:instrText xml:space="preserve"> PAGEREF _Toc52984497 \h </w:instrText>
        </w:r>
        <w:r w:rsidR="00485797">
          <w:rPr>
            <w:noProof/>
            <w:webHidden/>
          </w:rPr>
        </w:r>
        <w:r w:rsidR="00485797">
          <w:rPr>
            <w:noProof/>
            <w:webHidden/>
          </w:rPr>
          <w:fldChar w:fldCharType="separate"/>
        </w:r>
        <w:r w:rsidR="00485797">
          <w:rPr>
            <w:noProof/>
            <w:webHidden/>
          </w:rPr>
          <w:t>17</w:t>
        </w:r>
        <w:r w:rsidR="00485797">
          <w:rPr>
            <w:noProof/>
            <w:webHidden/>
          </w:rPr>
          <w:fldChar w:fldCharType="end"/>
        </w:r>
      </w:hyperlink>
    </w:p>
    <w:p w14:paraId="2AD3675D" w14:textId="1CE0612A"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498" w:history="1">
        <w:r w:rsidR="00485797" w:rsidRPr="00AA7D37">
          <w:rPr>
            <w:rStyle w:val="Hyperlink"/>
            <w:noProof/>
          </w:rPr>
          <w:t>1.4</w:t>
        </w:r>
        <w:r w:rsidR="00485797">
          <w:rPr>
            <w:rFonts w:asciiTheme="minorHAnsi" w:eastAsiaTheme="minorEastAsia" w:hAnsiTheme="minorHAnsi" w:cstheme="minorBidi"/>
            <w:noProof/>
            <w:sz w:val="22"/>
            <w:szCs w:val="22"/>
          </w:rPr>
          <w:tab/>
        </w:r>
        <w:r w:rsidR="00485797" w:rsidRPr="00AA7D37">
          <w:rPr>
            <w:rStyle w:val="Hyperlink"/>
            <w:noProof/>
          </w:rPr>
          <w:t>Scope of version 1.0</w:t>
        </w:r>
        <w:r w:rsidR="00485797">
          <w:rPr>
            <w:noProof/>
            <w:webHidden/>
          </w:rPr>
          <w:tab/>
        </w:r>
        <w:r w:rsidR="00485797">
          <w:rPr>
            <w:noProof/>
            <w:webHidden/>
          </w:rPr>
          <w:fldChar w:fldCharType="begin"/>
        </w:r>
        <w:r w:rsidR="00485797">
          <w:rPr>
            <w:noProof/>
            <w:webHidden/>
          </w:rPr>
          <w:instrText xml:space="preserve"> PAGEREF _Toc52984498 \h </w:instrText>
        </w:r>
        <w:r w:rsidR="00485797">
          <w:rPr>
            <w:noProof/>
            <w:webHidden/>
          </w:rPr>
        </w:r>
        <w:r w:rsidR="00485797">
          <w:rPr>
            <w:noProof/>
            <w:webHidden/>
          </w:rPr>
          <w:fldChar w:fldCharType="separate"/>
        </w:r>
        <w:r w:rsidR="00485797">
          <w:rPr>
            <w:noProof/>
            <w:webHidden/>
          </w:rPr>
          <w:t>18</w:t>
        </w:r>
        <w:r w:rsidR="00485797">
          <w:rPr>
            <w:noProof/>
            <w:webHidden/>
          </w:rPr>
          <w:fldChar w:fldCharType="end"/>
        </w:r>
      </w:hyperlink>
    </w:p>
    <w:p w14:paraId="0B3115D5" w14:textId="7719DD16" w:rsidR="00485797" w:rsidRDefault="00F31291">
      <w:pPr>
        <w:pStyle w:val="TOC1"/>
        <w:tabs>
          <w:tab w:val="left" w:pos="400"/>
        </w:tabs>
        <w:rPr>
          <w:rFonts w:asciiTheme="minorHAnsi" w:eastAsiaTheme="minorEastAsia" w:hAnsiTheme="minorHAnsi" w:cstheme="minorBidi"/>
          <w:noProof/>
          <w:sz w:val="22"/>
          <w:szCs w:val="22"/>
        </w:rPr>
      </w:pPr>
      <w:hyperlink w:anchor="_Toc52984499" w:history="1">
        <w:r w:rsidR="00485797" w:rsidRPr="00AA7D37">
          <w:rPr>
            <w:rStyle w:val="Hyperlink"/>
            <w:noProof/>
          </w:rPr>
          <w:t>2</w:t>
        </w:r>
        <w:r w:rsidR="00485797">
          <w:rPr>
            <w:rFonts w:asciiTheme="minorHAnsi" w:eastAsiaTheme="minorEastAsia" w:hAnsiTheme="minorHAnsi" w:cstheme="minorBidi"/>
            <w:noProof/>
            <w:sz w:val="22"/>
            <w:szCs w:val="22"/>
          </w:rPr>
          <w:tab/>
        </w:r>
        <w:r w:rsidR="00485797" w:rsidRPr="00AA7D37">
          <w:rPr>
            <w:rStyle w:val="Hyperlink"/>
            <w:noProof/>
          </w:rPr>
          <w:t>Overview of the Specification</w:t>
        </w:r>
        <w:r w:rsidR="00485797">
          <w:rPr>
            <w:noProof/>
            <w:webHidden/>
          </w:rPr>
          <w:tab/>
        </w:r>
        <w:r w:rsidR="00485797">
          <w:rPr>
            <w:noProof/>
            <w:webHidden/>
          </w:rPr>
          <w:fldChar w:fldCharType="begin"/>
        </w:r>
        <w:r w:rsidR="00485797">
          <w:rPr>
            <w:noProof/>
            <w:webHidden/>
          </w:rPr>
          <w:instrText xml:space="preserve"> PAGEREF _Toc52984499 \h </w:instrText>
        </w:r>
        <w:r w:rsidR="00485797">
          <w:rPr>
            <w:noProof/>
            <w:webHidden/>
          </w:rPr>
        </w:r>
        <w:r w:rsidR="00485797">
          <w:rPr>
            <w:noProof/>
            <w:webHidden/>
          </w:rPr>
          <w:fldChar w:fldCharType="separate"/>
        </w:r>
        <w:r w:rsidR="00485797">
          <w:rPr>
            <w:noProof/>
            <w:webHidden/>
          </w:rPr>
          <w:t>19</w:t>
        </w:r>
        <w:r w:rsidR="00485797">
          <w:rPr>
            <w:noProof/>
            <w:webHidden/>
          </w:rPr>
          <w:fldChar w:fldCharType="end"/>
        </w:r>
      </w:hyperlink>
    </w:p>
    <w:p w14:paraId="751F44F2" w14:textId="20B313D5" w:rsidR="00485797" w:rsidRDefault="00F31291">
      <w:pPr>
        <w:pStyle w:val="TOC1"/>
        <w:tabs>
          <w:tab w:val="left" w:pos="400"/>
        </w:tabs>
        <w:rPr>
          <w:rFonts w:asciiTheme="minorHAnsi" w:eastAsiaTheme="minorEastAsia" w:hAnsiTheme="minorHAnsi" w:cstheme="minorBidi"/>
          <w:noProof/>
          <w:sz w:val="22"/>
          <w:szCs w:val="22"/>
        </w:rPr>
      </w:pPr>
      <w:hyperlink w:anchor="_Toc52984500" w:history="1">
        <w:r w:rsidR="00485797" w:rsidRPr="00AA7D37">
          <w:rPr>
            <w:rStyle w:val="Hyperlink"/>
            <w:noProof/>
          </w:rPr>
          <w:t>3</w:t>
        </w:r>
        <w:r w:rsidR="00485797">
          <w:rPr>
            <w:rFonts w:asciiTheme="minorHAnsi" w:eastAsiaTheme="minorEastAsia" w:hAnsiTheme="minorHAnsi" w:cstheme="minorBidi"/>
            <w:noProof/>
            <w:sz w:val="22"/>
            <w:szCs w:val="22"/>
          </w:rPr>
          <w:tab/>
        </w:r>
        <w:r w:rsidR="00485797" w:rsidRPr="00AA7D37">
          <w:rPr>
            <w:rStyle w:val="Hyperlink"/>
            <w:noProof/>
          </w:rPr>
          <w:t>Notational and Definitional Conventions</w:t>
        </w:r>
        <w:r w:rsidR="00485797">
          <w:rPr>
            <w:noProof/>
            <w:webHidden/>
          </w:rPr>
          <w:tab/>
        </w:r>
        <w:r w:rsidR="00485797">
          <w:rPr>
            <w:noProof/>
            <w:webHidden/>
          </w:rPr>
          <w:fldChar w:fldCharType="begin"/>
        </w:r>
        <w:r w:rsidR="00485797">
          <w:rPr>
            <w:noProof/>
            <w:webHidden/>
          </w:rPr>
          <w:instrText xml:space="preserve"> PAGEREF _Toc52984500 \h </w:instrText>
        </w:r>
        <w:r w:rsidR="00485797">
          <w:rPr>
            <w:noProof/>
            <w:webHidden/>
          </w:rPr>
        </w:r>
        <w:r w:rsidR="00485797">
          <w:rPr>
            <w:noProof/>
            <w:webHidden/>
          </w:rPr>
          <w:fldChar w:fldCharType="separate"/>
        </w:r>
        <w:r w:rsidR="00485797">
          <w:rPr>
            <w:noProof/>
            <w:webHidden/>
          </w:rPr>
          <w:t>20</w:t>
        </w:r>
        <w:r w:rsidR="00485797">
          <w:rPr>
            <w:noProof/>
            <w:webHidden/>
          </w:rPr>
          <w:fldChar w:fldCharType="end"/>
        </w:r>
      </w:hyperlink>
    </w:p>
    <w:p w14:paraId="4BA4FD70" w14:textId="4C9CB47A"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1" w:history="1">
        <w:r w:rsidR="00485797" w:rsidRPr="00AA7D37">
          <w:rPr>
            <w:rStyle w:val="Hyperlink"/>
            <w:noProof/>
          </w:rPr>
          <w:t>3.1</w:t>
        </w:r>
        <w:r w:rsidR="00485797">
          <w:rPr>
            <w:rFonts w:asciiTheme="minorHAnsi" w:eastAsiaTheme="minorEastAsia" w:hAnsiTheme="minorHAnsi" w:cstheme="minorBidi"/>
            <w:noProof/>
            <w:sz w:val="22"/>
            <w:szCs w:val="22"/>
          </w:rPr>
          <w:tab/>
        </w:r>
        <w:r w:rsidR="00485797" w:rsidRPr="00AA7D37">
          <w:rPr>
            <w:rStyle w:val="Hyperlink"/>
            <w:noProof/>
          </w:rPr>
          <w:t>Glossary and Terminology</w:t>
        </w:r>
        <w:r w:rsidR="00485797">
          <w:rPr>
            <w:noProof/>
            <w:webHidden/>
          </w:rPr>
          <w:tab/>
        </w:r>
        <w:r w:rsidR="00485797">
          <w:rPr>
            <w:noProof/>
            <w:webHidden/>
          </w:rPr>
          <w:fldChar w:fldCharType="begin"/>
        </w:r>
        <w:r w:rsidR="00485797">
          <w:rPr>
            <w:noProof/>
            <w:webHidden/>
          </w:rPr>
          <w:instrText xml:space="preserve"> PAGEREF _Toc52984501 \h </w:instrText>
        </w:r>
        <w:r w:rsidR="00485797">
          <w:rPr>
            <w:noProof/>
            <w:webHidden/>
          </w:rPr>
        </w:r>
        <w:r w:rsidR="00485797">
          <w:rPr>
            <w:noProof/>
            <w:webHidden/>
          </w:rPr>
          <w:fldChar w:fldCharType="separate"/>
        </w:r>
        <w:r w:rsidR="00485797">
          <w:rPr>
            <w:noProof/>
            <w:webHidden/>
          </w:rPr>
          <w:t>20</w:t>
        </w:r>
        <w:r w:rsidR="00485797">
          <w:rPr>
            <w:noProof/>
            <w:webHidden/>
          </w:rPr>
          <w:fldChar w:fldCharType="end"/>
        </w:r>
      </w:hyperlink>
    </w:p>
    <w:p w14:paraId="139B7F8B" w14:textId="24BC006A"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2" w:history="1">
        <w:r w:rsidR="00485797" w:rsidRPr="00AA7D37">
          <w:rPr>
            <w:rStyle w:val="Hyperlink"/>
            <w:noProof/>
          </w:rPr>
          <w:t>3.2</w:t>
        </w:r>
        <w:r w:rsidR="00485797">
          <w:rPr>
            <w:rFonts w:asciiTheme="minorHAnsi" w:eastAsiaTheme="minorEastAsia" w:hAnsiTheme="minorHAnsi" w:cstheme="minorBidi"/>
            <w:noProof/>
            <w:sz w:val="22"/>
            <w:szCs w:val="22"/>
          </w:rPr>
          <w:tab/>
        </w:r>
        <w:r w:rsidR="00485797" w:rsidRPr="00AA7D37">
          <w:rPr>
            <w:rStyle w:val="Hyperlink"/>
            <w:noProof/>
          </w:rPr>
          <w:t>Failure Types</w:t>
        </w:r>
        <w:r w:rsidR="00485797">
          <w:rPr>
            <w:noProof/>
            <w:webHidden/>
          </w:rPr>
          <w:tab/>
        </w:r>
        <w:r w:rsidR="00485797">
          <w:rPr>
            <w:noProof/>
            <w:webHidden/>
          </w:rPr>
          <w:fldChar w:fldCharType="begin"/>
        </w:r>
        <w:r w:rsidR="00485797">
          <w:rPr>
            <w:noProof/>
            <w:webHidden/>
          </w:rPr>
          <w:instrText xml:space="preserve"> PAGEREF _Toc52984502 \h </w:instrText>
        </w:r>
        <w:r w:rsidR="00485797">
          <w:rPr>
            <w:noProof/>
            <w:webHidden/>
          </w:rPr>
        </w:r>
        <w:r w:rsidR="00485797">
          <w:rPr>
            <w:noProof/>
            <w:webHidden/>
          </w:rPr>
          <w:fldChar w:fldCharType="separate"/>
        </w:r>
        <w:r w:rsidR="00485797">
          <w:rPr>
            <w:noProof/>
            <w:webHidden/>
          </w:rPr>
          <w:t>20</w:t>
        </w:r>
        <w:r w:rsidR="00485797">
          <w:rPr>
            <w:noProof/>
            <w:webHidden/>
          </w:rPr>
          <w:fldChar w:fldCharType="end"/>
        </w:r>
      </w:hyperlink>
    </w:p>
    <w:p w14:paraId="4F78A068" w14:textId="3896500A" w:rsidR="00485797" w:rsidRDefault="00F31291">
      <w:pPr>
        <w:pStyle w:val="TOC1"/>
        <w:tabs>
          <w:tab w:val="left" w:pos="400"/>
        </w:tabs>
        <w:rPr>
          <w:rFonts w:asciiTheme="minorHAnsi" w:eastAsiaTheme="minorEastAsia" w:hAnsiTheme="minorHAnsi" w:cstheme="minorBidi"/>
          <w:noProof/>
          <w:sz w:val="22"/>
          <w:szCs w:val="22"/>
        </w:rPr>
      </w:pPr>
      <w:hyperlink w:anchor="_Toc52984503" w:history="1">
        <w:r w:rsidR="00485797" w:rsidRPr="00AA7D37">
          <w:rPr>
            <w:rStyle w:val="Hyperlink"/>
            <w:noProof/>
          </w:rPr>
          <w:t>4</w:t>
        </w:r>
        <w:r w:rsidR="00485797">
          <w:rPr>
            <w:rFonts w:asciiTheme="minorHAnsi" w:eastAsiaTheme="minorEastAsia" w:hAnsiTheme="minorHAnsi" w:cstheme="minorBidi"/>
            <w:noProof/>
            <w:sz w:val="22"/>
            <w:szCs w:val="22"/>
          </w:rPr>
          <w:tab/>
        </w:r>
        <w:r w:rsidR="00485797" w:rsidRPr="00AA7D37">
          <w:rPr>
            <w:rStyle w:val="Hyperlink"/>
            <w:noProof/>
          </w:rPr>
          <w:t>The DFDL Information Set (Infoset)</w:t>
        </w:r>
        <w:r w:rsidR="00485797">
          <w:rPr>
            <w:noProof/>
            <w:webHidden/>
          </w:rPr>
          <w:tab/>
        </w:r>
        <w:r w:rsidR="00485797">
          <w:rPr>
            <w:noProof/>
            <w:webHidden/>
          </w:rPr>
          <w:fldChar w:fldCharType="begin"/>
        </w:r>
        <w:r w:rsidR="00485797">
          <w:rPr>
            <w:noProof/>
            <w:webHidden/>
          </w:rPr>
          <w:instrText xml:space="preserve"> PAGEREF _Toc52984503 \h </w:instrText>
        </w:r>
        <w:r w:rsidR="00485797">
          <w:rPr>
            <w:noProof/>
            <w:webHidden/>
          </w:rPr>
        </w:r>
        <w:r w:rsidR="00485797">
          <w:rPr>
            <w:noProof/>
            <w:webHidden/>
          </w:rPr>
          <w:fldChar w:fldCharType="separate"/>
        </w:r>
        <w:r w:rsidR="00485797">
          <w:rPr>
            <w:noProof/>
            <w:webHidden/>
          </w:rPr>
          <w:t>22</w:t>
        </w:r>
        <w:r w:rsidR="00485797">
          <w:rPr>
            <w:noProof/>
            <w:webHidden/>
          </w:rPr>
          <w:fldChar w:fldCharType="end"/>
        </w:r>
      </w:hyperlink>
    </w:p>
    <w:p w14:paraId="61AE965D" w14:textId="68EFF400"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4" w:history="1">
        <w:r w:rsidR="00485797" w:rsidRPr="00AA7D37">
          <w:rPr>
            <w:rStyle w:val="Hyperlink"/>
            <w:noProof/>
          </w:rPr>
          <w:t>4.1</w:t>
        </w:r>
        <w:r w:rsidR="00485797">
          <w:rPr>
            <w:rFonts w:asciiTheme="minorHAnsi" w:eastAsiaTheme="minorEastAsia" w:hAnsiTheme="minorHAnsi" w:cstheme="minorBidi"/>
            <w:noProof/>
            <w:sz w:val="22"/>
            <w:szCs w:val="22"/>
          </w:rPr>
          <w:tab/>
        </w:r>
        <w:r w:rsidR="00485797" w:rsidRPr="00AA7D37">
          <w:rPr>
            <w:rStyle w:val="Hyperlink"/>
            <w:noProof/>
          </w:rPr>
          <w:t>"No Value''</w:t>
        </w:r>
        <w:r w:rsidR="00485797">
          <w:rPr>
            <w:noProof/>
            <w:webHidden/>
          </w:rPr>
          <w:tab/>
        </w:r>
        <w:r w:rsidR="00485797">
          <w:rPr>
            <w:noProof/>
            <w:webHidden/>
          </w:rPr>
          <w:fldChar w:fldCharType="begin"/>
        </w:r>
        <w:r w:rsidR="00485797">
          <w:rPr>
            <w:noProof/>
            <w:webHidden/>
          </w:rPr>
          <w:instrText xml:space="preserve"> PAGEREF _Toc52984504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01CB4CCC" w14:textId="6FC48A35"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5" w:history="1">
        <w:r w:rsidR="00485797" w:rsidRPr="00AA7D37">
          <w:rPr>
            <w:rStyle w:val="Hyperlink"/>
            <w:noProof/>
          </w:rPr>
          <w:t>4.2</w:t>
        </w:r>
        <w:r w:rsidR="00485797">
          <w:rPr>
            <w:rFonts w:asciiTheme="minorHAnsi" w:eastAsiaTheme="minorEastAsia" w:hAnsiTheme="minorHAnsi" w:cstheme="minorBidi"/>
            <w:noProof/>
            <w:sz w:val="22"/>
            <w:szCs w:val="22"/>
          </w:rPr>
          <w:tab/>
        </w:r>
        <w:r w:rsidR="00485797" w:rsidRPr="00AA7D37">
          <w:rPr>
            <w:rStyle w:val="Hyperlink"/>
            <w:noProof/>
          </w:rPr>
          <w:t>Information Items</w:t>
        </w:r>
        <w:r w:rsidR="00485797">
          <w:rPr>
            <w:noProof/>
            <w:webHidden/>
          </w:rPr>
          <w:tab/>
        </w:r>
        <w:r w:rsidR="00485797">
          <w:rPr>
            <w:noProof/>
            <w:webHidden/>
          </w:rPr>
          <w:fldChar w:fldCharType="begin"/>
        </w:r>
        <w:r w:rsidR="00485797">
          <w:rPr>
            <w:noProof/>
            <w:webHidden/>
          </w:rPr>
          <w:instrText xml:space="preserve"> PAGEREF _Toc52984505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6F4DEDDF" w14:textId="22D92A3D" w:rsidR="00485797" w:rsidRDefault="00F31291">
      <w:pPr>
        <w:pStyle w:val="TOC3"/>
        <w:rPr>
          <w:rFonts w:asciiTheme="minorHAnsi" w:eastAsiaTheme="minorEastAsia" w:hAnsiTheme="minorHAnsi" w:cstheme="minorBidi"/>
          <w:noProof/>
          <w:sz w:val="22"/>
          <w:szCs w:val="22"/>
        </w:rPr>
      </w:pPr>
      <w:hyperlink w:anchor="_Toc52984506" w:history="1">
        <w:r w:rsidR="00485797" w:rsidRPr="00AA7D37">
          <w:rPr>
            <w:rStyle w:val="Hyperlink"/>
            <w:noProof/>
            <w14:scene3d>
              <w14:camera w14:prst="orthographicFront"/>
              <w14:lightRig w14:rig="threePt" w14:dir="t">
                <w14:rot w14:lat="0" w14:lon="0" w14:rev="0"/>
              </w14:lightRig>
            </w14:scene3d>
          </w:rPr>
          <w:t>4.2.1</w:t>
        </w:r>
        <w:r w:rsidR="00485797">
          <w:rPr>
            <w:rFonts w:asciiTheme="minorHAnsi" w:eastAsiaTheme="minorEastAsia" w:hAnsiTheme="minorHAnsi" w:cstheme="minorBidi"/>
            <w:noProof/>
            <w:sz w:val="22"/>
            <w:szCs w:val="22"/>
          </w:rPr>
          <w:tab/>
        </w:r>
        <w:r w:rsidR="00485797" w:rsidRPr="00AA7D37">
          <w:rPr>
            <w:rStyle w:val="Hyperlink"/>
            <w:noProof/>
          </w:rPr>
          <w:t>Document Information Item</w:t>
        </w:r>
        <w:r w:rsidR="00485797">
          <w:rPr>
            <w:noProof/>
            <w:webHidden/>
          </w:rPr>
          <w:tab/>
        </w:r>
        <w:r w:rsidR="00485797">
          <w:rPr>
            <w:noProof/>
            <w:webHidden/>
          </w:rPr>
          <w:fldChar w:fldCharType="begin"/>
        </w:r>
        <w:r w:rsidR="00485797">
          <w:rPr>
            <w:noProof/>
            <w:webHidden/>
          </w:rPr>
          <w:instrText xml:space="preserve"> PAGEREF _Toc52984506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1BAB73F6" w14:textId="3FD7791E" w:rsidR="00485797" w:rsidRDefault="00F31291">
      <w:pPr>
        <w:pStyle w:val="TOC3"/>
        <w:rPr>
          <w:rFonts w:asciiTheme="minorHAnsi" w:eastAsiaTheme="minorEastAsia" w:hAnsiTheme="minorHAnsi" w:cstheme="minorBidi"/>
          <w:noProof/>
          <w:sz w:val="22"/>
          <w:szCs w:val="22"/>
        </w:rPr>
      </w:pPr>
      <w:hyperlink w:anchor="_Toc52984507" w:history="1">
        <w:r w:rsidR="00485797" w:rsidRPr="00AA7D37">
          <w:rPr>
            <w:rStyle w:val="Hyperlink"/>
            <w:noProof/>
            <w14:scene3d>
              <w14:camera w14:prst="orthographicFront"/>
              <w14:lightRig w14:rig="threePt" w14:dir="t">
                <w14:rot w14:lat="0" w14:lon="0" w14:rev="0"/>
              </w14:lightRig>
            </w14:scene3d>
          </w:rPr>
          <w:t>4.2.2</w:t>
        </w:r>
        <w:r w:rsidR="00485797">
          <w:rPr>
            <w:rFonts w:asciiTheme="minorHAnsi" w:eastAsiaTheme="minorEastAsia" w:hAnsiTheme="minorHAnsi" w:cstheme="minorBidi"/>
            <w:noProof/>
            <w:sz w:val="22"/>
            <w:szCs w:val="22"/>
          </w:rPr>
          <w:tab/>
        </w:r>
        <w:r w:rsidR="00485797" w:rsidRPr="00AA7D37">
          <w:rPr>
            <w:rStyle w:val="Hyperlink"/>
            <w:noProof/>
          </w:rPr>
          <w:t>Element Information Items</w:t>
        </w:r>
        <w:r w:rsidR="00485797">
          <w:rPr>
            <w:noProof/>
            <w:webHidden/>
          </w:rPr>
          <w:tab/>
        </w:r>
        <w:r w:rsidR="00485797">
          <w:rPr>
            <w:noProof/>
            <w:webHidden/>
          </w:rPr>
          <w:fldChar w:fldCharType="begin"/>
        </w:r>
        <w:r w:rsidR="00485797">
          <w:rPr>
            <w:noProof/>
            <w:webHidden/>
          </w:rPr>
          <w:instrText xml:space="preserve"> PAGEREF _Toc52984507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14:paraId="1B8C56CC" w14:textId="6B958F7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8" w:history="1">
        <w:r w:rsidR="00485797" w:rsidRPr="00AA7D37">
          <w:rPr>
            <w:rStyle w:val="Hyperlink"/>
            <w:noProof/>
          </w:rPr>
          <w:t>4.3</w:t>
        </w:r>
        <w:r w:rsidR="00485797">
          <w:rPr>
            <w:rFonts w:asciiTheme="minorHAnsi" w:eastAsiaTheme="minorEastAsia" w:hAnsiTheme="minorHAnsi" w:cstheme="minorBidi"/>
            <w:noProof/>
            <w:sz w:val="22"/>
            <w:szCs w:val="22"/>
          </w:rPr>
          <w:tab/>
        </w:r>
        <w:r w:rsidR="00485797" w:rsidRPr="00AA7D37">
          <w:rPr>
            <w:rStyle w:val="Hyperlink"/>
            <w:noProof/>
          </w:rPr>
          <w:t>DFDL Information Item Order</w:t>
        </w:r>
        <w:r w:rsidR="00485797">
          <w:rPr>
            <w:noProof/>
            <w:webHidden/>
          </w:rPr>
          <w:tab/>
        </w:r>
        <w:r w:rsidR="00485797">
          <w:rPr>
            <w:noProof/>
            <w:webHidden/>
          </w:rPr>
          <w:fldChar w:fldCharType="begin"/>
        </w:r>
        <w:r w:rsidR="00485797">
          <w:rPr>
            <w:noProof/>
            <w:webHidden/>
          </w:rPr>
          <w:instrText xml:space="preserve"> PAGEREF _Toc52984508 \h </w:instrText>
        </w:r>
        <w:r w:rsidR="00485797">
          <w:rPr>
            <w:noProof/>
            <w:webHidden/>
          </w:rPr>
        </w:r>
        <w:r w:rsidR="00485797">
          <w:rPr>
            <w:noProof/>
            <w:webHidden/>
          </w:rPr>
          <w:fldChar w:fldCharType="separate"/>
        </w:r>
        <w:r w:rsidR="00485797">
          <w:rPr>
            <w:noProof/>
            <w:webHidden/>
          </w:rPr>
          <w:t>24</w:t>
        </w:r>
        <w:r w:rsidR="00485797">
          <w:rPr>
            <w:noProof/>
            <w:webHidden/>
          </w:rPr>
          <w:fldChar w:fldCharType="end"/>
        </w:r>
      </w:hyperlink>
    </w:p>
    <w:p w14:paraId="71EA8CF3" w14:textId="070D650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09" w:history="1">
        <w:r w:rsidR="00485797" w:rsidRPr="00AA7D37">
          <w:rPr>
            <w:rStyle w:val="Hyperlink"/>
            <w:noProof/>
          </w:rPr>
          <w:t>4.4</w:t>
        </w:r>
        <w:r w:rsidR="00485797">
          <w:rPr>
            <w:rFonts w:asciiTheme="minorHAnsi" w:eastAsiaTheme="minorEastAsia" w:hAnsiTheme="minorHAnsi" w:cstheme="minorBidi"/>
            <w:noProof/>
            <w:sz w:val="22"/>
            <w:szCs w:val="22"/>
          </w:rPr>
          <w:tab/>
        </w:r>
        <w:r w:rsidR="00485797" w:rsidRPr="00AA7D37">
          <w:rPr>
            <w:rStyle w:val="Hyperlink"/>
            <w:noProof/>
          </w:rPr>
          <w:t>DFDL Augmented Infoset</w:t>
        </w:r>
        <w:r w:rsidR="00485797">
          <w:rPr>
            <w:noProof/>
            <w:webHidden/>
          </w:rPr>
          <w:tab/>
        </w:r>
        <w:r w:rsidR="00485797">
          <w:rPr>
            <w:noProof/>
            <w:webHidden/>
          </w:rPr>
          <w:fldChar w:fldCharType="begin"/>
        </w:r>
        <w:r w:rsidR="00485797">
          <w:rPr>
            <w:noProof/>
            <w:webHidden/>
          </w:rPr>
          <w:instrText xml:space="preserve"> PAGEREF _Toc52984509 \h </w:instrText>
        </w:r>
        <w:r w:rsidR="00485797">
          <w:rPr>
            <w:noProof/>
            <w:webHidden/>
          </w:rPr>
        </w:r>
        <w:r w:rsidR="00485797">
          <w:rPr>
            <w:noProof/>
            <w:webHidden/>
          </w:rPr>
          <w:fldChar w:fldCharType="separate"/>
        </w:r>
        <w:r w:rsidR="00485797">
          <w:rPr>
            <w:noProof/>
            <w:webHidden/>
          </w:rPr>
          <w:t>24</w:t>
        </w:r>
        <w:r w:rsidR="00485797">
          <w:rPr>
            <w:noProof/>
            <w:webHidden/>
          </w:rPr>
          <w:fldChar w:fldCharType="end"/>
        </w:r>
      </w:hyperlink>
    </w:p>
    <w:p w14:paraId="4E2E32FF" w14:textId="72A85A68" w:rsidR="00485797" w:rsidRDefault="00F31291">
      <w:pPr>
        <w:pStyle w:val="TOC1"/>
        <w:tabs>
          <w:tab w:val="left" w:pos="400"/>
        </w:tabs>
        <w:rPr>
          <w:rFonts w:asciiTheme="minorHAnsi" w:eastAsiaTheme="minorEastAsia" w:hAnsiTheme="minorHAnsi" w:cstheme="minorBidi"/>
          <w:noProof/>
          <w:sz w:val="22"/>
          <w:szCs w:val="22"/>
        </w:rPr>
      </w:pPr>
      <w:hyperlink w:anchor="_Toc52984510" w:history="1">
        <w:r w:rsidR="00485797" w:rsidRPr="00AA7D37">
          <w:rPr>
            <w:rStyle w:val="Hyperlink"/>
            <w:noProof/>
          </w:rPr>
          <w:t>5</w:t>
        </w:r>
        <w:r w:rsidR="00485797">
          <w:rPr>
            <w:rFonts w:asciiTheme="minorHAnsi" w:eastAsiaTheme="minorEastAsia" w:hAnsiTheme="minorHAnsi" w:cstheme="minorBidi"/>
            <w:noProof/>
            <w:sz w:val="22"/>
            <w:szCs w:val="22"/>
          </w:rPr>
          <w:tab/>
        </w:r>
        <w:r w:rsidR="00485797" w:rsidRPr="00AA7D37">
          <w:rPr>
            <w:rStyle w:val="Hyperlink"/>
            <w:noProof/>
          </w:rPr>
          <w:t>DFDL Schema Component Model</w:t>
        </w:r>
        <w:r w:rsidR="00485797">
          <w:rPr>
            <w:noProof/>
            <w:webHidden/>
          </w:rPr>
          <w:tab/>
        </w:r>
        <w:r w:rsidR="00485797">
          <w:rPr>
            <w:noProof/>
            <w:webHidden/>
          </w:rPr>
          <w:fldChar w:fldCharType="begin"/>
        </w:r>
        <w:r w:rsidR="00485797">
          <w:rPr>
            <w:noProof/>
            <w:webHidden/>
          </w:rPr>
          <w:instrText xml:space="preserve"> PAGEREF _Toc52984510 \h </w:instrText>
        </w:r>
        <w:r w:rsidR="00485797">
          <w:rPr>
            <w:noProof/>
            <w:webHidden/>
          </w:rPr>
        </w:r>
        <w:r w:rsidR="00485797">
          <w:rPr>
            <w:noProof/>
            <w:webHidden/>
          </w:rPr>
          <w:fldChar w:fldCharType="separate"/>
        </w:r>
        <w:r w:rsidR="00485797">
          <w:rPr>
            <w:noProof/>
            <w:webHidden/>
          </w:rPr>
          <w:t>25</w:t>
        </w:r>
        <w:r w:rsidR="00485797">
          <w:rPr>
            <w:noProof/>
            <w:webHidden/>
          </w:rPr>
          <w:fldChar w:fldCharType="end"/>
        </w:r>
      </w:hyperlink>
    </w:p>
    <w:p w14:paraId="5D67500E" w14:textId="2275C7F5"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11" w:history="1">
        <w:r w:rsidR="00485797" w:rsidRPr="00AA7D37">
          <w:rPr>
            <w:rStyle w:val="Hyperlink"/>
            <w:noProof/>
          </w:rPr>
          <w:t>5.1</w:t>
        </w:r>
        <w:r w:rsidR="00485797">
          <w:rPr>
            <w:rFonts w:asciiTheme="minorHAnsi" w:eastAsiaTheme="minorEastAsia" w:hAnsiTheme="minorHAnsi" w:cstheme="minorBidi"/>
            <w:noProof/>
            <w:sz w:val="22"/>
            <w:szCs w:val="22"/>
          </w:rPr>
          <w:tab/>
        </w:r>
        <w:r w:rsidR="00485797" w:rsidRPr="00AA7D37">
          <w:rPr>
            <w:rStyle w:val="Hyperlink"/>
            <w:noProof/>
          </w:rPr>
          <w:t>DFDL Simple Types</w:t>
        </w:r>
        <w:r w:rsidR="00485797">
          <w:rPr>
            <w:noProof/>
            <w:webHidden/>
          </w:rPr>
          <w:tab/>
        </w:r>
        <w:r w:rsidR="00485797">
          <w:rPr>
            <w:noProof/>
            <w:webHidden/>
          </w:rPr>
          <w:fldChar w:fldCharType="begin"/>
        </w:r>
        <w:r w:rsidR="00485797">
          <w:rPr>
            <w:noProof/>
            <w:webHidden/>
          </w:rPr>
          <w:instrText xml:space="preserve"> PAGEREF _Toc52984511 \h </w:instrText>
        </w:r>
        <w:r w:rsidR="00485797">
          <w:rPr>
            <w:noProof/>
            <w:webHidden/>
          </w:rPr>
        </w:r>
        <w:r w:rsidR="00485797">
          <w:rPr>
            <w:noProof/>
            <w:webHidden/>
          </w:rPr>
          <w:fldChar w:fldCharType="separate"/>
        </w:r>
        <w:r w:rsidR="00485797">
          <w:rPr>
            <w:noProof/>
            <w:webHidden/>
          </w:rPr>
          <w:t>26</w:t>
        </w:r>
        <w:r w:rsidR="00485797">
          <w:rPr>
            <w:noProof/>
            <w:webHidden/>
          </w:rPr>
          <w:fldChar w:fldCharType="end"/>
        </w:r>
      </w:hyperlink>
    </w:p>
    <w:p w14:paraId="5F7706BF" w14:textId="72728BE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12" w:history="1">
        <w:r w:rsidR="00485797" w:rsidRPr="00AA7D37">
          <w:rPr>
            <w:rStyle w:val="Hyperlink"/>
            <w:noProof/>
          </w:rPr>
          <w:t>5.2</w:t>
        </w:r>
        <w:r w:rsidR="00485797">
          <w:rPr>
            <w:rFonts w:asciiTheme="minorHAnsi" w:eastAsiaTheme="minorEastAsia" w:hAnsiTheme="minorHAnsi" w:cstheme="minorBidi"/>
            <w:noProof/>
            <w:sz w:val="22"/>
            <w:szCs w:val="22"/>
          </w:rPr>
          <w:tab/>
        </w:r>
        <w:r w:rsidR="00485797" w:rsidRPr="00AA7D37">
          <w:rPr>
            <w:rStyle w:val="Hyperlink"/>
            <w:noProof/>
          </w:rPr>
          <w:t>DFDL Subset of XML Schema</w:t>
        </w:r>
        <w:r w:rsidR="00485797">
          <w:rPr>
            <w:noProof/>
            <w:webHidden/>
          </w:rPr>
          <w:tab/>
        </w:r>
        <w:r w:rsidR="00485797">
          <w:rPr>
            <w:noProof/>
            <w:webHidden/>
          </w:rPr>
          <w:fldChar w:fldCharType="begin"/>
        </w:r>
        <w:r w:rsidR="00485797">
          <w:rPr>
            <w:noProof/>
            <w:webHidden/>
          </w:rPr>
          <w:instrText xml:space="preserve"> PAGEREF _Toc52984512 \h </w:instrText>
        </w:r>
        <w:r w:rsidR="00485797">
          <w:rPr>
            <w:noProof/>
            <w:webHidden/>
          </w:rPr>
        </w:r>
        <w:r w:rsidR="00485797">
          <w:rPr>
            <w:noProof/>
            <w:webHidden/>
          </w:rPr>
          <w:fldChar w:fldCharType="separate"/>
        </w:r>
        <w:r w:rsidR="00485797">
          <w:rPr>
            <w:noProof/>
            <w:webHidden/>
          </w:rPr>
          <w:t>27</w:t>
        </w:r>
        <w:r w:rsidR="00485797">
          <w:rPr>
            <w:noProof/>
            <w:webHidden/>
          </w:rPr>
          <w:fldChar w:fldCharType="end"/>
        </w:r>
      </w:hyperlink>
    </w:p>
    <w:p w14:paraId="744AA92C" w14:textId="7B66414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13" w:history="1">
        <w:r w:rsidR="00485797" w:rsidRPr="00AA7D37">
          <w:rPr>
            <w:rStyle w:val="Hyperlink"/>
            <w:noProof/>
          </w:rPr>
          <w:t>5.3</w:t>
        </w:r>
        <w:r w:rsidR="00485797">
          <w:rPr>
            <w:rFonts w:asciiTheme="minorHAnsi" w:eastAsiaTheme="minorEastAsia" w:hAnsiTheme="minorHAnsi" w:cstheme="minorBidi"/>
            <w:noProof/>
            <w:sz w:val="22"/>
            <w:szCs w:val="22"/>
          </w:rPr>
          <w:tab/>
        </w:r>
        <w:r w:rsidR="00485797" w:rsidRPr="00AA7D37">
          <w:rPr>
            <w:rStyle w:val="Hyperlink"/>
            <w:noProof/>
          </w:rPr>
          <w:t>XSD Facets, min/maxOccurs, default, and fixed</w:t>
        </w:r>
        <w:r w:rsidR="00485797">
          <w:rPr>
            <w:noProof/>
            <w:webHidden/>
          </w:rPr>
          <w:tab/>
        </w:r>
        <w:r w:rsidR="00485797">
          <w:rPr>
            <w:noProof/>
            <w:webHidden/>
          </w:rPr>
          <w:fldChar w:fldCharType="begin"/>
        </w:r>
        <w:r w:rsidR="00485797">
          <w:rPr>
            <w:noProof/>
            <w:webHidden/>
          </w:rPr>
          <w:instrText xml:space="preserve"> PAGEREF _Toc52984513 \h </w:instrText>
        </w:r>
        <w:r w:rsidR="00485797">
          <w:rPr>
            <w:noProof/>
            <w:webHidden/>
          </w:rPr>
        </w:r>
        <w:r w:rsidR="00485797">
          <w:rPr>
            <w:noProof/>
            <w:webHidden/>
          </w:rPr>
          <w:fldChar w:fldCharType="separate"/>
        </w:r>
        <w:r w:rsidR="00485797">
          <w:rPr>
            <w:noProof/>
            <w:webHidden/>
          </w:rPr>
          <w:t>28</w:t>
        </w:r>
        <w:r w:rsidR="00485797">
          <w:rPr>
            <w:noProof/>
            <w:webHidden/>
          </w:rPr>
          <w:fldChar w:fldCharType="end"/>
        </w:r>
      </w:hyperlink>
    </w:p>
    <w:p w14:paraId="6F48EA61" w14:textId="05648024" w:rsidR="00485797" w:rsidRDefault="00F31291">
      <w:pPr>
        <w:pStyle w:val="TOC3"/>
        <w:rPr>
          <w:rFonts w:asciiTheme="minorHAnsi" w:eastAsiaTheme="minorEastAsia" w:hAnsiTheme="minorHAnsi" w:cstheme="minorBidi"/>
          <w:noProof/>
          <w:sz w:val="22"/>
          <w:szCs w:val="22"/>
        </w:rPr>
      </w:pPr>
      <w:hyperlink w:anchor="_Toc52984514" w:history="1">
        <w:r w:rsidR="00485797" w:rsidRPr="00AA7D37">
          <w:rPr>
            <w:rStyle w:val="Hyperlink"/>
            <w:noProof/>
            <w14:scene3d>
              <w14:camera w14:prst="orthographicFront"/>
              <w14:lightRig w14:rig="threePt" w14:dir="t">
                <w14:rot w14:lat="0" w14:lon="0" w14:rev="0"/>
              </w14:lightRig>
            </w14:scene3d>
          </w:rPr>
          <w:t>5.3.1</w:t>
        </w:r>
        <w:r w:rsidR="00485797">
          <w:rPr>
            <w:rFonts w:asciiTheme="minorHAnsi" w:eastAsiaTheme="minorEastAsia" w:hAnsiTheme="minorHAnsi" w:cstheme="minorBidi"/>
            <w:noProof/>
            <w:sz w:val="22"/>
            <w:szCs w:val="22"/>
          </w:rPr>
          <w:tab/>
        </w:r>
        <w:r w:rsidR="00485797" w:rsidRPr="00AA7D37">
          <w:rPr>
            <w:rStyle w:val="Hyperlink"/>
            <w:noProof/>
          </w:rPr>
          <w:t>MinOccurs, MaxOccurs</w:t>
        </w:r>
        <w:r w:rsidR="00485797">
          <w:rPr>
            <w:noProof/>
            <w:webHidden/>
          </w:rPr>
          <w:tab/>
        </w:r>
        <w:r w:rsidR="00485797">
          <w:rPr>
            <w:noProof/>
            <w:webHidden/>
          </w:rPr>
          <w:fldChar w:fldCharType="begin"/>
        </w:r>
        <w:r w:rsidR="00485797">
          <w:rPr>
            <w:noProof/>
            <w:webHidden/>
          </w:rPr>
          <w:instrText xml:space="preserve"> PAGEREF _Toc52984514 \h </w:instrText>
        </w:r>
        <w:r w:rsidR="00485797">
          <w:rPr>
            <w:noProof/>
            <w:webHidden/>
          </w:rPr>
        </w:r>
        <w:r w:rsidR="00485797">
          <w:rPr>
            <w:noProof/>
            <w:webHidden/>
          </w:rPr>
          <w:fldChar w:fldCharType="separate"/>
        </w:r>
        <w:r w:rsidR="00485797">
          <w:rPr>
            <w:noProof/>
            <w:webHidden/>
          </w:rPr>
          <w:t>28</w:t>
        </w:r>
        <w:r w:rsidR="00485797">
          <w:rPr>
            <w:noProof/>
            <w:webHidden/>
          </w:rPr>
          <w:fldChar w:fldCharType="end"/>
        </w:r>
      </w:hyperlink>
    </w:p>
    <w:p w14:paraId="5B546C92" w14:textId="69455A81" w:rsidR="00485797" w:rsidRDefault="00F31291">
      <w:pPr>
        <w:pStyle w:val="TOC3"/>
        <w:rPr>
          <w:rFonts w:asciiTheme="minorHAnsi" w:eastAsiaTheme="minorEastAsia" w:hAnsiTheme="minorHAnsi" w:cstheme="minorBidi"/>
          <w:noProof/>
          <w:sz w:val="22"/>
          <w:szCs w:val="22"/>
        </w:rPr>
      </w:pPr>
      <w:hyperlink w:anchor="_Toc52984515" w:history="1">
        <w:r w:rsidR="00485797" w:rsidRPr="00AA7D37">
          <w:rPr>
            <w:rStyle w:val="Hyperlink"/>
            <w:noProof/>
            <w14:scene3d>
              <w14:camera w14:prst="orthographicFront"/>
              <w14:lightRig w14:rig="threePt" w14:dir="t">
                <w14:rot w14:lat="0" w14:lon="0" w14:rev="0"/>
              </w14:lightRig>
            </w14:scene3d>
          </w:rPr>
          <w:t>5.3.2</w:t>
        </w:r>
        <w:r w:rsidR="00485797">
          <w:rPr>
            <w:rFonts w:asciiTheme="minorHAnsi" w:eastAsiaTheme="minorEastAsia" w:hAnsiTheme="minorHAnsi" w:cstheme="minorBidi"/>
            <w:noProof/>
            <w:sz w:val="22"/>
            <w:szCs w:val="22"/>
          </w:rPr>
          <w:tab/>
        </w:r>
        <w:r w:rsidR="00485797" w:rsidRPr="00AA7D37">
          <w:rPr>
            <w:rStyle w:val="Hyperlink"/>
            <w:noProof/>
          </w:rPr>
          <w:t>MinLength, MaxLength</w:t>
        </w:r>
        <w:r w:rsidR="00485797">
          <w:rPr>
            <w:noProof/>
            <w:webHidden/>
          </w:rPr>
          <w:tab/>
        </w:r>
        <w:r w:rsidR="00485797">
          <w:rPr>
            <w:noProof/>
            <w:webHidden/>
          </w:rPr>
          <w:fldChar w:fldCharType="begin"/>
        </w:r>
        <w:r w:rsidR="00485797">
          <w:rPr>
            <w:noProof/>
            <w:webHidden/>
          </w:rPr>
          <w:instrText xml:space="preserve"> PAGEREF _Toc52984515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50D5F514" w14:textId="2F3DB441" w:rsidR="00485797" w:rsidRDefault="00F31291">
      <w:pPr>
        <w:pStyle w:val="TOC3"/>
        <w:rPr>
          <w:rFonts w:asciiTheme="minorHAnsi" w:eastAsiaTheme="minorEastAsia" w:hAnsiTheme="minorHAnsi" w:cstheme="minorBidi"/>
          <w:noProof/>
          <w:sz w:val="22"/>
          <w:szCs w:val="22"/>
        </w:rPr>
      </w:pPr>
      <w:hyperlink w:anchor="_Toc52984516" w:history="1">
        <w:r w:rsidR="00485797" w:rsidRPr="00AA7D37">
          <w:rPr>
            <w:rStyle w:val="Hyperlink"/>
            <w:noProof/>
            <w14:scene3d>
              <w14:camera w14:prst="orthographicFront"/>
              <w14:lightRig w14:rig="threePt" w14:dir="t">
                <w14:rot w14:lat="0" w14:lon="0" w14:rev="0"/>
              </w14:lightRig>
            </w14:scene3d>
          </w:rPr>
          <w:t>5.3.3</w:t>
        </w:r>
        <w:r w:rsidR="00485797">
          <w:rPr>
            <w:rFonts w:asciiTheme="minorHAnsi" w:eastAsiaTheme="minorEastAsia" w:hAnsiTheme="minorHAnsi" w:cstheme="minorBidi"/>
            <w:noProof/>
            <w:sz w:val="22"/>
            <w:szCs w:val="22"/>
          </w:rPr>
          <w:tab/>
        </w:r>
        <w:r w:rsidR="00485797" w:rsidRPr="00AA7D37">
          <w:rPr>
            <w:rStyle w:val="Hyperlink"/>
            <w:noProof/>
          </w:rPr>
          <w:t>MaxInclusive, MaxExclusive, MinExclusive, MinInclusive, TotalDigits, FractionDigits</w:t>
        </w:r>
        <w:r w:rsidR="00485797">
          <w:rPr>
            <w:noProof/>
            <w:webHidden/>
          </w:rPr>
          <w:tab/>
        </w:r>
        <w:r w:rsidR="00485797">
          <w:rPr>
            <w:noProof/>
            <w:webHidden/>
          </w:rPr>
          <w:fldChar w:fldCharType="begin"/>
        </w:r>
        <w:r w:rsidR="00485797">
          <w:rPr>
            <w:noProof/>
            <w:webHidden/>
          </w:rPr>
          <w:instrText xml:space="preserve"> PAGEREF _Toc52984516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3B27EA84" w14:textId="057AC9AE" w:rsidR="00485797" w:rsidRDefault="00F31291">
      <w:pPr>
        <w:pStyle w:val="TOC3"/>
        <w:rPr>
          <w:rFonts w:asciiTheme="minorHAnsi" w:eastAsiaTheme="minorEastAsia" w:hAnsiTheme="minorHAnsi" w:cstheme="minorBidi"/>
          <w:noProof/>
          <w:sz w:val="22"/>
          <w:szCs w:val="22"/>
        </w:rPr>
      </w:pPr>
      <w:hyperlink w:anchor="_Toc52984517" w:history="1">
        <w:r w:rsidR="00485797" w:rsidRPr="00AA7D37">
          <w:rPr>
            <w:rStyle w:val="Hyperlink"/>
            <w:noProof/>
            <w14:scene3d>
              <w14:camera w14:prst="orthographicFront"/>
              <w14:lightRig w14:rig="threePt" w14:dir="t">
                <w14:rot w14:lat="0" w14:lon="0" w14:rev="0"/>
              </w14:lightRig>
            </w14:scene3d>
          </w:rPr>
          <w:t>5.3.4</w:t>
        </w:r>
        <w:r w:rsidR="00485797">
          <w:rPr>
            <w:rFonts w:asciiTheme="minorHAnsi" w:eastAsiaTheme="minorEastAsia" w:hAnsiTheme="minorHAnsi" w:cstheme="minorBidi"/>
            <w:noProof/>
            <w:sz w:val="22"/>
            <w:szCs w:val="22"/>
          </w:rPr>
          <w:tab/>
        </w:r>
        <w:r w:rsidR="00485797" w:rsidRPr="00AA7D37">
          <w:rPr>
            <w:rStyle w:val="Hyperlink"/>
            <w:noProof/>
          </w:rPr>
          <w:t>Pattern</w:t>
        </w:r>
        <w:r w:rsidR="00485797">
          <w:rPr>
            <w:noProof/>
            <w:webHidden/>
          </w:rPr>
          <w:tab/>
        </w:r>
        <w:r w:rsidR="00485797">
          <w:rPr>
            <w:noProof/>
            <w:webHidden/>
          </w:rPr>
          <w:fldChar w:fldCharType="begin"/>
        </w:r>
        <w:r w:rsidR="00485797">
          <w:rPr>
            <w:noProof/>
            <w:webHidden/>
          </w:rPr>
          <w:instrText xml:space="preserve"> PAGEREF _Toc52984517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055C9329" w14:textId="264C2867" w:rsidR="00485797" w:rsidRDefault="00F31291">
      <w:pPr>
        <w:pStyle w:val="TOC3"/>
        <w:rPr>
          <w:rFonts w:asciiTheme="minorHAnsi" w:eastAsiaTheme="minorEastAsia" w:hAnsiTheme="minorHAnsi" w:cstheme="minorBidi"/>
          <w:noProof/>
          <w:sz w:val="22"/>
          <w:szCs w:val="22"/>
        </w:rPr>
      </w:pPr>
      <w:hyperlink w:anchor="_Toc52984518" w:history="1">
        <w:r w:rsidR="00485797" w:rsidRPr="00AA7D37">
          <w:rPr>
            <w:rStyle w:val="Hyperlink"/>
            <w:noProof/>
            <w14:scene3d>
              <w14:camera w14:prst="orthographicFront"/>
              <w14:lightRig w14:rig="threePt" w14:dir="t">
                <w14:rot w14:lat="0" w14:lon="0" w14:rev="0"/>
              </w14:lightRig>
            </w14:scene3d>
          </w:rPr>
          <w:t>5.3.5</w:t>
        </w:r>
        <w:r w:rsidR="00485797">
          <w:rPr>
            <w:rFonts w:asciiTheme="minorHAnsi" w:eastAsiaTheme="minorEastAsia" w:hAnsiTheme="minorHAnsi" w:cstheme="minorBidi"/>
            <w:noProof/>
            <w:sz w:val="22"/>
            <w:szCs w:val="22"/>
          </w:rPr>
          <w:tab/>
        </w:r>
        <w:r w:rsidR="00485797" w:rsidRPr="00AA7D37">
          <w:rPr>
            <w:rStyle w:val="Hyperlink"/>
            <w:noProof/>
          </w:rPr>
          <w:t>Enumeration</w:t>
        </w:r>
        <w:r w:rsidR="00485797">
          <w:rPr>
            <w:noProof/>
            <w:webHidden/>
          </w:rPr>
          <w:tab/>
        </w:r>
        <w:r w:rsidR="00485797">
          <w:rPr>
            <w:noProof/>
            <w:webHidden/>
          </w:rPr>
          <w:fldChar w:fldCharType="begin"/>
        </w:r>
        <w:r w:rsidR="00485797">
          <w:rPr>
            <w:noProof/>
            <w:webHidden/>
          </w:rPr>
          <w:instrText xml:space="preserve"> PAGEREF _Toc52984518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4B865121" w14:textId="15B1C34B" w:rsidR="00485797" w:rsidRDefault="00F31291">
      <w:pPr>
        <w:pStyle w:val="TOC3"/>
        <w:rPr>
          <w:rFonts w:asciiTheme="minorHAnsi" w:eastAsiaTheme="minorEastAsia" w:hAnsiTheme="minorHAnsi" w:cstheme="minorBidi"/>
          <w:noProof/>
          <w:sz w:val="22"/>
          <w:szCs w:val="22"/>
        </w:rPr>
      </w:pPr>
      <w:hyperlink w:anchor="_Toc52984519" w:history="1">
        <w:r w:rsidR="00485797" w:rsidRPr="00AA7D37">
          <w:rPr>
            <w:rStyle w:val="Hyperlink"/>
            <w:noProof/>
            <w14:scene3d>
              <w14:camera w14:prst="orthographicFront"/>
              <w14:lightRig w14:rig="threePt" w14:dir="t">
                <w14:rot w14:lat="0" w14:lon="0" w14:rev="0"/>
              </w14:lightRig>
            </w14:scene3d>
          </w:rPr>
          <w:t>5.3.6</w:t>
        </w:r>
        <w:r w:rsidR="00485797">
          <w:rPr>
            <w:rFonts w:asciiTheme="minorHAnsi" w:eastAsiaTheme="minorEastAsia" w:hAnsiTheme="minorHAnsi" w:cstheme="minorBidi"/>
            <w:noProof/>
            <w:sz w:val="22"/>
            <w:szCs w:val="22"/>
          </w:rPr>
          <w:tab/>
        </w:r>
        <w:r w:rsidR="00485797" w:rsidRPr="00AA7D37">
          <w:rPr>
            <w:rStyle w:val="Hyperlink"/>
            <w:noProof/>
          </w:rPr>
          <w:t>Default</w:t>
        </w:r>
        <w:r w:rsidR="00485797">
          <w:rPr>
            <w:noProof/>
            <w:webHidden/>
          </w:rPr>
          <w:tab/>
        </w:r>
        <w:r w:rsidR="00485797">
          <w:rPr>
            <w:noProof/>
            <w:webHidden/>
          </w:rPr>
          <w:fldChar w:fldCharType="begin"/>
        </w:r>
        <w:r w:rsidR="00485797">
          <w:rPr>
            <w:noProof/>
            <w:webHidden/>
          </w:rPr>
          <w:instrText xml:space="preserve"> PAGEREF _Toc52984519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7AE33288" w14:textId="469FABD2" w:rsidR="00485797" w:rsidRDefault="00F31291">
      <w:pPr>
        <w:pStyle w:val="TOC3"/>
        <w:rPr>
          <w:rFonts w:asciiTheme="minorHAnsi" w:eastAsiaTheme="minorEastAsia" w:hAnsiTheme="minorHAnsi" w:cstheme="minorBidi"/>
          <w:noProof/>
          <w:sz w:val="22"/>
          <w:szCs w:val="22"/>
        </w:rPr>
      </w:pPr>
      <w:hyperlink w:anchor="_Toc52984520" w:history="1">
        <w:r w:rsidR="00485797" w:rsidRPr="00AA7D37">
          <w:rPr>
            <w:rStyle w:val="Hyperlink"/>
            <w:noProof/>
            <w14:scene3d>
              <w14:camera w14:prst="orthographicFront"/>
              <w14:lightRig w14:rig="threePt" w14:dir="t">
                <w14:rot w14:lat="0" w14:lon="0" w14:rev="0"/>
              </w14:lightRig>
            </w14:scene3d>
          </w:rPr>
          <w:t>5.3.7</w:t>
        </w:r>
        <w:r w:rsidR="00485797">
          <w:rPr>
            <w:rFonts w:asciiTheme="minorHAnsi" w:eastAsiaTheme="minorEastAsia" w:hAnsiTheme="minorHAnsi" w:cstheme="minorBidi"/>
            <w:noProof/>
            <w:sz w:val="22"/>
            <w:szCs w:val="22"/>
          </w:rPr>
          <w:tab/>
        </w:r>
        <w:r w:rsidR="00485797" w:rsidRPr="00AA7D37">
          <w:rPr>
            <w:rStyle w:val="Hyperlink"/>
            <w:noProof/>
          </w:rPr>
          <w:t>Fixed</w:t>
        </w:r>
        <w:r w:rsidR="00485797">
          <w:rPr>
            <w:noProof/>
            <w:webHidden/>
          </w:rPr>
          <w:tab/>
        </w:r>
        <w:r w:rsidR="00485797">
          <w:rPr>
            <w:noProof/>
            <w:webHidden/>
          </w:rPr>
          <w:fldChar w:fldCharType="begin"/>
        </w:r>
        <w:r w:rsidR="00485797">
          <w:rPr>
            <w:noProof/>
            <w:webHidden/>
          </w:rPr>
          <w:instrText xml:space="preserve"> PAGEREF _Toc52984520 \h </w:instrText>
        </w:r>
        <w:r w:rsidR="00485797">
          <w:rPr>
            <w:noProof/>
            <w:webHidden/>
          </w:rPr>
        </w:r>
        <w:r w:rsidR="00485797">
          <w:rPr>
            <w:noProof/>
            <w:webHidden/>
          </w:rPr>
          <w:fldChar w:fldCharType="separate"/>
        </w:r>
        <w:r w:rsidR="00485797">
          <w:rPr>
            <w:noProof/>
            <w:webHidden/>
          </w:rPr>
          <w:t>29</w:t>
        </w:r>
        <w:r w:rsidR="00485797">
          <w:rPr>
            <w:noProof/>
            <w:webHidden/>
          </w:rPr>
          <w:fldChar w:fldCharType="end"/>
        </w:r>
      </w:hyperlink>
    </w:p>
    <w:p w14:paraId="7916798C" w14:textId="563C641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1" w:history="1">
        <w:r w:rsidR="00485797" w:rsidRPr="00AA7D37">
          <w:rPr>
            <w:rStyle w:val="Hyperlink"/>
            <w:noProof/>
          </w:rPr>
          <w:t>5.4</w:t>
        </w:r>
        <w:r w:rsidR="00485797">
          <w:rPr>
            <w:rFonts w:asciiTheme="minorHAnsi" w:eastAsiaTheme="minorEastAsia" w:hAnsiTheme="minorHAnsi" w:cstheme="minorBidi"/>
            <w:noProof/>
            <w:sz w:val="22"/>
            <w:szCs w:val="22"/>
          </w:rPr>
          <w:tab/>
        </w:r>
        <w:r w:rsidR="00485797" w:rsidRPr="00AA7D37">
          <w:rPr>
            <w:rStyle w:val="Hyperlink"/>
            <w:noProof/>
          </w:rPr>
          <w:t>Compatibility with Other Annotation Language Schemas</w:t>
        </w:r>
        <w:r w:rsidR="00485797">
          <w:rPr>
            <w:noProof/>
            <w:webHidden/>
          </w:rPr>
          <w:tab/>
        </w:r>
        <w:r w:rsidR="00485797">
          <w:rPr>
            <w:noProof/>
            <w:webHidden/>
          </w:rPr>
          <w:fldChar w:fldCharType="begin"/>
        </w:r>
        <w:r w:rsidR="00485797">
          <w:rPr>
            <w:noProof/>
            <w:webHidden/>
          </w:rPr>
          <w:instrText xml:space="preserve"> PAGEREF _Toc52984521 \h </w:instrText>
        </w:r>
        <w:r w:rsidR="00485797">
          <w:rPr>
            <w:noProof/>
            <w:webHidden/>
          </w:rPr>
        </w:r>
        <w:r w:rsidR="00485797">
          <w:rPr>
            <w:noProof/>
            <w:webHidden/>
          </w:rPr>
          <w:fldChar w:fldCharType="separate"/>
        </w:r>
        <w:r w:rsidR="00485797">
          <w:rPr>
            <w:noProof/>
            <w:webHidden/>
          </w:rPr>
          <w:t>30</w:t>
        </w:r>
        <w:r w:rsidR="00485797">
          <w:rPr>
            <w:noProof/>
            <w:webHidden/>
          </w:rPr>
          <w:fldChar w:fldCharType="end"/>
        </w:r>
      </w:hyperlink>
    </w:p>
    <w:p w14:paraId="6E41F0A9" w14:textId="3CCEE4AB" w:rsidR="00485797" w:rsidRDefault="00F31291">
      <w:pPr>
        <w:pStyle w:val="TOC1"/>
        <w:tabs>
          <w:tab w:val="left" w:pos="400"/>
        </w:tabs>
        <w:rPr>
          <w:rFonts w:asciiTheme="minorHAnsi" w:eastAsiaTheme="minorEastAsia" w:hAnsiTheme="minorHAnsi" w:cstheme="minorBidi"/>
          <w:noProof/>
          <w:sz w:val="22"/>
          <w:szCs w:val="22"/>
        </w:rPr>
      </w:pPr>
      <w:hyperlink w:anchor="_Toc52984522" w:history="1">
        <w:r w:rsidR="00485797" w:rsidRPr="00AA7D37">
          <w:rPr>
            <w:rStyle w:val="Hyperlink"/>
            <w:noProof/>
          </w:rPr>
          <w:t>6</w:t>
        </w:r>
        <w:r w:rsidR="00485797">
          <w:rPr>
            <w:rFonts w:asciiTheme="minorHAnsi" w:eastAsiaTheme="minorEastAsia" w:hAnsiTheme="minorHAnsi" w:cstheme="minorBidi"/>
            <w:noProof/>
            <w:sz w:val="22"/>
            <w:szCs w:val="22"/>
          </w:rPr>
          <w:tab/>
        </w:r>
        <w:r w:rsidR="00485797" w:rsidRPr="00AA7D37">
          <w:rPr>
            <w:rStyle w:val="Hyperlink"/>
            <w:noProof/>
          </w:rPr>
          <w:t>DFDL Syntax Basics</w:t>
        </w:r>
        <w:r w:rsidR="00485797">
          <w:rPr>
            <w:noProof/>
            <w:webHidden/>
          </w:rPr>
          <w:tab/>
        </w:r>
        <w:r w:rsidR="00485797">
          <w:rPr>
            <w:noProof/>
            <w:webHidden/>
          </w:rPr>
          <w:fldChar w:fldCharType="begin"/>
        </w:r>
        <w:r w:rsidR="00485797">
          <w:rPr>
            <w:noProof/>
            <w:webHidden/>
          </w:rPr>
          <w:instrText xml:space="preserve"> PAGEREF _Toc52984522 \h </w:instrText>
        </w:r>
        <w:r w:rsidR="00485797">
          <w:rPr>
            <w:noProof/>
            <w:webHidden/>
          </w:rPr>
        </w:r>
        <w:r w:rsidR="00485797">
          <w:rPr>
            <w:noProof/>
            <w:webHidden/>
          </w:rPr>
          <w:fldChar w:fldCharType="separate"/>
        </w:r>
        <w:r w:rsidR="00485797">
          <w:rPr>
            <w:noProof/>
            <w:webHidden/>
          </w:rPr>
          <w:t>31</w:t>
        </w:r>
        <w:r w:rsidR="00485797">
          <w:rPr>
            <w:noProof/>
            <w:webHidden/>
          </w:rPr>
          <w:fldChar w:fldCharType="end"/>
        </w:r>
      </w:hyperlink>
    </w:p>
    <w:p w14:paraId="72BA6686" w14:textId="5519128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3" w:history="1">
        <w:r w:rsidR="00485797" w:rsidRPr="00AA7D37">
          <w:rPr>
            <w:rStyle w:val="Hyperlink"/>
            <w:noProof/>
          </w:rPr>
          <w:t>6.1</w:t>
        </w:r>
        <w:r w:rsidR="00485797">
          <w:rPr>
            <w:rFonts w:asciiTheme="minorHAnsi" w:eastAsiaTheme="minorEastAsia" w:hAnsiTheme="minorHAnsi" w:cstheme="minorBidi"/>
            <w:noProof/>
            <w:sz w:val="22"/>
            <w:szCs w:val="22"/>
          </w:rPr>
          <w:tab/>
        </w:r>
        <w:r w:rsidR="00485797" w:rsidRPr="00AA7D37">
          <w:rPr>
            <w:rStyle w:val="Hyperlink"/>
            <w:noProof/>
          </w:rPr>
          <w:t>Namespaces</w:t>
        </w:r>
        <w:r w:rsidR="00485797">
          <w:rPr>
            <w:noProof/>
            <w:webHidden/>
          </w:rPr>
          <w:tab/>
        </w:r>
        <w:r w:rsidR="00485797">
          <w:rPr>
            <w:noProof/>
            <w:webHidden/>
          </w:rPr>
          <w:fldChar w:fldCharType="begin"/>
        </w:r>
        <w:r w:rsidR="00485797">
          <w:rPr>
            <w:noProof/>
            <w:webHidden/>
          </w:rPr>
          <w:instrText xml:space="preserve"> PAGEREF _Toc52984523 \h </w:instrText>
        </w:r>
        <w:r w:rsidR="00485797">
          <w:rPr>
            <w:noProof/>
            <w:webHidden/>
          </w:rPr>
        </w:r>
        <w:r w:rsidR="00485797">
          <w:rPr>
            <w:noProof/>
            <w:webHidden/>
          </w:rPr>
          <w:fldChar w:fldCharType="separate"/>
        </w:r>
        <w:r w:rsidR="00485797">
          <w:rPr>
            <w:noProof/>
            <w:webHidden/>
          </w:rPr>
          <w:t>31</w:t>
        </w:r>
        <w:r w:rsidR="00485797">
          <w:rPr>
            <w:noProof/>
            <w:webHidden/>
          </w:rPr>
          <w:fldChar w:fldCharType="end"/>
        </w:r>
      </w:hyperlink>
    </w:p>
    <w:p w14:paraId="73FC0881" w14:textId="4C402367"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4" w:history="1">
        <w:r w:rsidR="00485797" w:rsidRPr="00AA7D37">
          <w:rPr>
            <w:rStyle w:val="Hyperlink"/>
            <w:noProof/>
          </w:rPr>
          <w:t>6.2</w:t>
        </w:r>
        <w:r w:rsidR="00485797">
          <w:rPr>
            <w:rFonts w:asciiTheme="minorHAnsi" w:eastAsiaTheme="minorEastAsia" w:hAnsiTheme="minorHAnsi" w:cstheme="minorBidi"/>
            <w:noProof/>
            <w:sz w:val="22"/>
            <w:szCs w:val="22"/>
          </w:rPr>
          <w:tab/>
        </w:r>
        <w:r w:rsidR="00485797" w:rsidRPr="00AA7D37">
          <w:rPr>
            <w:rStyle w:val="Hyperlink"/>
            <w:noProof/>
          </w:rPr>
          <w:t>The DFDL Annotation Elements</w:t>
        </w:r>
        <w:r w:rsidR="00485797">
          <w:rPr>
            <w:noProof/>
            <w:webHidden/>
          </w:rPr>
          <w:tab/>
        </w:r>
        <w:r w:rsidR="00485797">
          <w:rPr>
            <w:noProof/>
            <w:webHidden/>
          </w:rPr>
          <w:fldChar w:fldCharType="begin"/>
        </w:r>
        <w:r w:rsidR="00485797">
          <w:rPr>
            <w:noProof/>
            <w:webHidden/>
          </w:rPr>
          <w:instrText xml:space="preserve"> PAGEREF _Toc52984524 \h </w:instrText>
        </w:r>
        <w:r w:rsidR="00485797">
          <w:rPr>
            <w:noProof/>
            <w:webHidden/>
          </w:rPr>
        </w:r>
        <w:r w:rsidR="00485797">
          <w:rPr>
            <w:noProof/>
            <w:webHidden/>
          </w:rPr>
          <w:fldChar w:fldCharType="separate"/>
        </w:r>
        <w:r w:rsidR="00485797">
          <w:rPr>
            <w:noProof/>
            <w:webHidden/>
          </w:rPr>
          <w:t>31</w:t>
        </w:r>
        <w:r w:rsidR="00485797">
          <w:rPr>
            <w:noProof/>
            <w:webHidden/>
          </w:rPr>
          <w:fldChar w:fldCharType="end"/>
        </w:r>
      </w:hyperlink>
    </w:p>
    <w:p w14:paraId="26DF375F" w14:textId="040D95F7"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25" w:history="1">
        <w:r w:rsidR="00485797" w:rsidRPr="00AA7D37">
          <w:rPr>
            <w:rStyle w:val="Hyperlink"/>
            <w:noProof/>
          </w:rPr>
          <w:t>6.3</w:t>
        </w:r>
        <w:r w:rsidR="00485797">
          <w:rPr>
            <w:rFonts w:asciiTheme="minorHAnsi" w:eastAsiaTheme="minorEastAsia" w:hAnsiTheme="minorHAnsi" w:cstheme="minorBidi"/>
            <w:noProof/>
            <w:sz w:val="22"/>
            <w:szCs w:val="22"/>
          </w:rPr>
          <w:tab/>
        </w:r>
        <w:r w:rsidR="00485797" w:rsidRPr="00AA7D37">
          <w:rPr>
            <w:rStyle w:val="Hyperlink"/>
            <w:noProof/>
          </w:rPr>
          <w:t>DFDL Properties</w:t>
        </w:r>
        <w:r w:rsidR="00485797">
          <w:rPr>
            <w:noProof/>
            <w:webHidden/>
          </w:rPr>
          <w:tab/>
        </w:r>
        <w:r w:rsidR="00485797">
          <w:rPr>
            <w:noProof/>
            <w:webHidden/>
          </w:rPr>
          <w:fldChar w:fldCharType="begin"/>
        </w:r>
        <w:r w:rsidR="00485797">
          <w:rPr>
            <w:noProof/>
            <w:webHidden/>
          </w:rPr>
          <w:instrText xml:space="preserve"> PAGEREF _Toc52984525 \h </w:instrText>
        </w:r>
        <w:r w:rsidR="00485797">
          <w:rPr>
            <w:noProof/>
            <w:webHidden/>
          </w:rPr>
        </w:r>
        <w:r w:rsidR="00485797">
          <w:rPr>
            <w:noProof/>
            <w:webHidden/>
          </w:rPr>
          <w:fldChar w:fldCharType="separate"/>
        </w:r>
        <w:r w:rsidR="00485797">
          <w:rPr>
            <w:noProof/>
            <w:webHidden/>
          </w:rPr>
          <w:t>33</w:t>
        </w:r>
        <w:r w:rsidR="00485797">
          <w:rPr>
            <w:noProof/>
            <w:webHidden/>
          </w:rPr>
          <w:fldChar w:fldCharType="end"/>
        </w:r>
      </w:hyperlink>
    </w:p>
    <w:p w14:paraId="5C5C10C0" w14:textId="274D7AF6" w:rsidR="00485797" w:rsidRDefault="00F31291">
      <w:pPr>
        <w:pStyle w:val="TOC3"/>
        <w:rPr>
          <w:rFonts w:asciiTheme="minorHAnsi" w:eastAsiaTheme="minorEastAsia" w:hAnsiTheme="minorHAnsi" w:cstheme="minorBidi"/>
          <w:noProof/>
          <w:sz w:val="22"/>
          <w:szCs w:val="22"/>
        </w:rPr>
      </w:pPr>
      <w:hyperlink w:anchor="_Toc52984526" w:history="1">
        <w:r w:rsidR="00485797" w:rsidRPr="00AA7D37">
          <w:rPr>
            <w:rStyle w:val="Hyperlink"/>
            <w:noProof/>
            <w14:scene3d>
              <w14:camera w14:prst="orthographicFront"/>
              <w14:lightRig w14:rig="threePt" w14:dir="t">
                <w14:rot w14:lat="0" w14:lon="0" w14:rev="0"/>
              </w14:lightRig>
            </w14:scene3d>
          </w:rPr>
          <w:t>6.3.1</w:t>
        </w:r>
        <w:r w:rsidR="00485797">
          <w:rPr>
            <w:rFonts w:asciiTheme="minorHAnsi" w:eastAsiaTheme="minorEastAsia" w:hAnsiTheme="minorHAnsi" w:cstheme="minorBidi"/>
            <w:noProof/>
            <w:sz w:val="22"/>
            <w:szCs w:val="22"/>
          </w:rPr>
          <w:tab/>
        </w:r>
        <w:r w:rsidR="00485797" w:rsidRPr="00AA7D37">
          <w:rPr>
            <w:rStyle w:val="Hyperlink"/>
            <w:noProof/>
          </w:rPr>
          <w:t>DFDL String Literals</w:t>
        </w:r>
        <w:r w:rsidR="00485797">
          <w:rPr>
            <w:noProof/>
            <w:webHidden/>
          </w:rPr>
          <w:tab/>
        </w:r>
        <w:r w:rsidR="00485797">
          <w:rPr>
            <w:noProof/>
            <w:webHidden/>
          </w:rPr>
          <w:fldChar w:fldCharType="begin"/>
        </w:r>
        <w:r w:rsidR="00485797">
          <w:rPr>
            <w:noProof/>
            <w:webHidden/>
          </w:rPr>
          <w:instrText xml:space="preserve"> PAGEREF _Toc52984526 \h </w:instrText>
        </w:r>
        <w:r w:rsidR="00485797">
          <w:rPr>
            <w:noProof/>
            <w:webHidden/>
          </w:rPr>
        </w:r>
        <w:r w:rsidR="00485797">
          <w:rPr>
            <w:noProof/>
            <w:webHidden/>
          </w:rPr>
          <w:fldChar w:fldCharType="separate"/>
        </w:r>
        <w:r w:rsidR="00485797">
          <w:rPr>
            <w:noProof/>
            <w:webHidden/>
          </w:rPr>
          <w:t>34</w:t>
        </w:r>
        <w:r w:rsidR="00485797">
          <w:rPr>
            <w:noProof/>
            <w:webHidden/>
          </w:rPr>
          <w:fldChar w:fldCharType="end"/>
        </w:r>
      </w:hyperlink>
    </w:p>
    <w:p w14:paraId="52FB7C67" w14:textId="1C728E6D" w:rsidR="00485797" w:rsidRDefault="00F31291">
      <w:pPr>
        <w:pStyle w:val="TOC3"/>
        <w:rPr>
          <w:rFonts w:asciiTheme="minorHAnsi" w:eastAsiaTheme="minorEastAsia" w:hAnsiTheme="minorHAnsi" w:cstheme="minorBidi"/>
          <w:noProof/>
          <w:sz w:val="22"/>
          <w:szCs w:val="22"/>
        </w:rPr>
      </w:pPr>
      <w:hyperlink w:anchor="_Toc52984527" w:history="1">
        <w:r w:rsidR="00485797" w:rsidRPr="00AA7D37">
          <w:rPr>
            <w:rStyle w:val="Hyperlink"/>
            <w:noProof/>
            <w14:scene3d>
              <w14:camera w14:prst="orthographicFront"/>
              <w14:lightRig w14:rig="threePt" w14:dir="t">
                <w14:rot w14:lat="0" w14:lon="0" w14:rev="0"/>
              </w14:lightRig>
            </w14:scene3d>
          </w:rPr>
          <w:t>6.3.2</w:t>
        </w:r>
        <w:r w:rsidR="00485797">
          <w:rPr>
            <w:rFonts w:asciiTheme="minorHAnsi" w:eastAsiaTheme="minorEastAsia" w:hAnsiTheme="minorHAnsi" w:cstheme="minorBidi"/>
            <w:noProof/>
            <w:sz w:val="22"/>
            <w:szCs w:val="22"/>
          </w:rPr>
          <w:tab/>
        </w:r>
        <w:r w:rsidR="00485797" w:rsidRPr="00AA7D37">
          <w:rPr>
            <w:rStyle w:val="Hyperlink"/>
            <w:noProof/>
          </w:rPr>
          <w:t>DFDL Expressions</w:t>
        </w:r>
        <w:r w:rsidR="00485797">
          <w:rPr>
            <w:noProof/>
            <w:webHidden/>
          </w:rPr>
          <w:tab/>
        </w:r>
        <w:r w:rsidR="00485797">
          <w:rPr>
            <w:noProof/>
            <w:webHidden/>
          </w:rPr>
          <w:fldChar w:fldCharType="begin"/>
        </w:r>
        <w:r w:rsidR="00485797">
          <w:rPr>
            <w:noProof/>
            <w:webHidden/>
          </w:rPr>
          <w:instrText xml:space="preserve"> PAGEREF _Toc52984527 \h </w:instrText>
        </w:r>
        <w:r w:rsidR="00485797">
          <w:rPr>
            <w:noProof/>
            <w:webHidden/>
          </w:rPr>
        </w:r>
        <w:r w:rsidR="00485797">
          <w:rPr>
            <w:noProof/>
            <w:webHidden/>
          </w:rPr>
          <w:fldChar w:fldCharType="separate"/>
        </w:r>
        <w:r w:rsidR="00485797">
          <w:rPr>
            <w:noProof/>
            <w:webHidden/>
          </w:rPr>
          <w:t>39</w:t>
        </w:r>
        <w:r w:rsidR="00485797">
          <w:rPr>
            <w:noProof/>
            <w:webHidden/>
          </w:rPr>
          <w:fldChar w:fldCharType="end"/>
        </w:r>
      </w:hyperlink>
    </w:p>
    <w:p w14:paraId="14E04F6A" w14:textId="6EE9AE8D" w:rsidR="00485797" w:rsidRDefault="00F31291">
      <w:pPr>
        <w:pStyle w:val="TOC3"/>
        <w:rPr>
          <w:rFonts w:asciiTheme="minorHAnsi" w:eastAsiaTheme="minorEastAsia" w:hAnsiTheme="minorHAnsi" w:cstheme="minorBidi"/>
          <w:noProof/>
          <w:sz w:val="22"/>
          <w:szCs w:val="22"/>
        </w:rPr>
      </w:pPr>
      <w:hyperlink w:anchor="_Toc52984528" w:history="1">
        <w:r w:rsidR="00485797" w:rsidRPr="00AA7D37">
          <w:rPr>
            <w:rStyle w:val="Hyperlink"/>
            <w:noProof/>
            <w14:scene3d>
              <w14:camera w14:prst="orthographicFront"/>
              <w14:lightRig w14:rig="threePt" w14:dir="t">
                <w14:rot w14:lat="0" w14:lon="0" w14:rev="0"/>
              </w14:lightRig>
            </w14:scene3d>
          </w:rPr>
          <w:t>6.3.3</w:t>
        </w:r>
        <w:r w:rsidR="00485797">
          <w:rPr>
            <w:rFonts w:asciiTheme="minorHAnsi" w:eastAsiaTheme="minorEastAsia" w:hAnsiTheme="minorHAnsi" w:cstheme="minorBidi"/>
            <w:noProof/>
            <w:sz w:val="22"/>
            <w:szCs w:val="22"/>
          </w:rPr>
          <w:tab/>
        </w:r>
        <w:r w:rsidR="00485797" w:rsidRPr="00AA7D37">
          <w:rPr>
            <w:rStyle w:val="Hyperlink"/>
            <w:noProof/>
          </w:rPr>
          <w:t>DFDL Regular Expressions</w:t>
        </w:r>
        <w:r w:rsidR="00485797">
          <w:rPr>
            <w:noProof/>
            <w:webHidden/>
          </w:rPr>
          <w:tab/>
        </w:r>
        <w:r w:rsidR="00485797">
          <w:rPr>
            <w:noProof/>
            <w:webHidden/>
          </w:rPr>
          <w:fldChar w:fldCharType="begin"/>
        </w:r>
        <w:r w:rsidR="00485797">
          <w:rPr>
            <w:noProof/>
            <w:webHidden/>
          </w:rPr>
          <w:instrText xml:space="preserve"> PAGEREF _Toc52984528 \h </w:instrText>
        </w:r>
        <w:r w:rsidR="00485797">
          <w:rPr>
            <w:noProof/>
            <w:webHidden/>
          </w:rPr>
        </w:r>
        <w:r w:rsidR="00485797">
          <w:rPr>
            <w:noProof/>
            <w:webHidden/>
          </w:rPr>
          <w:fldChar w:fldCharType="separate"/>
        </w:r>
        <w:r w:rsidR="00485797">
          <w:rPr>
            <w:noProof/>
            <w:webHidden/>
          </w:rPr>
          <w:t>39</w:t>
        </w:r>
        <w:r w:rsidR="00485797">
          <w:rPr>
            <w:noProof/>
            <w:webHidden/>
          </w:rPr>
          <w:fldChar w:fldCharType="end"/>
        </w:r>
      </w:hyperlink>
    </w:p>
    <w:p w14:paraId="7C5360BC" w14:textId="1E5C57C6" w:rsidR="00485797" w:rsidRDefault="00F31291">
      <w:pPr>
        <w:pStyle w:val="TOC3"/>
        <w:rPr>
          <w:rFonts w:asciiTheme="minorHAnsi" w:eastAsiaTheme="minorEastAsia" w:hAnsiTheme="minorHAnsi" w:cstheme="minorBidi"/>
          <w:noProof/>
          <w:sz w:val="22"/>
          <w:szCs w:val="22"/>
        </w:rPr>
      </w:pPr>
      <w:hyperlink w:anchor="_Toc52984529" w:history="1">
        <w:r w:rsidR="00485797" w:rsidRPr="00AA7D37">
          <w:rPr>
            <w:rStyle w:val="Hyperlink"/>
            <w:noProof/>
            <w14:scene3d>
              <w14:camera w14:prst="orthographicFront"/>
              <w14:lightRig w14:rig="threePt" w14:dir="t">
                <w14:rot w14:lat="0" w14:lon="0" w14:rev="0"/>
              </w14:lightRig>
            </w14:scene3d>
          </w:rPr>
          <w:t>6.3.4</w:t>
        </w:r>
        <w:r w:rsidR="00485797">
          <w:rPr>
            <w:rFonts w:asciiTheme="minorHAnsi" w:eastAsiaTheme="minorEastAsia" w:hAnsiTheme="minorHAnsi" w:cstheme="minorBidi"/>
            <w:noProof/>
            <w:sz w:val="22"/>
            <w:szCs w:val="22"/>
          </w:rPr>
          <w:tab/>
        </w:r>
        <w:r w:rsidR="00485797" w:rsidRPr="00AA7D37">
          <w:rPr>
            <w:rStyle w:val="Hyperlink"/>
            <w:noProof/>
          </w:rPr>
          <w:t>Enumerations in DFDL</w:t>
        </w:r>
        <w:r w:rsidR="00485797">
          <w:rPr>
            <w:noProof/>
            <w:webHidden/>
          </w:rPr>
          <w:tab/>
        </w:r>
        <w:r w:rsidR="00485797">
          <w:rPr>
            <w:noProof/>
            <w:webHidden/>
          </w:rPr>
          <w:fldChar w:fldCharType="begin"/>
        </w:r>
        <w:r w:rsidR="00485797">
          <w:rPr>
            <w:noProof/>
            <w:webHidden/>
          </w:rPr>
          <w:instrText xml:space="preserve"> PAGEREF _Toc52984529 \h </w:instrText>
        </w:r>
        <w:r w:rsidR="00485797">
          <w:rPr>
            <w:noProof/>
            <w:webHidden/>
          </w:rPr>
        </w:r>
        <w:r w:rsidR="00485797">
          <w:rPr>
            <w:noProof/>
            <w:webHidden/>
          </w:rPr>
          <w:fldChar w:fldCharType="separate"/>
        </w:r>
        <w:r w:rsidR="00485797">
          <w:rPr>
            <w:noProof/>
            <w:webHidden/>
          </w:rPr>
          <w:t>39</w:t>
        </w:r>
        <w:r w:rsidR="00485797">
          <w:rPr>
            <w:noProof/>
            <w:webHidden/>
          </w:rPr>
          <w:fldChar w:fldCharType="end"/>
        </w:r>
      </w:hyperlink>
    </w:p>
    <w:p w14:paraId="25B2F439" w14:textId="198C103D" w:rsidR="00485797" w:rsidRDefault="00F31291">
      <w:pPr>
        <w:pStyle w:val="TOC1"/>
        <w:tabs>
          <w:tab w:val="left" w:pos="400"/>
        </w:tabs>
        <w:rPr>
          <w:rFonts w:asciiTheme="minorHAnsi" w:eastAsiaTheme="minorEastAsia" w:hAnsiTheme="minorHAnsi" w:cstheme="minorBidi"/>
          <w:noProof/>
          <w:sz w:val="22"/>
          <w:szCs w:val="22"/>
        </w:rPr>
      </w:pPr>
      <w:hyperlink w:anchor="_Toc52984530" w:history="1">
        <w:r w:rsidR="00485797" w:rsidRPr="00AA7D37">
          <w:rPr>
            <w:rStyle w:val="Hyperlink"/>
            <w:noProof/>
          </w:rPr>
          <w:t>7</w:t>
        </w:r>
        <w:r w:rsidR="00485797">
          <w:rPr>
            <w:rFonts w:asciiTheme="minorHAnsi" w:eastAsiaTheme="minorEastAsia" w:hAnsiTheme="minorHAnsi" w:cstheme="minorBidi"/>
            <w:noProof/>
            <w:sz w:val="22"/>
            <w:szCs w:val="22"/>
          </w:rPr>
          <w:tab/>
        </w:r>
        <w:r w:rsidR="00485797" w:rsidRPr="00AA7D37">
          <w:rPr>
            <w:rStyle w:val="Hyperlink"/>
            <w:noProof/>
          </w:rPr>
          <w:t>Syntax of DFDL Annotation Elements</w:t>
        </w:r>
        <w:r w:rsidR="00485797">
          <w:rPr>
            <w:noProof/>
            <w:webHidden/>
          </w:rPr>
          <w:tab/>
        </w:r>
        <w:r w:rsidR="00485797">
          <w:rPr>
            <w:noProof/>
            <w:webHidden/>
          </w:rPr>
          <w:fldChar w:fldCharType="begin"/>
        </w:r>
        <w:r w:rsidR="00485797">
          <w:rPr>
            <w:noProof/>
            <w:webHidden/>
          </w:rPr>
          <w:instrText xml:space="preserve"> PAGEREF _Toc52984530 \h </w:instrText>
        </w:r>
        <w:r w:rsidR="00485797">
          <w:rPr>
            <w:noProof/>
            <w:webHidden/>
          </w:rPr>
        </w:r>
        <w:r w:rsidR="00485797">
          <w:rPr>
            <w:noProof/>
            <w:webHidden/>
          </w:rPr>
          <w:fldChar w:fldCharType="separate"/>
        </w:r>
        <w:r w:rsidR="00485797">
          <w:rPr>
            <w:noProof/>
            <w:webHidden/>
          </w:rPr>
          <w:t>40</w:t>
        </w:r>
        <w:r w:rsidR="00485797">
          <w:rPr>
            <w:noProof/>
            <w:webHidden/>
          </w:rPr>
          <w:fldChar w:fldCharType="end"/>
        </w:r>
      </w:hyperlink>
    </w:p>
    <w:p w14:paraId="5D500626" w14:textId="3A13E9E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1" w:history="1">
        <w:r w:rsidR="00485797" w:rsidRPr="00AA7D37">
          <w:rPr>
            <w:rStyle w:val="Hyperlink"/>
            <w:noProof/>
          </w:rPr>
          <w:t>7.1</w:t>
        </w:r>
        <w:r w:rsidR="00485797">
          <w:rPr>
            <w:rFonts w:asciiTheme="minorHAnsi" w:eastAsiaTheme="minorEastAsia" w:hAnsiTheme="minorHAnsi" w:cstheme="minorBidi"/>
            <w:noProof/>
            <w:sz w:val="22"/>
            <w:szCs w:val="22"/>
          </w:rPr>
          <w:tab/>
        </w:r>
        <w:r w:rsidR="00485797" w:rsidRPr="00AA7D37">
          <w:rPr>
            <w:rStyle w:val="Hyperlink"/>
            <w:noProof/>
          </w:rPr>
          <w:t>Component Format Annotations</w:t>
        </w:r>
        <w:r w:rsidR="00485797">
          <w:rPr>
            <w:noProof/>
            <w:webHidden/>
          </w:rPr>
          <w:tab/>
        </w:r>
        <w:r w:rsidR="00485797">
          <w:rPr>
            <w:noProof/>
            <w:webHidden/>
          </w:rPr>
          <w:fldChar w:fldCharType="begin"/>
        </w:r>
        <w:r w:rsidR="00485797">
          <w:rPr>
            <w:noProof/>
            <w:webHidden/>
          </w:rPr>
          <w:instrText xml:space="preserve"> PAGEREF _Toc52984531 \h </w:instrText>
        </w:r>
        <w:r w:rsidR="00485797">
          <w:rPr>
            <w:noProof/>
            <w:webHidden/>
          </w:rPr>
        </w:r>
        <w:r w:rsidR="00485797">
          <w:rPr>
            <w:noProof/>
            <w:webHidden/>
          </w:rPr>
          <w:fldChar w:fldCharType="separate"/>
        </w:r>
        <w:r w:rsidR="00485797">
          <w:rPr>
            <w:noProof/>
            <w:webHidden/>
          </w:rPr>
          <w:t>40</w:t>
        </w:r>
        <w:r w:rsidR="00485797">
          <w:rPr>
            <w:noProof/>
            <w:webHidden/>
          </w:rPr>
          <w:fldChar w:fldCharType="end"/>
        </w:r>
      </w:hyperlink>
    </w:p>
    <w:p w14:paraId="6208B8AB" w14:textId="6565167E" w:rsidR="00485797" w:rsidRDefault="00F31291">
      <w:pPr>
        <w:pStyle w:val="TOC3"/>
        <w:rPr>
          <w:rFonts w:asciiTheme="minorHAnsi" w:eastAsiaTheme="minorEastAsia" w:hAnsiTheme="minorHAnsi" w:cstheme="minorBidi"/>
          <w:noProof/>
          <w:sz w:val="22"/>
          <w:szCs w:val="22"/>
        </w:rPr>
      </w:pPr>
      <w:hyperlink w:anchor="_Toc52984532" w:history="1">
        <w:r w:rsidR="00485797" w:rsidRPr="00AA7D37">
          <w:rPr>
            <w:rStyle w:val="Hyperlink"/>
            <w:noProof/>
            <w14:scene3d>
              <w14:camera w14:prst="orthographicFront"/>
              <w14:lightRig w14:rig="threePt" w14:dir="t">
                <w14:rot w14:lat="0" w14:lon="0" w14:rev="0"/>
              </w14:lightRig>
            </w14:scene3d>
          </w:rPr>
          <w:t>7.1.1</w:t>
        </w:r>
        <w:r w:rsidR="00485797">
          <w:rPr>
            <w:rFonts w:asciiTheme="minorHAnsi" w:eastAsiaTheme="minorEastAsia" w:hAnsiTheme="minorHAnsi" w:cstheme="minorBidi"/>
            <w:noProof/>
            <w:sz w:val="22"/>
            <w:szCs w:val="22"/>
          </w:rPr>
          <w:tab/>
        </w:r>
        <w:r w:rsidR="00485797" w:rsidRPr="00AA7D37">
          <w:rPr>
            <w:rStyle w:val="Hyperlink"/>
            <w:noProof/>
          </w:rPr>
          <w:t>Property Binding Syntax</w:t>
        </w:r>
        <w:r w:rsidR="00485797">
          <w:rPr>
            <w:noProof/>
            <w:webHidden/>
          </w:rPr>
          <w:tab/>
        </w:r>
        <w:r w:rsidR="00485797">
          <w:rPr>
            <w:noProof/>
            <w:webHidden/>
          </w:rPr>
          <w:fldChar w:fldCharType="begin"/>
        </w:r>
        <w:r w:rsidR="00485797">
          <w:rPr>
            <w:noProof/>
            <w:webHidden/>
          </w:rPr>
          <w:instrText xml:space="preserve"> PAGEREF _Toc52984532 \h </w:instrText>
        </w:r>
        <w:r w:rsidR="00485797">
          <w:rPr>
            <w:noProof/>
            <w:webHidden/>
          </w:rPr>
        </w:r>
        <w:r w:rsidR="00485797">
          <w:rPr>
            <w:noProof/>
            <w:webHidden/>
          </w:rPr>
          <w:fldChar w:fldCharType="separate"/>
        </w:r>
        <w:r w:rsidR="00485797">
          <w:rPr>
            <w:noProof/>
            <w:webHidden/>
          </w:rPr>
          <w:t>41</w:t>
        </w:r>
        <w:r w:rsidR="00485797">
          <w:rPr>
            <w:noProof/>
            <w:webHidden/>
          </w:rPr>
          <w:fldChar w:fldCharType="end"/>
        </w:r>
      </w:hyperlink>
    </w:p>
    <w:p w14:paraId="03A1624C" w14:textId="5A1CEC5F" w:rsidR="00485797" w:rsidRDefault="00F31291">
      <w:pPr>
        <w:pStyle w:val="TOC3"/>
        <w:rPr>
          <w:rFonts w:asciiTheme="minorHAnsi" w:eastAsiaTheme="minorEastAsia" w:hAnsiTheme="minorHAnsi" w:cstheme="minorBidi"/>
          <w:noProof/>
          <w:sz w:val="22"/>
          <w:szCs w:val="22"/>
        </w:rPr>
      </w:pPr>
      <w:hyperlink w:anchor="_Toc52984533" w:history="1">
        <w:r w:rsidR="00485797" w:rsidRPr="00AA7D37">
          <w:rPr>
            <w:rStyle w:val="Hyperlink"/>
            <w:noProof/>
            <w14:scene3d>
              <w14:camera w14:prst="orthographicFront"/>
              <w14:lightRig w14:rig="threePt" w14:dir="t">
                <w14:rot w14:lat="0" w14:lon="0" w14:rev="0"/>
              </w14:lightRig>
            </w14:scene3d>
          </w:rPr>
          <w:t>7.1.2</w:t>
        </w:r>
        <w:r w:rsidR="00485797">
          <w:rPr>
            <w:rFonts w:asciiTheme="minorHAnsi" w:eastAsiaTheme="minorEastAsia" w:hAnsiTheme="minorHAnsi" w:cstheme="minorBidi"/>
            <w:noProof/>
            <w:sz w:val="22"/>
            <w:szCs w:val="22"/>
          </w:rPr>
          <w:tab/>
        </w:r>
        <w:r w:rsidR="00485797" w:rsidRPr="00AA7D37">
          <w:rPr>
            <w:rStyle w:val="Hyperlink"/>
            <w:noProof/>
          </w:rPr>
          <w:t>Empty String as a Representation Property Value</w:t>
        </w:r>
        <w:r w:rsidR="00485797">
          <w:rPr>
            <w:noProof/>
            <w:webHidden/>
          </w:rPr>
          <w:tab/>
        </w:r>
        <w:r w:rsidR="00485797">
          <w:rPr>
            <w:noProof/>
            <w:webHidden/>
          </w:rPr>
          <w:fldChar w:fldCharType="begin"/>
        </w:r>
        <w:r w:rsidR="00485797">
          <w:rPr>
            <w:noProof/>
            <w:webHidden/>
          </w:rPr>
          <w:instrText xml:space="preserve"> PAGEREF _Toc52984533 \h </w:instrText>
        </w:r>
        <w:r w:rsidR="00485797">
          <w:rPr>
            <w:noProof/>
            <w:webHidden/>
          </w:rPr>
        </w:r>
        <w:r w:rsidR="00485797">
          <w:rPr>
            <w:noProof/>
            <w:webHidden/>
          </w:rPr>
          <w:fldChar w:fldCharType="separate"/>
        </w:r>
        <w:r w:rsidR="00485797">
          <w:rPr>
            <w:noProof/>
            <w:webHidden/>
          </w:rPr>
          <w:t>43</w:t>
        </w:r>
        <w:r w:rsidR="00485797">
          <w:rPr>
            <w:noProof/>
            <w:webHidden/>
          </w:rPr>
          <w:fldChar w:fldCharType="end"/>
        </w:r>
      </w:hyperlink>
    </w:p>
    <w:p w14:paraId="6144BFD8" w14:textId="14A88676"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4" w:history="1">
        <w:r w:rsidR="00485797" w:rsidRPr="00AA7D37">
          <w:rPr>
            <w:rStyle w:val="Hyperlink"/>
            <w:noProof/>
          </w:rPr>
          <w:t>7.2</w:t>
        </w:r>
        <w:r w:rsidR="00485797">
          <w:rPr>
            <w:rFonts w:asciiTheme="minorHAnsi" w:eastAsiaTheme="minorEastAsia" w:hAnsiTheme="minorHAnsi" w:cstheme="minorBidi"/>
            <w:noProof/>
            <w:sz w:val="22"/>
            <w:szCs w:val="22"/>
          </w:rPr>
          <w:tab/>
        </w:r>
        <w:r w:rsidR="00485797" w:rsidRPr="00AA7D37">
          <w:rPr>
            <w:rStyle w:val="Hyperlink"/>
            <w:noProof/>
          </w:rPr>
          <w:t>dfdl:defineFormat - Reusable Data Format Definitions</w:t>
        </w:r>
        <w:r w:rsidR="00485797">
          <w:rPr>
            <w:noProof/>
            <w:webHidden/>
          </w:rPr>
          <w:tab/>
        </w:r>
        <w:r w:rsidR="00485797">
          <w:rPr>
            <w:noProof/>
            <w:webHidden/>
          </w:rPr>
          <w:fldChar w:fldCharType="begin"/>
        </w:r>
        <w:r w:rsidR="00485797">
          <w:rPr>
            <w:noProof/>
            <w:webHidden/>
          </w:rPr>
          <w:instrText xml:space="preserve"> PAGEREF _Toc52984534 \h </w:instrText>
        </w:r>
        <w:r w:rsidR="00485797">
          <w:rPr>
            <w:noProof/>
            <w:webHidden/>
          </w:rPr>
        </w:r>
        <w:r w:rsidR="00485797">
          <w:rPr>
            <w:noProof/>
            <w:webHidden/>
          </w:rPr>
          <w:fldChar w:fldCharType="separate"/>
        </w:r>
        <w:r w:rsidR="00485797">
          <w:rPr>
            <w:noProof/>
            <w:webHidden/>
          </w:rPr>
          <w:t>43</w:t>
        </w:r>
        <w:r w:rsidR="00485797">
          <w:rPr>
            <w:noProof/>
            <w:webHidden/>
          </w:rPr>
          <w:fldChar w:fldCharType="end"/>
        </w:r>
      </w:hyperlink>
    </w:p>
    <w:p w14:paraId="2580B130" w14:textId="4D72B092" w:rsidR="00485797" w:rsidRDefault="00F31291">
      <w:pPr>
        <w:pStyle w:val="TOC3"/>
        <w:rPr>
          <w:rFonts w:asciiTheme="minorHAnsi" w:eastAsiaTheme="minorEastAsia" w:hAnsiTheme="minorHAnsi" w:cstheme="minorBidi"/>
          <w:noProof/>
          <w:sz w:val="22"/>
          <w:szCs w:val="22"/>
        </w:rPr>
      </w:pPr>
      <w:hyperlink w:anchor="_Toc52984535" w:history="1">
        <w:r w:rsidR="00485797" w:rsidRPr="00AA7D37">
          <w:rPr>
            <w:rStyle w:val="Hyperlink"/>
            <w:noProof/>
            <w14:scene3d>
              <w14:camera w14:prst="orthographicFront"/>
              <w14:lightRig w14:rig="threePt" w14:dir="t">
                <w14:rot w14:lat="0" w14:lon="0" w14:rev="0"/>
              </w14:lightRig>
            </w14:scene3d>
          </w:rPr>
          <w:t>7.2.1</w:t>
        </w:r>
        <w:r w:rsidR="00485797">
          <w:rPr>
            <w:rFonts w:asciiTheme="minorHAnsi" w:eastAsiaTheme="minorEastAsia" w:hAnsiTheme="minorHAnsi" w:cstheme="minorBidi"/>
            <w:noProof/>
            <w:sz w:val="22"/>
            <w:szCs w:val="22"/>
          </w:rPr>
          <w:tab/>
        </w:r>
        <w:r w:rsidR="00485797" w:rsidRPr="00AA7D37">
          <w:rPr>
            <w:rStyle w:val="Hyperlink"/>
            <w:noProof/>
          </w:rPr>
          <w:t>Using/Referencing a Named Format Definition: The dfdl:ref Property</w:t>
        </w:r>
        <w:r w:rsidR="00485797">
          <w:rPr>
            <w:noProof/>
            <w:webHidden/>
          </w:rPr>
          <w:tab/>
        </w:r>
        <w:r w:rsidR="00485797">
          <w:rPr>
            <w:noProof/>
            <w:webHidden/>
          </w:rPr>
          <w:fldChar w:fldCharType="begin"/>
        </w:r>
        <w:r w:rsidR="00485797">
          <w:rPr>
            <w:noProof/>
            <w:webHidden/>
          </w:rPr>
          <w:instrText xml:space="preserve"> PAGEREF _Toc52984535 \h </w:instrText>
        </w:r>
        <w:r w:rsidR="00485797">
          <w:rPr>
            <w:noProof/>
            <w:webHidden/>
          </w:rPr>
        </w:r>
        <w:r w:rsidR="00485797">
          <w:rPr>
            <w:noProof/>
            <w:webHidden/>
          </w:rPr>
          <w:fldChar w:fldCharType="separate"/>
        </w:r>
        <w:r w:rsidR="00485797">
          <w:rPr>
            <w:noProof/>
            <w:webHidden/>
          </w:rPr>
          <w:t>43</w:t>
        </w:r>
        <w:r w:rsidR="00485797">
          <w:rPr>
            <w:noProof/>
            <w:webHidden/>
          </w:rPr>
          <w:fldChar w:fldCharType="end"/>
        </w:r>
      </w:hyperlink>
    </w:p>
    <w:p w14:paraId="551A519B" w14:textId="54D97995" w:rsidR="00485797" w:rsidRDefault="00F31291">
      <w:pPr>
        <w:pStyle w:val="TOC3"/>
        <w:rPr>
          <w:rFonts w:asciiTheme="minorHAnsi" w:eastAsiaTheme="minorEastAsia" w:hAnsiTheme="minorHAnsi" w:cstheme="minorBidi"/>
          <w:noProof/>
          <w:sz w:val="22"/>
          <w:szCs w:val="22"/>
        </w:rPr>
      </w:pPr>
      <w:hyperlink w:anchor="_Toc52984536" w:history="1">
        <w:r w:rsidR="00485797" w:rsidRPr="00AA7D37">
          <w:rPr>
            <w:rStyle w:val="Hyperlink"/>
            <w:noProof/>
            <w14:scene3d>
              <w14:camera w14:prst="orthographicFront"/>
              <w14:lightRig w14:rig="threePt" w14:dir="t">
                <w14:rot w14:lat="0" w14:lon="0" w14:rev="0"/>
              </w14:lightRig>
            </w14:scene3d>
          </w:rPr>
          <w:t>7.2.2</w:t>
        </w:r>
        <w:r w:rsidR="00485797">
          <w:rPr>
            <w:rFonts w:asciiTheme="minorHAnsi" w:eastAsiaTheme="minorEastAsia" w:hAnsiTheme="minorHAnsi" w:cstheme="minorBidi"/>
            <w:noProof/>
            <w:sz w:val="22"/>
            <w:szCs w:val="22"/>
          </w:rPr>
          <w:tab/>
        </w:r>
        <w:r w:rsidR="00485797" w:rsidRPr="00AA7D37">
          <w:rPr>
            <w:rStyle w:val="Hyperlink"/>
            <w:noProof/>
          </w:rPr>
          <w:t>Inheritance for dfdl:defineFormat</w:t>
        </w:r>
        <w:r w:rsidR="00485797">
          <w:rPr>
            <w:noProof/>
            <w:webHidden/>
          </w:rPr>
          <w:tab/>
        </w:r>
        <w:r w:rsidR="00485797">
          <w:rPr>
            <w:noProof/>
            <w:webHidden/>
          </w:rPr>
          <w:fldChar w:fldCharType="begin"/>
        </w:r>
        <w:r w:rsidR="00485797">
          <w:rPr>
            <w:noProof/>
            <w:webHidden/>
          </w:rPr>
          <w:instrText xml:space="preserve"> PAGEREF _Toc52984536 \h </w:instrText>
        </w:r>
        <w:r w:rsidR="00485797">
          <w:rPr>
            <w:noProof/>
            <w:webHidden/>
          </w:rPr>
        </w:r>
        <w:r w:rsidR="00485797">
          <w:rPr>
            <w:noProof/>
            <w:webHidden/>
          </w:rPr>
          <w:fldChar w:fldCharType="separate"/>
        </w:r>
        <w:r w:rsidR="00485797">
          <w:rPr>
            <w:noProof/>
            <w:webHidden/>
          </w:rPr>
          <w:t>44</w:t>
        </w:r>
        <w:r w:rsidR="00485797">
          <w:rPr>
            <w:noProof/>
            <w:webHidden/>
          </w:rPr>
          <w:fldChar w:fldCharType="end"/>
        </w:r>
      </w:hyperlink>
    </w:p>
    <w:p w14:paraId="6DB998F9" w14:textId="1970509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7" w:history="1">
        <w:r w:rsidR="00485797" w:rsidRPr="00AA7D37">
          <w:rPr>
            <w:rStyle w:val="Hyperlink"/>
            <w:noProof/>
          </w:rPr>
          <w:t>7.3</w:t>
        </w:r>
        <w:r w:rsidR="00485797">
          <w:rPr>
            <w:rFonts w:asciiTheme="minorHAnsi" w:eastAsiaTheme="minorEastAsia" w:hAnsiTheme="minorHAnsi" w:cstheme="minorBidi"/>
            <w:noProof/>
            <w:sz w:val="22"/>
            <w:szCs w:val="22"/>
          </w:rPr>
          <w:tab/>
        </w:r>
        <w:r w:rsidR="00485797" w:rsidRPr="00AA7D37">
          <w:rPr>
            <w:rStyle w:val="Hyperlink"/>
            <w:noProof/>
          </w:rPr>
          <w:t>The dfdl:defineEscapeScheme Defining Annotation Element</w:t>
        </w:r>
        <w:r w:rsidR="00485797">
          <w:rPr>
            <w:noProof/>
            <w:webHidden/>
          </w:rPr>
          <w:tab/>
        </w:r>
        <w:r w:rsidR="00485797">
          <w:rPr>
            <w:noProof/>
            <w:webHidden/>
          </w:rPr>
          <w:fldChar w:fldCharType="begin"/>
        </w:r>
        <w:r w:rsidR="00485797">
          <w:rPr>
            <w:noProof/>
            <w:webHidden/>
          </w:rPr>
          <w:instrText xml:space="preserve"> PAGEREF _Toc52984537 \h </w:instrText>
        </w:r>
        <w:r w:rsidR="00485797">
          <w:rPr>
            <w:noProof/>
            <w:webHidden/>
          </w:rPr>
        </w:r>
        <w:r w:rsidR="00485797">
          <w:rPr>
            <w:noProof/>
            <w:webHidden/>
          </w:rPr>
          <w:fldChar w:fldCharType="separate"/>
        </w:r>
        <w:r w:rsidR="00485797">
          <w:rPr>
            <w:noProof/>
            <w:webHidden/>
          </w:rPr>
          <w:t>44</w:t>
        </w:r>
        <w:r w:rsidR="00485797">
          <w:rPr>
            <w:noProof/>
            <w:webHidden/>
          </w:rPr>
          <w:fldChar w:fldCharType="end"/>
        </w:r>
      </w:hyperlink>
    </w:p>
    <w:p w14:paraId="042E775B" w14:textId="25703E25" w:rsidR="00485797" w:rsidRDefault="00F31291">
      <w:pPr>
        <w:pStyle w:val="TOC3"/>
        <w:rPr>
          <w:rFonts w:asciiTheme="minorHAnsi" w:eastAsiaTheme="minorEastAsia" w:hAnsiTheme="minorHAnsi" w:cstheme="minorBidi"/>
          <w:noProof/>
          <w:sz w:val="22"/>
          <w:szCs w:val="22"/>
        </w:rPr>
      </w:pPr>
      <w:hyperlink w:anchor="_Toc52984538" w:history="1">
        <w:r w:rsidR="00485797" w:rsidRPr="00AA7D37">
          <w:rPr>
            <w:rStyle w:val="Hyperlink"/>
            <w:noProof/>
            <w14:scene3d>
              <w14:camera w14:prst="orthographicFront"/>
              <w14:lightRig w14:rig="threePt" w14:dir="t">
                <w14:rot w14:lat="0" w14:lon="0" w14:rev="0"/>
              </w14:lightRig>
            </w14:scene3d>
          </w:rPr>
          <w:t>7.3.1</w:t>
        </w:r>
        <w:r w:rsidR="00485797">
          <w:rPr>
            <w:rFonts w:asciiTheme="minorHAnsi" w:eastAsiaTheme="minorEastAsia" w:hAnsiTheme="minorHAnsi" w:cstheme="minorBidi"/>
            <w:noProof/>
            <w:sz w:val="22"/>
            <w:szCs w:val="22"/>
          </w:rPr>
          <w:tab/>
        </w:r>
        <w:r w:rsidR="00485797" w:rsidRPr="00AA7D37">
          <w:rPr>
            <w:rStyle w:val="Hyperlink"/>
            <w:noProof/>
          </w:rPr>
          <w:t>Using/Referencing a Named escapeScheme Definition</w:t>
        </w:r>
        <w:r w:rsidR="00485797">
          <w:rPr>
            <w:noProof/>
            <w:webHidden/>
          </w:rPr>
          <w:tab/>
        </w:r>
        <w:r w:rsidR="00485797">
          <w:rPr>
            <w:noProof/>
            <w:webHidden/>
          </w:rPr>
          <w:fldChar w:fldCharType="begin"/>
        </w:r>
        <w:r w:rsidR="00485797">
          <w:rPr>
            <w:noProof/>
            <w:webHidden/>
          </w:rPr>
          <w:instrText xml:space="preserve"> PAGEREF _Toc52984538 \h </w:instrText>
        </w:r>
        <w:r w:rsidR="00485797">
          <w:rPr>
            <w:noProof/>
            <w:webHidden/>
          </w:rPr>
        </w:r>
        <w:r w:rsidR="00485797">
          <w:rPr>
            <w:noProof/>
            <w:webHidden/>
          </w:rPr>
          <w:fldChar w:fldCharType="separate"/>
        </w:r>
        <w:r w:rsidR="00485797">
          <w:rPr>
            <w:noProof/>
            <w:webHidden/>
          </w:rPr>
          <w:t>45</w:t>
        </w:r>
        <w:r w:rsidR="00485797">
          <w:rPr>
            <w:noProof/>
            <w:webHidden/>
          </w:rPr>
          <w:fldChar w:fldCharType="end"/>
        </w:r>
      </w:hyperlink>
    </w:p>
    <w:p w14:paraId="05A58AF2" w14:textId="6F780A61"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39" w:history="1">
        <w:r w:rsidR="00485797" w:rsidRPr="00AA7D37">
          <w:rPr>
            <w:rStyle w:val="Hyperlink"/>
            <w:noProof/>
          </w:rPr>
          <w:t>7.4</w:t>
        </w:r>
        <w:r w:rsidR="00485797">
          <w:rPr>
            <w:rFonts w:asciiTheme="minorHAnsi" w:eastAsiaTheme="minorEastAsia" w:hAnsiTheme="minorHAnsi" w:cstheme="minorBidi"/>
            <w:noProof/>
            <w:sz w:val="22"/>
            <w:szCs w:val="22"/>
          </w:rPr>
          <w:tab/>
        </w:r>
        <w:r w:rsidR="00485797" w:rsidRPr="00AA7D37">
          <w:rPr>
            <w:rStyle w:val="Hyperlink"/>
            <w:noProof/>
          </w:rPr>
          <w:t>The dfdl:escapeScheme Annotation Element</w:t>
        </w:r>
        <w:r w:rsidR="00485797">
          <w:rPr>
            <w:noProof/>
            <w:webHidden/>
          </w:rPr>
          <w:tab/>
        </w:r>
        <w:r w:rsidR="00485797">
          <w:rPr>
            <w:noProof/>
            <w:webHidden/>
          </w:rPr>
          <w:fldChar w:fldCharType="begin"/>
        </w:r>
        <w:r w:rsidR="00485797">
          <w:rPr>
            <w:noProof/>
            <w:webHidden/>
          </w:rPr>
          <w:instrText xml:space="preserve"> PAGEREF _Toc52984539 \h </w:instrText>
        </w:r>
        <w:r w:rsidR="00485797">
          <w:rPr>
            <w:noProof/>
            <w:webHidden/>
          </w:rPr>
        </w:r>
        <w:r w:rsidR="00485797">
          <w:rPr>
            <w:noProof/>
            <w:webHidden/>
          </w:rPr>
          <w:fldChar w:fldCharType="separate"/>
        </w:r>
        <w:r w:rsidR="00485797">
          <w:rPr>
            <w:noProof/>
            <w:webHidden/>
          </w:rPr>
          <w:t>45</w:t>
        </w:r>
        <w:r w:rsidR="00485797">
          <w:rPr>
            <w:noProof/>
            <w:webHidden/>
          </w:rPr>
          <w:fldChar w:fldCharType="end"/>
        </w:r>
      </w:hyperlink>
    </w:p>
    <w:p w14:paraId="3AD011D3" w14:textId="613DD83D"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0" w:history="1">
        <w:r w:rsidR="00485797" w:rsidRPr="00AA7D37">
          <w:rPr>
            <w:rStyle w:val="Hyperlink"/>
            <w:noProof/>
          </w:rPr>
          <w:t>7.5</w:t>
        </w:r>
        <w:r w:rsidR="00485797">
          <w:rPr>
            <w:rFonts w:asciiTheme="minorHAnsi" w:eastAsiaTheme="minorEastAsia" w:hAnsiTheme="minorHAnsi" w:cstheme="minorBidi"/>
            <w:noProof/>
            <w:sz w:val="22"/>
            <w:szCs w:val="22"/>
          </w:rPr>
          <w:tab/>
        </w:r>
        <w:r w:rsidR="00485797" w:rsidRPr="00AA7D37">
          <w:rPr>
            <w:rStyle w:val="Hyperlink"/>
            <w:noProof/>
          </w:rPr>
          <w:t>The dfdl:assert Statement Annotation Element</w:t>
        </w:r>
        <w:r w:rsidR="00485797">
          <w:rPr>
            <w:noProof/>
            <w:webHidden/>
          </w:rPr>
          <w:tab/>
        </w:r>
        <w:r w:rsidR="00485797">
          <w:rPr>
            <w:noProof/>
            <w:webHidden/>
          </w:rPr>
          <w:fldChar w:fldCharType="begin"/>
        </w:r>
        <w:r w:rsidR="00485797">
          <w:rPr>
            <w:noProof/>
            <w:webHidden/>
          </w:rPr>
          <w:instrText xml:space="preserve"> PAGEREF _Toc52984540 \h </w:instrText>
        </w:r>
        <w:r w:rsidR="00485797">
          <w:rPr>
            <w:noProof/>
            <w:webHidden/>
          </w:rPr>
        </w:r>
        <w:r w:rsidR="00485797">
          <w:rPr>
            <w:noProof/>
            <w:webHidden/>
          </w:rPr>
          <w:fldChar w:fldCharType="separate"/>
        </w:r>
        <w:r w:rsidR="00485797">
          <w:rPr>
            <w:noProof/>
            <w:webHidden/>
          </w:rPr>
          <w:t>45</w:t>
        </w:r>
        <w:r w:rsidR="00485797">
          <w:rPr>
            <w:noProof/>
            <w:webHidden/>
          </w:rPr>
          <w:fldChar w:fldCharType="end"/>
        </w:r>
      </w:hyperlink>
    </w:p>
    <w:p w14:paraId="5B48900F" w14:textId="6044E5C1" w:rsidR="00485797" w:rsidRDefault="00F31291">
      <w:pPr>
        <w:pStyle w:val="TOC3"/>
        <w:rPr>
          <w:rFonts w:asciiTheme="minorHAnsi" w:eastAsiaTheme="minorEastAsia" w:hAnsiTheme="minorHAnsi" w:cstheme="minorBidi"/>
          <w:noProof/>
          <w:sz w:val="22"/>
          <w:szCs w:val="22"/>
        </w:rPr>
      </w:pPr>
      <w:hyperlink w:anchor="_Toc52984541" w:history="1">
        <w:r w:rsidR="00485797" w:rsidRPr="00AA7D37">
          <w:rPr>
            <w:rStyle w:val="Hyperlink"/>
            <w:noProof/>
            <w14:scene3d>
              <w14:camera w14:prst="orthographicFront"/>
              <w14:lightRig w14:rig="threePt" w14:dir="t">
                <w14:rot w14:lat="0" w14:lon="0" w14:rev="0"/>
              </w14:lightRig>
            </w14:scene3d>
          </w:rPr>
          <w:t>7.5.1</w:t>
        </w:r>
        <w:r w:rsidR="00485797">
          <w:rPr>
            <w:rFonts w:asciiTheme="minorHAnsi" w:eastAsiaTheme="minorEastAsia" w:hAnsiTheme="minorHAnsi" w:cstheme="minorBidi"/>
            <w:noProof/>
            <w:sz w:val="22"/>
            <w:szCs w:val="22"/>
          </w:rPr>
          <w:tab/>
        </w:r>
        <w:r w:rsidR="00485797" w:rsidRPr="00AA7D37">
          <w:rPr>
            <w:rStyle w:val="Hyperlink"/>
            <w:noProof/>
          </w:rPr>
          <w:t>Properties for dfdl:assert</w:t>
        </w:r>
        <w:r w:rsidR="00485797">
          <w:rPr>
            <w:noProof/>
            <w:webHidden/>
          </w:rPr>
          <w:tab/>
        </w:r>
        <w:r w:rsidR="00485797">
          <w:rPr>
            <w:noProof/>
            <w:webHidden/>
          </w:rPr>
          <w:fldChar w:fldCharType="begin"/>
        </w:r>
        <w:r w:rsidR="00485797">
          <w:rPr>
            <w:noProof/>
            <w:webHidden/>
          </w:rPr>
          <w:instrText xml:space="preserve"> PAGEREF _Toc52984541 \h </w:instrText>
        </w:r>
        <w:r w:rsidR="00485797">
          <w:rPr>
            <w:noProof/>
            <w:webHidden/>
          </w:rPr>
        </w:r>
        <w:r w:rsidR="00485797">
          <w:rPr>
            <w:noProof/>
            <w:webHidden/>
          </w:rPr>
          <w:fldChar w:fldCharType="separate"/>
        </w:r>
        <w:r w:rsidR="00485797">
          <w:rPr>
            <w:noProof/>
            <w:webHidden/>
          </w:rPr>
          <w:t>46</w:t>
        </w:r>
        <w:r w:rsidR="00485797">
          <w:rPr>
            <w:noProof/>
            <w:webHidden/>
          </w:rPr>
          <w:fldChar w:fldCharType="end"/>
        </w:r>
      </w:hyperlink>
    </w:p>
    <w:p w14:paraId="09CB8970" w14:textId="41859BC7"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2" w:history="1">
        <w:r w:rsidR="00485797" w:rsidRPr="00AA7D37">
          <w:rPr>
            <w:rStyle w:val="Hyperlink"/>
            <w:noProof/>
          </w:rPr>
          <w:t>7.6</w:t>
        </w:r>
        <w:r w:rsidR="00485797">
          <w:rPr>
            <w:rFonts w:asciiTheme="minorHAnsi" w:eastAsiaTheme="minorEastAsia" w:hAnsiTheme="minorHAnsi" w:cstheme="minorBidi"/>
            <w:noProof/>
            <w:sz w:val="22"/>
            <w:szCs w:val="22"/>
          </w:rPr>
          <w:tab/>
        </w:r>
        <w:r w:rsidR="00485797" w:rsidRPr="00AA7D37">
          <w:rPr>
            <w:rStyle w:val="Hyperlink"/>
            <w:noProof/>
          </w:rPr>
          <w:t>The dfdl:discriminator Statement Annotation Element</w:t>
        </w:r>
        <w:r w:rsidR="00485797">
          <w:rPr>
            <w:noProof/>
            <w:webHidden/>
          </w:rPr>
          <w:tab/>
        </w:r>
        <w:r w:rsidR="00485797">
          <w:rPr>
            <w:noProof/>
            <w:webHidden/>
          </w:rPr>
          <w:fldChar w:fldCharType="begin"/>
        </w:r>
        <w:r w:rsidR="00485797">
          <w:rPr>
            <w:noProof/>
            <w:webHidden/>
          </w:rPr>
          <w:instrText xml:space="preserve"> PAGEREF _Toc52984542 \h </w:instrText>
        </w:r>
        <w:r w:rsidR="00485797">
          <w:rPr>
            <w:noProof/>
            <w:webHidden/>
          </w:rPr>
        </w:r>
        <w:r w:rsidR="00485797">
          <w:rPr>
            <w:noProof/>
            <w:webHidden/>
          </w:rPr>
          <w:fldChar w:fldCharType="separate"/>
        </w:r>
        <w:r w:rsidR="00485797">
          <w:rPr>
            <w:noProof/>
            <w:webHidden/>
          </w:rPr>
          <w:t>48</w:t>
        </w:r>
        <w:r w:rsidR="00485797">
          <w:rPr>
            <w:noProof/>
            <w:webHidden/>
          </w:rPr>
          <w:fldChar w:fldCharType="end"/>
        </w:r>
      </w:hyperlink>
    </w:p>
    <w:p w14:paraId="60643612" w14:textId="435B43ED" w:rsidR="00485797" w:rsidRDefault="00F31291">
      <w:pPr>
        <w:pStyle w:val="TOC3"/>
        <w:rPr>
          <w:rFonts w:asciiTheme="minorHAnsi" w:eastAsiaTheme="minorEastAsia" w:hAnsiTheme="minorHAnsi" w:cstheme="minorBidi"/>
          <w:noProof/>
          <w:sz w:val="22"/>
          <w:szCs w:val="22"/>
        </w:rPr>
      </w:pPr>
      <w:hyperlink w:anchor="_Toc52984543" w:history="1">
        <w:r w:rsidR="00485797" w:rsidRPr="00AA7D37">
          <w:rPr>
            <w:rStyle w:val="Hyperlink"/>
            <w:noProof/>
            <w14:scene3d>
              <w14:camera w14:prst="orthographicFront"/>
              <w14:lightRig w14:rig="threePt" w14:dir="t">
                <w14:rot w14:lat="0" w14:lon="0" w14:rev="0"/>
              </w14:lightRig>
            </w14:scene3d>
          </w:rPr>
          <w:t>7.6.1</w:t>
        </w:r>
        <w:r w:rsidR="00485797">
          <w:rPr>
            <w:rFonts w:asciiTheme="minorHAnsi" w:eastAsiaTheme="minorEastAsia" w:hAnsiTheme="minorHAnsi" w:cstheme="minorBidi"/>
            <w:noProof/>
            <w:sz w:val="22"/>
            <w:szCs w:val="22"/>
          </w:rPr>
          <w:tab/>
        </w:r>
        <w:r w:rsidR="00485797" w:rsidRPr="00AA7D37">
          <w:rPr>
            <w:rStyle w:val="Hyperlink"/>
            <w:noProof/>
          </w:rPr>
          <w:t>Properties for dfdl:discriminator</w:t>
        </w:r>
        <w:r w:rsidR="00485797">
          <w:rPr>
            <w:noProof/>
            <w:webHidden/>
          </w:rPr>
          <w:tab/>
        </w:r>
        <w:r w:rsidR="00485797">
          <w:rPr>
            <w:noProof/>
            <w:webHidden/>
          </w:rPr>
          <w:fldChar w:fldCharType="begin"/>
        </w:r>
        <w:r w:rsidR="00485797">
          <w:rPr>
            <w:noProof/>
            <w:webHidden/>
          </w:rPr>
          <w:instrText xml:space="preserve"> PAGEREF _Toc52984543 \h </w:instrText>
        </w:r>
        <w:r w:rsidR="00485797">
          <w:rPr>
            <w:noProof/>
            <w:webHidden/>
          </w:rPr>
        </w:r>
        <w:r w:rsidR="00485797">
          <w:rPr>
            <w:noProof/>
            <w:webHidden/>
          </w:rPr>
          <w:fldChar w:fldCharType="separate"/>
        </w:r>
        <w:r w:rsidR="00485797">
          <w:rPr>
            <w:noProof/>
            <w:webHidden/>
          </w:rPr>
          <w:t>48</w:t>
        </w:r>
        <w:r w:rsidR="00485797">
          <w:rPr>
            <w:noProof/>
            <w:webHidden/>
          </w:rPr>
          <w:fldChar w:fldCharType="end"/>
        </w:r>
      </w:hyperlink>
    </w:p>
    <w:p w14:paraId="7F7B4D11" w14:textId="2DA06C7E"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4" w:history="1">
        <w:r w:rsidR="00485797" w:rsidRPr="00AA7D37">
          <w:rPr>
            <w:rStyle w:val="Hyperlink"/>
            <w:noProof/>
          </w:rPr>
          <w:t>7.7</w:t>
        </w:r>
        <w:r w:rsidR="00485797">
          <w:rPr>
            <w:rFonts w:asciiTheme="minorHAnsi" w:eastAsiaTheme="minorEastAsia" w:hAnsiTheme="minorHAnsi" w:cstheme="minorBidi"/>
            <w:noProof/>
            <w:sz w:val="22"/>
            <w:szCs w:val="22"/>
          </w:rPr>
          <w:tab/>
        </w:r>
        <w:r w:rsidR="00485797" w:rsidRPr="00AA7D37">
          <w:rPr>
            <w:rStyle w:val="Hyperlink"/>
            <w:noProof/>
          </w:rPr>
          <w:t>DFDL Variable Annotations</w:t>
        </w:r>
        <w:r w:rsidR="00485797">
          <w:rPr>
            <w:noProof/>
            <w:webHidden/>
          </w:rPr>
          <w:tab/>
        </w:r>
        <w:r w:rsidR="00485797">
          <w:rPr>
            <w:noProof/>
            <w:webHidden/>
          </w:rPr>
          <w:fldChar w:fldCharType="begin"/>
        </w:r>
        <w:r w:rsidR="00485797">
          <w:rPr>
            <w:noProof/>
            <w:webHidden/>
          </w:rPr>
          <w:instrText xml:space="preserve"> PAGEREF _Toc52984544 \h </w:instrText>
        </w:r>
        <w:r w:rsidR="00485797">
          <w:rPr>
            <w:noProof/>
            <w:webHidden/>
          </w:rPr>
        </w:r>
        <w:r w:rsidR="00485797">
          <w:rPr>
            <w:noProof/>
            <w:webHidden/>
          </w:rPr>
          <w:fldChar w:fldCharType="separate"/>
        </w:r>
        <w:r w:rsidR="00485797">
          <w:rPr>
            <w:noProof/>
            <w:webHidden/>
          </w:rPr>
          <w:t>51</w:t>
        </w:r>
        <w:r w:rsidR="00485797">
          <w:rPr>
            <w:noProof/>
            <w:webHidden/>
          </w:rPr>
          <w:fldChar w:fldCharType="end"/>
        </w:r>
      </w:hyperlink>
    </w:p>
    <w:p w14:paraId="38488108" w14:textId="79154322" w:rsidR="00485797" w:rsidRDefault="00F31291">
      <w:pPr>
        <w:pStyle w:val="TOC3"/>
        <w:rPr>
          <w:rFonts w:asciiTheme="minorHAnsi" w:eastAsiaTheme="minorEastAsia" w:hAnsiTheme="minorHAnsi" w:cstheme="minorBidi"/>
          <w:noProof/>
          <w:sz w:val="22"/>
          <w:szCs w:val="22"/>
        </w:rPr>
      </w:pPr>
      <w:hyperlink w:anchor="_Toc52984545" w:history="1">
        <w:r w:rsidR="00485797" w:rsidRPr="00AA7D37">
          <w:rPr>
            <w:rStyle w:val="Hyperlink"/>
            <w:noProof/>
            <w14:scene3d>
              <w14:camera w14:prst="orthographicFront"/>
              <w14:lightRig w14:rig="threePt" w14:dir="t">
                <w14:rot w14:lat="0" w14:lon="0" w14:rev="0"/>
              </w14:lightRig>
            </w14:scene3d>
          </w:rPr>
          <w:t>7.7.1</w:t>
        </w:r>
        <w:r w:rsidR="00485797">
          <w:rPr>
            <w:rFonts w:asciiTheme="minorHAnsi" w:eastAsiaTheme="minorEastAsia" w:hAnsiTheme="minorHAnsi" w:cstheme="minorBidi"/>
            <w:noProof/>
            <w:sz w:val="22"/>
            <w:szCs w:val="22"/>
          </w:rPr>
          <w:tab/>
        </w:r>
        <w:r w:rsidR="00485797" w:rsidRPr="00AA7D37">
          <w:rPr>
            <w:rStyle w:val="Hyperlink"/>
            <w:noProof/>
          </w:rPr>
          <w:t>dfdl:defineVariable Annotation Element</w:t>
        </w:r>
        <w:r w:rsidR="00485797">
          <w:rPr>
            <w:noProof/>
            <w:webHidden/>
          </w:rPr>
          <w:tab/>
        </w:r>
        <w:r w:rsidR="00485797">
          <w:rPr>
            <w:noProof/>
            <w:webHidden/>
          </w:rPr>
          <w:fldChar w:fldCharType="begin"/>
        </w:r>
        <w:r w:rsidR="00485797">
          <w:rPr>
            <w:noProof/>
            <w:webHidden/>
          </w:rPr>
          <w:instrText xml:space="preserve"> PAGEREF _Toc52984545 \h </w:instrText>
        </w:r>
        <w:r w:rsidR="00485797">
          <w:rPr>
            <w:noProof/>
            <w:webHidden/>
          </w:rPr>
        </w:r>
        <w:r w:rsidR="00485797">
          <w:rPr>
            <w:noProof/>
            <w:webHidden/>
          </w:rPr>
          <w:fldChar w:fldCharType="separate"/>
        </w:r>
        <w:r w:rsidR="00485797">
          <w:rPr>
            <w:noProof/>
            <w:webHidden/>
          </w:rPr>
          <w:t>52</w:t>
        </w:r>
        <w:r w:rsidR="00485797">
          <w:rPr>
            <w:noProof/>
            <w:webHidden/>
          </w:rPr>
          <w:fldChar w:fldCharType="end"/>
        </w:r>
      </w:hyperlink>
    </w:p>
    <w:p w14:paraId="508AF37C" w14:textId="51A448BF" w:rsidR="00485797" w:rsidRDefault="00F31291">
      <w:pPr>
        <w:pStyle w:val="TOC3"/>
        <w:rPr>
          <w:rFonts w:asciiTheme="minorHAnsi" w:eastAsiaTheme="minorEastAsia" w:hAnsiTheme="minorHAnsi" w:cstheme="minorBidi"/>
          <w:noProof/>
          <w:sz w:val="22"/>
          <w:szCs w:val="22"/>
        </w:rPr>
      </w:pPr>
      <w:hyperlink w:anchor="_Toc52984546" w:history="1">
        <w:r w:rsidR="00485797" w:rsidRPr="00AA7D37">
          <w:rPr>
            <w:rStyle w:val="Hyperlink"/>
            <w:noProof/>
            <w14:scene3d>
              <w14:camera w14:prst="orthographicFront"/>
              <w14:lightRig w14:rig="threePt" w14:dir="t">
                <w14:rot w14:lat="0" w14:lon="0" w14:rev="0"/>
              </w14:lightRig>
            </w14:scene3d>
          </w:rPr>
          <w:t>7.7.2</w:t>
        </w:r>
        <w:r w:rsidR="00485797">
          <w:rPr>
            <w:rFonts w:asciiTheme="minorHAnsi" w:eastAsiaTheme="minorEastAsia" w:hAnsiTheme="minorHAnsi" w:cstheme="minorBidi"/>
            <w:noProof/>
            <w:sz w:val="22"/>
            <w:szCs w:val="22"/>
          </w:rPr>
          <w:tab/>
        </w:r>
        <w:r w:rsidR="00485797" w:rsidRPr="00AA7D37">
          <w:rPr>
            <w:rStyle w:val="Hyperlink"/>
            <w:noProof/>
          </w:rPr>
          <w:t>The dfdl:newVariableInstance Statement Annotation Element</w:t>
        </w:r>
        <w:r w:rsidR="00485797">
          <w:rPr>
            <w:noProof/>
            <w:webHidden/>
          </w:rPr>
          <w:tab/>
        </w:r>
        <w:r w:rsidR="00485797">
          <w:rPr>
            <w:noProof/>
            <w:webHidden/>
          </w:rPr>
          <w:fldChar w:fldCharType="begin"/>
        </w:r>
        <w:r w:rsidR="00485797">
          <w:rPr>
            <w:noProof/>
            <w:webHidden/>
          </w:rPr>
          <w:instrText xml:space="preserve"> PAGEREF _Toc52984546 \h </w:instrText>
        </w:r>
        <w:r w:rsidR="00485797">
          <w:rPr>
            <w:noProof/>
            <w:webHidden/>
          </w:rPr>
        </w:r>
        <w:r w:rsidR="00485797">
          <w:rPr>
            <w:noProof/>
            <w:webHidden/>
          </w:rPr>
          <w:fldChar w:fldCharType="separate"/>
        </w:r>
        <w:r w:rsidR="00485797">
          <w:rPr>
            <w:noProof/>
            <w:webHidden/>
          </w:rPr>
          <w:t>53</w:t>
        </w:r>
        <w:r w:rsidR="00485797">
          <w:rPr>
            <w:noProof/>
            <w:webHidden/>
          </w:rPr>
          <w:fldChar w:fldCharType="end"/>
        </w:r>
      </w:hyperlink>
    </w:p>
    <w:p w14:paraId="7DABC53E" w14:textId="6530829C" w:rsidR="00485797" w:rsidRDefault="00F31291">
      <w:pPr>
        <w:pStyle w:val="TOC3"/>
        <w:rPr>
          <w:rFonts w:asciiTheme="minorHAnsi" w:eastAsiaTheme="minorEastAsia" w:hAnsiTheme="minorHAnsi" w:cstheme="minorBidi"/>
          <w:noProof/>
          <w:sz w:val="22"/>
          <w:szCs w:val="22"/>
        </w:rPr>
      </w:pPr>
      <w:hyperlink w:anchor="_Toc52984547" w:history="1">
        <w:r w:rsidR="00485797" w:rsidRPr="00AA7D37">
          <w:rPr>
            <w:rStyle w:val="Hyperlink"/>
            <w:noProof/>
            <w14:scene3d>
              <w14:camera w14:prst="orthographicFront"/>
              <w14:lightRig w14:rig="threePt" w14:dir="t">
                <w14:rot w14:lat="0" w14:lon="0" w14:rev="0"/>
              </w14:lightRig>
            </w14:scene3d>
          </w:rPr>
          <w:t>7.7.3</w:t>
        </w:r>
        <w:r w:rsidR="00485797">
          <w:rPr>
            <w:rFonts w:asciiTheme="minorHAnsi" w:eastAsiaTheme="minorEastAsia" w:hAnsiTheme="minorHAnsi" w:cstheme="minorBidi"/>
            <w:noProof/>
            <w:sz w:val="22"/>
            <w:szCs w:val="22"/>
          </w:rPr>
          <w:tab/>
        </w:r>
        <w:r w:rsidR="00485797" w:rsidRPr="00AA7D37">
          <w:rPr>
            <w:rStyle w:val="Hyperlink"/>
            <w:noProof/>
          </w:rPr>
          <w:t>The dfdl:setVariable Statement Annotation Element</w:t>
        </w:r>
        <w:r w:rsidR="00485797">
          <w:rPr>
            <w:noProof/>
            <w:webHidden/>
          </w:rPr>
          <w:tab/>
        </w:r>
        <w:r w:rsidR="00485797">
          <w:rPr>
            <w:noProof/>
            <w:webHidden/>
          </w:rPr>
          <w:fldChar w:fldCharType="begin"/>
        </w:r>
        <w:r w:rsidR="00485797">
          <w:rPr>
            <w:noProof/>
            <w:webHidden/>
          </w:rPr>
          <w:instrText xml:space="preserve"> PAGEREF _Toc52984547 \h </w:instrText>
        </w:r>
        <w:r w:rsidR="00485797">
          <w:rPr>
            <w:noProof/>
            <w:webHidden/>
          </w:rPr>
        </w:r>
        <w:r w:rsidR="00485797">
          <w:rPr>
            <w:noProof/>
            <w:webHidden/>
          </w:rPr>
          <w:fldChar w:fldCharType="separate"/>
        </w:r>
        <w:r w:rsidR="00485797">
          <w:rPr>
            <w:noProof/>
            <w:webHidden/>
          </w:rPr>
          <w:t>54</w:t>
        </w:r>
        <w:r w:rsidR="00485797">
          <w:rPr>
            <w:noProof/>
            <w:webHidden/>
          </w:rPr>
          <w:fldChar w:fldCharType="end"/>
        </w:r>
      </w:hyperlink>
    </w:p>
    <w:p w14:paraId="41BADCA0" w14:textId="2301182A" w:rsidR="00485797" w:rsidRDefault="00F31291">
      <w:pPr>
        <w:pStyle w:val="TOC1"/>
        <w:tabs>
          <w:tab w:val="left" w:pos="400"/>
        </w:tabs>
        <w:rPr>
          <w:rFonts w:asciiTheme="minorHAnsi" w:eastAsiaTheme="minorEastAsia" w:hAnsiTheme="minorHAnsi" w:cstheme="minorBidi"/>
          <w:noProof/>
          <w:sz w:val="22"/>
          <w:szCs w:val="22"/>
        </w:rPr>
      </w:pPr>
      <w:hyperlink w:anchor="_Toc52984548" w:history="1">
        <w:r w:rsidR="00485797" w:rsidRPr="00AA7D37">
          <w:rPr>
            <w:rStyle w:val="Hyperlink"/>
            <w:noProof/>
          </w:rPr>
          <w:t>8</w:t>
        </w:r>
        <w:r w:rsidR="00485797">
          <w:rPr>
            <w:rFonts w:asciiTheme="minorHAnsi" w:eastAsiaTheme="minorEastAsia" w:hAnsiTheme="minorHAnsi" w:cstheme="minorBidi"/>
            <w:noProof/>
            <w:sz w:val="22"/>
            <w:szCs w:val="22"/>
          </w:rPr>
          <w:tab/>
        </w:r>
        <w:r w:rsidR="00485797" w:rsidRPr="00AA7D37">
          <w:rPr>
            <w:rStyle w:val="Hyperlink"/>
            <w:noProof/>
          </w:rPr>
          <w:t>Property Scoping and DFDL Schema Checking</w:t>
        </w:r>
        <w:r w:rsidR="00485797">
          <w:rPr>
            <w:noProof/>
            <w:webHidden/>
          </w:rPr>
          <w:tab/>
        </w:r>
        <w:r w:rsidR="00485797">
          <w:rPr>
            <w:noProof/>
            <w:webHidden/>
          </w:rPr>
          <w:fldChar w:fldCharType="begin"/>
        </w:r>
        <w:r w:rsidR="00485797">
          <w:rPr>
            <w:noProof/>
            <w:webHidden/>
          </w:rPr>
          <w:instrText xml:space="preserve"> PAGEREF _Toc52984548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38AEBEC4" w14:textId="46D33DB9"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49" w:history="1">
        <w:r w:rsidR="00485797" w:rsidRPr="00AA7D37">
          <w:rPr>
            <w:rStyle w:val="Hyperlink"/>
            <w:noProof/>
          </w:rPr>
          <w:t>8.1</w:t>
        </w:r>
        <w:r w:rsidR="00485797">
          <w:rPr>
            <w:rFonts w:asciiTheme="minorHAnsi" w:eastAsiaTheme="minorEastAsia" w:hAnsiTheme="minorHAnsi" w:cstheme="minorBidi"/>
            <w:noProof/>
            <w:sz w:val="22"/>
            <w:szCs w:val="22"/>
          </w:rPr>
          <w:tab/>
        </w:r>
        <w:r w:rsidR="00485797" w:rsidRPr="00AA7D37">
          <w:rPr>
            <w:rStyle w:val="Hyperlink"/>
            <w:noProof/>
          </w:rPr>
          <w:t>Property Scoping</w:t>
        </w:r>
        <w:r w:rsidR="00485797">
          <w:rPr>
            <w:noProof/>
            <w:webHidden/>
          </w:rPr>
          <w:tab/>
        </w:r>
        <w:r w:rsidR="00485797">
          <w:rPr>
            <w:noProof/>
            <w:webHidden/>
          </w:rPr>
          <w:fldChar w:fldCharType="begin"/>
        </w:r>
        <w:r w:rsidR="00485797">
          <w:rPr>
            <w:noProof/>
            <w:webHidden/>
          </w:rPr>
          <w:instrText xml:space="preserve"> PAGEREF _Toc52984549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22D93A79" w14:textId="3E64C829" w:rsidR="00485797" w:rsidRDefault="00F31291">
      <w:pPr>
        <w:pStyle w:val="TOC3"/>
        <w:rPr>
          <w:rFonts w:asciiTheme="minorHAnsi" w:eastAsiaTheme="minorEastAsia" w:hAnsiTheme="minorHAnsi" w:cstheme="minorBidi"/>
          <w:noProof/>
          <w:sz w:val="22"/>
          <w:szCs w:val="22"/>
        </w:rPr>
      </w:pPr>
      <w:hyperlink w:anchor="_Toc52984550" w:history="1">
        <w:r w:rsidR="00485797" w:rsidRPr="00AA7D37">
          <w:rPr>
            <w:rStyle w:val="Hyperlink"/>
            <w:noProof/>
            <w14:scene3d>
              <w14:camera w14:prst="orthographicFront"/>
              <w14:lightRig w14:rig="threePt" w14:dir="t">
                <w14:rot w14:lat="0" w14:lon="0" w14:rev="0"/>
              </w14:lightRig>
            </w14:scene3d>
          </w:rPr>
          <w:t>8.1.1</w:t>
        </w:r>
        <w:r w:rsidR="00485797">
          <w:rPr>
            <w:rFonts w:asciiTheme="minorHAnsi" w:eastAsiaTheme="minorEastAsia" w:hAnsiTheme="minorHAnsi" w:cstheme="minorBidi"/>
            <w:noProof/>
            <w:sz w:val="22"/>
            <w:szCs w:val="22"/>
          </w:rPr>
          <w:tab/>
        </w:r>
        <w:r w:rsidR="00485797" w:rsidRPr="00AA7D37">
          <w:rPr>
            <w:rStyle w:val="Hyperlink"/>
            <w:noProof/>
          </w:rPr>
          <w:t>Property Scoping Rules</w:t>
        </w:r>
        <w:r w:rsidR="00485797">
          <w:rPr>
            <w:noProof/>
            <w:webHidden/>
          </w:rPr>
          <w:tab/>
        </w:r>
        <w:r w:rsidR="00485797">
          <w:rPr>
            <w:noProof/>
            <w:webHidden/>
          </w:rPr>
          <w:fldChar w:fldCharType="begin"/>
        </w:r>
        <w:r w:rsidR="00485797">
          <w:rPr>
            <w:noProof/>
            <w:webHidden/>
          </w:rPr>
          <w:instrText xml:space="preserve"> PAGEREF _Toc52984550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02A50290" w14:textId="78B38C52" w:rsidR="00485797" w:rsidRDefault="00F31291">
      <w:pPr>
        <w:pStyle w:val="TOC3"/>
        <w:rPr>
          <w:rFonts w:asciiTheme="minorHAnsi" w:eastAsiaTheme="minorEastAsia" w:hAnsiTheme="minorHAnsi" w:cstheme="minorBidi"/>
          <w:noProof/>
          <w:sz w:val="22"/>
          <w:szCs w:val="22"/>
        </w:rPr>
      </w:pPr>
      <w:hyperlink w:anchor="_Toc52984551" w:history="1">
        <w:r w:rsidR="00485797" w:rsidRPr="00AA7D37">
          <w:rPr>
            <w:rStyle w:val="Hyperlink"/>
            <w:noProof/>
            <w14:scene3d>
              <w14:camera w14:prst="orthographicFront"/>
              <w14:lightRig w14:rig="threePt" w14:dir="t">
                <w14:rot w14:lat="0" w14:lon="0" w14:rev="0"/>
              </w14:lightRig>
            </w14:scene3d>
          </w:rPr>
          <w:t>8.1.2</w:t>
        </w:r>
        <w:r w:rsidR="00485797">
          <w:rPr>
            <w:rFonts w:asciiTheme="minorHAnsi" w:eastAsiaTheme="minorEastAsia" w:hAnsiTheme="minorHAnsi" w:cstheme="minorBidi"/>
            <w:noProof/>
            <w:sz w:val="22"/>
            <w:szCs w:val="22"/>
          </w:rPr>
          <w:tab/>
        </w:r>
        <w:r w:rsidR="00485797" w:rsidRPr="00AA7D37">
          <w:rPr>
            <w:rStyle w:val="Hyperlink"/>
            <w:noProof/>
          </w:rPr>
          <w:t>Providing Defaults for DFDL properties</w:t>
        </w:r>
        <w:r w:rsidR="00485797">
          <w:rPr>
            <w:noProof/>
            <w:webHidden/>
          </w:rPr>
          <w:tab/>
        </w:r>
        <w:r w:rsidR="00485797">
          <w:rPr>
            <w:noProof/>
            <w:webHidden/>
          </w:rPr>
          <w:fldChar w:fldCharType="begin"/>
        </w:r>
        <w:r w:rsidR="00485797">
          <w:rPr>
            <w:noProof/>
            <w:webHidden/>
          </w:rPr>
          <w:instrText xml:space="preserve"> PAGEREF _Toc52984551 \h </w:instrText>
        </w:r>
        <w:r w:rsidR="00485797">
          <w:rPr>
            <w:noProof/>
            <w:webHidden/>
          </w:rPr>
        </w:r>
        <w:r w:rsidR="00485797">
          <w:rPr>
            <w:noProof/>
            <w:webHidden/>
          </w:rPr>
          <w:fldChar w:fldCharType="separate"/>
        </w:r>
        <w:r w:rsidR="00485797">
          <w:rPr>
            <w:noProof/>
            <w:webHidden/>
          </w:rPr>
          <w:t>56</w:t>
        </w:r>
        <w:r w:rsidR="00485797">
          <w:rPr>
            <w:noProof/>
            <w:webHidden/>
          </w:rPr>
          <w:fldChar w:fldCharType="end"/>
        </w:r>
      </w:hyperlink>
    </w:p>
    <w:p w14:paraId="0F5FF02F" w14:textId="7808AB24" w:rsidR="00485797" w:rsidRDefault="00F31291">
      <w:pPr>
        <w:pStyle w:val="TOC3"/>
        <w:rPr>
          <w:rFonts w:asciiTheme="minorHAnsi" w:eastAsiaTheme="minorEastAsia" w:hAnsiTheme="minorHAnsi" w:cstheme="minorBidi"/>
          <w:noProof/>
          <w:sz w:val="22"/>
          <w:szCs w:val="22"/>
        </w:rPr>
      </w:pPr>
      <w:hyperlink w:anchor="_Toc52984552" w:history="1">
        <w:r w:rsidR="00485797" w:rsidRPr="00AA7D37">
          <w:rPr>
            <w:rStyle w:val="Hyperlink"/>
            <w:noProof/>
            <w14:scene3d>
              <w14:camera w14:prst="orthographicFront"/>
              <w14:lightRig w14:rig="threePt" w14:dir="t">
                <w14:rot w14:lat="0" w14:lon="0" w14:rev="0"/>
              </w14:lightRig>
            </w14:scene3d>
          </w:rPr>
          <w:t>8.1.3</w:t>
        </w:r>
        <w:r w:rsidR="00485797">
          <w:rPr>
            <w:rFonts w:asciiTheme="minorHAnsi" w:eastAsiaTheme="minorEastAsia" w:hAnsiTheme="minorHAnsi" w:cstheme="minorBidi"/>
            <w:noProof/>
            <w:sz w:val="22"/>
            <w:szCs w:val="22"/>
          </w:rPr>
          <w:tab/>
        </w:r>
        <w:r w:rsidR="00485797" w:rsidRPr="00AA7D37">
          <w:rPr>
            <w:rStyle w:val="Hyperlink"/>
            <w:noProof/>
          </w:rPr>
          <w:t>Combining DFDL Representation Properties from a dfdl:defineFormat</w:t>
        </w:r>
        <w:r w:rsidR="00485797">
          <w:rPr>
            <w:noProof/>
            <w:webHidden/>
          </w:rPr>
          <w:tab/>
        </w:r>
        <w:r w:rsidR="00485797">
          <w:rPr>
            <w:noProof/>
            <w:webHidden/>
          </w:rPr>
          <w:fldChar w:fldCharType="begin"/>
        </w:r>
        <w:r w:rsidR="00485797">
          <w:rPr>
            <w:noProof/>
            <w:webHidden/>
          </w:rPr>
          <w:instrText xml:space="preserve"> PAGEREF _Toc52984552 \h </w:instrText>
        </w:r>
        <w:r w:rsidR="00485797">
          <w:rPr>
            <w:noProof/>
            <w:webHidden/>
          </w:rPr>
        </w:r>
        <w:r w:rsidR="00485797">
          <w:rPr>
            <w:noProof/>
            <w:webHidden/>
          </w:rPr>
          <w:fldChar w:fldCharType="separate"/>
        </w:r>
        <w:r w:rsidR="00485797">
          <w:rPr>
            <w:noProof/>
            <w:webHidden/>
          </w:rPr>
          <w:t>57</w:t>
        </w:r>
        <w:r w:rsidR="00485797">
          <w:rPr>
            <w:noProof/>
            <w:webHidden/>
          </w:rPr>
          <w:fldChar w:fldCharType="end"/>
        </w:r>
      </w:hyperlink>
    </w:p>
    <w:p w14:paraId="6E8DF272" w14:textId="265F4C9A" w:rsidR="00485797" w:rsidRDefault="00F31291">
      <w:pPr>
        <w:pStyle w:val="TOC3"/>
        <w:rPr>
          <w:rFonts w:asciiTheme="minorHAnsi" w:eastAsiaTheme="minorEastAsia" w:hAnsiTheme="minorHAnsi" w:cstheme="minorBidi"/>
          <w:noProof/>
          <w:sz w:val="22"/>
          <w:szCs w:val="22"/>
        </w:rPr>
      </w:pPr>
      <w:hyperlink w:anchor="_Toc52984553" w:history="1">
        <w:r w:rsidR="00485797" w:rsidRPr="00AA7D37">
          <w:rPr>
            <w:rStyle w:val="Hyperlink"/>
            <w:noProof/>
            <w14:scene3d>
              <w14:camera w14:prst="orthographicFront"/>
              <w14:lightRig w14:rig="threePt" w14:dir="t">
                <w14:rot w14:lat="0" w14:lon="0" w14:rev="0"/>
              </w14:lightRig>
            </w14:scene3d>
          </w:rPr>
          <w:t>8.1.4</w:t>
        </w:r>
        <w:r w:rsidR="00485797">
          <w:rPr>
            <w:rFonts w:asciiTheme="minorHAnsi" w:eastAsiaTheme="minorEastAsia" w:hAnsiTheme="minorHAnsi" w:cstheme="minorBidi"/>
            <w:noProof/>
            <w:sz w:val="22"/>
            <w:szCs w:val="22"/>
          </w:rPr>
          <w:tab/>
        </w:r>
        <w:r w:rsidR="00485797" w:rsidRPr="00AA7D37">
          <w:rPr>
            <w:rStyle w:val="Hyperlink"/>
            <w:noProof/>
          </w:rPr>
          <w:t>Combining DFDL Properties from References</w:t>
        </w:r>
        <w:r w:rsidR="00485797">
          <w:rPr>
            <w:noProof/>
            <w:webHidden/>
          </w:rPr>
          <w:tab/>
        </w:r>
        <w:r w:rsidR="00485797">
          <w:rPr>
            <w:noProof/>
            <w:webHidden/>
          </w:rPr>
          <w:fldChar w:fldCharType="begin"/>
        </w:r>
        <w:r w:rsidR="00485797">
          <w:rPr>
            <w:noProof/>
            <w:webHidden/>
          </w:rPr>
          <w:instrText xml:space="preserve"> PAGEREF _Toc52984553 \h </w:instrText>
        </w:r>
        <w:r w:rsidR="00485797">
          <w:rPr>
            <w:noProof/>
            <w:webHidden/>
          </w:rPr>
        </w:r>
        <w:r w:rsidR="00485797">
          <w:rPr>
            <w:noProof/>
            <w:webHidden/>
          </w:rPr>
          <w:fldChar w:fldCharType="separate"/>
        </w:r>
        <w:r w:rsidR="00485797">
          <w:rPr>
            <w:noProof/>
            <w:webHidden/>
          </w:rPr>
          <w:t>58</w:t>
        </w:r>
        <w:r w:rsidR="00485797">
          <w:rPr>
            <w:noProof/>
            <w:webHidden/>
          </w:rPr>
          <w:fldChar w:fldCharType="end"/>
        </w:r>
      </w:hyperlink>
    </w:p>
    <w:p w14:paraId="569AF92C" w14:textId="1A2180C3"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54" w:history="1">
        <w:r w:rsidR="00485797" w:rsidRPr="00AA7D37">
          <w:rPr>
            <w:rStyle w:val="Hyperlink"/>
            <w:noProof/>
          </w:rPr>
          <w:t>8.2</w:t>
        </w:r>
        <w:r w:rsidR="00485797">
          <w:rPr>
            <w:rFonts w:asciiTheme="minorHAnsi" w:eastAsiaTheme="minorEastAsia" w:hAnsiTheme="minorHAnsi" w:cstheme="minorBidi"/>
            <w:noProof/>
            <w:sz w:val="22"/>
            <w:szCs w:val="22"/>
          </w:rPr>
          <w:tab/>
        </w:r>
        <w:r w:rsidR="00485797" w:rsidRPr="00AA7D37">
          <w:rPr>
            <w:rStyle w:val="Hyperlink"/>
            <w:noProof/>
          </w:rPr>
          <w:t>DFDL Schema Checking</w:t>
        </w:r>
        <w:r w:rsidR="00485797">
          <w:rPr>
            <w:noProof/>
            <w:webHidden/>
          </w:rPr>
          <w:tab/>
        </w:r>
        <w:r w:rsidR="00485797">
          <w:rPr>
            <w:noProof/>
            <w:webHidden/>
          </w:rPr>
          <w:fldChar w:fldCharType="begin"/>
        </w:r>
        <w:r w:rsidR="00485797">
          <w:rPr>
            <w:noProof/>
            <w:webHidden/>
          </w:rPr>
          <w:instrText xml:space="preserve"> PAGEREF _Toc52984554 \h </w:instrText>
        </w:r>
        <w:r w:rsidR="00485797">
          <w:rPr>
            <w:noProof/>
            <w:webHidden/>
          </w:rPr>
        </w:r>
        <w:r w:rsidR="00485797">
          <w:rPr>
            <w:noProof/>
            <w:webHidden/>
          </w:rPr>
          <w:fldChar w:fldCharType="separate"/>
        </w:r>
        <w:r w:rsidR="00485797">
          <w:rPr>
            <w:noProof/>
            <w:webHidden/>
          </w:rPr>
          <w:t>60</w:t>
        </w:r>
        <w:r w:rsidR="00485797">
          <w:rPr>
            <w:noProof/>
            <w:webHidden/>
          </w:rPr>
          <w:fldChar w:fldCharType="end"/>
        </w:r>
      </w:hyperlink>
    </w:p>
    <w:p w14:paraId="1255ED45" w14:textId="5F2C177F" w:rsidR="00485797" w:rsidRDefault="00F31291">
      <w:pPr>
        <w:pStyle w:val="TOC3"/>
        <w:rPr>
          <w:rFonts w:asciiTheme="minorHAnsi" w:eastAsiaTheme="minorEastAsia" w:hAnsiTheme="minorHAnsi" w:cstheme="minorBidi"/>
          <w:noProof/>
          <w:sz w:val="22"/>
          <w:szCs w:val="22"/>
        </w:rPr>
      </w:pPr>
      <w:hyperlink w:anchor="_Toc52984555" w:history="1">
        <w:r w:rsidR="00485797" w:rsidRPr="00AA7D37">
          <w:rPr>
            <w:rStyle w:val="Hyperlink"/>
            <w:noProof/>
            <w14:scene3d>
              <w14:camera w14:prst="orthographicFront"/>
              <w14:lightRig w14:rig="threePt" w14:dir="t">
                <w14:rot w14:lat="0" w14:lon="0" w14:rev="0"/>
              </w14:lightRig>
            </w14:scene3d>
          </w:rPr>
          <w:t>8.2.1</w:t>
        </w:r>
        <w:r w:rsidR="00485797">
          <w:rPr>
            <w:rFonts w:asciiTheme="minorHAnsi" w:eastAsiaTheme="minorEastAsia" w:hAnsiTheme="minorHAnsi" w:cstheme="minorBidi"/>
            <w:noProof/>
            <w:sz w:val="22"/>
            <w:szCs w:val="22"/>
          </w:rPr>
          <w:tab/>
        </w:r>
        <w:r w:rsidR="00485797" w:rsidRPr="00AA7D37">
          <w:rPr>
            <w:rStyle w:val="Hyperlink"/>
            <w:noProof/>
          </w:rPr>
          <w:t>Schema Component Constraint: Unique Particle Attribution</w:t>
        </w:r>
        <w:r w:rsidR="00485797">
          <w:rPr>
            <w:noProof/>
            <w:webHidden/>
          </w:rPr>
          <w:tab/>
        </w:r>
        <w:r w:rsidR="00485797">
          <w:rPr>
            <w:noProof/>
            <w:webHidden/>
          </w:rPr>
          <w:fldChar w:fldCharType="begin"/>
        </w:r>
        <w:r w:rsidR="00485797">
          <w:rPr>
            <w:noProof/>
            <w:webHidden/>
          </w:rPr>
          <w:instrText xml:space="preserve"> PAGEREF _Toc52984555 \h </w:instrText>
        </w:r>
        <w:r w:rsidR="00485797">
          <w:rPr>
            <w:noProof/>
            <w:webHidden/>
          </w:rPr>
        </w:r>
        <w:r w:rsidR="00485797">
          <w:rPr>
            <w:noProof/>
            <w:webHidden/>
          </w:rPr>
          <w:fldChar w:fldCharType="separate"/>
        </w:r>
        <w:r w:rsidR="00485797">
          <w:rPr>
            <w:noProof/>
            <w:webHidden/>
          </w:rPr>
          <w:t>61</w:t>
        </w:r>
        <w:r w:rsidR="00485797">
          <w:rPr>
            <w:noProof/>
            <w:webHidden/>
          </w:rPr>
          <w:fldChar w:fldCharType="end"/>
        </w:r>
      </w:hyperlink>
    </w:p>
    <w:p w14:paraId="057C3335" w14:textId="0CE34FF8" w:rsidR="00485797" w:rsidRDefault="00F31291">
      <w:pPr>
        <w:pStyle w:val="TOC3"/>
        <w:rPr>
          <w:rFonts w:asciiTheme="minorHAnsi" w:eastAsiaTheme="minorEastAsia" w:hAnsiTheme="minorHAnsi" w:cstheme="minorBidi"/>
          <w:noProof/>
          <w:sz w:val="22"/>
          <w:szCs w:val="22"/>
        </w:rPr>
      </w:pPr>
      <w:hyperlink w:anchor="_Toc52984556" w:history="1">
        <w:r w:rsidR="00485797" w:rsidRPr="00AA7D37">
          <w:rPr>
            <w:rStyle w:val="Hyperlink"/>
            <w:noProof/>
            <w14:scene3d>
              <w14:camera w14:prst="orthographicFront"/>
              <w14:lightRig w14:rig="threePt" w14:dir="t">
                <w14:rot w14:lat="0" w14:lon="0" w14:rev="0"/>
              </w14:lightRig>
            </w14:scene3d>
          </w:rPr>
          <w:t>8.2.2</w:t>
        </w:r>
        <w:r w:rsidR="00485797">
          <w:rPr>
            <w:rFonts w:asciiTheme="minorHAnsi" w:eastAsiaTheme="minorEastAsia" w:hAnsiTheme="minorHAnsi" w:cstheme="minorBidi"/>
            <w:noProof/>
            <w:sz w:val="22"/>
            <w:szCs w:val="22"/>
          </w:rPr>
          <w:tab/>
        </w:r>
        <w:r w:rsidR="00485797" w:rsidRPr="00AA7D37">
          <w:rPr>
            <w:rStyle w:val="Hyperlink"/>
            <w:noProof/>
          </w:rPr>
          <w:t>Optional Checks and Warnings</w:t>
        </w:r>
        <w:r w:rsidR="00485797">
          <w:rPr>
            <w:noProof/>
            <w:webHidden/>
          </w:rPr>
          <w:tab/>
        </w:r>
        <w:r w:rsidR="00485797">
          <w:rPr>
            <w:noProof/>
            <w:webHidden/>
          </w:rPr>
          <w:fldChar w:fldCharType="begin"/>
        </w:r>
        <w:r w:rsidR="00485797">
          <w:rPr>
            <w:noProof/>
            <w:webHidden/>
          </w:rPr>
          <w:instrText xml:space="preserve"> PAGEREF _Toc52984556 \h </w:instrText>
        </w:r>
        <w:r w:rsidR="00485797">
          <w:rPr>
            <w:noProof/>
            <w:webHidden/>
          </w:rPr>
        </w:r>
        <w:r w:rsidR="00485797">
          <w:rPr>
            <w:noProof/>
            <w:webHidden/>
          </w:rPr>
          <w:fldChar w:fldCharType="separate"/>
        </w:r>
        <w:r w:rsidR="00485797">
          <w:rPr>
            <w:noProof/>
            <w:webHidden/>
          </w:rPr>
          <w:t>61</w:t>
        </w:r>
        <w:r w:rsidR="00485797">
          <w:rPr>
            <w:noProof/>
            <w:webHidden/>
          </w:rPr>
          <w:fldChar w:fldCharType="end"/>
        </w:r>
      </w:hyperlink>
    </w:p>
    <w:p w14:paraId="08C52224" w14:textId="6890828F" w:rsidR="00485797" w:rsidRDefault="00F31291">
      <w:pPr>
        <w:pStyle w:val="TOC1"/>
        <w:tabs>
          <w:tab w:val="left" w:pos="400"/>
        </w:tabs>
        <w:rPr>
          <w:rFonts w:asciiTheme="minorHAnsi" w:eastAsiaTheme="minorEastAsia" w:hAnsiTheme="minorHAnsi" w:cstheme="minorBidi"/>
          <w:noProof/>
          <w:sz w:val="22"/>
          <w:szCs w:val="22"/>
        </w:rPr>
      </w:pPr>
      <w:hyperlink w:anchor="_Toc52984557" w:history="1">
        <w:r w:rsidR="00485797" w:rsidRPr="00AA7D37">
          <w:rPr>
            <w:rStyle w:val="Hyperlink"/>
            <w:noProof/>
          </w:rPr>
          <w:t>9</w:t>
        </w:r>
        <w:r w:rsidR="00485797">
          <w:rPr>
            <w:rFonts w:asciiTheme="minorHAnsi" w:eastAsiaTheme="minorEastAsia" w:hAnsiTheme="minorHAnsi" w:cstheme="minorBidi"/>
            <w:noProof/>
            <w:sz w:val="22"/>
            <w:szCs w:val="22"/>
          </w:rPr>
          <w:tab/>
        </w:r>
        <w:r w:rsidR="00485797" w:rsidRPr="00AA7D37">
          <w:rPr>
            <w:rStyle w:val="Hyperlink"/>
            <w:noProof/>
          </w:rPr>
          <w:t>DFDL Processing Introduction</w:t>
        </w:r>
        <w:r w:rsidR="00485797">
          <w:rPr>
            <w:noProof/>
            <w:webHidden/>
          </w:rPr>
          <w:tab/>
        </w:r>
        <w:r w:rsidR="00485797">
          <w:rPr>
            <w:noProof/>
            <w:webHidden/>
          </w:rPr>
          <w:fldChar w:fldCharType="begin"/>
        </w:r>
        <w:r w:rsidR="00485797">
          <w:rPr>
            <w:noProof/>
            <w:webHidden/>
          </w:rPr>
          <w:instrText xml:space="preserve"> PAGEREF _Toc52984557 \h </w:instrText>
        </w:r>
        <w:r w:rsidR="00485797">
          <w:rPr>
            <w:noProof/>
            <w:webHidden/>
          </w:rPr>
        </w:r>
        <w:r w:rsidR="00485797">
          <w:rPr>
            <w:noProof/>
            <w:webHidden/>
          </w:rPr>
          <w:fldChar w:fldCharType="separate"/>
        </w:r>
        <w:r w:rsidR="00485797">
          <w:rPr>
            <w:noProof/>
            <w:webHidden/>
          </w:rPr>
          <w:t>62</w:t>
        </w:r>
        <w:r w:rsidR="00485797">
          <w:rPr>
            <w:noProof/>
            <w:webHidden/>
          </w:rPr>
          <w:fldChar w:fldCharType="end"/>
        </w:r>
      </w:hyperlink>
    </w:p>
    <w:p w14:paraId="0DBB872A" w14:textId="44A7B37D"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58" w:history="1">
        <w:r w:rsidR="00485797" w:rsidRPr="00AA7D37">
          <w:rPr>
            <w:rStyle w:val="Hyperlink"/>
            <w:noProof/>
          </w:rPr>
          <w:t>9.1</w:t>
        </w:r>
        <w:r w:rsidR="00485797">
          <w:rPr>
            <w:rFonts w:asciiTheme="minorHAnsi" w:eastAsiaTheme="minorEastAsia" w:hAnsiTheme="minorHAnsi" w:cstheme="minorBidi"/>
            <w:noProof/>
            <w:sz w:val="22"/>
            <w:szCs w:val="22"/>
          </w:rPr>
          <w:tab/>
        </w:r>
        <w:r w:rsidR="00485797" w:rsidRPr="00AA7D37">
          <w:rPr>
            <w:rStyle w:val="Hyperlink"/>
            <w:noProof/>
          </w:rPr>
          <w:t>Parser Overview</w:t>
        </w:r>
        <w:r w:rsidR="00485797">
          <w:rPr>
            <w:noProof/>
            <w:webHidden/>
          </w:rPr>
          <w:tab/>
        </w:r>
        <w:r w:rsidR="00485797">
          <w:rPr>
            <w:noProof/>
            <w:webHidden/>
          </w:rPr>
          <w:fldChar w:fldCharType="begin"/>
        </w:r>
        <w:r w:rsidR="00485797">
          <w:rPr>
            <w:noProof/>
            <w:webHidden/>
          </w:rPr>
          <w:instrText xml:space="preserve"> PAGEREF _Toc52984558 \h </w:instrText>
        </w:r>
        <w:r w:rsidR="00485797">
          <w:rPr>
            <w:noProof/>
            <w:webHidden/>
          </w:rPr>
        </w:r>
        <w:r w:rsidR="00485797">
          <w:rPr>
            <w:noProof/>
            <w:webHidden/>
          </w:rPr>
          <w:fldChar w:fldCharType="separate"/>
        </w:r>
        <w:r w:rsidR="00485797">
          <w:rPr>
            <w:noProof/>
            <w:webHidden/>
          </w:rPr>
          <w:t>62</w:t>
        </w:r>
        <w:r w:rsidR="00485797">
          <w:rPr>
            <w:noProof/>
            <w:webHidden/>
          </w:rPr>
          <w:fldChar w:fldCharType="end"/>
        </w:r>
      </w:hyperlink>
    </w:p>
    <w:p w14:paraId="6E3CFFB1" w14:textId="0BD973A0" w:rsidR="00485797" w:rsidRDefault="00F31291">
      <w:pPr>
        <w:pStyle w:val="TOC3"/>
        <w:rPr>
          <w:rFonts w:asciiTheme="minorHAnsi" w:eastAsiaTheme="minorEastAsia" w:hAnsiTheme="minorHAnsi" w:cstheme="minorBidi"/>
          <w:noProof/>
          <w:sz w:val="22"/>
          <w:szCs w:val="22"/>
        </w:rPr>
      </w:pPr>
      <w:hyperlink w:anchor="_Toc52984559" w:history="1">
        <w:r w:rsidR="00485797" w:rsidRPr="00AA7D37">
          <w:rPr>
            <w:rStyle w:val="Hyperlink"/>
            <w:noProof/>
            <w14:scene3d>
              <w14:camera w14:prst="orthographicFront"/>
              <w14:lightRig w14:rig="threePt" w14:dir="t">
                <w14:rot w14:lat="0" w14:lon="0" w14:rev="0"/>
              </w14:lightRig>
            </w14:scene3d>
          </w:rPr>
          <w:t>9.1.1</w:t>
        </w:r>
        <w:r w:rsidR="00485797">
          <w:rPr>
            <w:rFonts w:asciiTheme="minorHAnsi" w:eastAsiaTheme="minorEastAsia" w:hAnsiTheme="minorHAnsi" w:cstheme="minorBidi"/>
            <w:noProof/>
            <w:sz w:val="22"/>
            <w:szCs w:val="22"/>
          </w:rPr>
          <w:tab/>
        </w:r>
        <w:r w:rsidR="00485797" w:rsidRPr="00AA7D37">
          <w:rPr>
            <w:rStyle w:val="Hyperlink"/>
            <w:noProof/>
          </w:rPr>
          <w:t>Points of Uncertainty</w:t>
        </w:r>
        <w:r w:rsidR="00485797">
          <w:rPr>
            <w:noProof/>
            <w:webHidden/>
          </w:rPr>
          <w:tab/>
        </w:r>
        <w:r w:rsidR="00485797">
          <w:rPr>
            <w:noProof/>
            <w:webHidden/>
          </w:rPr>
          <w:fldChar w:fldCharType="begin"/>
        </w:r>
        <w:r w:rsidR="00485797">
          <w:rPr>
            <w:noProof/>
            <w:webHidden/>
          </w:rPr>
          <w:instrText xml:space="preserve"> PAGEREF _Toc52984559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352A144D" w14:textId="30AD7E28" w:rsidR="00485797" w:rsidRDefault="00F31291">
      <w:pPr>
        <w:pStyle w:val="TOC3"/>
        <w:rPr>
          <w:rFonts w:asciiTheme="minorHAnsi" w:eastAsiaTheme="minorEastAsia" w:hAnsiTheme="minorHAnsi" w:cstheme="minorBidi"/>
          <w:noProof/>
          <w:sz w:val="22"/>
          <w:szCs w:val="22"/>
        </w:rPr>
      </w:pPr>
      <w:hyperlink w:anchor="_Toc52984560" w:history="1">
        <w:r w:rsidR="00485797" w:rsidRPr="00AA7D37">
          <w:rPr>
            <w:rStyle w:val="Hyperlink"/>
            <w:noProof/>
            <w14:scene3d>
              <w14:camera w14:prst="orthographicFront"/>
              <w14:lightRig w14:rig="threePt" w14:dir="t">
                <w14:rot w14:lat="0" w14:lon="0" w14:rev="0"/>
              </w14:lightRig>
            </w14:scene3d>
          </w:rPr>
          <w:t>9.1.2</w:t>
        </w:r>
        <w:r w:rsidR="00485797">
          <w:rPr>
            <w:rFonts w:asciiTheme="minorHAnsi" w:eastAsiaTheme="minorEastAsia" w:hAnsiTheme="minorHAnsi" w:cstheme="minorBidi"/>
            <w:noProof/>
            <w:sz w:val="22"/>
            <w:szCs w:val="22"/>
          </w:rPr>
          <w:tab/>
        </w:r>
        <w:r w:rsidR="00485797" w:rsidRPr="00AA7D37">
          <w:rPr>
            <w:rStyle w:val="Hyperlink"/>
            <w:noProof/>
          </w:rPr>
          <w:t>Processing Error</w:t>
        </w:r>
        <w:r w:rsidR="00485797">
          <w:rPr>
            <w:noProof/>
            <w:webHidden/>
          </w:rPr>
          <w:tab/>
        </w:r>
        <w:r w:rsidR="00485797">
          <w:rPr>
            <w:noProof/>
            <w:webHidden/>
          </w:rPr>
          <w:fldChar w:fldCharType="begin"/>
        </w:r>
        <w:r w:rsidR="00485797">
          <w:rPr>
            <w:noProof/>
            <w:webHidden/>
          </w:rPr>
          <w:instrText xml:space="preserve"> PAGEREF _Toc52984560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2A599023" w14:textId="0FDA07DC" w:rsidR="00485797" w:rsidRDefault="00F31291">
      <w:pPr>
        <w:pStyle w:val="TOC3"/>
        <w:rPr>
          <w:rFonts w:asciiTheme="minorHAnsi" w:eastAsiaTheme="minorEastAsia" w:hAnsiTheme="minorHAnsi" w:cstheme="minorBidi"/>
          <w:noProof/>
          <w:sz w:val="22"/>
          <w:szCs w:val="22"/>
        </w:rPr>
      </w:pPr>
      <w:hyperlink w:anchor="_Toc52984561" w:history="1">
        <w:r w:rsidR="00485797" w:rsidRPr="00AA7D37">
          <w:rPr>
            <w:rStyle w:val="Hyperlink"/>
            <w:noProof/>
            <w14:scene3d>
              <w14:camera w14:prst="orthographicFront"/>
              <w14:lightRig w14:rig="threePt" w14:dir="t">
                <w14:rot w14:lat="0" w14:lon="0" w14:rev="0"/>
              </w14:lightRig>
            </w14:scene3d>
          </w:rPr>
          <w:t>9.1.3</w:t>
        </w:r>
        <w:r w:rsidR="00485797">
          <w:rPr>
            <w:rFonts w:asciiTheme="minorHAnsi" w:eastAsiaTheme="minorEastAsia" w:hAnsiTheme="minorHAnsi" w:cstheme="minorBidi"/>
            <w:noProof/>
            <w:sz w:val="22"/>
            <w:szCs w:val="22"/>
          </w:rPr>
          <w:tab/>
        </w:r>
        <w:r w:rsidR="00485797" w:rsidRPr="00AA7D37">
          <w:rPr>
            <w:rStyle w:val="Hyperlink"/>
            <w:noProof/>
          </w:rPr>
          <w:t>Recoverable Error</w:t>
        </w:r>
        <w:r w:rsidR="00485797">
          <w:rPr>
            <w:noProof/>
            <w:webHidden/>
          </w:rPr>
          <w:tab/>
        </w:r>
        <w:r w:rsidR="00485797">
          <w:rPr>
            <w:noProof/>
            <w:webHidden/>
          </w:rPr>
          <w:fldChar w:fldCharType="begin"/>
        </w:r>
        <w:r w:rsidR="00485797">
          <w:rPr>
            <w:noProof/>
            <w:webHidden/>
          </w:rPr>
          <w:instrText xml:space="preserve"> PAGEREF _Toc52984561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48FB511A" w14:textId="2DB694DC"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62" w:history="1">
        <w:r w:rsidR="00485797" w:rsidRPr="00AA7D37">
          <w:rPr>
            <w:rStyle w:val="Hyperlink"/>
            <w:noProof/>
          </w:rPr>
          <w:t>9.2</w:t>
        </w:r>
        <w:r w:rsidR="00485797">
          <w:rPr>
            <w:rFonts w:asciiTheme="minorHAnsi" w:eastAsiaTheme="minorEastAsia" w:hAnsiTheme="minorHAnsi" w:cstheme="minorBidi"/>
            <w:noProof/>
            <w:sz w:val="22"/>
            <w:szCs w:val="22"/>
          </w:rPr>
          <w:tab/>
        </w:r>
        <w:r w:rsidR="00485797" w:rsidRPr="00AA7D37">
          <w:rPr>
            <w:rStyle w:val="Hyperlink"/>
            <w:noProof/>
          </w:rPr>
          <w:t>DFDL Data Syntax Grammar</w:t>
        </w:r>
        <w:r w:rsidR="00485797">
          <w:rPr>
            <w:noProof/>
            <w:webHidden/>
          </w:rPr>
          <w:tab/>
        </w:r>
        <w:r w:rsidR="00485797">
          <w:rPr>
            <w:noProof/>
            <w:webHidden/>
          </w:rPr>
          <w:fldChar w:fldCharType="begin"/>
        </w:r>
        <w:r w:rsidR="00485797">
          <w:rPr>
            <w:noProof/>
            <w:webHidden/>
          </w:rPr>
          <w:instrText xml:space="preserve"> PAGEREF _Toc52984562 \h </w:instrText>
        </w:r>
        <w:r w:rsidR="00485797">
          <w:rPr>
            <w:noProof/>
            <w:webHidden/>
          </w:rPr>
        </w:r>
        <w:r w:rsidR="00485797">
          <w:rPr>
            <w:noProof/>
            <w:webHidden/>
          </w:rPr>
          <w:fldChar w:fldCharType="separate"/>
        </w:r>
        <w:r w:rsidR="00485797">
          <w:rPr>
            <w:noProof/>
            <w:webHidden/>
          </w:rPr>
          <w:t>63</w:t>
        </w:r>
        <w:r w:rsidR="00485797">
          <w:rPr>
            <w:noProof/>
            <w:webHidden/>
          </w:rPr>
          <w:fldChar w:fldCharType="end"/>
        </w:r>
      </w:hyperlink>
    </w:p>
    <w:p w14:paraId="6C6329BC" w14:textId="7520CA29" w:rsidR="00485797" w:rsidRDefault="00F31291">
      <w:pPr>
        <w:pStyle w:val="TOC3"/>
        <w:rPr>
          <w:rFonts w:asciiTheme="minorHAnsi" w:eastAsiaTheme="minorEastAsia" w:hAnsiTheme="minorHAnsi" w:cstheme="minorBidi"/>
          <w:noProof/>
          <w:sz w:val="22"/>
          <w:szCs w:val="22"/>
        </w:rPr>
      </w:pPr>
      <w:hyperlink w:anchor="_Toc52984563" w:history="1">
        <w:r w:rsidR="00485797" w:rsidRPr="00AA7D37">
          <w:rPr>
            <w:rStyle w:val="Hyperlink"/>
            <w:noProof/>
            <w14:scene3d>
              <w14:camera w14:prst="orthographicFront"/>
              <w14:lightRig w14:rig="threePt" w14:dir="t">
                <w14:rot w14:lat="0" w14:lon="0" w14:rev="0"/>
              </w14:lightRig>
            </w14:scene3d>
          </w:rPr>
          <w:t>9.2.1</w:t>
        </w:r>
        <w:r w:rsidR="00485797">
          <w:rPr>
            <w:rFonts w:asciiTheme="minorHAnsi" w:eastAsiaTheme="minorEastAsia" w:hAnsiTheme="minorHAnsi" w:cstheme="minorBidi"/>
            <w:noProof/>
            <w:sz w:val="22"/>
            <w:szCs w:val="22"/>
          </w:rPr>
          <w:tab/>
        </w:r>
        <w:r w:rsidR="00485797" w:rsidRPr="00AA7D37">
          <w:rPr>
            <w:rStyle w:val="Hyperlink"/>
            <w:noProof/>
          </w:rPr>
          <w:t>Nil Representation</w:t>
        </w:r>
        <w:r w:rsidR="00485797">
          <w:rPr>
            <w:noProof/>
            <w:webHidden/>
          </w:rPr>
          <w:tab/>
        </w:r>
        <w:r w:rsidR="00485797">
          <w:rPr>
            <w:noProof/>
            <w:webHidden/>
          </w:rPr>
          <w:fldChar w:fldCharType="begin"/>
        </w:r>
        <w:r w:rsidR="00485797">
          <w:rPr>
            <w:noProof/>
            <w:webHidden/>
          </w:rPr>
          <w:instrText xml:space="preserve"> PAGEREF _Toc52984563 \h </w:instrText>
        </w:r>
        <w:r w:rsidR="00485797">
          <w:rPr>
            <w:noProof/>
            <w:webHidden/>
          </w:rPr>
        </w:r>
        <w:r w:rsidR="00485797">
          <w:rPr>
            <w:noProof/>
            <w:webHidden/>
          </w:rPr>
          <w:fldChar w:fldCharType="separate"/>
        </w:r>
        <w:r w:rsidR="00485797">
          <w:rPr>
            <w:noProof/>
            <w:webHidden/>
          </w:rPr>
          <w:t>65</w:t>
        </w:r>
        <w:r w:rsidR="00485797">
          <w:rPr>
            <w:noProof/>
            <w:webHidden/>
          </w:rPr>
          <w:fldChar w:fldCharType="end"/>
        </w:r>
      </w:hyperlink>
    </w:p>
    <w:p w14:paraId="33450297" w14:textId="726793AE" w:rsidR="00485797" w:rsidRDefault="00F31291">
      <w:pPr>
        <w:pStyle w:val="TOC3"/>
        <w:rPr>
          <w:rFonts w:asciiTheme="minorHAnsi" w:eastAsiaTheme="minorEastAsia" w:hAnsiTheme="minorHAnsi" w:cstheme="minorBidi"/>
          <w:noProof/>
          <w:sz w:val="22"/>
          <w:szCs w:val="22"/>
        </w:rPr>
      </w:pPr>
      <w:hyperlink w:anchor="_Toc52984564" w:history="1">
        <w:r w:rsidR="00485797" w:rsidRPr="00AA7D37">
          <w:rPr>
            <w:rStyle w:val="Hyperlink"/>
            <w:noProof/>
            <w14:scene3d>
              <w14:camera w14:prst="orthographicFront"/>
              <w14:lightRig w14:rig="threePt" w14:dir="t">
                <w14:rot w14:lat="0" w14:lon="0" w14:rev="0"/>
              </w14:lightRig>
            </w14:scene3d>
          </w:rPr>
          <w:t>9.2.2</w:t>
        </w:r>
        <w:r w:rsidR="00485797">
          <w:rPr>
            <w:rFonts w:asciiTheme="minorHAnsi" w:eastAsiaTheme="minorEastAsia" w:hAnsiTheme="minorHAnsi" w:cstheme="minorBidi"/>
            <w:noProof/>
            <w:sz w:val="22"/>
            <w:szCs w:val="22"/>
          </w:rPr>
          <w:tab/>
        </w:r>
        <w:r w:rsidR="00485797" w:rsidRPr="00AA7D37">
          <w:rPr>
            <w:rStyle w:val="Hyperlink"/>
            <w:noProof/>
          </w:rPr>
          <w:t>Empty Representation</w:t>
        </w:r>
        <w:r w:rsidR="00485797">
          <w:rPr>
            <w:noProof/>
            <w:webHidden/>
          </w:rPr>
          <w:tab/>
        </w:r>
        <w:r w:rsidR="00485797">
          <w:rPr>
            <w:noProof/>
            <w:webHidden/>
          </w:rPr>
          <w:fldChar w:fldCharType="begin"/>
        </w:r>
        <w:r w:rsidR="00485797">
          <w:rPr>
            <w:noProof/>
            <w:webHidden/>
          </w:rPr>
          <w:instrText xml:space="preserve"> PAGEREF _Toc52984564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798126E8" w14:textId="39D3698C" w:rsidR="00485797" w:rsidRDefault="00F31291">
      <w:pPr>
        <w:pStyle w:val="TOC3"/>
        <w:rPr>
          <w:rFonts w:asciiTheme="minorHAnsi" w:eastAsiaTheme="minorEastAsia" w:hAnsiTheme="minorHAnsi" w:cstheme="minorBidi"/>
          <w:noProof/>
          <w:sz w:val="22"/>
          <w:szCs w:val="22"/>
        </w:rPr>
      </w:pPr>
      <w:hyperlink w:anchor="_Toc52984565" w:history="1">
        <w:r w:rsidR="00485797" w:rsidRPr="00AA7D37">
          <w:rPr>
            <w:rStyle w:val="Hyperlink"/>
            <w:noProof/>
            <w14:scene3d>
              <w14:camera w14:prst="orthographicFront"/>
              <w14:lightRig w14:rig="threePt" w14:dir="t">
                <w14:rot w14:lat="0" w14:lon="0" w14:rev="0"/>
              </w14:lightRig>
            </w14:scene3d>
          </w:rPr>
          <w:t>9.2.3</w:t>
        </w:r>
        <w:r w:rsidR="00485797">
          <w:rPr>
            <w:rFonts w:asciiTheme="minorHAnsi" w:eastAsiaTheme="minorEastAsia" w:hAnsiTheme="minorHAnsi" w:cstheme="minorBidi"/>
            <w:noProof/>
            <w:sz w:val="22"/>
            <w:szCs w:val="22"/>
          </w:rPr>
          <w:tab/>
        </w:r>
        <w:r w:rsidR="00485797" w:rsidRPr="00AA7D37">
          <w:rPr>
            <w:rStyle w:val="Hyperlink"/>
            <w:noProof/>
          </w:rPr>
          <w:t>Normal Representation</w:t>
        </w:r>
        <w:r w:rsidR="00485797">
          <w:rPr>
            <w:noProof/>
            <w:webHidden/>
          </w:rPr>
          <w:tab/>
        </w:r>
        <w:r w:rsidR="00485797">
          <w:rPr>
            <w:noProof/>
            <w:webHidden/>
          </w:rPr>
          <w:fldChar w:fldCharType="begin"/>
        </w:r>
        <w:r w:rsidR="00485797">
          <w:rPr>
            <w:noProof/>
            <w:webHidden/>
          </w:rPr>
          <w:instrText xml:space="preserve"> PAGEREF _Toc52984565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6ABE7A21" w14:textId="56BACC89" w:rsidR="00485797" w:rsidRDefault="00F31291">
      <w:pPr>
        <w:pStyle w:val="TOC3"/>
        <w:rPr>
          <w:rFonts w:asciiTheme="minorHAnsi" w:eastAsiaTheme="minorEastAsia" w:hAnsiTheme="minorHAnsi" w:cstheme="minorBidi"/>
          <w:noProof/>
          <w:sz w:val="22"/>
          <w:szCs w:val="22"/>
        </w:rPr>
      </w:pPr>
      <w:hyperlink w:anchor="_Toc52984566" w:history="1">
        <w:r w:rsidR="00485797" w:rsidRPr="00AA7D37">
          <w:rPr>
            <w:rStyle w:val="Hyperlink"/>
            <w:noProof/>
            <w14:scene3d>
              <w14:camera w14:prst="orthographicFront"/>
              <w14:lightRig w14:rig="threePt" w14:dir="t">
                <w14:rot w14:lat="0" w14:lon="0" w14:rev="0"/>
              </w14:lightRig>
            </w14:scene3d>
          </w:rPr>
          <w:t>9.2.4</w:t>
        </w:r>
        <w:r w:rsidR="00485797">
          <w:rPr>
            <w:rFonts w:asciiTheme="minorHAnsi" w:eastAsiaTheme="minorEastAsia" w:hAnsiTheme="minorHAnsi" w:cstheme="minorBidi"/>
            <w:noProof/>
            <w:sz w:val="22"/>
            <w:szCs w:val="22"/>
          </w:rPr>
          <w:tab/>
        </w:r>
        <w:r w:rsidR="00485797" w:rsidRPr="00AA7D37">
          <w:rPr>
            <w:rStyle w:val="Hyperlink"/>
            <w:noProof/>
          </w:rPr>
          <w:t>Absent Representation</w:t>
        </w:r>
        <w:r w:rsidR="00485797">
          <w:rPr>
            <w:noProof/>
            <w:webHidden/>
          </w:rPr>
          <w:tab/>
        </w:r>
        <w:r w:rsidR="00485797">
          <w:rPr>
            <w:noProof/>
            <w:webHidden/>
          </w:rPr>
          <w:fldChar w:fldCharType="begin"/>
        </w:r>
        <w:r w:rsidR="00485797">
          <w:rPr>
            <w:noProof/>
            <w:webHidden/>
          </w:rPr>
          <w:instrText xml:space="preserve"> PAGEREF _Toc52984566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28603AE7" w14:textId="089F4ACC" w:rsidR="00485797" w:rsidRDefault="00F31291">
      <w:pPr>
        <w:pStyle w:val="TOC3"/>
        <w:rPr>
          <w:rFonts w:asciiTheme="minorHAnsi" w:eastAsiaTheme="minorEastAsia" w:hAnsiTheme="minorHAnsi" w:cstheme="minorBidi"/>
          <w:noProof/>
          <w:sz w:val="22"/>
          <w:szCs w:val="22"/>
        </w:rPr>
      </w:pPr>
      <w:hyperlink w:anchor="_Toc52984567" w:history="1">
        <w:r w:rsidR="00485797" w:rsidRPr="00AA7D37">
          <w:rPr>
            <w:rStyle w:val="Hyperlink"/>
            <w:noProof/>
            <w14:scene3d>
              <w14:camera w14:prst="orthographicFront"/>
              <w14:lightRig w14:rig="threePt" w14:dir="t">
                <w14:rot w14:lat="0" w14:lon="0" w14:rev="0"/>
              </w14:lightRig>
            </w14:scene3d>
          </w:rPr>
          <w:t>9.2.5</w:t>
        </w:r>
        <w:r w:rsidR="00485797">
          <w:rPr>
            <w:rFonts w:asciiTheme="minorHAnsi" w:eastAsiaTheme="minorEastAsia" w:hAnsiTheme="minorHAnsi" w:cstheme="minorBidi"/>
            <w:noProof/>
            <w:sz w:val="22"/>
            <w:szCs w:val="22"/>
          </w:rPr>
          <w:tab/>
        </w:r>
        <w:r w:rsidR="00485797" w:rsidRPr="00AA7D37">
          <w:rPr>
            <w:rStyle w:val="Hyperlink"/>
            <w:noProof/>
          </w:rPr>
          <w:t>Zero-length Representation</w:t>
        </w:r>
        <w:r w:rsidR="00485797">
          <w:rPr>
            <w:noProof/>
            <w:webHidden/>
          </w:rPr>
          <w:tab/>
        </w:r>
        <w:r w:rsidR="00485797">
          <w:rPr>
            <w:noProof/>
            <w:webHidden/>
          </w:rPr>
          <w:fldChar w:fldCharType="begin"/>
        </w:r>
        <w:r w:rsidR="00485797">
          <w:rPr>
            <w:noProof/>
            <w:webHidden/>
          </w:rPr>
          <w:instrText xml:space="preserve"> PAGEREF _Toc52984567 \h </w:instrText>
        </w:r>
        <w:r w:rsidR="00485797">
          <w:rPr>
            <w:noProof/>
            <w:webHidden/>
          </w:rPr>
        </w:r>
        <w:r w:rsidR="00485797">
          <w:rPr>
            <w:noProof/>
            <w:webHidden/>
          </w:rPr>
          <w:fldChar w:fldCharType="separate"/>
        </w:r>
        <w:r w:rsidR="00485797">
          <w:rPr>
            <w:noProof/>
            <w:webHidden/>
          </w:rPr>
          <w:t>66</w:t>
        </w:r>
        <w:r w:rsidR="00485797">
          <w:rPr>
            <w:noProof/>
            <w:webHidden/>
          </w:rPr>
          <w:fldChar w:fldCharType="end"/>
        </w:r>
      </w:hyperlink>
    </w:p>
    <w:p w14:paraId="0EC06D83" w14:textId="21BD3782" w:rsidR="00485797" w:rsidRDefault="00F31291">
      <w:pPr>
        <w:pStyle w:val="TOC3"/>
        <w:rPr>
          <w:rFonts w:asciiTheme="minorHAnsi" w:eastAsiaTheme="minorEastAsia" w:hAnsiTheme="minorHAnsi" w:cstheme="minorBidi"/>
          <w:noProof/>
          <w:sz w:val="22"/>
          <w:szCs w:val="22"/>
        </w:rPr>
      </w:pPr>
      <w:hyperlink w:anchor="_Toc52984568" w:history="1">
        <w:r w:rsidR="00485797" w:rsidRPr="00AA7D37">
          <w:rPr>
            <w:rStyle w:val="Hyperlink"/>
            <w:noProof/>
            <w14:scene3d>
              <w14:camera w14:prst="orthographicFront"/>
              <w14:lightRig w14:rig="threePt" w14:dir="t">
                <w14:rot w14:lat="0" w14:lon="0" w14:rev="0"/>
              </w14:lightRig>
            </w14:scene3d>
          </w:rPr>
          <w:t>9.2.6</w:t>
        </w:r>
        <w:r w:rsidR="00485797">
          <w:rPr>
            <w:rFonts w:asciiTheme="minorHAnsi" w:eastAsiaTheme="minorEastAsia" w:hAnsiTheme="minorHAnsi" w:cstheme="minorBidi"/>
            <w:noProof/>
            <w:sz w:val="22"/>
            <w:szCs w:val="22"/>
          </w:rPr>
          <w:tab/>
        </w:r>
        <w:r w:rsidR="00485797" w:rsidRPr="00AA7D37">
          <w:rPr>
            <w:rStyle w:val="Hyperlink"/>
            <w:noProof/>
          </w:rPr>
          <w:t>Missing</w:t>
        </w:r>
        <w:r w:rsidR="00485797">
          <w:rPr>
            <w:noProof/>
            <w:webHidden/>
          </w:rPr>
          <w:tab/>
        </w:r>
        <w:r w:rsidR="00485797">
          <w:rPr>
            <w:noProof/>
            <w:webHidden/>
          </w:rPr>
          <w:fldChar w:fldCharType="begin"/>
        </w:r>
        <w:r w:rsidR="00485797">
          <w:rPr>
            <w:noProof/>
            <w:webHidden/>
          </w:rPr>
          <w:instrText xml:space="preserve"> PAGEREF _Toc52984568 \h </w:instrText>
        </w:r>
        <w:r w:rsidR="00485797">
          <w:rPr>
            <w:noProof/>
            <w:webHidden/>
          </w:rPr>
        </w:r>
        <w:r w:rsidR="00485797">
          <w:rPr>
            <w:noProof/>
            <w:webHidden/>
          </w:rPr>
          <w:fldChar w:fldCharType="separate"/>
        </w:r>
        <w:r w:rsidR="00485797">
          <w:rPr>
            <w:noProof/>
            <w:webHidden/>
          </w:rPr>
          <w:t>67</w:t>
        </w:r>
        <w:r w:rsidR="00485797">
          <w:rPr>
            <w:noProof/>
            <w:webHidden/>
          </w:rPr>
          <w:fldChar w:fldCharType="end"/>
        </w:r>
      </w:hyperlink>
    </w:p>
    <w:p w14:paraId="0735F9E8" w14:textId="4B295EB3" w:rsidR="00485797" w:rsidRDefault="00F31291">
      <w:pPr>
        <w:pStyle w:val="TOC3"/>
        <w:rPr>
          <w:rFonts w:asciiTheme="minorHAnsi" w:eastAsiaTheme="minorEastAsia" w:hAnsiTheme="minorHAnsi" w:cstheme="minorBidi"/>
          <w:noProof/>
          <w:sz w:val="22"/>
          <w:szCs w:val="22"/>
        </w:rPr>
      </w:pPr>
      <w:hyperlink w:anchor="_Toc52984569" w:history="1">
        <w:r w:rsidR="00485797" w:rsidRPr="00AA7D37">
          <w:rPr>
            <w:rStyle w:val="Hyperlink"/>
            <w:noProof/>
            <w14:scene3d>
              <w14:camera w14:prst="orthographicFront"/>
              <w14:lightRig w14:rig="threePt" w14:dir="t">
                <w14:rot w14:lat="0" w14:lon="0" w14:rev="0"/>
              </w14:lightRig>
            </w14:scene3d>
          </w:rPr>
          <w:t>9.2.7</w:t>
        </w:r>
        <w:r w:rsidR="00485797">
          <w:rPr>
            <w:rFonts w:asciiTheme="minorHAnsi" w:eastAsiaTheme="minorEastAsia" w:hAnsiTheme="minorHAnsi" w:cstheme="minorBidi"/>
            <w:noProof/>
            <w:sz w:val="22"/>
            <w:szCs w:val="22"/>
          </w:rPr>
          <w:tab/>
        </w:r>
        <w:r w:rsidR="00485797" w:rsidRPr="00AA7D37">
          <w:rPr>
            <w:rStyle w:val="Hyperlink"/>
            <w:noProof/>
          </w:rPr>
          <w:t>Examples of Missing and Empty Representation</w:t>
        </w:r>
        <w:r w:rsidR="00485797">
          <w:rPr>
            <w:noProof/>
            <w:webHidden/>
          </w:rPr>
          <w:tab/>
        </w:r>
        <w:r w:rsidR="00485797">
          <w:rPr>
            <w:noProof/>
            <w:webHidden/>
          </w:rPr>
          <w:fldChar w:fldCharType="begin"/>
        </w:r>
        <w:r w:rsidR="00485797">
          <w:rPr>
            <w:noProof/>
            <w:webHidden/>
          </w:rPr>
          <w:instrText xml:space="preserve"> PAGEREF _Toc52984569 \h </w:instrText>
        </w:r>
        <w:r w:rsidR="00485797">
          <w:rPr>
            <w:noProof/>
            <w:webHidden/>
          </w:rPr>
        </w:r>
        <w:r w:rsidR="00485797">
          <w:rPr>
            <w:noProof/>
            <w:webHidden/>
          </w:rPr>
          <w:fldChar w:fldCharType="separate"/>
        </w:r>
        <w:r w:rsidR="00485797">
          <w:rPr>
            <w:noProof/>
            <w:webHidden/>
          </w:rPr>
          <w:t>67</w:t>
        </w:r>
        <w:r w:rsidR="00485797">
          <w:rPr>
            <w:noProof/>
            <w:webHidden/>
          </w:rPr>
          <w:fldChar w:fldCharType="end"/>
        </w:r>
      </w:hyperlink>
    </w:p>
    <w:p w14:paraId="3CC0FF6A" w14:textId="0CFF7BA8" w:rsidR="00485797" w:rsidRDefault="00F31291">
      <w:pPr>
        <w:pStyle w:val="TOC3"/>
        <w:rPr>
          <w:rFonts w:asciiTheme="minorHAnsi" w:eastAsiaTheme="minorEastAsia" w:hAnsiTheme="minorHAnsi" w:cstheme="minorBidi"/>
          <w:noProof/>
          <w:sz w:val="22"/>
          <w:szCs w:val="22"/>
        </w:rPr>
      </w:pPr>
      <w:hyperlink w:anchor="_Toc52984570" w:history="1">
        <w:r w:rsidR="00485797" w:rsidRPr="00AA7D37">
          <w:rPr>
            <w:rStyle w:val="Hyperlink"/>
            <w:noProof/>
            <w14:scene3d>
              <w14:camera w14:prst="orthographicFront"/>
              <w14:lightRig w14:rig="threePt" w14:dir="t">
                <w14:rot w14:lat="0" w14:lon="0" w14:rev="0"/>
              </w14:lightRig>
            </w14:scene3d>
          </w:rPr>
          <w:t>9.2.8</w:t>
        </w:r>
        <w:r w:rsidR="00485797">
          <w:rPr>
            <w:rFonts w:asciiTheme="minorHAnsi" w:eastAsiaTheme="minorEastAsia" w:hAnsiTheme="minorHAnsi" w:cstheme="minorBidi"/>
            <w:noProof/>
            <w:sz w:val="22"/>
            <w:szCs w:val="22"/>
          </w:rPr>
          <w:tab/>
        </w:r>
        <w:r w:rsidR="00485797" w:rsidRPr="00AA7D37">
          <w:rPr>
            <w:rStyle w:val="Hyperlink"/>
            <w:noProof/>
          </w:rPr>
          <w:t>Round Trip Ambiguities</w:t>
        </w:r>
        <w:r w:rsidR="00485797">
          <w:rPr>
            <w:noProof/>
            <w:webHidden/>
          </w:rPr>
          <w:tab/>
        </w:r>
        <w:r w:rsidR="00485797">
          <w:rPr>
            <w:noProof/>
            <w:webHidden/>
          </w:rPr>
          <w:fldChar w:fldCharType="begin"/>
        </w:r>
        <w:r w:rsidR="00485797">
          <w:rPr>
            <w:noProof/>
            <w:webHidden/>
          </w:rPr>
          <w:instrText xml:space="preserve"> PAGEREF _Toc52984570 \h </w:instrText>
        </w:r>
        <w:r w:rsidR="00485797">
          <w:rPr>
            <w:noProof/>
            <w:webHidden/>
          </w:rPr>
        </w:r>
        <w:r w:rsidR="00485797">
          <w:rPr>
            <w:noProof/>
            <w:webHidden/>
          </w:rPr>
          <w:fldChar w:fldCharType="separate"/>
        </w:r>
        <w:r w:rsidR="00485797">
          <w:rPr>
            <w:noProof/>
            <w:webHidden/>
          </w:rPr>
          <w:t>68</w:t>
        </w:r>
        <w:r w:rsidR="00485797">
          <w:rPr>
            <w:noProof/>
            <w:webHidden/>
          </w:rPr>
          <w:fldChar w:fldCharType="end"/>
        </w:r>
      </w:hyperlink>
    </w:p>
    <w:p w14:paraId="53135FF2" w14:textId="5421CECB"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71" w:history="1">
        <w:r w:rsidR="00485797" w:rsidRPr="00AA7D37">
          <w:rPr>
            <w:rStyle w:val="Hyperlink"/>
            <w:noProof/>
          </w:rPr>
          <w:t>9.3</w:t>
        </w:r>
        <w:r w:rsidR="00485797">
          <w:rPr>
            <w:rFonts w:asciiTheme="minorHAnsi" w:eastAsiaTheme="minorEastAsia" w:hAnsiTheme="minorHAnsi" w:cstheme="minorBidi"/>
            <w:noProof/>
            <w:sz w:val="22"/>
            <w:szCs w:val="22"/>
          </w:rPr>
          <w:tab/>
        </w:r>
        <w:r w:rsidR="00485797" w:rsidRPr="00AA7D37">
          <w:rPr>
            <w:rStyle w:val="Hyperlink"/>
            <w:noProof/>
          </w:rPr>
          <w:t>Parsing Algorithm</w:t>
        </w:r>
        <w:r w:rsidR="00485797">
          <w:rPr>
            <w:noProof/>
            <w:webHidden/>
          </w:rPr>
          <w:tab/>
        </w:r>
        <w:r w:rsidR="00485797">
          <w:rPr>
            <w:noProof/>
            <w:webHidden/>
          </w:rPr>
          <w:fldChar w:fldCharType="begin"/>
        </w:r>
        <w:r w:rsidR="00485797">
          <w:rPr>
            <w:noProof/>
            <w:webHidden/>
          </w:rPr>
          <w:instrText xml:space="preserve"> PAGEREF _Toc52984571 \h </w:instrText>
        </w:r>
        <w:r w:rsidR="00485797">
          <w:rPr>
            <w:noProof/>
            <w:webHidden/>
          </w:rPr>
        </w:r>
        <w:r w:rsidR="00485797">
          <w:rPr>
            <w:noProof/>
            <w:webHidden/>
          </w:rPr>
          <w:fldChar w:fldCharType="separate"/>
        </w:r>
        <w:r w:rsidR="00485797">
          <w:rPr>
            <w:noProof/>
            <w:webHidden/>
          </w:rPr>
          <w:t>68</w:t>
        </w:r>
        <w:r w:rsidR="00485797">
          <w:rPr>
            <w:noProof/>
            <w:webHidden/>
          </w:rPr>
          <w:fldChar w:fldCharType="end"/>
        </w:r>
      </w:hyperlink>
    </w:p>
    <w:p w14:paraId="2954A9F9" w14:textId="3E4784E4" w:rsidR="00485797" w:rsidRDefault="00F31291">
      <w:pPr>
        <w:pStyle w:val="TOC3"/>
        <w:rPr>
          <w:rFonts w:asciiTheme="minorHAnsi" w:eastAsiaTheme="minorEastAsia" w:hAnsiTheme="minorHAnsi" w:cstheme="minorBidi"/>
          <w:noProof/>
          <w:sz w:val="22"/>
          <w:szCs w:val="22"/>
        </w:rPr>
      </w:pPr>
      <w:hyperlink w:anchor="_Toc52984572" w:history="1">
        <w:r w:rsidR="00485797" w:rsidRPr="00AA7D37">
          <w:rPr>
            <w:rStyle w:val="Hyperlink"/>
            <w:noProof/>
            <w14:scene3d>
              <w14:camera w14:prst="orthographicFront"/>
              <w14:lightRig w14:rig="threePt" w14:dir="t">
                <w14:rot w14:lat="0" w14:lon="0" w14:rev="0"/>
              </w14:lightRig>
            </w14:scene3d>
          </w:rPr>
          <w:t>9.3.1</w:t>
        </w:r>
        <w:r w:rsidR="00485797">
          <w:rPr>
            <w:rFonts w:asciiTheme="minorHAnsi" w:eastAsiaTheme="minorEastAsia" w:hAnsiTheme="minorHAnsi" w:cstheme="minorBidi"/>
            <w:noProof/>
            <w:sz w:val="22"/>
            <w:szCs w:val="22"/>
          </w:rPr>
          <w:tab/>
        </w:r>
        <w:r w:rsidR="00485797" w:rsidRPr="00AA7D37">
          <w:rPr>
            <w:rStyle w:val="Hyperlink"/>
            <w:noProof/>
          </w:rPr>
          <w:t>Known-to-exist and Known-not-to-exist</w:t>
        </w:r>
        <w:r w:rsidR="00485797">
          <w:rPr>
            <w:noProof/>
            <w:webHidden/>
          </w:rPr>
          <w:tab/>
        </w:r>
        <w:r w:rsidR="00485797">
          <w:rPr>
            <w:noProof/>
            <w:webHidden/>
          </w:rPr>
          <w:fldChar w:fldCharType="begin"/>
        </w:r>
        <w:r w:rsidR="00485797">
          <w:rPr>
            <w:noProof/>
            <w:webHidden/>
          </w:rPr>
          <w:instrText xml:space="preserve"> PAGEREF _Toc52984572 \h </w:instrText>
        </w:r>
        <w:r w:rsidR="00485797">
          <w:rPr>
            <w:noProof/>
            <w:webHidden/>
          </w:rPr>
        </w:r>
        <w:r w:rsidR="00485797">
          <w:rPr>
            <w:noProof/>
            <w:webHidden/>
          </w:rPr>
          <w:fldChar w:fldCharType="separate"/>
        </w:r>
        <w:r w:rsidR="00485797">
          <w:rPr>
            <w:noProof/>
            <w:webHidden/>
          </w:rPr>
          <w:t>68</w:t>
        </w:r>
        <w:r w:rsidR="00485797">
          <w:rPr>
            <w:noProof/>
            <w:webHidden/>
          </w:rPr>
          <w:fldChar w:fldCharType="end"/>
        </w:r>
      </w:hyperlink>
    </w:p>
    <w:p w14:paraId="30096DE1" w14:textId="216E02A4" w:rsidR="00485797" w:rsidRDefault="00F31291">
      <w:pPr>
        <w:pStyle w:val="TOC3"/>
        <w:rPr>
          <w:rFonts w:asciiTheme="minorHAnsi" w:eastAsiaTheme="minorEastAsia" w:hAnsiTheme="minorHAnsi" w:cstheme="minorBidi"/>
          <w:noProof/>
          <w:sz w:val="22"/>
          <w:szCs w:val="22"/>
        </w:rPr>
      </w:pPr>
      <w:hyperlink w:anchor="_Toc52984573" w:history="1">
        <w:r w:rsidR="00485797" w:rsidRPr="00AA7D37">
          <w:rPr>
            <w:rStyle w:val="Hyperlink"/>
            <w:noProof/>
            <w:lang w:eastAsia="en-GB"/>
            <w14:scene3d>
              <w14:camera w14:prst="orthographicFront"/>
              <w14:lightRig w14:rig="threePt" w14:dir="t">
                <w14:rot w14:lat="0" w14:lon="0" w14:rev="0"/>
              </w14:lightRig>
            </w14:scene3d>
          </w:rPr>
          <w:t>9.3.2</w:t>
        </w:r>
        <w:r w:rsidR="00485797">
          <w:rPr>
            <w:rFonts w:asciiTheme="minorHAnsi" w:eastAsiaTheme="minorEastAsia" w:hAnsiTheme="minorHAnsi" w:cstheme="minorBidi"/>
            <w:noProof/>
            <w:sz w:val="22"/>
            <w:szCs w:val="22"/>
          </w:rPr>
          <w:tab/>
        </w:r>
        <w:r w:rsidR="00485797" w:rsidRPr="00AA7D37">
          <w:rPr>
            <w:rStyle w:val="Hyperlink"/>
            <w:noProof/>
            <w:lang w:eastAsia="en-GB"/>
          </w:rPr>
          <w:t>Establishing Representation</w:t>
        </w:r>
        <w:r w:rsidR="00485797">
          <w:rPr>
            <w:noProof/>
            <w:webHidden/>
          </w:rPr>
          <w:tab/>
        </w:r>
        <w:r w:rsidR="00485797">
          <w:rPr>
            <w:noProof/>
            <w:webHidden/>
          </w:rPr>
          <w:fldChar w:fldCharType="begin"/>
        </w:r>
        <w:r w:rsidR="00485797">
          <w:rPr>
            <w:noProof/>
            <w:webHidden/>
          </w:rPr>
          <w:instrText xml:space="preserve"> PAGEREF _Toc52984573 \h </w:instrText>
        </w:r>
        <w:r w:rsidR="00485797">
          <w:rPr>
            <w:noProof/>
            <w:webHidden/>
          </w:rPr>
        </w:r>
        <w:r w:rsidR="00485797">
          <w:rPr>
            <w:noProof/>
            <w:webHidden/>
          </w:rPr>
          <w:fldChar w:fldCharType="separate"/>
        </w:r>
        <w:r w:rsidR="00485797">
          <w:rPr>
            <w:noProof/>
            <w:webHidden/>
          </w:rPr>
          <w:t>70</w:t>
        </w:r>
        <w:r w:rsidR="00485797">
          <w:rPr>
            <w:noProof/>
            <w:webHidden/>
          </w:rPr>
          <w:fldChar w:fldCharType="end"/>
        </w:r>
      </w:hyperlink>
    </w:p>
    <w:p w14:paraId="74C921F5" w14:textId="1AFE8D8D" w:rsidR="00485797" w:rsidRDefault="00F31291">
      <w:pPr>
        <w:pStyle w:val="TOC3"/>
        <w:rPr>
          <w:rFonts w:asciiTheme="minorHAnsi" w:eastAsiaTheme="minorEastAsia" w:hAnsiTheme="minorHAnsi" w:cstheme="minorBidi"/>
          <w:noProof/>
          <w:sz w:val="22"/>
          <w:szCs w:val="22"/>
        </w:rPr>
      </w:pPr>
      <w:hyperlink w:anchor="_Toc52984574" w:history="1">
        <w:r w:rsidR="00485797" w:rsidRPr="00AA7D37">
          <w:rPr>
            <w:rStyle w:val="Hyperlink"/>
            <w:noProof/>
            <w14:scene3d>
              <w14:camera w14:prst="orthographicFront"/>
              <w14:lightRig w14:rig="threePt" w14:dir="t">
                <w14:rot w14:lat="0" w14:lon="0" w14:rev="0"/>
              </w14:lightRig>
            </w14:scene3d>
          </w:rPr>
          <w:t>9.3.3</w:t>
        </w:r>
        <w:r w:rsidR="00485797">
          <w:rPr>
            <w:rFonts w:asciiTheme="minorHAnsi" w:eastAsiaTheme="minorEastAsia" w:hAnsiTheme="minorHAnsi" w:cstheme="minorBidi"/>
            <w:noProof/>
            <w:sz w:val="22"/>
            <w:szCs w:val="22"/>
          </w:rPr>
          <w:tab/>
        </w:r>
        <w:r w:rsidR="00485797" w:rsidRPr="00AA7D37">
          <w:rPr>
            <w:rStyle w:val="Hyperlink"/>
            <w:noProof/>
          </w:rPr>
          <w:t>Points of Uncertainty</w:t>
        </w:r>
        <w:r w:rsidR="00485797">
          <w:rPr>
            <w:noProof/>
            <w:webHidden/>
          </w:rPr>
          <w:tab/>
        </w:r>
        <w:r w:rsidR="00485797">
          <w:rPr>
            <w:noProof/>
            <w:webHidden/>
          </w:rPr>
          <w:fldChar w:fldCharType="begin"/>
        </w:r>
        <w:r w:rsidR="00485797">
          <w:rPr>
            <w:noProof/>
            <w:webHidden/>
          </w:rPr>
          <w:instrText xml:space="preserve"> PAGEREF _Toc52984574 \h </w:instrText>
        </w:r>
        <w:r w:rsidR="00485797">
          <w:rPr>
            <w:noProof/>
            <w:webHidden/>
          </w:rPr>
        </w:r>
        <w:r w:rsidR="00485797">
          <w:rPr>
            <w:noProof/>
            <w:webHidden/>
          </w:rPr>
          <w:fldChar w:fldCharType="separate"/>
        </w:r>
        <w:r w:rsidR="00485797">
          <w:rPr>
            <w:noProof/>
            <w:webHidden/>
          </w:rPr>
          <w:t>71</w:t>
        </w:r>
        <w:r w:rsidR="00485797">
          <w:rPr>
            <w:noProof/>
            <w:webHidden/>
          </w:rPr>
          <w:fldChar w:fldCharType="end"/>
        </w:r>
      </w:hyperlink>
    </w:p>
    <w:p w14:paraId="6328B04F" w14:textId="41BB4B23"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75" w:history="1">
        <w:r w:rsidR="00485797" w:rsidRPr="00AA7D37">
          <w:rPr>
            <w:rStyle w:val="Hyperlink"/>
            <w:noProof/>
          </w:rPr>
          <w:t>9.4</w:t>
        </w:r>
        <w:r w:rsidR="00485797">
          <w:rPr>
            <w:rFonts w:asciiTheme="minorHAnsi" w:eastAsiaTheme="minorEastAsia" w:hAnsiTheme="minorHAnsi" w:cstheme="minorBidi"/>
            <w:noProof/>
            <w:sz w:val="22"/>
            <w:szCs w:val="22"/>
          </w:rPr>
          <w:tab/>
        </w:r>
        <w:r w:rsidR="00485797" w:rsidRPr="00AA7D37">
          <w:rPr>
            <w:rStyle w:val="Hyperlink"/>
            <w:noProof/>
          </w:rPr>
          <w:t>Element Defaults</w:t>
        </w:r>
        <w:r w:rsidR="00485797">
          <w:rPr>
            <w:noProof/>
            <w:webHidden/>
          </w:rPr>
          <w:tab/>
        </w:r>
        <w:r w:rsidR="00485797">
          <w:rPr>
            <w:noProof/>
            <w:webHidden/>
          </w:rPr>
          <w:fldChar w:fldCharType="begin"/>
        </w:r>
        <w:r w:rsidR="00485797">
          <w:rPr>
            <w:noProof/>
            <w:webHidden/>
          </w:rPr>
          <w:instrText xml:space="preserve"> PAGEREF _Toc52984575 \h </w:instrText>
        </w:r>
        <w:r w:rsidR="00485797">
          <w:rPr>
            <w:noProof/>
            <w:webHidden/>
          </w:rPr>
        </w:r>
        <w:r w:rsidR="00485797">
          <w:rPr>
            <w:noProof/>
            <w:webHidden/>
          </w:rPr>
          <w:fldChar w:fldCharType="separate"/>
        </w:r>
        <w:r w:rsidR="00485797">
          <w:rPr>
            <w:noProof/>
            <w:webHidden/>
          </w:rPr>
          <w:t>72</w:t>
        </w:r>
        <w:r w:rsidR="00485797">
          <w:rPr>
            <w:noProof/>
            <w:webHidden/>
          </w:rPr>
          <w:fldChar w:fldCharType="end"/>
        </w:r>
      </w:hyperlink>
    </w:p>
    <w:p w14:paraId="2B00ADBA" w14:textId="3EEB183F" w:rsidR="00485797" w:rsidRDefault="00F31291">
      <w:pPr>
        <w:pStyle w:val="TOC3"/>
        <w:rPr>
          <w:rFonts w:asciiTheme="minorHAnsi" w:eastAsiaTheme="minorEastAsia" w:hAnsiTheme="minorHAnsi" w:cstheme="minorBidi"/>
          <w:noProof/>
          <w:sz w:val="22"/>
          <w:szCs w:val="22"/>
        </w:rPr>
      </w:pPr>
      <w:hyperlink w:anchor="_Toc52984576" w:history="1">
        <w:r w:rsidR="00485797" w:rsidRPr="00AA7D37">
          <w:rPr>
            <w:rStyle w:val="Hyperlink"/>
            <w:noProof/>
            <w14:scene3d>
              <w14:camera w14:prst="orthographicFront"/>
              <w14:lightRig w14:rig="threePt" w14:dir="t">
                <w14:rot w14:lat="0" w14:lon="0" w14:rev="0"/>
              </w14:lightRig>
            </w14:scene3d>
          </w:rPr>
          <w:t>9.4.1</w:t>
        </w:r>
        <w:r w:rsidR="00485797">
          <w:rPr>
            <w:rFonts w:asciiTheme="minorHAnsi" w:eastAsiaTheme="minorEastAsia" w:hAnsiTheme="minorHAnsi" w:cstheme="minorBidi"/>
            <w:noProof/>
            <w:sz w:val="22"/>
            <w:szCs w:val="22"/>
          </w:rPr>
          <w:tab/>
        </w:r>
        <w:r w:rsidR="00485797" w:rsidRPr="00AA7D37">
          <w:rPr>
            <w:rStyle w:val="Hyperlink"/>
            <w:noProof/>
          </w:rPr>
          <w:t>Definition 'default value'</w:t>
        </w:r>
        <w:r w:rsidR="00485797">
          <w:rPr>
            <w:noProof/>
            <w:webHidden/>
          </w:rPr>
          <w:tab/>
        </w:r>
        <w:r w:rsidR="00485797">
          <w:rPr>
            <w:noProof/>
            <w:webHidden/>
          </w:rPr>
          <w:fldChar w:fldCharType="begin"/>
        </w:r>
        <w:r w:rsidR="00485797">
          <w:rPr>
            <w:noProof/>
            <w:webHidden/>
          </w:rPr>
          <w:instrText xml:space="preserve"> PAGEREF _Toc52984576 \h </w:instrText>
        </w:r>
        <w:r w:rsidR="00485797">
          <w:rPr>
            <w:noProof/>
            <w:webHidden/>
          </w:rPr>
        </w:r>
        <w:r w:rsidR="00485797">
          <w:rPr>
            <w:noProof/>
            <w:webHidden/>
          </w:rPr>
          <w:fldChar w:fldCharType="separate"/>
        </w:r>
        <w:r w:rsidR="00485797">
          <w:rPr>
            <w:noProof/>
            <w:webHidden/>
          </w:rPr>
          <w:t>72</w:t>
        </w:r>
        <w:r w:rsidR="00485797">
          <w:rPr>
            <w:noProof/>
            <w:webHidden/>
          </w:rPr>
          <w:fldChar w:fldCharType="end"/>
        </w:r>
      </w:hyperlink>
    </w:p>
    <w:p w14:paraId="5415890B" w14:textId="6E460016" w:rsidR="00485797" w:rsidRDefault="00F31291">
      <w:pPr>
        <w:pStyle w:val="TOC3"/>
        <w:rPr>
          <w:rFonts w:asciiTheme="minorHAnsi" w:eastAsiaTheme="minorEastAsia" w:hAnsiTheme="minorHAnsi" w:cstheme="minorBidi"/>
          <w:noProof/>
          <w:sz w:val="22"/>
          <w:szCs w:val="22"/>
        </w:rPr>
      </w:pPr>
      <w:hyperlink w:anchor="_Toc52984577" w:history="1">
        <w:r w:rsidR="00485797" w:rsidRPr="00AA7D37">
          <w:rPr>
            <w:rStyle w:val="Hyperlink"/>
            <w:noProof/>
            <w14:scene3d>
              <w14:camera w14:prst="orthographicFront"/>
              <w14:lightRig w14:rig="threePt" w14:dir="t">
                <w14:rot w14:lat="0" w14:lon="0" w14:rev="0"/>
              </w14:lightRig>
            </w14:scene3d>
          </w:rPr>
          <w:t>9.4.2</w:t>
        </w:r>
        <w:r w:rsidR="00485797">
          <w:rPr>
            <w:rFonts w:asciiTheme="minorHAnsi" w:eastAsiaTheme="minorEastAsia" w:hAnsiTheme="minorHAnsi" w:cstheme="minorBidi"/>
            <w:noProof/>
            <w:sz w:val="22"/>
            <w:szCs w:val="22"/>
          </w:rPr>
          <w:tab/>
        </w:r>
        <w:r w:rsidR="00485797" w:rsidRPr="00AA7D37">
          <w:rPr>
            <w:rStyle w:val="Hyperlink"/>
            <w:noProof/>
          </w:rPr>
          <w:t>Element Defaults When Parsing</w:t>
        </w:r>
        <w:r w:rsidR="00485797">
          <w:rPr>
            <w:noProof/>
            <w:webHidden/>
          </w:rPr>
          <w:tab/>
        </w:r>
        <w:r w:rsidR="00485797">
          <w:rPr>
            <w:noProof/>
            <w:webHidden/>
          </w:rPr>
          <w:fldChar w:fldCharType="begin"/>
        </w:r>
        <w:r w:rsidR="00485797">
          <w:rPr>
            <w:noProof/>
            <w:webHidden/>
          </w:rPr>
          <w:instrText xml:space="preserve"> PAGEREF _Toc52984577 \h </w:instrText>
        </w:r>
        <w:r w:rsidR="00485797">
          <w:rPr>
            <w:noProof/>
            <w:webHidden/>
          </w:rPr>
        </w:r>
        <w:r w:rsidR="00485797">
          <w:rPr>
            <w:noProof/>
            <w:webHidden/>
          </w:rPr>
          <w:fldChar w:fldCharType="separate"/>
        </w:r>
        <w:r w:rsidR="00485797">
          <w:rPr>
            <w:noProof/>
            <w:webHidden/>
          </w:rPr>
          <w:t>72</w:t>
        </w:r>
        <w:r w:rsidR="00485797">
          <w:rPr>
            <w:noProof/>
            <w:webHidden/>
          </w:rPr>
          <w:fldChar w:fldCharType="end"/>
        </w:r>
      </w:hyperlink>
    </w:p>
    <w:p w14:paraId="593747FB" w14:textId="30DE4033" w:rsidR="00485797" w:rsidRDefault="00F31291">
      <w:pPr>
        <w:pStyle w:val="TOC3"/>
        <w:rPr>
          <w:rFonts w:asciiTheme="minorHAnsi" w:eastAsiaTheme="minorEastAsia" w:hAnsiTheme="minorHAnsi" w:cstheme="minorBidi"/>
          <w:noProof/>
          <w:sz w:val="22"/>
          <w:szCs w:val="22"/>
        </w:rPr>
      </w:pPr>
      <w:hyperlink w:anchor="_Toc52984578" w:history="1">
        <w:r w:rsidR="00485797" w:rsidRPr="00AA7D37">
          <w:rPr>
            <w:rStyle w:val="Hyperlink"/>
            <w:noProof/>
            <w14:scene3d>
              <w14:camera w14:prst="orthographicFront"/>
              <w14:lightRig w14:rig="threePt" w14:dir="t">
                <w14:rot w14:lat="0" w14:lon="0" w14:rev="0"/>
              </w14:lightRig>
            </w14:scene3d>
          </w:rPr>
          <w:t>9.4.3</w:t>
        </w:r>
        <w:r w:rsidR="00485797">
          <w:rPr>
            <w:rFonts w:asciiTheme="minorHAnsi" w:eastAsiaTheme="minorEastAsia" w:hAnsiTheme="minorHAnsi" w:cstheme="minorBidi"/>
            <w:noProof/>
            <w:sz w:val="22"/>
            <w:szCs w:val="22"/>
          </w:rPr>
          <w:tab/>
        </w:r>
        <w:r w:rsidR="00485797" w:rsidRPr="00AA7D37">
          <w:rPr>
            <w:rStyle w:val="Hyperlink"/>
            <w:noProof/>
          </w:rPr>
          <w:t>Element Defaults When Unparsing</w:t>
        </w:r>
        <w:r w:rsidR="00485797">
          <w:rPr>
            <w:noProof/>
            <w:webHidden/>
          </w:rPr>
          <w:tab/>
        </w:r>
        <w:r w:rsidR="00485797">
          <w:rPr>
            <w:noProof/>
            <w:webHidden/>
          </w:rPr>
          <w:fldChar w:fldCharType="begin"/>
        </w:r>
        <w:r w:rsidR="00485797">
          <w:rPr>
            <w:noProof/>
            <w:webHidden/>
          </w:rPr>
          <w:instrText xml:space="preserve"> PAGEREF _Toc52984578 \h </w:instrText>
        </w:r>
        <w:r w:rsidR="00485797">
          <w:rPr>
            <w:noProof/>
            <w:webHidden/>
          </w:rPr>
        </w:r>
        <w:r w:rsidR="00485797">
          <w:rPr>
            <w:noProof/>
            <w:webHidden/>
          </w:rPr>
          <w:fldChar w:fldCharType="separate"/>
        </w:r>
        <w:r w:rsidR="00485797">
          <w:rPr>
            <w:noProof/>
            <w:webHidden/>
          </w:rPr>
          <w:t>74</w:t>
        </w:r>
        <w:r w:rsidR="00485797">
          <w:rPr>
            <w:noProof/>
            <w:webHidden/>
          </w:rPr>
          <w:fldChar w:fldCharType="end"/>
        </w:r>
      </w:hyperlink>
    </w:p>
    <w:p w14:paraId="38D151FC" w14:textId="37C3C708"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79" w:history="1">
        <w:r w:rsidR="00485797" w:rsidRPr="00AA7D37">
          <w:rPr>
            <w:rStyle w:val="Hyperlink"/>
            <w:noProof/>
          </w:rPr>
          <w:t>9.5</w:t>
        </w:r>
        <w:r w:rsidR="00485797">
          <w:rPr>
            <w:rFonts w:asciiTheme="minorHAnsi" w:eastAsiaTheme="minorEastAsia" w:hAnsiTheme="minorHAnsi" w:cstheme="minorBidi"/>
            <w:noProof/>
            <w:sz w:val="22"/>
            <w:szCs w:val="22"/>
          </w:rPr>
          <w:tab/>
        </w:r>
        <w:r w:rsidR="00485797" w:rsidRPr="00AA7D37">
          <w:rPr>
            <w:rStyle w:val="Hyperlink"/>
            <w:noProof/>
          </w:rPr>
          <w:t>Evaluation Order for Statement Annotations</w:t>
        </w:r>
        <w:r w:rsidR="00485797">
          <w:rPr>
            <w:noProof/>
            <w:webHidden/>
          </w:rPr>
          <w:tab/>
        </w:r>
        <w:r w:rsidR="00485797">
          <w:rPr>
            <w:noProof/>
            <w:webHidden/>
          </w:rPr>
          <w:fldChar w:fldCharType="begin"/>
        </w:r>
        <w:r w:rsidR="00485797">
          <w:rPr>
            <w:noProof/>
            <w:webHidden/>
          </w:rPr>
          <w:instrText xml:space="preserve"> PAGEREF _Toc52984579 \h </w:instrText>
        </w:r>
        <w:r w:rsidR="00485797">
          <w:rPr>
            <w:noProof/>
            <w:webHidden/>
          </w:rPr>
        </w:r>
        <w:r w:rsidR="00485797">
          <w:rPr>
            <w:noProof/>
            <w:webHidden/>
          </w:rPr>
          <w:fldChar w:fldCharType="separate"/>
        </w:r>
        <w:r w:rsidR="00485797">
          <w:rPr>
            <w:noProof/>
            <w:webHidden/>
          </w:rPr>
          <w:t>75</w:t>
        </w:r>
        <w:r w:rsidR="00485797">
          <w:rPr>
            <w:noProof/>
            <w:webHidden/>
          </w:rPr>
          <w:fldChar w:fldCharType="end"/>
        </w:r>
      </w:hyperlink>
    </w:p>
    <w:p w14:paraId="5142F64E" w14:textId="66168D05" w:rsidR="00485797" w:rsidRDefault="00F31291">
      <w:pPr>
        <w:pStyle w:val="TOC3"/>
        <w:rPr>
          <w:rFonts w:asciiTheme="minorHAnsi" w:eastAsiaTheme="minorEastAsia" w:hAnsiTheme="minorHAnsi" w:cstheme="minorBidi"/>
          <w:noProof/>
          <w:sz w:val="22"/>
          <w:szCs w:val="22"/>
        </w:rPr>
      </w:pPr>
      <w:hyperlink w:anchor="_Toc52984580" w:history="1">
        <w:r w:rsidR="00485797" w:rsidRPr="00AA7D37">
          <w:rPr>
            <w:rStyle w:val="Hyperlink"/>
            <w:noProof/>
            <w:lang w:eastAsia="en-GB"/>
            <w14:scene3d>
              <w14:camera w14:prst="orthographicFront"/>
              <w14:lightRig w14:rig="threePt" w14:dir="t">
                <w14:rot w14:lat="0" w14:lon="0" w14:rev="0"/>
              </w14:lightRig>
            </w14:scene3d>
          </w:rPr>
          <w:t>9.5.1</w:t>
        </w:r>
        <w:r w:rsidR="00485797">
          <w:rPr>
            <w:rFonts w:asciiTheme="minorHAnsi" w:eastAsiaTheme="minorEastAsia" w:hAnsiTheme="minorHAnsi" w:cstheme="minorBidi"/>
            <w:noProof/>
            <w:sz w:val="22"/>
            <w:szCs w:val="22"/>
          </w:rPr>
          <w:tab/>
        </w:r>
        <w:r w:rsidR="00485797" w:rsidRPr="00AA7D37">
          <w:rPr>
            <w:rStyle w:val="Hyperlink"/>
            <w:noProof/>
            <w:lang w:eastAsia="en-GB"/>
          </w:rPr>
          <w:t>Asserts and Discriminators with testKind 'expression'</w:t>
        </w:r>
        <w:r w:rsidR="00485797">
          <w:rPr>
            <w:noProof/>
            <w:webHidden/>
          </w:rPr>
          <w:tab/>
        </w:r>
        <w:r w:rsidR="00485797">
          <w:rPr>
            <w:noProof/>
            <w:webHidden/>
          </w:rPr>
          <w:fldChar w:fldCharType="begin"/>
        </w:r>
        <w:r w:rsidR="00485797">
          <w:rPr>
            <w:noProof/>
            <w:webHidden/>
          </w:rPr>
          <w:instrText xml:space="preserve"> PAGEREF _Toc52984580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10EFEC4D" w14:textId="72A45910" w:rsidR="00485797" w:rsidRDefault="00F31291">
      <w:pPr>
        <w:pStyle w:val="TOC3"/>
        <w:rPr>
          <w:rFonts w:asciiTheme="minorHAnsi" w:eastAsiaTheme="minorEastAsia" w:hAnsiTheme="minorHAnsi" w:cstheme="minorBidi"/>
          <w:noProof/>
          <w:sz w:val="22"/>
          <w:szCs w:val="22"/>
        </w:rPr>
      </w:pPr>
      <w:hyperlink w:anchor="_Toc52984581" w:history="1">
        <w:r w:rsidR="00485797" w:rsidRPr="00AA7D37">
          <w:rPr>
            <w:rStyle w:val="Hyperlink"/>
            <w:noProof/>
            <w:lang w:eastAsia="en-GB"/>
            <w14:scene3d>
              <w14:camera w14:prst="orthographicFront"/>
              <w14:lightRig w14:rig="threePt" w14:dir="t">
                <w14:rot w14:lat="0" w14:lon="0" w14:rev="0"/>
              </w14:lightRig>
            </w14:scene3d>
          </w:rPr>
          <w:t>9.5.2</w:t>
        </w:r>
        <w:r w:rsidR="00485797">
          <w:rPr>
            <w:rFonts w:asciiTheme="minorHAnsi" w:eastAsiaTheme="minorEastAsia" w:hAnsiTheme="minorHAnsi" w:cstheme="minorBidi"/>
            <w:noProof/>
            <w:sz w:val="22"/>
            <w:szCs w:val="22"/>
          </w:rPr>
          <w:tab/>
        </w:r>
        <w:r w:rsidR="00485797" w:rsidRPr="00AA7D37">
          <w:rPr>
            <w:rStyle w:val="Hyperlink"/>
            <w:noProof/>
            <w:lang w:eastAsia="en-GB"/>
          </w:rPr>
          <w:t>Discriminators with testKind 'expression'</w:t>
        </w:r>
        <w:r w:rsidR="00485797">
          <w:rPr>
            <w:noProof/>
            <w:webHidden/>
          </w:rPr>
          <w:tab/>
        </w:r>
        <w:r w:rsidR="00485797">
          <w:rPr>
            <w:noProof/>
            <w:webHidden/>
          </w:rPr>
          <w:fldChar w:fldCharType="begin"/>
        </w:r>
        <w:r w:rsidR="00485797">
          <w:rPr>
            <w:noProof/>
            <w:webHidden/>
          </w:rPr>
          <w:instrText xml:space="preserve"> PAGEREF _Toc52984581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5F48F0E8" w14:textId="6282F51F" w:rsidR="00485797" w:rsidRDefault="00F31291">
      <w:pPr>
        <w:pStyle w:val="TOC3"/>
        <w:rPr>
          <w:rFonts w:asciiTheme="minorHAnsi" w:eastAsiaTheme="minorEastAsia" w:hAnsiTheme="minorHAnsi" w:cstheme="minorBidi"/>
          <w:noProof/>
          <w:sz w:val="22"/>
          <w:szCs w:val="22"/>
        </w:rPr>
      </w:pPr>
      <w:hyperlink w:anchor="_Toc52984582" w:history="1">
        <w:r w:rsidR="00485797" w:rsidRPr="00AA7D37">
          <w:rPr>
            <w:rStyle w:val="Hyperlink"/>
            <w:noProof/>
            <w:lang w:eastAsia="en-GB"/>
            <w14:scene3d>
              <w14:camera w14:prst="orthographicFront"/>
              <w14:lightRig w14:rig="threePt" w14:dir="t">
                <w14:rot w14:lat="0" w14:lon="0" w14:rev="0"/>
              </w14:lightRig>
            </w14:scene3d>
          </w:rPr>
          <w:t>9.5.3</w:t>
        </w:r>
        <w:r w:rsidR="00485797">
          <w:rPr>
            <w:rFonts w:asciiTheme="minorHAnsi" w:eastAsiaTheme="minorEastAsia" w:hAnsiTheme="minorHAnsi" w:cstheme="minorBidi"/>
            <w:noProof/>
            <w:sz w:val="22"/>
            <w:szCs w:val="22"/>
          </w:rPr>
          <w:tab/>
        </w:r>
        <w:r w:rsidR="00485797" w:rsidRPr="00AA7D37">
          <w:rPr>
            <w:rStyle w:val="Hyperlink"/>
            <w:noProof/>
            <w:lang w:eastAsia="en-GB"/>
          </w:rPr>
          <w:t>Elements and setVariable</w:t>
        </w:r>
        <w:r w:rsidR="00485797">
          <w:rPr>
            <w:noProof/>
            <w:webHidden/>
          </w:rPr>
          <w:tab/>
        </w:r>
        <w:r w:rsidR="00485797">
          <w:rPr>
            <w:noProof/>
            <w:webHidden/>
          </w:rPr>
          <w:fldChar w:fldCharType="begin"/>
        </w:r>
        <w:r w:rsidR="00485797">
          <w:rPr>
            <w:noProof/>
            <w:webHidden/>
          </w:rPr>
          <w:instrText xml:space="preserve"> PAGEREF _Toc52984582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0C4ED132" w14:textId="00787E92" w:rsidR="00485797" w:rsidRDefault="00F31291">
      <w:pPr>
        <w:pStyle w:val="TOC3"/>
        <w:rPr>
          <w:rFonts w:asciiTheme="minorHAnsi" w:eastAsiaTheme="minorEastAsia" w:hAnsiTheme="minorHAnsi" w:cstheme="minorBidi"/>
          <w:noProof/>
          <w:sz w:val="22"/>
          <w:szCs w:val="22"/>
        </w:rPr>
      </w:pPr>
      <w:hyperlink w:anchor="_Toc52984583" w:history="1">
        <w:r w:rsidR="00485797" w:rsidRPr="00AA7D37">
          <w:rPr>
            <w:rStyle w:val="Hyperlink"/>
            <w:noProof/>
            <w14:scene3d>
              <w14:camera w14:prst="orthographicFront"/>
              <w14:lightRig w14:rig="threePt" w14:dir="t">
                <w14:rot w14:lat="0" w14:lon="0" w14:rev="0"/>
              </w14:lightRig>
            </w14:scene3d>
          </w:rPr>
          <w:t>9.5.4</w:t>
        </w:r>
        <w:r w:rsidR="00485797">
          <w:rPr>
            <w:rFonts w:asciiTheme="minorHAnsi" w:eastAsiaTheme="minorEastAsia" w:hAnsiTheme="minorHAnsi" w:cstheme="minorBidi"/>
            <w:noProof/>
            <w:sz w:val="22"/>
            <w:szCs w:val="22"/>
          </w:rPr>
          <w:tab/>
        </w:r>
        <w:r w:rsidR="00485797" w:rsidRPr="00AA7D37">
          <w:rPr>
            <w:rStyle w:val="Hyperlink"/>
            <w:noProof/>
          </w:rPr>
          <w:t>Controlling the Order of Statement Evaluation</w:t>
        </w:r>
        <w:r w:rsidR="00485797">
          <w:rPr>
            <w:noProof/>
            <w:webHidden/>
          </w:rPr>
          <w:tab/>
        </w:r>
        <w:r w:rsidR="00485797">
          <w:rPr>
            <w:noProof/>
            <w:webHidden/>
          </w:rPr>
          <w:fldChar w:fldCharType="begin"/>
        </w:r>
        <w:r w:rsidR="00485797">
          <w:rPr>
            <w:noProof/>
            <w:webHidden/>
          </w:rPr>
          <w:instrText xml:space="preserve"> PAGEREF _Toc52984583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46BC27A2" w14:textId="36565752"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84" w:history="1">
        <w:r w:rsidR="00485797" w:rsidRPr="00AA7D37">
          <w:rPr>
            <w:rStyle w:val="Hyperlink"/>
            <w:noProof/>
          </w:rPr>
          <w:t>9.6</w:t>
        </w:r>
        <w:r w:rsidR="00485797">
          <w:rPr>
            <w:rFonts w:asciiTheme="minorHAnsi" w:eastAsiaTheme="minorEastAsia" w:hAnsiTheme="minorHAnsi" w:cstheme="minorBidi"/>
            <w:noProof/>
            <w:sz w:val="22"/>
            <w:szCs w:val="22"/>
          </w:rPr>
          <w:tab/>
        </w:r>
        <w:r w:rsidR="00485797" w:rsidRPr="00AA7D37">
          <w:rPr>
            <w:rStyle w:val="Hyperlink"/>
            <w:noProof/>
          </w:rPr>
          <w:t>Validation</w:t>
        </w:r>
        <w:r w:rsidR="00485797">
          <w:rPr>
            <w:noProof/>
            <w:webHidden/>
          </w:rPr>
          <w:tab/>
        </w:r>
        <w:r w:rsidR="00485797">
          <w:rPr>
            <w:noProof/>
            <w:webHidden/>
          </w:rPr>
          <w:fldChar w:fldCharType="begin"/>
        </w:r>
        <w:r w:rsidR="00485797">
          <w:rPr>
            <w:noProof/>
            <w:webHidden/>
          </w:rPr>
          <w:instrText xml:space="preserve"> PAGEREF _Toc52984584 \h </w:instrText>
        </w:r>
        <w:r w:rsidR="00485797">
          <w:rPr>
            <w:noProof/>
            <w:webHidden/>
          </w:rPr>
        </w:r>
        <w:r w:rsidR="00485797">
          <w:rPr>
            <w:noProof/>
            <w:webHidden/>
          </w:rPr>
          <w:fldChar w:fldCharType="separate"/>
        </w:r>
        <w:r w:rsidR="00485797">
          <w:rPr>
            <w:noProof/>
            <w:webHidden/>
          </w:rPr>
          <w:t>76</w:t>
        </w:r>
        <w:r w:rsidR="00485797">
          <w:rPr>
            <w:noProof/>
            <w:webHidden/>
          </w:rPr>
          <w:fldChar w:fldCharType="end"/>
        </w:r>
      </w:hyperlink>
    </w:p>
    <w:p w14:paraId="3B493BBB" w14:textId="11A59703" w:rsidR="00485797" w:rsidRDefault="00F31291">
      <w:pPr>
        <w:pStyle w:val="TOC2"/>
        <w:tabs>
          <w:tab w:val="left" w:pos="800"/>
          <w:tab w:val="right" w:leader="dot" w:pos="8630"/>
        </w:tabs>
        <w:rPr>
          <w:rFonts w:asciiTheme="minorHAnsi" w:eastAsiaTheme="minorEastAsia" w:hAnsiTheme="minorHAnsi" w:cstheme="minorBidi"/>
          <w:noProof/>
          <w:sz w:val="22"/>
          <w:szCs w:val="22"/>
        </w:rPr>
      </w:pPr>
      <w:hyperlink w:anchor="_Toc52984585" w:history="1">
        <w:r w:rsidR="00485797" w:rsidRPr="00AA7D37">
          <w:rPr>
            <w:rStyle w:val="Hyperlink"/>
            <w:rFonts w:eastAsia="MS Mincho"/>
            <w:noProof/>
            <w:lang w:eastAsia="ja-JP" w:bidi="he-IL"/>
          </w:rPr>
          <w:t>9.7</w:t>
        </w:r>
        <w:r w:rsidR="00485797">
          <w:rPr>
            <w:rFonts w:asciiTheme="minorHAnsi" w:eastAsiaTheme="minorEastAsia" w:hAnsiTheme="minorHAnsi" w:cstheme="minorBidi"/>
            <w:noProof/>
            <w:sz w:val="22"/>
            <w:szCs w:val="22"/>
          </w:rPr>
          <w:tab/>
        </w:r>
        <w:r w:rsidR="00485797" w:rsidRPr="00AA7D37">
          <w:rPr>
            <w:rStyle w:val="Hyperlink"/>
            <w:rFonts w:eastAsia="MS Mincho"/>
            <w:noProof/>
            <w:lang w:eastAsia="ja-JP" w:bidi="he-IL"/>
          </w:rPr>
          <w:t>Unparser Infoset Augmentation Algorithm</w:t>
        </w:r>
        <w:r w:rsidR="00485797">
          <w:rPr>
            <w:noProof/>
            <w:webHidden/>
          </w:rPr>
          <w:tab/>
        </w:r>
        <w:r w:rsidR="00485797">
          <w:rPr>
            <w:noProof/>
            <w:webHidden/>
          </w:rPr>
          <w:fldChar w:fldCharType="begin"/>
        </w:r>
        <w:r w:rsidR="00485797">
          <w:rPr>
            <w:noProof/>
            <w:webHidden/>
          </w:rPr>
          <w:instrText xml:space="preserve"> PAGEREF _Toc52984585 \h </w:instrText>
        </w:r>
        <w:r w:rsidR="00485797">
          <w:rPr>
            <w:noProof/>
            <w:webHidden/>
          </w:rPr>
        </w:r>
        <w:r w:rsidR="00485797">
          <w:rPr>
            <w:noProof/>
            <w:webHidden/>
          </w:rPr>
          <w:fldChar w:fldCharType="separate"/>
        </w:r>
        <w:r w:rsidR="00485797">
          <w:rPr>
            <w:noProof/>
            <w:webHidden/>
          </w:rPr>
          <w:t>77</w:t>
        </w:r>
        <w:r w:rsidR="00485797">
          <w:rPr>
            <w:noProof/>
            <w:webHidden/>
          </w:rPr>
          <w:fldChar w:fldCharType="end"/>
        </w:r>
      </w:hyperlink>
    </w:p>
    <w:p w14:paraId="03855286" w14:textId="514AC171" w:rsidR="00485797" w:rsidRDefault="00F31291">
      <w:pPr>
        <w:pStyle w:val="TOC1"/>
        <w:tabs>
          <w:tab w:val="left" w:pos="600"/>
        </w:tabs>
        <w:rPr>
          <w:rFonts w:asciiTheme="minorHAnsi" w:eastAsiaTheme="minorEastAsia" w:hAnsiTheme="minorHAnsi" w:cstheme="minorBidi"/>
          <w:noProof/>
          <w:sz w:val="22"/>
          <w:szCs w:val="22"/>
        </w:rPr>
      </w:pPr>
      <w:hyperlink w:anchor="_Toc52984586" w:history="1">
        <w:r w:rsidR="00485797" w:rsidRPr="00AA7D37">
          <w:rPr>
            <w:rStyle w:val="Hyperlink"/>
            <w:noProof/>
          </w:rPr>
          <w:t>10</w:t>
        </w:r>
        <w:r w:rsidR="00485797">
          <w:rPr>
            <w:rFonts w:asciiTheme="minorHAnsi" w:eastAsiaTheme="minorEastAsia" w:hAnsiTheme="minorHAnsi" w:cstheme="minorBidi"/>
            <w:noProof/>
            <w:sz w:val="22"/>
            <w:szCs w:val="22"/>
          </w:rPr>
          <w:tab/>
        </w:r>
        <w:r w:rsidR="00485797" w:rsidRPr="00AA7D37">
          <w:rPr>
            <w:rStyle w:val="Hyperlink"/>
            <w:noProof/>
          </w:rPr>
          <w:t>Overview: Core Representation Properties and their Format Semantics</w:t>
        </w:r>
        <w:r w:rsidR="00485797">
          <w:rPr>
            <w:noProof/>
            <w:webHidden/>
          </w:rPr>
          <w:tab/>
        </w:r>
        <w:r w:rsidR="00485797">
          <w:rPr>
            <w:noProof/>
            <w:webHidden/>
          </w:rPr>
          <w:fldChar w:fldCharType="begin"/>
        </w:r>
        <w:r w:rsidR="00485797">
          <w:rPr>
            <w:noProof/>
            <w:webHidden/>
          </w:rPr>
          <w:instrText xml:space="preserve"> PAGEREF _Toc52984586 \h </w:instrText>
        </w:r>
        <w:r w:rsidR="00485797">
          <w:rPr>
            <w:noProof/>
            <w:webHidden/>
          </w:rPr>
        </w:r>
        <w:r w:rsidR="00485797">
          <w:rPr>
            <w:noProof/>
            <w:webHidden/>
          </w:rPr>
          <w:fldChar w:fldCharType="separate"/>
        </w:r>
        <w:r w:rsidR="00485797">
          <w:rPr>
            <w:noProof/>
            <w:webHidden/>
          </w:rPr>
          <w:t>79</w:t>
        </w:r>
        <w:r w:rsidR="00485797">
          <w:rPr>
            <w:noProof/>
            <w:webHidden/>
          </w:rPr>
          <w:fldChar w:fldCharType="end"/>
        </w:r>
      </w:hyperlink>
    </w:p>
    <w:p w14:paraId="2CBB8D23" w14:textId="3D3471CA" w:rsidR="00485797" w:rsidRDefault="00F31291">
      <w:pPr>
        <w:pStyle w:val="TOC1"/>
        <w:tabs>
          <w:tab w:val="left" w:pos="600"/>
        </w:tabs>
        <w:rPr>
          <w:rFonts w:asciiTheme="minorHAnsi" w:eastAsiaTheme="minorEastAsia" w:hAnsiTheme="minorHAnsi" w:cstheme="minorBidi"/>
          <w:noProof/>
          <w:sz w:val="22"/>
          <w:szCs w:val="22"/>
        </w:rPr>
      </w:pPr>
      <w:hyperlink w:anchor="_Toc52984587" w:history="1">
        <w:r w:rsidR="00485797" w:rsidRPr="00AA7D37">
          <w:rPr>
            <w:rStyle w:val="Hyperlink"/>
            <w:noProof/>
          </w:rPr>
          <w:t>11</w:t>
        </w:r>
        <w:r w:rsidR="00485797">
          <w:rPr>
            <w:rFonts w:asciiTheme="minorHAnsi" w:eastAsiaTheme="minorEastAsia" w:hAnsiTheme="minorHAnsi" w:cstheme="minorBidi"/>
            <w:noProof/>
            <w:sz w:val="22"/>
            <w:szCs w:val="22"/>
          </w:rPr>
          <w:tab/>
        </w:r>
        <w:r w:rsidR="00485797" w:rsidRPr="00AA7D37">
          <w:rPr>
            <w:rStyle w:val="Hyperlink"/>
            <w:noProof/>
          </w:rPr>
          <w:t>Properties Common to both Content and Framing</w:t>
        </w:r>
        <w:r w:rsidR="00485797">
          <w:rPr>
            <w:noProof/>
            <w:webHidden/>
          </w:rPr>
          <w:tab/>
        </w:r>
        <w:r w:rsidR="00485797">
          <w:rPr>
            <w:noProof/>
            <w:webHidden/>
          </w:rPr>
          <w:fldChar w:fldCharType="begin"/>
        </w:r>
        <w:r w:rsidR="00485797">
          <w:rPr>
            <w:noProof/>
            <w:webHidden/>
          </w:rPr>
          <w:instrText xml:space="preserve"> PAGEREF _Toc52984587 \h </w:instrText>
        </w:r>
        <w:r w:rsidR="00485797">
          <w:rPr>
            <w:noProof/>
            <w:webHidden/>
          </w:rPr>
        </w:r>
        <w:r w:rsidR="00485797">
          <w:rPr>
            <w:noProof/>
            <w:webHidden/>
          </w:rPr>
          <w:fldChar w:fldCharType="separate"/>
        </w:r>
        <w:r w:rsidR="00485797">
          <w:rPr>
            <w:noProof/>
            <w:webHidden/>
          </w:rPr>
          <w:t>80</w:t>
        </w:r>
        <w:r w:rsidR="00485797">
          <w:rPr>
            <w:noProof/>
            <w:webHidden/>
          </w:rPr>
          <w:fldChar w:fldCharType="end"/>
        </w:r>
      </w:hyperlink>
    </w:p>
    <w:p w14:paraId="322242DE" w14:textId="2527AD84"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88" w:history="1">
        <w:r w:rsidR="00485797" w:rsidRPr="00AA7D37">
          <w:rPr>
            <w:rStyle w:val="Hyperlink"/>
            <w:noProof/>
          </w:rPr>
          <w:t>11.1</w:t>
        </w:r>
        <w:r w:rsidR="00485797">
          <w:rPr>
            <w:rFonts w:asciiTheme="minorHAnsi" w:eastAsiaTheme="minorEastAsia" w:hAnsiTheme="minorHAnsi" w:cstheme="minorBidi"/>
            <w:noProof/>
            <w:sz w:val="22"/>
            <w:szCs w:val="22"/>
          </w:rPr>
          <w:tab/>
        </w:r>
        <w:r w:rsidR="00485797" w:rsidRPr="00AA7D37">
          <w:rPr>
            <w:rStyle w:val="Hyperlink"/>
            <w:noProof/>
          </w:rPr>
          <w:t>Unicode Byte Order Mark (BOM)</w:t>
        </w:r>
        <w:r w:rsidR="00485797">
          <w:rPr>
            <w:noProof/>
            <w:webHidden/>
          </w:rPr>
          <w:tab/>
        </w:r>
        <w:r w:rsidR="00485797">
          <w:rPr>
            <w:noProof/>
            <w:webHidden/>
          </w:rPr>
          <w:fldChar w:fldCharType="begin"/>
        </w:r>
        <w:r w:rsidR="00485797">
          <w:rPr>
            <w:noProof/>
            <w:webHidden/>
          </w:rPr>
          <w:instrText xml:space="preserve"> PAGEREF _Toc52984588 \h </w:instrText>
        </w:r>
        <w:r w:rsidR="00485797">
          <w:rPr>
            <w:noProof/>
            <w:webHidden/>
          </w:rPr>
        </w:r>
        <w:r w:rsidR="00485797">
          <w:rPr>
            <w:noProof/>
            <w:webHidden/>
          </w:rPr>
          <w:fldChar w:fldCharType="separate"/>
        </w:r>
        <w:r w:rsidR="00485797">
          <w:rPr>
            <w:noProof/>
            <w:webHidden/>
          </w:rPr>
          <w:t>83</w:t>
        </w:r>
        <w:r w:rsidR="00485797">
          <w:rPr>
            <w:noProof/>
            <w:webHidden/>
          </w:rPr>
          <w:fldChar w:fldCharType="end"/>
        </w:r>
      </w:hyperlink>
    </w:p>
    <w:p w14:paraId="676C1F9B" w14:textId="0C51A88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89" w:history="1">
        <w:r w:rsidR="00485797" w:rsidRPr="00AA7D37">
          <w:rPr>
            <w:rStyle w:val="Hyperlink"/>
            <w:noProof/>
          </w:rPr>
          <w:t>11.2</w:t>
        </w:r>
        <w:r w:rsidR="00485797">
          <w:rPr>
            <w:rFonts w:asciiTheme="minorHAnsi" w:eastAsiaTheme="minorEastAsia" w:hAnsiTheme="minorHAnsi" w:cstheme="minorBidi"/>
            <w:noProof/>
            <w:sz w:val="22"/>
            <w:szCs w:val="22"/>
          </w:rPr>
          <w:tab/>
        </w:r>
        <w:r w:rsidR="00485797" w:rsidRPr="00AA7D37">
          <w:rPr>
            <w:rStyle w:val="Hyperlink"/>
            <w:noProof/>
          </w:rPr>
          <w:t>Character Encoding and Decoding Errors</w:t>
        </w:r>
        <w:r w:rsidR="00485797">
          <w:rPr>
            <w:noProof/>
            <w:webHidden/>
          </w:rPr>
          <w:tab/>
        </w:r>
        <w:r w:rsidR="00485797">
          <w:rPr>
            <w:noProof/>
            <w:webHidden/>
          </w:rPr>
          <w:fldChar w:fldCharType="begin"/>
        </w:r>
        <w:r w:rsidR="00485797">
          <w:rPr>
            <w:noProof/>
            <w:webHidden/>
          </w:rPr>
          <w:instrText xml:space="preserve"> PAGEREF _Toc52984589 \h </w:instrText>
        </w:r>
        <w:r w:rsidR="00485797">
          <w:rPr>
            <w:noProof/>
            <w:webHidden/>
          </w:rPr>
        </w:r>
        <w:r w:rsidR="00485797">
          <w:rPr>
            <w:noProof/>
            <w:webHidden/>
          </w:rPr>
          <w:fldChar w:fldCharType="separate"/>
        </w:r>
        <w:r w:rsidR="00485797">
          <w:rPr>
            <w:noProof/>
            <w:webHidden/>
          </w:rPr>
          <w:t>83</w:t>
        </w:r>
        <w:r w:rsidR="00485797">
          <w:rPr>
            <w:noProof/>
            <w:webHidden/>
          </w:rPr>
          <w:fldChar w:fldCharType="end"/>
        </w:r>
      </w:hyperlink>
    </w:p>
    <w:p w14:paraId="3A0558CC" w14:textId="3F60317B" w:rsidR="00485797" w:rsidRDefault="00F31291">
      <w:pPr>
        <w:pStyle w:val="TOC3"/>
        <w:rPr>
          <w:rFonts w:asciiTheme="minorHAnsi" w:eastAsiaTheme="minorEastAsia" w:hAnsiTheme="minorHAnsi" w:cstheme="minorBidi"/>
          <w:noProof/>
          <w:sz w:val="22"/>
          <w:szCs w:val="22"/>
        </w:rPr>
      </w:pPr>
      <w:hyperlink w:anchor="_Toc52984590" w:history="1">
        <w:r w:rsidR="00485797" w:rsidRPr="00AA7D37">
          <w:rPr>
            <w:rStyle w:val="Hyperlink"/>
            <w:noProof/>
            <w14:scene3d>
              <w14:camera w14:prst="orthographicFront"/>
              <w14:lightRig w14:rig="threePt" w14:dir="t">
                <w14:rot w14:lat="0" w14:lon="0" w14:rev="0"/>
              </w14:lightRig>
            </w14:scene3d>
          </w:rPr>
          <w:t>11.2.1</w:t>
        </w:r>
        <w:r w:rsidR="00485797">
          <w:rPr>
            <w:rFonts w:asciiTheme="minorHAnsi" w:eastAsiaTheme="minorEastAsia" w:hAnsiTheme="minorHAnsi" w:cstheme="minorBidi"/>
            <w:noProof/>
            <w:sz w:val="22"/>
            <w:szCs w:val="22"/>
          </w:rPr>
          <w:tab/>
        </w:r>
        <w:r w:rsidR="00485797" w:rsidRPr="00AA7D37">
          <w:rPr>
            <w:rStyle w:val="Hyperlink"/>
            <w:noProof/>
          </w:rPr>
          <w:t>Property dfdl:encodingErrorPolicy</w:t>
        </w:r>
        <w:r w:rsidR="00485797">
          <w:rPr>
            <w:noProof/>
            <w:webHidden/>
          </w:rPr>
          <w:tab/>
        </w:r>
        <w:r w:rsidR="00485797">
          <w:rPr>
            <w:noProof/>
            <w:webHidden/>
          </w:rPr>
          <w:fldChar w:fldCharType="begin"/>
        </w:r>
        <w:r w:rsidR="00485797">
          <w:rPr>
            <w:noProof/>
            <w:webHidden/>
          </w:rPr>
          <w:instrText xml:space="preserve"> PAGEREF _Toc52984590 \h </w:instrText>
        </w:r>
        <w:r w:rsidR="00485797">
          <w:rPr>
            <w:noProof/>
            <w:webHidden/>
          </w:rPr>
        </w:r>
        <w:r w:rsidR="00485797">
          <w:rPr>
            <w:noProof/>
            <w:webHidden/>
          </w:rPr>
          <w:fldChar w:fldCharType="separate"/>
        </w:r>
        <w:r w:rsidR="00485797">
          <w:rPr>
            <w:noProof/>
            <w:webHidden/>
          </w:rPr>
          <w:t>83</w:t>
        </w:r>
        <w:r w:rsidR="00485797">
          <w:rPr>
            <w:noProof/>
            <w:webHidden/>
          </w:rPr>
          <w:fldChar w:fldCharType="end"/>
        </w:r>
      </w:hyperlink>
    </w:p>
    <w:p w14:paraId="7A2C5BA1" w14:textId="3C014C94" w:rsidR="00485797" w:rsidRDefault="00F31291">
      <w:pPr>
        <w:pStyle w:val="TOC3"/>
        <w:rPr>
          <w:rFonts w:asciiTheme="minorHAnsi" w:eastAsiaTheme="minorEastAsia" w:hAnsiTheme="minorHAnsi" w:cstheme="minorBidi"/>
          <w:noProof/>
          <w:sz w:val="22"/>
          <w:szCs w:val="22"/>
        </w:rPr>
      </w:pPr>
      <w:hyperlink w:anchor="_Toc52984591" w:history="1">
        <w:r w:rsidR="00485797" w:rsidRPr="00AA7D37">
          <w:rPr>
            <w:rStyle w:val="Hyperlink"/>
            <w:noProof/>
            <w14:scene3d>
              <w14:camera w14:prst="orthographicFront"/>
              <w14:lightRig w14:rig="threePt" w14:dir="t">
                <w14:rot w14:lat="0" w14:lon="0" w14:rev="0"/>
              </w14:lightRig>
            </w14:scene3d>
          </w:rPr>
          <w:t>11.2.2</w:t>
        </w:r>
        <w:r w:rsidR="00485797">
          <w:rPr>
            <w:rFonts w:asciiTheme="minorHAnsi" w:eastAsiaTheme="minorEastAsia" w:hAnsiTheme="minorHAnsi" w:cstheme="minorBidi"/>
            <w:noProof/>
            <w:sz w:val="22"/>
            <w:szCs w:val="22"/>
          </w:rPr>
          <w:tab/>
        </w:r>
        <w:r w:rsidR="00485797" w:rsidRPr="00AA7D37">
          <w:rPr>
            <w:rStyle w:val="Hyperlink"/>
            <w:noProof/>
          </w:rPr>
          <w:t>Unicode UTF-16 Decoding/Encoding Non-Errors</w:t>
        </w:r>
        <w:r w:rsidR="00485797">
          <w:rPr>
            <w:noProof/>
            <w:webHidden/>
          </w:rPr>
          <w:tab/>
        </w:r>
        <w:r w:rsidR="00485797">
          <w:rPr>
            <w:noProof/>
            <w:webHidden/>
          </w:rPr>
          <w:fldChar w:fldCharType="begin"/>
        </w:r>
        <w:r w:rsidR="00485797">
          <w:rPr>
            <w:noProof/>
            <w:webHidden/>
          </w:rPr>
          <w:instrText xml:space="preserve"> PAGEREF _Toc52984591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12C4214F" w14:textId="2461B048" w:rsidR="00485797" w:rsidRDefault="00F31291">
      <w:pPr>
        <w:pStyle w:val="TOC3"/>
        <w:rPr>
          <w:rFonts w:asciiTheme="minorHAnsi" w:eastAsiaTheme="minorEastAsia" w:hAnsiTheme="minorHAnsi" w:cstheme="minorBidi"/>
          <w:noProof/>
          <w:sz w:val="22"/>
          <w:szCs w:val="22"/>
        </w:rPr>
      </w:pPr>
      <w:hyperlink w:anchor="_Toc52984592" w:history="1">
        <w:r w:rsidR="00485797" w:rsidRPr="00AA7D37">
          <w:rPr>
            <w:rStyle w:val="Hyperlink"/>
            <w:noProof/>
            <w14:scene3d>
              <w14:camera w14:prst="orthographicFront"/>
              <w14:lightRig w14:rig="threePt" w14:dir="t">
                <w14:rot w14:lat="0" w14:lon="0" w14:rev="0"/>
              </w14:lightRig>
            </w14:scene3d>
          </w:rPr>
          <w:t>11.2.3</w:t>
        </w:r>
        <w:r w:rsidR="00485797">
          <w:rPr>
            <w:rFonts w:asciiTheme="minorHAnsi" w:eastAsiaTheme="minorEastAsia" w:hAnsiTheme="minorHAnsi" w:cstheme="minorBidi"/>
            <w:noProof/>
            <w:sz w:val="22"/>
            <w:szCs w:val="22"/>
          </w:rPr>
          <w:tab/>
        </w:r>
        <w:r w:rsidR="00485797" w:rsidRPr="00AA7D37">
          <w:rPr>
            <w:rStyle w:val="Hyperlink"/>
            <w:noProof/>
          </w:rPr>
          <w:t>Preserving Data Containing Decoding Errors</w:t>
        </w:r>
        <w:r w:rsidR="00485797">
          <w:rPr>
            <w:noProof/>
            <w:webHidden/>
          </w:rPr>
          <w:tab/>
        </w:r>
        <w:r w:rsidR="00485797">
          <w:rPr>
            <w:noProof/>
            <w:webHidden/>
          </w:rPr>
          <w:fldChar w:fldCharType="begin"/>
        </w:r>
        <w:r w:rsidR="00485797">
          <w:rPr>
            <w:noProof/>
            <w:webHidden/>
          </w:rPr>
          <w:instrText xml:space="preserve"> PAGEREF _Toc52984592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093E83E2" w14:textId="4078126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93" w:history="1">
        <w:r w:rsidR="00485797" w:rsidRPr="00AA7D37">
          <w:rPr>
            <w:rStyle w:val="Hyperlink"/>
            <w:noProof/>
          </w:rPr>
          <w:t>11.3</w:t>
        </w:r>
        <w:r w:rsidR="00485797">
          <w:rPr>
            <w:rFonts w:asciiTheme="minorHAnsi" w:eastAsiaTheme="minorEastAsia" w:hAnsiTheme="minorHAnsi" w:cstheme="minorBidi"/>
            <w:noProof/>
            <w:sz w:val="22"/>
            <w:szCs w:val="22"/>
          </w:rPr>
          <w:tab/>
        </w:r>
        <w:r w:rsidR="00485797" w:rsidRPr="00AA7D37">
          <w:rPr>
            <w:rStyle w:val="Hyperlink"/>
            <w:noProof/>
          </w:rPr>
          <w:t>Byte Order and Bit Order</w:t>
        </w:r>
        <w:r w:rsidR="00485797">
          <w:rPr>
            <w:noProof/>
            <w:webHidden/>
          </w:rPr>
          <w:tab/>
        </w:r>
        <w:r w:rsidR="00485797">
          <w:rPr>
            <w:noProof/>
            <w:webHidden/>
          </w:rPr>
          <w:fldChar w:fldCharType="begin"/>
        </w:r>
        <w:r w:rsidR="00485797">
          <w:rPr>
            <w:noProof/>
            <w:webHidden/>
          </w:rPr>
          <w:instrText xml:space="preserve"> PAGEREF _Toc52984593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3E5620B6" w14:textId="0A63CF8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94" w:history="1">
        <w:r w:rsidR="00485797" w:rsidRPr="00AA7D37">
          <w:rPr>
            <w:rStyle w:val="Hyperlink"/>
            <w:noProof/>
          </w:rPr>
          <w:t>11.4</w:t>
        </w:r>
        <w:r w:rsidR="00485797">
          <w:rPr>
            <w:rFonts w:asciiTheme="minorHAnsi" w:eastAsiaTheme="minorEastAsia" w:hAnsiTheme="minorHAnsi" w:cstheme="minorBidi"/>
            <w:noProof/>
            <w:sz w:val="22"/>
            <w:szCs w:val="22"/>
          </w:rPr>
          <w:tab/>
        </w:r>
        <w:r w:rsidR="00485797" w:rsidRPr="00AA7D37">
          <w:rPr>
            <w:rStyle w:val="Hyperlink"/>
            <w:noProof/>
          </w:rPr>
          <w:t>dfdl:bitOrder Example</w:t>
        </w:r>
        <w:r w:rsidR="00485797">
          <w:rPr>
            <w:noProof/>
            <w:webHidden/>
          </w:rPr>
          <w:tab/>
        </w:r>
        <w:r w:rsidR="00485797">
          <w:rPr>
            <w:noProof/>
            <w:webHidden/>
          </w:rPr>
          <w:fldChar w:fldCharType="begin"/>
        </w:r>
        <w:r w:rsidR="00485797">
          <w:rPr>
            <w:noProof/>
            <w:webHidden/>
          </w:rPr>
          <w:instrText xml:space="preserve"> PAGEREF _Toc52984594 \h </w:instrText>
        </w:r>
        <w:r w:rsidR="00485797">
          <w:rPr>
            <w:noProof/>
            <w:webHidden/>
          </w:rPr>
        </w:r>
        <w:r w:rsidR="00485797">
          <w:rPr>
            <w:noProof/>
            <w:webHidden/>
          </w:rPr>
          <w:fldChar w:fldCharType="separate"/>
        </w:r>
        <w:r w:rsidR="00485797">
          <w:rPr>
            <w:noProof/>
            <w:webHidden/>
          </w:rPr>
          <w:t>85</w:t>
        </w:r>
        <w:r w:rsidR="00485797">
          <w:rPr>
            <w:noProof/>
            <w:webHidden/>
          </w:rPr>
          <w:fldChar w:fldCharType="end"/>
        </w:r>
      </w:hyperlink>
    </w:p>
    <w:p w14:paraId="0931B505" w14:textId="53BFFA3B" w:rsidR="00485797" w:rsidRDefault="00F31291">
      <w:pPr>
        <w:pStyle w:val="TOC3"/>
        <w:rPr>
          <w:rFonts w:asciiTheme="minorHAnsi" w:eastAsiaTheme="minorEastAsia" w:hAnsiTheme="minorHAnsi" w:cstheme="minorBidi"/>
          <w:noProof/>
          <w:sz w:val="22"/>
          <w:szCs w:val="22"/>
        </w:rPr>
      </w:pPr>
      <w:hyperlink w:anchor="_Toc52984595" w:history="1">
        <w:r w:rsidR="00485797" w:rsidRPr="00AA7D37">
          <w:rPr>
            <w:rStyle w:val="Hyperlink"/>
            <w:noProof/>
            <w14:scene3d>
              <w14:camera w14:prst="orthographicFront"/>
              <w14:lightRig w14:rig="threePt" w14:dir="t">
                <w14:rot w14:lat="0" w14:lon="0" w14:rev="0"/>
              </w14:lightRig>
            </w14:scene3d>
          </w:rPr>
          <w:t>11.4.1</w:t>
        </w:r>
        <w:r w:rsidR="00485797">
          <w:rPr>
            <w:rFonts w:asciiTheme="minorHAnsi" w:eastAsiaTheme="minorEastAsia" w:hAnsiTheme="minorHAnsi" w:cstheme="minorBidi"/>
            <w:noProof/>
            <w:sz w:val="22"/>
            <w:szCs w:val="22"/>
          </w:rPr>
          <w:tab/>
        </w:r>
        <w:r w:rsidR="00485797" w:rsidRPr="00AA7D37">
          <w:rPr>
            <w:rStyle w:val="Hyperlink"/>
            <w:noProof/>
          </w:rPr>
          <w:t>Example Using Right-to-Left Display for 'leastSignificantBitFirst'</w:t>
        </w:r>
        <w:r w:rsidR="00485797">
          <w:rPr>
            <w:noProof/>
            <w:webHidden/>
          </w:rPr>
          <w:tab/>
        </w:r>
        <w:r w:rsidR="00485797">
          <w:rPr>
            <w:noProof/>
            <w:webHidden/>
          </w:rPr>
          <w:fldChar w:fldCharType="begin"/>
        </w:r>
        <w:r w:rsidR="00485797">
          <w:rPr>
            <w:noProof/>
            <w:webHidden/>
          </w:rPr>
          <w:instrText xml:space="preserve"> PAGEREF _Toc52984595 \h </w:instrText>
        </w:r>
        <w:r w:rsidR="00485797">
          <w:rPr>
            <w:noProof/>
            <w:webHidden/>
          </w:rPr>
        </w:r>
        <w:r w:rsidR="00485797">
          <w:rPr>
            <w:noProof/>
            <w:webHidden/>
          </w:rPr>
          <w:fldChar w:fldCharType="separate"/>
        </w:r>
        <w:r w:rsidR="00485797">
          <w:rPr>
            <w:noProof/>
            <w:webHidden/>
          </w:rPr>
          <w:t>86</w:t>
        </w:r>
        <w:r w:rsidR="00485797">
          <w:rPr>
            <w:noProof/>
            <w:webHidden/>
          </w:rPr>
          <w:fldChar w:fldCharType="end"/>
        </w:r>
      </w:hyperlink>
    </w:p>
    <w:p w14:paraId="52FA3E8E" w14:textId="428E0E0B" w:rsidR="00485797" w:rsidRDefault="00F31291">
      <w:pPr>
        <w:pStyle w:val="TOC3"/>
        <w:rPr>
          <w:rFonts w:asciiTheme="minorHAnsi" w:eastAsiaTheme="minorEastAsia" w:hAnsiTheme="minorHAnsi" w:cstheme="minorBidi"/>
          <w:noProof/>
          <w:sz w:val="22"/>
          <w:szCs w:val="22"/>
        </w:rPr>
      </w:pPr>
      <w:hyperlink w:anchor="_Toc52984596" w:history="1">
        <w:r w:rsidR="00485797" w:rsidRPr="00AA7D37">
          <w:rPr>
            <w:rStyle w:val="Hyperlink"/>
            <w:noProof/>
            <w14:scene3d>
              <w14:camera w14:prst="orthographicFront"/>
              <w14:lightRig w14:rig="threePt" w14:dir="t">
                <w14:rot w14:lat="0" w14:lon="0" w14:rev="0"/>
              </w14:lightRig>
            </w14:scene3d>
          </w:rPr>
          <w:t>11.4.2</w:t>
        </w:r>
        <w:r w:rsidR="00485797">
          <w:rPr>
            <w:rFonts w:asciiTheme="minorHAnsi" w:eastAsiaTheme="minorEastAsia" w:hAnsiTheme="minorHAnsi" w:cstheme="minorBidi"/>
            <w:noProof/>
            <w:sz w:val="22"/>
            <w:szCs w:val="22"/>
          </w:rPr>
          <w:tab/>
        </w:r>
        <w:r w:rsidR="00485797" w:rsidRPr="00AA7D37">
          <w:rPr>
            <w:rStyle w:val="Hyperlink"/>
            <w:noProof/>
          </w:rPr>
          <w:t>dfdl:bitOrder and Grammar Regions</w:t>
        </w:r>
        <w:r w:rsidR="00485797">
          <w:rPr>
            <w:noProof/>
            <w:webHidden/>
          </w:rPr>
          <w:tab/>
        </w:r>
        <w:r w:rsidR="00485797">
          <w:rPr>
            <w:noProof/>
            <w:webHidden/>
          </w:rPr>
          <w:fldChar w:fldCharType="begin"/>
        </w:r>
        <w:r w:rsidR="00485797">
          <w:rPr>
            <w:noProof/>
            <w:webHidden/>
          </w:rPr>
          <w:instrText xml:space="preserve"> PAGEREF _Toc52984596 \h </w:instrText>
        </w:r>
        <w:r w:rsidR="00485797">
          <w:rPr>
            <w:noProof/>
            <w:webHidden/>
          </w:rPr>
        </w:r>
        <w:r w:rsidR="00485797">
          <w:rPr>
            <w:noProof/>
            <w:webHidden/>
          </w:rPr>
          <w:fldChar w:fldCharType="separate"/>
        </w:r>
        <w:r w:rsidR="00485797">
          <w:rPr>
            <w:noProof/>
            <w:webHidden/>
          </w:rPr>
          <w:t>86</w:t>
        </w:r>
        <w:r w:rsidR="00485797">
          <w:rPr>
            <w:noProof/>
            <w:webHidden/>
          </w:rPr>
          <w:fldChar w:fldCharType="end"/>
        </w:r>
      </w:hyperlink>
    </w:p>
    <w:p w14:paraId="653EC133" w14:textId="35EC56B5" w:rsidR="00485797" w:rsidRDefault="00F31291">
      <w:pPr>
        <w:pStyle w:val="TOC1"/>
        <w:tabs>
          <w:tab w:val="left" w:pos="600"/>
        </w:tabs>
        <w:rPr>
          <w:rFonts w:asciiTheme="minorHAnsi" w:eastAsiaTheme="minorEastAsia" w:hAnsiTheme="minorHAnsi" w:cstheme="minorBidi"/>
          <w:noProof/>
          <w:sz w:val="22"/>
          <w:szCs w:val="22"/>
        </w:rPr>
      </w:pPr>
      <w:hyperlink w:anchor="_Toc52984597" w:history="1">
        <w:r w:rsidR="00485797" w:rsidRPr="00AA7D37">
          <w:rPr>
            <w:rStyle w:val="Hyperlink"/>
            <w:noProof/>
          </w:rPr>
          <w:t>12</w:t>
        </w:r>
        <w:r w:rsidR="00485797">
          <w:rPr>
            <w:rFonts w:asciiTheme="minorHAnsi" w:eastAsiaTheme="minorEastAsia" w:hAnsiTheme="minorHAnsi" w:cstheme="minorBidi"/>
            <w:noProof/>
            <w:sz w:val="22"/>
            <w:szCs w:val="22"/>
          </w:rPr>
          <w:tab/>
        </w:r>
        <w:r w:rsidR="00485797" w:rsidRPr="00AA7D37">
          <w:rPr>
            <w:rStyle w:val="Hyperlink"/>
            <w:noProof/>
          </w:rPr>
          <w:t>Framing</w:t>
        </w:r>
        <w:r w:rsidR="00485797">
          <w:rPr>
            <w:noProof/>
            <w:webHidden/>
          </w:rPr>
          <w:tab/>
        </w:r>
        <w:r w:rsidR="00485797">
          <w:rPr>
            <w:noProof/>
            <w:webHidden/>
          </w:rPr>
          <w:fldChar w:fldCharType="begin"/>
        </w:r>
        <w:r w:rsidR="00485797">
          <w:rPr>
            <w:noProof/>
            <w:webHidden/>
          </w:rPr>
          <w:instrText xml:space="preserve"> PAGEREF _Toc52984597 \h </w:instrText>
        </w:r>
        <w:r w:rsidR="00485797">
          <w:rPr>
            <w:noProof/>
            <w:webHidden/>
          </w:rPr>
        </w:r>
        <w:r w:rsidR="00485797">
          <w:rPr>
            <w:noProof/>
            <w:webHidden/>
          </w:rPr>
          <w:fldChar w:fldCharType="separate"/>
        </w:r>
        <w:r w:rsidR="00485797">
          <w:rPr>
            <w:noProof/>
            <w:webHidden/>
          </w:rPr>
          <w:t>87</w:t>
        </w:r>
        <w:r w:rsidR="00485797">
          <w:rPr>
            <w:noProof/>
            <w:webHidden/>
          </w:rPr>
          <w:fldChar w:fldCharType="end"/>
        </w:r>
      </w:hyperlink>
    </w:p>
    <w:p w14:paraId="3386A5C8" w14:textId="75B5131E"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598" w:history="1">
        <w:r w:rsidR="00485797" w:rsidRPr="00AA7D37">
          <w:rPr>
            <w:rStyle w:val="Hyperlink"/>
            <w:noProof/>
          </w:rPr>
          <w:t>12.1</w:t>
        </w:r>
        <w:r w:rsidR="00485797">
          <w:rPr>
            <w:rFonts w:asciiTheme="minorHAnsi" w:eastAsiaTheme="minorEastAsia" w:hAnsiTheme="minorHAnsi" w:cstheme="minorBidi"/>
            <w:noProof/>
            <w:sz w:val="22"/>
            <w:szCs w:val="22"/>
          </w:rPr>
          <w:tab/>
        </w:r>
        <w:r w:rsidR="00485797" w:rsidRPr="00AA7D37">
          <w:rPr>
            <w:rStyle w:val="Hyperlink"/>
            <w:noProof/>
          </w:rPr>
          <w:t>Aligned Data</w:t>
        </w:r>
        <w:r w:rsidR="00485797">
          <w:rPr>
            <w:noProof/>
            <w:webHidden/>
          </w:rPr>
          <w:tab/>
        </w:r>
        <w:r w:rsidR="00485797">
          <w:rPr>
            <w:noProof/>
            <w:webHidden/>
          </w:rPr>
          <w:fldChar w:fldCharType="begin"/>
        </w:r>
        <w:r w:rsidR="00485797">
          <w:rPr>
            <w:noProof/>
            <w:webHidden/>
          </w:rPr>
          <w:instrText xml:space="preserve"> PAGEREF _Toc52984598 \h </w:instrText>
        </w:r>
        <w:r w:rsidR="00485797">
          <w:rPr>
            <w:noProof/>
            <w:webHidden/>
          </w:rPr>
        </w:r>
        <w:r w:rsidR="00485797">
          <w:rPr>
            <w:noProof/>
            <w:webHidden/>
          </w:rPr>
          <w:fldChar w:fldCharType="separate"/>
        </w:r>
        <w:r w:rsidR="00485797">
          <w:rPr>
            <w:noProof/>
            <w:webHidden/>
          </w:rPr>
          <w:t>87</w:t>
        </w:r>
        <w:r w:rsidR="00485797">
          <w:rPr>
            <w:noProof/>
            <w:webHidden/>
          </w:rPr>
          <w:fldChar w:fldCharType="end"/>
        </w:r>
      </w:hyperlink>
    </w:p>
    <w:p w14:paraId="4F92C4D8" w14:textId="2AB0CF8C" w:rsidR="00485797" w:rsidRDefault="00F31291">
      <w:pPr>
        <w:pStyle w:val="TOC3"/>
        <w:rPr>
          <w:rFonts w:asciiTheme="minorHAnsi" w:eastAsiaTheme="minorEastAsia" w:hAnsiTheme="minorHAnsi" w:cstheme="minorBidi"/>
          <w:noProof/>
          <w:sz w:val="22"/>
          <w:szCs w:val="22"/>
        </w:rPr>
      </w:pPr>
      <w:hyperlink w:anchor="_Toc52984599" w:history="1">
        <w:r w:rsidR="00485797" w:rsidRPr="00AA7D37">
          <w:rPr>
            <w:rStyle w:val="Hyperlink"/>
            <w:noProof/>
            <w14:scene3d>
              <w14:camera w14:prst="orthographicFront"/>
              <w14:lightRig w14:rig="threePt" w14:dir="t">
                <w14:rot w14:lat="0" w14:lon="0" w14:rev="0"/>
              </w14:lightRig>
            </w14:scene3d>
          </w:rPr>
          <w:t>12.1.1</w:t>
        </w:r>
        <w:r w:rsidR="00485797">
          <w:rPr>
            <w:rFonts w:asciiTheme="minorHAnsi" w:eastAsiaTheme="minorEastAsia" w:hAnsiTheme="minorHAnsi" w:cstheme="minorBidi"/>
            <w:noProof/>
            <w:sz w:val="22"/>
            <w:szCs w:val="22"/>
          </w:rPr>
          <w:tab/>
        </w:r>
        <w:r w:rsidR="00485797" w:rsidRPr="00AA7D37">
          <w:rPr>
            <w:rStyle w:val="Hyperlink"/>
            <w:noProof/>
          </w:rPr>
          <w:t>Implicit Alignment</w:t>
        </w:r>
        <w:r w:rsidR="00485797">
          <w:rPr>
            <w:noProof/>
            <w:webHidden/>
          </w:rPr>
          <w:tab/>
        </w:r>
        <w:r w:rsidR="00485797">
          <w:rPr>
            <w:noProof/>
            <w:webHidden/>
          </w:rPr>
          <w:fldChar w:fldCharType="begin"/>
        </w:r>
        <w:r w:rsidR="00485797">
          <w:rPr>
            <w:noProof/>
            <w:webHidden/>
          </w:rPr>
          <w:instrText xml:space="preserve"> PAGEREF _Toc52984599 \h </w:instrText>
        </w:r>
        <w:r w:rsidR="00485797">
          <w:rPr>
            <w:noProof/>
            <w:webHidden/>
          </w:rPr>
        </w:r>
        <w:r w:rsidR="00485797">
          <w:rPr>
            <w:noProof/>
            <w:webHidden/>
          </w:rPr>
          <w:fldChar w:fldCharType="separate"/>
        </w:r>
        <w:r w:rsidR="00485797">
          <w:rPr>
            <w:noProof/>
            <w:webHidden/>
          </w:rPr>
          <w:t>88</w:t>
        </w:r>
        <w:r w:rsidR="00485797">
          <w:rPr>
            <w:noProof/>
            <w:webHidden/>
          </w:rPr>
          <w:fldChar w:fldCharType="end"/>
        </w:r>
      </w:hyperlink>
    </w:p>
    <w:p w14:paraId="4C966E7B" w14:textId="5F42A0DA" w:rsidR="00485797" w:rsidRDefault="00F31291">
      <w:pPr>
        <w:pStyle w:val="TOC3"/>
        <w:rPr>
          <w:rFonts w:asciiTheme="minorHAnsi" w:eastAsiaTheme="minorEastAsia" w:hAnsiTheme="minorHAnsi" w:cstheme="minorBidi"/>
          <w:noProof/>
          <w:sz w:val="22"/>
          <w:szCs w:val="22"/>
        </w:rPr>
      </w:pPr>
      <w:hyperlink w:anchor="_Toc52984600" w:history="1">
        <w:r w:rsidR="00485797" w:rsidRPr="00AA7D37">
          <w:rPr>
            <w:rStyle w:val="Hyperlink"/>
            <w:noProof/>
            <w14:scene3d>
              <w14:camera w14:prst="orthographicFront"/>
              <w14:lightRig w14:rig="threePt" w14:dir="t">
                <w14:rot w14:lat="0" w14:lon="0" w14:rev="0"/>
              </w14:lightRig>
            </w14:scene3d>
          </w:rPr>
          <w:t>12.1.2</w:t>
        </w:r>
        <w:r w:rsidR="00485797">
          <w:rPr>
            <w:rFonts w:asciiTheme="minorHAnsi" w:eastAsiaTheme="minorEastAsia" w:hAnsiTheme="minorHAnsi" w:cstheme="minorBidi"/>
            <w:noProof/>
            <w:sz w:val="22"/>
            <w:szCs w:val="22"/>
          </w:rPr>
          <w:tab/>
        </w:r>
        <w:r w:rsidR="00485797" w:rsidRPr="00AA7D37">
          <w:rPr>
            <w:rStyle w:val="Hyperlink"/>
            <w:noProof/>
          </w:rPr>
          <w:t>Mandatory Alignment for Textual Data</w:t>
        </w:r>
        <w:r w:rsidR="00485797">
          <w:rPr>
            <w:noProof/>
            <w:webHidden/>
          </w:rPr>
          <w:tab/>
        </w:r>
        <w:r w:rsidR="00485797">
          <w:rPr>
            <w:noProof/>
            <w:webHidden/>
          </w:rPr>
          <w:fldChar w:fldCharType="begin"/>
        </w:r>
        <w:r w:rsidR="00485797">
          <w:rPr>
            <w:noProof/>
            <w:webHidden/>
          </w:rPr>
          <w:instrText xml:space="preserve"> PAGEREF _Toc52984600 \h </w:instrText>
        </w:r>
        <w:r w:rsidR="00485797">
          <w:rPr>
            <w:noProof/>
            <w:webHidden/>
          </w:rPr>
        </w:r>
        <w:r w:rsidR="00485797">
          <w:rPr>
            <w:noProof/>
            <w:webHidden/>
          </w:rPr>
          <w:fldChar w:fldCharType="separate"/>
        </w:r>
        <w:r w:rsidR="00485797">
          <w:rPr>
            <w:noProof/>
            <w:webHidden/>
          </w:rPr>
          <w:t>89</w:t>
        </w:r>
        <w:r w:rsidR="00485797">
          <w:rPr>
            <w:noProof/>
            <w:webHidden/>
          </w:rPr>
          <w:fldChar w:fldCharType="end"/>
        </w:r>
      </w:hyperlink>
    </w:p>
    <w:p w14:paraId="4219409F" w14:textId="223ADBE4" w:rsidR="00485797" w:rsidRDefault="00F31291">
      <w:pPr>
        <w:pStyle w:val="TOC3"/>
        <w:rPr>
          <w:rFonts w:asciiTheme="minorHAnsi" w:eastAsiaTheme="minorEastAsia" w:hAnsiTheme="minorHAnsi" w:cstheme="minorBidi"/>
          <w:noProof/>
          <w:sz w:val="22"/>
          <w:szCs w:val="22"/>
        </w:rPr>
      </w:pPr>
      <w:hyperlink w:anchor="_Toc52984601" w:history="1">
        <w:r w:rsidR="00485797" w:rsidRPr="00AA7D37">
          <w:rPr>
            <w:rStyle w:val="Hyperlink"/>
            <w:noProof/>
            <w14:scene3d>
              <w14:camera w14:prst="orthographicFront"/>
              <w14:lightRig w14:rig="threePt" w14:dir="t">
                <w14:rot w14:lat="0" w14:lon="0" w14:rev="0"/>
              </w14:lightRig>
            </w14:scene3d>
          </w:rPr>
          <w:t>12.1.3</w:t>
        </w:r>
        <w:r w:rsidR="00485797">
          <w:rPr>
            <w:rFonts w:asciiTheme="minorHAnsi" w:eastAsiaTheme="minorEastAsia" w:hAnsiTheme="minorHAnsi" w:cstheme="minorBidi"/>
            <w:noProof/>
            <w:sz w:val="22"/>
            <w:szCs w:val="22"/>
          </w:rPr>
          <w:tab/>
        </w:r>
        <w:r w:rsidR="00485797" w:rsidRPr="00AA7D37">
          <w:rPr>
            <w:rStyle w:val="Hyperlink"/>
            <w:noProof/>
          </w:rPr>
          <w:t>Mandatory Alignment for Packed Decimal Data</w:t>
        </w:r>
        <w:r w:rsidR="00485797">
          <w:rPr>
            <w:noProof/>
            <w:webHidden/>
          </w:rPr>
          <w:tab/>
        </w:r>
        <w:r w:rsidR="00485797">
          <w:rPr>
            <w:noProof/>
            <w:webHidden/>
          </w:rPr>
          <w:fldChar w:fldCharType="begin"/>
        </w:r>
        <w:r w:rsidR="00485797">
          <w:rPr>
            <w:noProof/>
            <w:webHidden/>
          </w:rPr>
          <w:instrText xml:space="preserve"> PAGEREF _Toc52984601 \h </w:instrText>
        </w:r>
        <w:r w:rsidR="00485797">
          <w:rPr>
            <w:noProof/>
            <w:webHidden/>
          </w:rPr>
        </w:r>
        <w:r w:rsidR="00485797">
          <w:rPr>
            <w:noProof/>
            <w:webHidden/>
          </w:rPr>
          <w:fldChar w:fldCharType="separate"/>
        </w:r>
        <w:r w:rsidR="00485797">
          <w:rPr>
            <w:noProof/>
            <w:webHidden/>
          </w:rPr>
          <w:t>90</w:t>
        </w:r>
        <w:r w:rsidR="00485797">
          <w:rPr>
            <w:noProof/>
            <w:webHidden/>
          </w:rPr>
          <w:fldChar w:fldCharType="end"/>
        </w:r>
      </w:hyperlink>
    </w:p>
    <w:p w14:paraId="5DD0E8BB" w14:textId="72A4B548" w:rsidR="00485797" w:rsidRDefault="00F31291">
      <w:pPr>
        <w:pStyle w:val="TOC3"/>
        <w:rPr>
          <w:rFonts w:asciiTheme="minorHAnsi" w:eastAsiaTheme="minorEastAsia" w:hAnsiTheme="minorHAnsi" w:cstheme="minorBidi"/>
          <w:noProof/>
          <w:sz w:val="22"/>
          <w:szCs w:val="22"/>
        </w:rPr>
      </w:pPr>
      <w:hyperlink w:anchor="_Toc52984602" w:history="1">
        <w:r w:rsidR="00485797" w:rsidRPr="00AA7D37">
          <w:rPr>
            <w:rStyle w:val="Hyperlink"/>
            <w:noProof/>
            <w14:scene3d>
              <w14:camera w14:prst="orthographicFront"/>
              <w14:lightRig w14:rig="threePt" w14:dir="t">
                <w14:rot w14:lat="0" w14:lon="0" w14:rev="0"/>
              </w14:lightRig>
            </w14:scene3d>
          </w:rPr>
          <w:t>12.1.4</w:t>
        </w:r>
        <w:r w:rsidR="00485797">
          <w:rPr>
            <w:rFonts w:asciiTheme="minorHAnsi" w:eastAsiaTheme="minorEastAsia" w:hAnsiTheme="minorHAnsi" w:cstheme="minorBidi"/>
            <w:noProof/>
            <w:sz w:val="22"/>
            <w:szCs w:val="22"/>
          </w:rPr>
          <w:tab/>
        </w:r>
        <w:r w:rsidR="00485797" w:rsidRPr="00AA7D37">
          <w:rPr>
            <w:rStyle w:val="Hyperlink"/>
            <w:noProof/>
          </w:rPr>
          <w:t>Example: AlignmentFill</w:t>
        </w:r>
        <w:r w:rsidR="00485797">
          <w:rPr>
            <w:noProof/>
            <w:webHidden/>
          </w:rPr>
          <w:tab/>
        </w:r>
        <w:r w:rsidR="00485797">
          <w:rPr>
            <w:noProof/>
            <w:webHidden/>
          </w:rPr>
          <w:fldChar w:fldCharType="begin"/>
        </w:r>
        <w:r w:rsidR="00485797">
          <w:rPr>
            <w:noProof/>
            <w:webHidden/>
          </w:rPr>
          <w:instrText xml:space="preserve"> PAGEREF _Toc52984602 \h </w:instrText>
        </w:r>
        <w:r w:rsidR="00485797">
          <w:rPr>
            <w:noProof/>
            <w:webHidden/>
          </w:rPr>
        </w:r>
        <w:r w:rsidR="00485797">
          <w:rPr>
            <w:noProof/>
            <w:webHidden/>
          </w:rPr>
          <w:fldChar w:fldCharType="separate"/>
        </w:r>
        <w:r w:rsidR="00485797">
          <w:rPr>
            <w:noProof/>
            <w:webHidden/>
          </w:rPr>
          <w:t>90</w:t>
        </w:r>
        <w:r w:rsidR="00485797">
          <w:rPr>
            <w:noProof/>
            <w:webHidden/>
          </w:rPr>
          <w:fldChar w:fldCharType="end"/>
        </w:r>
      </w:hyperlink>
    </w:p>
    <w:p w14:paraId="327D2706" w14:textId="5DB7273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03" w:history="1">
        <w:r w:rsidR="00485797" w:rsidRPr="00AA7D37">
          <w:rPr>
            <w:rStyle w:val="Hyperlink"/>
            <w:noProof/>
          </w:rPr>
          <w:t>12.2</w:t>
        </w:r>
        <w:r w:rsidR="00485797">
          <w:rPr>
            <w:rFonts w:asciiTheme="minorHAnsi" w:eastAsiaTheme="minorEastAsia" w:hAnsiTheme="minorHAnsi" w:cstheme="minorBidi"/>
            <w:noProof/>
            <w:sz w:val="22"/>
            <w:szCs w:val="22"/>
          </w:rPr>
          <w:tab/>
        </w:r>
        <w:r w:rsidR="00485797" w:rsidRPr="00AA7D37">
          <w:rPr>
            <w:rStyle w:val="Hyperlink"/>
            <w:noProof/>
          </w:rPr>
          <w:t>Properties for Specifying Delimiters</w:t>
        </w:r>
        <w:r w:rsidR="00485797">
          <w:rPr>
            <w:noProof/>
            <w:webHidden/>
          </w:rPr>
          <w:tab/>
        </w:r>
        <w:r w:rsidR="00485797">
          <w:rPr>
            <w:noProof/>
            <w:webHidden/>
          </w:rPr>
          <w:fldChar w:fldCharType="begin"/>
        </w:r>
        <w:r w:rsidR="00485797">
          <w:rPr>
            <w:noProof/>
            <w:webHidden/>
          </w:rPr>
          <w:instrText xml:space="preserve"> PAGEREF _Toc52984603 \h </w:instrText>
        </w:r>
        <w:r w:rsidR="00485797">
          <w:rPr>
            <w:noProof/>
            <w:webHidden/>
          </w:rPr>
        </w:r>
        <w:r w:rsidR="00485797">
          <w:rPr>
            <w:noProof/>
            <w:webHidden/>
          </w:rPr>
          <w:fldChar w:fldCharType="separate"/>
        </w:r>
        <w:r w:rsidR="00485797">
          <w:rPr>
            <w:noProof/>
            <w:webHidden/>
          </w:rPr>
          <w:t>90</w:t>
        </w:r>
        <w:r w:rsidR="00485797">
          <w:rPr>
            <w:noProof/>
            <w:webHidden/>
          </w:rPr>
          <w:fldChar w:fldCharType="end"/>
        </w:r>
      </w:hyperlink>
    </w:p>
    <w:p w14:paraId="064EE9E6" w14:textId="65DC072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04" w:history="1">
        <w:r w:rsidR="00485797" w:rsidRPr="00AA7D37">
          <w:rPr>
            <w:rStyle w:val="Hyperlink"/>
            <w:noProof/>
          </w:rPr>
          <w:t>12.3</w:t>
        </w:r>
        <w:r w:rsidR="00485797">
          <w:rPr>
            <w:rFonts w:asciiTheme="minorHAnsi" w:eastAsiaTheme="minorEastAsia" w:hAnsiTheme="minorHAnsi" w:cstheme="minorBidi"/>
            <w:noProof/>
            <w:sz w:val="22"/>
            <w:szCs w:val="22"/>
          </w:rPr>
          <w:tab/>
        </w:r>
        <w:r w:rsidR="00485797" w:rsidRPr="00AA7D37">
          <w:rPr>
            <w:rStyle w:val="Hyperlink"/>
            <w:noProof/>
          </w:rPr>
          <w:t>Properties for Specifying Lengths</w:t>
        </w:r>
        <w:r w:rsidR="00485797">
          <w:rPr>
            <w:noProof/>
            <w:webHidden/>
          </w:rPr>
          <w:tab/>
        </w:r>
        <w:r w:rsidR="00485797">
          <w:rPr>
            <w:noProof/>
            <w:webHidden/>
          </w:rPr>
          <w:fldChar w:fldCharType="begin"/>
        </w:r>
        <w:r w:rsidR="00485797">
          <w:rPr>
            <w:noProof/>
            <w:webHidden/>
          </w:rPr>
          <w:instrText xml:space="preserve"> PAGEREF _Toc52984604 \h </w:instrText>
        </w:r>
        <w:r w:rsidR="00485797">
          <w:rPr>
            <w:noProof/>
            <w:webHidden/>
          </w:rPr>
        </w:r>
        <w:r w:rsidR="00485797">
          <w:rPr>
            <w:noProof/>
            <w:webHidden/>
          </w:rPr>
          <w:fldChar w:fldCharType="separate"/>
        </w:r>
        <w:r w:rsidR="00485797">
          <w:rPr>
            <w:noProof/>
            <w:webHidden/>
          </w:rPr>
          <w:t>95</w:t>
        </w:r>
        <w:r w:rsidR="00485797">
          <w:rPr>
            <w:noProof/>
            <w:webHidden/>
          </w:rPr>
          <w:fldChar w:fldCharType="end"/>
        </w:r>
      </w:hyperlink>
    </w:p>
    <w:p w14:paraId="1C6FD26E" w14:textId="0AF8AA5B" w:rsidR="00485797" w:rsidRDefault="00F31291">
      <w:pPr>
        <w:pStyle w:val="TOC3"/>
        <w:rPr>
          <w:rFonts w:asciiTheme="minorHAnsi" w:eastAsiaTheme="minorEastAsia" w:hAnsiTheme="minorHAnsi" w:cstheme="minorBidi"/>
          <w:noProof/>
          <w:sz w:val="22"/>
          <w:szCs w:val="22"/>
        </w:rPr>
      </w:pPr>
      <w:hyperlink w:anchor="_Toc52984605" w:history="1">
        <w:r w:rsidR="00485797" w:rsidRPr="00AA7D37">
          <w:rPr>
            <w:rStyle w:val="Hyperlink"/>
            <w:noProof/>
            <w14:scene3d>
              <w14:camera w14:prst="orthographicFront"/>
              <w14:lightRig w14:rig="threePt" w14:dir="t">
                <w14:rot w14:lat="0" w14:lon="0" w14:rev="0"/>
              </w14:lightRig>
            </w14:scene3d>
          </w:rPr>
          <w:t>12.3.1</w:t>
        </w:r>
        <w:r w:rsidR="00485797">
          <w:rPr>
            <w:rFonts w:asciiTheme="minorHAnsi" w:eastAsiaTheme="minorEastAsia" w:hAnsiTheme="minorHAnsi" w:cstheme="minorBidi"/>
            <w:noProof/>
            <w:sz w:val="22"/>
            <w:szCs w:val="22"/>
          </w:rPr>
          <w:tab/>
        </w:r>
        <w:r w:rsidR="00485797" w:rsidRPr="00AA7D37">
          <w:rPr>
            <w:rStyle w:val="Hyperlink"/>
            <w:noProof/>
          </w:rPr>
          <w:t>dfdl:lengthKind 'explicit'</w:t>
        </w:r>
        <w:r w:rsidR="00485797">
          <w:rPr>
            <w:noProof/>
            <w:webHidden/>
          </w:rPr>
          <w:tab/>
        </w:r>
        <w:r w:rsidR="00485797">
          <w:rPr>
            <w:noProof/>
            <w:webHidden/>
          </w:rPr>
          <w:fldChar w:fldCharType="begin"/>
        </w:r>
        <w:r w:rsidR="00485797">
          <w:rPr>
            <w:noProof/>
            <w:webHidden/>
          </w:rPr>
          <w:instrText xml:space="preserve"> PAGEREF _Toc52984605 \h </w:instrText>
        </w:r>
        <w:r w:rsidR="00485797">
          <w:rPr>
            <w:noProof/>
            <w:webHidden/>
          </w:rPr>
        </w:r>
        <w:r w:rsidR="00485797">
          <w:rPr>
            <w:noProof/>
            <w:webHidden/>
          </w:rPr>
          <w:fldChar w:fldCharType="separate"/>
        </w:r>
        <w:r w:rsidR="00485797">
          <w:rPr>
            <w:noProof/>
            <w:webHidden/>
          </w:rPr>
          <w:t>96</w:t>
        </w:r>
        <w:r w:rsidR="00485797">
          <w:rPr>
            <w:noProof/>
            <w:webHidden/>
          </w:rPr>
          <w:fldChar w:fldCharType="end"/>
        </w:r>
      </w:hyperlink>
    </w:p>
    <w:p w14:paraId="08E89071" w14:textId="1F7DAC05" w:rsidR="00485797" w:rsidRDefault="00F31291">
      <w:pPr>
        <w:pStyle w:val="TOC3"/>
        <w:rPr>
          <w:rFonts w:asciiTheme="minorHAnsi" w:eastAsiaTheme="minorEastAsia" w:hAnsiTheme="minorHAnsi" w:cstheme="minorBidi"/>
          <w:noProof/>
          <w:sz w:val="22"/>
          <w:szCs w:val="22"/>
        </w:rPr>
      </w:pPr>
      <w:hyperlink w:anchor="_Toc52984606" w:history="1">
        <w:r w:rsidR="00485797" w:rsidRPr="00AA7D37">
          <w:rPr>
            <w:rStyle w:val="Hyperlink"/>
            <w:noProof/>
            <w14:scene3d>
              <w14:camera w14:prst="orthographicFront"/>
              <w14:lightRig w14:rig="threePt" w14:dir="t">
                <w14:rot w14:lat="0" w14:lon="0" w14:rev="0"/>
              </w14:lightRig>
            </w14:scene3d>
          </w:rPr>
          <w:t>12.3.2</w:t>
        </w:r>
        <w:r w:rsidR="00485797">
          <w:rPr>
            <w:rFonts w:asciiTheme="minorHAnsi" w:eastAsiaTheme="minorEastAsia" w:hAnsiTheme="minorHAnsi" w:cstheme="minorBidi"/>
            <w:noProof/>
            <w:sz w:val="22"/>
            <w:szCs w:val="22"/>
          </w:rPr>
          <w:tab/>
        </w:r>
        <w:r w:rsidR="00485797" w:rsidRPr="00AA7D37">
          <w:rPr>
            <w:rStyle w:val="Hyperlink"/>
            <w:noProof/>
          </w:rPr>
          <w:t>dfdl:lengthKind 'delimited'</w:t>
        </w:r>
        <w:r w:rsidR="00485797">
          <w:rPr>
            <w:noProof/>
            <w:webHidden/>
          </w:rPr>
          <w:tab/>
        </w:r>
        <w:r w:rsidR="00485797">
          <w:rPr>
            <w:noProof/>
            <w:webHidden/>
          </w:rPr>
          <w:fldChar w:fldCharType="begin"/>
        </w:r>
        <w:r w:rsidR="00485797">
          <w:rPr>
            <w:noProof/>
            <w:webHidden/>
          </w:rPr>
          <w:instrText xml:space="preserve"> PAGEREF _Toc52984606 \h </w:instrText>
        </w:r>
        <w:r w:rsidR="00485797">
          <w:rPr>
            <w:noProof/>
            <w:webHidden/>
          </w:rPr>
        </w:r>
        <w:r w:rsidR="00485797">
          <w:rPr>
            <w:noProof/>
            <w:webHidden/>
          </w:rPr>
          <w:fldChar w:fldCharType="separate"/>
        </w:r>
        <w:r w:rsidR="00485797">
          <w:rPr>
            <w:noProof/>
            <w:webHidden/>
          </w:rPr>
          <w:t>97</w:t>
        </w:r>
        <w:r w:rsidR="00485797">
          <w:rPr>
            <w:noProof/>
            <w:webHidden/>
          </w:rPr>
          <w:fldChar w:fldCharType="end"/>
        </w:r>
      </w:hyperlink>
    </w:p>
    <w:p w14:paraId="5CFA07A8" w14:textId="0AEC62C5" w:rsidR="00485797" w:rsidRDefault="00F31291">
      <w:pPr>
        <w:pStyle w:val="TOC3"/>
        <w:rPr>
          <w:rFonts w:asciiTheme="minorHAnsi" w:eastAsiaTheme="minorEastAsia" w:hAnsiTheme="minorHAnsi" w:cstheme="minorBidi"/>
          <w:noProof/>
          <w:sz w:val="22"/>
          <w:szCs w:val="22"/>
        </w:rPr>
      </w:pPr>
      <w:hyperlink w:anchor="_Toc52984607" w:history="1">
        <w:r w:rsidR="00485797" w:rsidRPr="00AA7D37">
          <w:rPr>
            <w:rStyle w:val="Hyperlink"/>
            <w:noProof/>
            <w14:scene3d>
              <w14:camera w14:prst="orthographicFront"/>
              <w14:lightRig w14:rig="threePt" w14:dir="t">
                <w14:rot w14:lat="0" w14:lon="0" w14:rev="0"/>
              </w14:lightRig>
            </w14:scene3d>
          </w:rPr>
          <w:t>12.3.3</w:t>
        </w:r>
        <w:r w:rsidR="00485797">
          <w:rPr>
            <w:rFonts w:asciiTheme="minorHAnsi" w:eastAsiaTheme="minorEastAsia" w:hAnsiTheme="minorHAnsi" w:cstheme="minorBidi"/>
            <w:noProof/>
            <w:sz w:val="22"/>
            <w:szCs w:val="22"/>
          </w:rPr>
          <w:tab/>
        </w:r>
        <w:r w:rsidR="00485797" w:rsidRPr="00AA7D37">
          <w:rPr>
            <w:rStyle w:val="Hyperlink"/>
            <w:noProof/>
          </w:rPr>
          <w:t>dfdl:lengthKind 'implicit'</w:t>
        </w:r>
        <w:r w:rsidR="00485797">
          <w:rPr>
            <w:noProof/>
            <w:webHidden/>
          </w:rPr>
          <w:tab/>
        </w:r>
        <w:r w:rsidR="00485797">
          <w:rPr>
            <w:noProof/>
            <w:webHidden/>
          </w:rPr>
          <w:fldChar w:fldCharType="begin"/>
        </w:r>
        <w:r w:rsidR="00485797">
          <w:rPr>
            <w:noProof/>
            <w:webHidden/>
          </w:rPr>
          <w:instrText xml:space="preserve"> PAGEREF _Toc52984607 \h </w:instrText>
        </w:r>
        <w:r w:rsidR="00485797">
          <w:rPr>
            <w:noProof/>
            <w:webHidden/>
          </w:rPr>
        </w:r>
        <w:r w:rsidR="00485797">
          <w:rPr>
            <w:noProof/>
            <w:webHidden/>
          </w:rPr>
          <w:fldChar w:fldCharType="separate"/>
        </w:r>
        <w:r w:rsidR="00485797">
          <w:rPr>
            <w:noProof/>
            <w:webHidden/>
          </w:rPr>
          <w:t>98</w:t>
        </w:r>
        <w:r w:rsidR="00485797">
          <w:rPr>
            <w:noProof/>
            <w:webHidden/>
          </w:rPr>
          <w:fldChar w:fldCharType="end"/>
        </w:r>
      </w:hyperlink>
    </w:p>
    <w:p w14:paraId="7F04923E" w14:textId="0FF8C26B" w:rsidR="00485797" w:rsidRDefault="00F31291">
      <w:pPr>
        <w:pStyle w:val="TOC3"/>
        <w:rPr>
          <w:rFonts w:asciiTheme="minorHAnsi" w:eastAsiaTheme="minorEastAsia" w:hAnsiTheme="minorHAnsi" w:cstheme="minorBidi"/>
          <w:noProof/>
          <w:sz w:val="22"/>
          <w:szCs w:val="22"/>
        </w:rPr>
      </w:pPr>
      <w:hyperlink w:anchor="_Toc52984608" w:history="1">
        <w:r w:rsidR="00485797" w:rsidRPr="00AA7D37">
          <w:rPr>
            <w:rStyle w:val="Hyperlink"/>
            <w:noProof/>
            <w14:scene3d>
              <w14:camera w14:prst="orthographicFront"/>
              <w14:lightRig w14:rig="threePt" w14:dir="t">
                <w14:rot w14:lat="0" w14:lon="0" w14:rev="0"/>
              </w14:lightRig>
            </w14:scene3d>
          </w:rPr>
          <w:t>12.3.4</w:t>
        </w:r>
        <w:r w:rsidR="00485797">
          <w:rPr>
            <w:rFonts w:asciiTheme="minorHAnsi" w:eastAsiaTheme="minorEastAsia" w:hAnsiTheme="minorHAnsi" w:cstheme="minorBidi"/>
            <w:noProof/>
            <w:sz w:val="22"/>
            <w:szCs w:val="22"/>
          </w:rPr>
          <w:tab/>
        </w:r>
        <w:r w:rsidR="00485797" w:rsidRPr="00AA7D37">
          <w:rPr>
            <w:rStyle w:val="Hyperlink"/>
            <w:noProof/>
          </w:rPr>
          <w:t>dfdl:lengthKind 'prefixed'</w:t>
        </w:r>
        <w:r w:rsidR="00485797">
          <w:rPr>
            <w:noProof/>
            <w:webHidden/>
          </w:rPr>
          <w:tab/>
        </w:r>
        <w:r w:rsidR="00485797">
          <w:rPr>
            <w:noProof/>
            <w:webHidden/>
          </w:rPr>
          <w:fldChar w:fldCharType="begin"/>
        </w:r>
        <w:r w:rsidR="00485797">
          <w:rPr>
            <w:noProof/>
            <w:webHidden/>
          </w:rPr>
          <w:instrText xml:space="preserve"> PAGEREF _Toc52984608 \h </w:instrText>
        </w:r>
        <w:r w:rsidR="00485797">
          <w:rPr>
            <w:noProof/>
            <w:webHidden/>
          </w:rPr>
        </w:r>
        <w:r w:rsidR="00485797">
          <w:rPr>
            <w:noProof/>
            <w:webHidden/>
          </w:rPr>
          <w:fldChar w:fldCharType="separate"/>
        </w:r>
        <w:r w:rsidR="00485797">
          <w:rPr>
            <w:noProof/>
            <w:webHidden/>
          </w:rPr>
          <w:t>99</w:t>
        </w:r>
        <w:r w:rsidR="00485797">
          <w:rPr>
            <w:noProof/>
            <w:webHidden/>
          </w:rPr>
          <w:fldChar w:fldCharType="end"/>
        </w:r>
      </w:hyperlink>
    </w:p>
    <w:p w14:paraId="6D6B4909" w14:textId="0DBFA4BF" w:rsidR="00485797" w:rsidRDefault="00F31291">
      <w:pPr>
        <w:pStyle w:val="TOC3"/>
        <w:rPr>
          <w:rFonts w:asciiTheme="minorHAnsi" w:eastAsiaTheme="minorEastAsia" w:hAnsiTheme="minorHAnsi" w:cstheme="minorBidi"/>
          <w:noProof/>
          <w:sz w:val="22"/>
          <w:szCs w:val="22"/>
        </w:rPr>
      </w:pPr>
      <w:hyperlink w:anchor="_Toc52984609" w:history="1">
        <w:r w:rsidR="00485797" w:rsidRPr="00AA7D37">
          <w:rPr>
            <w:rStyle w:val="Hyperlink"/>
            <w:noProof/>
            <w14:scene3d>
              <w14:camera w14:prst="orthographicFront"/>
              <w14:lightRig w14:rig="threePt" w14:dir="t">
                <w14:rot w14:lat="0" w14:lon="0" w14:rev="0"/>
              </w14:lightRig>
            </w14:scene3d>
          </w:rPr>
          <w:t>12.3.5</w:t>
        </w:r>
        <w:r w:rsidR="00485797">
          <w:rPr>
            <w:rFonts w:asciiTheme="minorHAnsi" w:eastAsiaTheme="minorEastAsia" w:hAnsiTheme="minorHAnsi" w:cstheme="minorBidi"/>
            <w:noProof/>
            <w:sz w:val="22"/>
            <w:szCs w:val="22"/>
          </w:rPr>
          <w:tab/>
        </w:r>
        <w:r w:rsidR="00485797" w:rsidRPr="00AA7D37">
          <w:rPr>
            <w:rStyle w:val="Hyperlink"/>
            <w:noProof/>
          </w:rPr>
          <w:t>dfdl:lengthKind  'pattern'</w:t>
        </w:r>
        <w:r w:rsidR="00485797">
          <w:rPr>
            <w:noProof/>
            <w:webHidden/>
          </w:rPr>
          <w:tab/>
        </w:r>
        <w:r w:rsidR="00485797">
          <w:rPr>
            <w:noProof/>
            <w:webHidden/>
          </w:rPr>
          <w:fldChar w:fldCharType="begin"/>
        </w:r>
        <w:r w:rsidR="00485797">
          <w:rPr>
            <w:noProof/>
            <w:webHidden/>
          </w:rPr>
          <w:instrText xml:space="preserve"> PAGEREF _Toc52984609 \h </w:instrText>
        </w:r>
        <w:r w:rsidR="00485797">
          <w:rPr>
            <w:noProof/>
            <w:webHidden/>
          </w:rPr>
        </w:r>
        <w:r w:rsidR="00485797">
          <w:rPr>
            <w:noProof/>
            <w:webHidden/>
          </w:rPr>
          <w:fldChar w:fldCharType="separate"/>
        </w:r>
        <w:r w:rsidR="00485797">
          <w:rPr>
            <w:noProof/>
            <w:webHidden/>
          </w:rPr>
          <w:t>102</w:t>
        </w:r>
        <w:r w:rsidR="00485797">
          <w:rPr>
            <w:noProof/>
            <w:webHidden/>
          </w:rPr>
          <w:fldChar w:fldCharType="end"/>
        </w:r>
      </w:hyperlink>
    </w:p>
    <w:p w14:paraId="47DDC97E" w14:textId="0CC897C9" w:rsidR="00485797" w:rsidRDefault="00F31291">
      <w:pPr>
        <w:pStyle w:val="TOC3"/>
        <w:rPr>
          <w:rFonts w:asciiTheme="minorHAnsi" w:eastAsiaTheme="minorEastAsia" w:hAnsiTheme="minorHAnsi" w:cstheme="minorBidi"/>
          <w:noProof/>
          <w:sz w:val="22"/>
          <w:szCs w:val="22"/>
        </w:rPr>
      </w:pPr>
      <w:hyperlink w:anchor="_Toc52984610" w:history="1">
        <w:r w:rsidR="00485797" w:rsidRPr="00AA7D37">
          <w:rPr>
            <w:rStyle w:val="Hyperlink"/>
            <w:noProof/>
            <w14:scene3d>
              <w14:camera w14:prst="orthographicFront"/>
              <w14:lightRig w14:rig="threePt" w14:dir="t">
                <w14:rot w14:lat="0" w14:lon="0" w14:rev="0"/>
              </w14:lightRig>
            </w14:scene3d>
          </w:rPr>
          <w:t>12.3.6</w:t>
        </w:r>
        <w:r w:rsidR="00485797">
          <w:rPr>
            <w:rFonts w:asciiTheme="minorHAnsi" w:eastAsiaTheme="minorEastAsia" w:hAnsiTheme="minorHAnsi" w:cstheme="minorBidi"/>
            <w:noProof/>
            <w:sz w:val="22"/>
            <w:szCs w:val="22"/>
          </w:rPr>
          <w:tab/>
        </w:r>
        <w:r w:rsidR="00485797" w:rsidRPr="00AA7D37">
          <w:rPr>
            <w:rStyle w:val="Hyperlink"/>
            <w:noProof/>
          </w:rPr>
          <w:t>dfdl:lengthKind 'endOfParent'</w:t>
        </w:r>
        <w:r w:rsidR="00485797">
          <w:rPr>
            <w:noProof/>
            <w:webHidden/>
          </w:rPr>
          <w:tab/>
        </w:r>
        <w:r w:rsidR="00485797">
          <w:rPr>
            <w:noProof/>
            <w:webHidden/>
          </w:rPr>
          <w:fldChar w:fldCharType="begin"/>
        </w:r>
        <w:r w:rsidR="00485797">
          <w:rPr>
            <w:noProof/>
            <w:webHidden/>
          </w:rPr>
          <w:instrText xml:space="preserve"> PAGEREF _Toc52984610 \h </w:instrText>
        </w:r>
        <w:r w:rsidR="00485797">
          <w:rPr>
            <w:noProof/>
            <w:webHidden/>
          </w:rPr>
        </w:r>
        <w:r w:rsidR="00485797">
          <w:rPr>
            <w:noProof/>
            <w:webHidden/>
          </w:rPr>
          <w:fldChar w:fldCharType="separate"/>
        </w:r>
        <w:r w:rsidR="00485797">
          <w:rPr>
            <w:noProof/>
            <w:webHidden/>
          </w:rPr>
          <w:t>103</w:t>
        </w:r>
        <w:r w:rsidR="00485797">
          <w:rPr>
            <w:noProof/>
            <w:webHidden/>
          </w:rPr>
          <w:fldChar w:fldCharType="end"/>
        </w:r>
      </w:hyperlink>
    </w:p>
    <w:p w14:paraId="2287BDEB" w14:textId="146D20D3" w:rsidR="00485797" w:rsidRDefault="00F31291">
      <w:pPr>
        <w:pStyle w:val="TOC3"/>
        <w:rPr>
          <w:rFonts w:asciiTheme="minorHAnsi" w:eastAsiaTheme="minorEastAsia" w:hAnsiTheme="minorHAnsi" w:cstheme="minorBidi"/>
          <w:noProof/>
          <w:sz w:val="22"/>
          <w:szCs w:val="22"/>
        </w:rPr>
      </w:pPr>
      <w:hyperlink w:anchor="_Toc52984611" w:history="1">
        <w:r w:rsidR="00485797" w:rsidRPr="00AA7D37">
          <w:rPr>
            <w:rStyle w:val="Hyperlink"/>
            <w:noProof/>
            <w14:scene3d>
              <w14:camera w14:prst="orthographicFront"/>
              <w14:lightRig w14:rig="threePt" w14:dir="t">
                <w14:rot w14:lat="0" w14:lon="0" w14:rev="0"/>
              </w14:lightRig>
            </w14:scene3d>
          </w:rPr>
          <w:t>12.3.7</w:t>
        </w:r>
        <w:r w:rsidR="00485797">
          <w:rPr>
            <w:rFonts w:asciiTheme="minorHAnsi" w:eastAsiaTheme="minorEastAsia" w:hAnsiTheme="minorHAnsi" w:cstheme="minorBidi"/>
            <w:noProof/>
            <w:sz w:val="22"/>
            <w:szCs w:val="22"/>
          </w:rPr>
          <w:tab/>
        </w:r>
        <w:r w:rsidR="00485797" w:rsidRPr="00AA7D37">
          <w:rPr>
            <w:rStyle w:val="Hyperlink"/>
            <w:noProof/>
          </w:rPr>
          <w:t>Elements of Specified Length</w:t>
        </w:r>
        <w:r w:rsidR="00485797">
          <w:rPr>
            <w:noProof/>
            <w:webHidden/>
          </w:rPr>
          <w:tab/>
        </w:r>
        <w:r w:rsidR="00485797">
          <w:rPr>
            <w:noProof/>
            <w:webHidden/>
          </w:rPr>
          <w:fldChar w:fldCharType="begin"/>
        </w:r>
        <w:r w:rsidR="00485797">
          <w:rPr>
            <w:noProof/>
            <w:webHidden/>
          </w:rPr>
          <w:instrText xml:space="preserve"> PAGEREF _Toc52984611 \h </w:instrText>
        </w:r>
        <w:r w:rsidR="00485797">
          <w:rPr>
            <w:noProof/>
            <w:webHidden/>
          </w:rPr>
        </w:r>
        <w:r w:rsidR="00485797">
          <w:rPr>
            <w:noProof/>
            <w:webHidden/>
          </w:rPr>
          <w:fldChar w:fldCharType="separate"/>
        </w:r>
        <w:r w:rsidR="00485797">
          <w:rPr>
            <w:noProof/>
            <w:webHidden/>
          </w:rPr>
          <w:t>104</w:t>
        </w:r>
        <w:r w:rsidR="00485797">
          <w:rPr>
            <w:noProof/>
            <w:webHidden/>
          </w:rPr>
          <w:fldChar w:fldCharType="end"/>
        </w:r>
      </w:hyperlink>
    </w:p>
    <w:p w14:paraId="4C8D9D5D" w14:textId="35F0366D" w:rsidR="00485797" w:rsidRDefault="00F31291">
      <w:pPr>
        <w:pStyle w:val="TOC1"/>
        <w:tabs>
          <w:tab w:val="left" w:pos="600"/>
        </w:tabs>
        <w:rPr>
          <w:rFonts w:asciiTheme="minorHAnsi" w:eastAsiaTheme="minorEastAsia" w:hAnsiTheme="minorHAnsi" w:cstheme="minorBidi"/>
          <w:noProof/>
          <w:sz w:val="22"/>
          <w:szCs w:val="22"/>
        </w:rPr>
      </w:pPr>
      <w:hyperlink w:anchor="_Toc52984612" w:history="1">
        <w:r w:rsidR="00485797" w:rsidRPr="00AA7D37">
          <w:rPr>
            <w:rStyle w:val="Hyperlink"/>
            <w:noProof/>
          </w:rPr>
          <w:t>13</w:t>
        </w:r>
        <w:r w:rsidR="00485797">
          <w:rPr>
            <w:rFonts w:asciiTheme="minorHAnsi" w:eastAsiaTheme="minorEastAsia" w:hAnsiTheme="minorHAnsi" w:cstheme="minorBidi"/>
            <w:noProof/>
            <w:sz w:val="22"/>
            <w:szCs w:val="22"/>
          </w:rPr>
          <w:tab/>
        </w:r>
        <w:r w:rsidR="00485797" w:rsidRPr="00AA7D37">
          <w:rPr>
            <w:rStyle w:val="Hyperlink"/>
            <w:noProof/>
          </w:rPr>
          <w:t>Simple Types</w:t>
        </w:r>
        <w:r w:rsidR="00485797">
          <w:rPr>
            <w:noProof/>
            <w:webHidden/>
          </w:rPr>
          <w:tab/>
        </w:r>
        <w:r w:rsidR="00485797">
          <w:rPr>
            <w:noProof/>
            <w:webHidden/>
          </w:rPr>
          <w:fldChar w:fldCharType="begin"/>
        </w:r>
        <w:r w:rsidR="00485797">
          <w:rPr>
            <w:noProof/>
            <w:webHidden/>
          </w:rPr>
          <w:instrText xml:space="preserve"> PAGEREF _Toc52984612 \h </w:instrText>
        </w:r>
        <w:r w:rsidR="00485797">
          <w:rPr>
            <w:noProof/>
            <w:webHidden/>
          </w:rPr>
        </w:r>
        <w:r w:rsidR="00485797">
          <w:rPr>
            <w:noProof/>
            <w:webHidden/>
          </w:rPr>
          <w:fldChar w:fldCharType="separate"/>
        </w:r>
        <w:r w:rsidR="00485797">
          <w:rPr>
            <w:noProof/>
            <w:webHidden/>
          </w:rPr>
          <w:t>108</w:t>
        </w:r>
        <w:r w:rsidR="00485797">
          <w:rPr>
            <w:noProof/>
            <w:webHidden/>
          </w:rPr>
          <w:fldChar w:fldCharType="end"/>
        </w:r>
      </w:hyperlink>
    </w:p>
    <w:p w14:paraId="6FDACD14" w14:textId="5BAC5BE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3" w:history="1">
        <w:r w:rsidR="00485797" w:rsidRPr="00AA7D37">
          <w:rPr>
            <w:rStyle w:val="Hyperlink"/>
            <w:noProof/>
          </w:rPr>
          <w:t>13.1</w:t>
        </w:r>
        <w:r w:rsidR="00485797">
          <w:rPr>
            <w:rFonts w:asciiTheme="minorHAnsi" w:eastAsiaTheme="minorEastAsia" w:hAnsiTheme="minorHAnsi" w:cstheme="minorBidi"/>
            <w:noProof/>
            <w:sz w:val="22"/>
            <w:szCs w:val="22"/>
          </w:rPr>
          <w:tab/>
        </w:r>
        <w:r w:rsidR="00485797" w:rsidRPr="00AA7D37">
          <w:rPr>
            <w:rStyle w:val="Hyperlink"/>
            <w:noProof/>
          </w:rPr>
          <w:t>Properties Common to All Simple Types</w:t>
        </w:r>
        <w:r w:rsidR="00485797">
          <w:rPr>
            <w:noProof/>
            <w:webHidden/>
          </w:rPr>
          <w:tab/>
        </w:r>
        <w:r w:rsidR="00485797">
          <w:rPr>
            <w:noProof/>
            <w:webHidden/>
          </w:rPr>
          <w:fldChar w:fldCharType="begin"/>
        </w:r>
        <w:r w:rsidR="00485797">
          <w:rPr>
            <w:noProof/>
            <w:webHidden/>
          </w:rPr>
          <w:instrText xml:space="preserve"> PAGEREF _Toc52984613 \h </w:instrText>
        </w:r>
        <w:r w:rsidR="00485797">
          <w:rPr>
            <w:noProof/>
            <w:webHidden/>
          </w:rPr>
        </w:r>
        <w:r w:rsidR="00485797">
          <w:rPr>
            <w:noProof/>
            <w:webHidden/>
          </w:rPr>
          <w:fldChar w:fldCharType="separate"/>
        </w:r>
        <w:r w:rsidR="00485797">
          <w:rPr>
            <w:noProof/>
            <w:webHidden/>
          </w:rPr>
          <w:t>108</w:t>
        </w:r>
        <w:r w:rsidR="00485797">
          <w:rPr>
            <w:noProof/>
            <w:webHidden/>
          </w:rPr>
          <w:fldChar w:fldCharType="end"/>
        </w:r>
      </w:hyperlink>
    </w:p>
    <w:p w14:paraId="37FA5F5E" w14:textId="6AB8426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4" w:history="1">
        <w:r w:rsidR="00485797" w:rsidRPr="00AA7D37">
          <w:rPr>
            <w:rStyle w:val="Hyperlink"/>
            <w:noProof/>
          </w:rPr>
          <w:t>13.2</w:t>
        </w:r>
        <w:r w:rsidR="00485797">
          <w:rPr>
            <w:rFonts w:asciiTheme="minorHAnsi" w:eastAsiaTheme="minorEastAsia" w:hAnsiTheme="minorHAnsi" w:cstheme="minorBidi"/>
            <w:noProof/>
            <w:sz w:val="22"/>
            <w:szCs w:val="22"/>
          </w:rPr>
          <w:tab/>
        </w:r>
        <w:r w:rsidR="00485797" w:rsidRPr="00AA7D37">
          <w:rPr>
            <w:rStyle w:val="Hyperlink"/>
            <w:noProof/>
          </w:rPr>
          <w:t>Properties Common to All Simple Types with Text representation</w:t>
        </w:r>
        <w:r w:rsidR="00485797">
          <w:rPr>
            <w:noProof/>
            <w:webHidden/>
          </w:rPr>
          <w:tab/>
        </w:r>
        <w:r w:rsidR="00485797">
          <w:rPr>
            <w:noProof/>
            <w:webHidden/>
          </w:rPr>
          <w:fldChar w:fldCharType="begin"/>
        </w:r>
        <w:r w:rsidR="00485797">
          <w:rPr>
            <w:noProof/>
            <w:webHidden/>
          </w:rPr>
          <w:instrText xml:space="preserve"> PAGEREF _Toc52984614 \h </w:instrText>
        </w:r>
        <w:r w:rsidR="00485797">
          <w:rPr>
            <w:noProof/>
            <w:webHidden/>
          </w:rPr>
        </w:r>
        <w:r w:rsidR="00485797">
          <w:rPr>
            <w:noProof/>
            <w:webHidden/>
          </w:rPr>
          <w:fldChar w:fldCharType="separate"/>
        </w:r>
        <w:r w:rsidR="00485797">
          <w:rPr>
            <w:noProof/>
            <w:webHidden/>
          </w:rPr>
          <w:t>109</w:t>
        </w:r>
        <w:r w:rsidR="00485797">
          <w:rPr>
            <w:noProof/>
            <w:webHidden/>
          </w:rPr>
          <w:fldChar w:fldCharType="end"/>
        </w:r>
      </w:hyperlink>
    </w:p>
    <w:p w14:paraId="1B297098" w14:textId="533692CB" w:rsidR="00485797" w:rsidRDefault="00F31291">
      <w:pPr>
        <w:pStyle w:val="TOC3"/>
        <w:rPr>
          <w:rFonts w:asciiTheme="minorHAnsi" w:eastAsiaTheme="minorEastAsia" w:hAnsiTheme="minorHAnsi" w:cstheme="minorBidi"/>
          <w:noProof/>
          <w:sz w:val="22"/>
          <w:szCs w:val="22"/>
        </w:rPr>
      </w:pPr>
      <w:hyperlink w:anchor="_Toc52984615" w:history="1">
        <w:r w:rsidR="00485797" w:rsidRPr="00AA7D37">
          <w:rPr>
            <w:rStyle w:val="Hyperlink"/>
            <w:noProof/>
            <w14:scene3d>
              <w14:camera w14:prst="orthographicFront"/>
              <w14:lightRig w14:rig="threePt" w14:dir="t">
                <w14:rot w14:lat="0" w14:lon="0" w14:rev="0"/>
              </w14:lightRig>
            </w14:scene3d>
          </w:rPr>
          <w:t>13.2.1</w:t>
        </w:r>
        <w:r w:rsidR="00485797">
          <w:rPr>
            <w:rFonts w:asciiTheme="minorHAnsi" w:eastAsiaTheme="minorEastAsia" w:hAnsiTheme="minorHAnsi" w:cstheme="minorBidi"/>
            <w:noProof/>
            <w:sz w:val="22"/>
            <w:szCs w:val="22"/>
          </w:rPr>
          <w:tab/>
        </w:r>
        <w:r w:rsidR="00485797" w:rsidRPr="00AA7D37">
          <w:rPr>
            <w:rStyle w:val="Hyperlink"/>
            <w:noProof/>
          </w:rPr>
          <w:t>The dfdl:escapeScheme Properties</w:t>
        </w:r>
        <w:r w:rsidR="00485797">
          <w:rPr>
            <w:noProof/>
            <w:webHidden/>
          </w:rPr>
          <w:tab/>
        </w:r>
        <w:r w:rsidR="00485797">
          <w:rPr>
            <w:noProof/>
            <w:webHidden/>
          </w:rPr>
          <w:fldChar w:fldCharType="begin"/>
        </w:r>
        <w:r w:rsidR="00485797">
          <w:rPr>
            <w:noProof/>
            <w:webHidden/>
          </w:rPr>
          <w:instrText xml:space="preserve"> PAGEREF _Toc52984615 \h </w:instrText>
        </w:r>
        <w:r w:rsidR="00485797">
          <w:rPr>
            <w:noProof/>
            <w:webHidden/>
          </w:rPr>
        </w:r>
        <w:r w:rsidR="00485797">
          <w:rPr>
            <w:noProof/>
            <w:webHidden/>
          </w:rPr>
          <w:fldChar w:fldCharType="separate"/>
        </w:r>
        <w:r w:rsidR="00485797">
          <w:rPr>
            <w:noProof/>
            <w:webHidden/>
          </w:rPr>
          <w:t>110</w:t>
        </w:r>
        <w:r w:rsidR="00485797">
          <w:rPr>
            <w:noProof/>
            <w:webHidden/>
          </w:rPr>
          <w:fldChar w:fldCharType="end"/>
        </w:r>
      </w:hyperlink>
    </w:p>
    <w:p w14:paraId="1FD129B9" w14:textId="6871084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6" w:history="1">
        <w:r w:rsidR="00485797" w:rsidRPr="00AA7D37">
          <w:rPr>
            <w:rStyle w:val="Hyperlink"/>
            <w:noProof/>
          </w:rPr>
          <w:t>13.3</w:t>
        </w:r>
        <w:r w:rsidR="00485797">
          <w:rPr>
            <w:rFonts w:asciiTheme="minorHAnsi" w:eastAsiaTheme="minorEastAsia" w:hAnsiTheme="minorHAnsi" w:cstheme="minorBidi"/>
            <w:noProof/>
            <w:sz w:val="22"/>
            <w:szCs w:val="22"/>
          </w:rPr>
          <w:tab/>
        </w:r>
        <w:r w:rsidR="00485797" w:rsidRPr="00AA7D37">
          <w:rPr>
            <w:rStyle w:val="Hyperlink"/>
            <w:noProof/>
          </w:rPr>
          <w:t>Properties for Bidirectional support for All Simple Types with Text representation</w:t>
        </w:r>
        <w:r w:rsidR="00485797">
          <w:rPr>
            <w:noProof/>
            <w:webHidden/>
          </w:rPr>
          <w:tab/>
        </w:r>
        <w:r w:rsidR="00485797">
          <w:rPr>
            <w:noProof/>
            <w:webHidden/>
          </w:rPr>
          <w:fldChar w:fldCharType="begin"/>
        </w:r>
        <w:r w:rsidR="00485797">
          <w:rPr>
            <w:noProof/>
            <w:webHidden/>
          </w:rPr>
          <w:instrText xml:space="preserve"> PAGEREF _Toc52984616 \h </w:instrText>
        </w:r>
        <w:r w:rsidR="00485797">
          <w:rPr>
            <w:noProof/>
            <w:webHidden/>
          </w:rPr>
        </w:r>
        <w:r w:rsidR="00485797">
          <w:rPr>
            <w:noProof/>
            <w:webHidden/>
          </w:rPr>
          <w:fldChar w:fldCharType="separate"/>
        </w:r>
        <w:r w:rsidR="00485797">
          <w:rPr>
            <w:noProof/>
            <w:webHidden/>
          </w:rPr>
          <w:t>115</w:t>
        </w:r>
        <w:r w:rsidR="00485797">
          <w:rPr>
            <w:noProof/>
            <w:webHidden/>
          </w:rPr>
          <w:fldChar w:fldCharType="end"/>
        </w:r>
      </w:hyperlink>
    </w:p>
    <w:p w14:paraId="363A6205" w14:textId="320154C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7" w:history="1">
        <w:r w:rsidR="00485797" w:rsidRPr="00AA7D37">
          <w:rPr>
            <w:rStyle w:val="Hyperlink"/>
            <w:noProof/>
          </w:rPr>
          <w:t>13.4</w:t>
        </w:r>
        <w:r w:rsidR="00485797">
          <w:rPr>
            <w:rFonts w:asciiTheme="minorHAnsi" w:eastAsiaTheme="minorEastAsia" w:hAnsiTheme="minorHAnsi" w:cstheme="minorBidi"/>
            <w:noProof/>
            <w:sz w:val="22"/>
            <w:szCs w:val="22"/>
          </w:rPr>
          <w:tab/>
        </w:r>
        <w:r w:rsidR="00485797" w:rsidRPr="00AA7D37">
          <w:rPr>
            <w:rStyle w:val="Hyperlink"/>
            <w:noProof/>
          </w:rPr>
          <w:t>Properties Specific to String</w:t>
        </w:r>
        <w:r w:rsidR="00485797">
          <w:rPr>
            <w:noProof/>
            <w:webHidden/>
          </w:rPr>
          <w:tab/>
        </w:r>
        <w:r w:rsidR="00485797">
          <w:rPr>
            <w:noProof/>
            <w:webHidden/>
          </w:rPr>
          <w:fldChar w:fldCharType="begin"/>
        </w:r>
        <w:r w:rsidR="00485797">
          <w:rPr>
            <w:noProof/>
            <w:webHidden/>
          </w:rPr>
          <w:instrText xml:space="preserve"> PAGEREF _Toc52984617 \h </w:instrText>
        </w:r>
        <w:r w:rsidR="00485797">
          <w:rPr>
            <w:noProof/>
            <w:webHidden/>
          </w:rPr>
        </w:r>
        <w:r w:rsidR="00485797">
          <w:rPr>
            <w:noProof/>
            <w:webHidden/>
          </w:rPr>
          <w:fldChar w:fldCharType="separate"/>
        </w:r>
        <w:r w:rsidR="00485797">
          <w:rPr>
            <w:noProof/>
            <w:webHidden/>
          </w:rPr>
          <w:t>115</w:t>
        </w:r>
        <w:r w:rsidR="00485797">
          <w:rPr>
            <w:noProof/>
            <w:webHidden/>
          </w:rPr>
          <w:fldChar w:fldCharType="end"/>
        </w:r>
      </w:hyperlink>
    </w:p>
    <w:p w14:paraId="78CF1C0D" w14:textId="51DB359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8" w:history="1">
        <w:r w:rsidR="00485797" w:rsidRPr="00AA7D37">
          <w:rPr>
            <w:rStyle w:val="Hyperlink"/>
            <w:noProof/>
          </w:rPr>
          <w:t>13.5</w:t>
        </w:r>
        <w:r w:rsidR="00485797">
          <w:rPr>
            <w:rFonts w:asciiTheme="minorHAnsi" w:eastAsiaTheme="minorEastAsia" w:hAnsiTheme="minorHAnsi" w:cstheme="minorBidi"/>
            <w:noProof/>
            <w:sz w:val="22"/>
            <w:szCs w:val="22"/>
          </w:rPr>
          <w:tab/>
        </w:r>
        <w:r w:rsidR="00485797" w:rsidRPr="00AA7D37">
          <w:rPr>
            <w:rStyle w:val="Hyperlink"/>
            <w:noProof/>
          </w:rPr>
          <w:t>Properties Specific to Number with Text or Binary Representation</w:t>
        </w:r>
        <w:r w:rsidR="00485797">
          <w:rPr>
            <w:noProof/>
            <w:webHidden/>
          </w:rPr>
          <w:tab/>
        </w:r>
        <w:r w:rsidR="00485797">
          <w:rPr>
            <w:noProof/>
            <w:webHidden/>
          </w:rPr>
          <w:fldChar w:fldCharType="begin"/>
        </w:r>
        <w:r w:rsidR="00485797">
          <w:rPr>
            <w:noProof/>
            <w:webHidden/>
          </w:rPr>
          <w:instrText xml:space="preserve"> PAGEREF _Toc52984618 \h </w:instrText>
        </w:r>
        <w:r w:rsidR="00485797">
          <w:rPr>
            <w:noProof/>
            <w:webHidden/>
          </w:rPr>
        </w:r>
        <w:r w:rsidR="00485797">
          <w:rPr>
            <w:noProof/>
            <w:webHidden/>
          </w:rPr>
          <w:fldChar w:fldCharType="separate"/>
        </w:r>
        <w:r w:rsidR="00485797">
          <w:rPr>
            <w:noProof/>
            <w:webHidden/>
          </w:rPr>
          <w:t>116</w:t>
        </w:r>
        <w:r w:rsidR="00485797">
          <w:rPr>
            <w:noProof/>
            <w:webHidden/>
          </w:rPr>
          <w:fldChar w:fldCharType="end"/>
        </w:r>
      </w:hyperlink>
    </w:p>
    <w:p w14:paraId="3C740E71" w14:textId="0904498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19" w:history="1">
        <w:r w:rsidR="00485797" w:rsidRPr="00AA7D37">
          <w:rPr>
            <w:rStyle w:val="Hyperlink"/>
            <w:noProof/>
          </w:rPr>
          <w:t>13.6</w:t>
        </w:r>
        <w:r w:rsidR="00485797">
          <w:rPr>
            <w:rFonts w:asciiTheme="minorHAnsi" w:eastAsiaTheme="minorEastAsia" w:hAnsiTheme="minorHAnsi" w:cstheme="minorBidi"/>
            <w:noProof/>
            <w:sz w:val="22"/>
            <w:szCs w:val="22"/>
          </w:rPr>
          <w:tab/>
        </w:r>
        <w:r w:rsidR="00485797" w:rsidRPr="00AA7D37">
          <w:rPr>
            <w:rStyle w:val="Hyperlink"/>
            <w:noProof/>
          </w:rPr>
          <w:t>Properties Specific to Number with Text Representation</w:t>
        </w:r>
        <w:r w:rsidR="00485797">
          <w:rPr>
            <w:noProof/>
            <w:webHidden/>
          </w:rPr>
          <w:tab/>
        </w:r>
        <w:r w:rsidR="00485797">
          <w:rPr>
            <w:noProof/>
            <w:webHidden/>
          </w:rPr>
          <w:fldChar w:fldCharType="begin"/>
        </w:r>
        <w:r w:rsidR="00485797">
          <w:rPr>
            <w:noProof/>
            <w:webHidden/>
          </w:rPr>
          <w:instrText xml:space="preserve"> PAGEREF _Toc52984619 \h </w:instrText>
        </w:r>
        <w:r w:rsidR="00485797">
          <w:rPr>
            <w:noProof/>
            <w:webHidden/>
          </w:rPr>
        </w:r>
        <w:r w:rsidR="00485797">
          <w:rPr>
            <w:noProof/>
            <w:webHidden/>
          </w:rPr>
          <w:fldChar w:fldCharType="separate"/>
        </w:r>
        <w:r w:rsidR="00485797">
          <w:rPr>
            <w:noProof/>
            <w:webHidden/>
          </w:rPr>
          <w:t>117</w:t>
        </w:r>
        <w:r w:rsidR="00485797">
          <w:rPr>
            <w:noProof/>
            <w:webHidden/>
          </w:rPr>
          <w:fldChar w:fldCharType="end"/>
        </w:r>
      </w:hyperlink>
    </w:p>
    <w:p w14:paraId="4B5AD84C" w14:textId="2485490A" w:rsidR="00485797" w:rsidRDefault="00F31291">
      <w:pPr>
        <w:pStyle w:val="TOC3"/>
        <w:rPr>
          <w:rFonts w:asciiTheme="minorHAnsi" w:eastAsiaTheme="minorEastAsia" w:hAnsiTheme="minorHAnsi" w:cstheme="minorBidi"/>
          <w:noProof/>
          <w:sz w:val="22"/>
          <w:szCs w:val="22"/>
        </w:rPr>
      </w:pPr>
      <w:hyperlink w:anchor="_Toc52984620" w:history="1">
        <w:r w:rsidR="00485797" w:rsidRPr="00AA7D37">
          <w:rPr>
            <w:rStyle w:val="Hyperlink"/>
            <w:noProof/>
            <w14:scene3d>
              <w14:camera w14:prst="orthographicFront"/>
              <w14:lightRig w14:rig="threePt" w14:dir="t">
                <w14:rot w14:lat="0" w14:lon="0" w14:rev="0"/>
              </w14:lightRig>
            </w14:scene3d>
          </w:rPr>
          <w:t>13.6.1</w:t>
        </w:r>
        <w:r w:rsidR="00485797">
          <w:rPr>
            <w:rFonts w:asciiTheme="minorHAnsi" w:eastAsiaTheme="minorEastAsia" w:hAnsiTheme="minorHAnsi" w:cstheme="minorBidi"/>
            <w:noProof/>
            <w:sz w:val="22"/>
            <w:szCs w:val="22"/>
          </w:rPr>
          <w:tab/>
        </w:r>
        <w:r w:rsidR="00485797" w:rsidRPr="00AA7D37">
          <w:rPr>
            <w:rStyle w:val="Hyperlink"/>
            <w:noProof/>
          </w:rPr>
          <w:t>The dfdl:textNumberPattern Property</w:t>
        </w:r>
        <w:r w:rsidR="00485797">
          <w:rPr>
            <w:noProof/>
            <w:webHidden/>
          </w:rPr>
          <w:tab/>
        </w:r>
        <w:r w:rsidR="00485797">
          <w:rPr>
            <w:noProof/>
            <w:webHidden/>
          </w:rPr>
          <w:fldChar w:fldCharType="begin"/>
        </w:r>
        <w:r w:rsidR="00485797">
          <w:rPr>
            <w:noProof/>
            <w:webHidden/>
          </w:rPr>
          <w:instrText xml:space="preserve"> PAGEREF _Toc52984620 \h </w:instrText>
        </w:r>
        <w:r w:rsidR="00485797">
          <w:rPr>
            <w:noProof/>
            <w:webHidden/>
          </w:rPr>
        </w:r>
        <w:r w:rsidR="00485797">
          <w:rPr>
            <w:noProof/>
            <w:webHidden/>
          </w:rPr>
          <w:fldChar w:fldCharType="separate"/>
        </w:r>
        <w:r w:rsidR="00485797">
          <w:rPr>
            <w:noProof/>
            <w:webHidden/>
          </w:rPr>
          <w:t>125</w:t>
        </w:r>
        <w:r w:rsidR="00485797">
          <w:rPr>
            <w:noProof/>
            <w:webHidden/>
          </w:rPr>
          <w:fldChar w:fldCharType="end"/>
        </w:r>
      </w:hyperlink>
    </w:p>
    <w:p w14:paraId="7728ADE1" w14:textId="353CB1B0" w:rsidR="00485797" w:rsidRDefault="00F31291">
      <w:pPr>
        <w:pStyle w:val="TOC3"/>
        <w:rPr>
          <w:rFonts w:asciiTheme="minorHAnsi" w:eastAsiaTheme="minorEastAsia" w:hAnsiTheme="minorHAnsi" w:cstheme="minorBidi"/>
          <w:noProof/>
          <w:sz w:val="22"/>
          <w:szCs w:val="22"/>
        </w:rPr>
      </w:pPr>
      <w:hyperlink w:anchor="_Toc52984621" w:history="1">
        <w:r w:rsidR="00485797" w:rsidRPr="00AA7D37">
          <w:rPr>
            <w:rStyle w:val="Hyperlink"/>
            <w:noProof/>
            <w14:scene3d>
              <w14:camera w14:prst="orthographicFront"/>
              <w14:lightRig w14:rig="threePt" w14:dir="t">
                <w14:rot w14:lat="0" w14:lon="0" w14:rev="0"/>
              </w14:lightRig>
            </w14:scene3d>
          </w:rPr>
          <w:t>13.6.2</w:t>
        </w:r>
        <w:r w:rsidR="00485797">
          <w:rPr>
            <w:rFonts w:asciiTheme="minorHAnsi" w:eastAsiaTheme="minorEastAsia" w:hAnsiTheme="minorHAnsi" w:cstheme="minorBidi"/>
            <w:noProof/>
            <w:sz w:val="22"/>
            <w:szCs w:val="22"/>
          </w:rPr>
          <w:tab/>
        </w:r>
        <w:r w:rsidR="00485797" w:rsidRPr="00AA7D37">
          <w:rPr>
            <w:rStyle w:val="Hyperlink"/>
            <w:noProof/>
          </w:rPr>
          <w:t>Converting logical numbers to/from text representation</w:t>
        </w:r>
        <w:r w:rsidR="00485797">
          <w:rPr>
            <w:noProof/>
            <w:webHidden/>
          </w:rPr>
          <w:tab/>
        </w:r>
        <w:r w:rsidR="00485797">
          <w:rPr>
            <w:noProof/>
            <w:webHidden/>
          </w:rPr>
          <w:fldChar w:fldCharType="begin"/>
        </w:r>
        <w:r w:rsidR="00485797">
          <w:rPr>
            <w:noProof/>
            <w:webHidden/>
          </w:rPr>
          <w:instrText xml:space="preserve"> PAGEREF _Toc52984621 \h </w:instrText>
        </w:r>
        <w:r w:rsidR="00485797">
          <w:rPr>
            <w:noProof/>
            <w:webHidden/>
          </w:rPr>
        </w:r>
        <w:r w:rsidR="00485797">
          <w:rPr>
            <w:noProof/>
            <w:webHidden/>
          </w:rPr>
          <w:fldChar w:fldCharType="separate"/>
        </w:r>
        <w:r w:rsidR="00485797">
          <w:rPr>
            <w:noProof/>
            <w:webHidden/>
          </w:rPr>
          <w:t>131</w:t>
        </w:r>
        <w:r w:rsidR="00485797">
          <w:rPr>
            <w:noProof/>
            <w:webHidden/>
          </w:rPr>
          <w:fldChar w:fldCharType="end"/>
        </w:r>
      </w:hyperlink>
    </w:p>
    <w:p w14:paraId="6EA37B82" w14:textId="4A9B4081"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2" w:history="1">
        <w:r w:rsidR="00485797" w:rsidRPr="00AA7D37">
          <w:rPr>
            <w:rStyle w:val="Hyperlink"/>
            <w:noProof/>
          </w:rPr>
          <w:t>13.7</w:t>
        </w:r>
        <w:r w:rsidR="00485797">
          <w:rPr>
            <w:rFonts w:asciiTheme="minorHAnsi" w:eastAsiaTheme="minorEastAsia" w:hAnsiTheme="minorHAnsi" w:cstheme="minorBidi"/>
            <w:noProof/>
            <w:sz w:val="22"/>
            <w:szCs w:val="22"/>
          </w:rPr>
          <w:tab/>
        </w:r>
        <w:r w:rsidR="00485797" w:rsidRPr="00AA7D37">
          <w:rPr>
            <w:rStyle w:val="Hyperlink"/>
            <w:noProof/>
          </w:rPr>
          <w:t>Properties Specific to Number with Binary Representation</w:t>
        </w:r>
        <w:r w:rsidR="00485797">
          <w:rPr>
            <w:noProof/>
            <w:webHidden/>
          </w:rPr>
          <w:tab/>
        </w:r>
        <w:r w:rsidR="00485797">
          <w:rPr>
            <w:noProof/>
            <w:webHidden/>
          </w:rPr>
          <w:fldChar w:fldCharType="begin"/>
        </w:r>
        <w:r w:rsidR="00485797">
          <w:rPr>
            <w:noProof/>
            <w:webHidden/>
          </w:rPr>
          <w:instrText xml:space="preserve"> PAGEREF _Toc52984622 \h </w:instrText>
        </w:r>
        <w:r w:rsidR="00485797">
          <w:rPr>
            <w:noProof/>
            <w:webHidden/>
          </w:rPr>
        </w:r>
        <w:r w:rsidR="00485797">
          <w:rPr>
            <w:noProof/>
            <w:webHidden/>
          </w:rPr>
          <w:fldChar w:fldCharType="separate"/>
        </w:r>
        <w:r w:rsidR="00485797">
          <w:rPr>
            <w:noProof/>
            <w:webHidden/>
          </w:rPr>
          <w:t>132</w:t>
        </w:r>
        <w:r w:rsidR="00485797">
          <w:rPr>
            <w:noProof/>
            <w:webHidden/>
          </w:rPr>
          <w:fldChar w:fldCharType="end"/>
        </w:r>
      </w:hyperlink>
    </w:p>
    <w:p w14:paraId="10C6244A" w14:textId="698E682E" w:rsidR="00485797" w:rsidRDefault="00F31291">
      <w:pPr>
        <w:pStyle w:val="TOC3"/>
        <w:rPr>
          <w:rFonts w:asciiTheme="minorHAnsi" w:eastAsiaTheme="minorEastAsia" w:hAnsiTheme="minorHAnsi" w:cstheme="minorBidi"/>
          <w:noProof/>
          <w:sz w:val="22"/>
          <w:szCs w:val="22"/>
        </w:rPr>
      </w:pPr>
      <w:hyperlink w:anchor="_Toc52984623" w:history="1">
        <w:r w:rsidR="00485797" w:rsidRPr="00AA7D37">
          <w:rPr>
            <w:rStyle w:val="Hyperlink"/>
            <w:noProof/>
            <w14:scene3d>
              <w14:camera w14:prst="orthographicFront"/>
              <w14:lightRig w14:rig="threePt" w14:dir="t">
                <w14:rot w14:lat="0" w14:lon="0" w14:rev="0"/>
              </w14:lightRig>
            </w14:scene3d>
          </w:rPr>
          <w:t>13.7.1</w:t>
        </w:r>
        <w:r w:rsidR="00485797">
          <w:rPr>
            <w:rFonts w:asciiTheme="minorHAnsi" w:eastAsiaTheme="minorEastAsia" w:hAnsiTheme="minorHAnsi" w:cstheme="minorBidi"/>
            <w:noProof/>
            <w:sz w:val="22"/>
            <w:szCs w:val="22"/>
          </w:rPr>
          <w:tab/>
        </w:r>
        <w:r w:rsidR="00485797" w:rsidRPr="00AA7D37">
          <w:rPr>
            <w:rStyle w:val="Hyperlink"/>
            <w:noProof/>
          </w:rPr>
          <w:t>Converting Logical Numbers to/from Binary Representation</w:t>
        </w:r>
        <w:r w:rsidR="00485797">
          <w:rPr>
            <w:noProof/>
            <w:webHidden/>
          </w:rPr>
          <w:tab/>
        </w:r>
        <w:r w:rsidR="00485797">
          <w:rPr>
            <w:noProof/>
            <w:webHidden/>
          </w:rPr>
          <w:fldChar w:fldCharType="begin"/>
        </w:r>
        <w:r w:rsidR="00485797">
          <w:rPr>
            <w:noProof/>
            <w:webHidden/>
          </w:rPr>
          <w:instrText xml:space="preserve"> PAGEREF _Toc52984623 \h </w:instrText>
        </w:r>
        <w:r w:rsidR="00485797">
          <w:rPr>
            <w:noProof/>
            <w:webHidden/>
          </w:rPr>
        </w:r>
        <w:r w:rsidR="00485797">
          <w:rPr>
            <w:noProof/>
            <w:webHidden/>
          </w:rPr>
          <w:fldChar w:fldCharType="separate"/>
        </w:r>
        <w:r w:rsidR="00485797">
          <w:rPr>
            <w:noProof/>
            <w:webHidden/>
          </w:rPr>
          <w:t>134</w:t>
        </w:r>
        <w:r w:rsidR="00485797">
          <w:rPr>
            <w:noProof/>
            <w:webHidden/>
          </w:rPr>
          <w:fldChar w:fldCharType="end"/>
        </w:r>
      </w:hyperlink>
    </w:p>
    <w:p w14:paraId="1C6ADA51" w14:textId="050BEC6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4" w:history="1">
        <w:r w:rsidR="00485797" w:rsidRPr="00AA7D37">
          <w:rPr>
            <w:rStyle w:val="Hyperlink"/>
            <w:noProof/>
          </w:rPr>
          <w:t>13.8</w:t>
        </w:r>
        <w:r w:rsidR="00485797">
          <w:rPr>
            <w:rFonts w:asciiTheme="minorHAnsi" w:eastAsiaTheme="minorEastAsia" w:hAnsiTheme="minorHAnsi" w:cstheme="minorBidi"/>
            <w:noProof/>
            <w:sz w:val="22"/>
            <w:szCs w:val="22"/>
          </w:rPr>
          <w:tab/>
        </w:r>
        <w:r w:rsidR="00485797" w:rsidRPr="00AA7D37">
          <w:rPr>
            <w:rStyle w:val="Hyperlink"/>
            <w:noProof/>
          </w:rPr>
          <w:t>Properties Specific to Float/Double with Binary Representation</w:t>
        </w:r>
        <w:r w:rsidR="00485797">
          <w:rPr>
            <w:noProof/>
            <w:webHidden/>
          </w:rPr>
          <w:tab/>
        </w:r>
        <w:r w:rsidR="00485797">
          <w:rPr>
            <w:noProof/>
            <w:webHidden/>
          </w:rPr>
          <w:fldChar w:fldCharType="begin"/>
        </w:r>
        <w:r w:rsidR="00485797">
          <w:rPr>
            <w:noProof/>
            <w:webHidden/>
          </w:rPr>
          <w:instrText xml:space="preserve"> PAGEREF _Toc52984624 \h </w:instrText>
        </w:r>
        <w:r w:rsidR="00485797">
          <w:rPr>
            <w:noProof/>
            <w:webHidden/>
          </w:rPr>
        </w:r>
        <w:r w:rsidR="00485797">
          <w:rPr>
            <w:noProof/>
            <w:webHidden/>
          </w:rPr>
          <w:fldChar w:fldCharType="separate"/>
        </w:r>
        <w:r w:rsidR="00485797">
          <w:rPr>
            <w:noProof/>
            <w:webHidden/>
          </w:rPr>
          <w:t>138</w:t>
        </w:r>
        <w:r w:rsidR="00485797">
          <w:rPr>
            <w:noProof/>
            <w:webHidden/>
          </w:rPr>
          <w:fldChar w:fldCharType="end"/>
        </w:r>
      </w:hyperlink>
    </w:p>
    <w:p w14:paraId="4A460814" w14:textId="6ECAFEA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5" w:history="1">
        <w:r w:rsidR="00485797" w:rsidRPr="00AA7D37">
          <w:rPr>
            <w:rStyle w:val="Hyperlink"/>
            <w:noProof/>
          </w:rPr>
          <w:t>13.9</w:t>
        </w:r>
        <w:r w:rsidR="00485797">
          <w:rPr>
            <w:rFonts w:asciiTheme="minorHAnsi" w:eastAsiaTheme="minorEastAsia" w:hAnsiTheme="minorHAnsi" w:cstheme="minorBidi"/>
            <w:noProof/>
            <w:sz w:val="22"/>
            <w:szCs w:val="22"/>
          </w:rPr>
          <w:tab/>
        </w:r>
        <w:r w:rsidR="00485797" w:rsidRPr="00AA7D37">
          <w:rPr>
            <w:rStyle w:val="Hyperlink"/>
            <w:noProof/>
          </w:rPr>
          <w:t>Properties Specific to Boolean with Text Representation</w:t>
        </w:r>
        <w:r w:rsidR="00485797">
          <w:rPr>
            <w:noProof/>
            <w:webHidden/>
          </w:rPr>
          <w:tab/>
        </w:r>
        <w:r w:rsidR="00485797">
          <w:rPr>
            <w:noProof/>
            <w:webHidden/>
          </w:rPr>
          <w:fldChar w:fldCharType="begin"/>
        </w:r>
        <w:r w:rsidR="00485797">
          <w:rPr>
            <w:noProof/>
            <w:webHidden/>
          </w:rPr>
          <w:instrText xml:space="preserve"> PAGEREF _Toc52984625 \h </w:instrText>
        </w:r>
        <w:r w:rsidR="00485797">
          <w:rPr>
            <w:noProof/>
            <w:webHidden/>
          </w:rPr>
        </w:r>
        <w:r w:rsidR="00485797">
          <w:rPr>
            <w:noProof/>
            <w:webHidden/>
          </w:rPr>
          <w:fldChar w:fldCharType="separate"/>
        </w:r>
        <w:r w:rsidR="00485797">
          <w:rPr>
            <w:noProof/>
            <w:webHidden/>
          </w:rPr>
          <w:t>138</w:t>
        </w:r>
        <w:r w:rsidR="00485797">
          <w:rPr>
            <w:noProof/>
            <w:webHidden/>
          </w:rPr>
          <w:fldChar w:fldCharType="end"/>
        </w:r>
      </w:hyperlink>
    </w:p>
    <w:p w14:paraId="7BB0B902" w14:textId="1FC7A23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6" w:history="1">
        <w:r w:rsidR="00485797" w:rsidRPr="00AA7D37">
          <w:rPr>
            <w:rStyle w:val="Hyperlink"/>
            <w:noProof/>
          </w:rPr>
          <w:t>13.10</w:t>
        </w:r>
        <w:r w:rsidR="00485797">
          <w:rPr>
            <w:rFonts w:asciiTheme="minorHAnsi" w:eastAsiaTheme="minorEastAsia" w:hAnsiTheme="minorHAnsi" w:cstheme="minorBidi"/>
            <w:noProof/>
            <w:sz w:val="22"/>
            <w:szCs w:val="22"/>
          </w:rPr>
          <w:tab/>
        </w:r>
        <w:r w:rsidR="00485797" w:rsidRPr="00AA7D37">
          <w:rPr>
            <w:rStyle w:val="Hyperlink"/>
            <w:noProof/>
          </w:rPr>
          <w:t>Properties Specific to Boolean with Binary Representation</w:t>
        </w:r>
        <w:r w:rsidR="00485797">
          <w:rPr>
            <w:noProof/>
            <w:webHidden/>
          </w:rPr>
          <w:tab/>
        </w:r>
        <w:r w:rsidR="00485797">
          <w:rPr>
            <w:noProof/>
            <w:webHidden/>
          </w:rPr>
          <w:fldChar w:fldCharType="begin"/>
        </w:r>
        <w:r w:rsidR="00485797">
          <w:rPr>
            <w:noProof/>
            <w:webHidden/>
          </w:rPr>
          <w:instrText xml:space="preserve"> PAGEREF _Toc52984626 \h </w:instrText>
        </w:r>
        <w:r w:rsidR="00485797">
          <w:rPr>
            <w:noProof/>
            <w:webHidden/>
          </w:rPr>
        </w:r>
        <w:r w:rsidR="00485797">
          <w:rPr>
            <w:noProof/>
            <w:webHidden/>
          </w:rPr>
          <w:fldChar w:fldCharType="separate"/>
        </w:r>
        <w:r w:rsidR="00485797">
          <w:rPr>
            <w:noProof/>
            <w:webHidden/>
          </w:rPr>
          <w:t>140</w:t>
        </w:r>
        <w:r w:rsidR="00485797">
          <w:rPr>
            <w:noProof/>
            <w:webHidden/>
          </w:rPr>
          <w:fldChar w:fldCharType="end"/>
        </w:r>
      </w:hyperlink>
    </w:p>
    <w:p w14:paraId="45B68873" w14:textId="7656F83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27" w:history="1">
        <w:r w:rsidR="00485797" w:rsidRPr="00AA7D37">
          <w:rPr>
            <w:rStyle w:val="Hyperlink"/>
            <w:noProof/>
          </w:rPr>
          <w:t>13.11</w:t>
        </w:r>
        <w:r w:rsidR="00485797">
          <w:rPr>
            <w:rFonts w:asciiTheme="minorHAnsi" w:eastAsiaTheme="minorEastAsia" w:hAnsiTheme="minorHAnsi" w:cstheme="minorBidi"/>
            <w:noProof/>
            <w:sz w:val="22"/>
            <w:szCs w:val="22"/>
          </w:rPr>
          <w:tab/>
        </w:r>
        <w:r w:rsidR="00485797" w:rsidRPr="00AA7D37">
          <w:rPr>
            <w:rStyle w:val="Hyperlink"/>
            <w:noProof/>
          </w:rPr>
          <w:t>Properties specific to Calendar with Text or Binary Representation</w:t>
        </w:r>
        <w:r w:rsidR="00485797">
          <w:rPr>
            <w:noProof/>
            <w:webHidden/>
          </w:rPr>
          <w:tab/>
        </w:r>
        <w:r w:rsidR="00485797">
          <w:rPr>
            <w:noProof/>
            <w:webHidden/>
          </w:rPr>
          <w:fldChar w:fldCharType="begin"/>
        </w:r>
        <w:r w:rsidR="00485797">
          <w:rPr>
            <w:noProof/>
            <w:webHidden/>
          </w:rPr>
          <w:instrText xml:space="preserve"> PAGEREF _Toc52984627 \h </w:instrText>
        </w:r>
        <w:r w:rsidR="00485797">
          <w:rPr>
            <w:noProof/>
            <w:webHidden/>
          </w:rPr>
        </w:r>
        <w:r w:rsidR="00485797">
          <w:rPr>
            <w:noProof/>
            <w:webHidden/>
          </w:rPr>
          <w:fldChar w:fldCharType="separate"/>
        </w:r>
        <w:r w:rsidR="00485797">
          <w:rPr>
            <w:noProof/>
            <w:webHidden/>
          </w:rPr>
          <w:t>140</w:t>
        </w:r>
        <w:r w:rsidR="00485797">
          <w:rPr>
            <w:noProof/>
            <w:webHidden/>
          </w:rPr>
          <w:fldChar w:fldCharType="end"/>
        </w:r>
      </w:hyperlink>
    </w:p>
    <w:p w14:paraId="069D6E09" w14:textId="54950D15" w:rsidR="00485797" w:rsidRDefault="00F31291">
      <w:pPr>
        <w:pStyle w:val="TOC3"/>
        <w:rPr>
          <w:rFonts w:asciiTheme="minorHAnsi" w:eastAsiaTheme="minorEastAsia" w:hAnsiTheme="minorHAnsi" w:cstheme="minorBidi"/>
          <w:noProof/>
          <w:sz w:val="22"/>
          <w:szCs w:val="22"/>
        </w:rPr>
      </w:pPr>
      <w:hyperlink w:anchor="_Toc52984628" w:history="1">
        <w:r w:rsidR="00485797" w:rsidRPr="00AA7D37">
          <w:rPr>
            <w:rStyle w:val="Hyperlink"/>
            <w:noProof/>
            <w14:scene3d>
              <w14:camera w14:prst="orthographicFront"/>
              <w14:lightRig w14:rig="threePt" w14:dir="t">
                <w14:rot w14:lat="0" w14:lon="0" w14:rev="0"/>
              </w14:lightRig>
            </w14:scene3d>
          </w:rPr>
          <w:t>13.11.1</w:t>
        </w:r>
        <w:r w:rsidR="00485797">
          <w:rPr>
            <w:rFonts w:asciiTheme="minorHAnsi" w:eastAsiaTheme="minorEastAsia" w:hAnsiTheme="minorHAnsi" w:cstheme="minorBidi"/>
            <w:noProof/>
            <w:sz w:val="22"/>
            <w:szCs w:val="22"/>
          </w:rPr>
          <w:tab/>
        </w:r>
        <w:r w:rsidR="00485797" w:rsidRPr="00AA7D37">
          <w:rPr>
            <w:rStyle w:val="Hyperlink"/>
            <w:noProof/>
          </w:rPr>
          <w:t>The dfdl:calendarPattern property</w:t>
        </w:r>
        <w:r w:rsidR="00485797">
          <w:rPr>
            <w:noProof/>
            <w:webHidden/>
          </w:rPr>
          <w:tab/>
        </w:r>
        <w:r w:rsidR="00485797">
          <w:rPr>
            <w:noProof/>
            <w:webHidden/>
          </w:rPr>
          <w:fldChar w:fldCharType="begin"/>
        </w:r>
        <w:r w:rsidR="00485797">
          <w:rPr>
            <w:noProof/>
            <w:webHidden/>
          </w:rPr>
          <w:instrText xml:space="preserve"> PAGEREF _Toc52984628 \h </w:instrText>
        </w:r>
        <w:r w:rsidR="00485797">
          <w:rPr>
            <w:noProof/>
            <w:webHidden/>
          </w:rPr>
        </w:r>
        <w:r w:rsidR="00485797">
          <w:rPr>
            <w:noProof/>
            <w:webHidden/>
          </w:rPr>
          <w:fldChar w:fldCharType="separate"/>
        </w:r>
        <w:r w:rsidR="00485797">
          <w:rPr>
            <w:noProof/>
            <w:webHidden/>
          </w:rPr>
          <w:t>142</w:t>
        </w:r>
        <w:r w:rsidR="00485797">
          <w:rPr>
            <w:noProof/>
            <w:webHidden/>
          </w:rPr>
          <w:fldChar w:fldCharType="end"/>
        </w:r>
      </w:hyperlink>
    </w:p>
    <w:p w14:paraId="609302F8" w14:textId="2AFED996" w:rsidR="00485797" w:rsidRDefault="00F31291">
      <w:pPr>
        <w:pStyle w:val="TOC3"/>
        <w:rPr>
          <w:rFonts w:asciiTheme="minorHAnsi" w:eastAsiaTheme="minorEastAsia" w:hAnsiTheme="minorHAnsi" w:cstheme="minorBidi"/>
          <w:noProof/>
          <w:sz w:val="22"/>
          <w:szCs w:val="22"/>
        </w:rPr>
      </w:pPr>
      <w:hyperlink w:anchor="_Toc52984629" w:history="1">
        <w:r w:rsidR="00485797" w:rsidRPr="00AA7D37">
          <w:rPr>
            <w:rStyle w:val="Hyperlink"/>
            <w:noProof/>
            <w:lang w:eastAsia="en-GB"/>
            <w14:scene3d>
              <w14:camera w14:prst="orthographicFront"/>
              <w14:lightRig w14:rig="threePt" w14:dir="t">
                <w14:rot w14:lat="0" w14:lon="0" w14:rev="0"/>
              </w14:lightRig>
            </w14:scene3d>
          </w:rPr>
          <w:t>13.11.2</w:t>
        </w:r>
        <w:r w:rsidR="00485797">
          <w:rPr>
            <w:rFonts w:asciiTheme="minorHAnsi" w:eastAsiaTheme="minorEastAsia" w:hAnsiTheme="minorHAnsi" w:cstheme="minorBidi"/>
            <w:noProof/>
            <w:sz w:val="22"/>
            <w:szCs w:val="22"/>
          </w:rPr>
          <w:tab/>
        </w:r>
        <w:r w:rsidR="00485797" w:rsidRPr="00AA7D37">
          <w:rPr>
            <w:rStyle w:val="Hyperlink"/>
            <w:noProof/>
            <w:lang w:eastAsia="en-GB"/>
          </w:rPr>
          <w:t>The dfdl:calendarCheckPolicy Property</w:t>
        </w:r>
        <w:r w:rsidR="00485797">
          <w:rPr>
            <w:noProof/>
            <w:webHidden/>
          </w:rPr>
          <w:tab/>
        </w:r>
        <w:r w:rsidR="00485797">
          <w:rPr>
            <w:noProof/>
            <w:webHidden/>
          </w:rPr>
          <w:fldChar w:fldCharType="begin"/>
        </w:r>
        <w:r w:rsidR="00485797">
          <w:rPr>
            <w:noProof/>
            <w:webHidden/>
          </w:rPr>
          <w:instrText xml:space="preserve"> PAGEREF _Toc52984629 \h </w:instrText>
        </w:r>
        <w:r w:rsidR="00485797">
          <w:rPr>
            <w:noProof/>
            <w:webHidden/>
          </w:rPr>
        </w:r>
        <w:r w:rsidR="00485797">
          <w:rPr>
            <w:noProof/>
            <w:webHidden/>
          </w:rPr>
          <w:fldChar w:fldCharType="separate"/>
        </w:r>
        <w:r w:rsidR="00485797">
          <w:rPr>
            <w:noProof/>
            <w:webHidden/>
          </w:rPr>
          <w:t>146</w:t>
        </w:r>
        <w:r w:rsidR="00485797">
          <w:rPr>
            <w:noProof/>
            <w:webHidden/>
          </w:rPr>
          <w:fldChar w:fldCharType="end"/>
        </w:r>
      </w:hyperlink>
    </w:p>
    <w:p w14:paraId="02E5CAAD" w14:textId="4F19A7F0"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0" w:history="1">
        <w:r w:rsidR="00485797" w:rsidRPr="00AA7D37">
          <w:rPr>
            <w:rStyle w:val="Hyperlink"/>
            <w:noProof/>
          </w:rPr>
          <w:t>13.12</w:t>
        </w:r>
        <w:r w:rsidR="00485797">
          <w:rPr>
            <w:rFonts w:asciiTheme="minorHAnsi" w:eastAsiaTheme="minorEastAsia" w:hAnsiTheme="minorHAnsi" w:cstheme="minorBidi"/>
            <w:noProof/>
            <w:sz w:val="22"/>
            <w:szCs w:val="22"/>
          </w:rPr>
          <w:tab/>
        </w:r>
        <w:r w:rsidR="00485797" w:rsidRPr="00AA7D37">
          <w:rPr>
            <w:rStyle w:val="Hyperlink"/>
            <w:noProof/>
          </w:rPr>
          <w:t>Properties Specific to Calendar with Text Representation</w:t>
        </w:r>
        <w:r w:rsidR="00485797">
          <w:rPr>
            <w:noProof/>
            <w:webHidden/>
          </w:rPr>
          <w:tab/>
        </w:r>
        <w:r w:rsidR="00485797">
          <w:rPr>
            <w:noProof/>
            <w:webHidden/>
          </w:rPr>
          <w:fldChar w:fldCharType="begin"/>
        </w:r>
        <w:r w:rsidR="00485797">
          <w:rPr>
            <w:noProof/>
            <w:webHidden/>
          </w:rPr>
          <w:instrText xml:space="preserve"> PAGEREF _Toc52984630 \h </w:instrText>
        </w:r>
        <w:r w:rsidR="00485797">
          <w:rPr>
            <w:noProof/>
            <w:webHidden/>
          </w:rPr>
        </w:r>
        <w:r w:rsidR="00485797">
          <w:rPr>
            <w:noProof/>
            <w:webHidden/>
          </w:rPr>
          <w:fldChar w:fldCharType="separate"/>
        </w:r>
        <w:r w:rsidR="00485797">
          <w:rPr>
            <w:noProof/>
            <w:webHidden/>
          </w:rPr>
          <w:t>146</w:t>
        </w:r>
        <w:r w:rsidR="00485797">
          <w:rPr>
            <w:noProof/>
            <w:webHidden/>
          </w:rPr>
          <w:fldChar w:fldCharType="end"/>
        </w:r>
      </w:hyperlink>
    </w:p>
    <w:p w14:paraId="449CF583" w14:textId="447C3D8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1" w:history="1">
        <w:r w:rsidR="00485797" w:rsidRPr="00AA7D37">
          <w:rPr>
            <w:rStyle w:val="Hyperlink"/>
            <w:noProof/>
          </w:rPr>
          <w:t>13.13</w:t>
        </w:r>
        <w:r w:rsidR="00485797">
          <w:rPr>
            <w:rFonts w:asciiTheme="minorHAnsi" w:eastAsiaTheme="minorEastAsia" w:hAnsiTheme="minorHAnsi" w:cstheme="minorBidi"/>
            <w:noProof/>
            <w:sz w:val="22"/>
            <w:szCs w:val="22"/>
          </w:rPr>
          <w:tab/>
        </w:r>
        <w:r w:rsidR="00485797" w:rsidRPr="00AA7D37">
          <w:rPr>
            <w:rStyle w:val="Hyperlink"/>
            <w:noProof/>
          </w:rPr>
          <w:t>Properties Specific to Calendar with Binary Representation</w:t>
        </w:r>
        <w:r w:rsidR="00485797">
          <w:rPr>
            <w:noProof/>
            <w:webHidden/>
          </w:rPr>
          <w:tab/>
        </w:r>
        <w:r w:rsidR="00485797">
          <w:rPr>
            <w:noProof/>
            <w:webHidden/>
          </w:rPr>
          <w:fldChar w:fldCharType="begin"/>
        </w:r>
        <w:r w:rsidR="00485797">
          <w:rPr>
            <w:noProof/>
            <w:webHidden/>
          </w:rPr>
          <w:instrText xml:space="preserve"> PAGEREF _Toc52984631 \h </w:instrText>
        </w:r>
        <w:r w:rsidR="00485797">
          <w:rPr>
            <w:noProof/>
            <w:webHidden/>
          </w:rPr>
        </w:r>
        <w:r w:rsidR="00485797">
          <w:rPr>
            <w:noProof/>
            <w:webHidden/>
          </w:rPr>
          <w:fldChar w:fldCharType="separate"/>
        </w:r>
        <w:r w:rsidR="00485797">
          <w:rPr>
            <w:noProof/>
            <w:webHidden/>
          </w:rPr>
          <w:t>147</w:t>
        </w:r>
        <w:r w:rsidR="00485797">
          <w:rPr>
            <w:noProof/>
            <w:webHidden/>
          </w:rPr>
          <w:fldChar w:fldCharType="end"/>
        </w:r>
      </w:hyperlink>
    </w:p>
    <w:p w14:paraId="548371F1" w14:textId="2779A164"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2" w:history="1">
        <w:r w:rsidR="00485797" w:rsidRPr="00AA7D37">
          <w:rPr>
            <w:rStyle w:val="Hyperlink"/>
            <w:noProof/>
          </w:rPr>
          <w:t>13.14</w:t>
        </w:r>
        <w:r w:rsidR="00485797">
          <w:rPr>
            <w:rFonts w:asciiTheme="minorHAnsi" w:eastAsiaTheme="minorEastAsia" w:hAnsiTheme="minorHAnsi" w:cstheme="minorBidi"/>
            <w:noProof/>
            <w:sz w:val="22"/>
            <w:szCs w:val="22"/>
          </w:rPr>
          <w:tab/>
        </w:r>
        <w:r w:rsidR="00485797" w:rsidRPr="00AA7D37">
          <w:rPr>
            <w:rStyle w:val="Hyperlink"/>
            <w:noProof/>
          </w:rPr>
          <w:t>Properties Specific to Opaque Types (xs:hexBinary)</w:t>
        </w:r>
        <w:r w:rsidR="00485797">
          <w:rPr>
            <w:noProof/>
            <w:webHidden/>
          </w:rPr>
          <w:tab/>
        </w:r>
        <w:r w:rsidR="00485797">
          <w:rPr>
            <w:noProof/>
            <w:webHidden/>
          </w:rPr>
          <w:fldChar w:fldCharType="begin"/>
        </w:r>
        <w:r w:rsidR="00485797">
          <w:rPr>
            <w:noProof/>
            <w:webHidden/>
          </w:rPr>
          <w:instrText xml:space="preserve"> PAGEREF _Toc52984632 \h </w:instrText>
        </w:r>
        <w:r w:rsidR="00485797">
          <w:rPr>
            <w:noProof/>
            <w:webHidden/>
          </w:rPr>
        </w:r>
        <w:r w:rsidR="00485797">
          <w:rPr>
            <w:noProof/>
            <w:webHidden/>
          </w:rPr>
          <w:fldChar w:fldCharType="separate"/>
        </w:r>
        <w:r w:rsidR="00485797">
          <w:rPr>
            <w:noProof/>
            <w:webHidden/>
          </w:rPr>
          <w:t>148</w:t>
        </w:r>
        <w:r w:rsidR="00485797">
          <w:rPr>
            <w:noProof/>
            <w:webHidden/>
          </w:rPr>
          <w:fldChar w:fldCharType="end"/>
        </w:r>
      </w:hyperlink>
    </w:p>
    <w:p w14:paraId="51B702BE" w14:textId="7A7F2B3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3" w:history="1">
        <w:r w:rsidR="00485797" w:rsidRPr="00AA7D37">
          <w:rPr>
            <w:rStyle w:val="Hyperlink"/>
            <w:noProof/>
          </w:rPr>
          <w:t>13.15</w:t>
        </w:r>
        <w:r w:rsidR="00485797">
          <w:rPr>
            <w:rFonts w:asciiTheme="minorHAnsi" w:eastAsiaTheme="minorEastAsia" w:hAnsiTheme="minorHAnsi" w:cstheme="minorBidi"/>
            <w:noProof/>
            <w:sz w:val="22"/>
            <w:szCs w:val="22"/>
          </w:rPr>
          <w:tab/>
        </w:r>
        <w:r w:rsidR="00485797" w:rsidRPr="00AA7D37">
          <w:rPr>
            <w:rStyle w:val="Hyperlink"/>
            <w:noProof/>
          </w:rPr>
          <w:t>Nil Value Processing</w:t>
        </w:r>
        <w:r w:rsidR="00485797">
          <w:rPr>
            <w:noProof/>
            <w:webHidden/>
          </w:rPr>
          <w:tab/>
        </w:r>
        <w:r w:rsidR="00485797">
          <w:rPr>
            <w:noProof/>
            <w:webHidden/>
          </w:rPr>
          <w:fldChar w:fldCharType="begin"/>
        </w:r>
        <w:r w:rsidR="00485797">
          <w:rPr>
            <w:noProof/>
            <w:webHidden/>
          </w:rPr>
          <w:instrText xml:space="preserve"> PAGEREF _Toc52984633 \h </w:instrText>
        </w:r>
        <w:r w:rsidR="00485797">
          <w:rPr>
            <w:noProof/>
            <w:webHidden/>
          </w:rPr>
        </w:r>
        <w:r w:rsidR="00485797">
          <w:rPr>
            <w:noProof/>
            <w:webHidden/>
          </w:rPr>
          <w:fldChar w:fldCharType="separate"/>
        </w:r>
        <w:r w:rsidR="00485797">
          <w:rPr>
            <w:noProof/>
            <w:webHidden/>
          </w:rPr>
          <w:t>148</w:t>
        </w:r>
        <w:r w:rsidR="00485797">
          <w:rPr>
            <w:noProof/>
            <w:webHidden/>
          </w:rPr>
          <w:fldChar w:fldCharType="end"/>
        </w:r>
      </w:hyperlink>
    </w:p>
    <w:p w14:paraId="74F104D8" w14:textId="6EE3570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4" w:history="1">
        <w:r w:rsidR="00485797" w:rsidRPr="00AA7D37">
          <w:rPr>
            <w:rStyle w:val="Hyperlink"/>
            <w:noProof/>
          </w:rPr>
          <w:t>13.16</w:t>
        </w:r>
        <w:r w:rsidR="00485797">
          <w:rPr>
            <w:rFonts w:asciiTheme="minorHAnsi" w:eastAsiaTheme="minorEastAsia" w:hAnsiTheme="minorHAnsi" w:cstheme="minorBidi"/>
            <w:noProof/>
            <w:sz w:val="22"/>
            <w:szCs w:val="22"/>
          </w:rPr>
          <w:tab/>
        </w:r>
        <w:r w:rsidR="00485797" w:rsidRPr="00AA7D37">
          <w:rPr>
            <w:rStyle w:val="Hyperlink"/>
            <w:noProof/>
          </w:rPr>
          <w:t>Properties for Nillable Elements</w:t>
        </w:r>
        <w:r w:rsidR="00485797">
          <w:rPr>
            <w:noProof/>
            <w:webHidden/>
          </w:rPr>
          <w:tab/>
        </w:r>
        <w:r w:rsidR="00485797">
          <w:rPr>
            <w:noProof/>
            <w:webHidden/>
          </w:rPr>
          <w:fldChar w:fldCharType="begin"/>
        </w:r>
        <w:r w:rsidR="00485797">
          <w:rPr>
            <w:noProof/>
            <w:webHidden/>
          </w:rPr>
          <w:instrText xml:space="preserve"> PAGEREF _Toc52984634 \h </w:instrText>
        </w:r>
        <w:r w:rsidR="00485797">
          <w:rPr>
            <w:noProof/>
            <w:webHidden/>
          </w:rPr>
        </w:r>
        <w:r w:rsidR="00485797">
          <w:rPr>
            <w:noProof/>
            <w:webHidden/>
          </w:rPr>
          <w:fldChar w:fldCharType="separate"/>
        </w:r>
        <w:r w:rsidR="00485797">
          <w:rPr>
            <w:noProof/>
            <w:webHidden/>
          </w:rPr>
          <w:t>149</w:t>
        </w:r>
        <w:r w:rsidR="00485797">
          <w:rPr>
            <w:noProof/>
            <w:webHidden/>
          </w:rPr>
          <w:fldChar w:fldCharType="end"/>
        </w:r>
      </w:hyperlink>
    </w:p>
    <w:p w14:paraId="5D53B9CB" w14:textId="6892FB56" w:rsidR="00485797" w:rsidRDefault="00F31291">
      <w:pPr>
        <w:pStyle w:val="TOC1"/>
        <w:tabs>
          <w:tab w:val="left" w:pos="600"/>
        </w:tabs>
        <w:rPr>
          <w:rFonts w:asciiTheme="minorHAnsi" w:eastAsiaTheme="minorEastAsia" w:hAnsiTheme="minorHAnsi" w:cstheme="minorBidi"/>
          <w:noProof/>
          <w:sz w:val="22"/>
          <w:szCs w:val="22"/>
        </w:rPr>
      </w:pPr>
      <w:hyperlink w:anchor="_Toc52984635" w:history="1">
        <w:r w:rsidR="00485797" w:rsidRPr="00AA7D37">
          <w:rPr>
            <w:rStyle w:val="Hyperlink"/>
            <w:noProof/>
          </w:rPr>
          <w:t>14</w:t>
        </w:r>
        <w:r w:rsidR="00485797">
          <w:rPr>
            <w:rFonts w:asciiTheme="minorHAnsi" w:eastAsiaTheme="minorEastAsia" w:hAnsiTheme="minorHAnsi" w:cstheme="minorBidi"/>
            <w:noProof/>
            <w:sz w:val="22"/>
            <w:szCs w:val="22"/>
          </w:rPr>
          <w:tab/>
        </w:r>
        <w:r w:rsidR="00485797" w:rsidRPr="00AA7D37">
          <w:rPr>
            <w:rStyle w:val="Hyperlink"/>
            <w:noProof/>
          </w:rPr>
          <w:t>Sequence Groups</w:t>
        </w:r>
        <w:r w:rsidR="00485797">
          <w:rPr>
            <w:noProof/>
            <w:webHidden/>
          </w:rPr>
          <w:tab/>
        </w:r>
        <w:r w:rsidR="00485797">
          <w:rPr>
            <w:noProof/>
            <w:webHidden/>
          </w:rPr>
          <w:fldChar w:fldCharType="begin"/>
        </w:r>
        <w:r w:rsidR="00485797">
          <w:rPr>
            <w:noProof/>
            <w:webHidden/>
          </w:rPr>
          <w:instrText xml:space="preserve"> PAGEREF _Toc52984635 \h </w:instrText>
        </w:r>
        <w:r w:rsidR="00485797">
          <w:rPr>
            <w:noProof/>
            <w:webHidden/>
          </w:rPr>
        </w:r>
        <w:r w:rsidR="00485797">
          <w:rPr>
            <w:noProof/>
            <w:webHidden/>
          </w:rPr>
          <w:fldChar w:fldCharType="separate"/>
        </w:r>
        <w:r w:rsidR="00485797">
          <w:rPr>
            <w:noProof/>
            <w:webHidden/>
          </w:rPr>
          <w:t>153</w:t>
        </w:r>
        <w:r w:rsidR="00485797">
          <w:rPr>
            <w:noProof/>
            <w:webHidden/>
          </w:rPr>
          <w:fldChar w:fldCharType="end"/>
        </w:r>
      </w:hyperlink>
    </w:p>
    <w:p w14:paraId="700B8D2A" w14:textId="2D34CC5D"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6" w:history="1">
        <w:r w:rsidR="00485797" w:rsidRPr="00AA7D37">
          <w:rPr>
            <w:rStyle w:val="Hyperlink"/>
            <w:noProof/>
          </w:rPr>
          <w:t>14.1</w:t>
        </w:r>
        <w:r w:rsidR="00485797">
          <w:rPr>
            <w:rFonts w:asciiTheme="minorHAnsi" w:eastAsiaTheme="minorEastAsia" w:hAnsiTheme="minorHAnsi" w:cstheme="minorBidi"/>
            <w:noProof/>
            <w:sz w:val="22"/>
            <w:szCs w:val="22"/>
          </w:rPr>
          <w:tab/>
        </w:r>
        <w:r w:rsidR="00485797" w:rsidRPr="00AA7D37">
          <w:rPr>
            <w:rStyle w:val="Hyperlink"/>
            <w:noProof/>
          </w:rPr>
          <w:t>Empty Sequences</w:t>
        </w:r>
        <w:r w:rsidR="00485797">
          <w:rPr>
            <w:noProof/>
            <w:webHidden/>
          </w:rPr>
          <w:tab/>
        </w:r>
        <w:r w:rsidR="00485797">
          <w:rPr>
            <w:noProof/>
            <w:webHidden/>
          </w:rPr>
          <w:fldChar w:fldCharType="begin"/>
        </w:r>
        <w:r w:rsidR="00485797">
          <w:rPr>
            <w:noProof/>
            <w:webHidden/>
          </w:rPr>
          <w:instrText xml:space="preserve"> PAGEREF _Toc52984636 \h </w:instrText>
        </w:r>
        <w:r w:rsidR="00485797">
          <w:rPr>
            <w:noProof/>
            <w:webHidden/>
          </w:rPr>
        </w:r>
        <w:r w:rsidR="00485797">
          <w:rPr>
            <w:noProof/>
            <w:webHidden/>
          </w:rPr>
          <w:fldChar w:fldCharType="separate"/>
        </w:r>
        <w:r w:rsidR="00485797">
          <w:rPr>
            <w:noProof/>
            <w:webHidden/>
          </w:rPr>
          <w:t>153</w:t>
        </w:r>
        <w:r w:rsidR="00485797">
          <w:rPr>
            <w:noProof/>
            <w:webHidden/>
          </w:rPr>
          <w:fldChar w:fldCharType="end"/>
        </w:r>
      </w:hyperlink>
    </w:p>
    <w:p w14:paraId="06337E18" w14:textId="73D4F90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37" w:history="1">
        <w:r w:rsidR="00485797" w:rsidRPr="00AA7D37">
          <w:rPr>
            <w:rStyle w:val="Hyperlink"/>
            <w:noProof/>
          </w:rPr>
          <w:t>14.2</w:t>
        </w:r>
        <w:r w:rsidR="00485797">
          <w:rPr>
            <w:rFonts w:asciiTheme="minorHAnsi" w:eastAsiaTheme="minorEastAsia" w:hAnsiTheme="minorHAnsi" w:cstheme="minorBidi"/>
            <w:noProof/>
            <w:sz w:val="22"/>
            <w:szCs w:val="22"/>
          </w:rPr>
          <w:tab/>
        </w:r>
        <w:r w:rsidR="00485797" w:rsidRPr="00AA7D37">
          <w:rPr>
            <w:rStyle w:val="Hyperlink"/>
            <w:noProof/>
          </w:rPr>
          <w:t>Sequence Groups with Separators</w:t>
        </w:r>
        <w:r w:rsidR="00485797">
          <w:rPr>
            <w:noProof/>
            <w:webHidden/>
          </w:rPr>
          <w:tab/>
        </w:r>
        <w:r w:rsidR="00485797">
          <w:rPr>
            <w:noProof/>
            <w:webHidden/>
          </w:rPr>
          <w:fldChar w:fldCharType="begin"/>
        </w:r>
        <w:r w:rsidR="00485797">
          <w:rPr>
            <w:noProof/>
            <w:webHidden/>
          </w:rPr>
          <w:instrText xml:space="preserve"> PAGEREF _Toc52984637 \h </w:instrText>
        </w:r>
        <w:r w:rsidR="00485797">
          <w:rPr>
            <w:noProof/>
            <w:webHidden/>
          </w:rPr>
        </w:r>
        <w:r w:rsidR="00485797">
          <w:rPr>
            <w:noProof/>
            <w:webHidden/>
          </w:rPr>
          <w:fldChar w:fldCharType="separate"/>
        </w:r>
        <w:r w:rsidR="00485797">
          <w:rPr>
            <w:noProof/>
            <w:webHidden/>
          </w:rPr>
          <w:t>154</w:t>
        </w:r>
        <w:r w:rsidR="00485797">
          <w:rPr>
            <w:noProof/>
            <w:webHidden/>
          </w:rPr>
          <w:fldChar w:fldCharType="end"/>
        </w:r>
      </w:hyperlink>
    </w:p>
    <w:p w14:paraId="00791FB0" w14:textId="424EF8F0" w:rsidR="00485797" w:rsidRDefault="00F31291">
      <w:pPr>
        <w:pStyle w:val="TOC3"/>
        <w:rPr>
          <w:rFonts w:asciiTheme="minorHAnsi" w:eastAsiaTheme="minorEastAsia" w:hAnsiTheme="minorHAnsi" w:cstheme="minorBidi"/>
          <w:noProof/>
          <w:sz w:val="22"/>
          <w:szCs w:val="22"/>
        </w:rPr>
      </w:pPr>
      <w:hyperlink w:anchor="_Toc52984638" w:history="1">
        <w:r w:rsidR="00485797" w:rsidRPr="00AA7D37">
          <w:rPr>
            <w:rStyle w:val="Hyperlink"/>
            <w:noProof/>
            <w14:scene3d>
              <w14:camera w14:prst="orthographicFront"/>
              <w14:lightRig w14:rig="threePt" w14:dir="t">
                <w14:rot w14:lat="0" w14:lon="0" w14:rev="0"/>
              </w14:lightRig>
            </w14:scene3d>
          </w:rPr>
          <w:t>14.2.1</w:t>
        </w:r>
        <w:r w:rsidR="00485797">
          <w:rPr>
            <w:rFonts w:asciiTheme="minorHAnsi" w:eastAsiaTheme="minorEastAsia" w:hAnsiTheme="minorHAnsi" w:cstheme="minorBidi"/>
            <w:noProof/>
            <w:sz w:val="22"/>
            <w:szCs w:val="22"/>
          </w:rPr>
          <w:tab/>
        </w:r>
        <w:r w:rsidR="00485797" w:rsidRPr="00AA7D37">
          <w:rPr>
            <w:rStyle w:val="Hyperlink"/>
            <w:noProof/>
          </w:rPr>
          <w:t>Separators and Suppression</w:t>
        </w:r>
        <w:r w:rsidR="00485797">
          <w:rPr>
            <w:noProof/>
            <w:webHidden/>
          </w:rPr>
          <w:tab/>
        </w:r>
        <w:r w:rsidR="00485797">
          <w:rPr>
            <w:noProof/>
            <w:webHidden/>
          </w:rPr>
          <w:fldChar w:fldCharType="begin"/>
        </w:r>
        <w:r w:rsidR="00485797">
          <w:rPr>
            <w:noProof/>
            <w:webHidden/>
          </w:rPr>
          <w:instrText xml:space="preserve"> PAGEREF _Toc52984638 \h </w:instrText>
        </w:r>
        <w:r w:rsidR="00485797">
          <w:rPr>
            <w:noProof/>
            <w:webHidden/>
          </w:rPr>
        </w:r>
        <w:r w:rsidR="00485797">
          <w:rPr>
            <w:noProof/>
            <w:webHidden/>
          </w:rPr>
          <w:fldChar w:fldCharType="separate"/>
        </w:r>
        <w:r w:rsidR="00485797">
          <w:rPr>
            <w:noProof/>
            <w:webHidden/>
          </w:rPr>
          <w:t>156</w:t>
        </w:r>
        <w:r w:rsidR="00485797">
          <w:rPr>
            <w:noProof/>
            <w:webHidden/>
          </w:rPr>
          <w:fldChar w:fldCharType="end"/>
        </w:r>
      </w:hyperlink>
    </w:p>
    <w:p w14:paraId="41C1428F" w14:textId="1850FCF3" w:rsidR="00485797" w:rsidRDefault="00F31291">
      <w:pPr>
        <w:pStyle w:val="TOC3"/>
        <w:rPr>
          <w:rFonts w:asciiTheme="minorHAnsi" w:eastAsiaTheme="minorEastAsia" w:hAnsiTheme="minorHAnsi" w:cstheme="minorBidi"/>
          <w:noProof/>
          <w:sz w:val="22"/>
          <w:szCs w:val="22"/>
        </w:rPr>
      </w:pPr>
      <w:hyperlink w:anchor="_Toc52984639" w:history="1">
        <w:r w:rsidR="00485797" w:rsidRPr="00AA7D37">
          <w:rPr>
            <w:rStyle w:val="Hyperlink"/>
            <w:noProof/>
            <w14:scene3d>
              <w14:camera w14:prst="orthographicFront"/>
              <w14:lightRig w14:rig="threePt" w14:dir="t">
                <w14:rot w14:lat="0" w14:lon="0" w14:rev="0"/>
              </w14:lightRig>
            </w14:scene3d>
          </w:rPr>
          <w:t>14.2.2</w:t>
        </w:r>
        <w:r w:rsidR="00485797">
          <w:rPr>
            <w:rFonts w:asciiTheme="minorHAnsi" w:eastAsiaTheme="minorEastAsia" w:hAnsiTheme="minorHAnsi" w:cstheme="minorBidi"/>
            <w:noProof/>
            <w:sz w:val="22"/>
            <w:szCs w:val="22"/>
          </w:rPr>
          <w:tab/>
        </w:r>
        <w:r w:rsidR="00485797" w:rsidRPr="00AA7D37">
          <w:rPr>
            <w:rStyle w:val="Hyperlink"/>
            <w:noProof/>
          </w:rPr>
          <w:t>Parsing Sequence Groups with Separators</w:t>
        </w:r>
        <w:r w:rsidR="00485797">
          <w:rPr>
            <w:noProof/>
            <w:webHidden/>
          </w:rPr>
          <w:tab/>
        </w:r>
        <w:r w:rsidR="00485797">
          <w:rPr>
            <w:noProof/>
            <w:webHidden/>
          </w:rPr>
          <w:fldChar w:fldCharType="begin"/>
        </w:r>
        <w:r w:rsidR="00485797">
          <w:rPr>
            <w:noProof/>
            <w:webHidden/>
          </w:rPr>
          <w:instrText xml:space="preserve"> PAGEREF _Toc52984639 \h </w:instrText>
        </w:r>
        <w:r w:rsidR="00485797">
          <w:rPr>
            <w:noProof/>
            <w:webHidden/>
          </w:rPr>
        </w:r>
        <w:r w:rsidR="00485797">
          <w:rPr>
            <w:noProof/>
            <w:webHidden/>
          </w:rPr>
          <w:fldChar w:fldCharType="separate"/>
        </w:r>
        <w:r w:rsidR="00485797">
          <w:rPr>
            <w:noProof/>
            <w:webHidden/>
          </w:rPr>
          <w:t>157</w:t>
        </w:r>
        <w:r w:rsidR="00485797">
          <w:rPr>
            <w:noProof/>
            <w:webHidden/>
          </w:rPr>
          <w:fldChar w:fldCharType="end"/>
        </w:r>
      </w:hyperlink>
    </w:p>
    <w:p w14:paraId="2E233474" w14:textId="424A403A" w:rsidR="00485797" w:rsidRDefault="00F31291">
      <w:pPr>
        <w:pStyle w:val="TOC3"/>
        <w:rPr>
          <w:rFonts w:asciiTheme="minorHAnsi" w:eastAsiaTheme="minorEastAsia" w:hAnsiTheme="minorHAnsi" w:cstheme="minorBidi"/>
          <w:noProof/>
          <w:sz w:val="22"/>
          <w:szCs w:val="22"/>
        </w:rPr>
      </w:pPr>
      <w:hyperlink w:anchor="_Toc52984640" w:history="1">
        <w:r w:rsidR="00485797" w:rsidRPr="00AA7D37">
          <w:rPr>
            <w:rStyle w:val="Hyperlink"/>
            <w:noProof/>
            <w14:scene3d>
              <w14:camera w14:prst="orthographicFront"/>
              <w14:lightRig w14:rig="threePt" w14:dir="t">
                <w14:rot w14:lat="0" w14:lon="0" w14:rev="0"/>
              </w14:lightRig>
            </w14:scene3d>
          </w:rPr>
          <w:t>14.2.3</w:t>
        </w:r>
        <w:r w:rsidR="00485797">
          <w:rPr>
            <w:rFonts w:asciiTheme="minorHAnsi" w:eastAsiaTheme="minorEastAsia" w:hAnsiTheme="minorHAnsi" w:cstheme="minorBidi"/>
            <w:noProof/>
            <w:sz w:val="22"/>
            <w:szCs w:val="22"/>
          </w:rPr>
          <w:tab/>
        </w:r>
        <w:r w:rsidR="00485797" w:rsidRPr="00AA7D37">
          <w:rPr>
            <w:rStyle w:val="Hyperlink"/>
            <w:noProof/>
          </w:rPr>
          <w:t>Unparsing Sequence Groups with Separators</w:t>
        </w:r>
        <w:r w:rsidR="00485797">
          <w:rPr>
            <w:noProof/>
            <w:webHidden/>
          </w:rPr>
          <w:tab/>
        </w:r>
        <w:r w:rsidR="00485797">
          <w:rPr>
            <w:noProof/>
            <w:webHidden/>
          </w:rPr>
          <w:fldChar w:fldCharType="begin"/>
        </w:r>
        <w:r w:rsidR="00485797">
          <w:rPr>
            <w:noProof/>
            <w:webHidden/>
          </w:rPr>
          <w:instrText xml:space="preserve"> PAGEREF _Toc52984640 \h </w:instrText>
        </w:r>
        <w:r w:rsidR="00485797">
          <w:rPr>
            <w:noProof/>
            <w:webHidden/>
          </w:rPr>
        </w:r>
        <w:r w:rsidR="00485797">
          <w:rPr>
            <w:noProof/>
            <w:webHidden/>
          </w:rPr>
          <w:fldChar w:fldCharType="separate"/>
        </w:r>
        <w:r w:rsidR="00485797">
          <w:rPr>
            <w:noProof/>
            <w:webHidden/>
          </w:rPr>
          <w:t>159</w:t>
        </w:r>
        <w:r w:rsidR="00485797">
          <w:rPr>
            <w:noProof/>
            <w:webHidden/>
          </w:rPr>
          <w:fldChar w:fldCharType="end"/>
        </w:r>
      </w:hyperlink>
    </w:p>
    <w:p w14:paraId="17A0168B" w14:textId="6616D59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1" w:history="1">
        <w:r w:rsidR="00485797" w:rsidRPr="00AA7D37">
          <w:rPr>
            <w:rStyle w:val="Hyperlink"/>
            <w:noProof/>
          </w:rPr>
          <w:t>14.3</w:t>
        </w:r>
        <w:r w:rsidR="00485797">
          <w:rPr>
            <w:rFonts w:asciiTheme="minorHAnsi" w:eastAsiaTheme="minorEastAsia" w:hAnsiTheme="minorHAnsi" w:cstheme="minorBidi"/>
            <w:noProof/>
            <w:sz w:val="22"/>
            <w:szCs w:val="22"/>
          </w:rPr>
          <w:tab/>
        </w:r>
        <w:r w:rsidR="00485797" w:rsidRPr="00AA7D37">
          <w:rPr>
            <w:rStyle w:val="Hyperlink"/>
            <w:noProof/>
          </w:rPr>
          <w:t>Unordered Sequence Groups</w:t>
        </w:r>
        <w:r w:rsidR="00485797">
          <w:rPr>
            <w:noProof/>
            <w:webHidden/>
          </w:rPr>
          <w:tab/>
        </w:r>
        <w:r w:rsidR="00485797">
          <w:rPr>
            <w:noProof/>
            <w:webHidden/>
          </w:rPr>
          <w:fldChar w:fldCharType="begin"/>
        </w:r>
        <w:r w:rsidR="00485797">
          <w:rPr>
            <w:noProof/>
            <w:webHidden/>
          </w:rPr>
          <w:instrText xml:space="preserve"> PAGEREF _Toc52984641 \h </w:instrText>
        </w:r>
        <w:r w:rsidR="00485797">
          <w:rPr>
            <w:noProof/>
            <w:webHidden/>
          </w:rPr>
        </w:r>
        <w:r w:rsidR="00485797">
          <w:rPr>
            <w:noProof/>
            <w:webHidden/>
          </w:rPr>
          <w:fldChar w:fldCharType="separate"/>
        </w:r>
        <w:r w:rsidR="00485797">
          <w:rPr>
            <w:noProof/>
            <w:webHidden/>
          </w:rPr>
          <w:t>161</w:t>
        </w:r>
        <w:r w:rsidR="00485797">
          <w:rPr>
            <w:noProof/>
            <w:webHidden/>
          </w:rPr>
          <w:fldChar w:fldCharType="end"/>
        </w:r>
      </w:hyperlink>
    </w:p>
    <w:p w14:paraId="738D8226" w14:textId="477C063B" w:rsidR="00485797" w:rsidRDefault="00F31291">
      <w:pPr>
        <w:pStyle w:val="TOC3"/>
        <w:rPr>
          <w:rFonts w:asciiTheme="minorHAnsi" w:eastAsiaTheme="minorEastAsia" w:hAnsiTheme="minorHAnsi" w:cstheme="minorBidi"/>
          <w:noProof/>
          <w:sz w:val="22"/>
          <w:szCs w:val="22"/>
        </w:rPr>
      </w:pPr>
      <w:hyperlink w:anchor="_Toc52984642" w:history="1">
        <w:r w:rsidR="00485797" w:rsidRPr="00AA7D37">
          <w:rPr>
            <w:rStyle w:val="Hyperlink"/>
            <w:noProof/>
            <w14:scene3d>
              <w14:camera w14:prst="orthographicFront"/>
              <w14:lightRig w14:rig="threePt" w14:dir="t">
                <w14:rot w14:lat="0" w14:lon="0" w14:rev="0"/>
              </w14:lightRig>
            </w14:scene3d>
          </w:rPr>
          <w:t>14.3.1</w:t>
        </w:r>
        <w:r w:rsidR="00485797">
          <w:rPr>
            <w:rFonts w:asciiTheme="minorHAnsi" w:eastAsiaTheme="minorEastAsia" w:hAnsiTheme="minorHAnsi" w:cstheme="minorBidi"/>
            <w:noProof/>
            <w:sz w:val="22"/>
            <w:szCs w:val="22"/>
          </w:rPr>
          <w:tab/>
        </w:r>
        <w:r w:rsidR="00485797" w:rsidRPr="00AA7D37">
          <w:rPr>
            <w:rStyle w:val="Hyperlink"/>
            <w:noProof/>
          </w:rPr>
          <w:t>Restrictions for Unordered Sequences</w:t>
        </w:r>
        <w:r w:rsidR="00485797">
          <w:rPr>
            <w:noProof/>
            <w:webHidden/>
          </w:rPr>
          <w:tab/>
        </w:r>
        <w:r w:rsidR="00485797">
          <w:rPr>
            <w:noProof/>
            <w:webHidden/>
          </w:rPr>
          <w:fldChar w:fldCharType="begin"/>
        </w:r>
        <w:r w:rsidR="00485797">
          <w:rPr>
            <w:noProof/>
            <w:webHidden/>
          </w:rPr>
          <w:instrText xml:space="preserve"> PAGEREF _Toc52984642 \h </w:instrText>
        </w:r>
        <w:r w:rsidR="00485797">
          <w:rPr>
            <w:noProof/>
            <w:webHidden/>
          </w:rPr>
        </w:r>
        <w:r w:rsidR="00485797">
          <w:rPr>
            <w:noProof/>
            <w:webHidden/>
          </w:rPr>
          <w:fldChar w:fldCharType="separate"/>
        </w:r>
        <w:r w:rsidR="00485797">
          <w:rPr>
            <w:noProof/>
            <w:webHidden/>
          </w:rPr>
          <w:t>162</w:t>
        </w:r>
        <w:r w:rsidR="00485797">
          <w:rPr>
            <w:noProof/>
            <w:webHidden/>
          </w:rPr>
          <w:fldChar w:fldCharType="end"/>
        </w:r>
      </w:hyperlink>
    </w:p>
    <w:p w14:paraId="16C6D9BA" w14:textId="0E2EAD99" w:rsidR="00485797" w:rsidRDefault="00F31291">
      <w:pPr>
        <w:pStyle w:val="TOC3"/>
        <w:rPr>
          <w:rFonts w:asciiTheme="minorHAnsi" w:eastAsiaTheme="minorEastAsia" w:hAnsiTheme="minorHAnsi" w:cstheme="minorBidi"/>
          <w:noProof/>
          <w:sz w:val="22"/>
          <w:szCs w:val="22"/>
        </w:rPr>
      </w:pPr>
      <w:hyperlink w:anchor="_Toc52984643" w:history="1">
        <w:r w:rsidR="00485797" w:rsidRPr="00AA7D37">
          <w:rPr>
            <w:rStyle w:val="Hyperlink"/>
            <w:noProof/>
            <w14:scene3d>
              <w14:camera w14:prst="orthographicFront"/>
              <w14:lightRig w14:rig="threePt" w14:dir="t">
                <w14:rot w14:lat="0" w14:lon="0" w14:rev="0"/>
              </w14:lightRig>
            </w14:scene3d>
          </w:rPr>
          <w:t>14.3.2</w:t>
        </w:r>
        <w:r w:rsidR="00485797">
          <w:rPr>
            <w:rFonts w:asciiTheme="minorHAnsi" w:eastAsiaTheme="minorEastAsia" w:hAnsiTheme="minorHAnsi" w:cstheme="minorBidi"/>
            <w:noProof/>
            <w:sz w:val="22"/>
            <w:szCs w:val="22"/>
          </w:rPr>
          <w:tab/>
        </w:r>
        <w:r w:rsidR="00485797" w:rsidRPr="00AA7D37">
          <w:rPr>
            <w:rStyle w:val="Hyperlink"/>
            <w:noProof/>
          </w:rPr>
          <w:t>Parsing an Unordered Sequence</w:t>
        </w:r>
        <w:r w:rsidR="00485797">
          <w:rPr>
            <w:noProof/>
            <w:webHidden/>
          </w:rPr>
          <w:tab/>
        </w:r>
        <w:r w:rsidR="00485797">
          <w:rPr>
            <w:noProof/>
            <w:webHidden/>
          </w:rPr>
          <w:fldChar w:fldCharType="begin"/>
        </w:r>
        <w:r w:rsidR="00485797">
          <w:rPr>
            <w:noProof/>
            <w:webHidden/>
          </w:rPr>
          <w:instrText xml:space="preserve"> PAGEREF _Toc52984643 \h </w:instrText>
        </w:r>
        <w:r w:rsidR="00485797">
          <w:rPr>
            <w:noProof/>
            <w:webHidden/>
          </w:rPr>
        </w:r>
        <w:r w:rsidR="00485797">
          <w:rPr>
            <w:noProof/>
            <w:webHidden/>
          </w:rPr>
          <w:fldChar w:fldCharType="separate"/>
        </w:r>
        <w:r w:rsidR="00485797">
          <w:rPr>
            <w:noProof/>
            <w:webHidden/>
          </w:rPr>
          <w:t>162</w:t>
        </w:r>
        <w:r w:rsidR="00485797">
          <w:rPr>
            <w:noProof/>
            <w:webHidden/>
          </w:rPr>
          <w:fldChar w:fldCharType="end"/>
        </w:r>
      </w:hyperlink>
    </w:p>
    <w:p w14:paraId="659B7A07" w14:textId="6CE6D654" w:rsidR="00485797" w:rsidRDefault="00F31291">
      <w:pPr>
        <w:pStyle w:val="TOC3"/>
        <w:rPr>
          <w:rFonts w:asciiTheme="minorHAnsi" w:eastAsiaTheme="minorEastAsia" w:hAnsiTheme="minorHAnsi" w:cstheme="minorBidi"/>
          <w:noProof/>
          <w:sz w:val="22"/>
          <w:szCs w:val="22"/>
        </w:rPr>
      </w:pPr>
      <w:hyperlink w:anchor="_Toc52984644" w:history="1">
        <w:r w:rsidR="00485797" w:rsidRPr="00AA7D37">
          <w:rPr>
            <w:rStyle w:val="Hyperlink"/>
            <w:noProof/>
            <w14:scene3d>
              <w14:camera w14:prst="orthographicFront"/>
              <w14:lightRig w14:rig="threePt" w14:dir="t">
                <w14:rot w14:lat="0" w14:lon="0" w14:rev="0"/>
              </w14:lightRig>
            </w14:scene3d>
          </w:rPr>
          <w:t>14.3.3</w:t>
        </w:r>
        <w:r w:rsidR="00485797">
          <w:rPr>
            <w:rFonts w:asciiTheme="minorHAnsi" w:eastAsiaTheme="minorEastAsia" w:hAnsiTheme="minorHAnsi" w:cstheme="minorBidi"/>
            <w:noProof/>
            <w:sz w:val="22"/>
            <w:szCs w:val="22"/>
          </w:rPr>
          <w:tab/>
        </w:r>
        <w:r w:rsidR="00485797" w:rsidRPr="00AA7D37">
          <w:rPr>
            <w:rStyle w:val="Hyperlink"/>
            <w:noProof/>
          </w:rPr>
          <w:t>Unparsing an Unordered Sequence</w:t>
        </w:r>
        <w:r w:rsidR="00485797">
          <w:rPr>
            <w:noProof/>
            <w:webHidden/>
          </w:rPr>
          <w:tab/>
        </w:r>
        <w:r w:rsidR="00485797">
          <w:rPr>
            <w:noProof/>
            <w:webHidden/>
          </w:rPr>
          <w:fldChar w:fldCharType="begin"/>
        </w:r>
        <w:r w:rsidR="00485797">
          <w:rPr>
            <w:noProof/>
            <w:webHidden/>
          </w:rPr>
          <w:instrText xml:space="preserve"> PAGEREF _Toc52984644 \h </w:instrText>
        </w:r>
        <w:r w:rsidR="00485797">
          <w:rPr>
            <w:noProof/>
            <w:webHidden/>
          </w:rPr>
        </w:r>
        <w:r w:rsidR="00485797">
          <w:rPr>
            <w:noProof/>
            <w:webHidden/>
          </w:rPr>
          <w:fldChar w:fldCharType="separate"/>
        </w:r>
        <w:r w:rsidR="00485797">
          <w:rPr>
            <w:noProof/>
            <w:webHidden/>
          </w:rPr>
          <w:t>163</w:t>
        </w:r>
        <w:r w:rsidR="00485797">
          <w:rPr>
            <w:noProof/>
            <w:webHidden/>
          </w:rPr>
          <w:fldChar w:fldCharType="end"/>
        </w:r>
      </w:hyperlink>
    </w:p>
    <w:p w14:paraId="18A546FF" w14:textId="60DC4E37"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5" w:history="1">
        <w:r w:rsidR="00485797" w:rsidRPr="00AA7D37">
          <w:rPr>
            <w:rStyle w:val="Hyperlink"/>
            <w:noProof/>
          </w:rPr>
          <w:t>14.4</w:t>
        </w:r>
        <w:r w:rsidR="00485797">
          <w:rPr>
            <w:rFonts w:asciiTheme="minorHAnsi" w:eastAsiaTheme="minorEastAsia" w:hAnsiTheme="minorHAnsi" w:cstheme="minorBidi"/>
            <w:noProof/>
            <w:sz w:val="22"/>
            <w:szCs w:val="22"/>
          </w:rPr>
          <w:tab/>
        </w:r>
        <w:r w:rsidR="00485797" w:rsidRPr="00AA7D37">
          <w:rPr>
            <w:rStyle w:val="Hyperlink"/>
            <w:noProof/>
          </w:rPr>
          <w:t>Floating Elements</w:t>
        </w:r>
        <w:r w:rsidR="00485797">
          <w:rPr>
            <w:noProof/>
            <w:webHidden/>
          </w:rPr>
          <w:tab/>
        </w:r>
        <w:r w:rsidR="00485797">
          <w:rPr>
            <w:noProof/>
            <w:webHidden/>
          </w:rPr>
          <w:fldChar w:fldCharType="begin"/>
        </w:r>
        <w:r w:rsidR="00485797">
          <w:rPr>
            <w:noProof/>
            <w:webHidden/>
          </w:rPr>
          <w:instrText xml:space="preserve"> PAGEREF _Toc52984645 \h </w:instrText>
        </w:r>
        <w:r w:rsidR="00485797">
          <w:rPr>
            <w:noProof/>
            <w:webHidden/>
          </w:rPr>
        </w:r>
        <w:r w:rsidR="00485797">
          <w:rPr>
            <w:noProof/>
            <w:webHidden/>
          </w:rPr>
          <w:fldChar w:fldCharType="separate"/>
        </w:r>
        <w:r w:rsidR="00485797">
          <w:rPr>
            <w:noProof/>
            <w:webHidden/>
          </w:rPr>
          <w:t>163</w:t>
        </w:r>
        <w:r w:rsidR="00485797">
          <w:rPr>
            <w:noProof/>
            <w:webHidden/>
          </w:rPr>
          <w:fldChar w:fldCharType="end"/>
        </w:r>
      </w:hyperlink>
    </w:p>
    <w:p w14:paraId="17A1600F" w14:textId="5B7B903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6" w:history="1">
        <w:r w:rsidR="00485797" w:rsidRPr="00AA7D37">
          <w:rPr>
            <w:rStyle w:val="Hyperlink"/>
            <w:noProof/>
          </w:rPr>
          <w:t>14.5</w:t>
        </w:r>
        <w:r w:rsidR="00485797">
          <w:rPr>
            <w:rFonts w:asciiTheme="minorHAnsi" w:eastAsiaTheme="minorEastAsia" w:hAnsiTheme="minorHAnsi" w:cstheme="minorBidi"/>
            <w:noProof/>
            <w:sz w:val="22"/>
            <w:szCs w:val="22"/>
          </w:rPr>
          <w:tab/>
        </w:r>
        <w:r w:rsidR="00485797" w:rsidRPr="00AA7D37">
          <w:rPr>
            <w:rStyle w:val="Hyperlink"/>
            <w:noProof/>
          </w:rPr>
          <w:t>Hidden Groups</w:t>
        </w:r>
        <w:r w:rsidR="00485797">
          <w:rPr>
            <w:noProof/>
            <w:webHidden/>
          </w:rPr>
          <w:tab/>
        </w:r>
        <w:r w:rsidR="00485797">
          <w:rPr>
            <w:noProof/>
            <w:webHidden/>
          </w:rPr>
          <w:fldChar w:fldCharType="begin"/>
        </w:r>
        <w:r w:rsidR="00485797">
          <w:rPr>
            <w:noProof/>
            <w:webHidden/>
          </w:rPr>
          <w:instrText xml:space="preserve"> PAGEREF _Toc52984646 \h </w:instrText>
        </w:r>
        <w:r w:rsidR="00485797">
          <w:rPr>
            <w:noProof/>
            <w:webHidden/>
          </w:rPr>
        </w:r>
        <w:r w:rsidR="00485797">
          <w:rPr>
            <w:noProof/>
            <w:webHidden/>
          </w:rPr>
          <w:fldChar w:fldCharType="separate"/>
        </w:r>
        <w:r w:rsidR="00485797">
          <w:rPr>
            <w:noProof/>
            <w:webHidden/>
          </w:rPr>
          <w:t>164</w:t>
        </w:r>
        <w:r w:rsidR="00485797">
          <w:rPr>
            <w:noProof/>
            <w:webHidden/>
          </w:rPr>
          <w:fldChar w:fldCharType="end"/>
        </w:r>
      </w:hyperlink>
    </w:p>
    <w:p w14:paraId="24EED480" w14:textId="298FB85A" w:rsidR="00485797" w:rsidRDefault="00F31291">
      <w:pPr>
        <w:pStyle w:val="TOC1"/>
        <w:tabs>
          <w:tab w:val="left" w:pos="600"/>
        </w:tabs>
        <w:rPr>
          <w:rFonts w:asciiTheme="minorHAnsi" w:eastAsiaTheme="minorEastAsia" w:hAnsiTheme="minorHAnsi" w:cstheme="minorBidi"/>
          <w:noProof/>
          <w:sz w:val="22"/>
          <w:szCs w:val="22"/>
        </w:rPr>
      </w:pPr>
      <w:hyperlink w:anchor="_Toc52984647" w:history="1">
        <w:r w:rsidR="00485797" w:rsidRPr="00AA7D37">
          <w:rPr>
            <w:rStyle w:val="Hyperlink"/>
            <w:noProof/>
          </w:rPr>
          <w:t>15</w:t>
        </w:r>
        <w:r w:rsidR="00485797">
          <w:rPr>
            <w:rFonts w:asciiTheme="minorHAnsi" w:eastAsiaTheme="minorEastAsia" w:hAnsiTheme="minorHAnsi" w:cstheme="minorBidi"/>
            <w:noProof/>
            <w:sz w:val="22"/>
            <w:szCs w:val="22"/>
          </w:rPr>
          <w:tab/>
        </w:r>
        <w:r w:rsidR="00485797" w:rsidRPr="00AA7D37">
          <w:rPr>
            <w:rStyle w:val="Hyperlink"/>
            <w:noProof/>
          </w:rPr>
          <w:t>Choice Groups</w:t>
        </w:r>
        <w:r w:rsidR="00485797">
          <w:rPr>
            <w:noProof/>
            <w:webHidden/>
          </w:rPr>
          <w:tab/>
        </w:r>
        <w:r w:rsidR="00485797">
          <w:rPr>
            <w:noProof/>
            <w:webHidden/>
          </w:rPr>
          <w:fldChar w:fldCharType="begin"/>
        </w:r>
        <w:r w:rsidR="00485797">
          <w:rPr>
            <w:noProof/>
            <w:webHidden/>
          </w:rPr>
          <w:instrText xml:space="preserve"> PAGEREF _Toc52984647 \h </w:instrText>
        </w:r>
        <w:r w:rsidR="00485797">
          <w:rPr>
            <w:noProof/>
            <w:webHidden/>
          </w:rPr>
        </w:r>
        <w:r w:rsidR="00485797">
          <w:rPr>
            <w:noProof/>
            <w:webHidden/>
          </w:rPr>
          <w:fldChar w:fldCharType="separate"/>
        </w:r>
        <w:r w:rsidR="00485797">
          <w:rPr>
            <w:noProof/>
            <w:webHidden/>
          </w:rPr>
          <w:t>167</w:t>
        </w:r>
        <w:r w:rsidR="00485797">
          <w:rPr>
            <w:noProof/>
            <w:webHidden/>
          </w:rPr>
          <w:fldChar w:fldCharType="end"/>
        </w:r>
      </w:hyperlink>
    </w:p>
    <w:p w14:paraId="795AFD0D" w14:textId="2F3BF52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48" w:history="1">
        <w:r w:rsidR="00485797" w:rsidRPr="00AA7D37">
          <w:rPr>
            <w:rStyle w:val="Hyperlink"/>
            <w:noProof/>
          </w:rPr>
          <w:t>15.1</w:t>
        </w:r>
        <w:r w:rsidR="00485797">
          <w:rPr>
            <w:rFonts w:asciiTheme="minorHAnsi" w:eastAsiaTheme="minorEastAsia" w:hAnsiTheme="minorHAnsi" w:cstheme="minorBidi"/>
            <w:noProof/>
            <w:sz w:val="22"/>
            <w:szCs w:val="22"/>
          </w:rPr>
          <w:tab/>
        </w:r>
        <w:r w:rsidR="00485797" w:rsidRPr="00AA7D37">
          <w:rPr>
            <w:rStyle w:val="Hyperlink"/>
            <w:noProof/>
          </w:rPr>
          <w:t>Resolving Choices</w:t>
        </w:r>
        <w:r w:rsidR="00485797">
          <w:rPr>
            <w:noProof/>
            <w:webHidden/>
          </w:rPr>
          <w:tab/>
        </w:r>
        <w:r w:rsidR="00485797">
          <w:rPr>
            <w:noProof/>
            <w:webHidden/>
          </w:rPr>
          <w:fldChar w:fldCharType="begin"/>
        </w:r>
        <w:r w:rsidR="00485797">
          <w:rPr>
            <w:noProof/>
            <w:webHidden/>
          </w:rPr>
          <w:instrText xml:space="preserve"> PAGEREF _Toc52984648 \h </w:instrText>
        </w:r>
        <w:r w:rsidR="00485797">
          <w:rPr>
            <w:noProof/>
            <w:webHidden/>
          </w:rPr>
        </w:r>
        <w:r w:rsidR="00485797">
          <w:rPr>
            <w:noProof/>
            <w:webHidden/>
          </w:rPr>
          <w:fldChar w:fldCharType="separate"/>
        </w:r>
        <w:r w:rsidR="00485797">
          <w:rPr>
            <w:noProof/>
            <w:webHidden/>
          </w:rPr>
          <w:t>168</w:t>
        </w:r>
        <w:r w:rsidR="00485797">
          <w:rPr>
            <w:noProof/>
            <w:webHidden/>
          </w:rPr>
          <w:fldChar w:fldCharType="end"/>
        </w:r>
      </w:hyperlink>
    </w:p>
    <w:p w14:paraId="32AAD1A9" w14:textId="00ADFA11" w:rsidR="00485797" w:rsidRDefault="00F31291">
      <w:pPr>
        <w:pStyle w:val="TOC3"/>
        <w:rPr>
          <w:rFonts w:asciiTheme="minorHAnsi" w:eastAsiaTheme="minorEastAsia" w:hAnsiTheme="minorHAnsi" w:cstheme="minorBidi"/>
          <w:noProof/>
          <w:sz w:val="22"/>
          <w:szCs w:val="22"/>
        </w:rPr>
      </w:pPr>
      <w:hyperlink w:anchor="_Toc52984649" w:history="1">
        <w:r w:rsidR="00485797" w:rsidRPr="00AA7D37">
          <w:rPr>
            <w:rStyle w:val="Hyperlink"/>
            <w:noProof/>
            <w14:scene3d>
              <w14:camera w14:prst="orthographicFront"/>
              <w14:lightRig w14:rig="threePt" w14:dir="t">
                <w14:rot w14:lat="0" w14:lon="0" w14:rev="0"/>
              </w14:lightRig>
            </w14:scene3d>
          </w:rPr>
          <w:t>15.1.1</w:t>
        </w:r>
        <w:r w:rsidR="00485797">
          <w:rPr>
            <w:rFonts w:asciiTheme="minorHAnsi" w:eastAsiaTheme="minorEastAsia" w:hAnsiTheme="minorHAnsi" w:cstheme="minorBidi"/>
            <w:noProof/>
            <w:sz w:val="22"/>
            <w:szCs w:val="22"/>
          </w:rPr>
          <w:tab/>
        </w:r>
        <w:r w:rsidR="00485797" w:rsidRPr="00AA7D37">
          <w:rPr>
            <w:rStyle w:val="Hyperlink"/>
            <w:noProof/>
          </w:rPr>
          <w:t>Resolving Choices via Speculation</w:t>
        </w:r>
        <w:r w:rsidR="00485797">
          <w:rPr>
            <w:noProof/>
            <w:webHidden/>
          </w:rPr>
          <w:tab/>
        </w:r>
        <w:r w:rsidR="00485797">
          <w:rPr>
            <w:noProof/>
            <w:webHidden/>
          </w:rPr>
          <w:fldChar w:fldCharType="begin"/>
        </w:r>
        <w:r w:rsidR="00485797">
          <w:rPr>
            <w:noProof/>
            <w:webHidden/>
          </w:rPr>
          <w:instrText xml:space="preserve"> PAGEREF _Toc52984649 \h </w:instrText>
        </w:r>
        <w:r w:rsidR="00485797">
          <w:rPr>
            <w:noProof/>
            <w:webHidden/>
          </w:rPr>
        </w:r>
        <w:r w:rsidR="00485797">
          <w:rPr>
            <w:noProof/>
            <w:webHidden/>
          </w:rPr>
          <w:fldChar w:fldCharType="separate"/>
        </w:r>
        <w:r w:rsidR="00485797">
          <w:rPr>
            <w:noProof/>
            <w:webHidden/>
          </w:rPr>
          <w:t>168</w:t>
        </w:r>
        <w:r w:rsidR="00485797">
          <w:rPr>
            <w:noProof/>
            <w:webHidden/>
          </w:rPr>
          <w:fldChar w:fldCharType="end"/>
        </w:r>
      </w:hyperlink>
    </w:p>
    <w:p w14:paraId="5E3A16A3" w14:textId="2CF1ED14" w:rsidR="00485797" w:rsidRDefault="00F31291">
      <w:pPr>
        <w:pStyle w:val="TOC3"/>
        <w:rPr>
          <w:rFonts w:asciiTheme="minorHAnsi" w:eastAsiaTheme="minorEastAsia" w:hAnsiTheme="minorHAnsi" w:cstheme="minorBidi"/>
          <w:noProof/>
          <w:sz w:val="22"/>
          <w:szCs w:val="22"/>
        </w:rPr>
      </w:pPr>
      <w:hyperlink w:anchor="_Toc52984650" w:history="1">
        <w:r w:rsidR="00485797" w:rsidRPr="00AA7D37">
          <w:rPr>
            <w:rStyle w:val="Hyperlink"/>
            <w:noProof/>
            <w14:scene3d>
              <w14:camera w14:prst="orthographicFront"/>
              <w14:lightRig w14:rig="threePt" w14:dir="t">
                <w14:rot w14:lat="0" w14:lon="0" w14:rev="0"/>
              </w14:lightRig>
            </w14:scene3d>
          </w:rPr>
          <w:t>15.1.2</w:t>
        </w:r>
        <w:r w:rsidR="00485797">
          <w:rPr>
            <w:rFonts w:asciiTheme="minorHAnsi" w:eastAsiaTheme="minorEastAsia" w:hAnsiTheme="minorHAnsi" w:cstheme="minorBidi"/>
            <w:noProof/>
            <w:sz w:val="22"/>
            <w:szCs w:val="22"/>
          </w:rPr>
          <w:tab/>
        </w:r>
        <w:r w:rsidR="00485797" w:rsidRPr="00AA7D37">
          <w:rPr>
            <w:rStyle w:val="Hyperlink"/>
            <w:noProof/>
          </w:rPr>
          <w:t>Resolving Choices via Direct Dispatch</w:t>
        </w:r>
        <w:r w:rsidR="00485797">
          <w:rPr>
            <w:noProof/>
            <w:webHidden/>
          </w:rPr>
          <w:tab/>
        </w:r>
        <w:r w:rsidR="00485797">
          <w:rPr>
            <w:noProof/>
            <w:webHidden/>
          </w:rPr>
          <w:fldChar w:fldCharType="begin"/>
        </w:r>
        <w:r w:rsidR="00485797">
          <w:rPr>
            <w:noProof/>
            <w:webHidden/>
          </w:rPr>
          <w:instrText xml:space="preserve"> PAGEREF _Toc52984650 \h </w:instrText>
        </w:r>
        <w:r w:rsidR="00485797">
          <w:rPr>
            <w:noProof/>
            <w:webHidden/>
          </w:rPr>
        </w:r>
        <w:r w:rsidR="00485797">
          <w:rPr>
            <w:noProof/>
            <w:webHidden/>
          </w:rPr>
          <w:fldChar w:fldCharType="separate"/>
        </w:r>
        <w:r w:rsidR="00485797">
          <w:rPr>
            <w:noProof/>
            <w:webHidden/>
          </w:rPr>
          <w:t>169</w:t>
        </w:r>
        <w:r w:rsidR="00485797">
          <w:rPr>
            <w:noProof/>
            <w:webHidden/>
          </w:rPr>
          <w:fldChar w:fldCharType="end"/>
        </w:r>
      </w:hyperlink>
    </w:p>
    <w:p w14:paraId="758347AC" w14:textId="2CA14871" w:rsidR="00485797" w:rsidRDefault="00F31291">
      <w:pPr>
        <w:pStyle w:val="TOC3"/>
        <w:rPr>
          <w:rFonts w:asciiTheme="minorHAnsi" w:eastAsiaTheme="minorEastAsia" w:hAnsiTheme="minorHAnsi" w:cstheme="minorBidi"/>
          <w:noProof/>
          <w:sz w:val="22"/>
          <w:szCs w:val="22"/>
        </w:rPr>
      </w:pPr>
      <w:hyperlink w:anchor="_Toc52984651" w:history="1">
        <w:r w:rsidR="00485797" w:rsidRPr="00AA7D37">
          <w:rPr>
            <w:rStyle w:val="Hyperlink"/>
            <w:noProof/>
            <w14:scene3d>
              <w14:camera w14:prst="orthographicFront"/>
              <w14:lightRig w14:rig="threePt" w14:dir="t">
                <w14:rot w14:lat="0" w14:lon="0" w14:rev="0"/>
              </w14:lightRig>
            </w14:scene3d>
          </w:rPr>
          <w:t>15.1.3</w:t>
        </w:r>
        <w:r w:rsidR="00485797">
          <w:rPr>
            <w:rFonts w:asciiTheme="minorHAnsi" w:eastAsiaTheme="minorEastAsia" w:hAnsiTheme="minorHAnsi" w:cstheme="minorBidi"/>
            <w:noProof/>
            <w:sz w:val="22"/>
            <w:szCs w:val="22"/>
          </w:rPr>
          <w:tab/>
        </w:r>
        <w:r w:rsidR="00485797" w:rsidRPr="00AA7D37">
          <w:rPr>
            <w:rStyle w:val="Hyperlink"/>
            <w:noProof/>
          </w:rPr>
          <w:t>Unparsing Choices</w:t>
        </w:r>
        <w:r w:rsidR="00485797">
          <w:rPr>
            <w:noProof/>
            <w:webHidden/>
          </w:rPr>
          <w:tab/>
        </w:r>
        <w:r w:rsidR="00485797">
          <w:rPr>
            <w:noProof/>
            <w:webHidden/>
          </w:rPr>
          <w:fldChar w:fldCharType="begin"/>
        </w:r>
        <w:r w:rsidR="00485797">
          <w:rPr>
            <w:noProof/>
            <w:webHidden/>
          </w:rPr>
          <w:instrText xml:space="preserve"> PAGEREF _Toc52984651 \h </w:instrText>
        </w:r>
        <w:r w:rsidR="00485797">
          <w:rPr>
            <w:noProof/>
            <w:webHidden/>
          </w:rPr>
        </w:r>
        <w:r w:rsidR="00485797">
          <w:rPr>
            <w:noProof/>
            <w:webHidden/>
          </w:rPr>
          <w:fldChar w:fldCharType="separate"/>
        </w:r>
        <w:r w:rsidR="00485797">
          <w:rPr>
            <w:noProof/>
            <w:webHidden/>
          </w:rPr>
          <w:t>169</w:t>
        </w:r>
        <w:r w:rsidR="00485797">
          <w:rPr>
            <w:noProof/>
            <w:webHidden/>
          </w:rPr>
          <w:fldChar w:fldCharType="end"/>
        </w:r>
      </w:hyperlink>
    </w:p>
    <w:p w14:paraId="4861973B" w14:textId="25393FCC" w:rsidR="00485797" w:rsidRDefault="00F31291">
      <w:pPr>
        <w:pStyle w:val="TOC1"/>
        <w:tabs>
          <w:tab w:val="left" w:pos="600"/>
        </w:tabs>
        <w:rPr>
          <w:rFonts w:asciiTheme="minorHAnsi" w:eastAsiaTheme="minorEastAsia" w:hAnsiTheme="minorHAnsi" w:cstheme="minorBidi"/>
          <w:noProof/>
          <w:sz w:val="22"/>
          <w:szCs w:val="22"/>
        </w:rPr>
      </w:pPr>
      <w:hyperlink w:anchor="_Toc52984652" w:history="1">
        <w:r w:rsidR="00485797" w:rsidRPr="00AA7D37">
          <w:rPr>
            <w:rStyle w:val="Hyperlink"/>
            <w:noProof/>
          </w:rPr>
          <w:t>16</w:t>
        </w:r>
        <w:r w:rsidR="00485797">
          <w:rPr>
            <w:rFonts w:asciiTheme="minorHAnsi" w:eastAsiaTheme="minorEastAsia" w:hAnsiTheme="minorHAnsi" w:cstheme="minorBidi"/>
            <w:noProof/>
            <w:sz w:val="22"/>
            <w:szCs w:val="22"/>
          </w:rPr>
          <w:tab/>
        </w:r>
        <w:r w:rsidR="00485797" w:rsidRPr="00AA7D37">
          <w:rPr>
            <w:rStyle w:val="Hyperlink"/>
            <w:noProof/>
          </w:rPr>
          <w:t>Properties for Array Elements and Optional Elements</w:t>
        </w:r>
        <w:r w:rsidR="00485797">
          <w:rPr>
            <w:noProof/>
            <w:webHidden/>
          </w:rPr>
          <w:tab/>
        </w:r>
        <w:r w:rsidR="00485797">
          <w:rPr>
            <w:noProof/>
            <w:webHidden/>
          </w:rPr>
          <w:fldChar w:fldCharType="begin"/>
        </w:r>
        <w:r w:rsidR="00485797">
          <w:rPr>
            <w:noProof/>
            <w:webHidden/>
          </w:rPr>
          <w:instrText xml:space="preserve"> PAGEREF _Toc52984652 \h </w:instrText>
        </w:r>
        <w:r w:rsidR="00485797">
          <w:rPr>
            <w:noProof/>
            <w:webHidden/>
          </w:rPr>
        </w:r>
        <w:r w:rsidR="00485797">
          <w:rPr>
            <w:noProof/>
            <w:webHidden/>
          </w:rPr>
          <w:fldChar w:fldCharType="separate"/>
        </w:r>
        <w:r w:rsidR="00485797">
          <w:rPr>
            <w:noProof/>
            <w:webHidden/>
          </w:rPr>
          <w:t>171</w:t>
        </w:r>
        <w:r w:rsidR="00485797">
          <w:rPr>
            <w:noProof/>
            <w:webHidden/>
          </w:rPr>
          <w:fldChar w:fldCharType="end"/>
        </w:r>
      </w:hyperlink>
    </w:p>
    <w:p w14:paraId="62F3951D" w14:textId="119EB45D"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53" w:history="1">
        <w:r w:rsidR="00485797" w:rsidRPr="00AA7D37">
          <w:rPr>
            <w:rStyle w:val="Hyperlink"/>
            <w:noProof/>
          </w:rPr>
          <w:t>16.1</w:t>
        </w:r>
        <w:r w:rsidR="00485797">
          <w:rPr>
            <w:rFonts w:asciiTheme="minorHAnsi" w:eastAsiaTheme="minorEastAsia" w:hAnsiTheme="minorHAnsi" w:cstheme="minorBidi"/>
            <w:noProof/>
            <w:sz w:val="22"/>
            <w:szCs w:val="22"/>
          </w:rPr>
          <w:tab/>
        </w:r>
        <w:r w:rsidR="00485797" w:rsidRPr="00AA7D37">
          <w:rPr>
            <w:rStyle w:val="Hyperlink"/>
            <w:noProof/>
          </w:rPr>
          <w:t>The dfdl:occursCountKind property</w:t>
        </w:r>
        <w:r w:rsidR="00485797">
          <w:rPr>
            <w:noProof/>
            <w:webHidden/>
          </w:rPr>
          <w:tab/>
        </w:r>
        <w:r w:rsidR="00485797">
          <w:rPr>
            <w:noProof/>
            <w:webHidden/>
          </w:rPr>
          <w:fldChar w:fldCharType="begin"/>
        </w:r>
        <w:r w:rsidR="00485797">
          <w:rPr>
            <w:noProof/>
            <w:webHidden/>
          </w:rPr>
          <w:instrText xml:space="preserve"> PAGEREF _Toc52984653 \h </w:instrText>
        </w:r>
        <w:r w:rsidR="00485797">
          <w:rPr>
            <w:noProof/>
            <w:webHidden/>
          </w:rPr>
        </w:r>
        <w:r w:rsidR="00485797">
          <w:rPr>
            <w:noProof/>
            <w:webHidden/>
          </w:rPr>
          <w:fldChar w:fldCharType="separate"/>
        </w:r>
        <w:r w:rsidR="00485797">
          <w:rPr>
            <w:noProof/>
            <w:webHidden/>
          </w:rPr>
          <w:t>171</w:t>
        </w:r>
        <w:r w:rsidR="00485797">
          <w:rPr>
            <w:noProof/>
            <w:webHidden/>
          </w:rPr>
          <w:fldChar w:fldCharType="end"/>
        </w:r>
      </w:hyperlink>
    </w:p>
    <w:p w14:paraId="35AC5BD8" w14:textId="0FD511BC" w:rsidR="00485797" w:rsidRDefault="00F31291">
      <w:pPr>
        <w:pStyle w:val="TOC3"/>
        <w:rPr>
          <w:rFonts w:asciiTheme="minorHAnsi" w:eastAsiaTheme="minorEastAsia" w:hAnsiTheme="minorHAnsi" w:cstheme="minorBidi"/>
          <w:noProof/>
          <w:sz w:val="22"/>
          <w:szCs w:val="22"/>
        </w:rPr>
      </w:pPr>
      <w:hyperlink w:anchor="_Toc52984654" w:history="1">
        <w:r w:rsidR="00485797" w:rsidRPr="00AA7D37">
          <w:rPr>
            <w:rStyle w:val="Hyperlink"/>
            <w:noProof/>
            <w14:scene3d>
              <w14:camera w14:prst="orthographicFront"/>
              <w14:lightRig w14:rig="threePt" w14:dir="t">
                <w14:rot w14:lat="0" w14:lon="0" w14:rev="0"/>
              </w14:lightRig>
            </w14:scene3d>
          </w:rPr>
          <w:t>16.1.1</w:t>
        </w:r>
        <w:r w:rsidR="00485797">
          <w:rPr>
            <w:rFonts w:asciiTheme="minorHAnsi" w:eastAsiaTheme="minorEastAsia" w:hAnsiTheme="minorHAnsi" w:cstheme="minorBidi"/>
            <w:noProof/>
            <w:sz w:val="22"/>
            <w:szCs w:val="22"/>
          </w:rPr>
          <w:tab/>
        </w:r>
        <w:r w:rsidR="00485797" w:rsidRPr="00AA7D37">
          <w:rPr>
            <w:rStyle w:val="Hyperlink"/>
            <w:noProof/>
          </w:rPr>
          <w:t>dfdl:occursCountKind 'fixed'</w:t>
        </w:r>
        <w:r w:rsidR="00485797">
          <w:rPr>
            <w:noProof/>
            <w:webHidden/>
          </w:rPr>
          <w:tab/>
        </w:r>
        <w:r w:rsidR="00485797">
          <w:rPr>
            <w:noProof/>
            <w:webHidden/>
          </w:rPr>
          <w:fldChar w:fldCharType="begin"/>
        </w:r>
        <w:r w:rsidR="00485797">
          <w:rPr>
            <w:noProof/>
            <w:webHidden/>
          </w:rPr>
          <w:instrText xml:space="preserve"> PAGEREF _Toc52984654 \h </w:instrText>
        </w:r>
        <w:r w:rsidR="00485797">
          <w:rPr>
            <w:noProof/>
            <w:webHidden/>
          </w:rPr>
        </w:r>
        <w:r w:rsidR="00485797">
          <w:rPr>
            <w:noProof/>
            <w:webHidden/>
          </w:rPr>
          <w:fldChar w:fldCharType="separate"/>
        </w:r>
        <w:r w:rsidR="00485797">
          <w:rPr>
            <w:noProof/>
            <w:webHidden/>
          </w:rPr>
          <w:t>171</w:t>
        </w:r>
        <w:r w:rsidR="00485797">
          <w:rPr>
            <w:noProof/>
            <w:webHidden/>
          </w:rPr>
          <w:fldChar w:fldCharType="end"/>
        </w:r>
      </w:hyperlink>
    </w:p>
    <w:p w14:paraId="304C2CEF" w14:textId="78C04279" w:rsidR="00485797" w:rsidRDefault="00F31291">
      <w:pPr>
        <w:pStyle w:val="TOC3"/>
        <w:rPr>
          <w:rFonts w:asciiTheme="minorHAnsi" w:eastAsiaTheme="minorEastAsia" w:hAnsiTheme="minorHAnsi" w:cstheme="minorBidi"/>
          <w:noProof/>
          <w:sz w:val="22"/>
          <w:szCs w:val="22"/>
        </w:rPr>
      </w:pPr>
      <w:hyperlink w:anchor="_Toc52984655" w:history="1">
        <w:r w:rsidR="00485797" w:rsidRPr="00AA7D37">
          <w:rPr>
            <w:rStyle w:val="Hyperlink"/>
            <w:noProof/>
            <w14:scene3d>
              <w14:camera w14:prst="orthographicFront"/>
              <w14:lightRig w14:rig="threePt" w14:dir="t">
                <w14:rot w14:lat="0" w14:lon="0" w14:rev="0"/>
              </w14:lightRig>
            </w14:scene3d>
          </w:rPr>
          <w:t>16.1.2</w:t>
        </w:r>
        <w:r w:rsidR="00485797">
          <w:rPr>
            <w:rFonts w:asciiTheme="minorHAnsi" w:eastAsiaTheme="minorEastAsia" w:hAnsiTheme="minorHAnsi" w:cstheme="minorBidi"/>
            <w:noProof/>
            <w:sz w:val="22"/>
            <w:szCs w:val="22"/>
          </w:rPr>
          <w:tab/>
        </w:r>
        <w:r w:rsidR="00485797" w:rsidRPr="00AA7D37">
          <w:rPr>
            <w:rStyle w:val="Hyperlink"/>
            <w:noProof/>
          </w:rPr>
          <w:t>dfdl:occursCountKind 'implicit'</w:t>
        </w:r>
        <w:r w:rsidR="00485797">
          <w:rPr>
            <w:noProof/>
            <w:webHidden/>
          </w:rPr>
          <w:tab/>
        </w:r>
        <w:r w:rsidR="00485797">
          <w:rPr>
            <w:noProof/>
            <w:webHidden/>
          </w:rPr>
          <w:fldChar w:fldCharType="begin"/>
        </w:r>
        <w:r w:rsidR="00485797">
          <w:rPr>
            <w:noProof/>
            <w:webHidden/>
          </w:rPr>
          <w:instrText xml:space="preserve"> PAGEREF _Toc52984655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7564A0E4" w14:textId="11B528FF" w:rsidR="00485797" w:rsidRDefault="00F31291">
      <w:pPr>
        <w:pStyle w:val="TOC3"/>
        <w:rPr>
          <w:rFonts w:asciiTheme="minorHAnsi" w:eastAsiaTheme="minorEastAsia" w:hAnsiTheme="minorHAnsi" w:cstheme="minorBidi"/>
          <w:noProof/>
          <w:sz w:val="22"/>
          <w:szCs w:val="22"/>
        </w:rPr>
      </w:pPr>
      <w:hyperlink w:anchor="_Toc52984656" w:history="1">
        <w:r w:rsidR="00485797" w:rsidRPr="00AA7D37">
          <w:rPr>
            <w:rStyle w:val="Hyperlink"/>
            <w:noProof/>
            <w14:scene3d>
              <w14:camera w14:prst="orthographicFront"/>
              <w14:lightRig w14:rig="threePt" w14:dir="t">
                <w14:rot w14:lat="0" w14:lon="0" w14:rev="0"/>
              </w14:lightRig>
            </w14:scene3d>
          </w:rPr>
          <w:t>16.1.3</w:t>
        </w:r>
        <w:r w:rsidR="00485797">
          <w:rPr>
            <w:rFonts w:asciiTheme="minorHAnsi" w:eastAsiaTheme="minorEastAsia" w:hAnsiTheme="minorHAnsi" w:cstheme="minorBidi"/>
            <w:noProof/>
            <w:sz w:val="22"/>
            <w:szCs w:val="22"/>
          </w:rPr>
          <w:tab/>
        </w:r>
        <w:r w:rsidR="00485797" w:rsidRPr="00AA7D37">
          <w:rPr>
            <w:rStyle w:val="Hyperlink"/>
            <w:noProof/>
          </w:rPr>
          <w:t>dfdl:occursCountKind 'parsed'</w:t>
        </w:r>
        <w:r w:rsidR="00485797">
          <w:rPr>
            <w:noProof/>
            <w:webHidden/>
          </w:rPr>
          <w:tab/>
        </w:r>
        <w:r w:rsidR="00485797">
          <w:rPr>
            <w:noProof/>
            <w:webHidden/>
          </w:rPr>
          <w:fldChar w:fldCharType="begin"/>
        </w:r>
        <w:r w:rsidR="00485797">
          <w:rPr>
            <w:noProof/>
            <w:webHidden/>
          </w:rPr>
          <w:instrText xml:space="preserve"> PAGEREF _Toc52984656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307D4364" w14:textId="6E06E3E4" w:rsidR="00485797" w:rsidRDefault="00F31291">
      <w:pPr>
        <w:pStyle w:val="TOC3"/>
        <w:rPr>
          <w:rFonts w:asciiTheme="minorHAnsi" w:eastAsiaTheme="minorEastAsia" w:hAnsiTheme="minorHAnsi" w:cstheme="minorBidi"/>
          <w:noProof/>
          <w:sz w:val="22"/>
          <w:szCs w:val="22"/>
        </w:rPr>
      </w:pPr>
      <w:hyperlink w:anchor="_Toc52984657" w:history="1">
        <w:r w:rsidR="00485797" w:rsidRPr="00AA7D37">
          <w:rPr>
            <w:rStyle w:val="Hyperlink"/>
            <w:noProof/>
            <w14:scene3d>
              <w14:camera w14:prst="orthographicFront"/>
              <w14:lightRig w14:rig="threePt" w14:dir="t">
                <w14:rot w14:lat="0" w14:lon="0" w14:rev="0"/>
              </w14:lightRig>
            </w14:scene3d>
          </w:rPr>
          <w:t>16.1.4</w:t>
        </w:r>
        <w:r w:rsidR="00485797">
          <w:rPr>
            <w:rFonts w:asciiTheme="minorHAnsi" w:eastAsiaTheme="minorEastAsia" w:hAnsiTheme="minorHAnsi" w:cstheme="minorBidi"/>
            <w:noProof/>
            <w:sz w:val="22"/>
            <w:szCs w:val="22"/>
          </w:rPr>
          <w:tab/>
        </w:r>
        <w:r w:rsidR="00485797" w:rsidRPr="00AA7D37">
          <w:rPr>
            <w:rStyle w:val="Hyperlink"/>
            <w:noProof/>
          </w:rPr>
          <w:t>dfdl:occursCountKind 'expression'</w:t>
        </w:r>
        <w:r w:rsidR="00485797">
          <w:rPr>
            <w:noProof/>
            <w:webHidden/>
          </w:rPr>
          <w:tab/>
        </w:r>
        <w:r w:rsidR="00485797">
          <w:rPr>
            <w:noProof/>
            <w:webHidden/>
          </w:rPr>
          <w:fldChar w:fldCharType="begin"/>
        </w:r>
        <w:r w:rsidR="00485797">
          <w:rPr>
            <w:noProof/>
            <w:webHidden/>
          </w:rPr>
          <w:instrText xml:space="preserve"> PAGEREF _Toc52984657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508F10D8" w14:textId="2EC7B592" w:rsidR="00485797" w:rsidRDefault="00F31291">
      <w:pPr>
        <w:pStyle w:val="TOC3"/>
        <w:rPr>
          <w:rFonts w:asciiTheme="minorHAnsi" w:eastAsiaTheme="minorEastAsia" w:hAnsiTheme="minorHAnsi" w:cstheme="minorBidi"/>
          <w:noProof/>
          <w:sz w:val="22"/>
          <w:szCs w:val="22"/>
        </w:rPr>
      </w:pPr>
      <w:hyperlink w:anchor="_Toc52984658" w:history="1">
        <w:r w:rsidR="00485797" w:rsidRPr="00AA7D37">
          <w:rPr>
            <w:rStyle w:val="Hyperlink"/>
            <w:noProof/>
            <w14:scene3d>
              <w14:camera w14:prst="orthographicFront"/>
              <w14:lightRig w14:rig="threePt" w14:dir="t">
                <w14:rot w14:lat="0" w14:lon="0" w14:rev="0"/>
              </w14:lightRig>
            </w14:scene3d>
          </w:rPr>
          <w:t>16.1.5</w:t>
        </w:r>
        <w:r w:rsidR="00485797">
          <w:rPr>
            <w:rFonts w:asciiTheme="minorHAnsi" w:eastAsiaTheme="minorEastAsia" w:hAnsiTheme="minorHAnsi" w:cstheme="minorBidi"/>
            <w:noProof/>
            <w:sz w:val="22"/>
            <w:szCs w:val="22"/>
          </w:rPr>
          <w:tab/>
        </w:r>
        <w:r w:rsidR="00485797" w:rsidRPr="00AA7D37">
          <w:rPr>
            <w:rStyle w:val="Hyperlink"/>
            <w:noProof/>
          </w:rPr>
          <w:t>dfdl:occursCountKind 'stopValue'</w:t>
        </w:r>
        <w:r w:rsidR="00485797">
          <w:rPr>
            <w:noProof/>
            <w:webHidden/>
          </w:rPr>
          <w:tab/>
        </w:r>
        <w:r w:rsidR="00485797">
          <w:rPr>
            <w:noProof/>
            <w:webHidden/>
          </w:rPr>
          <w:fldChar w:fldCharType="begin"/>
        </w:r>
        <w:r w:rsidR="00485797">
          <w:rPr>
            <w:noProof/>
            <w:webHidden/>
          </w:rPr>
          <w:instrText xml:space="preserve"> PAGEREF _Toc52984658 \h </w:instrText>
        </w:r>
        <w:r w:rsidR="00485797">
          <w:rPr>
            <w:noProof/>
            <w:webHidden/>
          </w:rPr>
        </w:r>
        <w:r w:rsidR="00485797">
          <w:rPr>
            <w:noProof/>
            <w:webHidden/>
          </w:rPr>
          <w:fldChar w:fldCharType="separate"/>
        </w:r>
        <w:r w:rsidR="00485797">
          <w:rPr>
            <w:noProof/>
            <w:webHidden/>
          </w:rPr>
          <w:t>172</w:t>
        </w:r>
        <w:r w:rsidR="00485797">
          <w:rPr>
            <w:noProof/>
            <w:webHidden/>
          </w:rPr>
          <w:fldChar w:fldCharType="end"/>
        </w:r>
      </w:hyperlink>
    </w:p>
    <w:p w14:paraId="1B860D2E" w14:textId="01950321"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59" w:history="1">
        <w:r w:rsidR="00485797" w:rsidRPr="00AA7D37">
          <w:rPr>
            <w:rStyle w:val="Hyperlink"/>
            <w:noProof/>
          </w:rPr>
          <w:t>16.2</w:t>
        </w:r>
        <w:r w:rsidR="00485797">
          <w:rPr>
            <w:rFonts w:asciiTheme="minorHAnsi" w:eastAsiaTheme="minorEastAsia" w:hAnsiTheme="minorHAnsi" w:cstheme="minorBidi"/>
            <w:noProof/>
            <w:sz w:val="22"/>
            <w:szCs w:val="22"/>
          </w:rPr>
          <w:tab/>
        </w:r>
        <w:r w:rsidR="00485797" w:rsidRPr="00AA7D37">
          <w:rPr>
            <w:rStyle w:val="Hyperlink"/>
            <w:noProof/>
          </w:rPr>
          <w:t>Default Values for Arrays</w:t>
        </w:r>
        <w:r w:rsidR="00485797">
          <w:rPr>
            <w:noProof/>
            <w:webHidden/>
          </w:rPr>
          <w:tab/>
        </w:r>
        <w:r w:rsidR="00485797">
          <w:rPr>
            <w:noProof/>
            <w:webHidden/>
          </w:rPr>
          <w:fldChar w:fldCharType="begin"/>
        </w:r>
        <w:r w:rsidR="00485797">
          <w:rPr>
            <w:noProof/>
            <w:webHidden/>
          </w:rPr>
          <w:instrText xml:space="preserve"> PAGEREF _Toc52984659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00B467F8" w14:textId="627D696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0" w:history="1">
        <w:r w:rsidR="00485797" w:rsidRPr="00AA7D37">
          <w:rPr>
            <w:rStyle w:val="Hyperlink"/>
            <w:noProof/>
          </w:rPr>
          <w:t>16.3</w:t>
        </w:r>
        <w:r w:rsidR="00485797">
          <w:rPr>
            <w:rFonts w:asciiTheme="minorHAnsi" w:eastAsiaTheme="minorEastAsia" w:hAnsiTheme="minorHAnsi" w:cstheme="minorBidi"/>
            <w:noProof/>
            <w:sz w:val="22"/>
            <w:szCs w:val="22"/>
          </w:rPr>
          <w:tab/>
        </w:r>
        <w:r w:rsidR="00485797" w:rsidRPr="00AA7D37">
          <w:rPr>
            <w:rStyle w:val="Hyperlink"/>
            <w:noProof/>
          </w:rPr>
          <w:t>Arrays with DFDL Expressions</w:t>
        </w:r>
        <w:r w:rsidR="00485797">
          <w:rPr>
            <w:noProof/>
            <w:webHidden/>
          </w:rPr>
          <w:tab/>
        </w:r>
        <w:r w:rsidR="00485797">
          <w:rPr>
            <w:noProof/>
            <w:webHidden/>
          </w:rPr>
          <w:fldChar w:fldCharType="begin"/>
        </w:r>
        <w:r w:rsidR="00485797">
          <w:rPr>
            <w:noProof/>
            <w:webHidden/>
          </w:rPr>
          <w:instrText xml:space="preserve"> PAGEREF _Toc52984660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240548CC" w14:textId="5364AF1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1" w:history="1">
        <w:r w:rsidR="00485797" w:rsidRPr="00AA7D37">
          <w:rPr>
            <w:rStyle w:val="Hyperlink"/>
            <w:noProof/>
          </w:rPr>
          <w:t>16.4</w:t>
        </w:r>
        <w:r w:rsidR="00485797">
          <w:rPr>
            <w:rFonts w:asciiTheme="minorHAnsi" w:eastAsiaTheme="minorEastAsia" w:hAnsiTheme="minorHAnsi" w:cstheme="minorBidi"/>
            <w:noProof/>
            <w:sz w:val="22"/>
            <w:szCs w:val="22"/>
          </w:rPr>
          <w:tab/>
        </w:r>
        <w:r w:rsidR="00485797" w:rsidRPr="00AA7D37">
          <w:rPr>
            <w:rStyle w:val="Hyperlink"/>
            <w:noProof/>
          </w:rPr>
          <w:t>Points of Uncertainty</w:t>
        </w:r>
        <w:r w:rsidR="00485797">
          <w:rPr>
            <w:noProof/>
            <w:webHidden/>
          </w:rPr>
          <w:tab/>
        </w:r>
        <w:r w:rsidR="00485797">
          <w:rPr>
            <w:noProof/>
            <w:webHidden/>
          </w:rPr>
          <w:fldChar w:fldCharType="begin"/>
        </w:r>
        <w:r w:rsidR="00485797">
          <w:rPr>
            <w:noProof/>
            <w:webHidden/>
          </w:rPr>
          <w:instrText xml:space="preserve"> PAGEREF _Toc52984661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79C67A52" w14:textId="160990E8"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2" w:history="1">
        <w:r w:rsidR="00485797" w:rsidRPr="00AA7D37">
          <w:rPr>
            <w:rStyle w:val="Hyperlink"/>
            <w:noProof/>
          </w:rPr>
          <w:t>16.5</w:t>
        </w:r>
        <w:r w:rsidR="00485797">
          <w:rPr>
            <w:rFonts w:asciiTheme="minorHAnsi" w:eastAsiaTheme="minorEastAsia" w:hAnsiTheme="minorHAnsi" w:cstheme="minorBidi"/>
            <w:noProof/>
            <w:sz w:val="22"/>
            <w:szCs w:val="22"/>
          </w:rPr>
          <w:tab/>
        </w:r>
        <w:r w:rsidR="00485797" w:rsidRPr="00AA7D37">
          <w:rPr>
            <w:rStyle w:val="Hyperlink"/>
            <w:noProof/>
          </w:rPr>
          <w:t>Arrays and Sequences</w:t>
        </w:r>
        <w:r w:rsidR="00485797">
          <w:rPr>
            <w:noProof/>
            <w:webHidden/>
          </w:rPr>
          <w:tab/>
        </w:r>
        <w:r w:rsidR="00485797">
          <w:rPr>
            <w:noProof/>
            <w:webHidden/>
          </w:rPr>
          <w:fldChar w:fldCharType="begin"/>
        </w:r>
        <w:r w:rsidR="00485797">
          <w:rPr>
            <w:noProof/>
            <w:webHidden/>
          </w:rPr>
          <w:instrText xml:space="preserve"> PAGEREF _Toc52984662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4E4F9AAE" w14:textId="3A7D9AB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3" w:history="1">
        <w:r w:rsidR="00485797" w:rsidRPr="00AA7D37">
          <w:rPr>
            <w:rStyle w:val="Hyperlink"/>
            <w:noProof/>
          </w:rPr>
          <w:t>16.6</w:t>
        </w:r>
        <w:r w:rsidR="00485797">
          <w:rPr>
            <w:rFonts w:asciiTheme="minorHAnsi" w:eastAsiaTheme="minorEastAsia" w:hAnsiTheme="minorHAnsi" w:cstheme="minorBidi"/>
            <w:noProof/>
            <w:sz w:val="22"/>
            <w:szCs w:val="22"/>
          </w:rPr>
          <w:tab/>
        </w:r>
        <w:r w:rsidR="00485797" w:rsidRPr="00AA7D37">
          <w:rPr>
            <w:rStyle w:val="Hyperlink"/>
            <w:noProof/>
          </w:rPr>
          <w:t>Forward Progress Requirement</w:t>
        </w:r>
        <w:r w:rsidR="00485797">
          <w:rPr>
            <w:noProof/>
            <w:webHidden/>
          </w:rPr>
          <w:tab/>
        </w:r>
        <w:r w:rsidR="00485797">
          <w:rPr>
            <w:noProof/>
            <w:webHidden/>
          </w:rPr>
          <w:fldChar w:fldCharType="begin"/>
        </w:r>
        <w:r w:rsidR="00485797">
          <w:rPr>
            <w:noProof/>
            <w:webHidden/>
          </w:rPr>
          <w:instrText xml:space="preserve"> PAGEREF _Toc52984663 \h </w:instrText>
        </w:r>
        <w:r w:rsidR="00485797">
          <w:rPr>
            <w:noProof/>
            <w:webHidden/>
          </w:rPr>
        </w:r>
        <w:r w:rsidR="00485797">
          <w:rPr>
            <w:noProof/>
            <w:webHidden/>
          </w:rPr>
          <w:fldChar w:fldCharType="separate"/>
        </w:r>
        <w:r w:rsidR="00485797">
          <w:rPr>
            <w:noProof/>
            <w:webHidden/>
          </w:rPr>
          <w:t>173</w:t>
        </w:r>
        <w:r w:rsidR="00485797">
          <w:rPr>
            <w:noProof/>
            <w:webHidden/>
          </w:rPr>
          <w:fldChar w:fldCharType="end"/>
        </w:r>
      </w:hyperlink>
    </w:p>
    <w:p w14:paraId="5EEDE33F" w14:textId="460021C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4" w:history="1">
        <w:r w:rsidR="00485797" w:rsidRPr="00AA7D37">
          <w:rPr>
            <w:rStyle w:val="Hyperlink"/>
            <w:noProof/>
          </w:rPr>
          <w:t>16.7</w:t>
        </w:r>
        <w:r w:rsidR="00485797">
          <w:rPr>
            <w:rFonts w:asciiTheme="minorHAnsi" w:eastAsiaTheme="minorEastAsia" w:hAnsiTheme="minorHAnsi" w:cstheme="minorBidi"/>
            <w:noProof/>
            <w:sz w:val="22"/>
            <w:szCs w:val="22"/>
          </w:rPr>
          <w:tab/>
        </w:r>
        <w:r w:rsidR="00485797" w:rsidRPr="00AA7D37">
          <w:rPr>
            <w:rStyle w:val="Hyperlink"/>
            <w:noProof/>
          </w:rPr>
          <w:t>Parsing Occurrences with Non-Normal Representation</w:t>
        </w:r>
        <w:r w:rsidR="00485797">
          <w:rPr>
            <w:noProof/>
            <w:webHidden/>
          </w:rPr>
          <w:tab/>
        </w:r>
        <w:r w:rsidR="00485797">
          <w:rPr>
            <w:noProof/>
            <w:webHidden/>
          </w:rPr>
          <w:fldChar w:fldCharType="begin"/>
        </w:r>
        <w:r w:rsidR="00485797">
          <w:rPr>
            <w:noProof/>
            <w:webHidden/>
          </w:rPr>
          <w:instrText xml:space="preserve"> PAGEREF _Toc52984664 \h </w:instrText>
        </w:r>
        <w:r w:rsidR="00485797">
          <w:rPr>
            <w:noProof/>
            <w:webHidden/>
          </w:rPr>
        </w:r>
        <w:r w:rsidR="00485797">
          <w:rPr>
            <w:noProof/>
            <w:webHidden/>
          </w:rPr>
          <w:fldChar w:fldCharType="separate"/>
        </w:r>
        <w:r w:rsidR="00485797">
          <w:rPr>
            <w:noProof/>
            <w:webHidden/>
          </w:rPr>
          <w:t>174</w:t>
        </w:r>
        <w:r w:rsidR="00485797">
          <w:rPr>
            <w:noProof/>
            <w:webHidden/>
          </w:rPr>
          <w:fldChar w:fldCharType="end"/>
        </w:r>
      </w:hyperlink>
    </w:p>
    <w:p w14:paraId="6733C026" w14:textId="6503343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5" w:history="1">
        <w:r w:rsidR="00485797" w:rsidRPr="00AA7D37">
          <w:rPr>
            <w:rStyle w:val="Hyperlink"/>
            <w:noProof/>
          </w:rPr>
          <w:t>16.8</w:t>
        </w:r>
        <w:r w:rsidR="00485797">
          <w:rPr>
            <w:rFonts w:asciiTheme="minorHAnsi" w:eastAsiaTheme="minorEastAsia" w:hAnsiTheme="minorHAnsi" w:cstheme="minorBidi"/>
            <w:noProof/>
            <w:sz w:val="22"/>
            <w:szCs w:val="22"/>
          </w:rPr>
          <w:tab/>
        </w:r>
        <w:r w:rsidR="00485797" w:rsidRPr="00AA7D37">
          <w:rPr>
            <w:rStyle w:val="Hyperlink"/>
            <w:noProof/>
          </w:rPr>
          <w:t>Sparse Arrays</w:t>
        </w:r>
        <w:r w:rsidR="00485797">
          <w:rPr>
            <w:noProof/>
            <w:webHidden/>
          </w:rPr>
          <w:tab/>
        </w:r>
        <w:r w:rsidR="00485797">
          <w:rPr>
            <w:noProof/>
            <w:webHidden/>
          </w:rPr>
          <w:fldChar w:fldCharType="begin"/>
        </w:r>
        <w:r w:rsidR="00485797">
          <w:rPr>
            <w:noProof/>
            <w:webHidden/>
          </w:rPr>
          <w:instrText xml:space="preserve"> PAGEREF _Toc52984665 \h </w:instrText>
        </w:r>
        <w:r w:rsidR="00485797">
          <w:rPr>
            <w:noProof/>
            <w:webHidden/>
          </w:rPr>
        </w:r>
        <w:r w:rsidR="00485797">
          <w:rPr>
            <w:noProof/>
            <w:webHidden/>
          </w:rPr>
          <w:fldChar w:fldCharType="separate"/>
        </w:r>
        <w:r w:rsidR="00485797">
          <w:rPr>
            <w:noProof/>
            <w:webHidden/>
          </w:rPr>
          <w:t>174</w:t>
        </w:r>
        <w:r w:rsidR="00485797">
          <w:rPr>
            <w:noProof/>
            <w:webHidden/>
          </w:rPr>
          <w:fldChar w:fldCharType="end"/>
        </w:r>
      </w:hyperlink>
    </w:p>
    <w:p w14:paraId="475F70F5" w14:textId="16A021EC" w:rsidR="00485797" w:rsidRDefault="00F31291">
      <w:pPr>
        <w:pStyle w:val="TOC1"/>
        <w:tabs>
          <w:tab w:val="left" w:pos="600"/>
        </w:tabs>
        <w:rPr>
          <w:rFonts w:asciiTheme="minorHAnsi" w:eastAsiaTheme="minorEastAsia" w:hAnsiTheme="minorHAnsi" w:cstheme="minorBidi"/>
          <w:noProof/>
          <w:sz w:val="22"/>
          <w:szCs w:val="22"/>
        </w:rPr>
      </w:pPr>
      <w:hyperlink w:anchor="_Toc52984666" w:history="1">
        <w:r w:rsidR="00485797" w:rsidRPr="00AA7D37">
          <w:rPr>
            <w:rStyle w:val="Hyperlink"/>
            <w:noProof/>
          </w:rPr>
          <w:t>17</w:t>
        </w:r>
        <w:r w:rsidR="00485797">
          <w:rPr>
            <w:rFonts w:asciiTheme="minorHAnsi" w:eastAsiaTheme="minorEastAsia" w:hAnsiTheme="minorHAnsi" w:cstheme="minorBidi"/>
            <w:noProof/>
            <w:sz w:val="22"/>
            <w:szCs w:val="22"/>
          </w:rPr>
          <w:tab/>
        </w:r>
        <w:r w:rsidR="00485797" w:rsidRPr="00AA7D37">
          <w:rPr>
            <w:rStyle w:val="Hyperlink"/>
            <w:noProof/>
          </w:rPr>
          <w:t>Calculated Value Properties</w:t>
        </w:r>
        <w:r w:rsidR="00485797">
          <w:rPr>
            <w:noProof/>
            <w:webHidden/>
          </w:rPr>
          <w:tab/>
        </w:r>
        <w:r w:rsidR="00485797">
          <w:rPr>
            <w:noProof/>
            <w:webHidden/>
          </w:rPr>
          <w:fldChar w:fldCharType="begin"/>
        </w:r>
        <w:r w:rsidR="00485797">
          <w:rPr>
            <w:noProof/>
            <w:webHidden/>
          </w:rPr>
          <w:instrText xml:space="preserve"> PAGEREF _Toc52984666 \h </w:instrText>
        </w:r>
        <w:r w:rsidR="00485797">
          <w:rPr>
            <w:noProof/>
            <w:webHidden/>
          </w:rPr>
        </w:r>
        <w:r w:rsidR="00485797">
          <w:rPr>
            <w:noProof/>
            <w:webHidden/>
          </w:rPr>
          <w:fldChar w:fldCharType="separate"/>
        </w:r>
        <w:r w:rsidR="00485797">
          <w:rPr>
            <w:noProof/>
            <w:webHidden/>
          </w:rPr>
          <w:t>175</w:t>
        </w:r>
        <w:r w:rsidR="00485797">
          <w:rPr>
            <w:noProof/>
            <w:webHidden/>
          </w:rPr>
          <w:fldChar w:fldCharType="end"/>
        </w:r>
      </w:hyperlink>
    </w:p>
    <w:p w14:paraId="337D4A36" w14:textId="4C6561F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7" w:history="1">
        <w:r w:rsidR="00485797" w:rsidRPr="00AA7D37">
          <w:rPr>
            <w:rStyle w:val="Hyperlink"/>
            <w:noProof/>
          </w:rPr>
          <w:t>17.1</w:t>
        </w:r>
        <w:r w:rsidR="00485797">
          <w:rPr>
            <w:rFonts w:asciiTheme="minorHAnsi" w:eastAsiaTheme="minorEastAsia" w:hAnsiTheme="minorHAnsi" w:cstheme="minorBidi"/>
            <w:noProof/>
            <w:sz w:val="22"/>
            <w:szCs w:val="22"/>
          </w:rPr>
          <w:tab/>
        </w:r>
        <w:r w:rsidR="00485797" w:rsidRPr="00AA7D37">
          <w:rPr>
            <w:rStyle w:val="Hyperlink"/>
            <w:noProof/>
          </w:rPr>
          <w:t>Example: 2d Nested Array</w:t>
        </w:r>
        <w:r w:rsidR="00485797">
          <w:rPr>
            <w:noProof/>
            <w:webHidden/>
          </w:rPr>
          <w:tab/>
        </w:r>
        <w:r w:rsidR="00485797">
          <w:rPr>
            <w:noProof/>
            <w:webHidden/>
          </w:rPr>
          <w:fldChar w:fldCharType="begin"/>
        </w:r>
        <w:r w:rsidR="00485797">
          <w:rPr>
            <w:noProof/>
            <w:webHidden/>
          </w:rPr>
          <w:instrText xml:space="preserve"> PAGEREF _Toc52984667 \h </w:instrText>
        </w:r>
        <w:r w:rsidR="00485797">
          <w:rPr>
            <w:noProof/>
            <w:webHidden/>
          </w:rPr>
        </w:r>
        <w:r w:rsidR="00485797">
          <w:rPr>
            <w:noProof/>
            <w:webHidden/>
          </w:rPr>
          <w:fldChar w:fldCharType="separate"/>
        </w:r>
        <w:r w:rsidR="00485797">
          <w:rPr>
            <w:noProof/>
            <w:webHidden/>
          </w:rPr>
          <w:t>176</w:t>
        </w:r>
        <w:r w:rsidR="00485797">
          <w:rPr>
            <w:noProof/>
            <w:webHidden/>
          </w:rPr>
          <w:fldChar w:fldCharType="end"/>
        </w:r>
      </w:hyperlink>
    </w:p>
    <w:p w14:paraId="6894BFF9" w14:textId="5246DDC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68" w:history="1">
        <w:r w:rsidR="00485797" w:rsidRPr="00AA7D37">
          <w:rPr>
            <w:rStyle w:val="Hyperlink"/>
            <w:noProof/>
          </w:rPr>
          <w:t>17.2</w:t>
        </w:r>
        <w:r w:rsidR="00485797">
          <w:rPr>
            <w:rFonts w:asciiTheme="minorHAnsi" w:eastAsiaTheme="minorEastAsia" w:hAnsiTheme="minorHAnsi" w:cstheme="minorBidi"/>
            <w:noProof/>
            <w:sz w:val="22"/>
            <w:szCs w:val="22"/>
          </w:rPr>
          <w:tab/>
        </w:r>
        <w:r w:rsidR="00485797" w:rsidRPr="00AA7D37">
          <w:rPr>
            <w:rStyle w:val="Hyperlink"/>
            <w:noProof/>
          </w:rPr>
          <w:t>Example: Three-Byte Date</w:t>
        </w:r>
        <w:r w:rsidR="00485797">
          <w:rPr>
            <w:noProof/>
            <w:webHidden/>
          </w:rPr>
          <w:tab/>
        </w:r>
        <w:r w:rsidR="00485797">
          <w:rPr>
            <w:noProof/>
            <w:webHidden/>
          </w:rPr>
          <w:fldChar w:fldCharType="begin"/>
        </w:r>
        <w:r w:rsidR="00485797">
          <w:rPr>
            <w:noProof/>
            <w:webHidden/>
          </w:rPr>
          <w:instrText xml:space="preserve"> PAGEREF _Toc52984668 \h </w:instrText>
        </w:r>
        <w:r w:rsidR="00485797">
          <w:rPr>
            <w:noProof/>
            <w:webHidden/>
          </w:rPr>
        </w:r>
        <w:r w:rsidR="00485797">
          <w:rPr>
            <w:noProof/>
            <w:webHidden/>
          </w:rPr>
          <w:fldChar w:fldCharType="separate"/>
        </w:r>
        <w:r w:rsidR="00485797">
          <w:rPr>
            <w:noProof/>
            <w:webHidden/>
          </w:rPr>
          <w:t>177</w:t>
        </w:r>
        <w:r w:rsidR="00485797">
          <w:rPr>
            <w:noProof/>
            <w:webHidden/>
          </w:rPr>
          <w:fldChar w:fldCharType="end"/>
        </w:r>
      </w:hyperlink>
    </w:p>
    <w:p w14:paraId="2D95A2CD" w14:textId="7EB7E1F2" w:rsidR="00485797" w:rsidRDefault="00F31291">
      <w:pPr>
        <w:pStyle w:val="TOC1"/>
        <w:tabs>
          <w:tab w:val="left" w:pos="600"/>
        </w:tabs>
        <w:rPr>
          <w:rFonts w:asciiTheme="minorHAnsi" w:eastAsiaTheme="minorEastAsia" w:hAnsiTheme="minorHAnsi" w:cstheme="minorBidi"/>
          <w:noProof/>
          <w:sz w:val="22"/>
          <w:szCs w:val="22"/>
        </w:rPr>
      </w:pPr>
      <w:hyperlink w:anchor="_Toc52984669" w:history="1">
        <w:r w:rsidR="00485797" w:rsidRPr="00AA7D37">
          <w:rPr>
            <w:rStyle w:val="Hyperlink"/>
            <w:noProof/>
          </w:rPr>
          <w:t>18</w:t>
        </w:r>
        <w:r w:rsidR="00485797">
          <w:rPr>
            <w:rFonts w:asciiTheme="minorHAnsi" w:eastAsiaTheme="minorEastAsia" w:hAnsiTheme="minorHAnsi" w:cstheme="minorBidi"/>
            <w:noProof/>
            <w:sz w:val="22"/>
            <w:szCs w:val="22"/>
          </w:rPr>
          <w:tab/>
        </w:r>
        <w:r w:rsidR="00485797" w:rsidRPr="00AA7D37">
          <w:rPr>
            <w:rStyle w:val="Hyperlink"/>
            <w:noProof/>
          </w:rPr>
          <w:t>DFDL Expression Language</w:t>
        </w:r>
        <w:r w:rsidR="00485797">
          <w:rPr>
            <w:noProof/>
            <w:webHidden/>
          </w:rPr>
          <w:tab/>
        </w:r>
        <w:r w:rsidR="00485797">
          <w:rPr>
            <w:noProof/>
            <w:webHidden/>
          </w:rPr>
          <w:fldChar w:fldCharType="begin"/>
        </w:r>
        <w:r w:rsidR="00485797">
          <w:rPr>
            <w:noProof/>
            <w:webHidden/>
          </w:rPr>
          <w:instrText xml:space="preserve"> PAGEREF _Toc52984669 \h </w:instrText>
        </w:r>
        <w:r w:rsidR="00485797">
          <w:rPr>
            <w:noProof/>
            <w:webHidden/>
          </w:rPr>
        </w:r>
        <w:r w:rsidR="00485797">
          <w:rPr>
            <w:noProof/>
            <w:webHidden/>
          </w:rPr>
          <w:fldChar w:fldCharType="separate"/>
        </w:r>
        <w:r w:rsidR="00485797">
          <w:rPr>
            <w:noProof/>
            <w:webHidden/>
          </w:rPr>
          <w:t>180</w:t>
        </w:r>
        <w:r w:rsidR="00485797">
          <w:rPr>
            <w:noProof/>
            <w:webHidden/>
          </w:rPr>
          <w:fldChar w:fldCharType="end"/>
        </w:r>
      </w:hyperlink>
    </w:p>
    <w:p w14:paraId="6093692A" w14:textId="555E4A2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0" w:history="1">
        <w:r w:rsidR="00485797" w:rsidRPr="00AA7D37">
          <w:rPr>
            <w:rStyle w:val="Hyperlink"/>
            <w:noProof/>
          </w:rPr>
          <w:t>18.1</w:t>
        </w:r>
        <w:r w:rsidR="00485797">
          <w:rPr>
            <w:rFonts w:asciiTheme="minorHAnsi" w:eastAsiaTheme="minorEastAsia" w:hAnsiTheme="minorHAnsi" w:cstheme="minorBidi"/>
            <w:noProof/>
            <w:sz w:val="22"/>
            <w:szCs w:val="22"/>
          </w:rPr>
          <w:tab/>
        </w:r>
        <w:r w:rsidR="00485797" w:rsidRPr="00AA7D37">
          <w:rPr>
            <w:rStyle w:val="Hyperlink"/>
            <w:noProof/>
          </w:rPr>
          <w:t>Expression Language Data Model</w:t>
        </w:r>
        <w:r w:rsidR="00485797">
          <w:rPr>
            <w:noProof/>
            <w:webHidden/>
          </w:rPr>
          <w:tab/>
        </w:r>
        <w:r w:rsidR="00485797">
          <w:rPr>
            <w:noProof/>
            <w:webHidden/>
          </w:rPr>
          <w:fldChar w:fldCharType="begin"/>
        </w:r>
        <w:r w:rsidR="00485797">
          <w:rPr>
            <w:noProof/>
            <w:webHidden/>
          </w:rPr>
          <w:instrText xml:space="preserve"> PAGEREF _Toc52984670 \h </w:instrText>
        </w:r>
        <w:r w:rsidR="00485797">
          <w:rPr>
            <w:noProof/>
            <w:webHidden/>
          </w:rPr>
        </w:r>
        <w:r w:rsidR="00485797">
          <w:rPr>
            <w:noProof/>
            <w:webHidden/>
          </w:rPr>
          <w:fldChar w:fldCharType="separate"/>
        </w:r>
        <w:r w:rsidR="00485797">
          <w:rPr>
            <w:noProof/>
            <w:webHidden/>
          </w:rPr>
          <w:t>181</w:t>
        </w:r>
        <w:r w:rsidR="00485797">
          <w:rPr>
            <w:noProof/>
            <w:webHidden/>
          </w:rPr>
          <w:fldChar w:fldCharType="end"/>
        </w:r>
      </w:hyperlink>
    </w:p>
    <w:p w14:paraId="1236502B" w14:textId="2ECB6C4E"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1" w:history="1">
        <w:r w:rsidR="00485797" w:rsidRPr="00AA7D37">
          <w:rPr>
            <w:rStyle w:val="Hyperlink"/>
            <w:noProof/>
          </w:rPr>
          <w:t>18.2</w:t>
        </w:r>
        <w:r w:rsidR="00485797">
          <w:rPr>
            <w:rFonts w:asciiTheme="minorHAnsi" w:eastAsiaTheme="minorEastAsia" w:hAnsiTheme="minorHAnsi" w:cstheme="minorBidi"/>
            <w:noProof/>
            <w:sz w:val="22"/>
            <w:szCs w:val="22"/>
          </w:rPr>
          <w:tab/>
        </w:r>
        <w:r w:rsidR="00485797" w:rsidRPr="00AA7D37">
          <w:rPr>
            <w:rStyle w:val="Hyperlink"/>
            <w:noProof/>
          </w:rPr>
          <w:t>Variables</w:t>
        </w:r>
        <w:r w:rsidR="00485797">
          <w:rPr>
            <w:noProof/>
            <w:webHidden/>
          </w:rPr>
          <w:tab/>
        </w:r>
        <w:r w:rsidR="00485797">
          <w:rPr>
            <w:noProof/>
            <w:webHidden/>
          </w:rPr>
          <w:fldChar w:fldCharType="begin"/>
        </w:r>
        <w:r w:rsidR="00485797">
          <w:rPr>
            <w:noProof/>
            <w:webHidden/>
          </w:rPr>
          <w:instrText xml:space="preserve"> PAGEREF _Toc52984671 \h </w:instrText>
        </w:r>
        <w:r w:rsidR="00485797">
          <w:rPr>
            <w:noProof/>
            <w:webHidden/>
          </w:rPr>
        </w:r>
        <w:r w:rsidR="00485797">
          <w:rPr>
            <w:noProof/>
            <w:webHidden/>
          </w:rPr>
          <w:fldChar w:fldCharType="separate"/>
        </w:r>
        <w:r w:rsidR="00485797">
          <w:rPr>
            <w:noProof/>
            <w:webHidden/>
          </w:rPr>
          <w:t>181</w:t>
        </w:r>
        <w:r w:rsidR="00485797">
          <w:rPr>
            <w:noProof/>
            <w:webHidden/>
          </w:rPr>
          <w:fldChar w:fldCharType="end"/>
        </w:r>
      </w:hyperlink>
    </w:p>
    <w:p w14:paraId="48AE4847" w14:textId="6009E729" w:rsidR="00485797" w:rsidRDefault="00F31291">
      <w:pPr>
        <w:pStyle w:val="TOC3"/>
        <w:rPr>
          <w:rFonts w:asciiTheme="minorHAnsi" w:eastAsiaTheme="minorEastAsia" w:hAnsiTheme="minorHAnsi" w:cstheme="minorBidi"/>
          <w:noProof/>
          <w:sz w:val="22"/>
          <w:szCs w:val="22"/>
        </w:rPr>
      </w:pPr>
      <w:hyperlink w:anchor="_Toc52984672" w:history="1">
        <w:r w:rsidR="00485797" w:rsidRPr="00AA7D37">
          <w:rPr>
            <w:rStyle w:val="Hyperlink"/>
            <w:noProof/>
            <w14:scene3d>
              <w14:camera w14:prst="orthographicFront"/>
              <w14:lightRig w14:rig="threePt" w14:dir="t">
                <w14:rot w14:lat="0" w14:lon="0" w14:rev="0"/>
              </w14:lightRig>
            </w14:scene3d>
          </w:rPr>
          <w:t>18.2.1</w:t>
        </w:r>
        <w:r w:rsidR="00485797">
          <w:rPr>
            <w:rFonts w:asciiTheme="minorHAnsi" w:eastAsiaTheme="minorEastAsia" w:hAnsiTheme="minorHAnsi" w:cstheme="minorBidi"/>
            <w:noProof/>
            <w:sz w:val="22"/>
            <w:szCs w:val="22"/>
          </w:rPr>
          <w:tab/>
        </w:r>
        <w:r w:rsidR="00485797" w:rsidRPr="00AA7D37">
          <w:rPr>
            <w:rStyle w:val="Hyperlink"/>
            <w:noProof/>
          </w:rPr>
          <w:t>Rewinding of Variable Memory State</w:t>
        </w:r>
        <w:r w:rsidR="00485797">
          <w:rPr>
            <w:noProof/>
            <w:webHidden/>
          </w:rPr>
          <w:tab/>
        </w:r>
        <w:r w:rsidR="00485797">
          <w:rPr>
            <w:noProof/>
            <w:webHidden/>
          </w:rPr>
          <w:fldChar w:fldCharType="begin"/>
        </w:r>
        <w:r w:rsidR="00485797">
          <w:rPr>
            <w:noProof/>
            <w:webHidden/>
          </w:rPr>
          <w:instrText xml:space="preserve"> PAGEREF _Toc52984672 \h </w:instrText>
        </w:r>
        <w:r w:rsidR="00485797">
          <w:rPr>
            <w:noProof/>
            <w:webHidden/>
          </w:rPr>
        </w:r>
        <w:r w:rsidR="00485797">
          <w:rPr>
            <w:noProof/>
            <w:webHidden/>
          </w:rPr>
          <w:fldChar w:fldCharType="separate"/>
        </w:r>
        <w:r w:rsidR="00485797">
          <w:rPr>
            <w:noProof/>
            <w:webHidden/>
          </w:rPr>
          <w:t>182</w:t>
        </w:r>
        <w:r w:rsidR="00485797">
          <w:rPr>
            <w:noProof/>
            <w:webHidden/>
          </w:rPr>
          <w:fldChar w:fldCharType="end"/>
        </w:r>
      </w:hyperlink>
    </w:p>
    <w:p w14:paraId="6117B0A5" w14:textId="192E3C92" w:rsidR="00485797" w:rsidRDefault="00F31291">
      <w:pPr>
        <w:pStyle w:val="TOC3"/>
        <w:rPr>
          <w:rFonts w:asciiTheme="minorHAnsi" w:eastAsiaTheme="minorEastAsia" w:hAnsiTheme="minorHAnsi" w:cstheme="minorBidi"/>
          <w:noProof/>
          <w:sz w:val="22"/>
          <w:szCs w:val="22"/>
        </w:rPr>
      </w:pPr>
      <w:hyperlink w:anchor="_Toc52984673" w:history="1">
        <w:r w:rsidR="00485797" w:rsidRPr="00AA7D37">
          <w:rPr>
            <w:rStyle w:val="Hyperlink"/>
            <w:noProof/>
            <w14:scene3d>
              <w14:camera w14:prst="orthographicFront"/>
              <w14:lightRig w14:rig="threePt" w14:dir="t">
                <w14:rot w14:lat="0" w14:lon="0" w14:rev="0"/>
              </w14:lightRig>
            </w14:scene3d>
          </w:rPr>
          <w:t>18.2.2</w:t>
        </w:r>
        <w:r w:rsidR="00485797">
          <w:rPr>
            <w:rFonts w:asciiTheme="minorHAnsi" w:eastAsiaTheme="minorEastAsia" w:hAnsiTheme="minorHAnsi" w:cstheme="minorBidi"/>
            <w:noProof/>
            <w:sz w:val="22"/>
            <w:szCs w:val="22"/>
          </w:rPr>
          <w:tab/>
        </w:r>
        <w:r w:rsidR="00485797" w:rsidRPr="00AA7D37">
          <w:rPr>
            <w:rStyle w:val="Hyperlink"/>
            <w:noProof/>
          </w:rPr>
          <w:t>Variable Memory State Transitions</w:t>
        </w:r>
        <w:r w:rsidR="00485797">
          <w:rPr>
            <w:noProof/>
            <w:webHidden/>
          </w:rPr>
          <w:tab/>
        </w:r>
        <w:r w:rsidR="00485797">
          <w:rPr>
            <w:noProof/>
            <w:webHidden/>
          </w:rPr>
          <w:fldChar w:fldCharType="begin"/>
        </w:r>
        <w:r w:rsidR="00485797">
          <w:rPr>
            <w:noProof/>
            <w:webHidden/>
          </w:rPr>
          <w:instrText xml:space="preserve"> PAGEREF _Toc52984673 \h </w:instrText>
        </w:r>
        <w:r w:rsidR="00485797">
          <w:rPr>
            <w:noProof/>
            <w:webHidden/>
          </w:rPr>
        </w:r>
        <w:r w:rsidR="00485797">
          <w:rPr>
            <w:noProof/>
            <w:webHidden/>
          </w:rPr>
          <w:fldChar w:fldCharType="separate"/>
        </w:r>
        <w:r w:rsidR="00485797">
          <w:rPr>
            <w:noProof/>
            <w:webHidden/>
          </w:rPr>
          <w:t>182</w:t>
        </w:r>
        <w:r w:rsidR="00485797">
          <w:rPr>
            <w:noProof/>
            <w:webHidden/>
          </w:rPr>
          <w:fldChar w:fldCharType="end"/>
        </w:r>
      </w:hyperlink>
    </w:p>
    <w:p w14:paraId="64E09683" w14:textId="2B55C8D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4" w:history="1">
        <w:r w:rsidR="00485797" w:rsidRPr="00AA7D37">
          <w:rPr>
            <w:rStyle w:val="Hyperlink"/>
            <w:noProof/>
          </w:rPr>
          <w:t>18.3</w:t>
        </w:r>
        <w:r w:rsidR="00485797">
          <w:rPr>
            <w:rFonts w:asciiTheme="minorHAnsi" w:eastAsiaTheme="minorEastAsia" w:hAnsiTheme="minorHAnsi" w:cstheme="minorBidi"/>
            <w:noProof/>
            <w:sz w:val="22"/>
            <w:szCs w:val="22"/>
          </w:rPr>
          <w:tab/>
        </w:r>
        <w:r w:rsidR="00485797" w:rsidRPr="00AA7D37">
          <w:rPr>
            <w:rStyle w:val="Hyperlink"/>
            <w:noProof/>
          </w:rPr>
          <w:t>General Syntax</w:t>
        </w:r>
        <w:r w:rsidR="00485797">
          <w:rPr>
            <w:noProof/>
            <w:webHidden/>
          </w:rPr>
          <w:tab/>
        </w:r>
        <w:r w:rsidR="00485797">
          <w:rPr>
            <w:noProof/>
            <w:webHidden/>
          </w:rPr>
          <w:fldChar w:fldCharType="begin"/>
        </w:r>
        <w:r w:rsidR="00485797">
          <w:rPr>
            <w:noProof/>
            <w:webHidden/>
          </w:rPr>
          <w:instrText xml:space="preserve"> PAGEREF _Toc52984674 \h </w:instrText>
        </w:r>
        <w:r w:rsidR="00485797">
          <w:rPr>
            <w:noProof/>
            <w:webHidden/>
          </w:rPr>
        </w:r>
        <w:r w:rsidR="00485797">
          <w:rPr>
            <w:noProof/>
            <w:webHidden/>
          </w:rPr>
          <w:fldChar w:fldCharType="separate"/>
        </w:r>
        <w:r w:rsidR="00485797">
          <w:rPr>
            <w:noProof/>
            <w:webHidden/>
          </w:rPr>
          <w:t>183</w:t>
        </w:r>
        <w:r w:rsidR="00485797">
          <w:rPr>
            <w:noProof/>
            <w:webHidden/>
          </w:rPr>
          <w:fldChar w:fldCharType="end"/>
        </w:r>
      </w:hyperlink>
    </w:p>
    <w:p w14:paraId="16FB0100" w14:textId="00E64852"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5" w:history="1">
        <w:r w:rsidR="00485797" w:rsidRPr="00AA7D37">
          <w:rPr>
            <w:rStyle w:val="Hyperlink"/>
            <w:noProof/>
          </w:rPr>
          <w:t>18.4</w:t>
        </w:r>
        <w:r w:rsidR="00485797">
          <w:rPr>
            <w:rFonts w:asciiTheme="minorHAnsi" w:eastAsiaTheme="minorEastAsia" w:hAnsiTheme="minorHAnsi" w:cstheme="minorBidi"/>
            <w:noProof/>
            <w:sz w:val="22"/>
            <w:szCs w:val="22"/>
          </w:rPr>
          <w:tab/>
        </w:r>
        <w:r w:rsidR="00485797" w:rsidRPr="00AA7D37">
          <w:rPr>
            <w:rStyle w:val="Hyperlink"/>
            <w:noProof/>
          </w:rPr>
          <w:t>DFDL Expression Syntax</w:t>
        </w:r>
        <w:r w:rsidR="00485797">
          <w:rPr>
            <w:noProof/>
            <w:webHidden/>
          </w:rPr>
          <w:tab/>
        </w:r>
        <w:r w:rsidR="00485797">
          <w:rPr>
            <w:noProof/>
            <w:webHidden/>
          </w:rPr>
          <w:fldChar w:fldCharType="begin"/>
        </w:r>
        <w:r w:rsidR="00485797">
          <w:rPr>
            <w:noProof/>
            <w:webHidden/>
          </w:rPr>
          <w:instrText xml:space="preserve"> PAGEREF _Toc52984675 \h </w:instrText>
        </w:r>
        <w:r w:rsidR="00485797">
          <w:rPr>
            <w:noProof/>
            <w:webHidden/>
          </w:rPr>
        </w:r>
        <w:r w:rsidR="00485797">
          <w:rPr>
            <w:noProof/>
            <w:webHidden/>
          </w:rPr>
          <w:fldChar w:fldCharType="separate"/>
        </w:r>
        <w:r w:rsidR="00485797">
          <w:rPr>
            <w:noProof/>
            <w:webHidden/>
          </w:rPr>
          <w:t>183</w:t>
        </w:r>
        <w:r w:rsidR="00485797">
          <w:rPr>
            <w:noProof/>
            <w:webHidden/>
          </w:rPr>
          <w:fldChar w:fldCharType="end"/>
        </w:r>
      </w:hyperlink>
    </w:p>
    <w:p w14:paraId="36621592" w14:textId="7CA90690"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76" w:history="1">
        <w:r w:rsidR="00485797" w:rsidRPr="00AA7D37">
          <w:rPr>
            <w:rStyle w:val="Hyperlink"/>
            <w:noProof/>
          </w:rPr>
          <w:t>18.5</w:t>
        </w:r>
        <w:r w:rsidR="00485797">
          <w:rPr>
            <w:rFonts w:asciiTheme="minorHAnsi" w:eastAsiaTheme="minorEastAsia" w:hAnsiTheme="minorHAnsi" w:cstheme="minorBidi"/>
            <w:noProof/>
            <w:sz w:val="22"/>
            <w:szCs w:val="22"/>
          </w:rPr>
          <w:tab/>
        </w:r>
        <w:r w:rsidR="00485797" w:rsidRPr="00AA7D37">
          <w:rPr>
            <w:rStyle w:val="Hyperlink"/>
            <w:noProof/>
          </w:rPr>
          <w:t>Constructors, Functions and Operators</w:t>
        </w:r>
        <w:r w:rsidR="00485797">
          <w:rPr>
            <w:noProof/>
            <w:webHidden/>
          </w:rPr>
          <w:tab/>
        </w:r>
        <w:r w:rsidR="00485797">
          <w:rPr>
            <w:noProof/>
            <w:webHidden/>
          </w:rPr>
          <w:fldChar w:fldCharType="begin"/>
        </w:r>
        <w:r w:rsidR="00485797">
          <w:rPr>
            <w:noProof/>
            <w:webHidden/>
          </w:rPr>
          <w:instrText xml:space="preserve"> PAGEREF _Toc52984676 \h </w:instrText>
        </w:r>
        <w:r w:rsidR="00485797">
          <w:rPr>
            <w:noProof/>
            <w:webHidden/>
          </w:rPr>
        </w:r>
        <w:r w:rsidR="00485797">
          <w:rPr>
            <w:noProof/>
            <w:webHidden/>
          </w:rPr>
          <w:fldChar w:fldCharType="separate"/>
        </w:r>
        <w:r w:rsidR="00485797">
          <w:rPr>
            <w:noProof/>
            <w:webHidden/>
          </w:rPr>
          <w:t>185</w:t>
        </w:r>
        <w:r w:rsidR="00485797">
          <w:rPr>
            <w:noProof/>
            <w:webHidden/>
          </w:rPr>
          <w:fldChar w:fldCharType="end"/>
        </w:r>
      </w:hyperlink>
    </w:p>
    <w:p w14:paraId="6BE26132" w14:textId="6A76AE00" w:rsidR="00485797" w:rsidRDefault="00F31291">
      <w:pPr>
        <w:pStyle w:val="TOC3"/>
        <w:rPr>
          <w:rFonts w:asciiTheme="minorHAnsi" w:eastAsiaTheme="minorEastAsia" w:hAnsiTheme="minorHAnsi" w:cstheme="minorBidi"/>
          <w:noProof/>
          <w:sz w:val="22"/>
          <w:szCs w:val="22"/>
        </w:rPr>
      </w:pPr>
      <w:hyperlink w:anchor="_Toc52984677" w:history="1">
        <w:r w:rsidR="00485797" w:rsidRPr="00AA7D37">
          <w:rPr>
            <w:rStyle w:val="Hyperlink"/>
            <w:noProof/>
            <w14:scene3d>
              <w14:camera w14:prst="orthographicFront"/>
              <w14:lightRig w14:rig="threePt" w14:dir="t">
                <w14:rot w14:lat="0" w14:lon="0" w14:rev="0"/>
              </w14:lightRig>
            </w14:scene3d>
          </w:rPr>
          <w:t>18.5.1</w:t>
        </w:r>
        <w:r w:rsidR="00485797">
          <w:rPr>
            <w:rFonts w:asciiTheme="minorHAnsi" w:eastAsiaTheme="minorEastAsia" w:hAnsiTheme="minorHAnsi" w:cstheme="minorBidi"/>
            <w:noProof/>
            <w:sz w:val="22"/>
            <w:szCs w:val="22"/>
          </w:rPr>
          <w:tab/>
        </w:r>
        <w:r w:rsidR="00485797" w:rsidRPr="00AA7D37">
          <w:rPr>
            <w:rStyle w:val="Hyperlink"/>
            <w:noProof/>
          </w:rPr>
          <w:t>Constructor Functions for XML Schema Built-in Types</w:t>
        </w:r>
        <w:r w:rsidR="00485797">
          <w:rPr>
            <w:noProof/>
            <w:webHidden/>
          </w:rPr>
          <w:tab/>
        </w:r>
        <w:r w:rsidR="00485797">
          <w:rPr>
            <w:noProof/>
            <w:webHidden/>
          </w:rPr>
          <w:fldChar w:fldCharType="begin"/>
        </w:r>
        <w:r w:rsidR="00485797">
          <w:rPr>
            <w:noProof/>
            <w:webHidden/>
          </w:rPr>
          <w:instrText xml:space="preserve"> PAGEREF _Toc52984677 \h </w:instrText>
        </w:r>
        <w:r w:rsidR="00485797">
          <w:rPr>
            <w:noProof/>
            <w:webHidden/>
          </w:rPr>
        </w:r>
        <w:r w:rsidR="00485797">
          <w:rPr>
            <w:noProof/>
            <w:webHidden/>
          </w:rPr>
          <w:fldChar w:fldCharType="separate"/>
        </w:r>
        <w:r w:rsidR="00485797">
          <w:rPr>
            <w:noProof/>
            <w:webHidden/>
          </w:rPr>
          <w:t>185</w:t>
        </w:r>
        <w:r w:rsidR="00485797">
          <w:rPr>
            <w:noProof/>
            <w:webHidden/>
          </w:rPr>
          <w:fldChar w:fldCharType="end"/>
        </w:r>
      </w:hyperlink>
    </w:p>
    <w:p w14:paraId="66B7AF3A" w14:textId="695A498D" w:rsidR="00485797" w:rsidRDefault="00F31291">
      <w:pPr>
        <w:pStyle w:val="TOC3"/>
        <w:rPr>
          <w:rFonts w:asciiTheme="minorHAnsi" w:eastAsiaTheme="minorEastAsia" w:hAnsiTheme="minorHAnsi" w:cstheme="minorBidi"/>
          <w:noProof/>
          <w:sz w:val="22"/>
          <w:szCs w:val="22"/>
        </w:rPr>
      </w:pPr>
      <w:hyperlink w:anchor="_Toc52984678" w:history="1">
        <w:r w:rsidR="00485797" w:rsidRPr="00AA7D37">
          <w:rPr>
            <w:rStyle w:val="Hyperlink"/>
            <w:noProof/>
            <w14:scene3d>
              <w14:camera w14:prst="orthographicFront"/>
              <w14:lightRig w14:rig="threePt" w14:dir="t">
                <w14:rot w14:lat="0" w14:lon="0" w14:rev="0"/>
              </w14:lightRig>
            </w14:scene3d>
          </w:rPr>
          <w:t>18.5.2</w:t>
        </w:r>
        <w:r w:rsidR="00485797">
          <w:rPr>
            <w:rFonts w:asciiTheme="minorHAnsi" w:eastAsiaTheme="minorEastAsia" w:hAnsiTheme="minorHAnsi" w:cstheme="minorBidi"/>
            <w:noProof/>
            <w:sz w:val="22"/>
            <w:szCs w:val="22"/>
          </w:rPr>
          <w:tab/>
        </w:r>
        <w:r w:rsidR="00485797" w:rsidRPr="00AA7D37">
          <w:rPr>
            <w:rStyle w:val="Hyperlink"/>
            <w:noProof/>
          </w:rPr>
          <w:t>Standard XPath Functions</w:t>
        </w:r>
        <w:r w:rsidR="00485797">
          <w:rPr>
            <w:noProof/>
            <w:webHidden/>
          </w:rPr>
          <w:tab/>
        </w:r>
        <w:r w:rsidR="00485797">
          <w:rPr>
            <w:noProof/>
            <w:webHidden/>
          </w:rPr>
          <w:fldChar w:fldCharType="begin"/>
        </w:r>
        <w:r w:rsidR="00485797">
          <w:rPr>
            <w:noProof/>
            <w:webHidden/>
          </w:rPr>
          <w:instrText xml:space="preserve"> PAGEREF _Toc52984678 \h </w:instrText>
        </w:r>
        <w:r w:rsidR="00485797">
          <w:rPr>
            <w:noProof/>
            <w:webHidden/>
          </w:rPr>
        </w:r>
        <w:r w:rsidR="00485797">
          <w:rPr>
            <w:noProof/>
            <w:webHidden/>
          </w:rPr>
          <w:fldChar w:fldCharType="separate"/>
        </w:r>
        <w:r w:rsidR="00485797">
          <w:rPr>
            <w:noProof/>
            <w:webHidden/>
          </w:rPr>
          <w:t>186</w:t>
        </w:r>
        <w:r w:rsidR="00485797">
          <w:rPr>
            <w:noProof/>
            <w:webHidden/>
          </w:rPr>
          <w:fldChar w:fldCharType="end"/>
        </w:r>
      </w:hyperlink>
    </w:p>
    <w:p w14:paraId="2FCA2BD9" w14:textId="24C88ACE" w:rsidR="00485797" w:rsidRDefault="00F31291">
      <w:pPr>
        <w:pStyle w:val="TOC3"/>
        <w:rPr>
          <w:rFonts w:asciiTheme="minorHAnsi" w:eastAsiaTheme="minorEastAsia" w:hAnsiTheme="minorHAnsi" w:cstheme="minorBidi"/>
          <w:noProof/>
          <w:sz w:val="22"/>
          <w:szCs w:val="22"/>
        </w:rPr>
      </w:pPr>
      <w:hyperlink w:anchor="_Toc52984679" w:history="1">
        <w:r w:rsidR="00485797" w:rsidRPr="00AA7D37">
          <w:rPr>
            <w:rStyle w:val="Hyperlink"/>
            <w:noProof/>
            <w14:scene3d>
              <w14:camera w14:prst="orthographicFront"/>
              <w14:lightRig w14:rig="threePt" w14:dir="t">
                <w14:rot w14:lat="0" w14:lon="0" w14:rev="0"/>
              </w14:lightRig>
            </w14:scene3d>
          </w:rPr>
          <w:t>18.5.3</w:t>
        </w:r>
        <w:r w:rsidR="00485797">
          <w:rPr>
            <w:rFonts w:asciiTheme="minorHAnsi" w:eastAsiaTheme="minorEastAsia" w:hAnsiTheme="minorHAnsi" w:cstheme="minorBidi"/>
            <w:noProof/>
            <w:sz w:val="22"/>
            <w:szCs w:val="22"/>
          </w:rPr>
          <w:tab/>
        </w:r>
        <w:r w:rsidR="00485797" w:rsidRPr="00AA7D37">
          <w:rPr>
            <w:rStyle w:val="Hyperlink"/>
            <w:noProof/>
          </w:rPr>
          <w:t>DFDL Functions</w:t>
        </w:r>
        <w:r w:rsidR="00485797">
          <w:rPr>
            <w:noProof/>
            <w:webHidden/>
          </w:rPr>
          <w:tab/>
        </w:r>
        <w:r w:rsidR="00485797">
          <w:rPr>
            <w:noProof/>
            <w:webHidden/>
          </w:rPr>
          <w:fldChar w:fldCharType="begin"/>
        </w:r>
        <w:r w:rsidR="00485797">
          <w:rPr>
            <w:noProof/>
            <w:webHidden/>
          </w:rPr>
          <w:instrText xml:space="preserve"> PAGEREF _Toc52984679 \h </w:instrText>
        </w:r>
        <w:r w:rsidR="00485797">
          <w:rPr>
            <w:noProof/>
            <w:webHidden/>
          </w:rPr>
        </w:r>
        <w:r w:rsidR="00485797">
          <w:rPr>
            <w:noProof/>
            <w:webHidden/>
          </w:rPr>
          <w:fldChar w:fldCharType="separate"/>
        </w:r>
        <w:r w:rsidR="00485797">
          <w:rPr>
            <w:noProof/>
            <w:webHidden/>
          </w:rPr>
          <w:t>190</w:t>
        </w:r>
        <w:r w:rsidR="00485797">
          <w:rPr>
            <w:noProof/>
            <w:webHidden/>
          </w:rPr>
          <w:fldChar w:fldCharType="end"/>
        </w:r>
      </w:hyperlink>
    </w:p>
    <w:p w14:paraId="7A00ED42" w14:textId="54E7B9E0" w:rsidR="00485797" w:rsidRDefault="00F31291">
      <w:pPr>
        <w:pStyle w:val="TOC3"/>
        <w:rPr>
          <w:rFonts w:asciiTheme="minorHAnsi" w:eastAsiaTheme="minorEastAsia" w:hAnsiTheme="minorHAnsi" w:cstheme="minorBidi"/>
          <w:noProof/>
          <w:sz w:val="22"/>
          <w:szCs w:val="22"/>
        </w:rPr>
      </w:pPr>
      <w:hyperlink w:anchor="_Toc52984680" w:history="1">
        <w:r w:rsidR="00485797" w:rsidRPr="00AA7D37">
          <w:rPr>
            <w:rStyle w:val="Hyperlink"/>
            <w:noProof/>
            <w14:scene3d>
              <w14:camera w14:prst="orthographicFront"/>
              <w14:lightRig w14:rig="threePt" w14:dir="t">
                <w14:rot w14:lat="0" w14:lon="0" w14:rev="0"/>
              </w14:lightRig>
            </w14:scene3d>
          </w:rPr>
          <w:t>18.5.4</w:t>
        </w:r>
        <w:r w:rsidR="00485797">
          <w:rPr>
            <w:rFonts w:asciiTheme="minorHAnsi" w:eastAsiaTheme="minorEastAsia" w:hAnsiTheme="minorHAnsi" w:cstheme="minorBidi"/>
            <w:noProof/>
            <w:sz w:val="22"/>
            <w:szCs w:val="22"/>
          </w:rPr>
          <w:tab/>
        </w:r>
        <w:r w:rsidR="00485797" w:rsidRPr="00AA7D37">
          <w:rPr>
            <w:rStyle w:val="Hyperlink"/>
            <w:noProof/>
            <w:lang w:eastAsia="en-GB"/>
          </w:rPr>
          <w:t>DFDL Constructor Functions</w:t>
        </w:r>
        <w:r w:rsidR="00485797">
          <w:rPr>
            <w:noProof/>
            <w:webHidden/>
          </w:rPr>
          <w:tab/>
        </w:r>
        <w:r w:rsidR="00485797">
          <w:rPr>
            <w:noProof/>
            <w:webHidden/>
          </w:rPr>
          <w:fldChar w:fldCharType="begin"/>
        </w:r>
        <w:r w:rsidR="00485797">
          <w:rPr>
            <w:noProof/>
            <w:webHidden/>
          </w:rPr>
          <w:instrText xml:space="preserve"> PAGEREF _Toc52984680 \h </w:instrText>
        </w:r>
        <w:r w:rsidR="00485797">
          <w:rPr>
            <w:noProof/>
            <w:webHidden/>
          </w:rPr>
        </w:r>
        <w:r w:rsidR="00485797">
          <w:rPr>
            <w:noProof/>
            <w:webHidden/>
          </w:rPr>
          <w:fldChar w:fldCharType="separate"/>
        </w:r>
        <w:r w:rsidR="00485797">
          <w:rPr>
            <w:noProof/>
            <w:webHidden/>
          </w:rPr>
          <w:t>192</w:t>
        </w:r>
        <w:r w:rsidR="00485797">
          <w:rPr>
            <w:noProof/>
            <w:webHidden/>
          </w:rPr>
          <w:fldChar w:fldCharType="end"/>
        </w:r>
      </w:hyperlink>
    </w:p>
    <w:p w14:paraId="109AFD7B" w14:textId="3512762D" w:rsidR="00485797" w:rsidRDefault="00F31291">
      <w:pPr>
        <w:pStyle w:val="TOC3"/>
        <w:rPr>
          <w:rFonts w:asciiTheme="minorHAnsi" w:eastAsiaTheme="minorEastAsia" w:hAnsiTheme="minorHAnsi" w:cstheme="minorBidi"/>
          <w:noProof/>
          <w:sz w:val="22"/>
          <w:szCs w:val="22"/>
        </w:rPr>
      </w:pPr>
      <w:hyperlink w:anchor="_Toc52984681" w:history="1">
        <w:r w:rsidR="00485797" w:rsidRPr="00AA7D37">
          <w:rPr>
            <w:rStyle w:val="Hyperlink"/>
            <w:noProof/>
            <w14:scene3d>
              <w14:camera w14:prst="orthographicFront"/>
              <w14:lightRig w14:rig="threePt" w14:dir="t">
                <w14:rot w14:lat="0" w14:lon="0" w14:rev="0"/>
              </w14:lightRig>
            </w14:scene3d>
          </w:rPr>
          <w:t>18.5.5</w:t>
        </w:r>
        <w:r w:rsidR="00485797">
          <w:rPr>
            <w:rFonts w:asciiTheme="minorHAnsi" w:eastAsiaTheme="minorEastAsia" w:hAnsiTheme="minorHAnsi" w:cstheme="minorBidi"/>
            <w:noProof/>
            <w:sz w:val="22"/>
            <w:szCs w:val="22"/>
          </w:rPr>
          <w:tab/>
        </w:r>
        <w:r w:rsidR="00485797" w:rsidRPr="00AA7D37">
          <w:rPr>
            <w:rStyle w:val="Hyperlink"/>
            <w:noProof/>
          </w:rPr>
          <w:t>Miscellaneous Functions</w:t>
        </w:r>
        <w:r w:rsidR="00485797">
          <w:rPr>
            <w:noProof/>
            <w:webHidden/>
          </w:rPr>
          <w:tab/>
        </w:r>
        <w:r w:rsidR="00485797">
          <w:rPr>
            <w:noProof/>
            <w:webHidden/>
          </w:rPr>
          <w:fldChar w:fldCharType="begin"/>
        </w:r>
        <w:r w:rsidR="00485797">
          <w:rPr>
            <w:noProof/>
            <w:webHidden/>
          </w:rPr>
          <w:instrText xml:space="preserve"> PAGEREF _Toc52984681 \h </w:instrText>
        </w:r>
        <w:r w:rsidR="00485797">
          <w:rPr>
            <w:noProof/>
            <w:webHidden/>
          </w:rPr>
        </w:r>
        <w:r w:rsidR="00485797">
          <w:rPr>
            <w:noProof/>
            <w:webHidden/>
          </w:rPr>
          <w:fldChar w:fldCharType="separate"/>
        </w:r>
        <w:r w:rsidR="00485797">
          <w:rPr>
            <w:noProof/>
            <w:webHidden/>
          </w:rPr>
          <w:t>193</w:t>
        </w:r>
        <w:r w:rsidR="00485797">
          <w:rPr>
            <w:noProof/>
            <w:webHidden/>
          </w:rPr>
          <w:fldChar w:fldCharType="end"/>
        </w:r>
      </w:hyperlink>
    </w:p>
    <w:p w14:paraId="24FB1EF1" w14:textId="5E792CF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82" w:history="1">
        <w:r w:rsidR="00485797" w:rsidRPr="00AA7D37">
          <w:rPr>
            <w:rStyle w:val="Hyperlink"/>
            <w:noProof/>
          </w:rPr>
          <w:t>18.6</w:t>
        </w:r>
        <w:r w:rsidR="00485797">
          <w:rPr>
            <w:rFonts w:asciiTheme="minorHAnsi" w:eastAsiaTheme="minorEastAsia" w:hAnsiTheme="minorHAnsi" w:cstheme="minorBidi"/>
            <w:noProof/>
            <w:sz w:val="22"/>
            <w:szCs w:val="22"/>
          </w:rPr>
          <w:tab/>
        </w:r>
        <w:r w:rsidR="00485797" w:rsidRPr="00AA7D37">
          <w:rPr>
            <w:rStyle w:val="Hyperlink"/>
            <w:noProof/>
          </w:rPr>
          <w:t>Unparsing and Circular Expression Deadlock Errors</w:t>
        </w:r>
        <w:r w:rsidR="00485797">
          <w:rPr>
            <w:noProof/>
            <w:webHidden/>
          </w:rPr>
          <w:tab/>
        </w:r>
        <w:r w:rsidR="00485797">
          <w:rPr>
            <w:noProof/>
            <w:webHidden/>
          </w:rPr>
          <w:fldChar w:fldCharType="begin"/>
        </w:r>
        <w:r w:rsidR="00485797">
          <w:rPr>
            <w:noProof/>
            <w:webHidden/>
          </w:rPr>
          <w:instrText xml:space="preserve"> PAGEREF _Toc52984682 \h </w:instrText>
        </w:r>
        <w:r w:rsidR="00485797">
          <w:rPr>
            <w:noProof/>
            <w:webHidden/>
          </w:rPr>
        </w:r>
        <w:r w:rsidR="00485797">
          <w:rPr>
            <w:noProof/>
            <w:webHidden/>
          </w:rPr>
          <w:fldChar w:fldCharType="separate"/>
        </w:r>
        <w:r w:rsidR="00485797">
          <w:rPr>
            <w:noProof/>
            <w:webHidden/>
          </w:rPr>
          <w:t>194</w:t>
        </w:r>
        <w:r w:rsidR="00485797">
          <w:rPr>
            <w:noProof/>
            <w:webHidden/>
          </w:rPr>
          <w:fldChar w:fldCharType="end"/>
        </w:r>
      </w:hyperlink>
    </w:p>
    <w:p w14:paraId="50DED36C" w14:textId="7AD79F64" w:rsidR="00485797" w:rsidRDefault="00F31291">
      <w:pPr>
        <w:pStyle w:val="TOC1"/>
        <w:tabs>
          <w:tab w:val="left" w:pos="600"/>
        </w:tabs>
        <w:rPr>
          <w:rFonts w:asciiTheme="minorHAnsi" w:eastAsiaTheme="minorEastAsia" w:hAnsiTheme="minorHAnsi" w:cstheme="minorBidi"/>
          <w:noProof/>
          <w:sz w:val="22"/>
          <w:szCs w:val="22"/>
        </w:rPr>
      </w:pPr>
      <w:hyperlink w:anchor="_Toc52984683" w:history="1">
        <w:r w:rsidR="00485797" w:rsidRPr="00AA7D37">
          <w:rPr>
            <w:rStyle w:val="Hyperlink"/>
            <w:noProof/>
          </w:rPr>
          <w:t>19</w:t>
        </w:r>
        <w:r w:rsidR="00485797">
          <w:rPr>
            <w:rFonts w:asciiTheme="minorHAnsi" w:eastAsiaTheme="minorEastAsia" w:hAnsiTheme="minorHAnsi" w:cstheme="minorBidi"/>
            <w:noProof/>
            <w:sz w:val="22"/>
            <w:szCs w:val="22"/>
          </w:rPr>
          <w:tab/>
        </w:r>
        <w:r w:rsidR="00485797" w:rsidRPr="00AA7D37">
          <w:rPr>
            <w:rStyle w:val="Hyperlink"/>
            <w:noProof/>
          </w:rPr>
          <w:t>DFDL Regular Expressions</w:t>
        </w:r>
        <w:r w:rsidR="00485797">
          <w:rPr>
            <w:noProof/>
            <w:webHidden/>
          </w:rPr>
          <w:tab/>
        </w:r>
        <w:r w:rsidR="00485797">
          <w:rPr>
            <w:noProof/>
            <w:webHidden/>
          </w:rPr>
          <w:fldChar w:fldCharType="begin"/>
        </w:r>
        <w:r w:rsidR="00485797">
          <w:rPr>
            <w:noProof/>
            <w:webHidden/>
          </w:rPr>
          <w:instrText xml:space="preserve"> PAGEREF _Toc52984683 \h </w:instrText>
        </w:r>
        <w:r w:rsidR="00485797">
          <w:rPr>
            <w:noProof/>
            <w:webHidden/>
          </w:rPr>
        </w:r>
        <w:r w:rsidR="00485797">
          <w:rPr>
            <w:noProof/>
            <w:webHidden/>
          </w:rPr>
          <w:fldChar w:fldCharType="separate"/>
        </w:r>
        <w:r w:rsidR="00485797">
          <w:rPr>
            <w:noProof/>
            <w:webHidden/>
          </w:rPr>
          <w:t>195</w:t>
        </w:r>
        <w:r w:rsidR="00485797">
          <w:rPr>
            <w:noProof/>
            <w:webHidden/>
          </w:rPr>
          <w:fldChar w:fldCharType="end"/>
        </w:r>
      </w:hyperlink>
    </w:p>
    <w:p w14:paraId="0F61C834" w14:textId="70296EE5" w:rsidR="00485797" w:rsidRDefault="00F31291">
      <w:pPr>
        <w:pStyle w:val="TOC1"/>
        <w:tabs>
          <w:tab w:val="left" w:pos="600"/>
        </w:tabs>
        <w:rPr>
          <w:rFonts w:asciiTheme="minorHAnsi" w:eastAsiaTheme="minorEastAsia" w:hAnsiTheme="minorHAnsi" w:cstheme="minorBidi"/>
          <w:noProof/>
          <w:sz w:val="22"/>
          <w:szCs w:val="22"/>
        </w:rPr>
      </w:pPr>
      <w:hyperlink w:anchor="_Toc52984684" w:history="1">
        <w:r w:rsidR="00485797" w:rsidRPr="00AA7D37">
          <w:rPr>
            <w:rStyle w:val="Hyperlink"/>
            <w:noProof/>
          </w:rPr>
          <w:t>20</w:t>
        </w:r>
        <w:r w:rsidR="00485797">
          <w:rPr>
            <w:rFonts w:asciiTheme="minorHAnsi" w:eastAsiaTheme="minorEastAsia" w:hAnsiTheme="minorHAnsi" w:cstheme="minorBidi"/>
            <w:noProof/>
            <w:sz w:val="22"/>
            <w:szCs w:val="22"/>
          </w:rPr>
          <w:tab/>
        </w:r>
        <w:r w:rsidR="00485797" w:rsidRPr="00AA7D37">
          <w:rPr>
            <w:rStyle w:val="Hyperlink"/>
            <w:noProof/>
          </w:rPr>
          <w:t>External Control of the DFDL Processor</w:t>
        </w:r>
        <w:r w:rsidR="00485797">
          <w:rPr>
            <w:noProof/>
            <w:webHidden/>
          </w:rPr>
          <w:tab/>
        </w:r>
        <w:r w:rsidR="00485797">
          <w:rPr>
            <w:noProof/>
            <w:webHidden/>
          </w:rPr>
          <w:fldChar w:fldCharType="begin"/>
        </w:r>
        <w:r w:rsidR="00485797">
          <w:rPr>
            <w:noProof/>
            <w:webHidden/>
          </w:rPr>
          <w:instrText xml:space="preserve"> PAGEREF _Toc52984684 \h </w:instrText>
        </w:r>
        <w:r w:rsidR="00485797">
          <w:rPr>
            <w:noProof/>
            <w:webHidden/>
          </w:rPr>
        </w:r>
        <w:r w:rsidR="00485797">
          <w:rPr>
            <w:noProof/>
            <w:webHidden/>
          </w:rPr>
          <w:fldChar w:fldCharType="separate"/>
        </w:r>
        <w:r w:rsidR="00485797">
          <w:rPr>
            <w:noProof/>
            <w:webHidden/>
          </w:rPr>
          <w:t>196</w:t>
        </w:r>
        <w:r w:rsidR="00485797">
          <w:rPr>
            <w:noProof/>
            <w:webHidden/>
          </w:rPr>
          <w:fldChar w:fldCharType="end"/>
        </w:r>
      </w:hyperlink>
    </w:p>
    <w:p w14:paraId="354A30EF" w14:textId="76D0B84B" w:rsidR="00485797" w:rsidRDefault="00F31291">
      <w:pPr>
        <w:pStyle w:val="TOC1"/>
        <w:tabs>
          <w:tab w:val="left" w:pos="600"/>
        </w:tabs>
        <w:rPr>
          <w:rFonts w:asciiTheme="minorHAnsi" w:eastAsiaTheme="minorEastAsia" w:hAnsiTheme="minorHAnsi" w:cstheme="minorBidi"/>
          <w:noProof/>
          <w:sz w:val="22"/>
          <w:szCs w:val="22"/>
        </w:rPr>
      </w:pPr>
      <w:hyperlink w:anchor="_Toc52984685" w:history="1">
        <w:r w:rsidR="00485797" w:rsidRPr="00AA7D37">
          <w:rPr>
            <w:rStyle w:val="Hyperlink"/>
            <w:noProof/>
          </w:rPr>
          <w:t>21</w:t>
        </w:r>
        <w:r w:rsidR="00485797">
          <w:rPr>
            <w:rFonts w:asciiTheme="minorHAnsi" w:eastAsiaTheme="minorEastAsia" w:hAnsiTheme="minorHAnsi" w:cstheme="minorBidi"/>
            <w:noProof/>
            <w:sz w:val="22"/>
            <w:szCs w:val="22"/>
          </w:rPr>
          <w:tab/>
        </w:r>
        <w:r w:rsidR="00485797" w:rsidRPr="00AA7D37">
          <w:rPr>
            <w:rStyle w:val="Hyperlink"/>
            <w:noProof/>
          </w:rPr>
          <w:t>Built-in Specifications</w:t>
        </w:r>
        <w:r w:rsidR="00485797">
          <w:rPr>
            <w:noProof/>
            <w:webHidden/>
          </w:rPr>
          <w:tab/>
        </w:r>
        <w:r w:rsidR="00485797">
          <w:rPr>
            <w:noProof/>
            <w:webHidden/>
          </w:rPr>
          <w:fldChar w:fldCharType="begin"/>
        </w:r>
        <w:r w:rsidR="00485797">
          <w:rPr>
            <w:noProof/>
            <w:webHidden/>
          </w:rPr>
          <w:instrText xml:space="preserve"> PAGEREF _Toc52984685 \h </w:instrText>
        </w:r>
        <w:r w:rsidR="00485797">
          <w:rPr>
            <w:noProof/>
            <w:webHidden/>
          </w:rPr>
        </w:r>
        <w:r w:rsidR="00485797">
          <w:rPr>
            <w:noProof/>
            <w:webHidden/>
          </w:rPr>
          <w:fldChar w:fldCharType="separate"/>
        </w:r>
        <w:r w:rsidR="00485797">
          <w:rPr>
            <w:noProof/>
            <w:webHidden/>
          </w:rPr>
          <w:t>197</w:t>
        </w:r>
        <w:r w:rsidR="00485797">
          <w:rPr>
            <w:noProof/>
            <w:webHidden/>
          </w:rPr>
          <w:fldChar w:fldCharType="end"/>
        </w:r>
      </w:hyperlink>
    </w:p>
    <w:p w14:paraId="7A440395" w14:textId="57961D02" w:rsidR="00485797" w:rsidRDefault="00F31291">
      <w:pPr>
        <w:pStyle w:val="TOC1"/>
        <w:tabs>
          <w:tab w:val="left" w:pos="600"/>
        </w:tabs>
        <w:rPr>
          <w:rFonts w:asciiTheme="minorHAnsi" w:eastAsiaTheme="minorEastAsia" w:hAnsiTheme="minorHAnsi" w:cstheme="minorBidi"/>
          <w:noProof/>
          <w:sz w:val="22"/>
          <w:szCs w:val="22"/>
        </w:rPr>
      </w:pPr>
      <w:hyperlink w:anchor="_Toc52984686" w:history="1">
        <w:r w:rsidR="00485797" w:rsidRPr="00AA7D37">
          <w:rPr>
            <w:rStyle w:val="Hyperlink"/>
            <w:noProof/>
          </w:rPr>
          <w:t>22</w:t>
        </w:r>
        <w:r w:rsidR="00485797">
          <w:rPr>
            <w:rFonts w:asciiTheme="minorHAnsi" w:eastAsiaTheme="minorEastAsia" w:hAnsiTheme="minorHAnsi" w:cstheme="minorBidi"/>
            <w:noProof/>
            <w:sz w:val="22"/>
            <w:szCs w:val="22"/>
          </w:rPr>
          <w:tab/>
        </w:r>
        <w:r w:rsidR="00485797" w:rsidRPr="00AA7D37">
          <w:rPr>
            <w:rStyle w:val="Hyperlink"/>
            <w:noProof/>
          </w:rPr>
          <w:t>Conformance</w:t>
        </w:r>
        <w:r w:rsidR="00485797">
          <w:rPr>
            <w:noProof/>
            <w:webHidden/>
          </w:rPr>
          <w:tab/>
        </w:r>
        <w:r w:rsidR="00485797">
          <w:rPr>
            <w:noProof/>
            <w:webHidden/>
          </w:rPr>
          <w:fldChar w:fldCharType="begin"/>
        </w:r>
        <w:r w:rsidR="00485797">
          <w:rPr>
            <w:noProof/>
            <w:webHidden/>
          </w:rPr>
          <w:instrText xml:space="preserve"> PAGEREF _Toc52984686 \h </w:instrText>
        </w:r>
        <w:r w:rsidR="00485797">
          <w:rPr>
            <w:noProof/>
            <w:webHidden/>
          </w:rPr>
        </w:r>
        <w:r w:rsidR="00485797">
          <w:rPr>
            <w:noProof/>
            <w:webHidden/>
          </w:rPr>
          <w:fldChar w:fldCharType="separate"/>
        </w:r>
        <w:r w:rsidR="00485797">
          <w:rPr>
            <w:noProof/>
            <w:webHidden/>
          </w:rPr>
          <w:t>198</w:t>
        </w:r>
        <w:r w:rsidR="00485797">
          <w:rPr>
            <w:noProof/>
            <w:webHidden/>
          </w:rPr>
          <w:fldChar w:fldCharType="end"/>
        </w:r>
      </w:hyperlink>
    </w:p>
    <w:p w14:paraId="1E4A6544" w14:textId="242A96C3" w:rsidR="00485797" w:rsidRDefault="00F31291">
      <w:pPr>
        <w:pStyle w:val="TOC1"/>
        <w:tabs>
          <w:tab w:val="left" w:pos="600"/>
        </w:tabs>
        <w:rPr>
          <w:rFonts w:asciiTheme="minorHAnsi" w:eastAsiaTheme="minorEastAsia" w:hAnsiTheme="minorHAnsi" w:cstheme="minorBidi"/>
          <w:noProof/>
          <w:sz w:val="22"/>
          <w:szCs w:val="22"/>
        </w:rPr>
      </w:pPr>
      <w:hyperlink w:anchor="_Toc52984687" w:history="1">
        <w:r w:rsidR="00485797" w:rsidRPr="00AA7D37">
          <w:rPr>
            <w:rStyle w:val="Hyperlink"/>
            <w:noProof/>
          </w:rPr>
          <w:t>23</w:t>
        </w:r>
        <w:r w:rsidR="00485797">
          <w:rPr>
            <w:rFonts w:asciiTheme="minorHAnsi" w:eastAsiaTheme="minorEastAsia" w:hAnsiTheme="minorHAnsi" w:cstheme="minorBidi"/>
            <w:noProof/>
            <w:sz w:val="22"/>
            <w:szCs w:val="22"/>
          </w:rPr>
          <w:tab/>
        </w:r>
        <w:r w:rsidR="00485797" w:rsidRPr="00AA7D37">
          <w:rPr>
            <w:rStyle w:val="Hyperlink"/>
            <w:noProof/>
          </w:rPr>
          <w:t>Optional DFDL Features</w:t>
        </w:r>
        <w:r w:rsidR="00485797">
          <w:rPr>
            <w:noProof/>
            <w:webHidden/>
          </w:rPr>
          <w:tab/>
        </w:r>
        <w:r w:rsidR="00485797">
          <w:rPr>
            <w:noProof/>
            <w:webHidden/>
          </w:rPr>
          <w:fldChar w:fldCharType="begin"/>
        </w:r>
        <w:r w:rsidR="00485797">
          <w:rPr>
            <w:noProof/>
            <w:webHidden/>
          </w:rPr>
          <w:instrText xml:space="preserve"> PAGEREF _Toc52984687 \h </w:instrText>
        </w:r>
        <w:r w:rsidR="00485797">
          <w:rPr>
            <w:noProof/>
            <w:webHidden/>
          </w:rPr>
        </w:r>
        <w:r w:rsidR="00485797">
          <w:rPr>
            <w:noProof/>
            <w:webHidden/>
          </w:rPr>
          <w:fldChar w:fldCharType="separate"/>
        </w:r>
        <w:r w:rsidR="00485797">
          <w:rPr>
            <w:noProof/>
            <w:webHidden/>
          </w:rPr>
          <w:t>199</w:t>
        </w:r>
        <w:r w:rsidR="00485797">
          <w:rPr>
            <w:noProof/>
            <w:webHidden/>
          </w:rPr>
          <w:fldChar w:fldCharType="end"/>
        </w:r>
      </w:hyperlink>
    </w:p>
    <w:p w14:paraId="271B982E" w14:textId="5982D37F" w:rsidR="00485797" w:rsidRDefault="00F31291">
      <w:pPr>
        <w:pStyle w:val="TOC1"/>
        <w:tabs>
          <w:tab w:val="left" w:pos="600"/>
        </w:tabs>
        <w:rPr>
          <w:rFonts w:asciiTheme="minorHAnsi" w:eastAsiaTheme="minorEastAsia" w:hAnsiTheme="minorHAnsi" w:cstheme="minorBidi"/>
          <w:noProof/>
          <w:sz w:val="22"/>
          <w:szCs w:val="22"/>
        </w:rPr>
      </w:pPr>
      <w:hyperlink w:anchor="_Toc52984688" w:history="1">
        <w:r w:rsidR="00485797" w:rsidRPr="00AA7D37">
          <w:rPr>
            <w:rStyle w:val="Hyperlink"/>
            <w:noProof/>
          </w:rPr>
          <w:t>24</w:t>
        </w:r>
        <w:r w:rsidR="00485797">
          <w:rPr>
            <w:rFonts w:asciiTheme="minorHAnsi" w:eastAsiaTheme="minorEastAsia" w:hAnsiTheme="minorHAnsi" w:cstheme="minorBidi"/>
            <w:noProof/>
            <w:sz w:val="22"/>
            <w:szCs w:val="22"/>
          </w:rPr>
          <w:tab/>
        </w:r>
        <w:r w:rsidR="00485797" w:rsidRPr="00AA7D37">
          <w:rPr>
            <w:rStyle w:val="Hyperlink"/>
            <w:noProof/>
          </w:rPr>
          <w:t>Security Considerations</w:t>
        </w:r>
        <w:r w:rsidR="00485797">
          <w:rPr>
            <w:noProof/>
            <w:webHidden/>
          </w:rPr>
          <w:tab/>
        </w:r>
        <w:r w:rsidR="00485797">
          <w:rPr>
            <w:noProof/>
            <w:webHidden/>
          </w:rPr>
          <w:fldChar w:fldCharType="begin"/>
        </w:r>
        <w:r w:rsidR="00485797">
          <w:rPr>
            <w:noProof/>
            <w:webHidden/>
          </w:rPr>
          <w:instrText xml:space="preserve"> PAGEREF _Toc52984688 \h </w:instrText>
        </w:r>
        <w:r w:rsidR="00485797">
          <w:rPr>
            <w:noProof/>
            <w:webHidden/>
          </w:rPr>
        </w:r>
        <w:r w:rsidR="00485797">
          <w:rPr>
            <w:noProof/>
            <w:webHidden/>
          </w:rPr>
          <w:fldChar w:fldCharType="separate"/>
        </w:r>
        <w:r w:rsidR="00485797">
          <w:rPr>
            <w:noProof/>
            <w:webHidden/>
          </w:rPr>
          <w:t>201</w:t>
        </w:r>
        <w:r w:rsidR="00485797">
          <w:rPr>
            <w:noProof/>
            <w:webHidden/>
          </w:rPr>
          <w:fldChar w:fldCharType="end"/>
        </w:r>
      </w:hyperlink>
    </w:p>
    <w:p w14:paraId="68A9D235" w14:textId="13CAB556" w:rsidR="00485797" w:rsidRDefault="00F31291">
      <w:pPr>
        <w:pStyle w:val="TOC1"/>
        <w:tabs>
          <w:tab w:val="left" w:pos="600"/>
        </w:tabs>
        <w:rPr>
          <w:rFonts w:asciiTheme="minorHAnsi" w:eastAsiaTheme="minorEastAsia" w:hAnsiTheme="minorHAnsi" w:cstheme="minorBidi"/>
          <w:noProof/>
          <w:sz w:val="22"/>
          <w:szCs w:val="22"/>
        </w:rPr>
      </w:pPr>
      <w:hyperlink w:anchor="_Toc52984689" w:history="1">
        <w:r w:rsidR="00485797" w:rsidRPr="00AA7D37">
          <w:rPr>
            <w:rStyle w:val="Hyperlink"/>
            <w:noProof/>
          </w:rPr>
          <w:t>25</w:t>
        </w:r>
        <w:r w:rsidR="00485797">
          <w:rPr>
            <w:rFonts w:asciiTheme="minorHAnsi" w:eastAsiaTheme="minorEastAsia" w:hAnsiTheme="minorHAnsi" w:cstheme="minorBidi"/>
            <w:noProof/>
            <w:sz w:val="22"/>
            <w:szCs w:val="22"/>
          </w:rPr>
          <w:tab/>
        </w:r>
        <w:r w:rsidR="00485797" w:rsidRPr="00AA7D37">
          <w:rPr>
            <w:rStyle w:val="Hyperlink"/>
            <w:noProof/>
          </w:rPr>
          <w:t>Authors and Contributors</w:t>
        </w:r>
        <w:r w:rsidR="00485797">
          <w:rPr>
            <w:noProof/>
            <w:webHidden/>
          </w:rPr>
          <w:tab/>
        </w:r>
        <w:r w:rsidR="00485797">
          <w:rPr>
            <w:noProof/>
            <w:webHidden/>
          </w:rPr>
          <w:fldChar w:fldCharType="begin"/>
        </w:r>
        <w:r w:rsidR="00485797">
          <w:rPr>
            <w:noProof/>
            <w:webHidden/>
          </w:rPr>
          <w:instrText xml:space="preserve"> PAGEREF _Toc52984689 \h </w:instrText>
        </w:r>
        <w:r w:rsidR="00485797">
          <w:rPr>
            <w:noProof/>
            <w:webHidden/>
          </w:rPr>
        </w:r>
        <w:r w:rsidR="00485797">
          <w:rPr>
            <w:noProof/>
            <w:webHidden/>
          </w:rPr>
          <w:fldChar w:fldCharType="separate"/>
        </w:r>
        <w:r w:rsidR="00485797">
          <w:rPr>
            <w:noProof/>
            <w:webHidden/>
          </w:rPr>
          <w:t>202</w:t>
        </w:r>
        <w:r w:rsidR="00485797">
          <w:rPr>
            <w:noProof/>
            <w:webHidden/>
          </w:rPr>
          <w:fldChar w:fldCharType="end"/>
        </w:r>
      </w:hyperlink>
    </w:p>
    <w:p w14:paraId="55F22F9E" w14:textId="36380178" w:rsidR="00485797" w:rsidRDefault="00F31291">
      <w:pPr>
        <w:pStyle w:val="TOC1"/>
        <w:tabs>
          <w:tab w:val="left" w:pos="600"/>
        </w:tabs>
        <w:rPr>
          <w:rFonts w:asciiTheme="minorHAnsi" w:eastAsiaTheme="minorEastAsia" w:hAnsiTheme="minorHAnsi" w:cstheme="minorBidi"/>
          <w:noProof/>
          <w:sz w:val="22"/>
          <w:szCs w:val="22"/>
        </w:rPr>
      </w:pPr>
      <w:hyperlink w:anchor="_Toc52984690" w:history="1">
        <w:r w:rsidR="00485797" w:rsidRPr="00AA7D37">
          <w:rPr>
            <w:rStyle w:val="Hyperlink"/>
            <w:noProof/>
          </w:rPr>
          <w:t>26</w:t>
        </w:r>
        <w:r w:rsidR="00485797">
          <w:rPr>
            <w:rFonts w:asciiTheme="minorHAnsi" w:eastAsiaTheme="minorEastAsia" w:hAnsiTheme="minorHAnsi" w:cstheme="minorBidi"/>
            <w:noProof/>
            <w:sz w:val="22"/>
            <w:szCs w:val="22"/>
          </w:rPr>
          <w:tab/>
        </w:r>
        <w:r w:rsidR="00485797" w:rsidRPr="00AA7D37">
          <w:rPr>
            <w:rStyle w:val="Hyperlink"/>
            <w:noProof/>
          </w:rPr>
          <w:t>Intellectual Property Statement</w:t>
        </w:r>
        <w:r w:rsidR="00485797">
          <w:rPr>
            <w:noProof/>
            <w:webHidden/>
          </w:rPr>
          <w:tab/>
        </w:r>
        <w:r w:rsidR="00485797">
          <w:rPr>
            <w:noProof/>
            <w:webHidden/>
          </w:rPr>
          <w:fldChar w:fldCharType="begin"/>
        </w:r>
        <w:r w:rsidR="00485797">
          <w:rPr>
            <w:noProof/>
            <w:webHidden/>
          </w:rPr>
          <w:instrText xml:space="preserve"> PAGEREF _Toc52984690 \h </w:instrText>
        </w:r>
        <w:r w:rsidR="00485797">
          <w:rPr>
            <w:noProof/>
            <w:webHidden/>
          </w:rPr>
        </w:r>
        <w:r w:rsidR="00485797">
          <w:rPr>
            <w:noProof/>
            <w:webHidden/>
          </w:rPr>
          <w:fldChar w:fldCharType="separate"/>
        </w:r>
        <w:r w:rsidR="00485797">
          <w:rPr>
            <w:noProof/>
            <w:webHidden/>
          </w:rPr>
          <w:t>203</w:t>
        </w:r>
        <w:r w:rsidR="00485797">
          <w:rPr>
            <w:noProof/>
            <w:webHidden/>
          </w:rPr>
          <w:fldChar w:fldCharType="end"/>
        </w:r>
      </w:hyperlink>
    </w:p>
    <w:p w14:paraId="47199D9C" w14:textId="59A1BAE0" w:rsidR="00485797" w:rsidRDefault="00F31291">
      <w:pPr>
        <w:pStyle w:val="TOC1"/>
        <w:tabs>
          <w:tab w:val="left" w:pos="600"/>
        </w:tabs>
        <w:rPr>
          <w:rFonts w:asciiTheme="minorHAnsi" w:eastAsiaTheme="minorEastAsia" w:hAnsiTheme="minorHAnsi" w:cstheme="minorBidi"/>
          <w:noProof/>
          <w:sz w:val="22"/>
          <w:szCs w:val="22"/>
        </w:rPr>
      </w:pPr>
      <w:hyperlink w:anchor="_Toc52984691" w:history="1">
        <w:r w:rsidR="00485797" w:rsidRPr="00AA7D37">
          <w:rPr>
            <w:rStyle w:val="Hyperlink"/>
            <w:noProof/>
          </w:rPr>
          <w:t>27</w:t>
        </w:r>
        <w:r w:rsidR="00485797">
          <w:rPr>
            <w:rFonts w:asciiTheme="minorHAnsi" w:eastAsiaTheme="minorEastAsia" w:hAnsiTheme="minorHAnsi" w:cstheme="minorBidi"/>
            <w:noProof/>
            <w:sz w:val="22"/>
            <w:szCs w:val="22"/>
          </w:rPr>
          <w:tab/>
        </w:r>
        <w:r w:rsidR="00485797" w:rsidRPr="00AA7D37">
          <w:rPr>
            <w:rStyle w:val="Hyperlink"/>
            <w:noProof/>
          </w:rPr>
          <w:t>Disclaimer</w:t>
        </w:r>
        <w:r w:rsidR="00485797">
          <w:rPr>
            <w:noProof/>
            <w:webHidden/>
          </w:rPr>
          <w:tab/>
        </w:r>
        <w:r w:rsidR="00485797">
          <w:rPr>
            <w:noProof/>
            <w:webHidden/>
          </w:rPr>
          <w:fldChar w:fldCharType="begin"/>
        </w:r>
        <w:r w:rsidR="00485797">
          <w:rPr>
            <w:noProof/>
            <w:webHidden/>
          </w:rPr>
          <w:instrText xml:space="preserve"> PAGEREF _Toc52984691 \h </w:instrText>
        </w:r>
        <w:r w:rsidR="00485797">
          <w:rPr>
            <w:noProof/>
            <w:webHidden/>
          </w:rPr>
        </w:r>
        <w:r w:rsidR="00485797">
          <w:rPr>
            <w:noProof/>
            <w:webHidden/>
          </w:rPr>
          <w:fldChar w:fldCharType="separate"/>
        </w:r>
        <w:r w:rsidR="00485797">
          <w:rPr>
            <w:noProof/>
            <w:webHidden/>
          </w:rPr>
          <w:t>204</w:t>
        </w:r>
        <w:r w:rsidR="00485797">
          <w:rPr>
            <w:noProof/>
            <w:webHidden/>
          </w:rPr>
          <w:fldChar w:fldCharType="end"/>
        </w:r>
      </w:hyperlink>
    </w:p>
    <w:p w14:paraId="3CC04203" w14:textId="1B5B11F2" w:rsidR="00485797" w:rsidRDefault="00F31291">
      <w:pPr>
        <w:pStyle w:val="TOC1"/>
        <w:tabs>
          <w:tab w:val="left" w:pos="600"/>
        </w:tabs>
        <w:rPr>
          <w:rFonts w:asciiTheme="minorHAnsi" w:eastAsiaTheme="minorEastAsia" w:hAnsiTheme="minorHAnsi" w:cstheme="minorBidi"/>
          <w:noProof/>
          <w:sz w:val="22"/>
          <w:szCs w:val="22"/>
        </w:rPr>
      </w:pPr>
      <w:hyperlink w:anchor="_Toc52984692" w:history="1">
        <w:r w:rsidR="00485797" w:rsidRPr="00AA7D37">
          <w:rPr>
            <w:rStyle w:val="Hyperlink"/>
            <w:noProof/>
          </w:rPr>
          <w:t>28</w:t>
        </w:r>
        <w:r w:rsidR="00485797">
          <w:rPr>
            <w:rFonts w:asciiTheme="minorHAnsi" w:eastAsiaTheme="minorEastAsia" w:hAnsiTheme="minorHAnsi" w:cstheme="minorBidi"/>
            <w:noProof/>
            <w:sz w:val="22"/>
            <w:szCs w:val="22"/>
          </w:rPr>
          <w:tab/>
        </w:r>
        <w:r w:rsidR="00485797" w:rsidRPr="00AA7D37">
          <w:rPr>
            <w:rStyle w:val="Hyperlink"/>
            <w:noProof/>
          </w:rPr>
          <w:t>Full Copyright Notice</w:t>
        </w:r>
        <w:r w:rsidR="00485797">
          <w:rPr>
            <w:noProof/>
            <w:webHidden/>
          </w:rPr>
          <w:tab/>
        </w:r>
        <w:r w:rsidR="00485797">
          <w:rPr>
            <w:noProof/>
            <w:webHidden/>
          </w:rPr>
          <w:fldChar w:fldCharType="begin"/>
        </w:r>
        <w:r w:rsidR="00485797">
          <w:rPr>
            <w:noProof/>
            <w:webHidden/>
          </w:rPr>
          <w:instrText xml:space="preserve"> PAGEREF _Toc52984692 \h </w:instrText>
        </w:r>
        <w:r w:rsidR="00485797">
          <w:rPr>
            <w:noProof/>
            <w:webHidden/>
          </w:rPr>
        </w:r>
        <w:r w:rsidR="00485797">
          <w:rPr>
            <w:noProof/>
            <w:webHidden/>
          </w:rPr>
          <w:fldChar w:fldCharType="separate"/>
        </w:r>
        <w:r w:rsidR="00485797">
          <w:rPr>
            <w:noProof/>
            <w:webHidden/>
          </w:rPr>
          <w:t>205</w:t>
        </w:r>
        <w:r w:rsidR="00485797">
          <w:rPr>
            <w:noProof/>
            <w:webHidden/>
          </w:rPr>
          <w:fldChar w:fldCharType="end"/>
        </w:r>
      </w:hyperlink>
    </w:p>
    <w:p w14:paraId="36B14CD9" w14:textId="4C94AA85" w:rsidR="00485797" w:rsidRDefault="00F31291">
      <w:pPr>
        <w:pStyle w:val="TOC1"/>
        <w:tabs>
          <w:tab w:val="left" w:pos="600"/>
        </w:tabs>
        <w:rPr>
          <w:rFonts w:asciiTheme="minorHAnsi" w:eastAsiaTheme="minorEastAsia" w:hAnsiTheme="minorHAnsi" w:cstheme="minorBidi"/>
          <w:noProof/>
          <w:sz w:val="22"/>
          <w:szCs w:val="22"/>
        </w:rPr>
      </w:pPr>
      <w:hyperlink w:anchor="_Toc52984693" w:history="1">
        <w:r w:rsidR="00485797" w:rsidRPr="00AA7D37">
          <w:rPr>
            <w:rStyle w:val="Hyperlink"/>
            <w:noProof/>
          </w:rPr>
          <w:t>29</w:t>
        </w:r>
        <w:r w:rsidR="00485797">
          <w:rPr>
            <w:rFonts w:asciiTheme="minorHAnsi" w:eastAsiaTheme="minorEastAsia" w:hAnsiTheme="minorHAnsi" w:cstheme="minorBidi"/>
            <w:noProof/>
            <w:sz w:val="22"/>
            <w:szCs w:val="22"/>
          </w:rPr>
          <w:tab/>
        </w:r>
        <w:r w:rsidR="00485797" w:rsidRPr="00AA7D37">
          <w:rPr>
            <w:rStyle w:val="Hyperlink"/>
            <w:noProof/>
          </w:rPr>
          <w:t>References</w:t>
        </w:r>
        <w:r w:rsidR="00485797">
          <w:rPr>
            <w:noProof/>
            <w:webHidden/>
          </w:rPr>
          <w:tab/>
        </w:r>
        <w:r w:rsidR="00485797">
          <w:rPr>
            <w:noProof/>
            <w:webHidden/>
          </w:rPr>
          <w:fldChar w:fldCharType="begin"/>
        </w:r>
        <w:r w:rsidR="00485797">
          <w:rPr>
            <w:noProof/>
            <w:webHidden/>
          </w:rPr>
          <w:instrText xml:space="preserve"> PAGEREF _Toc52984693 \h </w:instrText>
        </w:r>
        <w:r w:rsidR="00485797">
          <w:rPr>
            <w:noProof/>
            <w:webHidden/>
          </w:rPr>
        </w:r>
        <w:r w:rsidR="00485797">
          <w:rPr>
            <w:noProof/>
            <w:webHidden/>
          </w:rPr>
          <w:fldChar w:fldCharType="separate"/>
        </w:r>
        <w:r w:rsidR="00485797">
          <w:rPr>
            <w:noProof/>
            <w:webHidden/>
          </w:rPr>
          <w:t>206</w:t>
        </w:r>
        <w:r w:rsidR="00485797">
          <w:rPr>
            <w:noProof/>
            <w:webHidden/>
          </w:rPr>
          <w:fldChar w:fldCharType="end"/>
        </w:r>
      </w:hyperlink>
    </w:p>
    <w:p w14:paraId="4ADDFFEA" w14:textId="34BE840D" w:rsidR="00485797" w:rsidRDefault="00F31291">
      <w:pPr>
        <w:pStyle w:val="TOC1"/>
        <w:tabs>
          <w:tab w:val="left" w:pos="600"/>
        </w:tabs>
        <w:rPr>
          <w:rFonts w:asciiTheme="minorHAnsi" w:eastAsiaTheme="minorEastAsia" w:hAnsiTheme="minorHAnsi" w:cstheme="minorBidi"/>
          <w:noProof/>
          <w:sz w:val="22"/>
          <w:szCs w:val="22"/>
        </w:rPr>
      </w:pPr>
      <w:hyperlink w:anchor="_Toc52984694" w:history="1">
        <w:r w:rsidR="00485797" w:rsidRPr="00AA7D37">
          <w:rPr>
            <w:rStyle w:val="Hyperlink"/>
            <w:noProof/>
          </w:rPr>
          <w:t>30</w:t>
        </w:r>
        <w:r w:rsidR="00485797">
          <w:rPr>
            <w:rFonts w:asciiTheme="minorHAnsi" w:eastAsiaTheme="minorEastAsia" w:hAnsiTheme="minorHAnsi" w:cstheme="minorBidi"/>
            <w:noProof/>
            <w:sz w:val="22"/>
            <w:szCs w:val="22"/>
          </w:rPr>
          <w:tab/>
        </w:r>
        <w:r w:rsidR="00485797" w:rsidRPr="00AA7D37">
          <w:rPr>
            <w:rStyle w:val="Hyperlink"/>
            <w:noProof/>
          </w:rPr>
          <w:t>Appendix A: Escape Scheme Use Cases</w:t>
        </w:r>
        <w:r w:rsidR="00485797">
          <w:rPr>
            <w:noProof/>
            <w:webHidden/>
          </w:rPr>
          <w:tab/>
        </w:r>
        <w:r w:rsidR="00485797">
          <w:rPr>
            <w:noProof/>
            <w:webHidden/>
          </w:rPr>
          <w:fldChar w:fldCharType="begin"/>
        </w:r>
        <w:r w:rsidR="00485797">
          <w:rPr>
            <w:noProof/>
            <w:webHidden/>
          </w:rPr>
          <w:instrText xml:space="preserve"> PAGEREF _Toc52984694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41AFA11B" w14:textId="363E3B2F"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95" w:history="1">
        <w:r w:rsidR="00485797" w:rsidRPr="00AA7D37">
          <w:rPr>
            <w:rStyle w:val="Hyperlink"/>
            <w:noProof/>
          </w:rPr>
          <w:t>30.1</w:t>
        </w:r>
        <w:r w:rsidR="00485797">
          <w:rPr>
            <w:rFonts w:asciiTheme="minorHAnsi" w:eastAsiaTheme="minorEastAsia" w:hAnsiTheme="minorHAnsi" w:cstheme="minorBidi"/>
            <w:noProof/>
            <w:sz w:val="22"/>
            <w:szCs w:val="22"/>
          </w:rPr>
          <w:tab/>
        </w:r>
        <w:r w:rsidR="00485797" w:rsidRPr="00AA7D37">
          <w:rPr>
            <w:rStyle w:val="Hyperlink"/>
            <w:noProof/>
          </w:rPr>
          <w:t>Escape Character Same as dfdl:escapeEscapeCharacter</w:t>
        </w:r>
        <w:r w:rsidR="00485797">
          <w:rPr>
            <w:noProof/>
            <w:webHidden/>
          </w:rPr>
          <w:tab/>
        </w:r>
        <w:r w:rsidR="00485797">
          <w:rPr>
            <w:noProof/>
            <w:webHidden/>
          </w:rPr>
          <w:fldChar w:fldCharType="begin"/>
        </w:r>
        <w:r w:rsidR="00485797">
          <w:rPr>
            <w:noProof/>
            <w:webHidden/>
          </w:rPr>
          <w:instrText xml:space="preserve"> PAGEREF _Toc52984695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09C44E45" w14:textId="69001E6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96" w:history="1">
        <w:r w:rsidR="00485797" w:rsidRPr="00AA7D37">
          <w:rPr>
            <w:rStyle w:val="Hyperlink"/>
            <w:noProof/>
          </w:rPr>
          <w:t>30.2</w:t>
        </w:r>
        <w:r w:rsidR="00485797">
          <w:rPr>
            <w:rFonts w:asciiTheme="minorHAnsi" w:eastAsiaTheme="minorEastAsia" w:hAnsiTheme="minorHAnsi" w:cstheme="minorBidi"/>
            <w:noProof/>
            <w:sz w:val="22"/>
            <w:szCs w:val="22"/>
          </w:rPr>
          <w:tab/>
        </w:r>
        <w:r w:rsidR="00485797" w:rsidRPr="00AA7D37">
          <w:rPr>
            <w:rStyle w:val="Hyperlink"/>
            <w:noProof/>
          </w:rPr>
          <w:t>Escape Character Different from dfdl:escapeEscapeCharacter</w:t>
        </w:r>
        <w:r w:rsidR="00485797">
          <w:rPr>
            <w:noProof/>
            <w:webHidden/>
          </w:rPr>
          <w:tab/>
        </w:r>
        <w:r w:rsidR="00485797">
          <w:rPr>
            <w:noProof/>
            <w:webHidden/>
          </w:rPr>
          <w:fldChar w:fldCharType="begin"/>
        </w:r>
        <w:r w:rsidR="00485797">
          <w:rPr>
            <w:noProof/>
            <w:webHidden/>
          </w:rPr>
          <w:instrText xml:space="preserve"> PAGEREF _Toc52984696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4AFB6F27" w14:textId="4346D37F" w:rsidR="00485797" w:rsidRDefault="00F31291">
      <w:pPr>
        <w:pStyle w:val="TOC3"/>
        <w:rPr>
          <w:rFonts w:asciiTheme="minorHAnsi" w:eastAsiaTheme="minorEastAsia" w:hAnsiTheme="minorHAnsi" w:cstheme="minorBidi"/>
          <w:noProof/>
          <w:sz w:val="22"/>
          <w:szCs w:val="22"/>
        </w:rPr>
      </w:pPr>
      <w:hyperlink w:anchor="_Toc52984697" w:history="1">
        <w:r w:rsidR="00485797" w:rsidRPr="00AA7D37">
          <w:rPr>
            <w:rStyle w:val="Hyperlink"/>
            <w:noProof/>
            <w14:scene3d>
              <w14:camera w14:prst="orthographicFront"/>
              <w14:lightRig w14:rig="threePt" w14:dir="t">
                <w14:rot w14:lat="0" w14:lon="0" w14:rev="0"/>
              </w14:lightRig>
            </w14:scene3d>
          </w:rPr>
          <w:t>30.2.1</w:t>
        </w:r>
        <w:r w:rsidR="00485797">
          <w:rPr>
            <w:rFonts w:asciiTheme="minorHAnsi" w:eastAsiaTheme="minorEastAsia" w:hAnsiTheme="minorHAnsi" w:cstheme="minorBidi"/>
            <w:noProof/>
            <w:sz w:val="22"/>
            <w:szCs w:val="22"/>
          </w:rPr>
          <w:tab/>
        </w:r>
        <w:r w:rsidR="00485797" w:rsidRPr="00AA7D37">
          <w:rPr>
            <w:rStyle w:val="Hyperlink"/>
            <w:noProof/>
          </w:rPr>
          <w:t>Example 1 - Separator ';'</w:t>
        </w:r>
        <w:r w:rsidR="00485797">
          <w:rPr>
            <w:noProof/>
            <w:webHidden/>
          </w:rPr>
          <w:tab/>
        </w:r>
        <w:r w:rsidR="00485797">
          <w:rPr>
            <w:noProof/>
            <w:webHidden/>
          </w:rPr>
          <w:fldChar w:fldCharType="begin"/>
        </w:r>
        <w:r w:rsidR="00485797">
          <w:rPr>
            <w:noProof/>
            <w:webHidden/>
          </w:rPr>
          <w:instrText xml:space="preserve"> PAGEREF _Toc52984697 \h </w:instrText>
        </w:r>
        <w:r w:rsidR="00485797">
          <w:rPr>
            <w:noProof/>
            <w:webHidden/>
          </w:rPr>
        </w:r>
        <w:r w:rsidR="00485797">
          <w:rPr>
            <w:noProof/>
            <w:webHidden/>
          </w:rPr>
          <w:fldChar w:fldCharType="separate"/>
        </w:r>
        <w:r w:rsidR="00485797">
          <w:rPr>
            <w:noProof/>
            <w:webHidden/>
          </w:rPr>
          <w:t>209</w:t>
        </w:r>
        <w:r w:rsidR="00485797">
          <w:rPr>
            <w:noProof/>
            <w:webHidden/>
          </w:rPr>
          <w:fldChar w:fldCharType="end"/>
        </w:r>
      </w:hyperlink>
    </w:p>
    <w:p w14:paraId="2AE40CF3" w14:textId="645C8CEB" w:rsidR="00485797" w:rsidRDefault="00F31291">
      <w:pPr>
        <w:pStyle w:val="TOC3"/>
        <w:rPr>
          <w:rFonts w:asciiTheme="minorHAnsi" w:eastAsiaTheme="minorEastAsia" w:hAnsiTheme="minorHAnsi" w:cstheme="minorBidi"/>
          <w:noProof/>
          <w:sz w:val="22"/>
          <w:szCs w:val="22"/>
        </w:rPr>
      </w:pPr>
      <w:hyperlink w:anchor="_Toc52984698" w:history="1">
        <w:r w:rsidR="00485797" w:rsidRPr="00AA7D37">
          <w:rPr>
            <w:rStyle w:val="Hyperlink"/>
            <w:noProof/>
            <w14:scene3d>
              <w14:camera w14:prst="orthographicFront"/>
              <w14:lightRig w14:rig="threePt" w14:dir="t">
                <w14:rot w14:lat="0" w14:lon="0" w14:rev="0"/>
              </w14:lightRig>
            </w14:scene3d>
          </w:rPr>
          <w:t>30.2.2</w:t>
        </w:r>
        <w:r w:rsidR="00485797">
          <w:rPr>
            <w:rFonts w:asciiTheme="minorHAnsi" w:eastAsiaTheme="minorEastAsia" w:hAnsiTheme="minorHAnsi" w:cstheme="minorBidi"/>
            <w:noProof/>
            <w:sz w:val="22"/>
            <w:szCs w:val="22"/>
          </w:rPr>
          <w:tab/>
        </w:r>
        <w:r w:rsidR="00485797" w:rsidRPr="00AA7D37">
          <w:rPr>
            <w:rStyle w:val="Hyperlink"/>
            <w:noProof/>
          </w:rPr>
          <w:t>Example 2 - Separator 'sep'</w:t>
        </w:r>
        <w:r w:rsidR="00485797">
          <w:rPr>
            <w:noProof/>
            <w:webHidden/>
          </w:rPr>
          <w:tab/>
        </w:r>
        <w:r w:rsidR="00485797">
          <w:rPr>
            <w:noProof/>
            <w:webHidden/>
          </w:rPr>
          <w:fldChar w:fldCharType="begin"/>
        </w:r>
        <w:r w:rsidR="00485797">
          <w:rPr>
            <w:noProof/>
            <w:webHidden/>
          </w:rPr>
          <w:instrText xml:space="preserve"> PAGEREF _Toc52984698 \h </w:instrText>
        </w:r>
        <w:r w:rsidR="00485797">
          <w:rPr>
            <w:noProof/>
            <w:webHidden/>
          </w:rPr>
        </w:r>
        <w:r w:rsidR="00485797">
          <w:rPr>
            <w:noProof/>
            <w:webHidden/>
          </w:rPr>
          <w:fldChar w:fldCharType="separate"/>
        </w:r>
        <w:r w:rsidR="00485797">
          <w:rPr>
            <w:noProof/>
            <w:webHidden/>
          </w:rPr>
          <w:t>210</w:t>
        </w:r>
        <w:r w:rsidR="00485797">
          <w:rPr>
            <w:noProof/>
            <w:webHidden/>
          </w:rPr>
          <w:fldChar w:fldCharType="end"/>
        </w:r>
      </w:hyperlink>
    </w:p>
    <w:p w14:paraId="09D1A1B2" w14:textId="16E1961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699" w:history="1">
        <w:r w:rsidR="00485797" w:rsidRPr="00AA7D37">
          <w:rPr>
            <w:rStyle w:val="Hyperlink"/>
            <w:noProof/>
          </w:rPr>
          <w:t>30.3</w:t>
        </w:r>
        <w:r w:rsidR="00485797">
          <w:rPr>
            <w:rFonts w:asciiTheme="minorHAnsi" w:eastAsiaTheme="minorEastAsia" w:hAnsiTheme="minorHAnsi" w:cstheme="minorBidi"/>
            <w:noProof/>
            <w:sz w:val="22"/>
            <w:szCs w:val="22"/>
          </w:rPr>
          <w:tab/>
        </w:r>
        <w:r w:rsidR="00485797" w:rsidRPr="00AA7D37">
          <w:rPr>
            <w:rStyle w:val="Hyperlink"/>
            <w:noProof/>
          </w:rPr>
          <w:t>Escape Block with Different Start and End Characters</w:t>
        </w:r>
        <w:r w:rsidR="00485797">
          <w:rPr>
            <w:noProof/>
            <w:webHidden/>
          </w:rPr>
          <w:tab/>
        </w:r>
        <w:r w:rsidR="00485797">
          <w:rPr>
            <w:noProof/>
            <w:webHidden/>
          </w:rPr>
          <w:fldChar w:fldCharType="begin"/>
        </w:r>
        <w:r w:rsidR="00485797">
          <w:rPr>
            <w:noProof/>
            <w:webHidden/>
          </w:rPr>
          <w:instrText xml:space="preserve"> PAGEREF _Toc52984699 \h </w:instrText>
        </w:r>
        <w:r w:rsidR="00485797">
          <w:rPr>
            <w:noProof/>
            <w:webHidden/>
          </w:rPr>
        </w:r>
        <w:r w:rsidR="00485797">
          <w:rPr>
            <w:noProof/>
            <w:webHidden/>
          </w:rPr>
          <w:fldChar w:fldCharType="separate"/>
        </w:r>
        <w:r w:rsidR="00485797">
          <w:rPr>
            <w:noProof/>
            <w:webHidden/>
          </w:rPr>
          <w:t>210</w:t>
        </w:r>
        <w:r w:rsidR="00485797">
          <w:rPr>
            <w:noProof/>
            <w:webHidden/>
          </w:rPr>
          <w:fldChar w:fldCharType="end"/>
        </w:r>
      </w:hyperlink>
    </w:p>
    <w:p w14:paraId="4A34CDDB" w14:textId="41C2C539"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0" w:history="1">
        <w:r w:rsidR="00485797" w:rsidRPr="00AA7D37">
          <w:rPr>
            <w:rStyle w:val="Hyperlink"/>
            <w:noProof/>
          </w:rPr>
          <w:t>30.4</w:t>
        </w:r>
        <w:r w:rsidR="00485797">
          <w:rPr>
            <w:rFonts w:asciiTheme="minorHAnsi" w:eastAsiaTheme="minorEastAsia" w:hAnsiTheme="minorHAnsi" w:cstheme="minorBidi"/>
            <w:noProof/>
            <w:sz w:val="22"/>
            <w:szCs w:val="22"/>
          </w:rPr>
          <w:tab/>
        </w:r>
        <w:r w:rsidR="00485797" w:rsidRPr="00AA7D37">
          <w:rPr>
            <w:rStyle w:val="Hyperlink"/>
            <w:noProof/>
          </w:rPr>
          <w:t>Escape Block with Same Start and End Characters</w:t>
        </w:r>
        <w:r w:rsidR="00485797">
          <w:rPr>
            <w:noProof/>
            <w:webHidden/>
          </w:rPr>
          <w:tab/>
        </w:r>
        <w:r w:rsidR="00485797">
          <w:rPr>
            <w:noProof/>
            <w:webHidden/>
          </w:rPr>
          <w:fldChar w:fldCharType="begin"/>
        </w:r>
        <w:r w:rsidR="00485797">
          <w:rPr>
            <w:noProof/>
            <w:webHidden/>
          </w:rPr>
          <w:instrText xml:space="preserve"> PAGEREF _Toc52984700 \h </w:instrText>
        </w:r>
        <w:r w:rsidR="00485797">
          <w:rPr>
            <w:noProof/>
            <w:webHidden/>
          </w:rPr>
        </w:r>
        <w:r w:rsidR="00485797">
          <w:rPr>
            <w:noProof/>
            <w:webHidden/>
          </w:rPr>
          <w:fldChar w:fldCharType="separate"/>
        </w:r>
        <w:r w:rsidR="00485797">
          <w:rPr>
            <w:noProof/>
            <w:webHidden/>
          </w:rPr>
          <w:t>211</w:t>
        </w:r>
        <w:r w:rsidR="00485797">
          <w:rPr>
            <w:noProof/>
            <w:webHidden/>
          </w:rPr>
          <w:fldChar w:fldCharType="end"/>
        </w:r>
      </w:hyperlink>
    </w:p>
    <w:p w14:paraId="66CA1A21" w14:textId="43D1E9A2" w:rsidR="00485797" w:rsidRDefault="00F31291">
      <w:pPr>
        <w:pStyle w:val="TOC1"/>
        <w:tabs>
          <w:tab w:val="left" w:pos="600"/>
        </w:tabs>
        <w:rPr>
          <w:rFonts w:asciiTheme="minorHAnsi" w:eastAsiaTheme="minorEastAsia" w:hAnsiTheme="minorHAnsi" w:cstheme="minorBidi"/>
          <w:noProof/>
          <w:sz w:val="22"/>
          <w:szCs w:val="22"/>
        </w:rPr>
      </w:pPr>
      <w:hyperlink w:anchor="_Toc52984701" w:history="1">
        <w:r w:rsidR="00485797" w:rsidRPr="00AA7D37">
          <w:rPr>
            <w:rStyle w:val="Hyperlink"/>
            <w:noProof/>
          </w:rPr>
          <w:t>31</w:t>
        </w:r>
        <w:r w:rsidR="00485797">
          <w:rPr>
            <w:rFonts w:asciiTheme="minorHAnsi" w:eastAsiaTheme="minorEastAsia" w:hAnsiTheme="minorHAnsi" w:cstheme="minorBidi"/>
            <w:noProof/>
            <w:sz w:val="22"/>
            <w:szCs w:val="22"/>
          </w:rPr>
          <w:tab/>
        </w:r>
        <w:r w:rsidR="00485797" w:rsidRPr="00AA7D37">
          <w:rPr>
            <w:rStyle w:val="Hyperlink"/>
            <w:rFonts w:eastAsia="MS Mincho"/>
            <w:noProof/>
            <w:lang w:eastAsia="ja-JP" w:bidi="he-IL"/>
          </w:rPr>
          <w:t>Appendix B: Rationale for Single-Assignment Variables</w:t>
        </w:r>
        <w:r w:rsidR="00485797">
          <w:rPr>
            <w:noProof/>
            <w:webHidden/>
          </w:rPr>
          <w:tab/>
        </w:r>
        <w:r w:rsidR="00485797">
          <w:rPr>
            <w:noProof/>
            <w:webHidden/>
          </w:rPr>
          <w:fldChar w:fldCharType="begin"/>
        </w:r>
        <w:r w:rsidR="00485797">
          <w:rPr>
            <w:noProof/>
            <w:webHidden/>
          </w:rPr>
          <w:instrText xml:space="preserve"> PAGEREF _Toc52984701 \h </w:instrText>
        </w:r>
        <w:r w:rsidR="00485797">
          <w:rPr>
            <w:noProof/>
            <w:webHidden/>
          </w:rPr>
        </w:r>
        <w:r w:rsidR="00485797">
          <w:rPr>
            <w:noProof/>
            <w:webHidden/>
          </w:rPr>
          <w:fldChar w:fldCharType="separate"/>
        </w:r>
        <w:r w:rsidR="00485797">
          <w:rPr>
            <w:noProof/>
            <w:webHidden/>
          </w:rPr>
          <w:t>213</w:t>
        </w:r>
        <w:r w:rsidR="00485797">
          <w:rPr>
            <w:noProof/>
            <w:webHidden/>
          </w:rPr>
          <w:fldChar w:fldCharType="end"/>
        </w:r>
      </w:hyperlink>
    </w:p>
    <w:p w14:paraId="72596071" w14:textId="1658C1B4" w:rsidR="00485797" w:rsidRDefault="00F31291">
      <w:pPr>
        <w:pStyle w:val="TOC1"/>
        <w:tabs>
          <w:tab w:val="left" w:pos="600"/>
        </w:tabs>
        <w:rPr>
          <w:rFonts w:asciiTheme="minorHAnsi" w:eastAsiaTheme="minorEastAsia" w:hAnsiTheme="minorHAnsi" w:cstheme="minorBidi"/>
          <w:noProof/>
          <w:sz w:val="22"/>
          <w:szCs w:val="22"/>
        </w:rPr>
      </w:pPr>
      <w:hyperlink w:anchor="_Toc52984702" w:history="1">
        <w:r w:rsidR="00485797" w:rsidRPr="00AA7D37">
          <w:rPr>
            <w:rStyle w:val="Hyperlink"/>
            <w:noProof/>
          </w:rPr>
          <w:t>32</w:t>
        </w:r>
        <w:r w:rsidR="00485797">
          <w:rPr>
            <w:rFonts w:asciiTheme="minorHAnsi" w:eastAsiaTheme="minorEastAsia" w:hAnsiTheme="minorHAnsi" w:cstheme="minorBidi"/>
            <w:noProof/>
            <w:sz w:val="22"/>
            <w:szCs w:val="22"/>
          </w:rPr>
          <w:tab/>
        </w:r>
        <w:r w:rsidR="00485797" w:rsidRPr="00AA7D37">
          <w:rPr>
            <w:rStyle w:val="Hyperlink"/>
            <w:noProof/>
          </w:rPr>
          <w:t>Appendix C: Processing of DFDL String literals</w:t>
        </w:r>
        <w:r w:rsidR="00485797">
          <w:rPr>
            <w:noProof/>
            <w:webHidden/>
          </w:rPr>
          <w:tab/>
        </w:r>
        <w:r w:rsidR="00485797">
          <w:rPr>
            <w:noProof/>
            <w:webHidden/>
          </w:rPr>
          <w:fldChar w:fldCharType="begin"/>
        </w:r>
        <w:r w:rsidR="00485797">
          <w:rPr>
            <w:noProof/>
            <w:webHidden/>
          </w:rPr>
          <w:instrText xml:space="preserve"> PAGEREF _Toc52984702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69D5C3F0" w14:textId="49993565"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3" w:history="1">
        <w:r w:rsidR="00485797" w:rsidRPr="00AA7D37">
          <w:rPr>
            <w:rStyle w:val="Hyperlink"/>
            <w:noProof/>
          </w:rPr>
          <w:t>32.1</w:t>
        </w:r>
        <w:r w:rsidR="00485797">
          <w:rPr>
            <w:rFonts w:asciiTheme="minorHAnsi" w:eastAsiaTheme="minorEastAsia" w:hAnsiTheme="minorHAnsi" w:cstheme="minorBidi"/>
            <w:noProof/>
            <w:sz w:val="22"/>
            <w:szCs w:val="22"/>
          </w:rPr>
          <w:tab/>
        </w:r>
        <w:r w:rsidR="00485797" w:rsidRPr="00AA7D37">
          <w:rPr>
            <w:rStyle w:val="Hyperlink"/>
            <w:noProof/>
          </w:rPr>
          <w:t>Interpreting a DFDL String Literal</w:t>
        </w:r>
        <w:r w:rsidR="00485797">
          <w:rPr>
            <w:noProof/>
            <w:webHidden/>
          </w:rPr>
          <w:tab/>
        </w:r>
        <w:r w:rsidR="00485797">
          <w:rPr>
            <w:noProof/>
            <w:webHidden/>
          </w:rPr>
          <w:fldChar w:fldCharType="begin"/>
        </w:r>
        <w:r w:rsidR="00485797">
          <w:rPr>
            <w:noProof/>
            <w:webHidden/>
          </w:rPr>
          <w:instrText xml:space="preserve"> PAGEREF _Toc52984703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48CAB5D0" w14:textId="3E9C94F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4" w:history="1">
        <w:r w:rsidR="00485797" w:rsidRPr="00AA7D37">
          <w:rPr>
            <w:rStyle w:val="Hyperlink"/>
            <w:noProof/>
          </w:rPr>
          <w:t>32.2</w:t>
        </w:r>
        <w:r w:rsidR="00485797">
          <w:rPr>
            <w:rFonts w:asciiTheme="minorHAnsi" w:eastAsiaTheme="minorEastAsia" w:hAnsiTheme="minorHAnsi" w:cstheme="minorBidi"/>
            <w:noProof/>
            <w:sz w:val="22"/>
            <w:szCs w:val="22"/>
          </w:rPr>
          <w:tab/>
        </w:r>
        <w:r w:rsidR="00485797" w:rsidRPr="00AA7D37">
          <w:rPr>
            <w:rStyle w:val="Hyperlink"/>
            <w:noProof/>
          </w:rPr>
          <w:t>Recognizing a DFDL String Literal</w:t>
        </w:r>
        <w:r w:rsidR="00485797">
          <w:rPr>
            <w:noProof/>
            <w:webHidden/>
          </w:rPr>
          <w:tab/>
        </w:r>
        <w:r w:rsidR="00485797">
          <w:rPr>
            <w:noProof/>
            <w:webHidden/>
          </w:rPr>
          <w:fldChar w:fldCharType="begin"/>
        </w:r>
        <w:r w:rsidR="00485797">
          <w:rPr>
            <w:noProof/>
            <w:webHidden/>
          </w:rPr>
          <w:instrText xml:space="preserve"> PAGEREF _Toc52984704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23ADCE6C" w14:textId="2A5CCEF0"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5" w:history="1">
        <w:r w:rsidR="00485797" w:rsidRPr="00AA7D37">
          <w:rPr>
            <w:rStyle w:val="Hyperlink"/>
            <w:noProof/>
          </w:rPr>
          <w:t>32.3</w:t>
        </w:r>
        <w:r w:rsidR="00485797">
          <w:rPr>
            <w:rFonts w:asciiTheme="minorHAnsi" w:eastAsiaTheme="minorEastAsia" w:hAnsiTheme="minorHAnsi" w:cstheme="minorBidi"/>
            <w:noProof/>
            <w:sz w:val="22"/>
            <w:szCs w:val="22"/>
          </w:rPr>
          <w:tab/>
        </w:r>
        <w:r w:rsidR="00485797" w:rsidRPr="00AA7D37">
          <w:rPr>
            <w:rStyle w:val="Hyperlink"/>
            <w:noProof/>
          </w:rPr>
          <w:t>Recognizing DFDL String Literal Part</w:t>
        </w:r>
        <w:r w:rsidR="00485797">
          <w:rPr>
            <w:noProof/>
            <w:webHidden/>
          </w:rPr>
          <w:tab/>
        </w:r>
        <w:r w:rsidR="00485797">
          <w:rPr>
            <w:noProof/>
            <w:webHidden/>
          </w:rPr>
          <w:fldChar w:fldCharType="begin"/>
        </w:r>
        <w:r w:rsidR="00485797">
          <w:rPr>
            <w:noProof/>
            <w:webHidden/>
          </w:rPr>
          <w:instrText xml:space="preserve"> PAGEREF _Toc52984705 \h </w:instrText>
        </w:r>
        <w:r w:rsidR="00485797">
          <w:rPr>
            <w:noProof/>
            <w:webHidden/>
          </w:rPr>
        </w:r>
        <w:r w:rsidR="00485797">
          <w:rPr>
            <w:noProof/>
            <w:webHidden/>
          </w:rPr>
          <w:fldChar w:fldCharType="separate"/>
        </w:r>
        <w:r w:rsidR="00485797">
          <w:rPr>
            <w:noProof/>
            <w:webHidden/>
          </w:rPr>
          <w:t>214</w:t>
        </w:r>
        <w:r w:rsidR="00485797">
          <w:rPr>
            <w:noProof/>
            <w:webHidden/>
          </w:rPr>
          <w:fldChar w:fldCharType="end"/>
        </w:r>
      </w:hyperlink>
    </w:p>
    <w:p w14:paraId="5DD4C140" w14:textId="05228726" w:rsidR="00485797" w:rsidRDefault="00F31291">
      <w:pPr>
        <w:pStyle w:val="TOC1"/>
        <w:tabs>
          <w:tab w:val="left" w:pos="600"/>
        </w:tabs>
        <w:rPr>
          <w:rFonts w:asciiTheme="minorHAnsi" w:eastAsiaTheme="minorEastAsia" w:hAnsiTheme="minorHAnsi" w:cstheme="minorBidi"/>
          <w:noProof/>
          <w:sz w:val="22"/>
          <w:szCs w:val="22"/>
        </w:rPr>
      </w:pPr>
      <w:hyperlink w:anchor="_Toc52984706" w:history="1">
        <w:r w:rsidR="00485797" w:rsidRPr="00AA7D37">
          <w:rPr>
            <w:rStyle w:val="Hyperlink"/>
            <w:noProof/>
          </w:rPr>
          <w:t>33</w:t>
        </w:r>
        <w:r w:rsidR="00485797">
          <w:rPr>
            <w:rFonts w:asciiTheme="minorHAnsi" w:eastAsiaTheme="minorEastAsia" w:hAnsiTheme="minorHAnsi" w:cstheme="minorBidi"/>
            <w:noProof/>
            <w:sz w:val="22"/>
            <w:szCs w:val="22"/>
          </w:rPr>
          <w:tab/>
        </w:r>
        <w:r w:rsidR="00485797" w:rsidRPr="00AA7D37">
          <w:rPr>
            <w:rStyle w:val="Hyperlink"/>
            <w:noProof/>
          </w:rPr>
          <w:t>Appendix D: DFDL Standard Encodings</w:t>
        </w:r>
        <w:r w:rsidR="00485797">
          <w:rPr>
            <w:noProof/>
            <w:webHidden/>
          </w:rPr>
          <w:tab/>
        </w:r>
        <w:r w:rsidR="00485797">
          <w:rPr>
            <w:noProof/>
            <w:webHidden/>
          </w:rPr>
          <w:fldChar w:fldCharType="begin"/>
        </w:r>
        <w:r w:rsidR="00485797">
          <w:rPr>
            <w:noProof/>
            <w:webHidden/>
          </w:rPr>
          <w:instrText xml:space="preserve"> PAGEREF _Toc52984706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4606A10C" w14:textId="7376A17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7" w:history="1">
        <w:r w:rsidR="00485797" w:rsidRPr="00AA7D37">
          <w:rPr>
            <w:rStyle w:val="Hyperlink"/>
            <w:noProof/>
          </w:rPr>
          <w:t>33.1</w:t>
        </w:r>
        <w:r w:rsidR="00485797">
          <w:rPr>
            <w:rFonts w:asciiTheme="minorHAnsi" w:eastAsiaTheme="minorEastAsia" w:hAnsiTheme="minorHAnsi" w:cstheme="minorBidi"/>
            <w:noProof/>
            <w:sz w:val="22"/>
            <w:szCs w:val="22"/>
          </w:rPr>
          <w:tab/>
        </w:r>
        <w:r w:rsidR="00485797" w:rsidRPr="00AA7D37">
          <w:rPr>
            <w:rStyle w:val="Hyperlink"/>
            <w:noProof/>
          </w:rPr>
          <w:t>Purpose</w:t>
        </w:r>
        <w:r w:rsidR="00485797">
          <w:rPr>
            <w:noProof/>
            <w:webHidden/>
          </w:rPr>
          <w:tab/>
        </w:r>
        <w:r w:rsidR="00485797">
          <w:rPr>
            <w:noProof/>
            <w:webHidden/>
          </w:rPr>
          <w:fldChar w:fldCharType="begin"/>
        </w:r>
        <w:r w:rsidR="00485797">
          <w:rPr>
            <w:noProof/>
            <w:webHidden/>
          </w:rPr>
          <w:instrText xml:space="preserve"> PAGEREF _Toc52984707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075D1950" w14:textId="21CBD454"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8" w:history="1">
        <w:r w:rsidR="00485797" w:rsidRPr="00AA7D37">
          <w:rPr>
            <w:rStyle w:val="Hyperlink"/>
            <w:noProof/>
          </w:rPr>
          <w:t>33.2</w:t>
        </w:r>
        <w:r w:rsidR="00485797">
          <w:rPr>
            <w:rFonts w:asciiTheme="minorHAnsi" w:eastAsiaTheme="minorEastAsia" w:hAnsiTheme="minorHAnsi" w:cstheme="minorBidi"/>
            <w:noProof/>
            <w:sz w:val="22"/>
            <w:szCs w:val="22"/>
          </w:rPr>
          <w:tab/>
        </w:r>
        <w:r w:rsidR="00485797" w:rsidRPr="00AA7D37">
          <w:rPr>
            <w:rStyle w:val="Hyperlink"/>
            <w:noProof/>
          </w:rPr>
          <w:t>Conventions</w:t>
        </w:r>
        <w:r w:rsidR="00485797">
          <w:rPr>
            <w:noProof/>
            <w:webHidden/>
          </w:rPr>
          <w:tab/>
        </w:r>
        <w:r w:rsidR="00485797">
          <w:rPr>
            <w:noProof/>
            <w:webHidden/>
          </w:rPr>
          <w:fldChar w:fldCharType="begin"/>
        </w:r>
        <w:r w:rsidR="00485797">
          <w:rPr>
            <w:noProof/>
            <w:webHidden/>
          </w:rPr>
          <w:instrText xml:space="preserve"> PAGEREF _Toc52984708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19A0BE46" w14:textId="7FA07E53"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09" w:history="1">
        <w:r w:rsidR="00485797" w:rsidRPr="00AA7D37">
          <w:rPr>
            <w:rStyle w:val="Hyperlink"/>
            <w:noProof/>
          </w:rPr>
          <w:t>33.3</w:t>
        </w:r>
        <w:r w:rsidR="00485797">
          <w:rPr>
            <w:rFonts w:asciiTheme="minorHAnsi" w:eastAsiaTheme="minorEastAsia" w:hAnsiTheme="minorHAnsi" w:cstheme="minorBidi"/>
            <w:noProof/>
            <w:sz w:val="22"/>
            <w:szCs w:val="22"/>
          </w:rPr>
          <w:tab/>
        </w:r>
        <w:r w:rsidR="00485797" w:rsidRPr="00AA7D37">
          <w:rPr>
            <w:rStyle w:val="Hyperlink"/>
            <w:noProof/>
          </w:rPr>
          <w:t>Specification Template</w:t>
        </w:r>
        <w:r w:rsidR="00485797">
          <w:rPr>
            <w:noProof/>
            <w:webHidden/>
          </w:rPr>
          <w:tab/>
        </w:r>
        <w:r w:rsidR="00485797">
          <w:rPr>
            <w:noProof/>
            <w:webHidden/>
          </w:rPr>
          <w:fldChar w:fldCharType="begin"/>
        </w:r>
        <w:r w:rsidR="00485797">
          <w:rPr>
            <w:noProof/>
            <w:webHidden/>
          </w:rPr>
          <w:instrText xml:space="preserve"> PAGEREF _Toc52984709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46B03D59" w14:textId="16F4607E"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10" w:history="1">
        <w:r w:rsidR="00485797" w:rsidRPr="00AA7D37">
          <w:rPr>
            <w:rStyle w:val="Hyperlink"/>
            <w:noProof/>
          </w:rPr>
          <w:t>33.4</w:t>
        </w:r>
        <w:r w:rsidR="00485797">
          <w:rPr>
            <w:rFonts w:asciiTheme="minorHAnsi" w:eastAsiaTheme="minorEastAsia" w:hAnsiTheme="minorHAnsi" w:cstheme="minorBidi"/>
            <w:noProof/>
            <w:sz w:val="22"/>
            <w:szCs w:val="22"/>
          </w:rPr>
          <w:tab/>
        </w:r>
        <w:r w:rsidR="00485797" w:rsidRPr="00AA7D37">
          <w:rPr>
            <w:rStyle w:val="Hyperlink"/>
            <w:noProof/>
          </w:rPr>
          <w:t>Encoding X-DFDL-US-ASCII-7-BIT-PACKED</w:t>
        </w:r>
        <w:r w:rsidR="00485797">
          <w:rPr>
            <w:noProof/>
            <w:webHidden/>
          </w:rPr>
          <w:tab/>
        </w:r>
        <w:r w:rsidR="00485797">
          <w:rPr>
            <w:noProof/>
            <w:webHidden/>
          </w:rPr>
          <w:fldChar w:fldCharType="begin"/>
        </w:r>
        <w:r w:rsidR="00485797">
          <w:rPr>
            <w:noProof/>
            <w:webHidden/>
          </w:rPr>
          <w:instrText xml:space="preserve"> PAGEREF _Toc52984710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722E68D4" w14:textId="3EC9FD89" w:rsidR="00485797" w:rsidRDefault="00F31291">
      <w:pPr>
        <w:pStyle w:val="TOC3"/>
        <w:rPr>
          <w:rFonts w:asciiTheme="minorHAnsi" w:eastAsiaTheme="minorEastAsia" w:hAnsiTheme="minorHAnsi" w:cstheme="minorBidi"/>
          <w:noProof/>
          <w:sz w:val="22"/>
          <w:szCs w:val="22"/>
        </w:rPr>
      </w:pPr>
      <w:hyperlink w:anchor="_Toc52984711" w:history="1">
        <w:r w:rsidR="00485797" w:rsidRPr="00AA7D37">
          <w:rPr>
            <w:rStyle w:val="Hyperlink"/>
            <w:noProof/>
            <w14:scene3d>
              <w14:camera w14:prst="orthographicFront"/>
              <w14:lightRig w14:rig="threePt" w14:dir="t">
                <w14:rot w14:lat="0" w14:lon="0" w14:rev="0"/>
              </w14:lightRig>
            </w14:scene3d>
          </w:rPr>
          <w:t>33.4.1</w:t>
        </w:r>
        <w:r w:rsidR="00485797">
          <w:rPr>
            <w:rFonts w:asciiTheme="minorHAnsi" w:eastAsiaTheme="minorEastAsia" w:hAnsiTheme="minorHAnsi" w:cstheme="minorBidi"/>
            <w:noProof/>
            <w:sz w:val="22"/>
            <w:szCs w:val="22"/>
          </w:rPr>
          <w:tab/>
        </w:r>
        <w:r w:rsidR="00485797" w:rsidRPr="00AA7D37">
          <w:rPr>
            <w:rStyle w:val="Hyperlink"/>
            <w:noProof/>
          </w:rPr>
          <w:t>Name</w:t>
        </w:r>
        <w:r w:rsidR="00485797">
          <w:rPr>
            <w:noProof/>
            <w:webHidden/>
          </w:rPr>
          <w:tab/>
        </w:r>
        <w:r w:rsidR="00485797">
          <w:rPr>
            <w:noProof/>
            <w:webHidden/>
          </w:rPr>
          <w:fldChar w:fldCharType="begin"/>
        </w:r>
        <w:r w:rsidR="00485797">
          <w:rPr>
            <w:noProof/>
            <w:webHidden/>
          </w:rPr>
          <w:instrText xml:space="preserve"> PAGEREF _Toc52984711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797883A0" w14:textId="54D48928" w:rsidR="00485797" w:rsidRDefault="00F31291">
      <w:pPr>
        <w:pStyle w:val="TOC3"/>
        <w:rPr>
          <w:rFonts w:asciiTheme="minorHAnsi" w:eastAsiaTheme="minorEastAsia" w:hAnsiTheme="minorHAnsi" w:cstheme="minorBidi"/>
          <w:noProof/>
          <w:sz w:val="22"/>
          <w:szCs w:val="22"/>
        </w:rPr>
      </w:pPr>
      <w:hyperlink w:anchor="_Toc52984712" w:history="1">
        <w:r w:rsidR="00485797" w:rsidRPr="00AA7D37">
          <w:rPr>
            <w:rStyle w:val="Hyperlink"/>
            <w:noProof/>
            <w14:scene3d>
              <w14:camera w14:prst="orthographicFront"/>
              <w14:lightRig w14:rig="threePt" w14:dir="t">
                <w14:rot w14:lat="0" w14:lon="0" w14:rev="0"/>
              </w14:lightRig>
            </w14:scene3d>
          </w:rPr>
          <w:t>33.4.2</w:t>
        </w:r>
        <w:r w:rsidR="00485797">
          <w:rPr>
            <w:rFonts w:asciiTheme="minorHAnsi" w:eastAsiaTheme="minorEastAsia" w:hAnsiTheme="minorHAnsi" w:cstheme="minorBidi"/>
            <w:noProof/>
            <w:sz w:val="22"/>
            <w:szCs w:val="22"/>
          </w:rPr>
          <w:tab/>
        </w:r>
        <w:r w:rsidR="00485797" w:rsidRPr="00AA7D37">
          <w:rPr>
            <w:rStyle w:val="Hyperlink"/>
            <w:noProof/>
          </w:rPr>
          <w:t>Translation table</w:t>
        </w:r>
        <w:r w:rsidR="00485797">
          <w:rPr>
            <w:noProof/>
            <w:webHidden/>
          </w:rPr>
          <w:tab/>
        </w:r>
        <w:r w:rsidR="00485797">
          <w:rPr>
            <w:noProof/>
            <w:webHidden/>
          </w:rPr>
          <w:fldChar w:fldCharType="begin"/>
        </w:r>
        <w:r w:rsidR="00485797">
          <w:rPr>
            <w:noProof/>
            <w:webHidden/>
          </w:rPr>
          <w:instrText xml:space="preserve"> PAGEREF _Toc52984712 \h </w:instrText>
        </w:r>
        <w:r w:rsidR="00485797">
          <w:rPr>
            <w:noProof/>
            <w:webHidden/>
          </w:rPr>
        </w:r>
        <w:r w:rsidR="00485797">
          <w:rPr>
            <w:noProof/>
            <w:webHidden/>
          </w:rPr>
          <w:fldChar w:fldCharType="separate"/>
        </w:r>
        <w:r w:rsidR="00485797">
          <w:rPr>
            <w:noProof/>
            <w:webHidden/>
          </w:rPr>
          <w:t>216</w:t>
        </w:r>
        <w:r w:rsidR="00485797">
          <w:rPr>
            <w:noProof/>
            <w:webHidden/>
          </w:rPr>
          <w:fldChar w:fldCharType="end"/>
        </w:r>
      </w:hyperlink>
    </w:p>
    <w:p w14:paraId="1F5E7FA6" w14:textId="3F38DA0F" w:rsidR="00485797" w:rsidRDefault="00F31291">
      <w:pPr>
        <w:pStyle w:val="TOC3"/>
        <w:rPr>
          <w:rFonts w:asciiTheme="minorHAnsi" w:eastAsiaTheme="minorEastAsia" w:hAnsiTheme="minorHAnsi" w:cstheme="minorBidi"/>
          <w:noProof/>
          <w:sz w:val="22"/>
          <w:szCs w:val="22"/>
        </w:rPr>
      </w:pPr>
      <w:hyperlink w:anchor="_Toc52984713" w:history="1">
        <w:r w:rsidR="00485797" w:rsidRPr="00AA7D37">
          <w:rPr>
            <w:rStyle w:val="Hyperlink"/>
            <w:noProof/>
            <w14:scene3d>
              <w14:camera w14:prst="orthographicFront"/>
              <w14:lightRig w14:rig="threePt" w14:dir="t">
                <w14:rot w14:lat="0" w14:lon="0" w14:rev="0"/>
              </w14:lightRig>
            </w14:scene3d>
          </w:rPr>
          <w:t>33.4.3</w:t>
        </w:r>
        <w:r w:rsidR="00485797">
          <w:rPr>
            <w:rFonts w:asciiTheme="minorHAnsi" w:eastAsiaTheme="minorEastAsia" w:hAnsiTheme="minorHAnsi" w:cstheme="minorBidi"/>
            <w:noProof/>
            <w:sz w:val="22"/>
            <w:szCs w:val="22"/>
          </w:rPr>
          <w:tab/>
        </w:r>
        <w:r w:rsidR="00485797" w:rsidRPr="00AA7D37">
          <w:rPr>
            <w:rStyle w:val="Hyperlink"/>
            <w:noProof/>
          </w:rPr>
          <w:t>Width</w:t>
        </w:r>
        <w:r w:rsidR="00485797">
          <w:rPr>
            <w:noProof/>
            <w:webHidden/>
          </w:rPr>
          <w:tab/>
        </w:r>
        <w:r w:rsidR="00485797">
          <w:rPr>
            <w:noProof/>
            <w:webHidden/>
          </w:rPr>
          <w:fldChar w:fldCharType="begin"/>
        </w:r>
        <w:r w:rsidR="00485797">
          <w:rPr>
            <w:noProof/>
            <w:webHidden/>
          </w:rPr>
          <w:instrText xml:space="preserve"> PAGEREF _Toc52984713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0753B3C9" w14:textId="2642E305" w:rsidR="00485797" w:rsidRDefault="00F31291">
      <w:pPr>
        <w:pStyle w:val="TOC3"/>
        <w:rPr>
          <w:rFonts w:asciiTheme="minorHAnsi" w:eastAsiaTheme="minorEastAsia" w:hAnsiTheme="minorHAnsi" w:cstheme="minorBidi"/>
          <w:noProof/>
          <w:sz w:val="22"/>
          <w:szCs w:val="22"/>
        </w:rPr>
      </w:pPr>
      <w:hyperlink w:anchor="_Toc52984714" w:history="1">
        <w:r w:rsidR="00485797" w:rsidRPr="00AA7D37">
          <w:rPr>
            <w:rStyle w:val="Hyperlink"/>
            <w:noProof/>
            <w14:scene3d>
              <w14:camera w14:prst="orthographicFront"/>
              <w14:lightRig w14:rig="threePt" w14:dir="t">
                <w14:rot w14:lat="0" w14:lon="0" w14:rev="0"/>
              </w14:lightRig>
            </w14:scene3d>
          </w:rPr>
          <w:t>33.4.4</w:t>
        </w:r>
        <w:r w:rsidR="00485797">
          <w:rPr>
            <w:rFonts w:asciiTheme="minorHAnsi" w:eastAsiaTheme="minorEastAsia" w:hAnsiTheme="minorHAnsi" w:cstheme="minorBidi"/>
            <w:noProof/>
            <w:sz w:val="22"/>
            <w:szCs w:val="22"/>
          </w:rPr>
          <w:tab/>
        </w:r>
        <w:r w:rsidR="00485797" w:rsidRPr="00AA7D37">
          <w:rPr>
            <w:rStyle w:val="Hyperlink"/>
            <w:noProof/>
          </w:rPr>
          <w:t>Alignment</w:t>
        </w:r>
        <w:r w:rsidR="00485797">
          <w:rPr>
            <w:noProof/>
            <w:webHidden/>
          </w:rPr>
          <w:tab/>
        </w:r>
        <w:r w:rsidR="00485797">
          <w:rPr>
            <w:noProof/>
            <w:webHidden/>
          </w:rPr>
          <w:fldChar w:fldCharType="begin"/>
        </w:r>
        <w:r w:rsidR="00485797">
          <w:rPr>
            <w:noProof/>
            <w:webHidden/>
          </w:rPr>
          <w:instrText xml:space="preserve"> PAGEREF _Toc52984714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3124ED81" w14:textId="06D3C7B8" w:rsidR="00485797" w:rsidRDefault="00F31291">
      <w:pPr>
        <w:pStyle w:val="TOC3"/>
        <w:rPr>
          <w:rFonts w:asciiTheme="minorHAnsi" w:eastAsiaTheme="minorEastAsia" w:hAnsiTheme="minorHAnsi" w:cstheme="minorBidi"/>
          <w:noProof/>
          <w:sz w:val="22"/>
          <w:szCs w:val="22"/>
        </w:rPr>
      </w:pPr>
      <w:hyperlink w:anchor="_Toc52984715" w:history="1">
        <w:r w:rsidR="00485797" w:rsidRPr="00AA7D37">
          <w:rPr>
            <w:rStyle w:val="Hyperlink"/>
            <w:noProof/>
            <w14:scene3d>
              <w14:camera w14:prst="orthographicFront"/>
              <w14:lightRig w14:rig="threePt" w14:dir="t">
                <w14:rot w14:lat="0" w14:lon="0" w14:rev="0"/>
              </w14:lightRig>
            </w14:scene3d>
          </w:rPr>
          <w:t>33.4.5</w:t>
        </w:r>
        <w:r w:rsidR="00485797">
          <w:rPr>
            <w:rFonts w:asciiTheme="minorHAnsi" w:eastAsiaTheme="minorEastAsia" w:hAnsiTheme="minorHAnsi" w:cstheme="minorBidi"/>
            <w:noProof/>
            <w:sz w:val="22"/>
            <w:szCs w:val="22"/>
          </w:rPr>
          <w:tab/>
        </w:r>
        <w:r w:rsidR="00485797" w:rsidRPr="00AA7D37">
          <w:rPr>
            <w:rStyle w:val="Hyperlink"/>
            <w:noProof/>
          </w:rPr>
          <w:t>Byte Order</w:t>
        </w:r>
        <w:r w:rsidR="00485797">
          <w:rPr>
            <w:noProof/>
            <w:webHidden/>
          </w:rPr>
          <w:tab/>
        </w:r>
        <w:r w:rsidR="00485797">
          <w:rPr>
            <w:noProof/>
            <w:webHidden/>
          </w:rPr>
          <w:fldChar w:fldCharType="begin"/>
        </w:r>
        <w:r w:rsidR="00485797">
          <w:rPr>
            <w:noProof/>
            <w:webHidden/>
          </w:rPr>
          <w:instrText xml:space="preserve"> PAGEREF _Toc52984715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70B82C47" w14:textId="7A0C4E70" w:rsidR="00485797" w:rsidRDefault="00F31291">
      <w:pPr>
        <w:pStyle w:val="TOC3"/>
        <w:rPr>
          <w:rFonts w:asciiTheme="minorHAnsi" w:eastAsiaTheme="minorEastAsia" w:hAnsiTheme="minorHAnsi" w:cstheme="minorBidi"/>
          <w:noProof/>
          <w:sz w:val="22"/>
          <w:szCs w:val="22"/>
        </w:rPr>
      </w:pPr>
      <w:hyperlink w:anchor="_Toc52984716" w:history="1">
        <w:r w:rsidR="00485797" w:rsidRPr="00AA7D37">
          <w:rPr>
            <w:rStyle w:val="Hyperlink"/>
            <w:noProof/>
            <w14:scene3d>
              <w14:camera w14:prst="orthographicFront"/>
              <w14:lightRig w14:rig="threePt" w14:dir="t">
                <w14:rot w14:lat="0" w14:lon="0" w14:rev="0"/>
              </w14:lightRig>
            </w14:scene3d>
          </w:rPr>
          <w:t>33.4.6</w:t>
        </w:r>
        <w:r w:rsidR="00485797">
          <w:rPr>
            <w:rFonts w:asciiTheme="minorHAnsi" w:eastAsiaTheme="minorEastAsia" w:hAnsiTheme="minorHAnsi" w:cstheme="minorBidi"/>
            <w:noProof/>
            <w:sz w:val="22"/>
            <w:szCs w:val="22"/>
          </w:rPr>
          <w:tab/>
        </w:r>
        <w:r w:rsidR="00485797" w:rsidRPr="00AA7D37">
          <w:rPr>
            <w:rStyle w:val="Hyperlink"/>
            <w:noProof/>
          </w:rPr>
          <w:t>Example 1</w:t>
        </w:r>
        <w:r w:rsidR="00485797">
          <w:rPr>
            <w:noProof/>
            <w:webHidden/>
          </w:rPr>
          <w:tab/>
        </w:r>
        <w:r w:rsidR="00485797">
          <w:rPr>
            <w:noProof/>
            <w:webHidden/>
          </w:rPr>
          <w:fldChar w:fldCharType="begin"/>
        </w:r>
        <w:r w:rsidR="00485797">
          <w:rPr>
            <w:noProof/>
            <w:webHidden/>
          </w:rPr>
          <w:instrText xml:space="preserve"> PAGEREF _Toc52984716 \h </w:instrText>
        </w:r>
        <w:r w:rsidR="00485797">
          <w:rPr>
            <w:noProof/>
            <w:webHidden/>
          </w:rPr>
        </w:r>
        <w:r w:rsidR="00485797">
          <w:rPr>
            <w:noProof/>
            <w:webHidden/>
          </w:rPr>
          <w:fldChar w:fldCharType="separate"/>
        </w:r>
        <w:r w:rsidR="00485797">
          <w:rPr>
            <w:noProof/>
            <w:webHidden/>
          </w:rPr>
          <w:t>217</w:t>
        </w:r>
        <w:r w:rsidR="00485797">
          <w:rPr>
            <w:noProof/>
            <w:webHidden/>
          </w:rPr>
          <w:fldChar w:fldCharType="end"/>
        </w:r>
      </w:hyperlink>
    </w:p>
    <w:p w14:paraId="64878565" w14:textId="0BDC20A0" w:rsidR="00485797" w:rsidRDefault="00F31291">
      <w:pPr>
        <w:pStyle w:val="TOC3"/>
        <w:rPr>
          <w:rFonts w:asciiTheme="minorHAnsi" w:eastAsiaTheme="minorEastAsia" w:hAnsiTheme="minorHAnsi" w:cstheme="minorBidi"/>
          <w:noProof/>
          <w:sz w:val="22"/>
          <w:szCs w:val="22"/>
        </w:rPr>
      </w:pPr>
      <w:hyperlink w:anchor="_Toc52984717" w:history="1">
        <w:r w:rsidR="00485797" w:rsidRPr="00AA7D37">
          <w:rPr>
            <w:rStyle w:val="Hyperlink"/>
            <w:noProof/>
            <w14:scene3d>
              <w14:camera w14:prst="orthographicFront"/>
              <w14:lightRig w14:rig="threePt" w14:dir="t">
                <w14:rot w14:lat="0" w14:lon="0" w14:rev="0"/>
              </w14:lightRig>
            </w14:scene3d>
          </w:rPr>
          <w:t>33.4.7</w:t>
        </w:r>
        <w:r w:rsidR="00485797">
          <w:rPr>
            <w:rFonts w:asciiTheme="minorHAnsi" w:eastAsiaTheme="minorEastAsia" w:hAnsiTheme="minorHAnsi" w:cstheme="minorBidi"/>
            <w:noProof/>
            <w:sz w:val="22"/>
            <w:szCs w:val="22"/>
          </w:rPr>
          <w:tab/>
        </w:r>
        <w:r w:rsidR="00485797" w:rsidRPr="00AA7D37">
          <w:rPr>
            <w:rStyle w:val="Hyperlink"/>
            <w:noProof/>
          </w:rPr>
          <w:t>Example 2</w:t>
        </w:r>
        <w:r w:rsidR="00485797">
          <w:rPr>
            <w:noProof/>
            <w:webHidden/>
          </w:rPr>
          <w:tab/>
        </w:r>
        <w:r w:rsidR="00485797">
          <w:rPr>
            <w:noProof/>
            <w:webHidden/>
          </w:rPr>
          <w:fldChar w:fldCharType="begin"/>
        </w:r>
        <w:r w:rsidR="00485797">
          <w:rPr>
            <w:noProof/>
            <w:webHidden/>
          </w:rPr>
          <w:instrText xml:space="preserve"> PAGEREF _Toc52984717 \h </w:instrText>
        </w:r>
        <w:r w:rsidR="00485797">
          <w:rPr>
            <w:noProof/>
            <w:webHidden/>
          </w:rPr>
        </w:r>
        <w:r w:rsidR="00485797">
          <w:rPr>
            <w:noProof/>
            <w:webHidden/>
          </w:rPr>
          <w:fldChar w:fldCharType="separate"/>
        </w:r>
        <w:r w:rsidR="00485797">
          <w:rPr>
            <w:noProof/>
            <w:webHidden/>
          </w:rPr>
          <w:t>218</w:t>
        </w:r>
        <w:r w:rsidR="00485797">
          <w:rPr>
            <w:noProof/>
            <w:webHidden/>
          </w:rPr>
          <w:fldChar w:fldCharType="end"/>
        </w:r>
      </w:hyperlink>
    </w:p>
    <w:p w14:paraId="3E155938" w14:textId="299EA2F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18" w:history="1">
        <w:r w:rsidR="00485797" w:rsidRPr="00AA7D37">
          <w:rPr>
            <w:rStyle w:val="Hyperlink"/>
            <w:noProof/>
          </w:rPr>
          <w:t>33.5</w:t>
        </w:r>
        <w:r w:rsidR="00485797">
          <w:rPr>
            <w:rFonts w:asciiTheme="minorHAnsi" w:eastAsiaTheme="minorEastAsia" w:hAnsiTheme="minorHAnsi" w:cstheme="minorBidi"/>
            <w:noProof/>
            <w:sz w:val="22"/>
            <w:szCs w:val="22"/>
          </w:rPr>
          <w:tab/>
        </w:r>
        <w:r w:rsidR="00485797" w:rsidRPr="00AA7D37">
          <w:rPr>
            <w:rStyle w:val="Hyperlink"/>
            <w:noProof/>
          </w:rPr>
          <w:t>Encoding X-DFDL-US-ASCII-6-BIT-PACKED</w:t>
        </w:r>
        <w:r w:rsidR="00485797">
          <w:rPr>
            <w:noProof/>
            <w:webHidden/>
          </w:rPr>
          <w:tab/>
        </w:r>
        <w:r w:rsidR="00485797">
          <w:rPr>
            <w:noProof/>
            <w:webHidden/>
          </w:rPr>
          <w:fldChar w:fldCharType="begin"/>
        </w:r>
        <w:r w:rsidR="00485797">
          <w:rPr>
            <w:noProof/>
            <w:webHidden/>
          </w:rPr>
          <w:instrText xml:space="preserve"> PAGEREF _Toc52984718 \h </w:instrText>
        </w:r>
        <w:r w:rsidR="00485797">
          <w:rPr>
            <w:noProof/>
            <w:webHidden/>
          </w:rPr>
        </w:r>
        <w:r w:rsidR="00485797">
          <w:rPr>
            <w:noProof/>
            <w:webHidden/>
          </w:rPr>
          <w:fldChar w:fldCharType="separate"/>
        </w:r>
        <w:r w:rsidR="00485797">
          <w:rPr>
            <w:noProof/>
            <w:webHidden/>
          </w:rPr>
          <w:t>219</w:t>
        </w:r>
        <w:r w:rsidR="00485797">
          <w:rPr>
            <w:noProof/>
            <w:webHidden/>
          </w:rPr>
          <w:fldChar w:fldCharType="end"/>
        </w:r>
      </w:hyperlink>
    </w:p>
    <w:p w14:paraId="540C97E7" w14:textId="2D65A8F8" w:rsidR="00485797" w:rsidRDefault="00F31291">
      <w:pPr>
        <w:pStyle w:val="TOC3"/>
        <w:rPr>
          <w:rFonts w:asciiTheme="minorHAnsi" w:eastAsiaTheme="minorEastAsia" w:hAnsiTheme="minorHAnsi" w:cstheme="minorBidi"/>
          <w:noProof/>
          <w:sz w:val="22"/>
          <w:szCs w:val="22"/>
        </w:rPr>
      </w:pPr>
      <w:hyperlink w:anchor="_Toc52984719" w:history="1">
        <w:r w:rsidR="00485797" w:rsidRPr="00AA7D37">
          <w:rPr>
            <w:rStyle w:val="Hyperlink"/>
            <w:noProof/>
            <w14:scene3d>
              <w14:camera w14:prst="orthographicFront"/>
              <w14:lightRig w14:rig="threePt" w14:dir="t">
                <w14:rot w14:lat="0" w14:lon="0" w14:rev="0"/>
              </w14:lightRig>
            </w14:scene3d>
          </w:rPr>
          <w:t>33.5.1</w:t>
        </w:r>
        <w:r w:rsidR="00485797">
          <w:rPr>
            <w:rFonts w:asciiTheme="minorHAnsi" w:eastAsiaTheme="minorEastAsia" w:hAnsiTheme="minorHAnsi" w:cstheme="minorBidi"/>
            <w:noProof/>
            <w:sz w:val="22"/>
            <w:szCs w:val="22"/>
          </w:rPr>
          <w:tab/>
        </w:r>
        <w:r w:rsidR="00485797" w:rsidRPr="00AA7D37">
          <w:rPr>
            <w:rStyle w:val="Hyperlink"/>
            <w:noProof/>
          </w:rPr>
          <w:t>Name</w:t>
        </w:r>
        <w:r w:rsidR="00485797">
          <w:rPr>
            <w:noProof/>
            <w:webHidden/>
          </w:rPr>
          <w:tab/>
        </w:r>
        <w:r w:rsidR="00485797">
          <w:rPr>
            <w:noProof/>
            <w:webHidden/>
          </w:rPr>
          <w:fldChar w:fldCharType="begin"/>
        </w:r>
        <w:r w:rsidR="00485797">
          <w:rPr>
            <w:noProof/>
            <w:webHidden/>
          </w:rPr>
          <w:instrText xml:space="preserve"> PAGEREF _Toc52984719 \h </w:instrText>
        </w:r>
        <w:r w:rsidR="00485797">
          <w:rPr>
            <w:noProof/>
            <w:webHidden/>
          </w:rPr>
        </w:r>
        <w:r w:rsidR="00485797">
          <w:rPr>
            <w:noProof/>
            <w:webHidden/>
          </w:rPr>
          <w:fldChar w:fldCharType="separate"/>
        </w:r>
        <w:r w:rsidR="00485797">
          <w:rPr>
            <w:noProof/>
            <w:webHidden/>
          </w:rPr>
          <w:t>219</w:t>
        </w:r>
        <w:r w:rsidR="00485797">
          <w:rPr>
            <w:noProof/>
            <w:webHidden/>
          </w:rPr>
          <w:fldChar w:fldCharType="end"/>
        </w:r>
      </w:hyperlink>
    </w:p>
    <w:p w14:paraId="022C5B9A" w14:textId="49B0A7C3" w:rsidR="00485797" w:rsidRDefault="00F31291">
      <w:pPr>
        <w:pStyle w:val="TOC3"/>
        <w:rPr>
          <w:rFonts w:asciiTheme="minorHAnsi" w:eastAsiaTheme="minorEastAsia" w:hAnsiTheme="minorHAnsi" w:cstheme="minorBidi"/>
          <w:noProof/>
          <w:sz w:val="22"/>
          <w:szCs w:val="22"/>
        </w:rPr>
      </w:pPr>
      <w:hyperlink w:anchor="_Toc52984720" w:history="1">
        <w:r w:rsidR="00485797" w:rsidRPr="00AA7D37">
          <w:rPr>
            <w:rStyle w:val="Hyperlink"/>
            <w:noProof/>
            <w14:scene3d>
              <w14:camera w14:prst="orthographicFront"/>
              <w14:lightRig w14:rig="threePt" w14:dir="t">
                <w14:rot w14:lat="0" w14:lon="0" w14:rev="0"/>
              </w14:lightRig>
            </w14:scene3d>
          </w:rPr>
          <w:t>33.5.2</w:t>
        </w:r>
        <w:r w:rsidR="00485797">
          <w:rPr>
            <w:rFonts w:asciiTheme="minorHAnsi" w:eastAsiaTheme="minorEastAsia" w:hAnsiTheme="minorHAnsi" w:cstheme="minorBidi"/>
            <w:noProof/>
            <w:sz w:val="22"/>
            <w:szCs w:val="22"/>
          </w:rPr>
          <w:tab/>
        </w:r>
        <w:r w:rsidR="00485797" w:rsidRPr="00AA7D37">
          <w:rPr>
            <w:rStyle w:val="Hyperlink"/>
            <w:noProof/>
          </w:rPr>
          <w:t>Translation Table</w:t>
        </w:r>
        <w:r w:rsidR="00485797">
          <w:rPr>
            <w:noProof/>
            <w:webHidden/>
          </w:rPr>
          <w:tab/>
        </w:r>
        <w:r w:rsidR="00485797">
          <w:rPr>
            <w:noProof/>
            <w:webHidden/>
          </w:rPr>
          <w:fldChar w:fldCharType="begin"/>
        </w:r>
        <w:r w:rsidR="00485797">
          <w:rPr>
            <w:noProof/>
            <w:webHidden/>
          </w:rPr>
          <w:instrText xml:space="preserve"> PAGEREF _Toc52984720 \h </w:instrText>
        </w:r>
        <w:r w:rsidR="00485797">
          <w:rPr>
            <w:noProof/>
            <w:webHidden/>
          </w:rPr>
        </w:r>
        <w:r w:rsidR="00485797">
          <w:rPr>
            <w:noProof/>
            <w:webHidden/>
          </w:rPr>
          <w:fldChar w:fldCharType="separate"/>
        </w:r>
        <w:r w:rsidR="00485797">
          <w:rPr>
            <w:noProof/>
            <w:webHidden/>
          </w:rPr>
          <w:t>219</w:t>
        </w:r>
        <w:r w:rsidR="00485797">
          <w:rPr>
            <w:noProof/>
            <w:webHidden/>
          </w:rPr>
          <w:fldChar w:fldCharType="end"/>
        </w:r>
      </w:hyperlink>
    </w:p>
    <w:p w14:paraId="7AC2DEE2" w14:textId="4546AEDB" w:rsidR="00485797" w:rsidRDefault="00F31291">
      <w:pPr>
        <w:pStyle w:val="TOC3"/>
        <w:rPr>
          <w:rFonts w:asciiTheme="minorHAnsi" w:eastAsiaTheme="minorEastAsia" w:hAnsiTheme="minorHAnsi" w:cstheme="minorBidi"/>
          <w:noProof/>
          <w:sz w:val="22"/>
          <w:szCs w:val="22"/>
        </w:rPr>
      </w:pPr>
      <w:hyperlink w:anchor="_Toc52984721" w:history="1">
        <w:r w:rsidR="00485797" w:rsidRPr="00AA7D37">
          <w:rPr>
            <w:rStyle w:val="Hyperlink"/>
            <w:noProof/>
            <w14:scene3d>
              <w14:camera w14:prst="orthographicFront"/>
              <w14:lightRig w14:rig="threePt" w14:dir="t">
                <w14:rot w14:lat="0" w14:lon="0" w14:rev="0"/>
              </w14:lightRig>
            </w14:scene3d>
          </w:rPr>
          <w:t>33.5.3</w:t>
        </w:r>
        <w:r w:rsidR="00485797">
          <w:rPr>
            <w:rFonts w:asciiTheme="minorHAnsi" w:eastAsiaTheme="minorEastAsia" w:hAnsiTheme="minorHAnsi" w:cstheme="minorBidi"/>
            <w:noProof/>
            <w:sz w:val="22"/>
            <w:szCs w:val="22"/>
          </w:rPr>
          <w:tab/>
        </w:r>
        <w:r w:rsidR="00485797" w:rsidRPr="00AA7D37">
          <w:rPr>
            <w:rStyle w:val="Hyperlink"/>
            <w:noProof/>
          </w:rPr>
          <w:t>Width</w:t>
        </w:r>
        <w:r w:rsidR="00485797">
          <w:rPr>
            <w:noProof/>
            <w:webHidden/>
          </w:rPr>
          <w:tab/>
        </w:r>
        <w:r w:rsidR="00485797">
          <w:rPr>
            <w:noProof/>
            <w:webHidden/>
          </w:rPr>
          <w:fldChar w:fldCharType="begin"/>
        </w:r>
        <w:r w:rsidR="00485797">
          <w:rPr>
            <w:noProof/>
            <w:webHidden/>
          </w:rPr>
          <w:instrText xml:space="preserve"> PAGEREF _Toc52984721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20ED904C" w14:textId="7295F46A" w:rsidR="00485797" w:rsidRDefault="00F31291">
      <w:pPr>
        <w:pStyle w:val="TOC3"/>
        <w:rPr>
          <w:rFonts w:asciiTheme="minorHAnsi" w:eastAsiaTheme="minorEastAsia" w:hAnsiTheme="minorHAnsi" w:cstheme="minorBidi"/>
          <w:noProof/>
          <w:sz w:val="22"/>
          <w:szCs w:val="22"/>
        </w:rPr>
      </w:pPr>
      <w:hyperlink w:anchor="_Toc52984722" w:history="1">
        <w:r w:rsidR="00485797" w:rsidRPr="00AA7D37">
          <w:rPr>
            <w:rStyle w:val="Hyperlink"/>
            <w:noProof/>
            <w14:scene3d>
              <w14:camera w14:prst="orthographicFront"/>
              <w14:lightRig w14:rig="threePt" w14:dir="t">
                <w14:rot w14:lat="0" w14:lon="0" w14:rev="0"/>
              </w14:lightRig>
            </w14:scene3d>
          </w:rPr>
          <w:t>33.5.4</w:t>
        </w:r>
        <w:r w:rsidR="00485797">
          <w:rPr>
            <w:rFonts w:asciiTheme="minorHAnsi" w:eastAsiaTheme="minorEastAsia" w:hAnsiTheme="minorHAnsi" w:cstheme="minorBidi"/>
            <w:noProof/>
            <w:sz w:val="22"/>
            <w:szCs w:val="22"/>
          </w:rPr>
          <w:tab/>
        </w:r>
        <w:r w:rsidR="00485797" w:rsidRPr="00AA7D37">
          <w:rPr>
            <w:rStyle w:val="Hyperlink"/>
            <w:noProof/>
          </w:rPr>
          <w:t>Alignment</w:t>
        </w:r>
        <w:r w:rsidR="00485797">
          <w:rPr>
            <w:noProof/>
            <w:webHidden/>
          </w:rPr>
          <w:tab/>
        </w:r>
        <w:r w:rsidR="00485797">
          <w:rPr>
            <w:noProof/>
            <w:webHidden/>
          </w:rPr>
          <w:fldChar w:fldCharType="begin"/>
        </w:r>
        <w:r w:rsidR="00485797">
          <w:rPr>
            <w:noProof/>
            <w:webHidden/>
          </w:rPr>
          <w:instrText xml:space="preserve"> PAGEREF _Toc52984722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54C57851" w14:textId="710335AC" w:rsidR="00485797" w:rsidRDefault="00F31291">
      <w:pPr>
        <w:pStyle w:val="TOC3"/>
        <w:rPr>
          <w:rFonts w:asciiTheme="minorHAnsi" w:eastAsiaTheme="minorEastAsia" w:hAnsiTheme="minorHAnsi" w:cstheme="minorBidi"/>
          <w:noProof/>
          <w:sz w:val="22"/>
          <w:szCs w:val="22"/>
        </w:rPr>
      </w:pPr>
      <w:hyperlink w:anchor="_Toc52984723" w:history="1">
        <w:r w:rsidR="00485797" w:rsidRPr="00AA7D37">
          <w:rPr>
            <w:rStyle w:val="Hyperlink"/>
            <w:noProof/>
            <w14:scene3d>
              <w14:camera w14:prst="orthographicFront"/>
              <w14:lightRig w14:rig="threePt" w14:dir="t">
                <w14:rot w14:lat="0" w14:lon="0" w14:rev="0"/>
              </w14:lightRig>
            </w14:scene3d>
          </w:rPr>
          <w:t>33.5.5</w:t>
        </w:r>
        <w:r w:rsidR="00485797">
          <w:rPr>
            <w:rFonts w:asciiTheme="minorHAnsi" w:eastAsiaTheme="minorEastAsia" w:hAnsiTheme="minorHAnsi" w:cstheme="minorBidi"/>
            <w:noProof/>
            <w:sz w:val="22"/>
            <w:szCs w:val="22"/>
          </w:rPr>
          <w:tab/>
        </w:r>
        <w:r w:rsidR="00485797" w:rsidRPr="00AA7D37">
          <w:rPr>
            <w:rStyle w:val="Hyperlink"/>
            <w:noProof/>
          </w:rPr>
          <w:t>ByteOrder</w:t>
        </w:r>
        <w:r w:rsidR="00485797">
          <w:rPr>
            <w:noProof/>
            <w:webHidden/>
          </w:rPr>
          <w:tab/>
        </w:r>
        <w:r w:rsidR="00485797">
          <w:rPr>
            <w:noProof/>
            <w:webHidden/>
          </w:rPr>
          <w:fldChar w:fldCharType="begin"/>
        </w:r>
        <w:r w:rsidR="00485797">
          <w:rPr>
            <w:noProof/>
            <w:webHidden/>
          </w:rPr>
          <w:instrText xml:space="preserve"> PAGEREF _Toc52984723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36A5AAEC" w14:textId="245F6454" w:rsidR="00485797" w:rsidRDefault="00F31291">
      <w:pPr>
        <w:pStyle w:val="TOC3"/>
        <w:rPr>
          <w:rFonts w:asciiTheme="minorHAnsi" w:eastAsiaTheme="minorEastAsia" w:hAnsiTheme="minorHAnsi" w:cstheme="minorBidi"/>
          <w:noProof/>
          <w:sz w:val="22"/>
          <w:szCs w:val="22"/>
        </w:rPr>
      </w:pPr>
      <w:hyperlink w:anchor="_Toc52984724" w:history="1">
        <w:r w:rsidR="00485797" w:rsidRPr="00AA7D37">
          <w:rPr>
            <w:rStyle w:val="Hyperlink"/>
            <w:noProof/>
            <w14:scene3d>
              <w14:camera w14:prst="orthographicFront"/>
              <w14:lightRig w14:rig="threePt" w14:dir="t">
                <w14:rot w14:lat="0" w14:lon="0" w14:rev="0"/>
              </w14:lightRig>
            </w14:scene3d>
          </w:rPr>
          <w:t>33.5.6</w:t>
        </w:r>
        <w:r w:rsidR="00485797">
          <w:rPr>
            <w:rFonts w:asciiTheme="minorHAnsi" w:eastAsiaTheme="minorEastAsia" w:hAnsiTheme="minorHAnsi" w:cstheme="minorBidi"/>
            <w:noProof/>
            <w:sz w:val="22"/>
            <w:szCs w:val="22"/>
          </w:rPr>
          <w:tab/>
        </w:r>
        <w:r w:rsidR="00485797" w:rsidRPr="00AA7D37">
          <w:rPr>
            <w:rStyle w:val="Hyperlink"/>
            <w:noProof/>
          </w:rPr>
          <w:t>Example 1</w:t>
        </w:r>
        <w:r w:rsidR="00485797">
          <w:rPr>
            <w:noProof/>
            <w:webHidden/>
          </w:rPr>
          <w:tab/>
        </w:r>
        <w:r w:rsidR="00485797">
          <w:rPr>
            <w:noProof/>
            <w:webHidden/>
          </w:rPr>
          <w:fldChar w:fldCharType="begin"/>
        </w:r>
        <w:r w:rsidR="00485797">
          <w:rPr>
            <w:noProof/>
            <w:webHidden/>
          </w:rPr>
          <w:instrText xml:space="preserve"> PAGEREF _Toc52984724 \h </w:instrText>
        </w:r>
        <w:r w:rsidR="00485797">
          <w:rPr>
            <w:noProof/>
            <w:webHidden/>
          </w:rPr>
        </w:r>
        <w:r w:rsidR="00485797">
          <w:rPr>
            <w:noProof/>
            <w:webHidden/>
          </w:rPr>
          <w:fldChar w:fldCharType="separate"/>
        </w:r>
        <w:r w:rsidR="00485797">
          <w:rPr>
            <w:noProof/>
            <w:webHidden/>
          </w:rPr>
          <w:t>220</w:t>
        </w:r>
        <w:r w:rsidR="00485797">
          <w:rPr>
            <w:noProof/>
            <w:webHidden/>
          </w:rPr>
          <w:fldChar w:fldCharType="end"/>
        </w:r>
      </w:hyperlink>
    </w:p>
    <w:p w14:paraId="0C9ADE01" w14:textId="714A145C"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25" w:history="1">
        <w:r w:rsidR="00485797" w:rsidRPr="00AA7D37">
          <w:rPr>
            <w:rStyle w:val="Hyperlink"/>
            <w:noProof/>
          </w:rPr>
          <w:t>33.6</w:t>
        </w:r>
        <w:r w:rsidR="00485797">
          <w:rPr>
            <w:rFonts w:asciiTheme="minorHAnsi" w:eastAsiaTheme="minorEastAsia" w:hAnsiTheme="minorHAnsi" w:cstheme="minorBidi"/>
            <w:noProof/>
            <w:sz w:val="22"/>
            <w:szCs w:val="22"/>
          </w:rPr>
          <w:tab/>
        </w:r>
        <w:r w:rsidR="00485797" w:rsidRPr="00AA7D37">
          <w:rPr>
            <w:rStyle w:val="Hyperlink"/>
            <w:noProof/>
          </w:rPr>
          <w:t>References for Appendix D</w:t>
        </w:r>
        <w:r w:rsidR="00485797">
          <w:rPr>
            <w:noProof/>
            <w:webHidden/>
          </w:rPr>
          <w:tab/>
        </w:r>
        <w:r w:rsidR="00485797">
          <w:rPr>
            <w:noProof/>
            <w:webHidden/>
          </w:rPr>
          <w:fldChar w:fldCharType="begin"/>
        </w:r>
        <w:r w:rsidR="00485797">
          <w:rPr>
            <w:noProof/>
            <w:webHidden/>
          </w:rPr>
          <w:instrText xml:space="preserve"> PAGEREF _Toc52984725 \h </w:instrText>
        </w:r>
        <w:r w:rsidR="00485797">
          <w:rPr>
            <w:noProof/>
            <w:webHidden/>
          </w:rPr>
        </w:r>
        <w:r w:rsidR="00485797">
          <w:rPr>
            <w:noProof/>
            <w:webHidden/>
          </w:rPr>
          <w:fldChar w:fldCharType="separate"/>
        </w:r>
        <w:r w:rsidR="00485797">
          <w:rPr>
            <w:noProof/>
            <w:webHidden/>
          </w:rPr>
          <w:t>221</w:t>
        </w:r>
        <w:r w:rsidR="00485797">
          <w:rPr>
            <w:noProof/>
            <w:webHidden/>
          </w:rPr>
          <w:fldChar w:fldCharType="end"/>
        </w:r>
      </w:hyperlink>
    </w:p>
    <w:p w14:paraId="2C437DAB" w14:textId="64A9547D" w:rsidR="00485797" w:rsidRDefault="00F31291">
      <w:pPr>
        <w:pStyle w:val="TOC1"/>
        <w:tabs>
          <w:tab w:val="left" w:pos="600"/>
        </w:tabs>
        <w:rPr>
          <w:rFonts w:asciiTheme="minorHAnsi" w:eastAsiaTheme="minorEastAsia" w:hAnsiTheme="minorHAnsi" w:cstheme="minorBidi"/>
          <w:noProof/>
          <w:sz w:val="22"/>
          <w:szCs w:val="22"/>
        </w:rPr>
      </w:pPr>
      <w:hyperlink w:anchor="_Toc52984726" w:history="1">
        <w:r w:rsidR="00485797" w:rsidRPr="00AA7D37">
          <w:rPr>
            <w:rStyle w:val="Hyperlink"/>
            <w:noProof/>
          </w:rPr>
          <w:t>34</w:t>
        </w:r>
        <w:r w:rsidR="00485797">
          <w:rPr>
            <w:rFonts w:asciiTheme="minorHAnsi" w:eastAsiaTheme="minorEastAsia" w:hAnsiTheme="minorHAnsi" w:cstheme="minorBidi"/>
            <w:noProof/>
            <w:sz w:val="22"/>
            <w:szCs w:val="22"/>
          </w:rPr>
          <w:tab/>
        </w:r>
        <w:r w:rsidR="00485797" w:rsidRPr="00AA7D37">
          <w:rPr>
            <w:rStyle w:val="Hyperlink"/>
            <w:noProof/>
          </w:rPr>
          <w:t>Appendix E: Glossary of Terms</w:t>
        </w:r>
        <w:r w:rsidR="00485797">
          <w:rPr>
            <w:noProof/>
            <w:webHidden/>
          </w:rPr>
          <w:tab/>
        </w:r>
        <w:r w:rsidR="00485797">
          <w:rPr>
            <w:noProof/>
            <w:webHidden/>
          </w:rPr>
          <w:fldChar w:fldCharType="begin"/>
        </w:r>
        <w:r w:rsidR="00485797">
          <w:rPr>
            <w:noProof/>
            <w:webHidden/>
          </w:rPr>
          <w:instrText xml:space="preserve"> PAGEREF _Toc52984726 \h </w:instrText>
        </w:r>
        <w:r w:rsidR="00485797">
          <w:rPr>
            <w:noProof/>
            <w:webHidden/>
          </w:rPr>
        </w:r>
        <w:r w:rsidR="00485797">
          <w:rPr>
            <w:noProof/>
            <w:webHidden/>
          </w:rPr>
          <w:fldChar w:fldCharType="separate"/>
        </w:r>
        <w:r w:rsidR="00485797">
          <w:rPr>
            <w:noProof/>
            <w:webHidden/>
          </w:rPr>
          <w:t>222</w:t>
        </w:r>
        <w:r w:rsidR="00485797">
          <w:rPr>
            <w:noProof/>
            <w:webHidden/>
          </w:rPr>
          <w:fldChar w:fldCharType="end"/>
        </w:r>
      </w:hyperlink>
    </w:p>
    <w:p w14:paraId="3438D087" w14:textId="6F10B4E9" w:rsidR="00485797" w:rsidRDefault="00F31291">
      <w:pPr>
        <w:pStyle w:val="TOC1"/>
        <w:tabs>
          <w:tab w:val="left" w:pos="600"/>
        </w:tabs>
        <w:rPr>
          <w:rFonts w:asciiTheme="minorHAnsi" w:eastAsiaTheme="minorEastAsia" w:hAnsiTheme="minorHAnsi" w:cstheme="minorBidi"/>
          <w:noProof/>
          <w:sz w:val="22"/>
          <w:szCs w:val="22"/>
        </w:rPr>
      </w:pPr>
      <w:hyperlink w:anchor="_Toc52984727" w:history="1">
        <w:r w:rsidR="00485797" w:rsidRPr="00AA7D37">
          <w:rPr>
            <w:rStyle w:val="Hyperlink"/>
            <w:noProof/>
          </w:rPr>
          <w:t>35</w:t>
        </w:r>
        <w:r w:rsidR="00485797">
          <w:rPr>
            <w:rFonts w:asciiTheme="minorHAnsi" w:eastAsiaTheme="minorEastAsia" w:hAnsiTheme="minorHAnsi" w:cstheme="minorBidi"/>
            <w:noProof/>
            <w:sz w:val="22"/>
            <w:szCs w:val="22"/>
          </w:rPr>
          <w:tab/>
        </w:r>
        <w:r w:rsidR="00485797" w:rsidRPr="00AA7D37">
          <w:rPr>
            <w:rStyle w:val="Hyperlink"/>
            <w:noProof/>
          </w:rPr>
          <w:t>Appendix F: Specific Errors Classified</w:t>
        </w:r>
        <w:r w:rsidR="00485797">
          <w:rPr>
            <w:noProof/>
            <w:webHidden/>
          </w:rPr>
          <w:tab/>
        </w:r>
        <w:r w:rsidR="00485797">
          <w:rPr>
            <w:noProof/>
            <w:webHidden/>
          </w:rPr>
          <w:fldChar w:fldCharType="begin"/>
        </w:r>
        <w:r w:rsidR="00485797">
          <w:rPr>
            <w:noProof/>
            <w:webHidden/>
          </w:rPr>
          <w:instrText xml:space="preserve"> PAGEREF _Toc52984727 \h </w:instrText>
        </w:r>
        <w:r w:rsidR="00485797">
          <w:rPr>
            <w:noProof/>
            <w:webHidden/>
          </w:rPr>
        </w:r>
        <w:r w:rsidR="00485797">
          <w:rPr>
            <w:noProof/>
            <w:webHidden/>
          </w:rPr>
          <w:fldChar w:fldCharType="separate"/>
        </w:r>
        <w:r w:rsidR="00485797">
          <w:rPr>
            <w:noProof/>
            <w:webHidden/>
          </w:rPr>
          <w:t>229</w:t>
        </w:r>
        <w:r w:rsidR="00485797">
          <w:rPr>
            <w:noProof/>
            <w:webHidden/>
          </w:rPr>
          <w:fldChar w:fldCharType="end"/>
        </w:r>
      </w:hyperlink>
    </w:p>
    <w:p w14:paraId="02A4A8DB" w14:textId="131DE06E" w:rsidR="00485797" w:rsidRDefault="00F31291">
      <w:pPr>
        <w:pStyle w:val="TOC1"/>
        <w:tabs>
          <w:tab w:val="left" w:pos="600"/>
        </w:tabs>
        <w:rPr>
          <w:rFonts w:asciiTheme="minorHAnsi" w:eastAsiaTheme="minorEastAsia" w:hAnsiTheme="minorHAnsi" w:cstheme="minorBidi"/>
          <w:noProof/>
          <w:sz w:val="22"/>
          <w:szCs w:val="22"/>
        </w:rPr>
      </w:pPr>
      <w:hyperlink w:anchor="_Toc52984728" w:history="1">
        <w:r w:rsidR="00485797" w:rsidRPr="00AA7D37">
          <w:rPr>
            <w:rStyle w:val="Hyperlink"/>
            <w:noProof/>
          </w:rPr>
          <w:t>36</w:t>
        </w:r>
        <w:r w:rsidR="00485797">
          <w:rPr>
            <w:rFonts w:asciiTheme="minorHAnsi" w:eastAsiaTheme="minorEastAsia" w:hAnsiTheme="minorHAnsi" w:cstheme="minorBidi"/>
            <w:noProof/>
            <w:sz w:val="22"/>
            <w:szCs w:val="22"/>
          </w:rPr>
          <w:tab/>
        </w:r>
        <w:r w:rsidR="00485797" w:rsidRPr="00AA7D37">
          <w:rPr>
            <w:rStyle w:val="Hyperlink"/>
            <w:noProof/>
          </w:rPr>
          <w:t>Appendix G: Property Precedence</w:t>
        </w:r>
        <w:r w:rsidR="00485797">
          <w:rPr>
            <w:noProof/>
            <w:webHidden/>
          </w:rPr>
          <w:tab/>
        </w:r>
        <w:r w:rsidR="00485797">
          <w:rPr>
            <w:noProof/>
            <w:webHidden/>
          </w:rPr>
          <w:fldChar w:fldCharType="begin"/>
        </w:r>
        <w:r w:rsidR="00485797">
          <w:rPr>
            <w:noProof/>
            <w:webHidden/>
          </w:rPr>
          <w:instrText xml:space="preserve"> PAGEREF _Toc52984728 \h </w:instrText>
        </w:r>
        <w:r w:rsidR="00485797">
          <w:rPr>
            <w:noProof/>
            <w:webHidden/>
          </w:rPr>
        </w:r>
        <w:r w:rsidR="00485797">
          <w:rPr>
            <w:noProof/>
            <w:webHidden/>
          </w:rPr>
          <w:fldChar w:fldCharType="separate"/>
        </w:r>
        <w:r w:rsidR="00485797">
          <w:rPr>
            <w:noProof/>
            <w:webHidden/>
          </w:rPr>
          <w:t>232</w:t>
        </w:r>
        <w:r w:rsidR="00485797">
          <w:rPr>
            <w:noProof/>
            <w:webHidden/>
          </w:rPr>
          <w:fldChar w:fldCharType="end"/>
        </w:r>
      </w:hyperlink>
    </w:p>
    <w:p w14:paraId="01EE9CEC" w14:textId="359EAE6A"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29" w:history="1">
        <w:r w:rsidR="00485797" w:rsidRPr="00AA7D37">
          <w:rPr>
            <w:rStyle w:val="Hyperlink"/>
            <w:noProof/>
          </w:rPr>
          <w:t>36.1</w:t>
        </w:r>
        <w:r w:rsidR="00485797">
          <w:rPr>
            <w:rFonts w:asciiTheme="minorHAnsi" w:eastAsiaTheme="minorEastAsia" w:hAnsiTheme="minorHAnsi" w:cstheme="minorBidi"/>
            <w:noProof/>
            <w:sz w:val="22"/>
            <w:szCs w:val="22"/>
          </w:rPr>
          <w:tab/>
        </w:r>
        <w:r w:rsidR="00485797" w:rsidRPr="00AA7D37">
          <w:rPr>
            <w:rStyle w:val="Hyperlink"/>
            <w:noProof/>
          </w:rPr>
          <w:t>Parsing</w:t>
        </w:r>
        <w:r w:rsidR="00485797">
          <w:rPr>
            <w:noProof/>
            <w:webHidden/>
          </w:rPr>
          <w:tab/>
        </w:r>
        <w:r w:rsidR="00485797">
          <w:rPr>
            <w:noProof/>
            <w:webHidden/>
          </w:rPr>
          <w:fldChar w:fldCharType="begin"/>
        </w:r>
        <w:r w:rsidR="00485797">
          <w:rPr>
            <w:noProof/>
            <w:webHidden/>
          </w:rPr>
          <w:instrText xml:space="preserve"> PAGEREF _Toc52984729 \h </w:instrText>
        </w:r>
        <w:r w:rsidR="00485797">
          <w:rPr>
            <w:noProof/>
            <w:webHidden/>
          </w:rPr>
        </w:r>
        <w:r w:rsidR="00485797">
          <w:rPr>
            <w:noProof/>
            <w:webHidden/>
          </w:rPr>
          <w:fldChar w:fldCharType="separate"/>
        </w:r>
        <w:r w:rsidR="00485797">
          <w:rPr>
            <w:noProof/>
            <w:webHidden/>
          </w:rPr>
          <w:t>232</w:t>
        </w:r>
        <w:r w:rsidR="00485797">
          <w:rPr>
            <w:noProof/>
            <w:webHidden/>
          </w:rPr>
          <w:fldChar w:fldCharType="end"/>
        </w:r>
      </w:hyperlink>
    </w:p>
    <w:p w14:paraId="3A06C887" w14:textId="0022E713" w:rsidR="00485797" w:rsidRDefault="00F31291">
      <w:pPr>
        <w:pStyle w:val="TOC3"/>
        <w:rPr>
          <w:rFonts w:asciiTheme="minorHAnsi" w:eastAsiaTheme="minorEastAsia" w:hAnsiTheme="minorHAnsi" w:cstheme="minorBidi"/>
          <w:noProof/>
          <w:sz w:val="22"/>
          <w:szCs w:val="22"/>
        </w:rPr>
      </w:pPr>
      <w:hyperlink w:anchor="_Toc52984730" w:history="1">
        <w:r w:rsidR="00485797" w:rsidRPr="00AA7D37">
          <w:rPr>
            <w:rStyle w:val="Hyperlink"/>
            <w:noProof/>
            <w14:scene3d>
              <w14:camera w14:prst="orthographicFront"/>
              <w14:lightRig w14:rig="threePt" w14:dir="t">
                <w14:rot w14:lat="0" w14:lon="0" w14:rev="0"/>
              </w14:lightRig>
            </w14:scene3d>
          </w:rPr>
          <w:t>36.1.1</w:t>
        </w:r>
        <w:r w:rsidR="00485797">
          <w:rPr>
            <w:rFonts w:asciiTheme="minorHAnsi" w:eastAsiaTheme="minorEastAsia" w:hAnsiTheme="minorHAnsi" w:cstheme="minorBidi"/>
            <w:noProof/>
            <w:sz w:val="22"/>
            <w:szCs w:val="22"/>
          </w:rPr>
          <w:tab/>
        </w:r>
        <w:r w:rsidR="00485797" w:rsidRPr="00AA7D37">
          <w:rPr>
            <w:rStyle w:val="Hyperlink"/>
            <w:noProof/>
          </w:rPr>
          <w:t>dfdl:element (simple) and dfdl:simpleType</w:t>
        </w:r>
        <w:r w:rsidR="00485797">
          <w:rPr>
            <w:noProof/>
            <w:webHidden/>
          </w:rPr>
          <w:tab/>
        </w:r>
        <w:r w:rsidR="00485797">
          <w:rPr>
            <w:noProof/>
            <w:webHidden/>
          </w:rPr>
          <w:fldChar w:fldCharType="begin"/>
        </w:r>
        <w:r w:rsidR="00485797">
          <w:rPr>
            <w:noProof/>
            <w:webHidden/>
          </w:rPr>
          <w:instrText xml:space="preserve"> PAGEREF _Toc52984730 \h </w:instrText>
        </w:r>
        <w:r w:rsidR="00485797">
          <w:rPr>
            <w:noProof/>
            <w:webHidden/>
          </w:rPr>
        </w:r>
        <w:r w:rsidR="00485797">
          <w:rPr>
            <w:noProof/>
            <w:webHidden/>
          </w:rPr>
          <w:fldChar w:fldCharType="separate"/>
        </w:r>
        <w:r w:rsidR="00485797">
          <w:rPr>
            <w:noProof/>
            <w:webHidden/>
          </w:rPr>
          <w:t>232</w:t>
        </w:r>
        <w:r w:rsidR="00485797">
          <w:rPr>
            <w:noProof/>
            <w:webHidden/>
          </w:rPr>
          <w:fldChar w:fldCharType="end"/>
        </w:r>
      </w:hyperlink>
    </w:p>
    <w:p w14:paraId="3147B5C3" w14:textId="0C1E3B75" w:rsidR="00485797" w:rsidRDefault="00F31291">
      <w:pPr>
        <w:pStyle w:val="TOC3"/>
        <w:rPr>
          <w:rFonts w:asciiTheme="minorHAnsi" w:eastAsiaTheme="minorEastAsia" w:hAnsiTheme="minorHAnsi" w:cstheme="minorBidi"/>
          <w:noProof/>
          <w:sz w:val="22"/>
          <w:szCs w:val="22"/>
        </w:rPr>
      </w:pPr>
      <w:hyperlink w:anchor="_Toc52984731" w:history="1">
        <w:r w:rsidR="00485797" w:rsidRPr="00AA7D37">
          <w:rPr>
            <w:rStyle w:val="Hyperlink"/>
            <w:noProof/>
            <w14:scene3d>
              <w14:camera w14:prst="orthographicFront"/>
              <w14:lightRig w14:rig="threePt" w14:dir="t">
                <w14:rot w14:lat="0" w14:lon="0" w14:rev="0"/>
              </w14:lightRig>
            </w14:scene3d>
          </w:rPr>
          <w:t>36.1.2</w:t>
        </w:r>
        <w:r w:rsidR="00485797">
          <w:rPr>
            <w:rFonts w:asciiTheme="minorHAnsi" w:eastAsiaTheme="minorEastAsia" w:hAnsiTheme="minorHAnsi" w:cstheme="minorBidi"/>
            <w:noProof/>
            <w:sz w:val="22"/>
            <w:szCs w:val="22"/>
          </w:rPr>
          <w:tab/>
        </w:r>
        <w:r w:rsidR="00485797" w:rsidRPr="00AA7D37">
          <w:rPr>
            <w:rStyle w:val="Hyperlink"/>
            <w:noProof/>
          </w:rPr>
          <w:t>dfdl:element (complex)</w:t>
        </w:r>
        <w:r w:rsidR="00485797">
          <w:rPr>
            <w:noProof/>
            <w:webHidden/>
          </w:rPr>
          <w:tab/>
        </w:r>
        <w:r w:rsidR="00485797">
          <w:rPr>
            <w:noProof/>
            <w:webHidden/>
          </w:rPr>
          <w:fldChar w:fldCharType="begin"/>
        </w:r>
        <w:r w:rsidR="00485797">
          <w:rPr>
            <w:noProof/>
            <w:webHidden/>
          </w:rPr>
          <w:instrText xml:space="preserve"> PAGEREF _Toc52984731 \h </w:instrText>
        </w:r>
        <w:r w:rsidR="00485797">
          <w:rPr>
            <w:noProof/>
            <w:webHidden/>
          </w:rPr>
        </w:r>
        <w:r w:rsidR="00485797">
          <w:rPr>
            <w:noProof/>
            <w:webHidden/>
          </w:rPr>
          <w:fldChar w:fldCharType="separate"/>
        </w:r>
        <w:r w:rsidR="00485797">
          <w:rPr>
            <w:noProof/>
            <w:webHidden/>
          </w:rPr>
          <w:t>236</w:t>
        </w:r>
        <w:r w:rsidR="00485797">
          <w:rPr>
            <w:noProof/>
            <w:webHidden/>
          </w:rPr>
          <w:fldChar w:fldCharType="end"/>
        </w:r>
      </w:hyperlink>
    </w:p>
    <w:p w14:paraId="2714BA0E" w14:textId="60DD0BF0" w:rsidR="00485797" w:rsidRDefault="00F31291">
      <w:pPr>
        <w:pStyle w:val="TOC3"/>
        <w:rPr>
          <w:rFonts w:asciiTheme="minorHAnsi" w:eastAsiaTheme="minorEastAsia" w:hAnsiTheme="minorHAnsi" w:cstheme="minorBidi"/>
          <w:noProof/>
          <w:sz w:val="22"/>
          <w:szCs w:val="22"/>
        </w:rPr>
      </w:pPr>
      <w:hyperlink w:anchor="_Toc52984732" w:history="1">
        <w:r w:rsidR="00485797" w:rsidRPr="00AA7D37">
          <w:rPr>
            <w:rStyle w:val="Hyperlink"/>
            <w:noProof/>
            <w14:scene3d>
              <w14:camera w14:prst="orthographicFront"/>
              <w14:lightRig w14:rig="threePt" w14:dir="t">
                <w14:rot w14:lat="0" w14:lon="0" w14:rev="0"/>
              </w14:lightRig>
            </w14:scene3d>
          </w:rPr>
          <w:t>36.1.3</w:t>
        </w:r>
        <w:r w:rsidR="00485797">
          <w:rPr>
            <w:rFonts w:asciiTheme="minorHAnsi" w:eastAsiaTheme="minorEastAsia" w:hAnsiTheme="minorHAnsi" w:cstheme="minorBidi"/>
            <w:noProof/>
            <w:sz w:val="22"/>
            <w:szCs w:val="22"/>
          </w:rPr>
          <w:tab/>
        </w:r>
        <w:r w:rsidR="00485797" w:rsidRPr="00AA7D37">
          <w:rPr>
            <w:rStyle w:val="Hyperlink"/>
            <w:noProof/>
          </w:rPr>
          <w:t>dfdl:sequence and dfdl:group (when reference is to a sequence)</w:t>
        </w:r>
        <w:r w:rsidR="00485797">
          <w:rPr>
            <w:noProof/>
            <w:webHidden/>
          </w:rPr>
          <w:tab/>
        </w:r>
        <w:r w:rsidR="00485797">
          <w:rPr>
            <w:noProof/>
            <w:webHidden/>
          </w:rPr>
          <w:fldChar w:fldCharType="begin"/>
        </w:r>
        <w:r w:rsidR="00485797">
          <w:rPr>
            <w:noProof/>
            <w:webHidden/>
          </w:rPr>
          <w:instrText xml:space="preserve"> PAGEREF _Toc52984732 \h </w:instrText>
        </w:r>
        <w:r w:rsidR="00485797">
          <w:rPr>
            <w:noProof/>
            <w:webHidden/>
          </w:rPr>
        </w:r>
        <w:r w:rsidR="00485797">
          <w:rPr>
            <w:noProof/>
            <w:webHidden/>
          </w:rPr>
          <w:fldChar w:fldCharType="separate"/>
        </w:r>
        <w:r w:rsidR="00485797">
          <w:rPr>
            <w:noProof/>
            <w:webHidden/>
          </w:rPr>
          <w:t>237</w:t>
        </w:r>
        <w:r w:rsidR="00485797">
          <w:rPr>
            <w:noProof/>
            <w:webHidden/>
          </w:rPr>
          <w:fldChar w:fldCharType="end"/>
        </w:r>
      </w:hyperlink>
    </w:p>
    <w:p w14:paraId="6132781C" w14:textId="6BBB60D4" w:rsidR="00485797" w:rsidRDefault="00F31291">
      <w:pPr>
        <w:pStyle w:val="TOC3"/>
        <w:rPr>
          <w:rFonts w:asciiTheme="minorHAnsi" w:eastAsiaTheme="minorEastAsia" w:hAnsiTheme="minorHAnsi" w:cstheme="minorBidi"/>
          <w:noProof/>
          <w:sz w:val="22"/>
          <w:szCs w:val="22"/>
        </w:rPr>
      </w:pPr>
      <w:hyperlink w:anchor="_Toc52984733" w:history="1">
        <w:r w:rsidR="00485797" w:rsidRPr="00AA7D37">
          <w:rPr>
            <w:rStyle w:val="Hyperlink"/>
            <w:noProof/>
            <w14:scene3d>
              <w14:camera w14:prst="orthographicFront"/>
              <w14:lightRig w14:rig="threePt" w14:dir="t">
                <w14:rot w14:lat="0" w14:lon="0" w14:rev="0"/>
              </w14:lightRig>
            </w14:scene3d>
          </w:rPr>
          <w:t>36.1.4</w:t>
        </w:r>
        <w:r w:rsidR="00485797">
          <w:rPr>
            <w:rFonts w:asciiTheme="minorHAnsi" w:eastAsiaTheme="minorEastAsia" w:hAnsiTheme="minorHAnsi" w:cstheme="minorBidi"/>
            <w:noProof/>
            <w:sz w:val="22"/>
            <w:szCs w:val="22"/>
          </w:rPr>
          <w:tab/>
        </w:r>
        <w:r w:rsidR="00485797" w:rsidRPr="00AA7D37">
          <w:rPr>
            <w:rStyle w:val="Hyperlink"/>
            <w:noProof/>
          </w:rPr>
          <w:t>dfdl:choice and dfdl:group (when reference is to a choice)</w:t>
        </w:r>
        <w:r w:rsidR="00485797">
          <w:rPr>
            <w:noProof/>
            <w:webHidden/>
          </w:rPr>
          <w:tab/>
        </w:r>
        <w:r w:rsidR="00485797">
          <w:rPr>
            <w:noProof/>
            <w:webHidden/>
          </w:rPr>
          <w:fldChar w:fldCharType="begin"/>
        </w:r>
        <w:r w:rsidR="00485797">
          <w:rPr>
            <w:noProof/>
            <w:webHidden/>
          </w:rPr>
          <w:instrText xml:space="preserve"> PAGEREF _Toc52984733 \h </w:instrText>
        </w:r>
        <w:r w:rsidR="00485797">
          <w:rPr>
            <w:noProof/>
            <w:webHidden/>
          </w:rPr>
        </w:r>
        <w:r w:rsidR="00485797">
          <w:rPr>
            <w:noProof/>
            <w:webHidden/>
          </w:rPr>
          <w:fldChar w:fldCharType="separate"/>
        </w:r>
        <w:r w:rsidR="00485797">
          <w:rPr>
            <w:noProof/>
            <w:webHidden/>
          </w:rPr>
          <w:t>238</w:t>
        </w:r>
        <w:r w:rsidR="00485797">
          <w:rPr>
            <w:noProof/>
            <w:webHidden/>
          </w:rPr>
          <w:fldChar w:fldCharType="end"/>
        </w:r>
      </w:hyperlink>
    </w:p>
    <w:p w14:paraId="6836BFE2" w14:textId="043D9AB6" w:rsidR="00485797" w:rsidRDefault="00F31291">
      <w:pPr>
        <w:pStyle w:val="TOC2"/>
        <w:tabs>
          <w:tab w:val="left" w:pos="1000"/>
          <w:tab w:val="right" w:leader="dot" w:pos="8630"/>
        </w:tabs>
        <w:rPr>
          <w:rFonts w:asciiTheme="minorHAnsi" w:eastAsiaTheme="minorEastAsia" w:hAnsiTheme="minorHAnsi" w:cstheme="minorBidi"/>
          <w:noProof/>
          <w:sz w:val="22"/>
          <w:szCs w:val="22"/>
        </w:rPr>
      </w:pPr>
      <w:hyperlink w:anchor="_Toc52984734" w:history="1">
        <w:r w:rsidR="00485797" w:rsidRPr="00AA7D37">
          <w:rPr>
            <w:rStyle w:val="Hyperlink"/>
            <w:noProof/>
          </w:rPr>
          <w:t>36.2</w:t>
        </w:r>
        <w:r w:rsidR="00485797">
          <w:rPr>
            <w:rFonts w:asciiTheme="minorHAnsi" w:eastAsiaTheme="minorEastAsia" w:hAnsiTheme="minorHAnsi" w:cstheme="minorBidi"/>
            <w:noProof/>
            <w:sz w:val="22"/>
            <w:szCs w:val="22"/>
          </w:rPr>
          <w:tab/>
        </w:r>
        <w:r w:rsidR="00485797" w:rsidRPr="00AA7D37">
          <w:rPr>
            <w:rStyle w:val="Hyperlink"/>
            <w:noProof/>
          </w:rPr>
          <w:t>Unparsing</w:t>
        </w:r>
        <w:r w:rsidR="00485797">
          <w:rPr>
            <w:noProof/>
            <w:webHidden/>
          </w:rPr>
          <w:tab/>
        </w:r>
        <w:r w:rsidR="00485797">
          <w:rPr>
            <w:noProof/>
            <w:webHidden/>
          </w:rPr>
          <w:fldChar w:fldCharType="begin"/>
        </w:r>
        <w:r w:rsidR="00485797">
          <w:rPr>
            <w:noProof/>
            <w:webHidden/>
          </w:rPr>
          <w:instrText xml:space="preserve"> PAGEREF _Toc52984734 \h </w:instrText>
        </w:r>
        <w:r w:rsidR="00485797">
          <w:rPr>
            <w:noProof/>
            <w:webHidden/>
          </w:rPr>
        </w:r>
        <w:r w:rsidR="00485797">
          <w:rPr>
            <w:noProof/>
            <w:webHidden/>
          </w:rPr>
          <w:fldChar w:fldCharType="separate"/>
        </w:r>
        <w:r w:rsidR="00485797">
          <w:rPr>
            <w:noProof/>
            <w:webHidden/>
          </w:rPr>
          <w:t>238</w:t>
        </w:r>
        <w:r w:rsidR="00485797">
          <w:rPr>
            <w:noProof/>
            <w:webHidden/>
          </w:rPr>
          <w:fldChar w:fldCharType="end"/>
        </w:r>
      </w:hyperlink>
    </w:p>
    <w:p w14:paraId="176C28A8" w14:textId="2B18BD7E" w:rsidR="00485797" w:rsidRDefault="00F31291">
      <w:pPr>
        <w:pStyle w:val="TOC3"/>
        <w:rPr>
          <w:rFonts w:asciiTheme="minorHAnsi" w:eastAsiaTheme="minorEastAsia" w:hAnsiTheme="minorHAnsi" w:cstheme="minorBidi"/>
          <w:noProof/>
          <w:sz w:val="22"/>
          <w:szCs w:val="22"/>
        </w:rPr>
      </w:pPr>
      <w:hyperlink w:anchor="_Toc52984735" w:history="1">
        <w:r w:rsidR="00485797" w:rsidRPr="00AA7D37">
          <w:rPr>
            <w:rStyle w:val="Hyperlink"/>
            <w:noProof/>
            <w14:scene3d>
              <w14:camera w14:prst="orthographicFront"/>
              <w14:lightRig w14:rig="threePt" w14:dir="t">
                <w14:rot w14:lat="0" w14:lon="0" w14:rev="0"/>
              </w14:lightRig>
            </w14:scene3d>
          </w:rPr>
          <w:t>36.2.1</w:t>
        </w:r>
        <w:r w:rsidR="00485797">
          <w:rPr>
            <w:rFonts w:asciiTheme="minorHAnsi" w:eastAsiaTheme="minorEastAsia" w:hAnsiTheme="minorHAnsi" w:cstheme="minorBidi"/>
            <w:noProof/>
            <w:sz w:val="22"/>
            <w:szCs w:val="22"/>
          </w:rPr>
          <w:tab/>
        </w:r>
        <w:r w:rsidR="00485797" w:rsidRPr="00AA7D37">
          <w:rPr>
            <w:rStyle w:val="Hyperlink"/>
            <w:noProof/>
          </w:rPr>
          <w:t>dfdl:element (simple) and dfdl:simpleType</w:t>
        </w:r>
        <w:r w:rsidR="00485797">
          <w:rPr>
            <w:noProof/>
            <w:webHidden/>
          </w:rPr>
          <w:tab/>
        </w:r>
        <w:r w:rsidR="00485797">
          <w:rPr>
            <w:noProof/>
            <w:webHidden/>
          </w:rPr>
          <w:fldChar w:fldCharType="begin"/>
        </w:r>
        <w:r w:rsidR="00485797">
          <w:rPr>
            <w:noProof/>
            <w:webHidden/>
          </w:rPr>
          <w:instrText xml:space="preserve"> PAGEREF _Toc52984735 \h </w:instrText>
        </w:r>
        <w:r w:rsidR="00485797">
          <w:rPr>
            <w:noProof/>
            <w:webHidden/>
          </w:rPr>
        </w:r>
        <w:r w:rsidR="00485797">
          <w:rPr>
            <w:noProof/>
            <w:webHidden/>
          </w:rPr>
          <w:fldChar w:fldCharType="separate"/>
        </w:r>
        <w:r w:rsidR="00485797">
          <w:rPr>
            <w:noProof/>
            <w:webHidden/>
          </w:rPr>
          <w:t>238</w:t>
        </w:r>
        <w:r w:rsidR="00485797">
          <w:rPr>
            <w:noProof/>
            <w:webHidden/>
          </w:rPr>
          <w:fldChar w:fldCharType="end"/>
        </w:r>
      </w:hyperlink>
    </w:p>
    <w:p w14:paraId="2B60698F" w14:textId="14F49DD5" w:rsidR="00485797" w:rsidRDefault="00F31291">
      <w:pPr>
        <w:pStyle w:val="TOC3"/>
        <w:rPr>
          <w:rFonts w:asciiTheme="minorHAnsi" w:eastAsiaTheme="minorEastAsia" w:hAnsiTheme="minorHAnsi" w:cstheme="minorBidi"/>
          <w:noProof/>
          <w:sz w:val="22"/>
          <w:szCs w:val="22"/>
        </w:rPr>
      </w:pPr>
      <w:hyperlink w:anchor="_Toc52984736" w:history="1">
        <w:r w:rsidR="00485797" w:rsidRPr="00AA7D37">
          <w:rPr>
            <w:rStyle w:val="Hyperlink"/>
            <w:noProof/>
            <w14:scene3d>
              <w14:camera w14:prst="orthographicFront"/>
              <w14:lightRig w14:rig="threePt" w14:dir="t">
                <w14:rot w14:lat="0" w14:lon="0" w14:rev="0"/>
              </w14:lightRig>
            </w14:scene3d>
          </w:rPr>
          <w:t>36.2.2</w:t>
        </w:r>
        <w:r w:rsidR="00485797">
          <w:rPr>
            <w:rFonts w:asciiTheme="minorHAnsi" w:eastAsiaTheme="minorEastAsia" w:hAnsiTheme="minorHAnsi" w:cstheme="minorBidi"/>
            <w:noProof/>
            <w:sz w:val="22"/>
            <w:szCs w:val="22"/>
          </w:rPr>
          <w:tab/>
        </w:r>
        <w:r w:rsidR="00485797" w:rsidRPr="00AA7D37">
          <w:rPr>
            <w:rStyle w:val="Hyperlink"/>
            <w:noProof/>
          </w:rPr>
          <w:t>dfdl:element (complex)</w:t>
        </w:r>
        <w:r w:rsidR="00485797">
          <w:rPr>
            <w:noProof/>
            <w:webHidden/>
          </w:rPr>
          <w:tab/>
        </w:r>
        <w:r w:rsidR="00485797">
          <w:rPr>
            <w:noProof/>
            <w:webHidden/>
          </w:rPr>
          <w:fldChar w:fldCharType="begin"/>
        </w:r>
        <w:r w:rsidR="00485797">
          <w:rPr>
            <w:noProof/>
            <w:webHidden/>
          </w:rPr>
          <w:instrText xml:space="preserve"> PAGEREF _Toc52984736 \h </w:instrText>
        </w:r>
        <w:r w:rsidR="00485797">
          <w:rPr>
            <w:noProof/>
            <w:webHidden/>
          </w:rPr>
        </w:r>
        <w:r w:rsidR="00485797">
          <w:rPr>
            <w:noProof/>
            <w:webHidden/>
          </w:rPr>
          <w:fldChar w:fldCharType="separate"/>
        </w:r>
        <w:r w:rsidR="00485797">
          <w:rPr>
            <w:noProof/>
            <w:webHidden/>
          </w:rPr>
          <w:t>243</w:t>
        </w:r>
        <w:r w:rsidR="00485797">
          <w:rPr>
            <w:noProof/>
            <w:webHidden/>
          </w:rPr>
          <w:fldChar w:fldCharType="end"/>
        </w:r>
      </w:hyperlink>
    </w:p>
    <w:p w14:paraId="2CBE5317" w14:textId="7710E2EC" w:rsidR="00485797" w:rsidRDefault="00F31291">
      <w:pPr>
        <w:pStyle w:val="TOC3"/>
        <w:rPr>
          <w:rFonts w:asciiTheme="minorHAnsi" w:eastAsiaTheme="minorEastAsia" w:hAnsiTheme="minorHAnsi" w:cstheme="minorBidi"/>
          <w:noProof/>
          <w:sz w:val="22"/>
          <w:szCs w:val="22"/>
        </w:rPr>
      </w:pPr>
      <w:hyperlink w:anchor="_Toc52984737" w:history="1">
        <w:r w:rsidR="00485797" w:rsidRPr="00AA7D37">
          <w:rPr>
            <w:rStyle w:val="Hyperlink"/>
            <w:noProof/>
            <w14:scene3d>
              <w14:camera w14:prst="orthographicFront"/>
              <w14:lightRig w14:rig="threePt" w14:dir="t">
                <w14:rot w14:lat="0" w14:lon="0" w14:rev="0"/>
              </w14:lightRig>
            </w14:scene3d>
          </w:rPr>
          <w:t>36.2.3</w:t>
        </w:r>
        <w:r w:rsidR="00485797">
          <w:rPr>
            <w:rFonts w:asciiTheme="minorHAnsi" w:eastAsiaTheme="minorEastAsia" w:hAnsiTheme="minorHAnsi" w:cstheme="minorBidi"/>
            <w:noProof/>
            <w:sz w:val="22"/>
            <w:szCs w:val="22"/>
          </w:rPr>
          <w:tab/>
        </w:r>
        <w:r w:rsidR="00485797" w:rsidRPr="00AA7D37">
          <w:rPr>
            <w:rStyle w:val="Hyperlink"/>
            <w:noProof/>
          </w:rPr>
          <w:t>dfdl:sequence and dfdl:group (when reference is a sequence)</w:t>
        </w:r>
        <w:r w:rsidR="00485797">
          <w:rPr>
            <w:noProof/>
            <w:webHidden/>
          </w:rPr>
          <w:tab/>
        </w:r>
        <w:r w:rsidR="00485797">
          <w:rPr>
            <w:noProof/>
            <w:webHidden/>
          </w:rPr>
          <w:fldChar w:fldCharType="begin"/>
        </w:r>
        <w:r w:rsidR="00485797">
          <w:rPr>
            <w:noProof/>
            <w:webHidden/>
          </w:rPr>
          <w:instrText xml:space="preserve"> PAGEREF _Toc52984737 \h </w:instrText>
        </w:r>
        <w:r w:rsidR="00485797">
          <w:rPr>
            <w:noProof/>
            <w:webHidden/>
          </w:rPr>
        </w:r>
        <w:r w:rsidR="00485797">
          <w:rPr>
            <w:noProof/>
            <w:webHidden/>
          </w:rPr>
          <w:fldChar w:fldCharType="separate"/>
        </w:r>
        <w:r w:rsidR="00485797">
          <w:rPr>
            <w:noProof/>
            <w:webHidden/>
          </w:rPr>
          <w:t>245</w:t>
        </w:r>
        <w:r w:rsidR="00485797">
          <w:rPr>
            <w:noProof/>
            <w:webHidden/>
          </w:rPr>
          <w:fldChar w:fldCharType="end"/>
        </w:r>
      </w:hyperlink>
    </w:p>
    <w:p w14:paraId="1C865F6A" w14:textId="1E0570CA" w:rsidR="00485797" w:rsidRDefault="00F31291">
      <w:pPr>
        <w:pStyle w:val="TOC3"/>
        <w:rPr>
          <w:rFonts w:asciiTheme="minorHAnsi" w:eastAsiaTheme="minorEastAsia" w:hAnsiTheme="minorHAnsi" w:cstheme="minorBidi"/>
          <w:noProof/>
          <w:sz w:val="22"/>
          <w:szCs w:val="22"/>
        </w:rPr>
      </w:pPr>
      <w:hyperlink w:anchor="_Toc52984738" w:history="1">
        <w:r w:rsidR="00485797" w:rsidRPr="00AA7D37">
          <w:rPr>
            <w:rStyle w:val="Hyperlink"/>
            <w:noProof/>
            <w14:scene3d>
              <w14:camera w14:prst="orthographicFront"/>
              <w14:lightRig w14:rig="threePt" w14:dir="t">
                <w14:rot w14:lat="0" w14:lon="0" w14:rev="0"/>
              </w14:lightRig>
            </w14:scene3d>
          </w:rPr>
          <w:t>36.2.4</w:t>
        </w:r>
        <w:r w:rsidR="00485797">
          <w:rPr>
            <w:rFonts w:asciiTheme="minorHAnsi" w:eastAsiaTheme="minorEastAsia" w:hAnsiTheme="minorHAnsi" w:cstheme="minorBidi"/>
            <w:noProof/>
            <w:sz w:val="22"/>
            <w:szCs w:val="22"/>
          </w:rPr>
          <w:tab/>
        </w:r>
        <w:r w:rsidR="00485797" w:rsidRPr="00AA7D37">
          <w:rPr>
            <w:rStyle w:val="Hyperlink"/>
            <w:noProof/>
          </w:rPr>
          <w:t>dfdl:choice and dfdl:group (when reference is a choice)</w:t>
        </w:r>
        <w:r w:rsidR="00485797">
          <w:rPr>
            <w:noProof/>
            <w:webHidden/>
          </w:rPr>
          <w:tab/>
        </w:r>
        <w:r w:rsidR="00485797">
          <w:rPr>
            <w:noProof/>
            <w:webHidden/>
          </w:rPr>
          <w:fldChar w:fldCharType="begin"/>
        </w:r>
        <w:r w:rsidR="00485797">
          <w:rPr>
            <w:noProof/>
            <w:webHidden/>
          </w:rPr>
          <w:instrText xml:space="preserve"> PAGEREF _Toc52984738 \h </w:instrText>
        </w:r>
        <w:r w:rsidR="00485797">
          <w:rPr>
            <w:noProof/>
            <w:webHidden/>
          </w:rPr>
        </w:r>
        <w:r w:rsidR="00485797">
          <w:rPr>
            <w:noProof/>
            <w:webHidden/>
          </w:rPr>
          <w:fldChar w:fldCharType="separate"/>
        </w:r>
        <w:r w:rsidR="00485797">
          <w:rPr>
            <w:noProof/>
            <w:webHidden/>
          </w:rPr>
          <w:t>245</w:t>
        </w:r>
        <w:r w:rsidR="00485797">
          <w:rPr>
            <w:noProof/>
            <w:webHidden/>
          </w:rPr>
          <w:fldChar w:fldCharType="end"/>
        </w:r>
      </w:hyperlink>
    </w:p>
    <w:p w14:paraId="0A046CB4" w14:textId="4ED8DE48" w:rsidR="000E1214" w:rsidRDefault="00A87198" w:rsidP="00B31DA3">
      <w:pPr>
        <w:pStyle w:val="Heading1"/>
      </w:pPr>
      <w:r>
        <w:lastRenderedPageBreak/>
        <w:fldChar w:fldCharType="end"/>
      </w:r>
      <w:bookmarkStart w:id="47" w:name="_Toc177399014"/>
      <w:bookmarkStart w:id="48" w:name="_Toc175057300"/>
      <w:bookmarkStart w:id="49" w:name="_Toc199516207"/>
      <w:bookmarkStart w:id="50" w:name="_Toc194983888"/>
      <w:bookmarkStart w:id="51" w:name="_Toc243112726"/>
      <w:bookmarkStart w:id="52" w:name="_Ref255463832"/>
      <w:bookmarkStart w:id="53" w:name="_Ref275431279"/>
      <w:bookmarkStart w:id="54" w:name="_Toc349042597"/>
      <w:bookmarkStart w:id="55" w:name="_Ref351049978"/>
      <w:bookmarkStart w:id="56" w:name="_Ref39162583"/>
      <w:bookmarkStart w:id="57" w:name="_Toc52984493"/>
      <w:r>
        <w:t>Introduction</w:t>
      </w:r>
      <w:bookmarkEnd w:id="47"/>
      <w:bookmarkEnd w:id="48"/>
      <w:bookmarkEnd w:id="49"/>
      <w:bookmarkEnd w:id="50"/>
      <w:bookmarkEnd w:id="51"/>
      <w:bookmarkEnd w:id="52"/>
      <w:bookmarkEnd w:id="53"/>
      <w:bookmarkEnd w:id="54"/>
      <w:bookmarkEnd w:id="55"/>
      <w:bookmarkEnd w:id="56"/>
      <w:bookmarkEnd w:id="57"/>
    </w:p>
    <w:p w14:paraId="66CAE545" w14:textId="77777777" w:rsidR="000E1214" w:rsidRDefault="00A87198">
      <w:bookmarkStart w:id="58"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00007A93"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1191E6EA"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by which we mean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w:t>
      </w:r>
      <w:commentRangeStart w:id="59"/>
      <w:r>
        <w:t>Examples of standard binary formats are data described by modern versions of ASN.1</w:t>
      </w:r>
      <w:r w:rsidR="0023334C">
        <w:rPr>
          <w:rStyle w:val="FootnoteReference"/>
        </w:rPr>
        <w:footnoteReference w:id="2"/>
      </w:r>
      <w:r w:rsidR="0023334C">
        <w:t xml:space="preserve"> </w:t>
      </w:r>
      <w:r>
        <w:t>[</w:t>
      </w:r>
      <w:hyperlink w:anchor="a_ASN1" w:history="1">
        <w:r>
          <w:rPr>
            <w:rStyle w:val="Hyperlink"/>
          </w:rPr>
          <w:t>ASN1</w:t>
        </w:r>
      </w:hyperlink>
      <w:r>
        <w:t>], XDR [</w:t>
      </w:r>
      <w:hyperlink w:anchor="a_XDR" w:history="1">
        <w:r>
          <w:rPr>
            <w:rStyle w:val="Hyperlink"/>
          </w:rPr>
          <w:t>XDR</w:t>
        </w:r>
      </w:hyperlink>
      <w:r>
        <w:t>]</w:t>
      </w:r>
      <w:r w:rsidR="0023334C">
        <w:t>, Thrift [</w:t>
      </w:r>
      <w:hyperlink w:anchor="a_Thrift" w:history="1">
        <w:r w:rsidR="0023334C">
          <w:rPr>
            <w:rStyle w:val="Hyperlink"/>
          </w:rPr>
          <w:t>Thrift</w:t>
        </w:r>
      </w:hyperlink>
      <w:r w:rsidR="0023334C">
        <w:t>], Avro [</w:t>
      </w:r>
      <w:hyperlink w:anchor="a_AVRO" w:history="1">
        <w:r w:rsidR="0023334C">
          <w:rPr>
            <w:rStyle w:val="Hyperlink"/>
          </w:rPr>
          <w:t>AVRO</w:t>
        </w:r>
      </w:hyperlink>
      <w:r w:rsidR="0023334C">
        <w:t xml:space="preserve">], and Google Protocol Buffers </w:t>
      </w:r>
      <w:hyperlink w:anchor="GPB" w:history="1">
        <w:r w:rsidR="0023334C" w:rsidRPr="0023334C">
          <w:rPr>
            <w:rStyle w:val="Hyperlink"/>
          </w:rPr>
          <w:t>[GPB]</w:t>
        </w:r>
      </w:hyperlink>
      <w:r>
        <w:t>. These techniques lack the self-describing nature of XML</w:t>
      </w:r>
      <w:r w:rsidR="0023334C">
        <w:t xml:space="preserve"> or JSON </w:t>
      </w:r>
      <w:r>
        <w:t xml:space="preserve">data. Scientific formats, such as </w:t>
      </w:r>
      <w:proofErr w:type="spellStart"/>
      <w:r>
        <w:t>NetCDF</w:t>
      </w:r>
      <w:proofErr w:type="spellEnd"/>
      <w:r>
        <w:t>[</w:t>
      </w:r>
      <w:proofErr w:type="spellStart"/>
      <w:r w:rsidR="000705FB">
        <w:fldChar w:fldCharType="begin"/>
      </w:r>
      <w:r w:rsidR="000705FB">
        <w:instrText xml:space="preserve"> HYPERLINK \l "a_NetCDF" </w:instrText>
      </w:r>
      <w:r w:rsidR="000705FB">
        <w:fldChar w:fldCharType="separate"/>
      </w:r>
      <w:r>
        <w:rPr>
          <w:rStyle w:val="Hyperlink"/>
        </w:rPr>
        <w:t>NetCDF</w:t>
      </w:r>
      <w:proofErr w:type="spellEnd"/>
      <w:r w:rsidR="000705FB">
        <w:rPr>
          <w:rStyle w:val="Hyperlink"/>
        </w:rPr>
        <w:fldChar w:fldCharType="end"/>
      </w:r>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commentRangeEnd w:id="59"/>
      <w:r w:rsidR="0023334C">
        <w:rPr>
          <w:rStyle w:val="CommentReference"/>
        </w:rPr>
        <w:commentReference w:id="59"/>
      </w:r>
    </w:p>
    <w:p w14:paraId="624A1E82" w14:textId="5C292525"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w:t>
      </w:r>
      <w:proofErr w:type="spellStart"/>
      <w:r>
        <w:t>seekable</w:t>
      </w:r>
      <w:proofErr w:type="spellEnd"/>
      <w:r>
        <w:t>,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25545F13" w:rsidR="000E1214" w:rsidRDefault="00A87198">
      <w:pPr>
        <w:pStyle w:val="ListParagraph"/>
        <w:numPr>
          <w:ilvl w:val="0"/>
          <w:numId w:val="13"/>
        </w:numPr>
      </w:pPr>
      <w:r>
        <w:lastRenderedPageBreak/>
        <w:t xml:space="preserve">Optimized I/O. Applications can write data aligned to byte, word, or even page boundaries and to use </w:t>
      </w:r>
      <w:r w:rsidR="00FE416D">
        <w:t>memory mapped</w:t>
      </w:r>
      <w:r>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B31DA3">
      <w:pPr>
        <w:pStyle w:val="Heading2"/>
      </w:pPr>
      <w:bookmarkStart w:id="60" w:name="_Toc177399015"/>
      <w:bookmarkStart w:id="61" w:name="_Toc175057301"/>
      <w:bookmarkStart w:id="62" w:name="_Toc199516208"/>
      <w:bookmarkStart w:id="63" w:name="_Toc194983889"/>
      <w:bookmarkStart w:id="64" w:name="_Toc243112727"/>
      <w:bookmarkStart w:id="65" w:name="_Toc349042598"/>
      <w:bookmarkStart w:id="66" w:name="_Toc52984494"/>
      <w:r>
        <w:t>Why is DFDL Needed?</w:t>
      </w:r>
      <w:bookmarkEnd w:id="60"/>
      <w:bookmarkEnd w:id="61"/>
      <w:bookmarkEnd w:id="62"/>
      <w:bookmarkEnd w:id="63"/>
      <w:bookmarkEnd w:id="64"/>
      <w:bookmarkEnd w:id="65"/>
      <w:bookmarkEnd w:id="66"/>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4B98B0A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22E08446" w:rsidR="000E1214" w:rsidRDefault="00A87198">
      <w:r>
        <w:t>There are, of course, efforts to smoothly integrate standardized data format handling into programming languages. However, the above phenomena are not going away any time soon and we see a critical role for DFDL since it allows after-the-fact description of data formats.</w:t>
      </w:r>
    </w:p>
    <w:p w14:paraId="79655F7E" w14:textId="77777777" w:rsidR="000E1214" w:rsidRDefault="00A87198" w:rsidP="00B31DA3">
      <w:pPr>
        <w:pStyle w:val="Heading2"/>
      </w:pPr>
      <w:bookmarkStart w:id="67" w:name="_Toc177399016"/>
      <w:bookmarkStart w:id="68" w:name="_Toc175057302"/>
      <w:bookmarkStart w:id="69" w:name="_Toc199516209"/>
      <w:bookmarkStart w:id="70" w:name="_Toc194983890"/>
      <w:bookmarkStart w:id="71" w:name="_Toc243112728"/>
      <w:bookmarkStart w:id="72" w:name="_Toc349042599"/>
      <w:bookmarkStart w:id="73" w:name="_Toc52984495"/>
      <w:r>
        <w:t>What is DFDL?</w:t>
      </w:r>
      <w:bookmarkEnd w:id="67"/>
      <w:bookmarkEnd w:id="68"/>
      <w:bookmarkEnd w:id="69"/>
      <w:bookmarkEnd w:id="70"/>
      <w:bookmarkEnd w:id="71"/>
      <w:bookmarkEnd w:id="72"/>
      <w:bookmarkEnd w:id="73"/>
    </w:p>
    <w:p w14:paraId="410D546B" w14:textId="1EB3E1DE"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404DC4" w:rsidRPr="00065302">
        <w:rPr>
          <w:rStyle w:val="Hyperlink"/>
        </w:rPr>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404DC4" w:rsidRPr="00065302">
        <w:rPr>
          <w:rStyle w:val="Hyperlink"/>
        </w:rPr>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7F1E11D"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DFDL does more to advance the state of the art by providing some capabilities to automatically </w:t>
      </w:r>
      <w:r w:rsidR="00610575">
        <w:lastRenderedPageBreak/>
        <w:t xml:space="preserve">compute fields that depend on the length or presence of other data. Prior-generation data format technologies left this difficult task up to application logic to compute. </w:t>
      </w:r>
    </w:p>
    <w:p w14:paraId="79E308A7" w14:textId="77777777" w:rsidR="000E1214" w:rsidRDefault="00A87198" w:rsidP="00BC2419">
      <w:pPr>
        <w:pStyle w:val="Heading3"/>
        <w:rPr>
          <w:rFonts w:eastAsia="Times New Roman"/>
        </w:rPr>
      </w:pPr>
      <w:bookmarkStart w:id="74" w:name="_Toc177399017"/>
      <w:bookmarkStart w:id="75" w:name="_Toc175057303"/>
      <w:bookmarkStart w:id="76" w:name="_Toc199516210"/>
      <w:bookmarkStart w:id="77" w:name="_Toc194983891"/>
      <w:bookmarkStart w:id="78" w:name="_Toc243112729"/>
      <w:bookmarkStart w:id="79" w:name="_Toc349042600"/>
      <w:bookmarkStart w:id="80" w:name="_Toc52984496"/>
      <w:r>
        <w:rPr>
          <w:rFonts w:eastAsia="Times New Roman"/>
        </w:rPr>
        <w:t>Simple Example</w:t>
      </w:r>
      <w:bookmarkEnd w:id="74"/>
      <w:bookmarkEnd w:id="75"/>
      <w:bookmarkEnd w:id="76"/>
      <w:bookmarkEnd w:id="77"/>
      <w:bookmarkEnd w:id="78"/>
      <w:bookmarkEnd w:id="79"/>
      <w:bookmarkEnd w:id="80"/>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 the above, you see the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w:t>
      </w:r>
      <w:proofErr w:type="spellStart"/>
      <w:r>
        <w:t>xs:appinfo</w:t>
      </w:r>
      <w:proofErr w:type="spellEnd"/>
      <w:r>
        <w:t xml:space="preserve"> element indicates that the annotation is specifically a DFDL annotation. </w:t>
      </w:r>
    </w:p>
    <w:p w14:paraId="6790E987" w14:textId="3FC7ACC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Inside the </w:t>
      </w:r>
      <w:proofErr w:type="spellStart"/>
      <w:r>
        <w:t>xs:appinfo</w:t>
      </w:r>
      <w:proofErr w:type="spellEnd"/>
      <w:r>
        <w:t xml:space="preserve"> we have a single DFDL</w:t>
      </w:r>
      <w:r>
        <w:rPr>
          <w:i/>
          <w:iCs/>
        </w:rPr>
        <w:t xml:space="preserve"> format </w:t>
      </w:r>
      <w:r w:rsidR="00FE416D">
        <w:rPr>
          <w:i/>
          <w:iCs/>
        </w:rPr>
        <w:t>annotation</w:t>
      </w:r>
      <w:del w:id="81" w:author="Mike Beckerle" w:date="2020-10-07T13:53:00Z">
        <w:r w:rsidR="00342FCB" w:rsidDel="00342FCB">
          <w:rPr>
            <w:i/>
            <w:iCs/>
          </w:rPr>
          <w:delText xml:space="preserve"> element</w:delText>
        </w:r>
      </w:del>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00E2E42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del w:id="82" w:author="Mike Beckerle" w:date="2020-10-07T13:55:00Z">
        <w:r w:rsidDel="00342FCB">
          <w:delText xml:space="preserve">, since </w:delText>
        </w:r>
      </w:del>
      <w:ins w:id="83" w:author="Mike Beckerle" w:date="2020-10-07T13:56:00Z">
        <w:r w:rsidR="00342FCB">
          <w:t xml:space="preserve"> </w:t>
        </w:r>
      </w:ins>
      <w:r>
        <w:t xml:space="preserve">the </w:t>
      </w:r>
      <w:proofErr w:type="spellStart"/>
      <w:r>
        <w:t>dfdl:element</w:t>
      </w:r>
      <w:proofErr w:type="spellEnd"/>
      <w:r>
        <w:t xml:space="preserve"> is a</w:t>
      </w:r>
      <w:ins w:id="84" w:author="Mike Beckerle" w:date="2020-10-07T13:54:00Z">
        <w:r w:rsidR="00342FCB">
          <w:t xml:space="preserve"> DFDL</w:t>
        </w:r>
      </w:ins>
      <w:r>
        <w:t xml:space="preserve"> format annotation</w:t>
      </w:r>
      <w:ins w:id="85" w:author="Mike Beckerle" w:date="2020-10-07T13:56:00Z">
        <w:r w:rsidR="00342FCB">
          <w:t xml:space="preserve"> and</w:t>
        </w:r>
      </w:ins>
      <w:del w:id="86" w:author="Mike Beckerle" w:date="2020-10-07T13:56:00Z">
        <w:r w:rsidDel="00342FCB">
          <w:delText>,</w:delText>
        </w:r>
      </w:del>
      <w:r>
        <w:t xml:space="preserve"> the properties in it are generally called DFDL</w:t>
      </w:r>
      <w:r>
        <w:rPr>
          <w:i/>
          <w:iCs/>
        </w:rPr>
        <w:t xml:space="preserve"> </w:t>
      </w:r>
      <w:del w:id="87" w:author="Mike Beckerle" w:date="2020-10-07T13:55:00Z">
        <w:r w:rsidDel="00342FCB">
          <w:rPr>
            <w:i/>
            <w:iCs/>
          </w:rPr>
          <w:delText xml:space="preserve">format </w:delText>
        </w:r>
      </w:del>
      <w:ins w:id="88" w:author="Mike Beckerle" w:date="2020-10-07T13:55:00Z">
        <w:r w:rsidR="00342FCB">
          <w:rPr>
            <w:i/>
            <w:iCs/>
          </w:rPr>
          <w:t xml:space="preserve">representation </w:t>
        </w:r>
      </w:ins>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89" w:name="OLE_LINK5"/>
      <w:r>
        <w:rPr>
          <w:rFonts w:eastAsia="MS Mincho"/>
          <w:b/>
        </w:rPr>
        <w:t>0.0E+000</w:t>
      </w:r>
      <w:bookmarkEnd w:id="89"/>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50682D53" w:rsidR="000E1214" w:rsidRDefault="00A87198">
      <w:pPr>
        <w:pStyle w:val="nobreak"/>
      </w:pPr>
      <w:bookmarkStart w:id="90" w:name="_Toc322911475"/>
      <w:bookmarkStart w:id="91" w:name="_Toc322912014"/>
      <w:bookmarkStart w:id="92" w:name="_Toc329092897"/>
      <w:bookmarkStart w:id="93" w:name="_Toc332701410"/>
      <w:bookmarkStart w:id="94" w:name="_Toc332701717"/>
      <w:bookmarkStart w:id="95" w:name="_Toc332711511"/>
      <w:bookmarkStart w:id="96" w:name="_Toc332711819"/>
      <w:bookmarkStart w:id="97" w:name="_Toc332712121"/>
      <w:bookmarkStart w:id="98" w:name="_Toc332724037"/>
      <w:bookmarkStart w:id="99" w:name="_Toc332724337"/>
      <w:bookmarkStart w:id="100" w:name="_Toc341102633"/>
      <w:bookmarkStart w:id="101" w:name="_Toc347241364"/>
      <w:bookmarkStart w:id="102" w:name="_Toc347744557"/>
      <w:bookmarkStart w:id="103" w:name="_Toc348984340"/>
      <w:bookmarkStart w:id="104" w:name="_Toc348984645"/>
      <w:bookmarkStart w:id="105" w:name="_Toc349037808"/>
      <w:bookmarkStart w:id="106" w:name="_Toc349038113"/>
      <w:bookmarkStart w:id="107" w:name="_Toc349042601"/>
      <w:bookmarkStart w:id="108" w:name="_Toc349642042"/>
      <w:bookmarkStart w:id="109" w:name="_Toc351912592"/>
      <w:bookmarkStart w:id="110" w:name="_Toc351914613"/>
      <w:bookmarkStart w:id="111" w:name="_Toc351915047"/>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t xml:space="preserve">Many properties are repeatedly expressed in the example for the sake of simplicity. Later sections of this specification will define the mechanisms DFDL provides to avoid this </w:t>
      </w:r>
      <w:del w:id="112" w:author="Mike Beckerle" w:date="2020-10-07T13:56:00Z">
        <w:r w:rsidDel="00342FCB">
          <w:delText>repetitiveness</w:delText>
        </w:r>
      </w:del>
      <w:ins w:id="113" w:author="Mike Beckerle" w:date="2020-10-07T13:56:00Z">
        <w:r w:rsidR="00342FCB">
          <w:t>repetition</w:t>
        </w:r>
      </w:ins>
      <w:r>
        <w:t xml:space="preserve">. </w:t>
      </w:r>
    </w:p>
    <w:p w14:paraId="20762D0D" w14:textId="77777777" w:rsidR="000E1214" w:rsidRDefault="00A87198" w:rsidP="00B31DA3">
      <w:pPr>
        <w:pStyle w:val="Heading2"/>
      </w:pPr>
      <w:bookmarkStart w:id="114" w:name="_Toc322911476"/>
      <w:bookmarkStart w:id="115" w:name="_Toc322912015"/>
      <w:bookmarkStart w:id="116" w:name="_Toc329092898"/>
      <w:bookmarkStart w:id="117" w:name="_Toc332701411"/>
      <w:bookmarkStart w:id="118" w:name="_Toc332701718"/>
      <w:bookmarkStart w:id="119" w:name="_Toc332711512"/>
      <w:bookmarkStart w:id="120" w:name="_Toc332711820"/>
      <w:bookmarkStart w:id="121" w:name="_Toc332712122"/>
      <w:bookmarkStart w:id="122" w:name="_Toc332724038"/>
      <w:bookmarkStart w:id="123" w:name="_Toc332724338"/>
      <w:bookmarkStart w:id="124" w:name="_Toc341102634"/>
      <w:bookmarkStart w:id="125" w:name="_Toc347241365"/>
      <w:bookmarkStart w:id="126" w:name="_Toc347744558"/>
      <w:bookmarkStart w:id="127" w:name="_Toc348984341"/>
      <w:bookmarkStart w:id="128" w:name="_Toc348984646"/>
      <w:bookmarkStart w:id="129" w:name="_Toc349037809"/>
      <w:bookmarkStart w:id="130" w:name="_Toc349038114"/>
      <w:bookmarkStart w:id="131" w:name="_Toc349042602"/>
      <w:bookmarkStart w:id="132" w:name="_Toc349642043"/>
      <w:bookmarkStart w:id="133" w:name="_Toc351912593"/>
      <w:bookmarkStart w:id="134" w:name="_Toc351914614"/>
      <w:bookmarkStart w:id="135" w:name="_Toc351915048"/>
      <w:bookmarkStart w:id="136" w:name="_Toc361231085"/>
      <w:bookmarkStart w:id="137" w:name="_Toc361231611"/>
      <w:bookmarkStart w:id="138" w:name="_Toc362444891"/>
      <w:bookmarkStart w:id="139" w:name="_Toc363908813"/>
      <w:bookmarkStart w:id="140" w:name="_Toc364463235"/>
      <w:bookmarkStart w:id="141" w:name="_Toc366077826"/>
      <w:bookmarkStart w:id="142" w:name="_Toc366078445"/>
      <w:bookmarkStart w:id="143" w:name="_Toc366079431"/>
      <w:bookmarkStart w:id="144" w:name="_Toc366080043"/>
      <w:bookmarkStart w:id="145" w:name="_Toc366080655"/>
      <w:bookmarkStart w:id="146" w:name="_Toc366504995"/>
      <w:bookmarkStart w:id="147" w:name="_Toc366508364"/>
      <w:bookmarkStart w:id="148" w:name="_Toc366512865"/>
      <w:bookmarkStart w:id="149" w:name="_Toc366574056"/>
      <w:bookmarkStart w:id="150" w:name="_Toc366577849"/>
      <w:bookmarkStart w:id="151" w:name="_Toc366578457"/>
      <w:bookmarkStart w:id="152" w:name="_Toc366579051"/>
      <w:bookmarkStart w:id="153" w:name="_Toc366579642"/>
      <w:bookmarkStart w:id="154" w:name="_Toc366580234"/>
      <w:bookmarkStart w:id="155" w:name="_Toc366580825"/>
      <w:bookmarkStart w:id="156" w:name="_Toc366581417"/>
      <w:bookmarkStart w:id="157" w:name="_Toc177399018"/>
      <w:bookmarkStart w:id="158" w:name="_Toc175057304"/>
      <w:bookmarkStart w:id="159" w:name="_Toc199516211"/>
      <w:bookmarkStart w:id="160" w:name="_Toc194983892"/>
      <w:bookmarkStart w:id="161" w:name="_Toc243112730"/>
      <w:bookmarkStart w:id="162" w:name="_Toc349042603"/>
      <w:bookmarkStart w:id="163" w:name="_Toc52984497"/>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t>What DFDL is not</w:t>
      </w:r>
      <w:bookmarkEnd w:id="157"/>
      <w:bookmarkEnd w:id="158"/>
      <w:bookmarkEnd w:id="159"/>
      <w:bookmarkEnd w:id="160"/>
      <w:bookmarkEnd w:id="161"/>
      <w:bookmarkEnd w:id="162"/>
      <w:bookmarkEnd w:id="163"/>
    </w:p>
    <w:p w14:paraId="70AB0A36" w14:textId="7A685F81" w:rsidR="000E1214" w:rsidRDefault="00A87198">
      <w:pPr>
        <w:pStyle w:val="nobreak"/>
      </w:pPr>
      <w:r>
        <w:t xml:space="preserve">DFDL maps data from a </w:t>
      </w:r>
      <w:del w:id="164" w:author="Mike Beckerle" w:date="2020-10-07T13:57:00Z">
        <w:r w:rsidDel="00342FCB">
          <w:delText>non-XML</w:delText>
        </w:r>
      </w:del>
      <w:ins w:id="165" w:author="Mike Beckerle" w:date="2020-10-07T13:57:00Z">
        <w:r w:rsidR="00342FCB">
          <w:t>native textual or binary</w:t>
        </w:r>
      </w:ins>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w:t>
      </w:r>
      <w:del w:id="166" w:author="Mike Beckerle" w:date="2020-10-07T13:57:00Z">
        <w:r w:rsidDel="00342FCB">
          <w:delText xml:space="preserve">two </w:delText>
        </w:r>
      </w:del>
      <w:r>
        <w:t>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1124D4D9" w:rsidR="000E1214" w:rsidRDefault="00A87198">
      <w:pPr>
        <w:numPr>
          <w:ilvl w:val="0"/>
          <w:numId w:val="14"/>
        </w:numPr>
        <w:rPr>
          <w:ins w:id="167" w:author="Mike Beckerle" w:date="2020-10-07T13:57:00Z"/>
        </w:rPr>
      </w:pPr>
      <w:r>
        <w:t xml:space="preserve">The order of the data in the data model must correspond to the order and structure of the data being described. </w:t>
      </w:r>
    </w:p>
    <w:p w14:paraId="4D063B68" w14:textId="0FD871C5" w:rsidR="00342FCB" w:rsidRDefault="00342FCB">
      <w:pPr>
        <w:numPr>
          <w:ilvl w:val="0"/>
          <w:numId w:val="14"/>
        </w:numPr>
      </w:pPr>
      <w:ins w:id="168" w:author="Mike Beckerle" w:date="2020-10-07T13:58:00Z">
        <w:r>
          <w:t xml:space="preserve">Recursive </w:t>
        </w:r>
        <w:proofErr w:type="spellStart"/>
        <w:r>
          <w:t>defintions</w:t>
        </w:r>
        <w:proofErr w:type="spellEnd"/>
        <w:r>
          <w:t xml:space="preserve"> are not supported.</w:t>
        </w:r>
      </w:ins>
    </w:p>
    <w:p w14:paraId="40C1FD59" w14:textId="3C003FA2" w:rsidR="000E1214" w:rsidRDefault="00A87198">
      <w:del w:id="169" w:author="Mike Beckerle" w:date="2020-10-07T13:58:00Z">
        <w:r w:rsidDel="00342FCB">
          <w:delText>This latter p</w:delText>
        </w:r>
      </w:del>
      <w:ins w:id="170" w:author="Mike Beckerle" w:date="2020-10-07T13:58:00Z">
        <w:r w:rsidR="00342FCB">
          <w:t>P</w:t>
        </w:r>
      </w:ins>
      <w:r>
        <w:t>oint</w:t>
      </w:r>
      <w:ins w:id="171" w:author="Mike Beckerle" w:date="2020-10-07T13:58:00Z">
        <w:r w:rsidR="00342FCB">
          <w:t xml:space="preserve"> (2)</w:t>
        </w:r>
      </w:ins>
      <w:r>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30D6A4E5" w:rsidR="000E1214" w:rsidRDefault="00A87198">
      <w:pPr>
        <w:rPr>
          <w:ins w:id="172" w:author="Mike Beckerle" w:date="2020-10-07T14:00:00Z"/>
        </w:rPr>
      </w:pPr>
      <w:r>
        <w:t xml:space="preserve">The key concept here is that when using DFDL, you do not get to design an XML schema to your preference and then populate it from data. That would involve </w:t>
      </w:r>
      <w:ins w:id="173" w:author="Mike Beckerle" w:date="2020-04-16T13:34:00Z">
        <w:r>
          <w:t xml:space="preserve">two steps: first </w:t>
        </w:r>
      </w:ins>
      <w:r>
        <w:t>describing the data format and</w:t>
      </w:r>
      <w:ins w:id="174"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175" w:author="Mike Beckerle" w:date="2020-04-09T12:11:00Z">
        <w:r>
          <w:t xml:space="preserve"> </w:t>
        </w:r>
        <w:r>
          <w:lastRenderedPageBreak/>
          <w:t>XSLT</w:t>
        </w:r>
      </w:ins>
      <w:r>
        <w:t xml:space="preserve"> </w:t>
      </w:r>
      <w:ins w:id="176"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177" w:author="Mike Beckerle" w:date="2020-04-09T12:10:00Z">
        <w:r w:rsidRPr="00065302">
          <w:rPr>
            <w:rStyle w:val="Hyperlink"/>
          </w:rPr>
          <w:fldChar w:fldCharType="separate"/>
        </w:r>
      </w:ins>
      <w:ins w:id="178" w:author="Mike Beckerle" w:date="2020-04-09T12:02:00Z">
        <w:r w:rsidR="00404DC4" w:rsidRPr="00065302">
          <w:rPr>
            <w:rStyle w:val="Hyperlink"/>
          </w:rPr>
          <w:t>[XSLT]</w:t>
        </w:r>
      </w:ins>
      <w:ins w:id="179" w:author="Mike Beckerle" w:date="2020-04-09T12:10:00Z">
        <w:r w:rsidRPr="00065302">
          <w:rPr>
            <w:rStyle w:val="Hyperlink"/>
          </w:rPr>
          <w:fldChar w:fldCharType="end"/>
        </w:r>
      </w:ins>
      <w:r>
        <w:t>, which are for transformation. In DFDL, you describe only the format of the data, and th</w:t>
      </w:r>
      <w:ins w:id="180" w:author="Mike Beckerle" w:date="2020-04-16T13:37:00Z">
        <w:r>
          <w:t>e</w:t>
        </w:r>
      </w:ins>
      <w:r>
        <w:t xml:space="preserve"> format constrains the nature of the XML schema you must use in its description. </w:t>
      </w:r>
    </w:p>
    <w:p w14:paraId="3580ADB9" w14:textId="2B66EEAC" w:rsidR="00154DBA" w:rsidRDefault="00154DBA">
      <w:ins w:id="181" w:author="Mike Beckerle" w:date="2020-10-07T14:00:00Z">
        <w:r>
          <w:t xml:space="preserve">DFDL is also not suitable for describing generic formats like XML or JSON (for which schema-aware parsers exist), nor for prescriptive formats like </w:t>
        </w:r>
      </w:ins>
      <w:ins w:id="182" w:author="Mike Beckerle" w:date="2020-10-07T14:01:00Z">
        <w:r>
          <w:t xml:space="preserve">Google Protocol Buffers </w:t>
        </w:r>
      </w:ins>
      <w:ins w:id="183" w:author="Mike Beckerle" w:date="2020-10-07T14:02:00Z">
        <w:r>
          <w:fldChar w:fldCharType="begin"/>
        </w:r>
        <w:r>
          <w:instrText xml:space="preserve"> HYPERLINK  \l "GPB" </w:instrText>
        </w:r>
        <w:r>
          <w:fldChar w:fldCharType="separate"/>
        </w:r>
        <w:r w:rsidRPr="00154DBA">
          <w:rPr>
            <w:rStyle w:val="Hyperlink"/>
          </w:rPr>
          <w:t>[GPB]</w:t>
        </w:r>
        <w:r>
          <w:fldChar w:fldCharType="end"/>
        </w:r>
      </w:ins>
      <w:ins w:id="184" w:author="Mike Beckerle" w:date="2020-10-07T14:01:00Z">
        <w:r>
          <w:t xml:space="preserve"> where the format is never exposed and access is via software libraries.</w:t>
        </w:r>
      </w:ins>
    </w:p>
    <w:p w14:paraId="2B08D090" w14:textId="77777777" w:rsidR="000E1214" w:rsidRDefault="00A87198" w:rsidP="00B31DA3">
      <w:pPr>
        <w:pStyle w:val="Heading2"/>
      </w:pPr>
      <w:bookmarkStart w:id="185" w:name="_Toc177399019"/>
      <w:bookmarkStart w:id="186" w:name="_Toc175057305"/>
      <w:bookmarkStart w:id="187" w:name="_Toc199516212"/>
      <w:bookmarkStart w:id="188" w:name="_Toc194983893"/>
      <w:bookmarkStart w:id="189" w:name="_Toc243112731"/>
      <w:bookmarkStart w:id="190" w:name="_Toc349042604"/>
      <w:bookmarkStart w:id="191" w:name="_Toc52984498"/>
      <w:r>
        <w:t>Scope of version 1.0</w:t>
      </w:r>
      <w:bookmarkEnd w:id="185"/>
      <w:bookmarkEnd w:id="186"/>
      <w:bookmarkEnd w:id="187"/>
      <w:bookmarkEnd w:id="188"/>
      <w:bookmarkEnd w:id="189"/>
      <w:bookmarkEnd w:id="190"/>
      <w:bookmarkEnd w:id="191"/>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58FE8B41" w:rsidR="000E1214" w:rsidRDefault="00A87198">
      <w:pPr>
        <w:numPr>
          <w:ilvl w:val="0"/>
          <w:numId w:val="16"/>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38311A33" w:rsidR="000E1214" w:rsidRDefault="00A87198">
      <w:pPr>
        <w:numPr>
          <w:ilvl w:val="0"/>
          <w:numId w:val="16"/>
        </w:numPr>
      </w:pPr>
      <w:r>
        <w:t>Basic math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01960A8C" w:rsidR="000E1214" w:rsidRDefault="00A87198">
      <w:r>
        <w:t xml:space="preserve">DFDL </w:t>
      </w:r>
      <w:r w:rsidR="00FE416D">
        <w:t>can describe</w:t>
      </w:r>
      <w:r>
        <w:t xml:space="preserve"> binary data as found in the data structures of COBOL, C, PL1, Fortran, etc.</w:t>
      </w:r>
      <w:ins w:id="192" w:author="Mike Beckerle" w:date="2020-10-07T14:03:00Z">
        <w:r w:rsidR="00154DBA">
          <w:t>, as well as standard binary data in formats like ISO8583</w:t>
        </w:r>
      </w:ins>
      <w:ins w:id="193" w:author="Mike Beckerle" w:date="2020-10-07T14:07:00Z">
        <w:r w:rsidR="00154DBA">
          <w:t xml:space="preserve"> </w:t>
        </w:r>
        <w:r w:rsidR="00154DBA">
          <w:fldChar w:fldCharType="begin"/>
        </w:r>
        <w:r w:rsidR="00154DBA">
          <w:instrText xml:space="preserve"> HYPERLINK  \l "ISO8583" </w:instrText>
        </w:r>
        <w:r w:rsidR="00154DBA">
          <w:fldChar w:fldCharType="separate"/>
        </w:r>
        <w:r w:rsidR="00154DBA" w:rsidRPr="00154DBA">
          <w:rPr>
            <w:rStyle w:val="Hyperlink"/>
          </w:rPr>
          <w:t>[ISO8583]</w:t>
        </w:r>
        <w:r w:rsidR="00154DBA">
          <w:fldChar w:fldCharType="end"/>
        </w:r>
        <w:r w:rsidR="00154DBA">
          <w:t>.</w:t>
        </w:r>
      </w:ins>
      <w:r>
        <w:t xml:space="preserve"> </w:t>
      </w:r>
      <w:del w:id="194" w:author="Mike Beckerle" w:date="2020-10-07T14:07:00Z">
        <w:r w:rsidR="00FE416D" w:rsidDel="00154DBA">
          <w:delText>It</w:delText>
        </w:r>
        <w:r w:rsidDel="00154DBA">
          <w:delText xml:space="preserve"> </w:delText>
        </w:r>
      </w:del>
      <w:ins w:id="195" w:author="Mike Beckerle" w:date="2020-10-07T14:07:00Z">
        <w:r w:rsidR="00154DBA">
          <w:t xml:space="preserve">DFDL </w:t>
        </w:r>
      </w:ins>
      <w:r w:rsidR="00FE416D">
        <w:t>can</w:t>
      </w:r>
      <w:r>
        <w:t xml:space="preserve"> describe repeating sub-arrays where the length of an array is stored in another location of the structure.</w:t>
      </w:r>
    </w:p>
    <w:p w14:paraId="635BF46C" w14:textId="20F839F8" w:rsidR="000E1214" w:rsidRDefault="00A87198">
      <w:r>
        <w:t xml:space="preserve">DFDL </w:t>
      </w:r>
      <w:r w:rsidR="00FE416D">
        <w:t>can describe</w:t>
      </w:r>
      <w:r>
        <w:t xml:space="preserve"> a wide variety of textual data formats such as HL7, X12, </w:t>
      </w:r>
      <w:ins w:id="196" w:author="Mike Beckerle" w:date="2020-10-07T14:07:00Z">
        <w:r w:rsidR="00154DBA">
          <w:t>C</w:t>
        </w:r>
      </w:ins>
      <w:ins w:id="197" w:author="Mike Beckerle" w:date="2020-10-07T14:08:00Z">
        <w:r w:rsidR="00154DBA">
          <w:t xml:space="preserve">SV, HL7, </w:t>
        </w:r>
      </w:ins>
      <w:r>
        <w:t>and SWIFT</w:t>
      </w:r>
      <w:ins w:id="198" w:author="Mike Beckerle" w:date="2020-10-07T14:08:00Z">
        <w:r w:rsidR="00154DBA">
          <w:t xml:space="preserve"> MT [</w:t>
        </w:r>
      </w:ins>
      <w:ins w:id="199" w:author="Mike Beckerle" w:date="2020-10-07T14:11:00Z">
        <w:r w:rsidR="001043CC">
          <w:fldChar w:fldCharType="begin"/>
        </w:r>
        <w:r w:rsidR="001043CC">
          <w:instrText xml:space="preserve"> HYPERLINK  \l "DFDLSchemas" </w:instrText>
        </w:r>
        <w:r w:rsidR="001043CC">
          <w:fldChar w:fldCharType="separate"/>
        </w:r>
        <w:r w:rsidR="00154DBA" w:rsidRPr="001043CC">
          <w:rPr>
            <w:rStyle w:val="Hyperlink"/>
          </w:rPr>
          <w:t>DFDLSchemas</w:t>
        </w:r>
        <w:r w:rsidR="001043CC">
          <w:fldChar w:fldCharType="end"/>
        </w:r>
      </w:ins>
      <w:ins w:id="200" w:author="Mike Beckerle" w:date="2020-10-07T14:08:00Z">
        <w:r w:rsidR="00154DBA">
          <w:t>]</w:t>
        </w:r>
      </w:ins>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B31DA3">
      <w:pPr>
        <w:pStyle w:val="Heading1"/>
      </w:pPr>
      <w:bookmarkStart w:id="201" w:name="_Toc322911479"/>
      <w:bookmarkStart w:id="202" w:name="_Toc322912018"/>
      <w:bookmarkStart w:id="203" w:name="_Toc52984499"/>
      <w:bookmarkStart w:id="204" w:name="_Toc177399021"/>
      <w:bookmarkStart w:id="205" w:name="_Toc175057307"/>
      <w:bookmarkStart w:id="206" w:name="_Toc199516214"/>
      <w:bookmarkStart w:id="207" w:name="_Toc194983895"/>
      <w:bookmarkStart w:id="208" w:name="_Toc243112733"/>
      <w:bookmarkStart w:id="209" w:name="_Toc349042606"/>
      <w:bookmarkEnd w:id="201"/>
      <w:bookmarkEnd w:id="202"/>
      <w:r>
        <w:lastRenderedPageBreak/>
        <w:t>Overview of the Specification</w:t>
      </w:r>
      <w:bookmarkEnd w:id="203"/>
    </w:p>
    <w:p w14:paraId="347B8FDB" w14:textId="385A2F1E" w:rsidR="00852389" w:rsidRDefault="00852389" w:rsidP="00852389">
      <w:pPr>
        <w:pStyle w:val="nobreak"/>
      </w:pPr>
      <w:r>
        <w:t>The sections of the specification are</w:t>
      </w:r>
    </w:p>
    <w:p w14:paraId="76CE5E06" w14:textId="4312A5AB" w:rsidR="00D71BE8" w:rsidRDefault="00D71BE8"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_Ref39162589 \r \h </w:instrText>
      </w:r>
      <w:r w:rsidRPr="00065302">
        <w:rPr>
          <w:rStyle w:val="Hyperlink"/>
        </w:rPr>
      </w:r>
      <w:r w:rsidRPr="00065302">
        <w:rPr>
          <w:rStyle w:val="Hyperlink"/>
        </w:rPr>
        <w:fldChar w:fldCharType="separate"/>
      </w:r>
      <w:r w:rsidR="00404DC4" w:rsidRPr="00065302">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1043CC" w:rsidRPr="001043CC">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Pr="00065302">
        <w:rPr>
          <w:rStyle w:val="Hyperlink"/>
        </w:rPr>
      </w:r>
      <w:r w:rsidRPr="00065302">
        <w:rPr>
          <w:rStyle w:val="Hyperlink"/>
        </w:rPr>
        <w:fldChar w:fldCharType="separate"/>
      </w:r>
      <w:r w:rsidR="00404DC4" w:rsidRPr="00065302">
        <w:rPr>
          <w:rStyle w:val="Hyperlink"/>
        </w:rPr>
        <w:t>Appendix E: Glossary of Terms</w:t>
      </w:r>
      <w:r w:rsidRPr="00065302">
        <w:rPr>
          <w:rStyle w:val="Hyperlink"/>
        </w:rPr>
        <w:fldChar w:fldCharType="end"/>
      </w:r>
      <w:r>
        <w:t>.</w:t>
      </w:r>
    </w:p>
    <w:p w14:paraId="0DD3485F" w14:textId="3D6A76F3" w:rsidR="00D71BE8" w:rsidRDefault="00D71BE8"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_Ref39162759 \w \h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w:instrText>
        </w:r>
        <w:r w:rsidR="001043CC" w:rsidRPr="00137019">
          <w:rPr>
            <w:rStyle w:val="InternetLink"/>
          </w:rPr>
          <w:instrText xml:space="preserve"> \* MERGEFORMAT </w:instrText>
        </w:r>
        <w:r w:rsidRPr="00137019">
          <w:rPr>
            <w:rStyle w:val="InternetLink"/>
          </w:rPr>
        </w:r>
        <w:r w:rsidRPr="00137019">
          <w:rPr>
            <w:rStyle w:val="InternetLink"/>
          </w:rPr>
          <w:fldChar w:fldCharType="separate"/>
        </w:r>
        <w:r w:rsidR="001043CC" w:rsidRPr="00137019">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33A0A43C"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_Ref39163521 \r \h </w:instrText>
      </w:r>
      <w:r w:rsidRPr="00065302">
        <w:rPr>
          <w:rStyle w:val="Hyperlink"/>
        </w:rPr>
      </w:r>
      <w:r w:rsidRPr="00065302">
        <w:rPr>
          <w:rStyle w:val="Hyperlink"/>
        </w:rPr>
        <w:fldChar w:fldCharType="separate"/>
      </w:r>
      <w:r w:rsidR="00404DC4" w:rsidRPr="00065302">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1043CC" w:rsidRPr="001043CC">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0551F2ED" w14:textId="00DF4DFA" w:rsidR="00E751FE" w:rsidRDefault="00E751FE" w:rsidP="00C31ED0">
      <w:pPr>
        <w:pStyle w:val="ListParagraph"/>
        <w:numPr>
          <w:ilvl w:val="0"/>
          <w:numId w:val="177"/>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Pr="00065302">
        <w:rPr>
          <w:rStyle w:val="Hyperlink"/>
        </w:rPr>
      </w:r>
      <w:r w:rsidRPr="00065302">
        <w:rPr>
          <w:rStyle w:val="Hyperlink"/>
        </w:rPr>
        <w:fldChar w:fldCharType="separate"/>
      </w:r>
      <w:r w:rsidR="00404DC4" w:rsidRPr="00065302">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04DC4" w:rsidRPr="00485797">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Pr="00065302">
        <w:rPr>
          <w:rStyle w:val="Hyperlink"/>
        </w:rPr>
      </w:r>
      <w:r w:rsidRPr="00065302">
        <w:rPr>
          <w:rStyle w:val="Hyperlink"/>
        </w:rPr>
        <w:fldChar w:fldCharType="separate"/>
      </w:r>
      <w:r w:rsidR="00404DC4" w:rsidRPr="00065302">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404DC4" w:rsidRPr="00485797">
        <w:rPr>
          <w:rStyle w:val="InternetLink"/>
        </w:rPr>
        <w:t>Syntax of DFDL Annotation Elements</w:t>
      </w:r>
      <w:r w:rsidRPr="00485797">
        <w:rPr>
          <w:rStyle w:val="InternetLink"/>
        </w:rPr>
        <w:fldChar w:fldCharType="end"/>
      </w:r>
      <w:r>
        <w:t xml:space="preserve"> - describe</w:t>
      </w:r>
      <w:ins w:id="210" w:author="Mike Beckerle" w:date="2020-10-07T14:17:00Z">
        <w:r w:rsidR="001043CC">
          <w:t>s</w:t>
        </w:r>
      </w:ins>
      <w:r>
        <w:t xml:space="preserve"> the syntactic structure of DFDL annotations and introduces the purposes of the various annotations.</w:t>
      </w:r>
    </w:p>
    <w:p w14:paraId="22CE58E2" w14:textId="2BF00FF3"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_Ref39163832 \r \h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1043CC" w:rsidRPr="001043CC">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 schema, and also describes static checking that is done on the DFDL schema. </w:t>
      </w:r>
    </w:p>
    <w:p w14:paraId="1CE303CF" w14:textId="02A4384F"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_Ref39164053 \r \h </w:instrText>
      </w:r>
      <w:r w:rsidRPr="00065302">
        <w:rPr>
          <w:rStyle w:val="Hyperlink"/>
        </w:rPr>
      </w:r>
      <w:r w:rsidRPr="00065302">
        <w:rPr>
          <w:rStyle w:val="Hyperlink"/>
        </w:rPr>
        <w:fldChar w:fldCharType="separate"/>
      </w:r>
      <w:r w:rsidR="00404DC4" w:rsidRPr="00065302">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w:instrText>
        </w:r>
        <w:r w:rsidR="00137019" w:rsidRPr="00137019">
          <w:rPr>
            <w:rStyle w:val="InternetLink"/>
          </w:rPr>
          <w:instrText xml:space="preserve"> \* MERGEFORMAT </w:instrText>
        </w:r>
        <w:r w:rsidRPr="00137019">
          <w:rPr>
            <w:rStyle w:val="InternetLink"/>
          </w:rPr>
        </w:r>
        <w:r w:rsidRPr="00137019">
          <w:rPr>
            <w:rStyle w:val="InternetLink"/>
          </w:rPr>
          <w:fldChar w:fldCharType="separate"/>
        </w:r>
        <w:r w:rsidR="00137019" w:rsidRPr="00137019">
          <w:rPr>
            <w:rStyle w:val="InternetLink"/>
          </w:rPr>
          <w:t>DFDL Processing Introduction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04DC4" w:rsidRPr="00065302">
        <w:rPr>
          <w:rStyle w:val="Hyperlink"/>
        </w:rPr>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0E168772"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_Ref39164410 \r \h </w:instrText>
      </w:r>
      <w:r w:rsidRPr="00065302">
        <w:rPr>
          <w:rStyle w:val="Hyperlink"/>
        </w:rPr>
      </w:r>
      <w:r w:rsidRPr="00065302">
        <w:rPr>
          <w:rStyle w:val="Hyperlink"/>
        </w:rPr>
        <w:fldChar w:fldCharType="separate"/>
      </w:r>
      <w:r w:rsidR="00404DC4" w:rsidRPr="00065302">
        <w:rPr>
          <w:rStyle w:val="Hyperlink"/>
        </w:rPr>
        <w:t>10</w:t>
      </w:r>
      <w:r w:rsidRPr="00065302">
        <w:rPr>
          <w:rStyle w:val="Hyperlink"/>
        </w:rPr>
        <w:fldChar w:fldCharType="end"/>
      </w:r>
      <w:r w:rsidR="00137019" w:rsidRPr="00723E4C">
        <w:rPr>
          <w:rStyle w:val="Hyperlink"/>
          <w:u w:val="none"/>
        </w:rPr>
        <w:t xml:space="preserve">, </w:t>
      </w:r>
      <w:hyperlink w:anchor="_Overview:_Core_Representation" w:history="1">
        <w:r w:rsidR="00137019" w:rsidRPr="00137019">
          <w:rPr>
            <w:rStyle w:val="Hyperlink"/>
          </w:rPr>
          <w:t>Overview: Core Representation Properties and their Format Semantics</w:t>
        </w:r>
      </w:hyperlink>
      <w:r>
        <w:t xml:space="preserve"> provides an overview</w:t>
      </w:r>
      <w:ins w:id="211" w:author="Mike Beckerle" w:date="2020-10-07T14:21:00Z">
        <w:r w:rsidR="00137019">
          <w:t xml:space="preserve"> of</w:t>
        </w:r>
      </w:ins>
      <w:r>
        <w:t xml:space="preserve">, and Sections </w:t>
      </w:r>
      <w:r w:rsidRPr="00065302">
        <w:rPr>
          <w:rStyle w:val="Hyperlink"/>
        </w:rPr>
        <w:fldChar w:fldCharType="begin"/>
      </w:r>
      <w:r w:rsidRPr="00065302">
        <w:rPr>
          <w:rStyle w:val="Hyperlink"/>
        </w:rPr>
        <w:instrText xml:space="preserve"> REF _Ref39164433 \r \h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Pr="00065302">
        <w:rPr>
          <w:rStyle w:val="Hyperlink"/>
        </w:rPr>
      </w:r>
      <w:r w:rsidRPr="00065302">
        <w:rPr>
          <w:rStyle w:val="Hyperlink"/>
        </w:rPr>
        <w:fldChar w:fldCharType="separate"/>
      </w:r>
      <w:r w:rsidR="00404DC4" w:rsidRPr="00065302">
        <w:rPr>
          <w:rStyle w:val="Hyperlink"/>
        </w:rPr>
        <w:t>17</w:t>
      </w:r>
      <w:r w:rsidRPr="00065302">
        <w:rPr>
          <w:rStyle w:val="Hyperlink"/>
        </w:rPr>
        <w:fldChar w:fldCharType="end"/>
      </w:r>
      <w:r>
        <w:t xml:space="preserve"> describe</w:t>
      </w:r>
      <w:ins w:id="212" w:author="Mike Beckerle" w:date="2020-10-07T14:30:00Z">
        <w:r w:rsidR="00723E4C">
          <w:t xml:space="preserve"> in detail,</w:t>
        </w:r>
      </w:ins>
      <w:r>
        <w:t xml:space="preserve"> all the DFDL properties. The properties are organized as follows:</w:t>
      </w:r>
    </w:p>
    <w:p w14:paraId="281C49FD" w14:textId="596CC56A" w:rsidR="00E751FE" w:rsidRDefault="00F31291" w:rsidP="00C31ED0">
      <w:pPr>
        <w:numPr>
          <w:ilvl w:val="1"/>
          <w:numId w:val="177"/>
        </w:numPr>
      </w:pPr>
      <w:hyperlink w:anchor="_Properties_Common_to" w:history="1">
        <w:r w:rsidR="00E751FE" w:rsidRPr="00137019">
          <w:rPr>
            <w:rStyle w:val="Hyperlink"/>
          </w:rPr>
          <w:t>Common to both Content and Framing</w:t>
        </w:r>
      </w:hyperlink>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751FE" w:rsidRPr="00065302">
        <w:rPr>
          <w:rStyle w:val="Hyperlink"/>
        </w:rPr>
      </w:r>
      <w:r w:rsidR="00E751FE" w:rsidRPr="00065302">
        <w:rPr>
          <w:rStyle w:val="Hyperlink"/>
        </w:rPr>
        <w:fldChar w:fldCharType="separate"/>
      </w:r>
      <w:r w:rsidR="00404DC4" w:rsidRPr="00065302">
        <w:rPr>
          <w:rStyle w:val="Hyperlink"/>
        </w:rPr>
        <w:t>11</w:t>
      </w:r>
      <w:r w:rsidR="00E751FE" w:rsidRPr="00065302">
        <w:rPr>
          <w:rStyle w:val="Hyperlink"/>
        </w:rPr>
        <w:fldChar w:fldCharType="end"/>
      </w:r>
      <w:r w:rsidR="00E751FE">
        <w:t>)</w:t>
      </w:r>
    </w:p>
    <w:p w14:paraId="604F3D0F" w14:textId="486F8321" w:rsidR="00E751FE" w:rsidRDefault="00F31291" w:rsidP="00C31ED0">
      <w:pPr>
        <w:numPr>
          <w:ilvl w:val="1"/>
          <w:numId w:val="177"/>
        </w:numPr>
      </w:pPr>
      <w:hyperlink w:anchor="_Framing" w:history="1">
        <w:r w:rsidR="00E751FE" w:rsidRPr="00137019">
          <w:rPr>
            <w:rStyle w:val="Hyperlink"/>
          </w:rPr>
          <w:t>Common Framing, Position, and Length</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751FE" w:rsidRPr="00065302">
        <w:rPr>
          <w:rStyle w:val="Hyperlink"/>
        </w:rPr>
      </w:r>
      <w:r w:rsidR="00E751FE" w:rsidRPr="00065302">
        <w:rPr>
          <w:rStyle w:val="Hyperlink"/>
        </w:rPr>
        <w:fldChar w:fldCharType="separate"/>
      </w:r>
      <w:r w:rsidR="00404DC4" w:rsidRPr="00065302">
        <w:rPr>
          <w:rStyle w:val="Hyperlink"/>
        </w:rPr>
        <w:t>12</w:t>
      </w:r>
      <w:r w:rsidR="00E751FE" w:rsidRPr="00065302">
        <w:rPr>
          <w:rStyle w:val="Hyperlink"/>
        </w:rPr>
        <w:fldChar w:fldCharType="end"/>
      </w:r>
      <w:r w:rsidR="00E751FE">
        <w:t>)</w:t>
      </w:r>
    </w:p>
    <w:p w14:paraId="5AE65398" w14:textId="3DB9A7D9" w:rsidR="00E751FE" w:rsidRDefault="00F31291" w:rsidP="00C31ED0">
      <w:pPr>
        <w:numPr>
          <w:ilvl w:val="1"/>
          <w:numId w:val="177"/>
        </w:numPr>
      </w:pPr>
      <w:hyperlink w:anchor="_Simple_Types" w:history="1">
        <w:r w:rsidR="00E751FE" w:rsidRPr="00137019">
          <w:rPr>
            <w:rStyle w:val="Hyperlink"/>
          </w:rPr>
          <w:t>Simple Type Content</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751FE" w:rsidRPr="00065302">
        <w:rPr>
          <w:rStyle w:val="Hyperlink"/>
        </w:rPr>
      </w:r>
      <w:r w:rsidR="00E751FE" w:rsidRPr="00065302">
        <w:rPr>
          <w:rStyle w:val="Hyperlink"/>
        </w:rPr>
        <w:fldChar w:fldCharType="separate"/>
      </w:r>
      <w:r w:rsidR="00404DC4" w:rsidRPr="00065302">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w:t>
      </w:r>
      <w:del w:id="213" w:author="Mike Beckerle" w:date="2020-10-07T14:24:00Z">
        <w:r w:rsidR="00E751FE" w:rsidDel="00137019">
          <w:delText>l</w:delText>
        </w:r>
      </w:del>
      <w:r w:rsidR="00E751FE">
        <w:t xml:space="preserve"> types, then properties for all types with textual representation, and then </w:t>
      </w:r>
      <w:proofErr w:type="spellStart"/>
      <w:r w:rsidR="00E751FE">
        <w:t>Seproceeding</w:t>
      </w:r>
      <w:proofErr w:type="spellEnd"/>
      <w:r w:rsidR="00E751FE">
        <w:t xml:space="preserve"> through the types, covering textual and binary format properties for each type. </w:t>
      </w:r>
    </w:p>
    <w:p w14:paraId="5121E4AE" w14:textId="74EA0438" w:rsidR="00E751FE" w:rsidRDefault="00F31291" w:rsidP="00C31ED0">
      <w:pPr>
        <w:numPr>
          <w:ilvl w:val="1"/>
          <w:numId w:val="177"/>
        </w:numPr>
      </w:pPr>
      <w:hyperlink w:anchor="_Sequence_Groups" w:history="1">
        <w:r w:rsidR="00E751FE" w:rsidRPr="00137019">
          <w:rPr>
            <w:rStyle w:val="Hyperlink"/>
          </w:rPr>
          <w:t>Sequence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751FE" w:rsidRPr="00065302">
        <w:rPr>
          <w:rStyle w:val="Hyperlink"/>
        </w:rPr>
      </w:r>
      <w:r w:rsidR="00E751FE" w:rsidRPr="00065302">
        <w:rPr>
          <w:rStyle w:val="Hyperlink"/>
        </w:rPr>
        <w:fldChar w:fldCharType="separate"/>
      </w:r>
      <w:r w:rsidR="00404DC4" w:rsidRPr="00065302">
        <w:rPr>
          <w:rStyle w:val="Hyperlink"/>
        </w:rPr>
        <w:t>14</w:t>
      </w:r>
      <w:r w:rsidR="00E751FE" w:rsidRPr="00065302">
        <w:rPr>
          <w:rStyle w:val="Hyperlink"/>
        </w:rPr>
        <w:fldChar w:fldCharType="end"/>
      </w:r>
      <w:r w:rsidR="00E751FE">
        <w:t xml:space="preserve"> )</w:t>
      </w:r>
    </w:p>
    <w:p w14:paraId="1C4EC7B9" w14:textId="24EBFCAA" w:rsidR="00E751FE" w:rsidRDefault="00F31291" w:rsidP="00C31ED0">
      <w:pPr>
        <w:numPr>
          <w:ilvl w:val="1"/>
          <w:numId w:val="177"/>
        </w:numPr>
      </w:pPr>
      <w:hyperlink w:anchor="_Choice_Groups" w:history="1">
        <w:r w:rsidR="00E751FE" w:rsidRPr="00137019">
          <w:rPr>
            <w:rStyle w:val="Hyperlink"/>
          </w:rPr>
          <w:t>Choice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751FE" w:rsidRPr="00065302">
        <w:rPr>
          <w:rStyle w:val="Hyperlink"/>
        </w:rPr>
      </w:r>
      <w:r w:rsidR="00E751FE" w:rsidRPr="00065302">
        <w:rPr>
          <w:rStyle w:val="Hyperlink"/>
        </w:rPr>
        <w:fldChar w:fldCharType="separate"/>
      </w:r>
      <w:r w:rsidR="00404DC4" w:rsidRPr="00065302">
        <w:rPr>
          <w:rStyle w:val="Hyperlink"/>
        </w:rPr>
        <w:t>15</w:t>
      </w:r>
      <w:r w:rsidR="00E751FE" w:rsidRPr="00065302">
        <w:rPr>
          <w:rStyle w:val="Hyperlink"/>
        </w:rPr>
        <w:fldChar w:fldCharType="end"/>
      </w:r>
      <w:r w:rsidR="00E751FE">
        <w:t xml:space="preserve"> )</w:t>
      </w:r>
    </w:p>
    <w:p w14:paraId="1550B5E3" w14:textId="62782F7E" w:rsidR="00E751FE" w:rsidRDefault="00F31291" w:rsidP="00C31ED0">
      <w:pPr>
        <w:numPr>
          <w:ilvl w:val="1"/>
          <w:numId w:val="177"/>
        </w:numPr>
      </w:pPr>
      <w:hyperlink w:anchor="_Properties_for_Array" w:history="1">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751FE" w:rsidRPr="00065302">
        <w:rPr>
          <w:rStyle w:val="Hyperlink"/>
        </w:rPr>
      </w:r>
      <w:r w:rsidR="00E751FE" w:rsidRPr="00065302">
        <w:rPr>
          <w:rStyle w:val="Hyperlink"/>
        </w:rPr>
        <w:fldChar w:fldCharType="separate"/>
      </w:r>
      <w:r w:rsidR="00404DC4" w:rsidRPr="00065302">
        <w:rPr>
          <w:rStyle w:val="Hyperlink"/>
        </w:rPr>
        <w:t>16</w:t>
      </w:r>
      <w:r w:rsidR="00E751FE" w:rsidRPr="00065302">
        <w:rPr>
          <w:rStyle w:val="Hyperlink"/>
        </w:rPr>
        <w:fldChar w:fldCharType="end"/>
      </w:r>
      <w:r w:rsidR="00E751FE">
        <w:t xml:space="preserve"> )</w:t>
      </w:r>
    </w:p>
    <w:p w14:paraId="545E8959" w14:textId="67454783" w:rsidR="00E751FE" w:rsidRDefault="00F31291" w:rsidP="00C31ED0">
      <w:pPr>
        <w:numPr>
          <w:ilvl w:val="1"/>
          <w:numId w:val="177"/>
        </w:numPr>
      </w:pPr>
      <w:hyperlink w:anchor="_Calculated_Value_Properties" w:history="1">
        <w:r w:rsidR="00E751FE" w:rsidRPr="00137019">
          <w:rPr>
            <w:rStyle w:val="Hyperlink"/>
          </w:rPr>
          <w:t>Calculated Values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751FE" w:rsidRPr="00065302">
        <w:rPr>
          <w:rStyle w:val="Hyperlink"/>
        </w:rPr>
      </w:r>
      <w:r w:rsidR="00E751FE" w:rsidRPr="00065302">
        <w:rPr>
          <w:rStyle w:val="Hyperlink"/>
        </w:rPr>
        <w:fldChar w:fldCharType="separate"/>
      </w:r>
      <w:r w:rsidR="00404DC4" w:rsidRPr="00065302">
        <w:rPr>
          <w:rStyle w:val="Hyperlink"/>
        </w:rPr>
        <w:t>17</w:t>
      </w:r>
      <w:r w:rsidR="00E751FE" w:rsidRPr="00065302">
        <w:rPr>
          <w:rStyle w:val="Hyperlink"/>
        </w:rPr>
        <w:fldChar w:fldCharType="end"/>
      </w:r>
      <w:r w:rsidR="00E751FE">
        <w:t xml:space="preserve"> )</w:t>
      </w:r>
    </w:p>
    <w:p w14:paraId="13679E6A" w14:textId="50ED4082"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_Ref39164965 \r \h </w:instrText>
      </w:r>
      <w:r w:rsidRPr="00065302">
        <w:rPr>
          <w:rStyle w:val="Hyperlink"/>
        </w:rPr>
      </w:r>
      <w:r w:rsidRPr="00065302">
        <w:rPr>
          <w:rStyle w:val="Hyperlink"/>
        </w:rPr>
        <w:fldChar w:fldCharType="separate"/>
      </w:r>
      <w:r w:rsidR="00404DC4" w:rsidRPr="00065302">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137019" w:rsidRPr="00137019">
          <w:rPr>
            <w:rStyle w:val="InternetLink"/>
          </w:rPr>
          <w:t>DFDL Expression Language</w:t>
        </w:r>
        <w:r w:rsidRPr="00137019">
          <w:rPr>
            <w:rStyle w:val="InternetLink"/>
          </w:rPr>
          <w:fldChar w:fldCharType="end"/>
        </w:r>
      </w:hyperlink>
      <w:r>
        <w:t xml:space="preserve"> covers the XPath-</w:t>
      </w:r>
      <w:del w:id="214" w:author="Mike Beckerle" w:date="2020-10-07T14:31:00Z">
        <w:r w:rsidDel="0013417F">
          <w:delText xml:space="preserve">like </w:delText>
        </w:r>
      </w:del>
      <w:ins w:id="215" w:author="Mike Beckerle" w:date="2020-10-07T14:31:00Z">
        <w:r w:rsidR="0013417F">
          <w:t xml:space="preserve">derived </w:t>
        </w:r>
      </w:ins>
      <w:r>
        <w:t>expression language that is embedded in DFDL and is used for computing the values of many properties dynamically, as well as for calculated value elements, and assertion checking.</w:t>
      </w:r>
    </w:p>
    <w:p w14:paraId="359DC7FE" w14:textId="2A3BE328"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_Ref39165089 \r \h </w:instrText>
      </w:r>
      <w:r w:rsidRPr="00065302">
        <w:rPr>
          <w:rStyle w:val="Hyperlink"/>
        </w:rPr>
      </w:r>
      <w:r w:rsidRPr="00065302">
        <w:rPr>
          <w:rStyle w:val="Hyperlink"/>
        </w:rPr>
        <w:fldChar w:fldCharType="separate"/>
      </w:r>
      <w:r w:rsidR="00404DC4" w:rsidRPr="00065302">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137019" w:rsidRPr="00137019">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09098557" w14:textId="5B7F67F8" w:rsidR="00E751FE" w:rsidRPr="00D71BE8" w:rsidRDefault="00E751FE" w:rsidP="00E751FE">
      <w:r>
        <w:t xml:space="preserve">The remaining sections and </w:t>
      </w:r>
      <w:proofErr w:type="spellStart"/>
      <w:r>
        <w:t>appendicies</w:t>
      </w:r>
      <w:proofErr w:type="spellEnd"/>
      <w:r>
        <w:t xml:space="preserve">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B31DA3">
      <w:pPr>
        <w:pStyle w:val="Heading1"/>
      </w:pPr>
      <w:bookmarkStart w:id="216" w:name="_Notational_and_Definitional"/>
      <w:bookmarkStart w:id="217" w:name="_Ref39162589"/>
      <w:bookmarkStart w:id="218" w:name="_Toc52984500"/>
      <w:bookmarkEnd w:id="216"/>
      <w:r>
        <w:lastRenderedPageBreak/>
        <w:t>Notational and Definitional Conventions</w:t>
      </w:r>
      <w:bookmarkEnd w:id="58"/>
      <w:bookmarkEnd w:id="204"/>
      <w:bookmarkEnd w:id="205"/>
      <w:bookmarkEnd w:id="206"/>
      <w:bookmarkEnd w:id="207"/>
      <w:bookmarkEnd w:id="208"/>
      <w:bookmarkEnd w:id="209"/>
      <w:bookmarkEnd w:id="217"/>
      <w:bookmarkEnd w:id="218"/>
    </w:p>
    <w:p w14:paraId="39BA3CE8" w14:textId="77777777" w:rsidR="009D2DEF" w:rsidRDefault="009D2DEF" w:rsidP="009D2DEF">
      <w:r>
        <w:t xml:space="preserve">Examples of DFDL schemas provided </w:t>
      </w:r>
      <w:proofErr w:type="spellStart"/>
      <w:r>
        <w:t>herin</w:t>
      </w:r>
      <w:proofErr w:type="spellEnd"/>
      <w:r>
        <w:t xml:space="preserve"> are for illustration purposes only and for clarity they will often not include all the necessary DFDL properties that would be needed for a complete functional DFDL schema.</w:t>
      </w:r>
    </w:p>
    <w:p w14:paraId="3B578BF3" w14:textId="77777777" w:rsidR="00EC6E09" w:rsidRDefault="00EC6E09" w:rsidP="00B31DA3">
      <w:pPr>
        <w:pStyle w:val="Heading2"/>
      </w:pPr>
      <w:bookmarkStart w:id="219" w:name="_Toc52984501"/>
      <w:bookmarkStart w:id="220" w:name="_Toc177399022"/>
      <w:bookmarkStart w:id="221" w:name="_Toc175057308"/>
      <w:bookmarkStart w:id="222" w:name="_Toc199516215"/>
      <w:bookmarkStart w:id="223" w:name="_Toc194983896"/>
      <w:bookmarkStart w:id="224" w:name="_Toc243112734"/>
      <w:bookmarkStart w:id="225" w:name="_Toc349042607"/>
      <w:r>
        <w:t>Glossary and Terminology</w:t>
      </w:r>
      <w:bookmarkEnd w:id="219"/>
    </w:p>
    <w:p w14:paraId="28A0C522" w14:textId="6BC5042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024688" w:rsidRPr="00065302">
        <w:rPr>
          <w:rStyle w:val="Hyperlink"/>
        </w:rPr>
        <w:t>Appendix E: Glossary of Terms</w:t>
      </w:r>
      <w:r w:rsidR="00024688" w:rsidRPr="00065302">
        <w:rPr>
          <w:rStyle w:val="Hyperlink"/>
        </w:rPr>
        <w:fldChar w:fldCharType="end"/>
      </w:r>
      <w:r w:rsidR="00024688">
        <w:t>.</w:t>
      </w:r>
    </w:p>
    <w:p w14:paraId="0BCD6F3E" w14:textId="33A04E1C"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633142FC" w14:textId="77777777" w:rsidR="009D2DEF" w:rsidRDefault="009D2DEF" w:rsidP="009D2DEF">
      <w:pPr>
        <w:rPr>
          <w:rFonts w:cs="Arial"/>
        </w:rPr>
      </w:pPr>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77777777" w:rsidR="009D2DEF" w:rsidRDefault="009D2DEF" w:rsidP="009D2DEF">
      <w:pPr>
        <w:rPr>
          <w:rFonts w:cs="Arial"/>
        </w:rPr>
      </w:pPr>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06E84962"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ins w:id="226" w:author="Mike Beckerle" w:date="2020-10-07T14:32:00Z">
        <w:r w:rsidR="0013417F">
          <w:rPr>
            <w:rFonts w:cs="Arial"/>
          </w:rPr>
          <w:fldChar w:fldCharType="begin"/>
        </w:r>
        <w:r w:rsidR="0013417F">
          <w:rPr>
            <w:rFonts w:cs="Arial"/>
          </w:rPr>
          <w:instrText xml:space="preserve"> REF _Ref52973577 \r \h </w:instrText>
        </w:r>
      </w:ins>
      <w:r w:rsidR="0013417F">
        <w:rPr>
          <w:rFonts w:cs="Arial"/>
        </w:rPr>
      </w:r>
      <w:r w:rsidR="0013417F">
        <w:rPr>
          <w:rFonts w:cs="Arial"/>
        </w:rPr>
        <w:fldChar w:fldCharType="separate"/>
      </w:r>
      <w:ins w:id="227" w:author="Mike Beckerle" w:date="2020-10-07T14:32:00Z">
        <w:r w:rsidR="0013417F">
          <w:rPr>
            <w:rFonts w:cs="Arial"/>
          </w:rPr>
          <w:t>5.3.1</w:t>
        </w:r>
        <w:r w:rsidR="0013417F">
          <w:rPr>
            <w:rFonts w:cs="Arial"/>
          </w:rPr>
          <w:fldChar w:fldCharType="end"/>
        </w:r>
      </w:ins>
      <w:del w:id="228" w:author="Mike Beckerle" w:date="2020-10-07T14:32:00Z">
        <w:r w:rsidR="002224FE" w:rsidDel="0013417F">
          <w:rPr>
            <w:rFonts w:cs="Arial"/>
          </w:rPr>
          <w:fldChar w:fldCharType="begin"/>
        </w:r>
        <w:r w:rsidR="002224FE" w:rsidDel="0013417F">
          <w:rPr>
            <w:rFonts w:cs="Arial"/>
          </w:rPr>
          <w:delInstrText xml:space="preserve"> REF _Ref52291196 \r \h </w:delInstrText>
        </w:r>
        <w:r w:rsidR="002224FE" w:rsidDel="0013417F">
          <w:rPr>
            <w:rFonts w:cs="Arial"/>
          </w:rPr>
        </w:r>
        <w:r w:rsidR="002224FE" w:rsidDel="0013417F">
          <w:rPr>
            <w:rFonts w:cs="Arial"/>
          </w:rPr>
          <w:fldChar w:fldCharType="separate"/>
        </w:r>
        <w:r w:rsidR="002224FE" w:rsidDel="0013417F">
          <w:rPr>
            <w:rFonts w:cs="Arial"/>
          </w:rPr>
          <w:delText>5.3.2</w:delText>
        </w:r>
        <w:r w:rsidR="002224FE" w:rsidDel="0013417F">
          <w:rPr>
            <w:rFonts w:cs="Arial"/>
          </w:rPr>
          <w:fldChar w:fldCharType="end"/>
        </w:r>
      </w:del>
      <w:r w:rsidR="002224FE">
        <w:rPr>
          <w:rFonts w:cs="Arial"/>
        </w:rPr>
        <w:t>,</w:t>
      </w:r>
      <w:del w:id="229" w:author="Mike Beckerle" w:date="2020-10-07T14:32:00Z">
        <w:r w:rsidR="002224FE" w:rsidDel="0013417F">
          <w:rPr>
            <w:rFonts w:cs="Arial"/>
          </w:rPr>
          <w:delText xml:space="preserve"> </w:delText>
        </w:r>
      </w:del>
      <w:hyperlink w:anchor="_MinOccurs,_MaxOccurs" w:history="1">
        <w:r w:rsidR="0013417F" w:rsidRPr="0013417F">
          <w:rPr>
            <w:rStyle w:val="Hyperlink"/>
            <w:rFonts w:cs="Arial"/>
          </w:rPr>
          <w:t xml:space="preserve">MinOccurs, </w:t>
        </w:r>
        <w:proofErr w:type="spellStart"/>
        <w:r w:rsidR="0013417F" w:rsidRPr="0013417F">
          <w:rPr>
            <w:rStyle w:val="Hyperlink"/>
            <w:rFonts w:cs="Arial"/>
          </w:rPr>
          <w:t>MaxOccurs</w:t>
        </w:r>
        <w:proofErr w:type="spellEnd"/>
      </w:hyperlink>
      <w:r w:rsidR="002224FE">
        <w:rPr>
          <w:rFonts w:cs="Arial"/>
        </w:rPr>
        <w:t xml:space="preserve">) </w:t>
      </w:r>
      <w:r>
        <w:rPr>
          <w:rFonts w:cs="Arial"/>
        </w:rPr>
        <w:t xml:space="preserve">having to do with the way element declarations are annotated in the DFDL </w:t>
      </w:r>
      <w:proofErr w:type="spellStart"/>
      <w:r>
        <w:rPr>
          <w:rFonts w:cs="Arial"/>
        </w:rPr>
        <w:t>language.The</w:t>
      </w:r>
      <w:proofErr w:type="spellEnd"/>
      <w:r>
        <w:rPr>
          <w:rFonts w:cs="Arial"/>
        </w:rPr>
        <w:t xml:space="preserv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B31DA3">
      <w:pPr>
        <w:pStyle w:val="Heading2"/>
      </w:pPr>
      <w:bookmarkStart w:id="230" w:name="_Toc52984502"/>
      <w:r>
        <w:t>Failure Types</w:t>
      </w:r>
      <w:bookmarkEnd w:id="220"/>
      <w:bookmarkEnd w:id="221"/>
      <w:bookmarkEnd w:id="222"/>
      <w:bookmarkEnd w:id="223"/>
      <w:bookmarkEnd w:id="224"/>
      <w:bookmarkEnd w:id="225"/>
      <w:bookmarkEnd w:id="230"/>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231" w:name="_Ref140935774"/>
      <w:bookmarkStart w:id="232" w:name="_Toc177399023"/>
      <w:bookmarkStart w:id="233" w:name="_Toc175057309"/>
      <w:bookmarkStart w:id="234" w:name="_Toc199516216"/>
      <w:bookmarkStart w:id="235" w:name="_Toc194983897"/>
      <w:bookmarkStart w:id="236" w:name="_Toc243112735"/>
      <w:bookmarkStart w:id="237" w:name="_Toc349042608"/>
      <w:r>
        <w:t>There are several kinds of failures that can occur when a DFDL processor is handling data and/or a DFDL schema. These are:</w:t>
      </w:r>
    </w:p>
    <w:p w14:paraId="33A0EB33" w14:textId="73B9F106" w:rsidR="00415598" w:rsidRDefault="00415598" w:rsidP="00415598">
      <w:pPr>
        <w:pStyle w:val="ListParagraph"/>
        <w:numPr>
          <w:ilvl w:val="0"/>
          <w:numId w:val="18"/>
        </w:numPr>
      </w:pPr>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p>
    <w:p w14:paraId="3F6BDDE4" w14:textId="6FE1AAE3" w:rsidR="00415598" w:rsidRDefault="00415598" w:rsidP="00415598">
      <w:pPr>
        <w:pStyle w:val="ListParagraph"/>
        <w:numPr>
          <w:ilvl w:val="0"/>
          <w:numId w:val="18"/>
        </w:numPr>
      </w:pPr>
      <w:r w:rsidRPr="002439DA">
        <w:rPr>
          <w:b/>
          <w:bCs/>
          <w:i/>
          <w:iCs/>
        </w:rPr>
        <w:t>Processing Error</w:t>
      </w:r>
      <w:r>
        <w:t xml:space="preserve"> - These are errors that occur when parsing</w:t>
      </w:r>
      <w:ins w:id="238" w:author="Mike Beckerle" w:date="2020-10-07T14:37:00Z">
        <w:r w:rsidR="0013417F">
          <w:t xml:space="preserve"> </w:t>
        </w:r>
      </w:ins>
      <w:del w:id="239" w:author="Mike Beckerle" w:date="2020-10-07T14:35:00Z">
        <w:r w:rsidDel="0013417F">
          <w:delText xml:space="preserve">, in which case they are called Parse Errors,  </w:delText>
        </w:r>
      </w:del>
      <w:r>
        <w:t xml:space="preserve">or </w:t>
      </w:r>
      <w:del w:id="240" w:author="Mike Beckerle" w:date="2020-10-07T14:35:00Z">
        <w:r w:rsidDel="0013417F">
          <w:delText xml:space="preserve">when </w:delText>
        </w:r>
      </w:del>
      <w:r>
        <w:t>unparsing</w:t>
      </w:r>
      <w:del w:id="241" w:author="Mike Beckerle" w:date="2020-10-07T14:35:00Z">
        <w:r w:rsidDel="0013417F">
          <w:delText xml:space="preserve"> in which case they are called Unparse Errors</w:delText>
        </w:r>
      </w:del>
      <w:r>
        <w:t>.</w:t>
      </w:r>
    </w:p>
    <w:p w14:paraId="282C4FEB" w14:textId="18A489C7" w:rsidR="00415598" w:rsidRDefault="00415598" w:rsidP="00415598">
      <w:pPr>
        <w:pStyle w:val="ListParagraph"/>
        <w:numPr>
          <w:ilvl w:val="1"/>
          <w:numId w:val="18"/>
        </w:numPr>
      </w:pPr>
      <w:del w:id="242" w:author="Mike Beckerle" w:date="2020-10-07T14:35:00Z">
        <w:r w:rsidRPr="002439DA" w:rsidDel="0013417F">
          <w:rPr>
            <w:b/>
            <w:bCs/>
            <w:i/>
            <w:iCs/>
          </w:rPr>
          <w:delText>Parse Error</w:delText>
        </w:r>
        <w:r w:rsidDel="0013417F">
          <w:delText xml:space="preserve"> - these</w:delText>
        </w:r>
      </w:del>
      <w:ins w:id="243" w:author="Mike Beckerle" w:date="2020-10-07T14:35:00Z">
        <w:r w:rsidR="0013417F" w:rsidRPr="0013417F">
          <w:t xml:space="preserve">At parse time, </w:t>
        </w:r>
      </w:ins>
      <w:del w:id="244" w:author="Mike Beckerle" w:date="2020-10-08T20:30:00Z">
        <w:r w:rsidRPr="0013417F" w:rsidDel="00B31DA3">
          <w:delText xml:space="preserve"> </w:delText>
        </w:r>
        <w:r w:rsidDel="00B31DA3">
          <w:delText>error</w:delText>
        </w:r>
      </w:del>
      <w:ins w:id="245" w:author="Mike Beckerle" w:date="2020-10-08T20:30:00Z">
        <w:r w:rsidR="00B31DA3">
          <w:t>Processing Error</w:t>
        </w:r>
      </w:ins>
      <w:r>
        <w:t xml:space="preserve">s can cause the parser to search (such as via backtracking) for alternative ways to parse the data as are allowed by the DFDL schema. In that sense parse-time </w:t>
      </w:r>
      <w:del w:id="246" w:author="Mike Beckerle" w:date="2020-10-08T20:30:00Z">
        <w:r w:rsidDel="00B31DA3">
          <w:delText>processing error</w:delText>
        </w:r>
      </w:del>
      <w:ins w:id="247" w:author="Mike Beckerle" w:date="2020-10-08T20:30:00Z">
        <w:r w:rsidR="00B31DA3">
          <w:t>Processing Error</w:t>
        </w:r>
      </w:ins>
      <w:r>
        <w:t xml:space="preserve">s guide the parsing, and when the parser finds an alternative way to parse the data, a prior parse error is said to have been </w:t>
      </w:r>
      <w:r w:rsidRPr="006F7CE2">
        <w:rPr>
          <w:i/>
          <w:iCs/>
        </w:rPr>
        <w:t>suppressed</w:t>
      </w:r>
      <w:r>
        <w:t xml:space="preserve">. A parse error that is not suppressed </w:t>
      </w:r>
      <w:r w:rsidR="006F7CE2">
        <w:t>MUST terminate</w:t>
      </w:r>
      <w:r>
        <w:t xml:space="preserve"> parsing with a diagnostic message.</w:t>
      </w:r>
    </w:p>
    <w:p w14:paraId="64B3E277" w14:textId="5C4BD916" w:rsidR="00415598" w:rsidRDefault="00415598" w:rsidP="00415598">
      <w:pPr>
        <w:pStyle w:val="ListParagraph"/>
        <w:numPr>
          <w:ilvl w:val="1"/>
          <w:numId w:val="18"/>
        </w:numPr>
      </w:pPr>
      <w:del w:id="248" w:author="Mike Beckerle" w:date="2020-10-07T14:36:00Z">
        <w:r w:rsidRPr="002439DA" w:rsidDel="0013417F">
          <w:rPr>
            <w:b/>
            <w:bCs/>
            <w:i/>
            <w:iCs/>
          </w:rPr>
          <w:delText>Unparse Error</w:delText>
        </w:r>
        <w:r w:rsidDel="0013417F">
          <w:delText xml:space="preserve"> - these </w:delText>
        </w:r>
      </w:del>
      <w:ins w:id="249" w:author="Mike Beckerle" w:date="2020-10-07T14:37:00Z">
        <w:r w:rsidR="0013417F">
          <w:t xml:space="preserve">At unparse-time, </w:t>
        </w:r>
      </w:ins>
      <w:del w:id="250" w:author="Mike Beckerle" w:date="2020-10-08T20:30:00Z">
        <w:r w:rsidDel="00B31DA3">
          <w:delText>error</w:delText>
        </w:r>
      </w:del>
      <w:ins w:id="251" w:author="Mike Beckerle" w:date="2020-10-08T20:30:00Z">
        <w:r w:rsidR="00B31DA3">
          <w:t>Processing Error</w:t>
        </w:r>
      </w:ins>
      <w:r>
        <w:t>s are generally fatal. They</w:t>
      </w:r>
      <w:r w:rsidR="006F7CE2">
        <w:t xml:space="preserve"> MUST</w:t>
      </w:r>
      <w:r>
        <w:t xml:space="preserve"> cause unparsing to stop with a diagnostic message.</w:t>
      </w:r>
    </w:p>
    <w:p w14:paraId="4702A6EA" w14:textId="156F3C6D" w:rsidR="00415598" w:rsidRDefault="00415598" w:rsidP="00415598">
      <w:pPr>
        <w:pStyle w:val="ListParagraph"/>
        <w:numPr>
          <w:ilvl w:val="0"/>
          <w:numId w:val="18"/>
        </w:numPr>
      </w:pPr>
      <w:r w:rsidRPr="002439DA">
        <w:rPr>
          <w:b/>
          <w:bCs/>
          <w:i/>
          <w:iCs/>
        </w:rPr>
        <w:t>Validation Error</w:t>
      </w:r>
      <w:r>
        <w:t xml:space="preserve"> - These are errors when optional validation checking is available and enabled. Validation errors </w:t>
      </w:r>
      <w:r w:rsidR="006F7CE2">
        <w:t>MUST</w:t>
      </w:r>
      <w:r>
        <w:t xml:space="preserve"> not stop, nor influence, parsing</w:t>
      </w:r>
      <w:r w:rsidR="0081545C">
        <w:t xml:space="preserve"> or unparsing behavior. </w:t>
      </w:r>
      <w:r>
        <w:t xml:space="preserve">Validation errors are effectively warnings indicating </w:t>
      </w:r>
      <w:r w:rsidR="0081545C">
        <w:t>lack of conformance of the parser output, or the unparser input, with</w:t>
      </w:r>
      <w:r>
        <w:t xml:space="preserve"> the XML Schema facet constraints, </w:t>
      </w:r>
      <w:r w:rsidR="0081545C">
        <w:t xml:space="preserve">or </w:t>
      </w:r>
      <w:r>
        <w:t xml:space="preserve"> the XSD </w:t>
      </w:r>
      <w:proofErr w:type="spellStart"/>
      <w:r>
        <w:t>maxOccurs</w:t>
      </w:r>
      <w:proofErr w:type="spellEnd"/>
      <w:r>
        <w:t xml:space="preserve"> and XSD minOccurs values</w:t>
      </w:r>
      <w:r w:rsidR="006F7CE2">
        <w:t>.</w:t>
      </w:r>
    </w:p>
    <w:p w14:paraId="4BCA2FDB" w14:textId="1475416B" w:rsidR="00415598" w:rsidRDefault="00415598" w:rsidP="00415598">
      <w:pPr>
        <w:pStyle w:val="ListParagraph"/>
        <w:numPr>
          <w:ilvl w:val="0"/>
          <w:numId w:val="18"/>
        </w:numPr>
      </w:pPr>
      <w:r w:rsidRPr="002439DA">
        <w:rPr>
          <w:b/>
          <w:bCs/>
          <w:i/>
          <w:iCs/>
        </w:rPr>
        <w:lastRenderedPageBreak/>
        <w:t>Recoverable Error</w:t>
      </w:r>
      <w:r w:rsidR="0081545C">
        <w:t xml:space="preserve"> - In addition to using XML Schema validation, DFDL also provides the ability to add </w:t>
      </w:r>
      <w:del w:id="252" w:author="Mike Beckerle" w:date="2020-10-08T20:34:00Z">
        <w:r w:rsidR="0081545C" w:rsidDel="00B31DA3">
          <w:delText>recoverable error</w:delText>
        </w:r>
      </w:del>
      <w:ins w:id="253" w:author="Mike Beckerle" w:date="2020-10-08T20:34:00Z">
        <w:r w:rsidR="00B31DA3">
          <w:t>Recoverable Error</w:t>
        </w:r>
      </w:ins>
      <w:r w:rsidR="0081545C">
        <w:t xml:space="preserve"> assertions to a DF</w:t>
      </w:r>
      <w:r w:rsidR="002439DA">
        <w:t>DL</w:t>
      </w:r>
      <w:r w:rsidR="0081545C">
        <w:t xml:space="preserve"> schema. These cause diagnostic messages to be created but </w:t>
      </w:r>
      <w:r w:rsidR="006F7CE2">
        <w:t>MUST</w:t>
      </w:r>
      <w:r w:rsidR="0081545C">
        <w:t xml:space="preserve"> not </w:t>
      </w:r>
      <w:ins w:id="254" w:author="Mike Beckerle" w:date="2020-10-07T14:40:00Z">
        <w:r w:rsidR="00AA0FDE">
          <w:t xml:space="preserve">stop, nor </w:t>
        </w:r>
      </w:ins>
      <w:r w:rsidR="0081545C">
        <w:t>influence</w:t>
      </w:r>
      <w:ins w:id="255" w:author="Mike Beckerle" w:date="2020-10-07T14:40:00Z">
        <w:r w:rsidR="00AA0FDE">
          <w:t>,</w:t>
        </w:r>
      </w:ins>
      <w:r w:rsidR="0081545C">
        <w:t xml:space="preserve"> parsing or unparsing</w:t>
      </w:r>
      <w:ins w:id="256" w:author="Mike Beckerle" w:date="2020-10-07T14:40:00Z">
        <w:r w:rsidR="00AA0FDE">
          <w:t xml:space="preserve"> behavior</w:t>
        </w:r>
      </w:ins>
      <w:r w:rsidR="0081545C">
        <w:t xml:space="preserve">. </w:t>
      </w:r>
    </w:p>
    <w:p w14:paraId="2BD4D9F8" w14:textId="064B25DB" w:rsidR="000E1214" w:rsidRDefault="00A87198" w:rsidP="00B31DA3">
      <w:pPr>
        <w:pStyle w:val="Heading1"/>
      </w:pPr>
      <w:bookmarkStart w:id="257" w:name="_Toc39166740"/>
      <w:bookmarkStart w:id="258" w:name="_Toc50556557"/>
      <w:bookmarkStart w:id="259" w:name="_Toc50558166"/>
      <w:bookmarkStart w:id="260" w:name="_Toc50633672"/>
      <w:bookmarkStart w:id="261" w:name="_Toc50633966"/>
      <w:bookmarkStart w:id="262" w:name="_Toc50634260"/>
      <w:bookmarkStart w:id="263" w:name="_Toc38908491"/>
      <w:bookmarkStart w:id="264" w:name="_Toc39166741"/>
      <w:bookmarkStart w:id="265" w:name="_Toc50556558"/>
      <w:bookmarkStart w:id="266" w:name="_Toc50558167"/>
      <w:bookmarkStart w:id="267" w:name="_Toc50633673"/>
      <w:bookmarkStart w:id="268" w:name="_Toc50633967"/>
      <w:bookmarkStart w:id="269" w:name="_Toc50634261"/>
      <w:bookmarkStart w:id="270" w:name="_Toc38908492"/>
      <w:bookmarkStart w:id="271" w:name="_Toc39166742"/>
      <w:bookmarkStart w:id="272" w:name="_Toc50556559"/>
      <w:bookmarkStart w:id="273" w:name="_Toc50558168"/>
      <w:bookmarkStart w:id="274" w:name="_Toc50633674"/>
      <w:bookmarkStart w:id="275" w:name="_Toc50633968"/>
      <w:bookmarkStart w:id="276" w:name="_Toc50634262"/>
      <w:bookmarkStart w:id="277" w:name="_Toc38908493"/>
      <w:bookmarkStart w:id="278" w:name="_Toc39166743"/>
      <w:bookmarkStart w:id="279" w:name="_Toc50556560"/>
      <w:bookmarkStart w:id="280" w:name="_Toc50558169"/>
      <w:bookmarkStart w:id="281" w:name="_Toc50633675"/>
      <w:bookmarkStart w:id="282" w:name="_Toc50633969"/>
      <w:bookmarkStart w:id="283" w:name="_Toc50634263"/>
      <w:bookmarkStart w:id="284" w:name="_Toc38880376"/>
      <w:bookmarkStart w:id="285" w:name="_Toc38881915"/>
      <w:bookmarkStart w:id="286" w:name="_Toc38908494"/>
      <w:bookmarkStart w:id="287" w:name="_Toc39166744"/>
      <w:bookmarkStart w:id="288" w:name="_Toc50556561"/>
      <w:bookmarkStart w:id="289" w:name="_Toc50558170"/>
      <w:bookmarkStart w:id="290" w:name="_Toc50633676"/>
      <w:bookmarkStart w:id="291" w:name="_Toc50633970"/>
      <w:bookmarkStart w:id="292" w:name="_Toc50634264"/>
      <w:bookmarkStart w:id="293" w:name="_Toc38908495"/>
      <w:bookmarkStart w:id="294" w:name="_Toc39166745"/>
      <w:bookmarkStart w:id="295" w:name="_Toc50556562"/>
      <w:bookmarkStart w:id="296" w:name="_Toc50558171"/>
      <w:bookmarkStart w:id="297" w:name="_Toc50633677"/>
      <w:bookmarkStart w:id="298" w:name="_Toc50633971"/>
      <w:bookmarkStart w:id="299" w:name="_Toc50634265"/>
      <w:bookmarkStart w:id="300" w:name="_Toc38908496"/>
      <w:bookmarkStart w:id="301" w:name="_Toc39166746"/>
      <w:bookmarkStart w:id="302" w:name="_Toc50556563"/>
      <w:bookmarkStart w:id="303" w:name="_Toc50558172"/>
      <w:bookmarkStart w:id="304" w:name="_Toc50633678"/>
      <w:bookmarkStart w:id="305" w:name="_Toc50633972"/>
      <w:bookmarkStart w:id="306" w:name="_Toc50634266"/>
      <w:bookmarkStart w:id="307" w:name="_Toc38908497"/>
      <w:bookmarkStart w:id="308" w:name="_Toc39166747"/>
      <w:bookmarkStart w:id="309" w:name="_Toc50556564"/>
      <w:bookmarkStart w:id="310" w:name="_Toc50558173"/>
      <w:bookmarkStart w:id="311" w:name="_Toc50633679"/>
      <w:bookmarkStart w:id="312" w:name="_Toc50633973"/>
      <w:bookmarkStart w:id="313" w:name="_Toc50634267"/>
      <w:bookmarkStart w:id="314" w:name="_Toc38908498"/>
      <w:bookmarkStart w:id="315" w:name="_Toc39166748"/>
      <w:bookmarkStart w:id="316" w:name="_Toc50556565"/>
      <w:bookmarkStart w:id="317" w:name="_Toc50558174"/>
      <w:bookmarkStart w:id="318" w:name="_Toc50633680"/>
      <w:bookmarkStart w:id="319" w:name="_Toc50633974"/>
      <w:bookmarkStart w:id="320" w:name="_Toc50634268"/>
      <w:bookmarkStart w:id="321" w:name="_Toc38908499"/>
      <w:bookmarkStart w:id="322" w:name="_Toc39166749"/>
      <w:bookmarkStart w:id="323" w:name="_Toc50556566"/>
      <w:bookmarkStart w:id="324" w:name="_Toc50558175"/>
      <w:bookmarkStart w:id="325" w:name="_Toc50633681"/>
      <w:bookmarkStart w:id="326" w:name="_Toc50633975"/>
      <w:bookmarkStart w:id="327" w:name="_Toc50634269"/>
      <w:bookmarkStart w:id="328" w:name="_Toc38908500"/>
      <w:bookmarkStart w:id="329" w:name="_Toc39166750"/>
      <w:bookmarkStart w:id="330" w:name="_Toc50556567"/>
      <w:bookmarkStart w:id="331" w:name="_Toc50558176"/>
      <w:bookmarkStart w:id="332" w:name="_Toc50633682"/>
      <w:bookmarkStart w:id="333" w:name="_Toc50633976"/>
      <w:bookmarkStart w:id="334" w:name="_Toc50634270"/>
      <w:bookmarkStart w:id="335" w:name="_Toc322911484"/>
      <w:bookmarkStart w:id="336" w:name="_Toc322912023"/>
      <w:bookmarkStart w:id="337" w:name="_Toc199515590"/>
      <w:bookmarkStart w:id="338" w:name="_Toc199515778"/>
      <w:bookmarkStart w:id="339" w:name="_Toc199516217"/>
      <w:bookmarkStart w:id="340" w:name="_Toc38908501"/>
      <w:bookmarkStart w:id="341" w:name="_Toc39166751"/>
      <w:bookmarkStart w:id="342" w:name="_Toc50556568"/>
      <w:bookmarkStart w:id="343" w:name="_Toc50558177"/>
      <w:bookmarkStart w:id="344" w:name="_Toc50633683"/>
      <w:bookmarkStart w:id="345" w:name="_Toc50633977"/>
      <w:bookmarkStart w:id="346" w:name="_Toc50634271"/>
      <w:bookmarkStart w:id="347" w:name="_Toc38908502"/>
      <w:bookmarkStart w:id="348" w:name="_Toc39166752"/>
      <w:bookmarkStart w:id="349" w:name="_Toc50556569"/>
      <w:bookmarkStart w:id="350" w:name="_Toc50558178"/>
      <w:bookmarkStart w:id="351" w:name="_Toc50633684"/>
      <w:bookmarkStart w:id="352" w:name="_Toc50633978"/>
      <w:bookmarkStart w:id="353" w:name="_Toc50634272"/>
      <w:bookmarkStart w:id="354" w:name="_Toc38908503"/>
      <w:bookmarkStart w:id="355" w:name="_Toc39166753"/>
      <w:bookmarkStart w:id="356" w:name="_Toc50556570"/>
      <w:bookmarkStart w:id="357" w:name="_Toc50558179"/>
      <w:bookmarkStart w:id="358" w:name="_Toc50633685"/>
      <w:bookmarkStart w:id="359" w:name="_Toc50633979"/>
      <w:bookmarkStart w:id="360" w:name="_Toc50634273"/>
      <w:bookmarkStart w:id="361" w:name="_Toc38908504"/>
      <w:bookmarkStart w:id="362" w:name="_Toc39166754"/>
      <w:bookmarkStart w:id="363" w:name="_Toc50556571"/>
      <w:bookmarkStart w:id="364" w:name="_Toc50558180"/>
      <w:bookmarkStart w:id="365" w:name="_Toc50633686"/>
      <w:bookmarkStart w:id="366" w:name="_Toc50633980"/>
      <w:bookmarkStart w:id="367" w:name="_Toc50634274"/>
      <w:bookmarkStart w:id="368" w:name="_Toc38908505"/>
      <w:bookmarkStart w:id="369" w:name="_Toc39166755"/>
      <w:bookmarkStart w:id="370" w:name="_Toc50556572"/>
      <w:bookmarkStart w:id="371" w:name="_Toc50558181"/>
      <w:bookmarkStart w:id="372" w:name="_Toc50633687"/>
      <w:bookmarkStart w:id="373" w:name="_Toc50633981"/>
      <w:bookmarkStart w:id="374" w:name="_Toc50634275"/>
      <w:bookmarkStart w:id="375" w:name="_Toc38908506"/>
      <w:bookmarkStart w:id="376" w:name="_Toc39166756"/>
      <w:bookmarkStart w:id="377" w:name="_Toc50556573"/>
      <w:bookmarkStart w:id="378" w:name="_Toc50558182"/>
      <w:bookmarkStart w:id="379" w:name="_Toc50633688"/>
      <w:bookmarkStart w:id="380" w:name="_Toc50633982"/>
      <w:bookmarkStart w:id="381" w:name="_Toc50634276"/>
      <w:bookmarkStart w:id="382" w:name="_Toc361231093"/>
      <w:bookmarkStart w:id="383" w:name="_Toc361231619"/>
      <w:bookmarkStart w:id="384" w:name="_Toc362444899"/>
      <w:bookmarkStart w:id="385" w:name="_Toc363908821"/>
      <w:bookmarkStart w:id="386" w:name="_Toc364463243"/>
      <w:bookmarkStart w:id="387" w:name="_Toc366077834"/>
      <w:bookmarkStart w:id="388" w:name="_Toc366078453"/>
      <w:bookmarkStart w:id="389" w:name="_Toc366079439"/>
      <w:bookmarkStart w:id="390" w:name="_Toc366080051"/>
      <w:bookmarkStart w:id="391" w:name="_Toc366080663"/>
      <w:bookmarkStart w:id="392" w:name="_Toc366505003"/>
      <w:bookmarkStart w:id="393" w:name="_Toc366508372"/>
      <w:bookmarkStart w:id="394" w:name="_Toc366512873"/>
      <w:bookmarkStart w:id="395" w:name="_Toc366574064"/>
      <w:bookmarkStart w:id="396" w:name="_Toc366577857"/>
      <w:bookmarkStart w:id="397" w:name="_Toc366578465"/>
      <w:bookmarkStart w:id="398" w:name="_Toc366579059"/>
      <w:bookmarkStart w:id="399" w:name="_Toc366579650"/>
      <w:bookmarkStart w:id="400" w:name="_Toc366580242"/>
      <w:bookmarkStart w:id="401" w:name="_Toc366580833"/>
      <w:bookmarkStart w:id="402" w:name="_Toc366581425"/>
      <w:bookmarkStart w:id="403" w:name="_Toc322911486"/>
      <w:bookmarkStart w:id="404" w:name="_Toc322912025"/>
      <w:bookmarkStart w:id="405" w:name="_Toc38908507"/>
      <w:bookmarkStart w:id="406" w:name="_Toc39166757"/>
      <w:bookmarkStart w:id="407" w:name="_Toc50556574"/>
      <w:bookmarkStart w:id="408" w:name="_Toc50558183"/>
      <w:bookmarkStart w:id="409" w:name="_Toc50633689"/>
      <w:bookmarkStart w:id="410" w:name="_Toc50633983"/>
      <w:bookmarkStart w:id="411" w:name="_Toc50634277"/>
      <w:bookmarkStart w:id="412" w:name="_Toc38908508"/>
      <w:bookmarkStart w:id="413" w:name="_Toc39166758"/>
      <w:bookmarkStart w:id="414" w:name="_Toc50556575"/>
      <w:bookmarkStart w:id="415" w:name="_Toc50558184"/>
      <w:bookmarkStart w:id="416" w:name="_Toc50633690"/>
      <w:bookmarkStart w:id="417" w:name="_Toc50633984"/>
      <w:bookmarkStart w:id="418" w:name="_Toc50634278"/>
      <w:bookmarkStart w:id="419" w:name="_Toc38908509"/>
      <w:bookmarkStart w:id="420" w:name="_Toc39166759"/>
      <w:bookmarkStart w:id="421" w:name="_Toc50556576"/>
      <w:bookmarkStart w:id="422" w:name="_Toc50558185"/>
      <w:bookmarkStart w:id="423" w:name="_Toc50633691"/>
      <w:bookmarkStart w:id="424" w:name="_Toc50633985"/>
      <w:bookmarkStart w:id="425" w:name="_Toc50634279"/>
      <w:bookmarkStart w:id="426" w:name="_Toc38908510"/>
      <w:bookmarkStart w:id="427" w:name="_Toc39166760"/>
      <w:bookmarkStart w:id="428" w:name="_Toc50556577"/>
      <w:bookmarkStart w:id="429" w:name="_Toc50558186"/>
      <w:bookmarkStart w:id="430" w:name="_Toc50633692"/>
      <w:bookmarkStart w:id="431" w:name="_Toc50633986"/>
      <w:bookmarkStart w:id="432" w:name="_Toc50634280"/>
      <w:bookmarkStart w:id="433" w:name="_Toc38908511"/>
      <w:bookmarkStart w:id="434" w:name="_Toc39166761"/>
      <w:bookmarkStart w:id="435" w:name="_Toc50556578"/>
      <w:bookmarkStart w:id="436" w:name="_Toc50558187"/>
      <w:bookmarkStart w:id="437" w:name="_Toc50633693"/>
      <w:bookmarkStart w:id="438" w:name="_Toc50633987"/>
      <w:bookmarkStart w:id="439" w:name="_Toc50634281"/>
      <w:bookmarkStart w:id="440" w:name="_Toc38908512"/>
      <w:bookmarkStart w:id="441" w:name="_Toc39166762"/>
      <w:bookmarkStart w:id="442" w:name="_Toc50556579"/>
      <w:bookmarkStart w:id="443" w:name="_Toc50558188"/>
      <w:bookmarkStart w:id="444" w:name="_Toc50633694"/>
      <w:bookmarkStart w:id="445" w:name="_Toc50633988"/>
      <w:bookmarkStart w:id="446" w:name="_Toc50634282"/>
      <w:bookmarkStart w:id="447" w:name="_Toc38908513"/>
      <w:bookmarkStart w:id="448" w:name="_Toc39166763"/>
      <w:bookmarkStart w:id="449" w:name="_Toc50556580"/>
      <w:bookmarkStart w:id="450" w:name="_Toc50558189"/>
      <w:bookmarkStart w:id="451" w:name="_Toc50633695"/>
      <w:bookmarkStart w:id="452" w:name="_Toc50633989"/>
      <w:bookmarkStart w:id="453" w:name="_Toc50634283"/>
      <w:bookmarkStart w:id="454" w:name="_Toc322911488"/>
      <w:bookmarkStart w:id="455" w:name="_Toc322912027"/>
      <w:bookmarkStart w:id="456" w:name="_Toc322911489"/>
      <w:bookmarkStart w:id="457" w:name="_Toc322912028"/>
      <w:bookmarkStart w:id="458" w:name="_Toc322911490"/>
      <w:bookmarkStart w:id="459" w:name="_Toc322912029"/>
      <w:bookmarkStart w:id="460" w:name="_Toc322911491"/>
      <w:bookmarkStart w:id="461" w:name="_Toc322912030"/>
      <w:bookmarkStart w:id="462" w:name="_Toc322911492"/>
      <w:bookmarkStart w:id="463" w:name="_Toc322912031"/>
      <w:bookmarkStart w:id="464" w:name="_Toc322911493"/>
      <w:bookmarkStart w:id="465" w:name="_Toc322912032"/>
      <w:bookmarkStart w:id="466" w:name="_Toc322911494"/>
      <w:bookmarkStart w:id="467" w:name="_Toc322912033"/>
      <w:bookmarkStart w:id="468" w:name="_Toc322911495"/>
      <w:bookmarkStart w:id="469" w:name="_Toc322912034"/>
      <w:bookmarkStart w:id="470" w:name="_Toc322911496"/>
      <w:bookmarkStart w:id="471" w:name="_Toc322912035"/>
      <w:bookmarkStart w:id="472" w:name="_Toc322911497"/>
      <w:bookmarkStart w:id="473" w:name="_Toc322912036"/>
      <w:bookmarkStart w:id="474" w:name="_Toc322911498"/>
      <w:bookmarkStart w:id="475" w:name="_Toc322912037"/>
      <w:bookmarkStart w:id="476" w:name="_Toc322911499"/>
      <w:bookmarkStart w:id="477" w:name="_Toc322912038"/>
      <w:bookmarkStart w:id="478" w:name="_Toc322911500"/>
      <w:bookmarkStart w:id="479" w:name="_Toc322912039"/>
      <w:bookmarkStart w:id="480" w:name="_Toc184191909"/>
      <w:bookmarkStart w:id="481" w:name="_Toc184210449"/>
      <w:bookmarkStart w:id="482" w:name="_Toc38908514"/>
      <w:bookmarkStart w:id="483" w:name="_Toc39166764"/>
      <w:bookmarkStart w:id="484" w:name="_Toc50556581"/>
      <w:bookmarkStart w:id="485" w:name="_Toc50558190"/>
      <w:bookmarkStart w:id="486" w:name="_Toc50633696"/>
      <w:bookmarkStart w:id="487" w:name="_Toc50633990"/>
      <w:bookmarkStart w:id="488" w:name="_Toc50634284"/>
      <w:bookmarkStart w:id="489" w:name="_Toc38908515"/>
      <w:bookmarkStart w:id="490" w:name="_Toc38908516"/>
      <w:bookmarkStart w:id="491" w:name="_Toc38908517"/>
      <w:bookmarkStart w:id="492" w:name="_Toc38908518"/>
      <w:bookmarkStart w:id="493" w:name="_Toc38908519"/>
      <w:bookmarkStart w:id="494" w:name="_Toc38908520"/>
      <w:bookmarkStart w:id="495" w:name="_Toc38908521"/>
      <w:bookmarkStart w:id="496" w:name="_Toc38908522"/>
      <w:bookmarkStart w:id="497" w:name="_Toc38908523"/>
      <w:bookmarkStart w:id="498" w:name="_Toc38908524"/>
      <w:bookmarkStart w:id="499" w:name="_Toc38908525"/>
      <w:bookmarkStart w:id="500" w:name="_Toc39166765"/>
      <w:bookmarkStart w:id="501" w:name="_Toc50556582"/>
      <w:bookmarkStart w:id="502" w:name="_Toc50558191"/>
      <w:bookmarkStart w:id="503" w:name="_Toc50633697"/>
      <w:bookmarkStart w:id="504" w:name="_Toc50633991"/>
      <w:bookmarkStart w:id="505" w:name="_Toc50634285"/>
      <w:bookmarkStart w:id="506" w:name="_Toc39166766"/>
      <w:bookmarkStart w:id="507" w:name="_Toc50556583"/>
      <w:bookmarkStart w:id="508" w:name="_Toc50558192"/>
      <w:bookmarkStart w:id="509" w:name="_Toc50633698"/>
      <w:bookmarkStart w:id="510" w:name="_Toc50633992"/>
      <w:bookmarkStart w:id="511" w:name="_Toc50634286"/>
      <w:bookmarkStart w:id="512" w:name="_Toc39166767"/>
      <w:bookmarkStart w:id="513" w:name="_Toc50556584"/>
      <w:bookmarkStart w:id="514" w:name="_Toc50558193"/>
      <w:bookmarkStart w:id="515" w:name="_Toc50633699"/>
      <w:bookmarkStart w:id="516" w:name="_Toc50633993"/>
      <w:bookmarkStart w:id="517" w:name="_Toc50634287"/>
      <w:bookmarkStart w:id="518" w:name="_Toc39166768"/>
      <w:bookmarkStart w:id="519" w:name="_Toc50556585"/>
      <w:bookmarkStart w:id="520" w:name="_Toc50558194"/>
      <w:bookmarkStart w:id="521" w:name="_Toc50633700"/>
      <w:bookmarkStart w:id="522" w:name="_Toc50633994"/>
      <w:bookmarkStart w:id="523" w:name="_Toc50634288"/>
      <w:bookmarkStart w:id="524" w:name="_Toc39166769"/>
      <w:bookmarkStart w:id="525" w:name="_Toc50556586"/>
      <w:bookmarkStart w:id="526" w:name="_Toc50558195"/>
      <w:bookmarkStart w:id="527" w:name="_Toc50633701"/>
      <w:bookmarkStart w:id="528" w:name="_Toc50633995"/>
      <w:bookmarkStart w:id="529" w:name="_Toc50634289"/>
      <w:bookmarkStart w:id="530" w:name="_Toc39166770"/>
      <w:bookmarkStart w:id="531" w:name="_Toc50556587"/>
      <w:bookmarkStart w:id="532" w:name="_Toc50558196"/>
      <w:bookmarkStart w:id="533" w:name="_Toc50633702"/>
      <w:bookmarkStart w:id="534" w:name="_Toc50633996"/>
      <w:bookmarkStart w:id="535" w:name="_Toc50634290"/>
      <w:bookmarkStart w:id="536" w:name="_Toc39166771"/>
      <w:bookmarkStart w:id="537" w:name="_Toc50556588"/>
      <w:bookmarkStart w:id="538" w:name="_Toc50558197"/>
      <w:bookmarkStart w:id="539" w:name="_Toc50633703"/>
      <w:bookmarkStart w:id="540" w:name="_Toc50633997"/>
      <w:bookmarkStart w:id="541" w:name="_Toc50634291"/>
      <w:bookmarkStart w:id="542" w:name="_Toc39166772"/>
      <w:bookmarkStart w:id="543" w:name="_Toc50556589"/>
      <w:bookmarkStart w:id="544" w:name="_Toc50558198"/>
      <w:bookmarkStart w:id="545" w:name="_Toc50633704"/>
      <w:bookmarkStart w:id="546" w:name="_Toc50633998"/>
      <w:bookmarkStart w:id="547" w:name="_Toc50634292"/>
      <w:bookmarkStart w:id="548" w:name="_Toc38908526"/>
      <w:bookmarkStart w:id="549" w:name="_Toc39166773"/>
      <w:bookmarkStart w:id="550" w:name="_Toc50556590"/>
      <w:bookmarkStart w:id="551" w:name="_Toc50558199"/>
      <w:bookmarkStart w:id="552" w:name="_Toc50633705"/>
      <w:bookmarkStart w:id="553" w:name="_Toc50633999"/>
      <w:bookmarkStart w:id="554" w:name="_Toc50634293"/>
      <w:bookmarkStart w:id="555" w:name="_Toc38908527"/>
      <w:bookmarkStart w:id="556" w:name="_Toc39166774"/>
      <w:bookmarkStart w:id="557" w:name="_Toc50556591"/>
      <w:bookmarkStart w:id="558" w:name="_Toc50558200"/>
      <w:bookmarkStart w:id="559" w:name="_Toc50633706"/>
      <w:bookmarkStart w:id="560" w:name="_Toc50634000"/>
      <w:bookmarkStart w:id="561" w:name="_Toc50634294"/>
      <w:bookmarkStart w:id="562" w:name="_Toc366077837"/>
      <w:bookmarkStart w:id="563" w:name="_Toc366078456"/>
      <w:bookmarkStart w:id="564" w:name="_Toc366079442"/>
      <w:bookmarkStart w:id="565" w:name="_Toc366080054"/>
      <w:bookmarkStart w:id="566" w:name="_Toc366080666"/>
      <w:bookmarkStart w:id="567" w:name="_Toc366505006"/>
      <w:bookmarkStart w:id="568" w:name="_Toc366508375"/>
      <w:bookmarkStart w:id="569" w:name="_Toc366512876"/>
      <w:bookmarkStart w:id="570" w:name="_Toc366574067"/>
      <w:bookmarkStart w:id="571" w:name="_Toc366577860"/>
      <w:bookmarkStart w:id="572" w:name="_Toc366578468"/>
      <w:bookmarkStart w:id="573" w:name="_Toc366579062"/>
      <w:bookmarkStart w:id="574" w:name="_Toc366579653"/>
      <w:bookmarkStart w:id="575" w:name="_Toc366580245"/>
      <w:bookmarkStart w:id="576" w:name="_Toc366580836"/>
      <w:bookmarkStart w:id="577" w:name="_Toc366581428"/>
      <w:bookmarkStart w:id="578" w:name="_Toc322911502"/>
      <w:bookmarkStart w:id="579" w:name="_Toc322912041"/>
      <w:bookmarkStart w:id="580" w:name="_Toc38908531"/>
      <w:bookmarkStart w:id="581" w:name="_Toc38908532"/>
      <w:bookmarkStart w:id="582" w:name="_Toc38908533"/>
      <w:bookmarkStart w:id="583" w:name="_Toc38908534"/>
      <w:bookmarkStart w:id="584" w:name="_Toc38908535"/>
      <w:bookmarkStart w:id="585" w:name="_Toc38908536"/>
      <w:bookmarkStart w:id="586" w:name="_Toc38908537"/>
      <w:bookmarkStart w:id="587" w:name="_Toc38908538"/>
      <w:bookmarkStart w:id="588" w:name="_Toc38908539"/>
      <w:bookmarkStart w:id="589" w:name="_Toc38908540"/>
      <w:bookmarkStart w:id="590" w:name="_Toc38908541"/>
      <w:bookmarkStart w:id="591" w:name="_Toc38908542"/>
      <w:bookmarkStart w:id="592" w:name="_Toc38908543"/>
      <w:bookmarkStart w:id="593" w:name="_Toc38908544"/>
      <w:bookmarkStart w:id="594" w:name="_Toc38908545"/>
      <w:bookmarkStart w:id="595" w:name="_Toc38908546"/>
      <w:bookmarkStart w:id="596" w:name="_Toc38908547"/>
      <w:bookmarkStart w:id="597" w:name="_Toc38908548"/>
      <w:bookmarkStart w:id="598" w:name="_Toc38908549"/>
      <w:bookmarkStart w:id="599" w:name="_Toc38908550"/>
      <w:bookmarkStart w:id="600" w:name="_Toc38908551"/>
      <w:bookmarkStart w:id="601" w:name="_Toc38908552"/>
      <w:bookmarkStart w:id="602" w:name="_Toc38908553"/>
      <w:bookmarkStart w:id="603" w:name="_Toc38908554"/>
      <w:bookmarkStart w:id="604" w:name="_Toc38908555"/>
      <w:bookmarkStart w:id="605" w:name="_Toc38908556"/>
      <w:bookmarkStart w:id="606" w:name="_Toc38908557"/>
      <w:bookmarkStart w:id="607" w:name="_Toc38908558"/>
      <w:bookmarkStart w:id="608" w:name="_Toc38908559"/>
      <w:bookmarkStart w:id="609" w:name="_Toc38908560"/>
      <w:bookmarkStart w:id="610" w:name="_Toc38908561"/>
      <w:bookmarkStart w:id="611" w:name="_Toc38908562"/>
      <w:bookmarkStart w:id="612" w:name="_Toc38908563"/>
      <w:bookmarkStart w:id="613" w:name="_Toc38908564"/>
      <w:bookmarkStart w:id="614" w:name="_Toc38908565"/>
      <w:bookmarkStart w:id="615" w:name="_Toc38908566"/>
      <w:bookmarkStart w:id="616" w:name="_Toc38908567"/>
      <w:bookmarkStart w:id="617" w:name="_Toc38908568"/>
      <w:bookmarkStart w:id="618" w:name="_Toc38908569"/>
      <w:bookmarkStart w:id="619" w:name="_Toc38908570"/>
      <w:bookmarkStart w:id="620" w:name="_Toc38908571"/>
      <w:bookmarkStart w:id="621" w:name="_Toc38908572"/>
      <w:bookmarkStart w:id="622" w:name="_Toc38908573"/>
      <w:bookmarkStart w:id="623" w:name="_Toc38908574"/>
      <w:bookmarkStart w:id="624" w:name="_Toc38908575"/>
      <w:bookmarkStart w:id="625" w:name="_Toc38908576"/>
      <w:bookmarkStart w:id="626" w:name="_Toc38908577"/>
      <w:bookmarkStart w:id="627" w:name="_Toc38908578"/>
      <w:bookmarkStart w:id="628" w:name="_Toc38908579"/>
      <w:bookmarkStart w:id="629" w:name="_Toc38908580"/>
      <w:bookmarkStart w:id="630" w:name="_Toc38908581"/>
      <w:bookmarkStart w:id="631" w:name="_Toc38908582"/>
      <w:bookmarkStart w:id="632" w:name="_Toc38908583"/>
      <w:bookmarkStart w:id="633" w:name="_Toc38908584"/>
      <w:bookmarkStart w:id="634" w:name="_Toc38908585"/>
      <w:bookmarkStart w:id="635" w:name="_Toc38908586"/>
      <w:bookmarkStart w:id="636" w:name="_Toc38908587"/>
      <w:bookmarkStart w:id="637" w:name="_Toc38908588"/>
      <w:bookmarkStart w:id="638" w:name="_Toc38908589"/>
      <w:bookmarkStart w:id="639" w:name="_Toc38908590"/>
      <w:bookmarkStart w:id="640" w:name="_Toc38908591"/>
      <w:bookmarkStart w:id="641" w:name="_Toc38908592"/>
      <w:bookmarkStart w:id="642" w:name="_Toc38908593"/>
      <w:bookmarkStart w:id="643" w:name="_Toc38908594"/>
      <w:bookmarkStart w:id="644" w:name="_Toc38908595"/>
      <w:bookmarkStart w:id="645" w:name="_Toc38908596"/>
      <w:bookmarkStart w:id="646" w:name="_Toc38908597"/>
      <w:bookmarkStart w:id="647" w:name="_Toc38908598"/>
      <w:bookmarkStart w:id="648" w:name="_Toc38908599"/>
      <w:bookmarkStart w:id="649" w:name="_Toc38908600"/>
      <w:bookmarkStart w:id="650" w:name="_Toc38908601"/>
      <w:bookmarkStart w:id="651" w:name="_Toc38908602"/>
      <w:bookmarkStart w:id="652" w:name="_Toc38908603"/>
      <w:bookmarkStart w:id="653" w:name="_Toc38908604"/>
      <w:bookmarkStart w:id="654" w:name="_Toc38908605"/>
      <w:bookmarkStart w:id="655" w:name="_Toc38908606"/>
      <w:bookmarkStart w:id="656" w:name="_Toc38908607"/>
      <w:bookmarkStart w:id="657" w:name="_Toc38908608"/>
      <w:bookmarkStart w:id="658" w:name="_Toc38908609"/>
      <w:bookmarkStart w:id="659" w:name="_Toc38908610"/>
      <w:bookmarkStart w:id="660" w:name="_Toc38908611"/>
      <w:bookmarkStart w:id="661" w:name="_Toc38908612"/>
      <w:bookmarkStart w:id="662" w:name="_Toc38908613"/>
      <w:bookmarkStart w:id="663" w:name="_Toc38908614"/>
      <w:bookmarkStart w:id="664" w:name="_Toc38908615"/>
      <w:bookmarkStart w:id="665" w:name="_Toc38908616"/>
      <w:bookmarkStart w:id="666" w:name="_Toc38908617"/>
      <w:bookmarkStart w:id="667" w:name="_Toc38908618"/>
      <w:bookmarkStart w:id="668" w:name="_Toc39166778"/>
      <w:bookmarkStart w:id="669" w:name="_Toc50556595"/>
      <w:bookmarkStart w:id="670" w:name="_Toc50558204"/>
      <w:bookmarkStart w:id="671" w:name="_Toc50633710"/>
      <w:bookmarkStart w:id="672" w:name="_Toc50634004"/>
      <w:bookmarkStart w:id="673" w:name="_Toc50634298"/>
      <w:bookmarkStart w:id="674" w:name="_Toc38908619"/>
      <w:bookmarkStart w:id="675" w:name="_Toc38908620"/>
      <w:bookmarkStart w:id="676" w:name="_Toc38908621"/>
      <w:bookmarkStart w:id="677" w:name="_Toc38908622"/>
      <w:bookmarkStart w:id="678" w:name="_Toc38908623"/>
      <w:bookmarkStart w:id="679" w:name="_Toc38908624"/>
      <w:bookmarkStart w:id="680" w:name="_Toc38908625"/>
      <w:bookmarkStart w:id="681" w:name="_Toc38908626"/>
      <w:bookmarkStart w:id="682" w:name="_Toc38908627"/>
      <w:bookmarkStart w:id="683" w:name="_Toc38908628"/>
      <w:bookmarkStart w:id="684" w:name="_Toc38908629"/>
      <w:bookmarkStart w:id="685" w:name="_Toc38908630"/>
      <w:bookmarkStart w:id="686" w:name="_Toc38908631"/>
      <w:bookmarkStart w:id="687" w:name="_Toc38908632"/>
      <w:bookmarkStart w:id="688" w:name="_Toc38908633"/>
      <w:bookmarkStart w:id="689" w:name="_Toc39166780"/>
      <w:bookmarkStart w:id="690" w:name="_Toc50556597"/>
      <w:bookmarkStart w:id="691" w:name="_Toc50558206"/>
      <w:bookmarkStart w:id="692" w:name="_Toc50633712"/>
      <w:bookmarkStart w:id="693" w:name="_Toc50634006"/>
      <w:bookmarkStart w:id="694" w:name="_Toc50634300"/>
      <w:bookmarkStart w:id="695" w:name="_Toc322911505"/>
      <w:bookmarkStart w:id="696" w:name="_Toc322912044"/>
      <w:bookmarkStart w:id="697" w:name="_Toc347241377"/>
      <w:bookmarkStart w:id="698" w:name="_Toc347744570"/>
      <w:bookmarkStart w:id="699" w:name="_Toc348984353"/>
      <w:bookmarkStart w:id="700" w:name="_Toc348984658"/>
      <w:bookmarkStart w:id="701" w:name="_Toc349037821"/>
      <w:bookmarkStart w:id="702" w:name="_Toc349038126"/>
      <w:bookmarkStart w:id="703" w:name="_Toc349042614"/>
      <w:bookmarkStart w:id="704" w:name="_Toc351912605"/>
      <w:bookmarkStart w:id="705" w:name="_Toc351914626"/>
      <w:bookmarkStart w:id="706" w:name="_Toc351915060"/>
      <w:bookmarkStart w:id="707" w:name="_Toc361231098"/>
      <w:bookmarkStart w:id="708" w:name="_Toc361231624"/>
      <w:bookmarkStart w:id="709" w:name="_Toc362444906"/>
      <w:bookmarkStart w:id="710" w:name="_Toc363908828"/>
      <w:bookmarkStart w:id="711" w:name="_Toc364463250"/>
      <w:bookmarkStart w:id="712" w:name="_Toc366077842"/>
      <w:bookmarkStart w:id="713" w:name="_Toc366078461"/>
      <w:bookmarkStart w:id="714" w:name="_Toc366079447"/>
      <w:bookmarkStart w:id="715" w:name="_Toc366080059"/>
      <w:bookmarkStart w:id="716" w:name="_Toc366080671"/>
      <w:bookmarkStart w:id="717" w:name="_Toc366505011"/>
      <w:bookmarkStart w:id="718" w:name="_Toc366508380"/>
      <w:bookmarkStart w:id="719" w:name="_Toc366512881"/>
      <w:bookmarkStart w:id="720" w:name="_Toc366574072"/>
      <w:bookmarkStart w:id="721" w:name="_Toc366577865"/>
      <w:bookmarkStart w:id="722" w:name="_Toc366578473"/>
      <w:bookmarkStart w:id="723" w:name="_Toc366579067"/>
      <w:bookmarkStart w:id="724" w:name="_Toc366579658"/>
      <w:bookmarkStart w:id="725" w:name="_Toc366580250"/>
      <w:bookmarkStart w:id="726" w:name="_Toc366580841"/>
      <w:bookmarkStart w:id="727" w:name="_Toc366581433"/>
      <w:bookmarkStart w:id="728" w:name="_Toc322911507"/>
      <w:bookmarkStart w:id="729" w:name="_Toc322912046"/>
      <w:bookmarkStart w:id="730" w:name="_Toc322911508"/>
      <w:bookmarkStart w:id="731" w:name="_Toc322912047"/>
      <w:bookmarkStart w:id="732" w:name="_Toc322911509"/>
      <w:bookmarkStart w:id="733" w:name="_Toc322912048"/>
      <w:bookmarkStart w:id="734" w:name="_Toc184191912"/>
      <w:bookmarkStart w:id="735" w:name="_Toc184210452"/>
      <w:bookmarkStart w:id="736" w:name="_Toc184191913"/>
      <w:bookmarkStart w:id="737" w:name="_Toc184210453"/>
      <w:bookmarkStart w:id="738" w:name="_Toc184191914"/>
      <w:bookmarkStart w:id="739" w:name="_Toc184210454"/>
      <w:bookmarkStart w:id="740" w:name="_Toc165626325"/>
      <w:bookmarkStart w:id="741" w:name="_Toc165626326"/>
      <w:bookmarkStart w:id="742" w:name="_Toc165626329"/>
      <w:bookmarkStart w:id="743" w:name="_Toc165626330"/>
      <w:bookmarkStart w:id="744" w:name="_Toc165626331"/>
      <w:bookmarkStart w:id="745" w:name="_Toc165626332"/>
      <w:bookmarkStart w:id="746" w:name="_Toc165626334"/>
      <w:bookmarkStart w:id="747" w:name="_Toc165626335"/>
      <w:bookmarkStart w:id="748" w:name="_Toc165626336"/>
      <w:bookmarkStart w:id="749" w:name="_Toc165626337"/>
      <w:bookmarkStart w:id="750" w:name="_Toc165626349"/>
      <w:bookmarkStart w:id="751" w:name="_Toc165626360"/>
      <w:bookmarkStart w:id="752" w:name="_The_DFDL_Information"/>
      <w:bookmarkStart w:id="753" w:name="_Toc199516222"/>
      <w:bookmarkStart w:id="754" w:name="_Toc194983901"/>
      <w:bookmarkStart w:id="755" w:name="_Toc243112740"/>
      <w:bookmarkStart w:id="756" w:name="_Toc349042615"/>
      <w:bookmarkStart w:id="757" w:name="_Ref366577019"/>
      <w:bookmarkStart w:id="758" w:name="_Ref366577050"/>
      <w:bookmarkStart w:id="759" w:name="_Ref37325229"/>
      <w:bookmarkStart w:id="760" w:name="_Ref37327950"/>
      <w:bookmarkStart w:id="761" w:name="_Ref39162759"/>
      <w:bookmarkStart w:id="762" w:name="_Ref39162779"/>
      <w:bookmarkStart w:id="763" w:name="_Toc52984503"/>
      <w:bookmarkStart w:id="764" w:name="_Toc177399027"/>
      <w:bookmarkStart w:id="765" w:name="_Toc175057314"/>
      <w:bookmarkStart w:id="766" w:name="_Toc20156277"/>
      <w:bookmarkEnd w:id="231"/>
      <w:bookmarkEnd w:id="232"/>
      <w:bookmarkEnd w:id="233"/>
      <w:bookmarkEnd w:id="234"/>
      <w:bookmarkEnd w:id="235"/>
      <w:bookmarkEnd w:id="236"/>
      <w:bookmarkEnd w:id="23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r>
        <w:lastRenderedPageBreak/>
        <w:t>The DFDL Information Set (Infoset)</w:t>
      </w:r>
      <w:bookmarkEnd w:id="753"/>
      <w:bookmarkEnd w:id="754"/>
      <w:bookmarkEnd w:id="755"/>
      <w:bookmarkEnd w:id="756"/>
      <w:bookmarkEnd w:id="757"/>
      <w:bookmarkEnd w:id="758"/>
      <w:bookmarkEnd w:id="759"/>
      <w:bookmarkEnd w:id="760"/>
      <w:bookmarkEnd w:id="761"/>
      <w:bookmarkEnd w:id="762"/>
      <w:bookmarkEnd w:id="763"/>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ins w:id="767" w:author="Mike Beckerle" w:date="2020-10-07T14:41:00Z">
        <w:r w:rsidR="00AA0FDE">
          <w:t>what</w:t>
        </w:r>
      </w:ins>
      <w:r>
        <w:t xml:space="preserve"> </w:t>
      </w:r>
      <w:r w:rsidR="00EA2EAC">
        <w:t>is</w:t>
      </w:r>
      <w:r>
        <w:t xml:space="preserve"> provided:</w:t>
      </w:r>
    </w:p>
    <w:p w14:paraId="5DDC1D99" w14:textId="61326F6F" w:rsidR="000E1214" w:rsidRDefault="00A87198">
      <w:pPr>
        <w:pStyle w:val="ListParagraph"/>
        <w:numPr>
          <w:ilvl w:val="0"/>
          <w:numId w:val="28"/>
        </w:numPr>
      </w:pPr>
      <w:r>
        <w:t>to an invoking application by a DFDL parser when parsing DFDL-described data using a DFDL Schema;</w:t>
      </w:r>
    </w:p>
    <w:p w14:paraId="60686626" w14:textId="66E9D48E" w:rsidR="000E1214" w:rsidRDefault="00A87198">
      <w:pPr>
        <w:pStyle w:val="ListParagraph"/>
        <w:numPr>
          <w:ilvl w:val="0"/>
          <w:numId w:val="28"/>
        </w:numPr>
      </w:pPr>
      <w:r>
        <w:t>to 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ins w:id="768"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2D1242A1" w:rsidR="000E1214" w:rsidRDefault="00A87198">
      <w:pPr>
        <w:pStyle w:val="Caption"/>
      </w:pPr>
      <w:bookmarkStart w:id="769" w:name="_Ref37860160"/>
      <w:r>
        <w:t xml:space="preserve">Figure </w:t>
      </w:r>
      <w:ins w:id="770" w:author="Mike Beckerle" w:date="2020-04-09T17:45:00Z">
        <w:r>
          <w:fldChar w:fldCharType="begin"/>
        </w:r>
      </w:ins>
      <w:r>
        <w:instrText xml:space="preserve"> SEQ Figure \* ARABIC </w:instrText>
      </w:r>
      <w:ins w:id="771" w:author="Mike Beckerle" w:date="2020-04-09T17:45:00Z">
        <w:r>
          <w:fldChar w:fldCharType="separate"/>
        </w:r>
      </w:ins>
      <w:r w:rsidR="00404DC4">
        <w:rPr>
          <w:noProof/>
        </w:rPr>
        <w:t>1</w:t>
      </w:r>
      <w:ins w:id="772" w:author="Mike Beckerle" w:date="2020-04-09T17:45:00Z">
        <w:r>
          <w:fldChar w:fldCharType="end"/>
        </w:r>
      </w:ins>
      <w:r>
        <w:t xml:space="preserve"> DFDL Infoset Object Model</w:t>
      </w:r>
      <w:bookmarkEnd w:id="769"/>
    </w:p>
    <w:p w14:paraId="004185E5" w14:textId="244CFA96"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404DC4" w:rsidRPr="00065302">
        <w:rPr>
          <w:rStyle w:val="Hyperlink"/>
        </w:rPr>
        <w:t>Figure 1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6CBA6301" w14:textId="4028F310"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 MERGEFORMAT </w:instrText>
      </w:r>
      <w:r w:rsidR="00CC44F2">
        <w:fldChar w:fldCharType="separate"/>
      </w:r>
      <w:r w:rsidR="00CC44F2">
        <w:t>[</w:t>
      </w:r>
      <w:ins w:id="773" w:author="Mike Beckerle" w:date="2020-10-07T13:27:00Z">
        <w:r w:rsidR="00CC44F2">
          <w:rPr>
            <w:rStyle w:val="Hyperlink"/>
          </w:rPr>
          <w:fldChar w:fldCharType="begin"/>
        </w:r>
        <w:r w:rsidR="00CC44F2">
          <w:rPr>
            <w:rStyle w:val="Hyperlink"/>
          </w:rPr>
          <w:instrText xml:space="preserve"> HYPERLINK  \l "Composite" </w:instrText>
        </w:r>
        <w:r w:rsidR="00CC44F2">
          <w:rPr>
            <w:rStyle w:val="Hyperlink"/>
          </w:rPr>
          <w:fldChar w:fldCharType="separate"/>
        </w:r>
        <w:r w:rsidR="00CC44F2" w:rsidRPr="00CC44F2">
          <w:rPr>
            <w:rStyle w:val="Hyperlink"/>
          </w:rPr>
          <w:t>Composite</w:t>
        </w:r>
        <w:r w:rsidR="00CC44F2">
          <w:rPr>
            <w:rStyle w:val="Hyperlink"/>
          </w:rPr>
          <w:fldChar w:fldCharType="end"/>
        </w:r>
      </w:ins>
      <w:r w:rsidR="00CC44F2" w:rsidRPr="00CC44F2">
        <w:rPr>
          <w:rStyle w:val="Hyperlink"/>
        </w:rPr>
        <w:t>]</w:t>
      </w:r>
      <w:r w:rsidR="00CC44F2">
        <w:fldChar w:fldCharType="end"/>
      </w:r>
      <w:r>
        <w:t>. In case of inconsistency or ambiguity, the following discussion takes precedence.</w:t>
      </w:r>
    </w:p>
    <w:p w14:paraId="5288E4F5" w14:textId="1CD0D83F" w:rsidR="00D71BE8" w:rsidRDefault="00D71BE8">
      <w:r>
        <w:t xml:space="preserve">DFDL </w:t>
      </w:r>
      <w:del w:id="774" w:author="Mike Beckerle" w:date="2020-10-07T14:42:00Z">
        <w:r w:rsidDel="00AA0FDE">
          <w:delText xml:space="preserve">can </w:delText>
        </w:r>
      </w:del>
      <w:r>
        <w:t>describe</w:t>
      </w:r>
      <w:ins w:id="775" w:author="Mike Beckerle" w:date="2020-10-07T14:42:00Z">
        <w:r w:rsidR="00AA0FDE">
          <w:t>s</w:t>
        </w:r>
      </w:ins>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60FC0ED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404DC4" w:rsidRPr="00065302">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1304A728" w:rsidR="000E1214" w:rsidRDefault="00A87198">
      <w:r>
        <w:t>The DFDL Information Set does not require or favor a specific implementation interface paradigm</w:t>
      </w:r>
      <w:del w:id="776" w:author="Mike Beckerle" w:date="2020-04-09T16:34:00Z">
        <w:r>
          <w:delText xml:space="preserve">rfaces. </w:delText>
        </w:r>
      </w:del>
      <w:ins w:id="777"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w:t>
      </w:r>
      <w:r>
        <w:lastRenderedPageBreak/>
        <w:t xml:space="preserve">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3557ECFB"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ins w:id="778" w:author="Mike Beckerle" w:date="2020-10-07T14:44:00Z">
        <w:r w:rsidR="00AA0FDE">
          <w:t>,</w:t>
        </w:r>
      </w:ins>
      <w:r>
        <w:t xml:space="preserve"> </w:t>
      </w:r>
      <w:del w:id="779" w:author="Mike Beckerle" w:date="2020-10-07T14:44:00Z">
        <w:r w:rsidDel="00AA0FDE">
          <w:delText xml:space="preserve">and </w:delText>
        </w:r>
      </w:del>
      <w:ins w:id="780" w:author="Mike Beckerle" w:date="2020-10-07T14:44:00Z">
        <w:r w:rsidR="00AA0FDE">
          <w:t>as well as that</w:t>
        </w:r>
      </w:ins>
      <w:ins w:id="781" w:author="Mike Beckerle" w:date="2020-10-07T14:43:00Z">
        <w:r w:rsidR="00AA0FDE">
          <w:t xml:space="preserve"> </w:t>
        </w:r>
      </w:ins>
      <w:r>
        <w:t xml:space="preserve">the contents of strings is much less restricted in the DFDL </w:t>
      </w:r>
      <w:r w:rsidR="00933F0E">
        <w:t>Infoset</w:t>
      </w:r>
      <w:r>
        <w:t>.</w:t>
      </w:r>
    </w:p>
    <w:p w14:paraId="48107EC9" w14:textId="77777777" w:rsidR="000E1214" w:rsidRDefault="00A87198" w:rsidP="00B31DA3">
      <w:pPr>
        <w:pStyle w:val="Heading2"/>
      </w:pPr>
      <w:bookmarkStart w:id="782" w:name="_Toc52984504"/>
      <w:r>
        <w:t>"No Value''</w:t>
      </w:r>
      <w:bookmarkEnd w:id="782"/>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w:t>
      </w:r>
      <w:proofErr w:type="spellStart"/>
      <w:r>
        <w:t>nillable</w:t>
      </w:r>
      <w:proofErr w:type="spellEnd"/>
      <w:r>
        <w:t xml:space="preserve"> elements are represented in the </w:t>
      </w:r>
      <w:r w:rsidR="00933F0E">
        <w:t>Infoset</w:t>
      </w:r>
      <w:r>
        <w:t xml:space="preserve">, which uses a separate </w:t>
      </w:r>
      <w:r>
        <w:rPr>
          <w:b/>
          <w:bCs/>
        </w:rPr>
        <w:t>[</w:t>
      </w:r>
      <w:proofErr w:type="spellStart"/>
      <w:r>
        <w:rPr>
          <w:b/>
          <w:bCs/>
        </w:rPr>
        <w:t>nilled</w:t>
      </w:r>
      <w:proofErr w:type="spellEnd"/>
      <w:r>
        <w:rPr>
          <w:b/>
          <w:bCs/>
        </w:rPr>
        <w:t>]</w:t>
      </w:r>
      <w:r>
        <w:t xml:space="preserve"> </w:t>
      </w:r>
      <w:proofErr w:type="spellStart"/>
      <w:r>
        <w:t>boolean</w:t>
      </w:r>
      <w:proofErr w:type="spellEnd"/>
      <w:r>
        <w:t xml:space="preserve"> flag, not a distinguished value.</w:t>
      </w:r>
    </w:p>
    <w:p w14:paraId="0132D39D" w14:textId="77777777" w:rsidR="000E1214" w:rsidRDefault="00A87198" w:rsidP="00B31DA3">
      <w:pPr>
        <w:pStyle w:val="Heading2"/>
      </w:pPr>
      <w:bookmarkStart w:id="783" w:name="_Information_Items"/>
      <w:bookmarkStart w:id="784" w:name="infoitem"/>
      <w:bookmarkStart w:id="785" w:name="_Toc199516224"/>
      <w:bookmarkStart w:id="786" w:name="_Toc194983903"/>
      <w:bookmarkStart w:id="787" w:name="_Toc243112741"/>
      <w:bookmarkStart w:id="788" w:name="_Toc349042616"/>
      <w:bookmarkStart w:id="789" w:name="_Toc52984505"/>
      <w:bookmarkEnd w:id="783"/>
      <w:r>
        <w:t>Information Items</w:t>
      </w:r>
      <w:bookmarkEnd w:id="784"/>
      <w:bookmarkEnd w:id="785"/>
      <w:bookmarkEnd w:id="786"/>
      <w:bookmarkEnd w:id="787"/>
      <w:bookmarkEnd w:id="788"/>
      <w:bookmarkEnd w:id="789"/>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BC2419">
      <w:pPr>
        <w:pStyle w:val="Heading3"/>
        <w:rPr>
          <w:rFonts w:eastAsia="Times New Roman"/>
        </w:rPr>
      </w:pPr>
      <w:bookmarkStart w:id="790" w:name="_Toc322911512"/>
      <w:bookmarkStart w:id="791" w:name="_Toc322912051"/>
      <w:bookmarkStart w:id="792" w:name="_Toc322911513"/>
      <w:bookmarkStart w:id="793" w:name="_Toc322912052"/>
      <w:bookmarkStart w:id="794" w:name="_2.1._Document_Information"/>
      <w:bookmarkStart w:id="795" w:name="infoitem.document"/>
      <w:bookmarkStart w:id="796" w:name="_Toc199516225"/>
      <w:bookmarkStart w:id="797" w:name="_Toc194983904"/>
      <w:bookmarkStart w:id="798" w:name="_Toc243112742"/>
      <w:bookmarkStart w:id="799" w:name="_Toc349042617"/>
      <w:bookmarkStart w:id="800" w:name="_Toc52984506"/>
      <w:bookmarkEnd w:id="790"/>
      <w:bookmarkEnd w:id="791"/>
      <w:bookmarkEnd w:id="792"/>
      <w:bookmarkEnd w:id="793"/>
      <w:bookmarkEnd w:id="794"/>
      <w:r>
        <w:rPr>
          <w:rFonts w:eastAsia="Times New Roman"/>
        </w:rPr>
        <w:t>Document Information Item</w:t>
      </w:r>
      <w:bookmarkEnd w:id="795"/>
      <w:bookmarkEnd w:id="796"/>
      <w:bookmarkEnd w:id="797"/>
      <w:bookmarkEnd w:id="798"/>
      <w:bookmarkEnd w:id="799"/>
      <w:bookmarkEnd w:id="800"/>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59947421" w:rsidR="000E1214" w:rsidRDefault="00A87198">
      <w:r>
        <w:rPr>
          <w:rStyle w:val="Strong"/>
        </w:rPr>
        <w:t>[</w:t>
      </w:r>
      <w:proofErr w:type="spellStart"/>
      <w:r>
        <w:rPr>
          <w:rStyle w:val="Strong"/>
        </w:rPr>
        <w:t>dfdlVersion</w:t>
      </w:r>
      <w:proofErr w:type="spellEnd"/>
      <w:r>
        <w:rPr>
          <w:rStyle w:val="Strong"/>
        </w:rPr>
        <w:t>]</w:t>
      </w:r>
      <w:r>
        <w:t xml:space="preserve"> String. The version of the DFDL specification to which this information set conforms. For DFDL V1.0 this is </w:t>
      </w:r>
      <w:hyperlink r:id="rId19" w:history="1">
        <w:r>
          <w:rPr>
            <w:rStyle w:val="Hyperlink"/>
            <w:color w:val="auto"/>
            <w:u w:val="none"/>
          </w:rPr>
          <w:t>'dfdl-1.0</w:t>
        </w:r>
      </w:hyperlink>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BC2419">
      <w:pPr>
        <w:pStyle w:val="Heading3"/>
        <w:rPr>
          <w:rFonts w:eastAsia="Times New Roman"/>
        </w:rPr>
      </w:pPr>
      <w:bookmarkStart w:id="801" w:name="_Toc25589700"/>
      <w:bookmarkStart w:id="802" w:name="_Toc27060967"/>
      <w:bookmarkStart w:id="803" w:name="_Toc349042618"/>
      <w:bookmarkStart w:id="804" w:name="_Toc243112743"/>
      <w:bookmarkStart w:id="805" w:name="_Toc194983905"/>
      <w:bookmarkStart w:id="806" w:name="_Toc199516226"/>
      <w:bookmarkStart w:id="807" w:name="infoitem.element"/>
      <w:bookmarkStart w:id="808" w:name="_Toc52984507"/>
      <w:bookmarkEnd w:id="801"/>
      <w:bookmarkEnd w:id="802"/>
      <w:r>
        <w:rPr>
          <w:rFonts w:eastAsia="Times New Roman"/>
        </w:rPr>
        <w:t>Element Information Items</w:t>
      </w:r>
      <w:bookmarkEnd w:id="803"/>
      <w:bookmarkEnd w:id="804"/>
      <w:bookmarkEnd w:id="805"/>
      <w:bookmarkEnd w:id="806"/>
      <w:bookmarkEnd w:id="807"/>
      <w:bookmarkEnd w:id="808"/>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lastRenderedPageBreak/>
        <w:t>[document]</w:t>
      </w:r>
      <w:r>
        <w:t xml:space="preserve"> The document information item representing the DFDL information set that contains this element. This element is empty except in the root element of an information set.</w:t>
      </w:r>
    </w:p>
    <w:p w14:paraId="3BD8E53E" w14:textId="5C0638E4" w:rsidR="00C0708D" w:rsidRDefault="00A87198" w:rsidP="00C0708D">
      <w:r>
        <w:rPr>
          <w:rStyle w:val="Strong"/>
        </w:rPr>
        <w:t>[</w:t>
      </w:r>
      <w:proofErr w:type="spellStart"/>
      <w:r>
        <w:rPr>
          <w:rStyle w:val="Strong"/>
        </w:rPr>
        <w:t>dataType</w:t>
      </w:r>
      <w:proofErr w:type="spellEnd"/>
      <w:r>
        <w:rPr>
          <w:rStyle w:val="Strong"/>
        </w:rPr>
        <w:t>]</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404DC4" w:rsidRPr="00065302">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r w:rsidR="00404DC4" w:rsidRPr="00065302">
        <w:rPr>
          <w:rStyle w:val="Hyperlink"/>
        </w:rPr>
        <w:t>DFDL Simple Types</w:t>
      </w:r>
      <w:r w:rsidR="0047079B" w:rsidRPr="00065302">
        <w:rPr>
          <w:rStyle w:val="Hyperlink"/>
        </w:rPr>
        <w:fldChar w:fldCharType="end"/>
      </w:r>
      <w:r w:rsidR="0047079B">
        <w:t>.</w:t>
      </w:r>
      <w:r>
        <w:t xml:space="preserve"> </w:t>
      </w:r>
    </w:p>
    <w:p w14:paraId="44C363BB" w14:textId="6E4F5431" w:rsidR="000E1214" w:rsidRDefault="00A87198">
      <w:r>
        <w:rPr>
          <w:rStyle w:val="Strong"/>
        </w:rPr>
        <w:t>[</w:t>
      </w:r>
      <w:proofErr w:type="spellStart"/>
      <w:r>
        <w:rPr>
          <w:rStyle w:val="Strong"/>
        </w:rPr>
        <w:t>nilled</w:t>
      </w:r>
      <w:proofErr w:type="spellEnd"/>
      <w:r>
        <w:rPr>
          <w:rStyle w:val="Strong"/>
        </w:rPr>
        <w:t xml:space="preserve">] </w:t>
      </w:r>
      <w:r>
        <w:rPr>
          <w:rStyle w:val="Strong"/>
          <w:b w:val="0"/>
        </w:rPr>
        <w:t xml:space="preserve">Boolean. True if the </w:t>
      </w:r>
      <w:proofErr w:type="spellStart"/>
      <w:r>
        <w:rPr>
          <w:rStyle w:val="Strong"/>
          <w:b w:val="0"/>
        </w:rPr>
        <w:t>nillable</w:t>
      </w:r>
      <w:proofErr w:type="spellEnd"/>
      <w:r>
        <w:rPr>
          <w:rStyle w:val="Strong"/>
          <w:b w:val="0"/>
        </w:rPr>
        <w:t xml:space="preserve"> item is nil. False if the </w:t>
      </w:r>
      <w:proofErr w:type="spellStart"/>
      <w:r>
        <w:rPr>
          <w:rStyle w:val="Strong"/>
          <w:b w:val="0"/>
        </w:rPr>
        <w:t>nillable</w:t>
      </w:r>
      <w:proofErr w:type="spellEnd"/>
      <w:r>
        <w:rPr>
          <w:rStyle w:val="Strong"/>
          <w:b w:val="0"/>
        </w:rPr>
        <w:t xml:space="preserve"> item is not nil. If the element is not </w:t>
      </w:r>
      <w:proofErr w:type="spellStart"/>
      <w:r>
        <w:rPr>
          <w:rStyle w:val="Strong"/>
          <w:b w:val="0"/>
        </w:rPr>
        <w:t>nillable</w:t>
      </w:r>
      <w:proofErr w:type="spellEnd"/>
      <w:r>
        <w:rPr>
          <w:rStyle w:val="Strong"/>
          <w:b w:val="0"/>
        </w:rPr>
        <w:t xml:space="preserve"> this member has no value. If this member is true then for a simple element the </w:t>
      </w:r>
      <w:r>
        <w:rPr>
          <w:rStyle w:val="Strong"/>
        </w:rPr>
        <w:t>[</w:t>
      </w:r>
      <w:proofErr w:type="spellStart"/>
      <w:r>
        <w:rPr>
          <w:rStyle w:val="Strong"/>
        </w:rPr>
        <w:t>dataValue</w:t>
      </w:r>
      <w:proofErr w:type="spellEnd"/>
      <w:r>
        <w:rPr>
          <w:rStyle w:val="Strong"/>
        </w:rPr>
        <w:t>]</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w:t>
      </w:r>
      <w:proofErr w:type="spellStart"/>
      <w:r>
        <w:rPr>
          <w:rStyle w:val="Strong"/>
          <w:b w:val="0"/>
        </w:rPr>
        <w:t>nilled</w:t>
      </w:r>
      <w:proofErr w:type="spellEnd"/>
      <w:r>
        <w:rPr>
          <w:rStyle w:val="Strong"/>
          <w:b w:val="0"/>
        </w:rPr>
        <w:t>.</w:t>
      </w:r>
    </w:p>
    <w:p w14:paraId="16D5C697" w14:textId="77777777" w:rsidR="000E1214" w:rsidRDefault="00A87198">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w:t>
      </w:r>
      <w:proofErr w:type="spellStart"/>
      <w:r>
        <w:rPr>
          <w:b/>
        </w:rPr>
        <w:t>nilled</w:t>
      </w:r>
      <w:proofErr w:type="spellEnd"/>
      <w:r>
        <w:rPr>
          <w:b/>
        </w:rPr>
        <w:t>]</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49D70DE6" w:rsidR="000E1214" w:rsidRDefault="00A87198">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w:t>
      </w:r>
      <w:proofErr w:type="spellStart"/>
      <w:r>
        <w:rPr>
          <w:rStyle w:val="Strong"/>
        </w:rPr>
        <w:t>unionMemberSchema</w:t>
      </w:r>
      <w:proofErr w:type="spellEnd"/>
      <w:r>
        <w:rPr>
          <w:rStyle w:val="Strong"/>
        </w:rPr>
        <w:t>]</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w:t>
      </w:r>
      <w:proofErr w:type="spellStart"/>
      <w:r>
        <w:rPr>
          <w:b/>
        </w:rPr>
        <w:t>unionMemberSchema</w:t>
      </w:r>
      <w:proofErr w:type="spellEnd"/>
      <w:r>
        <w:rPr>
          <w:b/>
        </w:rPr>
        <w:t>]</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w:t>
      </w:r>
      <w:proofErr w:type="spellStart"/>
      <w:r>
        <w:rPr>
          <w:b/>
        </w:rPr>
        <w:t>unionMemberSchema</w:t>
      </w:r>
      <w:proofErr w:type="spellEnd"/>
      <w:r>
        <w:rPr>
          <w:b/>
        </w:rPr>
        <w:t>]</w:t>
      </w:r>
      <w:r>
        <w:t xml:space="preserve"> may have a value.</w:t>
      </w:r>
    </w:p>
    <w:p w14:paraId="6632613E" w14:textId="3AB12B40" w:rsidR="00D71BE8" w:rsidRPr="00D71BE8" w:rsidRDefault="00A87198" w:rsidP="00B31DA3">
      <w:pPr>
        <w:pStyle w:val="Heading2"/>
      </w:pPr>
      <w:bookmarkStart w:id="809" w:name="_Toc234993862"/>
      <w:bookmarkStart w:id="810" w:name="_Toc234993865"/>
      <w:bookmarkStart w:id="811" w:name="_Toc234993866"/>
      <w:bookmarkStart w:id="812" w:name="_Toc234993868"/>
      <w:bookmarkStart w:id="813" w:name="_Toc397515166"/>
      <w:bookmarkStart w:id="814" w:name="_Toc396135499"/>
      <w:bookmarkStart w:id="815" w:name="_Toc394584544"/>
      <w:bookmarkStart w:id="816" w:name="_Toc393999753"/>
      <w:bookmarkStart w:id="817" w:name="_Toc393999498"/>
      <w:bookmarkStart w:id="818" w:name="_Toc393356929"/>
      <w:bookmarkStart w:id="819" w:name="_Toc391466188"/>
      <w:bookmarkStart w:id="820" w:name="_Toc385242782"/>
      <w:bookmarkStart w:id="821" w:name="_Toc384987233"/>
      <w:bookmarkStart w:id="822" w:name="_Toc384973669"/>
      <w:bookmarkStart w:id="823" w:name="_Toc199516227"/>
      <w:bookmarkStart w:id="824" w:name="_Toc349042620"/>
      <w:bookmarkStart w:id="825" w:name="_Toc243112745"/>
      <w:bookmarkStart w:id="826" w:name="_Toc52984508"/>
      <w:bookmarkStart w:id="827" w:name="_Toc194983906"/>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r>
        <w:t>DFDL Information Item Order</w:t>
      </w:r>
      <w:bookmarkEnd w:id="823"/>
      <w:bookmarkEnd w:id="824"/>
      <w:bookmarkEnd w:id="825"/>
      <w:bookmarkEnd w:id="826"/>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B31DA3">
      <w:pPr>
        <w:pStyle w:val="Heading2"/>
      </w:pPr>
      <w:bookmarkStart w:id="828" w:name="_Toc243112747"/>
      <w:bookmarkStart w:id="829" w:name="_Toc349042622"/>
      <w:bookmarkStart w:id="830" w:name="_Toc52984509"/>
      <w:bookmarkEnd w:id="827"/>
      <w:r>
        <w:t>DFDL Augmented Infoset</w:t>
      </w:r>
      <w:bookmarkEnd w:id="828"/>
      <w:bookmarkEnd w:id="829"/>
      <w:bookmarkEnd w:id="830"/>
      <w:r>
        <w:t xml:space="preserve"> </w:t>
      </w:r>
    </w:p>
    <w:p w14:paraId="3EB17AD6" w14:textId="52FB7EF8"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w:t>
      </w:r>
      <w:ins w:id="831" w:author="Mike Beckerle" w:date="2020-10-07T14:46:00Z">
        <w:r w:rsidR="00AA0FDE">
          <w:rPr>
            <w:rFonts w:eastAsia="MS Mincho"/>
            <w:lang w:eastAsia="ja-JP" w:bidi="he-IL"/>
          </w:rPr>
          <w:t>As u</w:t>
        </w:r>
      </w:ins>
      <w:r>
        <w:rPr>
          <w:rFonts w:eastAsia="MS Mincho"/>
          <w:lang w:eastAsia="ja-JP" w:bidi="he-IL"/>
        </w:rPr>
        <w:t xml:space="preserve">nparsing </w:t>
      </w:r>
      <w:ins w:id="832" w:author="Mike Beckerle" w:date="2020-10-07T14:46:00Z">
        <w:r w:rsidR="00AA0FDE">
          <w:rPr>
            <w:rFonts w:eastAsia="MS Mincho"/>
            <w:lang w:eastAsia="ja-JP" w:bidi="he-IL"/>
          </w:rPr>
          <w:t xml:space="preserve">progresses and fills </w:t>
        </w:r>
      </w:ins>
      <w:r>
        <w:rPr>
          <w:rFonts w:eastAsia="MS Mincho"/>
          <w:lang w:eastAsia="ja-JP" w:bidi="he-IL"/>
        </w:rPr>
        <w:t xml:space="preserve">in these defaultable and </w:t>
      </w:r>
      <w:del w:id="833" w:author="Mike Beckerle" w:date="2020-10-08T11:48:00Z">
        <w:r w:rsidDel="000C2A29">
          <w:rPr>
            <w:rFonts w:eastAsia="MS Mincho"/>
            <w:lang w:eastAsia="ja-JP" w:bidi="he-IL"/>
          </w:rPr>
          <w:delText xml:space="preserve">computable </w:delText>
        </w:r>
      </w:del>
      <w:ins w:id="834" w:author="Mike Beckerle" w:date="2020-10-08T11:48:00Z">
        <w:r w:rsidR="000C2A29">
          <w:rPr>
            <w:rFonts w:eastAsia="MS Mincho"/>
            <w:lang w:eastAsia="ja-JP" w:bidi="he-IL"/>
          </w:rPr>
          <w:t xml:space="preserve">calculated </w:t>
        </w:r>
      </w:ins>
      <w:r>
        <w:rPr>
          <w:rFonts w:eastAsia="MS Mincho"/>
          <w:lang w:eastAsia="ja-JP" w:bidi="he-IL"/>
        </w:rPr>
        <w:t xml:space="preserve">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404DC4" w:rsidRPr="00065302">
        <w:rPr>
          <w:rStyle w:val="Hyperlink"/>
          <w:rFonts w:eastAsia="MS Mincho"/>
        </w:rPr>
        <w:t>9.8</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404DC4" w:rsidRPr="00065302">
        <w:rPr>
          <w:rStyle w:val="Hyperlink"/>
          <w:rFonts w:eastAsia="MS Mincho"/>
        </w:rPr>
        <w:t>Unparser Infoset Augmentation Algorithm</w:t>
      </w:r>
      <w:r w:rsidRPr="00065302">
        <w:rPr>
          <w:rStyle w:val="Hyperlink"/>
        </w:rPr>
        <w:fldChar w:fldCharType="end"/>
      </w:r>
      <w:r>
        <w:rPr>
          <w:rFonts w:eastAsia="MS Mincho"/>
        </w:rPr>
        <w:t>.</w:t>
      </w:r>
    </w:p>
    <w:p w14:paraId="7391B0A0" w14:textId="5E19EB77" w:rsidR="000E1214" w:rsidRDefault="00A87198" w:rsidP="00B31DA3">
      <w:pPr>
        <w:pStyle w:val="Heading1"/>
      </w:pPr>
      <w:bookmarkStart w:id="835" w:name="_Toc322911520"/>
      <w:bookmarkStart w:id="836" w:name="_Toc322912059"/>
      <w:bookmarkStart w:id="837" w:name="_Toc322911521"/>
      <w:bookmarkStart w:id="838" w:name="_Toc322912060"/>
      <w:bookmarkStart w:id="839" w:name="_DFDL_Schema_Component"/>
      <w:bookmarkStart w:id="840" w:name="_Toc199516229"/>
      <w:bookmarkStart w:id="841" w:name="_Toc194983907"/>
      <w:bookmarkStart w:id="842" w:name="_Toc243112748"/>
      <w:bookmarkStart w:id="843" w:name="_Toc349042623"/>
      <w:bookmarkStart w:id="844" w:name="_Ref39163521"/>
      <w:bookmarkStart w:id="845" w:name="_Ref39163534"/>
      <w:bookmarkStart w:id="846" w:name="_Toc52984510"/>
      <w:bookmarkEnd w:id="835"/>
      <w:bookmarkEnd w:id="836"/>
      <w:bookmarkEnd w:id="837"/>
      <w:bookmarkEnd w:id="838"/>
      <w:bookmarkEnd w:id="839"/>
      <w:r>
        <w:lastRenderedPageBreak/>
        <w:t>DFDL Schema Component Model</w:t>
      </w:r>
      <w:bookmarkEnd w:id="764"/>
      <w:bookmarkEnd w:id="765"/>
      <w:bookmarkEnd w:id="840"/>
      <w:bookmarkEnd w:id="841"/>
      <w:bookmarkEnd w:id="842"/>
      <w:bookmarkEnd w:id="843"/>
      <w:bookmarkEnd w:id="844"/>
      <w:bookmarkEnd w:id="845"/>
      <w:bookmarkEnd w:id="846"/>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028669CE" w:rsidR="000E1214" w:rsidRDefault="00A87198">
      <w:r>
        <w:t xml:space="preserve">The shaded boxes have direct corresponding </w:t>
      </w:r>
      <w:del w:id="847" w:author="Mike Beckerle" w:date="2020-10-07T14:47:00Z">
        <w:r w:rsidDel="00AA0FDE">
          <w:delText xml:space="preserve">element </w:delText>
        </w:r>
      </w:del>
      <w:ins w:id="848" w:author="Mike Beckerle" w:date="2020-10-07T14:47:00Z">
        <w:r w:rsidR="00AA0FDE">
          <w:t xml:space="preserve">XML Schema </w:t>
        </w:r>
      </w:ins>
      <w:r>
        <w:t xml:space="preserve">syntax and therefore appear in DFDL schema. The unshaded boxes are conceptual classes often used in discussion of DFDL schemas. For example, the </w:t>
      </w:r>
      <w:proofErr w:type="spellStart"/>
      <w:r>
        <w:t>ModelGroup</w:t>
      </w:r>
      <w:proofErr w:type="spellEnd"/>
      <w:r>
        <w:t xml:space="preserve"> class is a generalization of Sequence and Choice classes which are the concrete classes corresponding to </w:t>
      </w:r>
      <w:proofErr w:type="spellStart"/>
      <w:r>
        <w:t>xs:sequence</w:t>
      </w:r>
      <w:proofErr w:type="spellEnd"/>
      <w:r>
        <w:t xml:space="preserve"> and </w:t>
      </w:r>
      <w:proofErr w:type="spellStart"/>
      <w:r>
        <w:t>xs:choice</w:t>
      </w:r>
      <w:proofErr w:type="spellEnd"/>
      <w:r>
        <w:t xml:space="preserve"> constructs of the schema. The class Term is a further generalization encompassing not only </w:t>
      </w:r>
      <w:proofErr w:type="spellStart"/>
      <w:r>
        <w:t>ModelGroup</w:t>
      </w:r>
      <w:proofErr w:type="spellEnd"/>
      <w:r>
        <w:t xml:space="preserve">, but </w:t>
      </w:r>
      <w:proofErr w:type="spellStart"/>
      <w:r>
        <w:t>GroupReference</w:t>
      </w:r>
      <w:proofErr w:type="spellEnd"/>
      <w:r>
        <w:t xml:space="preserve">, </w:t>
      </w:r>
      <w:proofErr w:type="spellStart"/>
      <w:r>
        <w:t>ElementReference</w:t>
      </w:r>
      <w:proofErr w:type="spellEnd"/>
      <w:r>
        <w:t xml:space="preserve">, and </w:t>
      </w:r>
      <w:proofErr w:type="spellStart"/>
      <w:r>
        <w:t>ElementDeclaration</w:t>
      </w:r>
      <w:proofErr w:type="spellEnd"/>
      <w:r>
        <w:t xml:space="preserve">. </w:t>
      </w:r>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02.55pt;height:395.05pt" o:ole="">
            <v:imagedata r:id="rId20" o:title=""/>
          </v:shape>
          <o:OLEObject Type="Embed" ProgID="MSPhotoEd.3" ShapeID="_x0000_i1037" DrawAspect="Content" ObjectID="_1663694652" r:id="rId21"/>
        </w:object>
      </w:r>
    </w:p>
    <w:p w14:paraId="63F6C6E6" w14:textId="7780AC0D" w:rsidR="000E1214" w:rsidRDefault="00A87198">
      <w:pPr>
        <w:pStyle w:val="Caption"/>
      </w:pPr>
      <w:r>
        <w:t xml:space="preserve">Figure </w:t>
      </w:r>
      <w:r w:rsidR="00F31291">
        <w:fldChar w:fldCharType="begin"/>
      </w:r>
      <w:r w:rsidR="00F31291">
        <w:instrText xml:space="preserve"> SEQ Figure \* ARABIC </w:instrText>
      </w:r>
      <w:r w:rsidR="00F31291">
        <w:fldChar w:fldCharType="separate"/>
      </w:r>
      <w:r w:rsidR="00404DC4">
        <w:rPr>
          <w:noProof/>
        </w:rPr>
        <w:t>2</w:t>
      </w:r>
      <w:r w:rsidR="00F31291">
        <w:rPr>
          <w:noProof/>
        </w:rPr>
        <w:fldChar w:fldCharType="end"/>
      </w:r>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lastRenderedPageBreak/>
        <w:t>A DFDL Schema is a valid XML schema. However, the converse is not true in general since the DFDL Schema Model does not include many concepts that appear in XML schema.</w:t>
      </w:r>
    </w:p>
    <w:p w14:paraId="7D40FC5A" w14:textId="77777777" w:rsidR="000E5BE9" w:rsidRPr="000E5BE9" w:rsidRDefault="000E5BE9" w:rsidP="00B31DA3">
      <w:pPr>
        <w:pStyle w:val="Heading2"/>
      </w:pPr>
      <w:bookmarkStart w:id="849" w:name="_Ref50631257"/>
      <w:bookmarkStart w:id="850" w:name="_Ref50645729"/>
      <w:bookmarkStart w:id="851" w:name="_Toc52984511"/>
      <w:bookmarkStart w:id="852" w:name="_Toc99787969"/>
      <w:bookmarkStart w:id="853" w:name="_Toc99956882"/>
      <w:bookmarkStart w:id="854" w:name="_Toc177399028"/>
      <w:bookmarkStart w:id="855" w:name="_Toc175057315"/>
      <w:bookmarkStart w:id="856" w:name="_Toc199516230"/>
      <w:bookmarkStart w:id="857" w:name="_Toc194983908"/>
      <w:bookmarkStart w:id="858" w:name="_Toc243112749"/>
      <w:bookmarkStart w:id="859" w:name="_Ref273529945"/>
      <w:bookmarkStart w:id="860" w:name="_Ref273529953"/>
      <w:bookmarkStart w:id="861" w:name="_Ref274647262"/>
      <w:bookmarkStart w:id="862" w:name="_Ref274647268"/>
      <w:bookmarkStart w:id="863" w:name="_Ref346445132"/>
      <w:bookmarkStart w:id="864" w:name="_Toc349042624"/>
      <w:r>
        <w:t>DFDL Simple Types</w:t>
      </w:r>
      <w:bookmarkEnd w:id="849"/>
      <w:bookmarkEnd w:id="850"/>
      <w:bookmarkEnd w:id="851"/>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865"/>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865"/>
      <w:r w:rsidR="00B51579">
        <w:rPr>
          <w:rStyle w:val="CommentReference"/>
        </w:rPr>
        <w:commentReference w:id="865"/>
      </w:r>
    </w:p>
    <w:p w14:paraId="32A346E1" w14:textId="1DB19061" w:rsidR="000E5BE9" w:rsidRDefault="000E5BE9" w:rsidP="000E5BE9">
      <w:pPr>
        <w:pStyle w:val="Caption"/>
      </w:pPr>
      <w:r>
        <w:t xml:space="preserve">Figure </w:t>
      </w:r>
      <w:r w:rsidR="00F31291">
        <w:fldChar w:fldCharType="begin"/>
      </w:r>
      <w:r w:rsidR="00F31291">
        <w:instrText xml:space="preserve"> SEQ Figure \* ARABIC </w:instrText>
      </w:r>
      <w:r w:rsidR="00F31291">
        <w:fldChar w:fldCharType="separate"/>
      </w:r>
      <w:r w:rsidR="00404DC4">
        <w:rPr>
          <w:noProof/>
        </w:rPr>
        <w:t>3</w:t>
      </w:r>
      <w:r w:rsidR="00F31291">
        <w:rPr>
          <w:noProof/>
        </w:rPr>
        <w:fldChar w:fldCharType="end"/>
      </w:r>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77777777" w:rsidR="000E5BE9" w:rsidRDefault="000E5BE9" w:rsidP="00C31ED0">
      <w:pPr>
        <w:pStyle w:val="ListParagraph"/>
        <w:numPr>
          <w:ilvl w:val="0"/>
          <w:numId w:val="30"/>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proofErr w:type="spellStart"/>
            <w:r>
              <w:t>xs:double</w:t>
            </w:r>
            <w:proofErr w:type="spellEnd"/>
            <w:r>
              <w:t xml:space="preserve">, </w:t>
            </w:r>
            <w:proofErr w:type="spellStart"/>
            <w:r>
              <w:t>xs:float</w:t>
            </w:r>
            <w:proofErr w:type="spellEnd"/>
            <w:r>
              <w:t xml:space="preserve">, </w:t>
            </w:r>
            <w:proofErr w:type="spellStart"/>
            <w:r>
              <w:t>xs:decimal</w:t>
            </w:r>
            <w:proofErr w:type="spellEnd"/>
            <w:r>
              <w:t xml:space="preserve">, </w:t>
            </w:r>
            <w:proofErr w:type="spellStart"/>
            <w:r>
              <w:t>xs:integer</w:t>
            </w:r>
            <w:proofErr w:type="spellEnd"/>
            <w:ins w:id="866" w:author="Mike Beckerle" w:date="2020-10-07T14:50:00Z">
              <w:r w:rsidR="00341AE4">
                <w:t xml:space="preserve">, </w:t>
              </w:r>
              <w:proofErr w:type="spellStart"/>
              <w:r w:rsidR="00341AE4">
                <w:t>xs:nonNegativeInteger</w:t>
              </w:r>
              <w:proofErr w:type="spellEnd"/>
              <w:r w:rsidR="00341AE4">
                <w:t xml:space="preserve">, </w:t>
              </w:r>
              <w:proofErr w:type="spellStart"/>
              <w:r w:rsidR="00341AE4">
                <w:t>xs:long</w:t>
              </w:r>
              <w:proofErr w:type="spellEnd"/>
              <w:r w:rsidR="00341AE4">
                <w:t xml:space="preserve">, </w:t>
              </w:r>
            </w:ins>
            <w:proofErr w:type="spellStart"/>
            <w:r>
              <w:t>xs:int</w:t>
            </w:r>
            <w:proofErr w:type="spellEnd"/>
            <w:r>
              <w:t>,</w:t>
            </w:r>
            <w:ins w:id="867" w:author="Mike Beckerle" w:date="2020-10-07T14:50:00Z">
              <w:r w:rsidR="00341AE4">
                <w:t xml:space="preserve"> </w:t>
              </w:r>
              <w:proofErr w:type="spellStart"/>
              <w:r w:rsidR="00341AE4">
                <w:t>xs:short</w:t>
              </w:r>
              <w:proofErr w:type="spellEnd"/>
              <w:r w:rsidR="00341AE4">
                <w:t xml:space="preserve">, </w:t>
              </w:r>
              <w:proofErr w:type="spellStart"/>
              <w:r w:rsidR="00341AE4">
                <w:t>xs:byte</w:t>
              </w:r>
              <w:proofErr w:type="spellEnd"/>
              <w:r w:rsidR="00341AE4">
                <w:t xml:space="preserve">, </w:t>
              </w:r>
            </w:ins>
            <w:proofErr w:type="spellStart"/>
            <w:r>
              <w:t>xs:unsignedLong</w:t>
            </w:r>
            <w:proofErr w:type="spellEnd"/>
            <w:r>
              <w:t>,</w:t>
            </w:r>
            <w:ins w:id="868" w:author="Mike Beckerle" w:date="2020-10-07T14:51:00Z">
              <w:r w:rsidR="00341AE4">
                <w:t xml:space="preserve"> </w:t>
              </w:r>
              <w:proofErr w:type="spellStart"/>
              <w:r w:rsidR="00341AE4">
                <w:t>xs:unsignedInt</w:t>
              </w:r>
              <w:proofErr w:type="spellEnd"/>
              <w:r w:rsidR="00341AE4">
                <w:t xml:space="preserve">, </w:t>
              </w:r>
              <w:proofErr w:type="spellStart"/>
              <w:r w:rsidR="00341AE4">
                <w:t>xs:unsignedShort</w:t>
              </w:r>
              <w:proofErr w:type="spellEnd"/>
              <w:r w:rsidR="00341AE4">
                <w:t xml:space="preserve">, and </w:t>
              </w:r>
              <w:proofErr w:type="spellStart"/>
              <w:r w:rsidR="00341AE4">
                <w:t>xs:unsignedByte</w:t>
              </w:r>
            </w:ins>
            <w:proofErr w:type="spellEnd"/>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proofErr w:type="spellStart"/>
            <w:r>
              <w:t>xs:string</w:t>
            </w:r>
            <w:proofErr w:type="spellEnd"/>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proofErr w:type="spellStart"/>
            <w:r>
              <w:t>xs:dateTime</w:t>
            </w:r>
            <w:proofErr w:type="spellEnd"/>
            <w:r>
              <w:t xml:space="preserve">, </w:t>
            </w:r>
            <w:proofErr w:type="spellStart"/>
            <w:r>
              <w:t>xs:date</w:t>
            </w:r>
            <w:proofErr w:type="spellEnd"/>
            <w:r>
              <w:t xml:space="preserve">, </w:t>
            </w:r>
            <w:proofErr w:type="spellStart"/>
            <w:r>
              <w:t>xs:time</w:t>
            </w:r>
            <w:proofErr w:type="spellEnd"/>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proofErr w:type="spellStart"/>
            <w:r>
              <w:t>xs:hexBinary</w:t>
            </w:r>
            <w:proofErr w:type="spellEnd"/>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proofErr w:type="spellStart"/>
            <w:r>
              <w:t>xs:boolean</w:t>
            </w:r>
            <w:proofErr w:type="spellEnd"/>
          </w:p>
        </w:tc>
      </w:tr>
    </w:tbl>
    <w:p w14:paraId="5DC0A3BF" w14:textId="22C1C513" w:rsidR="0047079B" w:rsidRDefault="0047079B">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w:t>
      </w:r>
      <w:r w:rsidR="00F31291">
        <w:rPr>
          <w:noProof/>
        </w:rPr>
        <w:fldChar w:fldCharType="end"/>
      </w:r>
      <w:r>
        <w:t>: Logical type groupings</w:t>
      </w:r>
    </w:p>
    <w:p w14:paraId="65DF7260" w14:textId="2217F740" w:rsidR="0047079B" w:rsidRPr="00F87639" w:rsidRDefault="0047079B" w:rsidP="0047079B">
      <w:r>
        <w:lastRenderedPageBreak/>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B31DA3">
      <w:pPr>
        <w:pStyle w:val="Heading2"/>
      </w:pPr>
      <w:bookmarkStart w:id="869" w:name="_Ref50638650"/>
      <w:bookmarkStart w:id="870" w:name="_Ref50638660"/>
      <w:bookmarkStart w:id="871" w:name="_Toc52984512"/>
      <w:r>
        <w:t>DFDL Subset of XML Schema</w:t>
      </w:r>
      <w:bookmarkEnd w:id="852"/>
      <w:bookmarkEnd w:id="853"/>
      <w:bookmarkEnd w:id="854"/>
      <w:bookmarkEnd w:id="855"/>
      <w:bookmarkEnd w:id="856"/>
      <w:bookmarkEnd w:id="857"/>
      <w:bookmarkEnd w:id="858"/>
      <w:bookmarkEnd w:id="859"/>
      <w:bookmarkEnd w:id="860"/>
      <w:bookmarkEnd w:id="861"/>
      <w:bookmarkEnd w:id="862"/>
      <w:bookmarkEnd w:id="863"/>
      <w:bookmarkEnd w:id="864"/>
      <w:bookmarkEnd w:id="869"/>
      <w:bookmarkEnd w:id="870"/>
      <w:bookmarkEnd w:id="871"/>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rsidP="00C31ED0">
      <w:pPr>
        <w:pStyle w:val="ListParagraph"/>
        <w:numPr>
          <w:ilvl w:val="0"/>
          <w:numId w:val="31"/>
        </w:numPr>
      </w:pPr>
      <w:r>
        <w:t>Standard XSD namespace management</w:t>
      </w:r>
    </w:p>
    <w:p w14:paraId="5358C0D5" w14:textId="77777777" w:rsidR="000E1214" w:rsidRDefault="00A87198" w:rsidP="00C31ED0">
      <w:pPr>
        <w:pStyle w:val="ListParagraph"/>
        <w:numPr>
          <w:ilvl w:val="0"/>
          <w:numId w:val="31"/>
        </w:numPr>
      </w:pPr>
      <w:r>
        <w:t>Standard XSD import and  management for multiple file schemas</w:t>
      </w:r>
    </w:p>
    <w:p w14:paraId="0EEA87EB" w14:textId="77777777" w:rsidR="000E1214" w:rsidRDefault="00A87198" w:rsidP="00C31ED0">
      <w:pPr>
        <w:pStyle w:val="ListParagraph"/>
        <w:numPr>
          <w:ilvl w:val="0"/>
          <w:numId w:val="31"/>
        </w:numPr>
      </w:pPr>
      <w:r>
        <w:t xml:space="preserve">Local element declarations with dimensionality via XSD </w:t>
      </w:r>
      <w:proofErr w:type="spellStart"/>
      <w:r>
        <w:t>maxOccurs</w:t>
      </w:r>
      <w:proofErr w:type="spellEnd"/>
      <w:r>
        <w:t xml:space="preserve"> and XSD minOccurs.</w:t>
      </w:r>
    </w:p>
    <w:p w14:paraId="566D025C" w14:textId="77777777" w:rsidR="000E1214" w:rsidRDefault="00A87198" w:rsidP="00C31ED0">
      <w:pPr>
        <w:pStyle w:val="ListParagraph"/>
        <w:numPr>
          <w:ilvl w:val="0"/>
          <w:numId w:val="31"/>
        </w:numPr>
      </w:pPr>
      <w:r>
        <w:t>Global element declarations</w:t>
      </w:r>
    </w:p>
    <w:p w14:paraId="2F0061E8" w14:textId="46121A30" w:rsidR="000E1214" w:rsidRDefault="00A87198" w:rsidP="00C31ED0">
      <w:pPr>
        <w:pStyle w:val="ListParagraph"/>
        <w:numPr>
          <w:ilvl w:val="0"/>
          <w:numId w:val="31"/>
        </w:numPr>
      </w:pPr>
      <w:r>
        <w:t>Complex</w:t>
      </w:r>
      <w:r w:rsidR="00933F0E">
        <w:t xml:space="preserve"> t</w:t>
      </w:r>
      <w:r>
        <w:t>ype definitions with empty or element-only content models.</w:t>
      </w:r>
    </w:p>
    <w:p w14:paraId="3CB8DCFE" w14:textId="77777777" w:rsidR="000E1214" w:rsidRDefault="00A87198" w:rsidP="00C31ED0">
      <w:pPr>
        <w:pStyle w:val="ListParagraph"/>
        <w:numPr>
          <w:ilvl w:val="0"/>
          <w:numId w:val="31"/>
        </w:numPr>
      </w:pPr>
      <w:r>
        <w:t xml:space="preserve">DFDL </w:t>
      </w:r>
      <w:proofErr w:type="spellStart"/>
      <w:r>
        <w:t>appinfo</w:t>
      </w:r>
      <w:proofErr w:type="spellEnd"/>
      <w:r>
        <w:t xml:space="preserve"> annotations describing the data format</w:t>
      </w:r>
    </w:p>
    <w:p w14:paraId="1B02E2B4" w14:textId="54A24B93" w:rsidR="000E1214" w:rsidRDefault="00A87198" w:rsidP="00C31ED0">
      <w:pPr>
        <w:pStyle w:val="ListParagraph"/>
        <w:numPr>
          <w:ilvl w:val="0"/>
          <w:numId w:val="31"/>
        </w:numPr>
      </w:pPr>
      <w:r>
        <w:t xml:space="preserve">These simple types: string, float, double, decimal, integer, long, int, short, byte, </w:t>
      </w:r>
      <w:proofErr w:type="spellStart"/>
      <w:r>
        <w:t>nonNegativeInteger</w:t>
      </w:r>
      <w:proofErr w:type="spellEnd"/>
      <w:r>
        <w:t xml:space="preserv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r>
        <w:t xml:space="preserve">, </w:t>
      </w:r>
      <w:proofErr w:type="spellStart"/>
      <w:r>
        <w:t>boolean</w:t>
      </w:r>
      <w:proofErr w:type="spellEnd"/>
      <w:r>
        <w:t xml:space="preserve">, date, time, </w:t>
      </w:r>
      <w:proofErr w:type="spellStart"/>
      <w:r>
        <w:t>dateTime</w:t>
      </w:r>
      <w:proofErr w:type="spellEnd"/>
      <w:r>
        <w:t xml:space="preserve">, </w:t>
      </w:r>
      <w:proofErr w:type="spellStart"/>
      <w:r>
        <w:t>hexBinary</w:t>
      </w:r>
      <w:proofErr w:type="spellEnd"/>
    </w:p>
    <w:p w14:paraId="58BFD27B" w14:textId="77777777" w:rsidR="000E1214" w:rsidRDefault="00A87198" w:rsidP="00C31ED0">
      <w:pPr>
        <w:pStyle w:val="ListParagraph"/>
        <w:numPr>
          <w:ilvl w:val="0"/>
          <w:numId w:val="31"/>
        </w:numPr>
      </w:pPr>
      <w:r>
        <w:t xml:space="preserve">These facets: </w:t>
      </w:r>
      <w:proofErr w:type="spellStart"/>
      <w:r>
        <w:t>minLength</w:t>
      </w:r>
      <w:proofErr w:type="spellEnd"/>
      <w:r>
        <w:t xml:space="preserve">, </w:t>
      </w:r>
      <w:proofErr w:type="spellStart"/>
      <w:r>
        <w:t>maxLength</w:t>
      </w:r>
      <w:proofErr w:type="spellEnd"/>
      <w:r>
        <w:t xml:space="preserve">, </w:t>
      </w:r>
      <w:proofErr w:type="spellStart"/>
      <w:r>
        <w:t>minInclusive</w:t>
      </w:r>
      <w:proofErr w:type="spellEnd"/>
      <w:r>
        <w:t xml:space="preserve">, </w:t>
      </w:r>
      <w:proofErr w:type="spellStart"/>
      <w:r>
        <w:t>maxInclusive</w:t>
      </w:r>
      <w:proofErr w:type="spellEnd"/>
      <w:r>
        <w:t xml:space="preserve">, </w:t>
      </w:r>
      <w:proofErr w:type="spellStart"/>
      <w:r>
        <w:t>minExclusive</w:t>
      </w:r>
      <w:proofErr w:type="spellEnd"/>
      <w:r>
        <w:t xml:space="preserve">, </w:t>
      </w:r>
      <w:proofErr w:type="spellStart"/>
      <w:r>
        <w:t>maxExclusive</w:t>
      </w:r>
      <w:proofErr w:type="spellEnd"/>
      <w:r>
        <w:t xml:space="preserve">, </w:t>
      </w:r>
      <w:proofErr w:type="spellStart"/>
      <w:r>
        <w:t>totalDigits</w:t>
      </w:r>
      <w:proofErr w:type="spellEnd"/>
      <w:r>
        <w:t xml:space="preserve">, </w:t>
      </w:r>
      <w:proofErr w:type="spellStart"/>
      <w:r>
        <w:t>fractionDigits</w:t>
      </w:r>
      <w:proofErr w:type="spellEnd"/>
      <w:r>
        <w:t xml:space="preserve">, enumeration, pattern (for </w:t>
      </w:r>
      <w:proofErr w:type="spellStart"/>
      <w:r>
        <w:t>xs:string</w:t>
      </w:r>
      <w:proofErr w:type="spellEnd"/>
      <w:r>
        <w:t xml:space="preserve"> type only)</w:t>
      </w:r>
    </w:p>
    <w:p w14:paraId="51FA9046" w14:textId="77777777" w:rsidR="000E1214" w:rsidRDefault="00A87198" w:rsidP="00C31ED0">
      <w:pPr>
        <w:pStyle w:val="ListParagraph"/>
        <w:numPr>
          <w:ilvl w:val="0"/>
          <w:numId w:val="31"/>
        </w:numPr>
      </w:pPr>
      <w:r>
        <w:t>Fixed values</w:t>
      </w:r>
    </w:p>
    <w:p w14:paraId="147DB43C" w14:textId="77777777" w:rsidR="000E1214" w:rsidRDefault="00A87198" w:rsidP="00C31ED0">
      <w:pPr>
        <w:pStyle w:val="ListParagraph"/>
        <w:numPr>
          <w:ilvl w:val="0"/>
          <w:numId w:val="31"/>
        </w:numPr>
      </w:pPr>
      <w:r>
        <w:t>Default values</w:t>
      </w:r>
    </w:p>
    <w:p w14:paraId="35781D5E" w14:textId="77777777" w:rsidR="000E1214" w:rsidRDefault="00A87198" w:rsidP="00C31ED0">
      <w:pPr>
        <w:pStyle w:val="ListParagraph"/>
        <w:numPr>
          <w:ilvl w:val="0"/>
          <w:numId w:val="31"/>
        </w:numPr>
      </w:pPr>
      <w:r>
        <w:t xml:space="preserve">'sequence'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5C0B6222" w14:textId="77777777" w:rsidR="000E1214" w:rsidRDefault="00A87198" w:rsidP="00C31ED0">
      <w:pPr>
        <w:pStyle w:val="ListParagraph"/>
        <w:numPr>
          <w:ilvl w:val="0"/>
          <w:numId w:val="31"/>
        </w:numPr>
      </w:pPr>
      <w:r>
        <w:t xml:space="preserve">'choice' model groups (without XSD minOccurs and XSD </w:t>
      </w:r>
      <w:proofErr w:type="spellStart"/>
      <w:r>
        <w:t>maxOccurs</w:t>
      </w:r>
      <w:proofErr w:type="spellEnd"/>
      <w:r>
        <w:t xml:space="preserve"> or with both XSD minOccurs="1" and XSD </w:t>
      </w:r>
      <w:proofErr w:type="spellStart"/>
      <w:r>
        <w:t>maxOccurs</w:t>
      </w:r>
      <w:proofErr w:type="spellEnd"/>
      <w:r>
        <w:t>="1")</w:t>
      </w:r>
    </w:p>
    <w:p w14:paraId="3BC09B07" w14:textId="77777777" w:rsidR="000E1214" w:rsidRDefault="00A87198" w:rsidP="00C31ED0">
      <w:pPr>
        <w:pStyle w:val="ListParagraph"/>
        <w:numPr>
          <w:ilvl w:val="0"/>
          <w:numId w:val="31"/>
        </w:numPr>
      </w:pPr>
      <w:r>
        <w:t>Simple type derivations derived by restriction from the allowed built-in types</w:t>
      </w:r>
    </w:p>
    <w:p w14:paraId="67082BDD" w14:textId="77777777" w:rsidR="000E1214" w:rsidRDefault="00A87198" w:rsidP="00C31ED0">
      <w:pPr>
        <w:pStyle w:val="ListParagraph"/>
        <w:numPr>
          <w:ilvl w:val="0"/>
          <w:numId w:val="31"/>
        </w:numPr>
      </w:pPr>
      <w:r>
        <w:t>Reusable Groups: named model group definitions can only contain one model group</w:t>
      </w:r>
    </w:p>
    <w:p w14:paraId="3F87B2B3" w14:textId="77777777" w:rsidR="000E1214" w:rsidRDefault="00A87198" w:rsidP="00C31ED0">
      <w:pPr>
        <w:pStyle w:val="ListParagraph"/>
        <w:numPr>
          <w:ilvl w:val="0"/>
          <w:numId w:val="31"/>
        </w:numPr>
      </w:pPr>
      <w:r>
        <w:t xml:space="preserve">Element references with dimensionality via XSD </w:t>
      </w:r>
      <w:proofErr w:type="spellStart"/>
      <w:r>
        <w:t>maxOccurs</w:t>
      </w:r>
      <w:proofErr w:type="spellEnd"/>
      <w:r>
        <w:t xml:space="preserve"> and XSD minOccurs.</w:t>
      </w:r>
    </w:p>
    <w:p w14:paraId="53DF48B4" w14:textId="77777777" w:rsidR="000E1214" w:rsidRDefault="00A87198" w:rsidP="00C31ED0">
      <w:pPr>
        <w:pStyle w:val="ListParagraph"/>
        <w:numPr>
          <w:ilvl w:val="0"/>
          <w:numId w:val="31"/>
        </w:numPr>
      </w:pPr>
      <w:r>
        <w:t>Group references without dimensionality</w:t>
      </w:r>
    </w:p>
    <w:p w14:paraId="37F50CC4" w14:textId="77777777" w:rsidR="000E1214" w:rsidRDefault="00A87198" w:rsidP="00C31ED0">
      <w:pPr>
        <w:pStyle w:val="ListParagraph"/>
        <w:numPr>
          <w:ilvl w:val="0"/>
          <w:numId w:val="31"/>
        </w:numPr>
      </w:pPr>
      <w:proofErr w:type="spellStart"/>
      <w:r>
        <w:t>Nillable</w:t>
      </w:r>
      <w:proofErr w:type="spellEnd"/>
      <w:r>
        <w:t xml:space="preserve"> attribute is "true" (that is, </w:t>
      </w:r>
      <w:proofErr w:type="spellStart"/>
      <w:r>
        <w:t>nillable</w:t>
      </w:r>
      <w:proofErr w:type="spellEnd"/>
      <w:r>
        <w:t xml:space="preserve">="true" in the element declaration.) </w:t>
      </w:r>
    </w:p>
    <w:p w14:paraId="4EF779D8" w14:textId="77777777" w:rsidR="000E1214" w:rsidRDefault="00A87198" w:rsidP="00C31ED0">
      <w:pPr>
        <w:pStyle w:val="ListParagraph"/>
        <w:numPr>
          <w:ilvl w:val="0"/>
          <w:numId w:val="31"/>
        </w:numPr>
      </w:pPr>
      <w:proofErr w:type="spellStart"/>
      <w:r>
        <w:t>Appinfo</w:t>
      </w:r>
      <w:proofErr w:type="spellEnd"/>
      <w:r>
        <w:t xml:space="preserve"> annotations for sources other than DFDL are permitted and ignored</w:t>
      </w:r>
    </w:p>
    <w:p w14:paraId="070A279E" w14:textId="77777777" w:rsidR="000E1214" w:rsidRDefault="00A87198" w:rsidP="00C31ED0">
      <w:pPr>
        <w:pStyle w:val="ListParagraph"/>
        <w:numPr>
          <w:ilvl w:val="0"/>
          <w:numId w:val="31"/>
        </w:numPr>
      </w:pPr>
      <w:r>
        <w:t xml:space="preserve">Unions; the </w:t>
      </w:r>
      <w:proofErr w:type="spellStart"/>
      <w:r>
        <w:t>memberTypes</w:t>
      </w:r>
      <w:proofErr w:type="spellEnd"/>
      <w:r>
        <w:t xml:space="preserve"> must be derived from the same simple type. DFDL annotations are not permitted on union members.</w:t>
      </w:r>
      <w:r>
        <w:rPr>
          <w:rStyle w:val="FootnoteReference"/>
        </w:rPr>
        <w:footnoteReference w:id="7"/>
      </w:r>
    </w:p>
    <w:p w14:paraId="2B9E8B34" w14:textId="77777777" w:rsidR="000E1214" w:rsidRDefault="00A87198" w:rsidP="00C31ED0">
      <w:pPr>
        <w:pStyle w:val="ListParagraph"/>
        <w:numPr>
          <w:ilvl w:val="0"/>
          <w:numId w:val="31"/>
        </w:numPr>
      </w:pPr>
      <w:r>
        <w:t>XML Entities</w:t>
      </w:r>
    </w:p>
    <w:p w14:paraId="7C4F0335" w14:textId="77777777" w:rsidR="000E1214" w:rsidRDefault="00A87198" w:rsidP="00C31ED0">
      <w:pPr>
        <w:pStyle w:val="ListParagraph"/>
        <w:numPr>
          <w:ilvl w:val="0"/>
          <w:numId w:val="31"/>
        </w:numPr>
      </w:pPr>
      <w:r>
        <w:t xml:space="preserve">The </w:t>
      </w:r>
      <w:proofErr w:type="spellStart"/>
      <w:r>
        <w:t>xs:schema</w:t>
      </w:r>
      <w:proofErr w:type="spellEnd"/>
      <w:r>
        <w:t xml:space="preserve"> “</w:t>
      </w:r>
      <w:proofErr w:type="spellStart"/>
      <w:r>
        <w:t>elementFormDefault</w:t>
      </w:r>
      <w:proofErr w:type="spellEnd"/>
      <w:r>
        <w:t>” attribute</w:t>
      </w:r>
    </w:p>
    <w:p w14:paraId="7E3B06BB" w14:textId="77777777" w:rsidR="000E1214" w:rsidRDefault="00A87198" w:rsidP="00C31ED0">
      <w:pPr>
        <w:pStyle w:val="ListParagraph"/>
        <w:numPr>
          <w:ilvl w:val="0"/>
          <w:numId w:val="31"/>
        </w:numPr>
      </w:pPr>
      <w:r>
        <w:t xml:space="preserve">The </w:t>
      </w:r>
      <w:proofErr w:type="spellStart"/>
      <w:r>
        <w:t>xs:element</w:t>
      </w:r>
      <w:proofErr w:type="spellEnd"/>
      <w:r>
        <w:t xml:space="preserve"> “form” attribute</w:t>
      </w:r>
    </w:p>
    <w:p w14:paraId="397E2527" w14:textId="77777777" w:rsidR="000E1214" w:rsidRDefault="00A87198">
      <w:r>
        <w:t xml:space="preserve">Note: </w:t>
      </w:r>
      <w:proofErr w:type="spellStart"/>
      <w:r>
        <w:t>xs:nonNegativeInteger</w:t>
      </w:r>
      <w:proofErr w:type="spellEnd"/>
      <w:r>
        <w:t xml:space="preserve"> is treated as an unsigned </w:t>
      </w:r>
      <w:proofErr w:type="spellStart"/>
      <w:r>
        <w:t>xs:integer</w:t>
      </w:r>
      <w:proofErr w:type="spellEnd"/>
      <w:r>
        <w:t>.</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rsidP="00C31ED0">
      <w:pPr>
        <w:pStyle w:val="ListParagraph"/>
        <w:numPr>
          <w:ilvl w:val="0"/>
          <w:numId w:val="32"/>
        </w:numPr>
        <w:rPr>
          <w:rStyle w:val="Emphasis"/>
        </w:rPr>
      </w:pPr>
      <w:r>
        <w:t>Attribute declarations (local or global)</w:t>
      </w:r>
    </w:p>
    <w:p w14:paraId="05E059A0" w14:textId="77777777" w:rsidR="000E1214" w:rsidRDefault="00A87198" w:rsidP="00C31ED0">
      <w:pPr>
        <w:pStyle w:val="ListParagraph"/>
        <w:numPr>
          <w:ilvl w:val="0"/>
          <w:numId w:val="32"/>
        </w:numPr>
        <w:rPr>
          <w:rStyle w:val="Emphasis"/>
        </w:rPr>
      </w:pPr>
      <w:r>
        <w:t>Attribute references</w:t>
      </w:r>
    </w:p>
    <w:p w14:paraId="0ADB02AE" w14:textId="77777777" w:rsidR="000E1214" w:rsidRDefault="00A87198" w:rsidP="00C31ED0">
      <w:pPr>
        <w:pStyle w:val="ListParagraph"/>
        <w:numPr>
          <w:ilvl w:val="0"/>
          <w:numId w:val="32"/>
        </w:numPr>
        <w:rPr>
          <w:rStyle w:val="Emphasis"/>
        </w:rPr>
      </w:pPr>
      <w:r>
        <w:t>Attribute group definitions</w:t>
      </w:r>
    </w:p>
    <w:p w14:paraId="0F027F7E" w14:textId="77777777" w:rsidR="000E1214" w:rsidRDefault="00A87198" w:rsidP="00C31ED0">
      <w:pPr>
        <w:pStyle w:val="ListParagraph"/>
        <w:numPr>
          <w:ilvl w:val="0"/>
          <w:numId w:val="32"/>
        </w:numPr>
      </w:pPr>
      <w:r>
        <w:t xml:space="preserve">Complex type derivations where the base type is not </w:t>
      </w:r>
      <w:proofErr w:type="spellStart"/>
      <w:r>
        <w:t>xs:anyType</w:t>
      </w:r>
      <w:proofErr w:type="spellEnd"/>
      <w:r>
        <w:t>.</w:t>
      </w:r>
    </w:p>
    <w:p w14:paraId="6DE1B3AD" w14:textId="77777777" w:rsidR="000E1214" w:rsidRDefault="00A87198" w:rsidP="00C31ED0">
      <w:pPr>
        <w:pStyle w:val="ListParagraph"/>
        <w:numPr>
          <w:ilvl w:val="0"/>
          <w:numId w:val="32"/>
        </w:numPr>
      </w:pPr>
      <w:r>
        <w:t>Complex types having mixed content models or simple content models</w:t>
      </w:r>
    </w:p>
    <w:p w14:paraId="06B6E8D1" w14:textId="77777777" w:rsidR="000E1214" w:rsidRDefault="00A87198" w:rsidP="00C31ED0">
      <w:pPr>
        <w:pStyle w:val="ListParagraph"/>
        <w:numPr>
          <w:ilvl w:val="0"/>
          <w:numId w:val="32"/>
        </w:numPr>
      </w:pPr>
      <w:r>
        <w:t>List simple types</w:t>
      </w:r>
    </w:p>
    <w:p w14:paraId="320E3BDF" w14:textId="77777777" w:rsidR="000E1214" w:rsidRDefault="00A87198" w:rsidP="00C31ED0">
      <w:pPr>
        <w:pStyle w:val="ListParagraph"/>
        <w:numPr>
          <w:ilvl w:val="0"/>
          <w:numId w:val="32"/>
        </w:numPr>
      </w:pPr>
      <w:r>
        <w:lastRenderedPageBreak/>
        <w:t>Union simple types where the member types are not derived from the same simple type.</w:t>
      </w:r>
    </w:p>
    <w:p w14:paraId="671B985A" w14:textId="77777777" w:rsidR="000E1214" w:rsidRDefault="00A87198" w:rsidP="00C31ED0">
      <w:pPr>
        <w:pStyle w:val="ListParagraph"/>
        <w:numPr>
          <w:ilvl w:val="0"/>
          <w:numId w:val="32"/>
        </w:numPr>
      </w:pPr>
      <w:r>
        <w:t xml:space="preserve">These atomic simple types: </w:t>
      </w:r>
      <w:proofErr w:type="spellStart"/>
      <w:r>
        <w:t>normalizedString</w:t>
      </w:r>
      <w:proofErr w:type="spellEnd"/>
      <w:r>
        <w:t xml:space="preserve">, token, Name, </w:t>
      </w:r>
      <w:proofErr w:type="spellStart"/>
      <w:r>
        <w:t>NCName</w:t>
      </w:r>
      <w:proofErr w:type="spellEnd"/>
      <w:r>
        <w:t xml:space="preserve">, </w:t>
      </w:r>
      <w:proofErr w:type="spellStart"/>
      <w:r>
        <w:t>QName</w:t>
      </w:r>
      <w:proofErr w:type="spellEnd"/>
      <w:r>
        <w:t xml:space="preserve">, language, </w:t>
      </w:r>
      <w:proofErr w:type="spellStart"/>
      <w:r>
        <w:t>positiveInteger</w:t>
      </w:r>
      <w:proofErr w:type="spellEnd"/>
      <w:r>
        <w:t xml:space="preserve">, </w:t>
      </w:r>
      <w:proofErr w:type="spellStart"/>
      <w:r>
        <w:t>nonPositiveInteger</w:t>
      </w:r>
      <w:proofErr w:type="spellEnd"/>
      <w:r>
        <w:t xml:space="preserve">, </w:t>
      </w:r>
      <w:proofErr w:type="spellStart"/>
      <w:r>
        <w:t>negativeInteger</w:t>
      </w:r>
      <w:proofErr w:type="spellEnd"/>
      <w:r>
        <w:t xml:space="preserve">,  </w:t>
      </w:r>
      <w:proofErr w:type="spellStart"/>
      <w:r>
        <w:t>gYear</w:t>
      </w:r>
      <w:proofErr w:type="spellEnd"/>
      <w:r>
        <w:t xml:space="preserve">, </w:t>
      </w:r>
      <w:proofErr w:type="spellStart"/>
      <w:r>
        <w:t>gYearMonth</w:t>
      </w:r>
      <w:proofErr w:type="spellEnd"/>
      <w:r>
        <w:t xml:space="preserve">, </w:t>
      </w:r>
      <w:proofErr w:type="spellStart"/>
      <w:r>
        <w:t>gMonth</w:t>
      </w:r>
      <w:proofErr w:type="spellEnd"/>
      <w:r>
        <w:t xml:space="preserve">, </w:t>
      </w:r>
      <w:proofErr w:type="spellStart"/>
      <w:r>
        <w:t>gMonthDay</w:t>
      </w:r>
      <w:proofErr w:type="spellEnd"/>
      <w:r>
        <w:t xml:space="preserve">, </w:t>
      </w:r>
      <w:proofErr w:type="spellStart"/>
      <w:r>
        <w:t>gDay</w:t>
      </w:r>
      <w:proofErr w:type="spellEnd"/>
      <w:r>
        <w:t xml:space="preserve">, ID, IDREF, IDREFS, ENTITIES, ENTITY, NMTOKEN, NMTOKENS, NOTATION, </w:t>
      </w:r>
      <w:proofErr w:type="spellStart"/>
      <w:r>
        <w:t>anyURI</w:t>
      </w:r>
      <w:proofErr w:type="spellEnd"/>
      <w:r>
        <w:t>, base64Binary</w:t>
      </w:r>
    </w:p>
    <w:p w14:paraId="28B09355" w14:textId="77777777" w:rsidR="000E1214" w:rsidRDefault="00A87198" w:rsidP="00C31ED0">
      <w:pPr>
        <w:pStyle w:val="ListParagraph"/>
        <w:numPr>
          <w:ilvl w:val="0"/>
          <w:numId w:val="32"/>
        </w:numPr>
      </w:pPr>
      <w:r>
        <w:t xml:space="preserve">XSD </w:t>
      </w:r>
      <w:proofErr w:type="spellStart"/>
      <w:r>
        <w:t>maxOccurs</w:t>
      </w:r>
      <w:proofErr w:type="spellEnd"/>
      <w:r>
        <w:t xml:space="preserve"> and XSD minOccurs on model groups (except if both are '1')</w:t>
      </w:r>
    </w:p>
    <w:p w14:paraId="1910E72B" w14:textId="77777777" w:rsidR="000E1214" w:rsidRDefault="00A87198" w:rsidP="00C31ED0">
      <w:pPr>
        <w:pStyle w:val="ListParagraph"/>
        <w:numPr>
          <w:ilvl w:val="0"/>
          <w:numId w:val="32"/>
        </w:numPr>
      </w:pPr>
      <w:r>
        <w:rPr>
          <w:rFonts w:eastAsia="MS Mincho"/>
        </w:rPr>
        <w:t xml:space="preserve">XSD minOccurs = ‘0’ on branches of </w:t>
      </w:r>
      <w:proofErr w:type="spellStart"/>
      <w:r>
        <w:rPr>
          <w:rFonts w:eastAsia="MS Mincho"/>
        </w:rPr>
        <w:t>xs:choice</w:t>
      </w:r>
      <w:proofErr w:type="spellEnd"/>
      <w:r>
        <w:rPr>
          <w:rFonts w:eastAsia="MS Mincho"/>
        </w:rPr>
        <w:t xml:space="preserve"> model groups</w:t>
      </w:r>
    </w:p>
    <w:p w14:paraId="38811472" w14:textId="77777777" w:rsidR="000E1214" w:rsidRDefault="00A87198" w:rsidP="00C31ED0">
      <w:pPr>
        <w:pStyle w:val="ListParagraph"/>
        <w:numPr>
          <w:ilvl w:val="0"/>
          <w:numId w:val="32"/>
        </w:numPr>
        <w:rPr>
          <w:rStyle w:val="Emphasis"/>
        </w:rPr>
      </w:pPr>
      <w:r>
        <w:t xml:space="preserve">Identity Constraints </w:t>
      </w:r>
    </w:p>
    <w:p w14:paraId="4AFA1941" w14:textId="77777777" w:rsidR="000E1214" w:rsidRDefault="00A87198" w:rsidP="00C31ED0">
      <w:pPr>
        <w:pStyle w:val="ListParagraph"/>
        <w:numPr>
          <w:ilvl w:val="0"/>
          <w:numId w:val="32"/>
        </w:numPr>
      </w:pPr>
      <w:r>
        <w:t xml:space="preserve">Substitution Groups </w:t>
      </w:r>
    </w:p>
    <w:p w14:paraId="77A7A328" w14:textId="77777777" w:rsidR="000E1214" w:rsidRDefault="00A87198" w:rsidP="00C31ED0">
      <w:pPr>
        <w:pStyle w:val="ListParagraph"/>
        <w:numPr>
          <w:ilvl w:val="0"/>
          <w:numId w:val="32"/>
        </w:numPr>
      </w:pPr>
      <w:proofErr w:type="spellStart"/>
      <w:r>
        <w:t>xs:all</w:t>
      </w:r>
      <w:proofErr w:type="spellEnd"/>
      <w:r>
        <w:t xml:space="preserve"> groups</w:t>
      </w:r>
    </w:p>
    <w:p w14:paraId="752B3FD9" w14:textId="77777777" w:rsidR="000E1214" w:rsidRDefault="00A87198" w:rsidP="00C31ED0">
      <w:pPr>
        <w:pStyle w:val="ListParagraph"/>
        <w:numPr>
          <w:ilvl w:val="0"/>
          <w:numId w:val="32"/>
        </w:numPr>
      </w:pPr>
      <w:proofErr w:type="spellStart"/>
      <w:r>
        <w:t>xs:any</w:t>
      </w:r>
      <w:proofErr w:type="spellEnd"/>
      <w:r>
        <w:t xml:space="preserve"> element wildcards  </w:t>
      </w:r>
    </w:p>
    <w:p w14:paraId="173D4DAA" w14:textId="77777777" w:rsidR="000E1214" w:rsidRDefault="00A87198" w:rsidP="00C31ED0">
      <w:pPr>
        <w:pStyle w:val="ListParagraph"/>
        <w:numPr>
          <w:ilvl w:val="0"/>
          <w:numId w:val="32"/>
        </w:numPr>
      </w:pPr>
      <w:r>
        <w:t xml:space="preserve">Redefine - This version of DFDL does not support </w:t>
      </w:r>
      <w:proofErr w:type="spellStart"/>
      <w:r>
        <w:t>xs:redefine</w:t>
      </w:r>
      <w:proofErr w:type="spellEnd"/>
      <w:r>
        <w:t xml:space="preserve">. DFDL schemas must not contain </w:t>
      </w:r>
      <w:proofErr w:type="spellStart"/>
      <w:r>
        <w:t>xs:redefine</w:t>
      </w:r>
      <w:proofErr w:type="spellEnd"/>
      <w:r>
        <w:t xml:space="preserve"> directly or indirectly in schemas they import or include.</w:t>
      </w:r>
    </w:p>
    <w:p w14:paraId="25D9208A" w14:textId="77777777" w:rsidR="000E1214" w:rsidRDefault="00A87198" w:rsidP="00C31ED0">
      <w:pPr>
        <w:pStyle w:val="ListParagraph"/>
        <w:numPr>
          <w:ilvl w:val="0"/>
          <w:numId w:val="32"/>
        </w:numPr>
      </w:pPr>
      <w:r>
        <w:t>whitespace facet</w:t>
      </w:r>
    </w:p>
    <w:p w14:paraId="15C2274D" w14:textId="4029F2CA" w:rsidR="000E1214" w:rsidRDefault="00933F0E" w:rsidP="00C31ED0">
      <w:pPr>
        <w:pStyle w:val="ListParagraph"/>
        <w:numPr>
          <w:ilvl w:val="0"/>
          <w:numId w:val="32"/>
        </w:numPr>
      </w:pPr>
      <w:r>
        <w:t>Recursively defined</w:t>
      </w:r>
      <w:r w:rsidR="00A87198">
        <w:t xml:space="preserve"> types and elements (defined by way of type, group, or element references)</w:t>
      </w:r>
    </w:p>
    <w:p w14:paraId="546A6E4B" w14:textId="77777777" w:rsidR="000E1214" w:rsidRDefault="00A87198" w:rsidP="00B31DA3">
      <w:pPr>
        <w:pStyle w:val="Heading2"/>
      </w:pPr>
      <w:bookmarkStart w:id="872" w:name="_Toc199516231"/>
      <w:bookmarkStart w:id="873" w:name="_Toc194983909"/>
      <w:bookmarkStart w:id="874" w:name="_Toc243112750"/>
      <w:bookmarkStart w:id="875" w:name="_Ref346447428"/>
      <w:bookmarkStart w:id="876" w:name="_Toc349042625"/>
      <w:bookmarkStart w:id="877" w:name="_Toc52984513"/>
      <w:bookmarkStart w:id="878" w:name="_Ref161828896"/>
      <w:bookmarkStart w:id="879" w:name="_Toc177399029"/>
      <w:bookmarkStart w:id="880" w:name="_Toc175057316"/>
      <w:r>
        <w:t>XSD Facets, min/</w:t>
      </w:r>
      <w:proofErr w:type="spellStart"/>
      <w:r>
        <w:t>maxOccurs</w:t>
      </w:r>
      <w:proofErr w:type="spellEnd"/>
      <w:r>
        <w:t>, default, and fixed</w:t>
      </w:r>
      <w:bookmarkEnd w:id="872"/>
      <w:bookmarkEnd w:id="873"/>
      <w:bookmarkEnd w:id="874"/>
      <w:bookmarkEnd w:id="875"/>
      <w:bookmarkEnd w:id="876"/>
      <w:bookmarkEnd w:id="877"/>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rsidP="00C31ED0">
      <w:pPr>
        <w:pStyle w:val="ListParagraph"/>
        <w:numPr>
          <w:ilvl w:val="0"/>
          <w:numId w:val="33"/>
        </w:numPr>
      </w:pPr>
      <w:r>
        <w:t>the facets</w:t>
      </w:r>
    </w:p>
    <w:p w14:paraId="19E48DAA" w14:textId="77777777" w:rsidR="000E1214" w:rsidRDefault="00A87198" w:rsidP="00C31ED0">
      <w:pPr>
        <w:pStyle w:val="ListParagraph"/>
        <w:numPr>
          <w:ilvl w:val="0"/>
          <w:numId w:val="33"/>
        </w:numPr>
      </w:pPr>
      <w:r>
        <w:t xml:space="preserve">minOccurs, </w:t>
      </w:r>
      <w:proofErr w:type="spellStart"/>
      <w:r>
        <w:t>maxOccurs</w:t>
      </w:r>
      <w:proofErr w:type="spellEnd"/>
    </w:p>
    <w:p w14:paraId="701B7883" w14:textId="77777777" w:rsidR="000E1214" w:rsidRDefault="00A87198" w:rsidP="00C31ED0">
      <w:pPr>
        <w:pStyle w:val="ListParagraph"/>
        <w:numPr>
          <w:ilvl w:val="0"/>
          <w:numId w:val="33"/>
        </w:numPr>
      </w:pPr>
      <w:r>
        <w:t>default</w:t>
      </w:r>
    </w:p>
    <w:p w14:paraId="68EB3DE9" w14:textId="77777777" w:rsidR="000E1214" w:rsidRDefault="00A87198" w:rsidP="00C31ED0">
      <w:pPr>
        <w:pStyle w:val="ListParagraph"/>
        <w:numPr>
          <w:ilvl w:val="0"/>
          <w:numId w:val="33"/>
        </w:numPr>
      </w:pPr>
      <w:r>
        <w:t>fixed</w:t>
      </w:r>
    </w:p>
    <w:p w14:paraId="23B30B75" w14:textId="77777777" w:rsidR="000E1214" w:rsidRDefault="00A87198">
      <w:r>
        <w:t>The facets and the types they are applicable to are:</w:t>
      </w:r>
    </w:p>
    <w:p w14:paraId="26CB4BFD" w14:textId="77777777" w:rsidR="000E1214" w:rsidRDefault="00A87198" w:rsidP="00C31ED0">
      <w:pPr>
        <w:pStyle w:val="ListParagraph"/>
        <w:numPr>
          <w:ilvl w:val="0"/>
          <w:numId w:val="34"/>
        </w:numPr>
      </w:pPr>
      <w:proofErr w:type="spellStart"/>
      <w:r>
        <w:t>minLength</w:t>
      </w:r>
      <w:proofErr w:type="spellEnd"/>
      <w:r>
        <w:t xml:space="preserve"> </w:t>
      </w:r>
      <w:proofErr w:type="spellStart"/>
      <w:r>
        <w:t>maxLength</w:t>
      </w:r>
      <w:proofErr w:type="spellEnd"/>
      <w:r>
        <w:t xml:space="preserve"> (for types </w:t>
      </w:r>
      <w:proofErr w:type="spellStart"/>
      <w:r>
        <w:t>xs:string</w:t>
      </w:r>
      <w:proofErr w:type="spellEnd"/>
      <w:r>
        <w:t xml:space="preserve">, and </w:t>
      </w:r>
      <w:proofErr w:type="spellStart"/>
      <w:r>
        <w:t>xs:hexBinary</w:t>
      </w:r>
      <w:proofErr w:type="spellEnd"/>
      <w:r>
        <w:t>)</w:t>
      </w:r>
    </w:p>
    <w:p w14:paraId="602F037F" w14:textId="77777777" w:rsidR="000E1214" w:rsidRDefault="00A87198" w:rsidP="00C31ED0">
      <w:pPr>
        <w:pStyle w:val="ListParagraph"/>
        <w:numPr>
          <w:ilvl w:val="0"/>
          <w:numId w:val="34"/>
        </w:numPr>
      </w:pPr>
      <w:r>
        <w:t>pattern</w:t>
      </w:r>
    </w:p>
    <w:p w14:paraId="06A61022" w14:textId="77777777" w:rsidR="000E1214" w:rsidRDefault="00A87198" w:rsidP="00C31ED0">
      <w:pPr>
        <w:pStyle w:val="ListParagraph"/>
        <w:numPr>
          <w:ilvl w:val="0"/>
          <w:numId w:val="34"/>
        </w:numPr>
      </w:pPr>
      <w:r>
        <w:t xml:space="preserve">enumeration (all types except </w:t>
      </w:r>
      <w:proofErr w:type="spellStart"/>
      <w:r>
        <w:t>xs:boolean</w:t>
      </w:r>
      <w:proofErr w:type="spellEnd"/>
      <w:r>
        <w:t>)</w:t>
      </w:r>
    </w:p>
    <w:p w14:paraId="2BC59888" w14:textId="43B233BA" w:rsidR="000E1214" w:rsidRDefault="00A87198" w:rsidP="00C31ED0">
      <w:pPr>
        <w:pStyle w:val="ListParagraph"/>
        <w:numPr>
          <w:ilvl w:val="0"/>
          <w:numId w:val="34"/>
        </w:numPr>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(for </w:t>
      </w:r>
      <w:del w:id="881" w:author="Mike Beckerle" w:date="2020-10-07T14:55:00Z">
        <w:r w:rsidDel="00341AE4">
          <w:delText>types xs:float, xs:double, xs:date, xs:time, xs:dateTime, xs:decimal and all integer types descending from xs:decimal</w:delText>
        </w:r>
      </w:del>
      <w:ins w:id="882" w:author="Mike Beckerle" w:date="2020-10-07T14:55:00Z">
        <w:r w:rsidR="00341AE4">
          <w:t>Number and Calendar types</w:t>
        </w:r>
      </w:ins>
      <w:r>
        <w:t xml:space="preserve"> in </w:t>
      </w:r>
      <w:r w:rsidR="00EA2EAC" w:rsidRPr="00341AE4">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56796B60" w14:textId="50FE799A" w:rsidR="000E1214" w:rsidRDefault="00A87198" w:rsidP="00C31ED0">
      <w:pPr>
        <w:pStyle w:val="ListParagraph"/>
        <w:numPr>
          <w:ilvl w:val="0"/>
          <w:numId w:val="34"/>
        </w:numPr>
      </w:pPr>
      <w:proofErr w:type="spellStart"/>
      <w:r>
        <w:t>totalDigits</w:t>
      </w:r>
      <w:proofErr w:type="spellEnd"/>
      <w:r>
        <w:t xml:space="preserve"> (for type </w:t>
      </w:r>
      <w:proofErr w:type="spellStart"/>
      <w:r>
        <w:t>xs:decimal</w:t>
      </w:r>
      <w:proofErr w:type="spellEnd"/>
      <w:r>
        <w:t xml:space="preserve"> and all </w:t>
      </w:r>
      <w:ins w:id="883" w:author="Mike Beckerle" w:date="2020-10-07T14:55:00Z">
        <w:r w:rsidR="00341AE4">
          <w:t xml:space="preserve">supported </w:t>
        </w:r>
      </w:ins>
      <w:r>
        <w:t xml:space="preserve">integer types descending from </w:t>
      </w:r>
      <w:proofErr w:type="spellStart"/>
      <w:r>
        <w:t>xs:decimal</w:t>
      </w:r>
      <w:proofErr w:type="spellEnd"/>
      <w:r>
        <w:t xml:space="preserve"> in </w:t>
      </w:r>
      <w:r w:rsidR="00EA2EAC" w:rsidRPr="00341AE4">
        <w:t xml:space="preserve">Section </w:t>
      </w:r>
      <w:r w:rsidR="00EA2EAC" w:rsidRPr="00341AE4">
        <w:fldChar w:fldCharType="begin"/>
      </w:r>
      <w:r w:rsidR="00EA2EAC" w:rsidRPr="00341AE4">
        <w:instrText xml:space="preserve"> REF _Ref50645729 \w \h </w:instrText>
      </w:r>
      <w:r w:rsidR="00341AE4">
        <w:instrText xml:space="preserve"> \* MERGEFORMAT </w:instrText>
      </w:r>
      <w:r w:rsidR="00EA2EAC" w:rsidRPr="00341AE4">
        <w:fldChar w:fldCharType="separate"/>
      </w:r>
      <w:r w:rsidR="00EA2EAC" w:rsidRPr="00341AE4">
        <w:t>5.1</w:t>
      </w:r>
      <w:r w:rsidR="00EA2EAC" w:rsidRPr="00341AE4">
        <w:fldChar w:fldCharType="end"/>
      </w:r>
      <w:r>
        <w:t>)</w:t>
      </w:r>
    </w:p>
    <w:p w14:paraId="0B193724" w14:textId="77777777" w:rsidR="000E1214" w:rsidRDefault="00A87198" w:rsidP="00C31ED0">
      <w:pPr>
        <w:pStyle w:val="ListParagraph"/>
        <w:numPr>
          <w:ilvl w:val="0"/>
          <w:numId w:val="34"/>
        </w:numPr>
      </w:pPr>
      <w:proofErr w:type="spellStart"/>
      <w:r>
        <w:t>fractionDigits</w:t>
      </w:r>
      <w:proofErr w:type="spellEnd"/>
      <w:r>
        <w:t xml:space="preserve"> (for type </w:t>
      </w:r>
      <w:proofErr w:type="spellStart"/>
      <w:r>
        <w:t>xs:decimal</w:t>
      </w:r>
      <w:proofErr w:type="spellEnd"/>
      <w:r>
        <w:t>)</w:t>
      </w:r>
    </w:p>
    <w:p w14:paraId="61651DD1" w14:textId="77777777" w:rsidR="000E1214" w:rsidRDefault="00A87198">
      <w:r>
        <w:t xml:space="preserve">The facets (but not XSD </w:t>
      </w:r>
      <w:proofErr w:type="spellStart"/>
      <w:r>
        <w:t>maxOccurs</w:t>
      </w:r>
      <w:proofErr w:type="spellEnd"/>
      <w:r>
        <w:t xml:space="preserve"> nor XSD minOccurs) are also checked by the </w:t>
      </w:r>
      <w:proofErr w:type="spellStart"/>
      <w:r>
        <w:t>dfdl:checkConstraints</w:t>
      </w:r>
      <w:proofErr w:type="spellEnd"/>
      <w:r>
        <w:t xml:space="preserve"> DFDL expression language function.</w:t>
      </w:r>
    </w:p>
    <w:p w14:paraId="7F35CE89" w14:textId="77777777" w:rsidR="000E1214" w:rsidRDefault="00A87198">
      <w:r>
        <w:t>The following sections describe these in more detail.</w:t>
      </w:r>
    </w:p>
    <w:p w14:paraId="4E416863" w14:textId="55AF211A" w:rsidR="000E1214" w:rsidRDefault="00A87198" w:rsidP="00BC2419">
      <w:pPr>
        <w:pStyle w:val="Heading3"/>
        <w:rPr>
          <w:rFonts w:eastAsia="Times New Roman"/>
        </w:rPr>
      </w:pPr>
      <w:bookmarkStart w:id="884" w:name="_Toc322911525"/>
      <w:bookmarkStart w:id="885" w:name="_Toc322912064"/>
      <w:bookmarkStart w:id="886" w:name="_MinOccurs,_MaxOccurs"/>
      <w:bookmarkStart w:id="887" w:name="_Toc199516232"/>
      <w:bookmarkStart w:id="888" w:name="_Toc194983910"/>
      <w:bookmarkStart w:id="889" w:name="_Toc243112751"/>
      <w:bookmarkStart w:id="890" w:name="_Toc349042626"/>
      <w:bookmarkStart w:id="891" w:name="_Ref365392729"/>
      <w:bookmarkStart w:id="892" w:name="_Ref365392751"/>
      <w:bookmarkStart w:id="893" w:name="_Ref52973577"/>
      <w:bookmarkStart w:id="894" w:name="_Toc52984514"/>
      <w:bookmarkEnd w:id="884"/>
      <w:bookmarkEnd w:id="885"/>
      <w:bookmarkEnd w:id="886"/>
      <w:r>
        <w:rPr>
          <w:rFonts w:eastAsia="Times New Roman"/>
        </w:rPr>
        <w:t xml:space="preserve">MinOccurs, </w:t>
      </w:r>
      <w:bookmarkEnd w:id="887"/>
      <w:bookmarkEnd w:id="888"/>
      <w:bookmarkEnd w:id="889"/>
      <w:proofErr w:type="spellStart"/>
      <w:r>
        <w:rPr>
          <w:rFonts w:eastAsia="Times New Roman"/>
        </w:rPr>
        <w:t>MaxOccurs</w:t>
      </w:r>
      <w:bookmarkEnd w:id="890"/>
      <w:bookmarkEnd w:id="891"/>
      <w:bookmarkEnd w:id="892"/>
      <w:bookmarkEnd w:id="893"/>
      <w:bookmarkEnd w:id="894"/>
      <w:proofErr w:type="spellEnd"/>
    </w:p>
    <w:p w14:paraId="3E4E794E" w14:textId="77777777" w:rsidR="000E1214" w:rsidRDefault="00A87198">
      <w:pPr>
        <w:pStyle w:val="nobreak"/>
      </w:pPr>
      <w:r>
        <w:t>The XSD minOccurs property is used:</w:t>
      </w:r>
    </w:p>
    <w:p w14:paraId="639068EB" w14:textId="77777777" w:rsidR="000E1214" w:rsidRDefault="00A87198" w:rsidP="00C31ED0">
      <w:pPr>
        <w:numPr>
          <w:ilvl w:val="0"/>
          <w:numId w:val="35"/>
        </w:numPr>
      </w:pPr>
      <w:r>
        <w:t>To determine if an element declaration or reference is an array, an optional element, or neither.</w:t>
      </w:r>
    </w:p>
    <w:p w14:paraId="040EC6AF" w14:textId="77777777" w:rsidR="000E1214" w:rsidRPr="00030976" w:rsidRDefault="00A87198" w:rsidP="00C31ED0">
      <w:pPr>
        <w:numPr>
          <w:ilvl w:val="0"/>
          <w:numId w:val="35"/>
        </w:numPr>
      </w:pPr>
      <w:r w:rsidRPr="00030976">
        <w:t>If validating, to determine the minimum valid number of occurrences of an array both when parsing and unparsing.</w:t>
      </w:r>
    </w:p>
    <w:p w14:paraId="45E8D342" w14:textId="77777777" w:rsidR="000E1214" w:rsidRDefault="00A87198">
      <w:r>
        <w:t xml:space="preserve">The XSD </w:t>
      </w:r>
      <w:proofErr w:type="spellStart"/>
      <w:r>
        <w:t>maxOccurs</w:t>
      </w:r>
      <w:proofErr w:type="spellEnd"/>
      <w:r>
        <w:t xml:space="preserve"> property is used:</w:t>
      </w:r>
    </w:p>
    <w:p w14:paraId="0FFD60D9" w14:textId="77777777" w:rsidR="000E1214" w:rsidRDefault="00A87198" w:rsidP="00C31ED0">
      <w:pPr>
        <w:numPr>
          <w:ilvl w:val="0"/>
          <w:numId w:val="35"/>
        </w:numPr>
      </w:pPr>
      <w:r>
        <w:t>To determine if an element declaration or reference is an array, an optional element, or neither.</w:t>
      </w:r>
    </w:p>
    <w:p w14:paraId="5259E0EF" w14:textId="77777777" w:rsidR="000E1214" w:rsidRDefault="00A87198" w:rsidP="00C31ED0">
      <w:pPr>
        <w:numPr>
          <w:ilvl w:val="0"/>
          <w:numId w:val="35"/>
        </w:numPr>
      </w:pPr>
      <w:r>
        <w:t>If validating, to determine the maximum valid number of occurrences of an array both when parsing and unparsing.</w:t>
      </w:r>
    </w:p>
    <w:p w14:paraId="336262C6" w14:textId="6AF5D6ED" w:rsidR="00BE0D47" w:rsidRPr="00BE0D47" w:rsidDel="00BC2419" w:rsidRDefault="00BE0D47" w:rsidP="00BE0D47">
      <w:pPr>
        <w:rPr>
          <w:del w:id="895" w:author="Mike Beckerle" w:date="2020-10-08T16:47:00Z"/>
          <w:rFonts w:cs="Arial"/>
        </w:rPr>
      </w:pPr>
      <w:del w:id="896" w:author="Mike Beckerle" w:date="2020-10-08T16:47:00Z">
        <w:r w:rsidRPr="00BE0D47" w:rsidDel="00BC2419">
          <w:rPr>
            <w:rFonts w:cs="Arial"/>
          </w:rPr>
          <w:delText>An element declaration or reference where XSD minOccurs is greater than zero</w:delText>
        </w:r>
        <w:r w:rsidDel="00BC2419">
          <w:rPr>
            <w:rFonts w:cs="Arial"/>
          </w:rPr>
          <w:delText xml:space="preserve"> is said to be a </w:delText>
        </w:r>
        <w:r w:rsidRPr="00BE0D47" w:rsidDel="00BC2419">
          <w:rPr>
            <w:rFonts w:cs="Arial"/>
            <w:i/>
            <w:iCs/>
          </w:rPr>
          <w:delText>required element</w:delText>
        </w:r>
        <w:r w:rsidRPr="00BE0D47" w:rsidDel="00BC2419">
          <w:rPr>
            <w:rFonts w:cs="Arial"/>
          </w:rPr>
          <w:delText>.</w:delText>
        </w:r>
      </w:del>
    </w:p>
    <w:p w14:paraId="60741953" w14:textId="0C0E48B5" w:rsidR="00BE0D47" w:rsidDel="00BC2419" w:rsidRDefault="00BE0D47" w:rsidP="00BE0D47">
      <w:pPr>
        <w:rPr>
          <w:del w:id="897" w:author="Mike Beckerle" w:date="2020-10-08T16:47:00Z"/>
          <w:rFonts w:cs="Arial"/>
        </w:rPr>
      </w:pPr>
      <w:del w:id="898" w:author="Mike Beckerle" w:date="2020-10-08T16:47:00Z">
        <w:r w:rsidRPr="00BE0D47" w:rsidDel="00BC2419">
          <w:rPr>
            <w:rFonts w:cs="Arial"/>
          </w:rPr>
          <w:delText xml:space="preserve">An occurrence </w:delText>
        </w:r>
        <w:r w:rsidDel="00BC2419">
          <w:rPr>
            <w:rFonts w:cs="Arial"/>
          </w:rPr>
          <w:delText xml:space="preserve">of an element </w:delText>
        </w:r>
        <w:r w:rsidRPr="00BE0D47" w:rsidDel="00BC2419">
          <w:rPr>
            <w:rFonts w:cs="Arial"/>
          </w:rPr>
          <w:delText>with an index less than or equal to XSD minOccurs</w:delText>
        </w:r>
        <w:r w:rsidDel="00BC2419">
          <w:rPr>
            <w:rFonts w:cs="Arial"/>
          </w:rPr>
          <w:delText xml:space="preserve"> is said to be a </w:delText>
        </w:r>
        <w:r w:rsidRPr="00BE0D47" w:rsidDel="00BC2419">
          <w:rPr>
            <w:rFonts w:cs="Arial"/>
            <w:i/>
            <w:iCs/>
          </w:rPr>
          <w:delText>required occurrence</w:delText>
        </w:r>
        <w:r w:rsidRPr="00BE0D47" w:rsidDel="00BC2419">
          <w:rPr>
            <w:rFonts w:cs="Arial"/>
          </w:rPr>
          <w:delText>.</w:delText>
        </w:r>
      </w:del>
    </w:p>
    <w:p w14:paraId="48C9CF0B" w14:textId="794C6505" w:rsidR="00BE0D47" w:rsidDel="00BC2419" w:rsidRDefault="00BE0D47" w:rsidP="00BE0D47">
      <w:pPr>
        <w:rPr>
          <w:del w:id="899" w:author="Mike Beckerle" w:date="2020-10-08T16:47:00Z"/>
        </w:rPr>
      </w:pPr>
      <w:del w:id="900" w:author="Mike Beckerle" w:date="2020-10-08T16:47:00Z">
        <w:r w:rsidDel="00BC2419">
          <w:rPr>
            <w:rFonts w:cs="Arial"/>
          </w:rPr>
          <w:delText xml:space="preserve">An element declaration or reference where XSD minOccurs is equal to zero is said to be an </w:delText>
        </w:r>
        <w:r w:rsidRPr="00BE0D47" w:rsidDel="00BC2419">
          <w:rPr>
            <w:rFonts w:cs="Arial"/>
            <w:i/>
            <w:iCs/>
          </w:rPr>
          <w:delText>optional element</w:delText>
        </w:r>
        <w:r w:rsidDel="00BC2419">
          <w:rPr>
            <w:rFonts w:cs="Arial"/>
          </w:rPr>
          <w:delText>.</w:delText>
        </w:r>
      </w:del>
    </w:p>
    <w:p w14:paraId="29F04314" w14:textId="64B1EB81" w:rsidR="00BE0D47" w:rsidRPr="00BE0D47" w:rsidDel="00BC2419" w:rsidRDefault="00BE0D47" w:rsidP="00BE0D47">
      <w:pPr>
        <w:rPr>
          <w:del w:id="901" w:author="Mike Beckerle" w:date="2020-10-08T16:47:00Z"/>
        </w:rPr>
      </w:pPr>
      <w:del w:id="902" w:author="Mike Beckerle" w:date="2020-10-08T16:47:00Z">
        <w:r w:rsidDel="00BC2419">
          <w:rPr>
            <w:rFonts w:cs="Arial"/>
          </w:rPr>
          <w:delText xml:space="preserve">An occurrence of an element with an index greater than XSD minOccurs is said to be an </w:delText>
        </w:r>
        <w:r w:rsidRPr="00BE0D47" w:rsidDel="00BC2419">
          <w:rPr>
            <w:rFonts w:cs="Arial"/>
            <w:i/>
            <w:iCs/>
          </w:rPr>
          <w:delText>optional occurrence</w:delText>
        </w:r>
        <w:r w:rsidDel="00BC2419">
          <w:rPr>
            <w:rFonts w:cs="Arial"/>
          </w:rPr>
          <w:delText>.</w:delText>
        </w:r>
      </w:del>
    </w:p>
    <w:p w14:paraId="5D171DD8" w14:textId="72B8D5F6" w:rsidR="000E1214" w:rsidRDefault="00A87198">
      <w:r>
        <w:t xml:space="preserve">The XSD minOccurs and XSD </w:t>
      </w:r>
      <w:proofErr w:type="spellStart"/>
      <w:r>
        <w:t>maxOccurs</w:t>
      </w:r>
      <w:proofErr w:type="spellEnd"/>
      <w:r>
        <w:t xml:space="preserve"> values are interpreted in conjunction with the DFDL </w:t>
      </w:r>
      <w:proofErr w:type="spellStart"/>
      <w:r>
        <w:t>dfdl:occursCountKind</w:t>
      </w:r>
      <w:proofErr w:type="spellEnd"/>
      <w:r>
        <w:t xml:space="preserve"> property. </w:t>
      </w:r>
      <w:del w:id="903" w:author="Mike Beckerle" w:date="2020-10-07T14:57:00Z">
        <w:r w:rsidDel="00341AE4">
          <w:delText xml:space="preserve">For some values of dfdl:occursCountKind the XSD minOccurs and XSD maxOccurs are either ignored, enforced, or used for validation checking only.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404DC4" w:rsidRPr="00065302">
        <w:rPr>
          <w:rStyle w:val="Hyperlink"/>
        </w:rPr>
        <w:t>16</w:t>
      </w:r>
      <w:r w:rsidRPr="00065302">
        <w:rPr>
          <w:rStyle w:val="Hyperlink"/>
        </w:rPr>
        <w:fldChar w:fldCharType="end"/>
      </w:r>
      <w:r>
        <w:t xml:space="preserve">, </w:t>
      </w:r>
      <w:r w:rsidRPr="00C4686A">
        <w:rPr>
          <w:rStyle w:val="InternetLink"/>
        </w:rPr>
        <w:fldChar w:fldCharType="begin"/>
      </w:r>
      <w:r w:rsidRPr="00C4686A">
        <w:rPr>
          <w:rStyle w:val="InternetLink"/>
        </w:rPr>
        <w:instrText xml:space="preserve"> REF _Ref351913750 \h </w:instrText>
      </w:r>
      <w:r w:rsidR="00341AE4" w:rsidRPr="00C4686A">
        <w:rPr>
          <w:rStyle w:val="InternetLink"/>
        </w:rPr>
        <w:instrText xml:space="preserve"> \* MERGEFORMAT </w:instrText>
      </w:r>
      <w:r w:rsidRPr="00C4686A">
        <w:rPr>
          <w:rStyle w:val="InternetLink"/>
        </w:rPr>
      </w:r>
      <w:r w:rsidRPr="00C4686A">
        <w:rPr>
          <w:rStyle w:val="InternetLink"/>
        </w:rPr>
        <w:fldChar w:fldCharType="separate"/>
      </w:r>
      <w:r w:rsidR="00404DC4" w:rsidRPr="00C4686A">
        <w:rPr>
          <w:rStyle w:val="InternetLink"/>
        </w:rPr>
        <w:t>Properties for Array Elements and Optional Elements</w:t>
      </w:r>
      <w:r w:rsidRPr="00C4686A">
        <w:rPr>
          <w:rStyle w:val="InternetLink"/>
        </w:rPr>
        <w:fldChar w:fldCharType="end"/>
      </w:r>
      <w:r>
        <w:t>, for more details.</w:t>
      </w:r>
    </w:p>
    <w:p w14:paraId="5AE0CC52" w14:textId="657A064E" w:rsidR="000E1214" w:rsidRDefault="00A87198" w:rsidP="00BC2419">
      <w:pPr>
        <w:pStyle w:val="Heading3"/>
        <w:rPr>
          <w:rFonts w:eastAsia="Times New Roman"/>
        </w:rPr>
      </w:pPr>
      <w:bookmarkStart w:id="904" w:name="_Toc351914639"/>
      <w:bookmarkStart w:id="905" w:name="_Toc351915073"/>
      <w:bookmarkStart w:id="906" w:name="_Toc361231111"/>
      <w:bookmarkStart w:id="907" w:name="_Toc361231637"/>
      <w:bookmarkStart w:id="908" w:name="_Toc362444919"/>
      <w:bookmarkStart w:id="909" w:name="_Toc363908841"/>
      <w:bookmarkStart w:id="910" w:name="_Toc364463263"/>
      <w:bookmarkStart w:id="911" w:name="_Toc366077855"/>
      <w:bookmarkStart w:id="912" w:name="_Toc366078474"/>
      <w:bookmarkStart w:id="913" w:name="_Toc366079460"/>
      <w:bookmarkStart w:id="914" w:name="_Toc366080072"/>
      <w:bookmarkStart w:id="915" w:name="_Toc366080684"/>
      <w:bookmarkStart w:id="916" w:name="_Toc366505024"/>
      <w:bookmarkStart w:id="917" w:name="_Toc366508393"/>
      <w:bookmarkStart w:id="918" w:name="_Toc366512894"/>
      <w:bookmarkStart w:id="919" w:name="_Toc366574085"/>
      <w:bookmarkStart w:id="920" w:name="_Toc366577878"/>
      <w:bookmarkStart w:id="921" w:name="_Toc366578486"/>
      <w:bookmarkStart w:id="922" w:name="_Toc366579080"/>
      <w:bookmarkStart w:id="923" w:name="_Toc366579671"/>
      <w:bookmarkStart w:id="924" w:name="_Toc366580263"/>
      <w:bookmarkStart w:id="925" w:name="_Toc366580854"/>
      <w:bookmarkStart w:id="926" w:name="_Toc366581446"/>
      <w:bookmarkStart w:id="927" w:name="_Toc322911527"/>
      <w:bookmarkStart w:id="928" w:name="_Toc322912066"/>
      <w:bookmarkStart w:id="929" w:name="_Toc199516233"/>
      <w:bookmarkStart w:id="930" w:name="_Toc194983911"/>
      <w:bookmarkStart w:id="931" w:name="_Toc243112752"/>
      <w:bookmarkStart w:id="932" w:name="_Toc349042627"/>
      <w:bookmarkStart w:id="933" w:name="_Ref52291196"/>
      <w:bookmarkStart w:id="934" w:name="_Ref52291218"/>
      <w:bookmarkStart w:id="935" w:name="_Toc52984515"/>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roofErr w:type="spellStart"/>
      <w:r>
        <w:rPr>
          <w:rFonts w:eastAsia="Times New Roman"/>
        </w:rPr>
        <w:t>MinLength</w:t>
      </w:r>
      <w:proofErr w:type="spellEnd"/>
      <w:r>
        <w:rPr>
          <w:rFonts w:eastAsia="Times New Roman"/>
        </w:rPr>
        <w:t xml:space="preserve">, </w:t>
      </w:r>
      <w:proofErr w:type="spellStart"/>
      <w:r>
        <w:rPr>
          <w:rFonts w:eastAsia="Times New Roman"/>
        </w:rPr>
        <w:t>MaxLength</w:t>
      </w:r>
      <w:bookmarkEnd w:id="929"/>
      <w:bookmarkEnd w:id="930"/>
      <w:bookmarkEnd w:id="931"/>
      <w:bookmarkEnd w:id="932"/>
      <w:bookmarkEnd w:id="933"/>
      <w:bookmarkEnd w:id="934"/>
      <w:bookmarkEnd w:id="935"/>
      <w:proofErr w:type="spellEnd"/>
    </w:p>
    <w:p w14:paraId="7D0B525B" w14:textId="77777777" w:rsidR="000E1214" w:rsidRDefault="00A87198">
      <w:pPr>
        <w:pStyle w:val="nobreak"/>
      </w:pPr>
      <w:r>
        <w:t>These facets are used:</w:t>
      </w:r>
    </w:p>
    <w:p w14:paraId="366374D4" w14:textId="77777777" w:rsidR="000E1214" w:rsidRDefault="00A87198" w:rsidP="00C31ED0">
      <w:pPr>
        <w:numPr>
          <w:ilvl w:val="0"/>
          <w:numId w:val="36"/>
        </w:numPr>
      </w:pPr>
      <w:r>
        <w:t xml:space="preserve">When </w:t>
      </w:r>
      <w:proofErr w:type="spellStart"/>
      <w:r>
        <w:t>dfdl:lengthKind</w:t>
      </w:r>
      <w:proofErr w:type="spellEnd"/>
      <w:r>
        <w:t xml:space="preserve"> is "implicit" and type is </w:t>
      </w:r>
      <w:proofErr w:type="spellStart"/>
      <w:r>
        <w:t>xs:string</w:t>
      </w:r>
      <w:proofErr w:type="spellEnd"/>
      <w:r>
        <w:t xml:space="preserve"> or </w:t>
      </w:r>
      <w:proofErr w:type="spellStart"/>
      <w:r>
        <w:t>xs:hexBinary</w:t>
      </w:r>
      <w:proofErr w:type="spellEnd"/>
      <w:r>
        <w:t xml:space="preserve">. In that case the length is given by the value of the XSD </w:t>
      </w:r>
      <w:proofErr w:type="spellStart"/>
      <w:r>
        <w:t>maxLength</w:t>
      </w:r>
      <w:proofErr w:type="spellEnd"/>
      <w:r>
        <w:t xml:space="preserve"> facet. In this case the XSD </w:t>
      </w:r>
      <w:proofErr w:type="spellStart"/>
      <w:r>
        <w:t>minLength</w:t>
      </w:r>
      <w:proofErr w:type="spellEnd"/>
      <w:r>
        <w:t xml:space="preserve"> facet is required to be equal to the XSD </w:t>
      </w:r>
      <w:proofErr w:type="spellStart"/>
      <w:r>
        <w:t>maxLength</w:t>
      </w:r>
      <w:proofErr w:type="spellEnd"/>
      <w:r>
        <w:t xml:space="preserve"> facet (Schema Definition Error otherwise).</w:t>
      </w:r>
    </w:p>
    <w:p w14:paraId="2085C7F4" w14:textId="77777777" w:rsidR="000E1214" w:rsidRDefault="00A87198" w:rsidP="00C31ED0">
      <w:pPr>
        <w:numPr>
          <w:ilvl w:val="0"/>
          <w:numId w:val="36"/>
        </w:numPr>
      </w:pPr>
      <w:r>
        <w:t>For validation of variable length string elements.</w:t>
      </w:r>
    </w:p>
    <w:p w14:paraId="47549470" w14:textId="77777777" w:rsidR="000E1214" w:rsidRDefault="00A87198" w:rsidP="00BC2419">
      <w:pPr>
        <w:pStyle w:val="Heading3"/>
        <w:rPr>
          <w:rFonts w:eastAsia="Times New Roman"/>
        </w:rPr>
      </w:pPr>
      <w:bookmarkStart w:id="936" w:name="_Toc322911529"/>
      <w:bookmarkStart w:id="937" w:name="_Toc322912068"/>
      <w:bookmarkStart w:id="938" w:name="_Toc329092923"/>
      <w:bookmarkStart w:id="939" w:name="_Toc332701436"/>
      <w:bookmarkStart w:id="940" w:name="_Toc332701743"/>
      <w:bookmarkStart w:id="941" w:name="_Toc332711537"/>
      <w:bookmarkStart w:id="942" w:name="_Toc332711845"/>
      <w:bookmarkStart w:id="943" w:name="_Toc332712147"/>
      <w:bookmarkStart w:id="944" w:name="_Toc332724063"/>
      <w:bookmarkStart w:id="945" w:name="_Toc332724363"/>
      <w:bookmarkStart w:id="946" w:name="_Toc341102659"/>
      <w:bookmarkStart w:id="947" w:name="_Toc347241391"/>
      <w:bookmarkStart w:id="948" w:name="_Toc347744584"/>
      <w:bookmarkStart w:id="949" w:name="_Toc348984367"/>
      <w:bookmarkStart w:id="950" w:name="_Toc348984672"/>
      <w:bookmarkStart w:id="951" w:name="_Toc349037835"/>
      <w:bookmarkStart w:id="952" w:name="_Toc349038140"/>
      <w:bookmarkStart w:id="953" w:name="_Toc349042628"/>
      <w:bookmarkStart w:id="954" w:name="_Toc351912619"/>
      <w:bookmarkStart w:id="955" w:name="_Toc351914641"/>
      <w:bookmarkStart w:id="956" w:name="_Toc351915075"/>
      <w:bookmarkStart w:id="957" w:name="_Toc361231113"/>
      <w:bookmarkStart w:id="958" w:name="_Toc361231639"/>
      <w:bookmarkStart w:id="959" w:name="_Toc362444921"/>
      <w:bookmarkStart w:id="960" w:name="_Toc363908843"/>
      <w:bookmarkStart w:id="961" w:name="_Toc364463265"/>
      <w:bookmarkStart w:id="962" w:name="_Toc366077857"/>
      <w:bookmarkStart w:id="963" w:name="_Toc366078476"/>
      <w:bookmarkStart w:id="964" w:name="_Toc366079462"/>
      <w:bookmarkStart w:id="965" w:name="_Toc366080074"/>
      <w:bookmarkStart w:id="966" w:name="_Toc366080686"/>
      <w:bookmarkStart w:id="967" w:name="_Toc366505026"/>
      <w:bookmarkStart w:id="968" w:name="_Toc366508395"/>
      <w:bookmarkStart w:id="969" w:name="_Toc366512896"/>
      <w:bookmarkStart w:id="970" w:name="_Toc366574087"/>
      <w:bookmarkStart w:id="971" w:name="_Toc366577880"/>
      <w:bookmarkStart w:id="972" w:name="_Toc366578488"/>
      <w:bookmarkStart w:id="973" w:name="_Toc366579082"/>
      <w:bookmarkStart w:id="974" w:name="_Toc366579673"/>
      <w:bookmarkStart w:id="975" w:name="_Toc366580265"/>
      <w:bookmarkStart w:id="976" w:name="_Toc366580856"/>
      <w:bookmarkStart w:id="977" w:name="_Toc366581448"/>
      <w:bookmarkStart w:id="978" w:name="_Toc322911530"/>
      <w:bookmarkStart w:id="979" w:name="_Toc322912069"/>
      <w:bookmarkStart w:id="980" w:name="_Toc329092924"/>
      <w:bookmarkStart w:id="981" w:name="_Toc332701437"/>
      <w:bookmarkStart w:id="982" w:name="_Toc332701744"/>
      <w:bookmarkStart w:id="983" w:name="_Toc332711538"/>
      <w:bookmarkStart w:id="984" w:name="_Toc332711846"/>
      <w:bookmarkStart w:id="985" w:name="_Toc332712148"/>
      <w:bookmarkStart w:id="986" w:name="_Toc332724064"/>
      <w:bookmarkStart w:id="987" w:name="_Toc332724364"/>
      <w:bookmarkStart w:id="988" w:name="_Toc341102660"/>
      <w:bookmarkStart w:id="989" w:name="_Toc347241392"/>
      <w:bookmarkStart w:id="990" w:name="_Toc347744585"/>
      <w:bookmarkStart w:id="991" w:name="_Toc348984368"/>
      <w:bookmarkStart w:id="992" w:name="_Toc348984673"/>
      <w:bookmarkStart w:id="993" w:name="_Toc349037836"/>
      <w:bookmarkStart w:id="994" w:name="_Toc349038141"/>
      <w:bookmarkStart w:id="995" w:name="_Toc349042629"/>
      <w:bookmarkStart w:id="996" w:name="_Toc351912620"/>
      <w:bookmarkStart w:id="997" w:name="_Toc351914642"/>
      <w:bookmarkStart w:id="998" w:name="_Toc351915076"/>
      <w:bookmarkStart w:id="999" w:name="_Toc361231114"/>
      <w:bookmarkStart w:id="1000" w:name="_Toc361231640"/>
      <w:bookmarkStart w:id="1001" w:name="_Toc362444922"/>
      <w:bookmarkStart w:id="1002" w:name="_Toc363908844"/>
      <w:bookmarkStart w:id="1003" w:name="_Toc364463266"/>
      <w:bookmarkStart w:id="1004" w:name="_Toc366077858"/>
      <w:bookmarkStart w:id="1005" w:name="_Toc366078477"/>
      <w:bookmarkStart w:id="1006" w:name="_Toc366079463"/>
      <w:bookmarkStart w:id="1007" w:name="_Toc366080075"/>
      <w:bookmarkStart w:id="1008" w:name="_Toc366080687"/>
      <w:bookmarkStart w:id="1009" w:name="_Toc366505027"/>
      <w:bookmarkStart w:id="1010" w:name="_Toc366508396"/>
      <w:bookmarkStart w:id="1011" w:name="_Toc366512897"/>
      <w:bookmarkStart w:id="1012" w:name="_Toc366574088"/>
      <w:bookmarkStart w:id="1013" w:name="_Toc366577881"/>
      <w:bookmarkStart w:id="1014" w:name="_Toc366578489"/>
      <w:bookmarkStart w:id="1015" w:name="_Toc366579083"/>
      <w:bookmarkStart w:id="1016" w:name="_Toc366579674"/>
      <w:bookmarkStart w:id="1017" w:name="_Toc366580266"/>
      <w:bookmarkStart w:id="1018" w:name="_Toc366580857"/>
      <w:bookmarkStart w:id="1019" w:name="_Toc366581449"/>
      <w:bookmarkStart w:id="1020" w:name="_Toc349042630"/>
      <w:bookmarkStart w:id="1021" w:name="_Toc52984516"/>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roofErr w:type="spellStart"/>
      <w:r>
        <w:rPr>
          <w:rFonts w:eastAsia="Times New Roman"/>
        </w:rPr>
        <w:t>MaxInclusive</w:t>
      </w:r>
      <w:proofErr w:type="spellEnd"/>
      <w:r>
        <w:rPr>
          <w:rFonts w:eastAsia="Times New Roman"/>
        </w:rPr>
        <w:t xml:space="preserve">, </w:t>
      </w:r>
      <w:proofErr w:type="spellStart"/>
      <w:r>
        <w:rPr>
          <w:rFonts w:eastAsia="Times New Roman"/>
        </w:rPr>
        <w:t>MaxExclusive</w:t>
      </w:r>
      <w:proofErr w:type="spellEnd"/>
      <w:r>
        <w:rPr>
          <w:rFonts w:eastAsia="Times New Roman"/>
        </w:rPr>
        <w:t xml:space="preserve">, </w:t>
      </w:r>
      <w:proofErr w:type="spellStart"/>
      <w:r>
        <w:rPr>
          <w:rFonts w:eastAsia="Times New Roman"/>
        </w:rPr>
        <w:t>MinExclusive</w:t>
      </w:r>
      <w:proofErr w:type="spellEnd"/>
      <w:r>
        <w:rPr>
          <w:rFonts w:eastAsia="Times New Roman"/>
        </w:rPr>
        <w:t xml:space="preserve">, </w:t>
      </w:r>
      <w:proofErr w:type="spellStart"/>
      <w:r>
        <w:rPr>
          <w:rFonts w:eastAsia="Times New Roman"/>
        </w:rPr>
        <w:t>MinInclusive</w:t>
      </w:r>
      <w:proofErr w:type="spellEnd"/>
      <w:r>
        <w:rPr>
          <w:rFonts w:eastAsia="Times New Roman"/>
        </w:rPr>
        <w:t xml:space="preserve">, </w:t>
      </w:r>
      <w:proofErr w:type="spellStart"/>
      <w:r>
        <w:rPr>
          <w:rFonts w:eastAsia="Times New Roman"/>
        </w:rPr>
        <w:t>TotalDigits</w:t>
      </w:r>
      <w:proofErr w:type="spellEnd"/>
      <w:r>
        <w:rPr>
          <w:rFonts w:eastAsia="Times New Roman"/>
        </w:rPr>
        <w:t xml:space="preserve">, </w:t>
      </w:r>
      <w:proofErr w:type="spellStart"/>
      <w:r>
        <w:rPr>
          <w:rFonts w:eastAsia="Times New Roman"/>
        </w:rPr>
        <w:t>FractionDigits</w:t>
      </w:r>
      <w:bookmarkEnd w:id="1020"/>
      <w:bookmarkEnd w:id="1021"/>
      <w:proofErr w:type="spellEnd"/>
    </w:p>
    <w:p w14:paraId="12CF5A64" w14:textId="77777777" w:rsidR="000E1214" w:rsidRDefault="00A87198" w:rsidP="00C31ED0">
      <w:pPr>
        <w:pStyle w:val="nobreak"/>
        <w:numPr>
          <w:ilvl w:val="0"/>
          <w:numId w:val="37"/>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BC2419">
      <w:pPr>
        <w:pStyle w:val="Heading3"/>
        <w:rPr>
          <w:rFonts w:eastAsia="Times New Roman"/>
        </w:rPr>
      </w:pPr>
      <w:bookmarkStart w:id="1022" w:name="_Toc322911532"/>
      <w:bookmarkStart w:id="1023" w:name="_Toc322912071"/>
      <w:bookmarkStart w:id="1024" w:name="_Toc243112754"/>
      <w:bookmarkStart w:id="1025" w:name="_Toc349042631"/>
      <w:bookmarkStart w:id="1026" w:name="_Toc52984517"/>
      <w:bookmarkEnd w:id="1022"/>
      <w:bookmarkEnd w:id="1023"/>
      <w:r>
        <w:rPr>
          <w:rFonts w:eastAsia="Times New Roman"/>
        </w:rPr>
        <w:t>Pattern</w:t>
      </w:r>
      <w:bookmarkEnd w:id="1024"/>
      <w:bookmarkEnd w:id="1025"/>
      <w:bookmarkEnd w:id="1026"/>
    </w:p>
    <w:p w14:paraId="7B4DF363" w14:textId="0859CC65" w:rsidR="000E1214" w:rsidRDefault="00A87198" w:rsidP="00C31ED0">
      <w:pPr>
        <w:pStyle w:val="nobreak"/>
        <w:numPr>
          <w:ilvl w:val="0"/>
          <w:numId w:val="38"/>
        </w:numPr>
      </w:pPr>
      <w:r>
        <w:t xml:space="preserve">Allowed only on elements of type </w:t>
      </w:r>
      <w:proofErr w:type="spellStart"/>
      <w:r>
        <w:t>xs:string</w:t>
      </w:r>
      <w:proofErr w:type="spellEnd"/>
      <w:r>
        <w:t xml:space="preserve">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EA2EAC" w:rsidRPr="00065302">
        <w:rPr>
          <w:rStyle w:val="Hyperlink"/>
        </w:rPr>
        <w:t>5.1</w:t>
      </w:r>
      <w:r w:rsidR="00EA2EAC" w:rsidRPr="00065302">
        <w:rPr>
          <w:rStyle w:val="Hyperlink"/>
        </w:rPr>
        <w:fldChar w:fldCharType="end"/>
      </w:r>
      <w:r>
        <w:t>.</w:t>
      </w:r>
    </w:p>
    <w:p w14:paraId="787F0A22" w14:textId="77777777" w:rsidR="000E1214" w:rsidRDefault="00A87198" w:rsidP="00C31ED0">
      <w:pPr>
        <w:pStyle w:val="nobreak"/>
        <w:numPr>
          <w:ilvl w:val="0"/>
          <w:numId w:val="38"/>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BC2419">
      <w:pPr>
        <w:pStyle w:val="Heading3"/>
        <w:rPr>
          <w:rFonts w:eastAsia="Times New Roman"/>
        </w:rPr>
      </w:pPr>
      <w:bookmarkStart w:id="1027" w:name="_Toc243112755"/>
      <w:bookmarkStart w:id="1028" w:name="_Toc349042632"/>
      <w:bookmarkStart w:id="1029" w:name="_Toc52984518"/>
      <w:r>
        <w:rPr>
          <w:rFonts w:eastAsia="Times New Roman"/>
        </w:rPr>
        <w:t>Enumeration</w:t>
      </w:r>
      <w:bookmarkEnd w:id="1027"/>
      <w:bookmarkEnd w:id="1028"/>
      <w:bookmarkEnd w:id="1029"/>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rsidP="00C31ED0">
      <w:pPr>
        <w:numPr>
          <w:ilvl w:val="0"/>
          <w:numId w:val="39"/>
        </w:numPr>
      </w:pPr>
      <w:r>
        <w:t>Used for validation only</w:t>
      </w:r>
    </w:p>
    <w:p w14:paraId="53B7447D" w14:textId="77777777" w:rsidR="000E1214" w:rsidRDefault="00A87198">
      <w:r>
        <w:t xml:space="preserve">Note: in DFDL we do not use XSD enumeration as a means to define symbolic constants. These are captured using </w:t>
      </w:r>
      <w:proofErr w:type="spellStart"/>
      <w:r>
        <w:t>dfdl:defineVariable</w:t>
      </w:r>
      <w:proofErr w:type="spellEnd"/>
      <w:r>
        <w:t xml:space="preserve"> constructs so they can be referenced from expressions.</w:t>
      </w:r>
    </w:p>
    <w:p w14:paraId="38CB4787" w14:textId="77777777" w:rsidR="000E1214" w:rsidRDefault="00A87198" w:rsidP="00BC2419">
      <w:pPr>
        <w:pStyle w:val="Heading3"/>
        <w:rPr>
          <w:rFonts w:eastAsia="Times New Roman"/>
        </w:rPr>
      </w:pPr>
      <w:bookmarkStart w:id="1030" w:name="_Toc243112757"/>
      <w:bookmarkStart w:id="1031" w:name="_Toc349042633"/>
      <w:bookmarkStart w:id="1032" w:name="_Toc52984519"/>
      <w:r>
        <w:rPr>
          <w:rFonts w:eastAsia="Times New Roman"/>
        </w:rPr>
        <w:t>Default</w:t>
      </w:r>
      <w:bookmarkEnd w:id="1030"/>
      <w:bookmarkEnd w:id="1031"/>
      <w:bookmarkEnd w:id="1032"/>
    </w:p>
    <w:p w14:paraId="5744752F" w14:textId="02245D16"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BC2419">
      <w:pPr>
        <w:pStyle w:val="Heading3"/>
        <w:rPr>
          <w:rFonts w:eastAsia="Times New Roman"/>
        </w:rPr>
      </w:pPr>
      <w:bookmarkStart w:id="1033" w:name="_Toc384987246"/>
      <w:bookmarkStart w:id="1034" w:name="_Toc322911536"/>
      <w:bookmarkStart w:id="1035" w:name="_Toc322912075"/>
      <w:bookmarkStart w:id="1036" w:name="_Toc243112758"/>
      <w:bookmarkStart w:id="1037" w:name="_Toc349042634"/>
      <w:bookmarkStart w:id="1038" w:name="_Toc52984520"/>
      <w:bookmarkStart w:id="1039" w:name="_Ref53068668"/>
      <w:bookmarkEnd w:id="1033"/>
      <w:bookmarkEnd w:id="1034"/>
      <w:bookmarkEnd w:id="1035"/>
      <w:r>
        <w:rPr>
          <w:rFonts w:eastAsia="Times New Roman"/>
        </w:rPr>
        <w:t>Fixed</w:t>
      </w:r>
      <w:bookmarkEnd w:id="1036"/>
      <w:bookmarkEnd w:id="1037"/>
      <w:bookmarkEnd w:id="1038"/>
      <w:bookmarkEnd w:id="1039"/>
    </w:p>
    <w:p w14:paraId="644BB828" w14:textId="77777777" w:rsidR="000E1214" w:rsidRDefault="00A87198">
      <w:r>
        <w:t>The XSD fixed property is used in the same ways as the XSD default property but in addition:</w:t>
      </w:r>
    </w:p>
    <w:p w14:paraId="47E4AFB2" w14:textId="77777777" w:rsidR="000E1214" w:rsidRDefault="00A87198" w:rsidP="00C31ED0">
      <w:pPr>
        <w:numPr>
          <w:ilvl w:val="0"/>
          <w:numId w:val="38"/>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B31DA3">
      <w:pPr>
        <w:pStyle w:val="Heading2"/>
      </w:pPr>
      <w:bookmarkStart w:id="1040" w:name="_Toc52984521"/>
      <w:r>
        <w:t>Compatibility with Other Annotation Language Schemas</w:t>
      </w:r>
      <w:bookmarkEnd w:id="1040"/>
    </w:p>
    <w:p w14:paraId="1C0D13A2" w14:textId="77777777" w:rsidR="000E1214" w:rsidRDefault="00A87198">
      <w:r>
        <w:t>A DFDL Schema only applies DFDL annotations on a subset of the XML Schema constructs. Hence, we normally think that a DFDL schema cannot contain any of the constructs outside of the DFDL subset. For example, the DFDL subset of XML Schema does not use attributes, hence, a DFDL schema normally would not contain attribute declarations.</w:t>
      </w:r>
    </w:p>
    <w:p w14:paraId="3CB6F2F0" w14:textId="1CD1F169" w:rsidR="000E1214" w:rsidRDefault="00A87198">
      <w:r>
        <w:t xml:space="preserve">There is an exception to this, however. One reason to </w:t>
      </w:r>
      <w:proofErr w:type="spellStart"/>
      <w:r>
        <w:t>xs:include</w:t>
      </w:r>
      <w:proofErr w:type="spellEnd"/>
      <w:r>
        <w:t>/</w:t>
      </w:r>
      <w:proofErr w:type="spellStart"/>
      <w:r>
        <w:t>xs:import</w:t>
      </w:r>
      <w:proofErr w:type="spellEnd"/>
      <w:r>
        <w:t xml:space="preserve"> another XML schema </w:t>
      </w:r>
      <w:del w:id="1041" w:author="Mike Beckerle" w:date="2020-10-07T15:01:00Z">
        <w:r w:rsidDel="00CD1D33">
          <w:delText xml:space="preserve">file </w:delText>
        </w:r>
      </w:del>
      <w:ins w:id="1042" w:author="Mike Beckerle" w:date="2020-10-07T15:01:00Z">
        <w:r w:rsidR="00CD1D33">
          <w:t xml:space="preserve">document </w:t>
        </w:r>
      </w:ins>
      <w:r>
        <w:t xml:space="preserve">is purely for its use in validating annotations within the schema itself. Such an XML schema is describing not data, but a schema language extension </w:t>
      </w:r>
      <w:ins w:id="1043" w:author="Mike Beckerle" w:date="2020-10-07T15:03:00Z">
        <w:r w:rsidR="00CD1D33">
          <w:t xml:space="preserve">of </w:t>
        </w:r>
      </w:ins>
      <w:ins w:id="1044" w:author="Mike Beckerle" w:date="2020-10-07T15:02:00Z">
        <w:r w:rsidR="00CD1D33">
          <w:t xml:space="preserve">non-DFDL </w:t>
        </w:r>
        <w:proofErr w:type="spellStart"/>
        <w:r w:rsidR="00CD1D33">
          <w:t>xs:annotation</w:t>
        </w:r>
        <w:proofErr w:type="spellEnd"/>
        <w:r w:rsidR="00CD1D33">
          <w:t xml:space="preserve"> elements </w:t>
        </w:r>
      </w:ins>
      <w:r>
        <w:t xml:space="preserve">to be used in the rest of the schema. </w:t>
      </w:r>
    </w:p>
    <w:p w14:paraId="5192A6CC" w14:textId="1E2BB51D" w:rsidR="000E1214" w:rsidRDefault="00A87198">
      <w:r>
        <w:t xml:space="preserve">Hence, the complete set of files making up a schema by way of </w:t>
      </w:r>
      <w:proofErr w:type="spellStart"/>
      <w:r>
        <w:t>xs:include</w:t>
      </w:r>
      <w:proofErr w:type="spellEnd"/>
      <w:r>
        <w:t>/</w:t>
      </w:r>
      <w:proofErr w:type="spellStart"/>
      <w:r>
        <w:t>xs:import</w:t>
      </w:r>
      <w:proofErr w:type="spellEnd"/>
      <w:r>
        <w:t xml:space="preserve"> may include a mixture of DFDL schemas that use only the DFDL subset of XSD, as well as other XML Schemas that describe </w:t>
      </w:r>
      <w:ins w:id="1045" w:author="Mike Beckerle" w:date="2020-10-07T15:03:00Z">
        <w:r w:rsidR="00CD1D33">
          <w:t xml:space="preserve">just </w:t>
        </w:r>
      </w:ins>
      <w:r>
        <w:t xml:space="preserve">annotations. These annotation schemas are unrestricted by the DFDL subset of XML Schema. For example, they </w:t>
      </w:r>
      <w:ins w:id="1046" w:author="Mike Beckerle" w:date="2020-10-07T15:04:00Z">
        <w:r w:rsidR="00CD1D33">
          <w:t>may include</w:t>
        </w:r>
      </w:ins>
      <w:r>
        <w:t xml:space="preserve"> elements containing </w:t>
      </w:r>
      <w:proofErr w:type="spellStart"/>
      <w:r>
        <w:t>xs:attribute</w:t>
      </w:r>
      <w:proofErr w:type="spellEnd"/>
      <w:r>
        <w:t xml:space="preserv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t xml:space="preserve">Hence, this rule: a DFDL implementation MUST ignore any schema file included or imported by a DFDL schema if the top level </w:t>
      </w:r>
      <w:proofErr w:type="spellStart"/>
      <w:r>
        <w:t>xs:schema</w:t>
      </w:r>
      <w:proofErr w:type="spellEnd"/>
      <w:r>
        <w:t xml:space="preserve"> element of that included/imported schema does not have an XML namespace binding for the DFDL namespace. </w:t>
      </w:r>
    </w:p>
    <w:p w14:paraId="30E6260B" w14:textId="77777777" w:rsidR="000E1214" w:rsidRDefault="00A87198" w:rsidP="00B31DA3">
      <w:pPr>
        <w:pStyle w:val="Heading1"/>
      </w:pPr>
      <w:bookmarkStart w:id="1047" w:name="_Toc199516240"/>
      <w:bookmarkStart w:id="1048" w:name="_Toc194983918"/>
      <w:bookmarkStart w:id="1049" w:name="_Toc243112759"/>
      <w:bookmarkStart w:id="1050" w:name="_Toc349042635"/>
      <w:bookmarkStart w:id="1051" w:name="_Ref39163631"/>
      <w:bookmarkStart w:id="1052" w:name="_Ref39163649"/>
      <w:bookmarkStart w:id="1053" w:name="_Toc52984522"/>
      <w:r>
        <w:t>DFDL Syntax Basics</w:t>
      </w:r>
      <w:bookmarkEnd w:id="878"/>
      <w:bookmarkEnd w:id="879"/>
      <w:bookmarkEnd w:id="880"/>
      <w:bookmarkEnd w:id="1047"/>
      <w:bookmarkEnd w:id="1048"/>
      <w:bookmarkEnd w:id="1049"/>
      <w:bookmarkEnd w:id="1050"/>
      <w:bookmarkEnd w:id="1051"/>
      <w:bookmarkEnd w:id="1052"/>
      <w:bookmarkEnd w:id="1053"/>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B31DA3">
      <w:pPr>
        <w:pStyle w:val="Heading2"/>
      </w:pPr>
      <w:bookmarkStart w:id="1054" w:name="_Toc177399030"/>
      <w:bookmarkStart w:id="1055" w:name="_Toc175057317"/>
      <w:bookmarkStart w:id="1056" w:name="_Toc199516241"/>
      <w:bookmarkStart w:id="1057" w:name="_Toc194983919"/>
      <w:bookmarkStart w:id="1058" w:name="_Toc243112760"/>
      <w:bookmarkStart w:id="1059" w:name="_Toc349042636"/>
      <w:bookmarkStart w:id="1060" w:name="_Toc52984523"/>
      <w:r>
        <w:t>Namespaces</w:t>
      </w:r>
      <w:bookmarkEnd w:id="1054"/>
      <w:bookmarkEnd w:id="1055"/>
      <w:bookmarkEnd w:id="1056"/>
      <w:bookmarkEnd w:id="1057"/>
      <w:bookmarkEnd w:id="1058"/>
      <w:bookmarkEnd w:id="1059"/>
      <w:bookmarkEnd w:id="1060"/>
    </w:p>
    <w:p w14:paraId="287734B2" w14:textId="77777777" w:rsidR="000E1214" w:rsidRDefault="00A87198">
      <w:pPr>
        <w:pStyle w:val="nobreak"/>
      </w:pPr>
      <w:r>
        <w:t xml:space="preserve">The </w:t>
      </w:r>
      <w:proofErr w:type="spellStart"/>
      <w:r>
        <w:t>xs:appinfo</w:t>
      </w:r>
      <w:proofErr w:type="spellEnd"/>
      <w:r>
        <w:t xml:space="preserve"> source URI http://www.ogf.org/dfdl/ is used to distinguish DFDL annotations from other annotations.</w:t>
      </w:r>
    </w:p>
    <w:p w14:paraId="002D6304" w14:textId="1430AA76" w:rsidR="000E1214" w:rsidRDefault="00A87198">
      <w:pPr>
        <w:pStyle w:val="nobreak"/>
      </w:pPr>
      <w:r>
        <w:t xml:space="preserve">The element and attribute names in the DFDL syntax are in a namespace defined by the URI </w:t>
      </w:r>
      <w:hyperlink r:id="rId23" w:history="1">
        <w:r w:rsidR="00F0238E" w:rsidRPr="00DA623F">
          <w:rPr>
            <w:rStyle w:val="Hyperlink"/>
          </w:rPr>
          <w:t>http://www.ogf.org/dfdl/dfdl-1.0/</w:t>
        </w:r>
      </w:hyperlink>
      <w:ins w:id="1061" w:author="Mike Beckerle" w:date="2020-10-07T15:06:00Z">
        <w:r w:rsidR="00C41E85">
          <w:rPr>
            <w:rStyle w:val="FootnoteReference"/>
          </w:rPr>
          <w:footnoteReference w:id="9"/>
        </w:r>
      </w:ins>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w:t>
      </w:r>
      <w:proofErr w:type="spellStart"/>
      <w:r>
        <w:t>dfdl</w:t>
      </w:r>
      <w:proofErr w:type="spellEnd"/>
      <w:r>
        <w:t>" referring to the namespace http://www.ogf.org/dfdl/dfdl-1.0/.</w:t>
      </w:r>
    </w:p>
    <w:p w14:paraId="683C3577" w14:textId="3CCEB8AF" w:rsidR="000E1214" w:rsidRDefault="00A87198">
      <w:r>
        <w:t>Attributes on DFDL annotations that are not in the DFDL namespace or in no namespace are ignored.</w:t>
      </w:r>
    </w:p>
    <w:p w14:paraId="68DC0C18" w14:textId="30C245D3"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w:t>
      </w:r>
      <w:proofErr w:type="spellStart"/>
      <w:r>
        <w:t>QNames</w:t>
      </w:r>
      <w:proofErr w:type="spellEnd"/>
      <w:r>
        <w:t xml:space="preserve"> in the usual manner. A DFDL schema document can include or import another schema document, and namespaces work in the usual manner for XML schema documents. The </w:t>
      </w:r>
      <w:r>
        <w:rPr>
          <w:i/>
          <w:iCs/>
        </w:rPr>
        <w:t>schema</w:t>
      </w:r>
      <w:r>
        <w:t xml:space="preserve"> as a whole includes all additional schema </w:t>
      </w:r>
      <w:ins w:id="1063" w:author="Mike Beckerle" w:date="2020-10-07T15:07:00Z">
        <w:r w:rsidR="00C41E85">
          <w:t xml:space="preserve">documents </w:t>
        </w:r>
      </w:ins>
      <w:r>
        <w:t xml:space="preserve">referenced through import and include. Generally, in this specification, when we refer to the DFDL Schema we mean the schema as a whole. When we refer to a specific document, we will use the term DFDL Schema document. </w:t>
      </w:r>
    </w:p>
    <w:p w14:paraId="5CC8D23A" w14:textId="77777777" w:rsidR="000E1214" w:rsidRDefault="00A87198" w:rsidP="00B31DA3">
      <w:pPr>
        <w:pStyle w:val="Heading2"/>
      </w:pPr>
      <w:bookmarkStart w:id="1064" w:name="_Toc322911540"/>
      <w:bookmarkStart w:id="1065" w:name="_Toc322912079"/>
      <w:bookmarkStart w:id="1066" w:name="_Toc157593753"/>
      <w:bookmarkStart w:id="1067" w:name="_Toc177399031"/>
      <w:bookmarkStart w:id="1068" w:name="_Toc175057318"/>
      <w:bookmarkStart w:id="1069" w:name="_Toc199516242"/>
      <w:bookmarkStart w:id="1070" w:name="_Toc194983920"/>
      <w:bookmarkStart w:id="1071" w:name="_Ref234817946"/>
      <w:bookmarkStart w:id="1072" w:name="_Ref234817971"/>
      <w:bookmarkStart w:id="1073" w:name="_Toc243112761"/>
      <w:bookmarkStart w:id="1074" w:name="_Toc349042637"/>
      <w:bookmarkStart w:id="1075" w:name="_Toc52984524"/>
      <w:bookmarkEnd w:id="1064"/>
      <w:bookmarkEnd w:id="1065"/>
      <w:r>
        <w:t>The DFDL Annotation Elements</w:t>
      </w:r>
      <w:bookmarkEnd w:id="1066"/>
      <w:bookmarkEnd w:id="1067"/>
      <w:bookmarkEnd w:id="1068"/>
      <w:bookmarkEnd w:id="1069"/>
      <w:bookmarkEnd w:id="1070"/>
      <w:bookmarkEnd w:id="1071"/>
      <w:bookmarkEnd w:id="1072"/>
      <w:bookmarkEnd w:id="1073"/>
      <w:bookmarkEnd w:id="1074"/>
      <w:bookmarkEnd w:id="1075"/>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37A1E50F" w:rsidR="000E1214" w:rsidRDefault="00A87198">
      <w:pPr>
        <w:rPr>
          <w:ins w:id="1076" w:author="Mike Beckerle" w:date="2020-10-07T15:49:00Z"/>
        </w:rPr>
      </w:pPr>
      <w:r>
        <w:t xml:space="preserve">At any single annotation point of the schema there can be only one format annotation, but there can be several statement annotations. There are rules about which of these are allowed to co-exist which will be described in sections about those specific annotation types. </w:t>
      </w:r>
    </w:p>
    <w:p w14:paraId="407E5830" w14:textId="77777777" w:rsidR="00047FA7" w:rsidRDefault="00047FA7" w:rsidP="00047FA7">
      <w:pPr>
        <w:rPr>
          <w:ins w:id="1077" w:author="Mike Beckerle" w:date="2020-10-07T15:49:00Z"/>
          <w:iCs/>
        </w:rPr>
      </w:pPr>
      <w:ins w:id="1078" w:author="Mike Beckerle" w:date="2020-10-07T15:49:00Z">
        <w:r>
          <w:rPr>
            <w:bCs/>
          </w:rPr>
          <w:t>The</w:t>
        </w:r>
        <w:r>
          <w:rPr>
            <w:b/>
            <w:i/>
            <w:iCs/>
          </w:rPr>
          <w:t xml:space="preserve"> </w:t>
        </w:r>
        <w:r>
          <w:rPr>
            <w:bCs/>
            <w:i/>
            <w:iCs/>
          </w:rPr>
          <w:t>resolved set of annotations</w:t>
        </w:r>
        <w:r>
          <w:rPr>
            <w:iCs/>
          </w:rPr>
          <w:t xml:space="preserve"> for an annotation point is a combined set of annotations taken from:</w:t>
        </w:r>
      </w:ins>
    </w:p>
    <w:p w14:paraId="4A0A0CDE" w14:textId="77777777" w:rsidR="00047FA7" w:rsidRDefault="00047FA7" w:rsidP="00C31ED0">
      <w:pPr>
        <w:pStyle w:val="ListParagraph"/>
        <w:numPr>
          <w:ilvl w:val="0"/>
          <w:numId w:val="49"/>
        </w:numPr>
        <w:rPr>
          <w:ins w:id="1079" w:author="Mike Beckerle" w:date="2020-10-07T15:49:00Z"/>
        </w:rPr>
      </w:pPr>
      <w:ins w:id="1080" w:author="Mike Beckerle" w:date="2020-10-07T15:49:00Z">
        <w:r>
          <w:rPr>
            <w:iCs/>
          </w:rPr>
          <w:t>a group reference and the global group definition it references</w:t>
        </w:r>
      </w:ins>
    </w:p>
    <w:p w14:paraId="7E9C7BE8" w14:textId="77777777" w:rsidR="00047FA7" w:rsidRDefault="00047FA7" w:rsidP="00C31ED0">
      <w:pPr>
        <w:pStyle w:val="ListParagraph"/>
        <w:numPr>
          <w:ilvl w:val="0"/>
          <w:numId w:val="49"/>
        </w:numPr>
        <w:rPr>
          <w:ins w:id="1081" w:author="Mike Beckerle" w:date="2020-10-07T15:49:00Z"/>
        </w:rPr>
      </w:pPr>
      <w:ins w:id="1082" w:author="Mike Beckerle" w:date="2020-10-07T15:49:00Z">
        <w:r>
          <w:rPr>
            <w:iCs/>
          </w:rPr>
          <w:t>an element reference and the global element declaration it references, and any type definition it references.</w:t>
        </w:r>
      </w:ins>
    </w:p>
    <w:p w14:paraId="544A7CA0" w14:textId="77777777" w:rsidR="00047FA7" w:rsidRDefault="00047FA7" w:rsidP="00C31ED0">
      <w:pPr>
        <w:pStyle w:val="ListParagraph"/>
        <w:numPr>
          <w:ilvl w:val="0"/>
          <w:numId w:val="49"/>
        </w:numPr>
        <w:rPr>
          <w:ins w:id="1083" w:author="Mike Beckerle" w:date="2020-10-07T15:49:00Z"/>
        </w:rPr>
      </w:pPr>
      <w:ins w:id="1084" w:author="Mike Beckerle" w:date="2020-10-07T15:49:00Z">
        <w:r>
          <w:rPr>
            <w:iCs/>
          </w:rPr>
          <w:t>an element declaration and the type definition it references.</w:t>
        </w:r>
      </w:ins>
    </w:p>
    <w:p w14:paraId="489BDE04" w14:textId="77777777" w:rsidR="00047FA7" w:rsidRDefault="00047FA7" w:rsidP="00C31ED0">
      <w:pPr>
        <w:pStyle w:val="ListParagraph"/>
        <w:numPr>
          <w:ilvl w:val="0"/>
          <w:numId w:val="49"/>
        </w:numPr>
      </w:pPr>
      <w:ins w:id="1085" w:author="Mike Beckerle" w:date="2020-10-07T15:49:00Z">
        <w:r>
          <w:rPr>
            <w:iCs/>
          </w:rPr>
          <w:t>a simple type definition and the base simple type it references.</w:t>
        </w:r>
      </w:ins>
    </w:p>
    <w:tbl>
      <w:tblPr>
        <w:tblStyle w:val="Table"/>
        <w:tblW w:w="5000" w:type="pct"/>
        <w:tblInd w:w="0" w:type="dxa"/>
        <w:tblLook w:val="0620" w:firstRow="1" w:lastRow="0" w:firstColumn="0" w:lastColumn="0" w:noHBand="1" w:noVBand="1"/>
      </w:tblPr>
      <w:tblGrid>
        <w:gridCol w:w="1394"/>
        <w:gridCol w:w="2540"/>
        <w:gridCol w:w="4696"/>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proofErr w:type="spellStart"/>
            <w:r>
              <w:t>dfdl:choice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0E569D0" w14:textId="063EEA92" w:rsidR="000E1214" w:rsidRDefault="00A87198">
            <w:pPr>
              <w:keepNext/>
              <w:rPr>
                <w:rStyle w:val="TableFont"/>
                <w:rFonts w:cs="Times New Roman"/>
              </w:rPr>
            </w:pPr>
            <w:r>
              <w:t xml:space="preserve">Defines the physical data format properties of an </w:t>
            </w:r>
            <w:proofErr w:type="spellStart"/>
            <w:r>
              <w:t>xs:choice</w:t>
            </w:r>
            <w:proofErr w:type="spellEnd"/>
            <w:r>
              <w:t xml:space="preserve"> group. See section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proofErr w:type="spellStart"/>
            <w:r>
              <w:t>dfdl:element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14C880" w14:textId="0ACCE0BD" w:rsidR="000E1214" w:rsidRDefault="00A87198">
            <w:pPr>
              <w:keepNext/>
              <w:rPr>
                <w:rStyle w:val="TableFont"/>
                <w:rFonts w:cs="Times New Roman"/>
              </w:rPr>
            </w:pPr>
            <w:r>
              <w:t xml:space="preserve">Defines the physical data format properties of an </w:t>
            </w:r>
            <w:proofErr w:type="spellStart"/>
            <w:r>
              <w:t>xs:element</w:t>
            </w:r>
            <w:proofErr w:type="spellEnd"/>
            <w:r>
              <w:t xml:space="preserve"> and </w:t>
            </w:r>
            <w:proofErr w:type="spellStart"/>
            <w:r>
              <w:t>xs:element</w:t>
            </w:r>
            <w:proofErr w:type="spellEnd"/>
            <w:r>
              <w:t xml:space="preserve"> reference. See section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proofErr w:type="spellStart"/>
            <w:r>
              <w:t>dfdl:format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2E9840" w14:textId="6BF3C011" w:rsidR="000E1214" w:rsidRDefault="00A87198">
            <w:pPr>
              <w:keepNext/>
              <w:rPr>
                <w:rStyle w:val="TableFont"/>
                <w:rFonts w:cs="Times New Roman"/>
              </w:rPr>
            </w:pPr>
            <w:r>
              <w:t xml:space="preserve">Defines the physical data format properties for multiple DFDL schema constructs. Used on an </w:t>
            </w:r>
            <w:proofErr w:type="spellStart"/>
            <w:r>
              <w:t>xs:schema</w:t>
            </w:r>
            <w:proofErr w:type="spellEnd"/>
            <w:r>
              <w:t xml:space="preserve"> and as a child of a </w:t>
            </w:r>
            <w:proofErr w:type="spellStart"/>
            <w:r>
              <w:t>dfdl:defineFormat</w:t>
            </w:r>
            <w:proofErr w:type="spellEnd"/>
            <w:r>
              <w:t xml:space="preserve"> annotation. This includes aspects such as the encodings, separators, and many more. See section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proofErr w:type="spellStart"/>
            <w:r>
              <w:t>dfdl:group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30CED7" w14:textId="32245F98" w:rsidR="000E1214" w:rsidRDefault="00A87198">
            <w:pPr>
              <w:keepNext/>
              <w:rPr>
                <w:rStyle w:val="TableFont"/>
                <w:rFonts w:cs="Times New Roman"/>
              </w:rPr>
            </w:pPr>
            <w:r>
              <w:t xml:space="preserve">Defines the physical data format properties of an </w:t>
            </w:r>
            <w:proofErr w:type="spellStart"/>
            <w:r>
              <w:t>xs:group</w:t>
            </w:r>
            <w:proofErr w:type="spellEnd"/>
            <w:r>
              <w:t xml:space="preserve"> reference. See section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proofErr w:type="spellStart"/>
            <w:r>
              <w:t>dfdl:property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2C77BB" w14:textId="5A059738" w:rsidR="000E1214" w:rsidRDefault="00A87198">
            <w:pPr>
              <w:keepNext/>
              <w:rPr>
                <w:rStyle w:val="TableFont"/>
                <w:rFonts w:cs="Times New Roman"/>
              </w:rPr>
            </w:pPr>
            <w:r>
              <w:t xml:space="preserve">Used in the syntax of format annotations. See section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404DC4" w:rsidRPr="00065302">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proofErr w:type="spellStart"/>
            <w:r>
              <w:t>dfdl:sequence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D83A7CA" w14:textId="10009BB5" w:rsidR="000E1214" w:rsidRDefault="00A87198">
            <w:pPr>
              <w:keepNext/>
              <w:rPr>
                <w:rStyle w:val="TableFont"/>
                <w:rFonts w:cs="Times New Roman"/>
              </w:rPr>
            </w:pPr>
            <w:r>
              <w:t xml:space="preserve">Defines the physical data format properties of an </w:t>
            </w:r>
            <w:proofErr w:type="spellStart"/>
            <w:r>
              <w:t>xs:sequence</w:t>
            </w:r>
            <w:proofErr w:type="spellEnd"/>
            <w:r>
              <w:t xml:space="preserve"> group. See section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proofErr w:type="spellStart"/>
            <w:r>
              <w:t>dfdl:simpleType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54D03FD" w14:textId="0B4651E9" w:rsidR="000E1214" w:rsidRDefault="00A87198">
            <w:pPr>
              <w:keepNext/>
              <w:rPr>
                <w:rStyle w:val="TableFont"/>
                <w:rFonts w:cs="Times New Roman"/>
              </w:rPr>
            </w:pPr>
            <w:r>
              <w:t xml:space="preserve">Defines the physical data format properties of an </w:t>
            </w:r>
            <w:proofErr w:type="spellStart"/>
            <w:r>
              <w:t>xs:simpleType</w:t>
            </w:r>
            <w:proofErr w:type="spellEnd"/>
            <w:r>
              <w:t xml:space="preserve">. See section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404DC4" w:rsidRPr="00065302">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proofErr w:type="spellStart"/>
            <w:r>
              <w:t>dfdl:escapeScheme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F088C46" w14:textId="3E1CC0B7" w:rsidR="000E1214" w:rsidRDefault="00A87198">
            <w:pPr>
              <w:keepNext/>
              <w:rPr>
                <w:rStyle w:val="TableFont"/>
                <w:rFonts w:cs="Times New Roman"/>
              </w:rPr>
            </w:pPr>
            <w:r>
              <w:t xml:space="preserve">Defines the scheme by which quotation marks and escape characters can be specified. This is for use with delimited text formats. See section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Pr>
              <w:t>7.6</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proofErr w:type="spellStart"/>
            <w:r>
              <w:t>dfdl:assert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5C1235C" w14:textId="303C4754" w:rsidR="000E1214" w:rsidRDefault="00A87198">
            <w:pPr>
              <w:keepNext/>
              <w:rPr>
                <w:rStyle w:val="TableFont"/>
                <w:rFonts w:cs="Times New Roman"/>
              </w:rPr>
            </w:pPr>
            <w:r>
              <w:t xml:space="preserve">Defines a test to be used to ensure the data are well formed. Assert is used only when parsing data. See section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404DC4" w:rsidRPr="00065302">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proofErr w:type="spellStart"/>
            <w:r>
              <w:t>dfdl:discriminator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18C7F5A" w14:textId="076F794F" w:rsidR="000E1214" w:rsidRDefault="00A87198">
            <w:pPr>
              <w:keepNext/>
              <w:rPr>
                <w:rStyle w:val="TableFont"/>
                <w:rFonts w:cs="Times New Roman"/>
              </w:rPr>
            </w:pPr>
            <w:r>
              <w:t xml:space="preserve">Defines a test to be used when resolving </w:t>
            </w:r>
            <w:del w:id="1086" w:author="Mike Beckerle" w:date="2020-10-07T15:08:00Z">
              <w:r w:rsidDel="00C41E85">
                <w:delText xml:space="preserve">a point of uncertainty such as </w:delText>
              </w:r>
            </w:del>
            <w:r>
              <w:t xml:space="preserve">choice branches </w:t>
            </w:r>
            <w:del w:id="1087" w:author="Mike Beckerle" w:date="2020-10-07T15:11:00Z">
              <w:r w:rsidDel="00951C77">
                <w:delText xml:space="preserve">or </w:delText>
              </w:r>
            </w:del>
            <w:ins w:id="1088" w:author="Mike Beckerle" w:date="2020-10-07T15:11:00Z">
              <w:r w:rsidR="00951C77">
                <w:t xml:space="preserve">and </w:t>
              </w:r>
            </w:ins>
            <w:r>
              <w:t>optional element</w:t>
            </w:r>
            <w:ins w:id="1089" w:author="Mike Beckerle" w:date="2020-10-07T15:11:00Z">
              <w:r w:rsidR="00951C77">
                <w:t xml:space="preserve"> occurrences</w:t>
              </w:r>
            </w:ins>
            <w:r>
              <w:t xml:space="preserve">. A </w:t>
            </w:r>
            <w:proofErr w:type="spellStart"/>
            <w:r>
              <w:t>dfdl:discriminator</w:t>
            </w:r>
            <w:proofErr w:type="spellEnd"/>
            <w:r>
              <w:t xml:space="preserve"> is used only when parsing data</w:t>
            </w:r>
            <w:del w:id="1090" w:author="Mike Beckerle" w:date="2020-10-07T15:09:00Z">
              <w:r w:rsidDel="00C41E85">
                <w:delText xml:space="preserve"> to resolve the point of uncertainty to one of the alternatives</w:delText>
              </w:r>
            </w:del>
            <w:r>
              <w:t xml:space="preserve">. See section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404DC4" w:rsidRPr="00065302">
              <w:rPr>
                <w:rStyle w:val="Hyperlink"/>
              </w:rPr>
              <w:t>7.4</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proofErr w:type="spellStart"/>
            <w:r>
              <w:t>dfdl:newVariableInstance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392CFA" w14:textId="759282CA" w:rsidR="000E1214" w:rsidRDefault="00A87198">
            <w:pPr>
              <w:keepNext/>
              <w:rPr>
                <w:rStyle w:val="TableFont"/>
                <w:rFonts w:cs="Times New Roman"/>
              </w:rPr>
            </w:pPr>
            <w:r>
              <w:t xml:space="preserve">Creates a new instance of a variable. See section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proofErr w:type="spellStart"/>
            <w:r>
              <w:t>dfdl:setVariable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288FB68" w14:textId="5C6682E5" w:rsidR="000E1214" w:rsidRDefault="00A87198">
            <w:pPr>
              <w:keepNext/>
              <w:rPr>
                <w:rStyle w:val="TableFont"/>
                <w:rFonts w:cs="Times New Roman"/>
              </w:rPr>
            </w:pPr>
            <w:r>
              <w:t xml:space="preserve">Sets the value of a variable whose declaration is in scope See section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404DC4" w:rsidRPr="00065302">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proofErr w:type="spellStart"/>
            <w:r>
              <w:t>dfdl:defineEscapeScheme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054095" w14:textId="36E5B49A" w:rsidR="000E1214" w:rsidRDefault="00A87198">
            <w:pPr>
              <w:keepNext/>
              <w:rPr>
                <w:rStyle w:val="TableFont"/>
                <w:rFonts w:cs="Times New Roman"/>
              </w:rPr>
            </w:pPr>
            <w:r>
              <w:t xml:space="preserve">Defines a named, reusable </w:t>
            </w:r>
            <w:proofErr w:type="spellStart"/>
            <w:r>
              <w:t>escapeScheme</w:t>
            </w:r>
            <w:proofErr w:type="spellEnd"/>
            <w:r>
              <w:t xml:space="preserve"> See section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404DC4" w:rsidRPr="00065302">
              <w:rPr>
                <w:rStyle w:val="Hyperlink"/>
              </w:rPr>
              <w:t>7.5</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proofErr w:type="spellStart"/>
            <w:r>
              <w:t>dfdl:defineFormat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B2573FC" w14:textId="46515876"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section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404DC4" w:rsidRPr="00065302">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proofErr w:type="spellStart"/>
            <w:r>
              <w:t>dfdl:defineVariable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9BFE992" w14:textId="5F211957"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section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w:t>
            </w:r>
          </w:p>
        </w:tc>
      </w:tr>
    </w:tbl>
    <w:p w14:paraId="413131D3" w14:textId="60E4030B" w:rsidR="000E1214" w:rsidRDefault="00A87198">
      <w:pPr>
        <w:rPr>
          <w:b/>
        </w:rPr>
      </w:pPr>
      <w:bookmarkStart w:id="1091"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404DC4">
        <w:rPr>
          <w:b/>
          <w:noProof/>
        </w:rPr>
        <w:t>2</w:t>
      </w:r>
      <w:r w:rsidR="0047079B">
        <w:rPr>
          <w:b/>
        </w:rPr>
        <w:fldChar w:fldCharType="end"/>
      </w:r>
      <w:r>
        <w:rPr>
          <w:b/>
        </w:rPr>
        <w:t xml:space="preserve"> - DFDL Annotation Elements</w:t>
      </w:r>
      <w:bookmarkEnd w:id="1091"/>
    </w:p>
    <w:p w14:paraId="17515202" w14:textId="77777777" w:rsidR="000E1214" w:rsidRDefault="00A87198">
      <w:r>
        <w:t>DFDL defining annotation elements may only appear at</w:t>
      </w:r>
      <w:r>
        <w:rPr>
          <w:i/>
          <w:iCs/>
        </w:rPr>
        <w:t xml:space="preserve"> top-level</w:t>
      </w:r>
      <w:r>
        <w:t xml:space="preserve">, that is, as annotation children of the </w:t>
      </w:r>
      <w:proofErr w:type="spellStart"/>
      <w:r>
        <w:t>xs:schema</w:t>
      </w:r>
      <w:proofErr w:type="spellEnd"/>
      <w:r>
        <w:t xml:space="preserve"> element. The order of their appearance does not matter, nor does their position relative to other children of the </w:t>
      </w:r>
      <w:proofErr w:type="spellStart"/>
      <w:r>
        <w:t>xs:schema</w:t>
      </w:r>
      <w:proofErr w:type="spellEnd"/>
      <w:r>
        <w:t xml:space="preserve">. </w:t>
      </w:r>
    </w:p>
    <w:p w14:paraId="25C3CEDA" w14:textId="77777777" w:rsidR="000E1214" w:rsidRDefault="00A87198" w:rsidP="00B31DA3">
      <w:pPr>
        <w:pStyle w:val="Heading2"/>
      </w:pPr>
      <w:bookmarkStart w:id="1092" w:name="_Toc322911542"/>
      <w:bookmarkStart w:id="1093" w:name="_Toc322912081"/>
      <w:bookmarkStart w:id="1094" w:name="_Toc349042638"/>
      <w:bookmarkStart w:id="1095" w:name="_Toc52984525"/>
      <w:bookmarkStart w:id="1096" w:name="_Toc177399033"/>
      <w:bookmarkStart w:id="1097" w:name="_Toc175057320"/>
      <w:bookmarkStart w:id="1098" w:name="_Toc199516244"/>
      <w:bookmarkStart w:id="1099" w:name="_Toc194983922"/>
      <w:bookmarkStart w:id="1100" w:name="_Toc243112762"/>
      <w:bookmarkStart w:id="1101" w:name="_Toc138694334"/>
      <w:bookmarkStart w:id="1102" w:name="_Toc138694360"/>
      <w:bookmarkStart w:id="1103" w:name="_Ref135731088"/>
      <w:bookmarkStart w:id="1104" w:name="_Toc138694356"/>
      <w:bookmarkStart w:id="1105" w:name="_Toc52008003"/>
      <w:bookmarkStart w:id="1106" w:name="_Toc73354123"/>
      <w:bookmarkStart w:id="1107" w:name="_Toc86658204"/>
      <w:bookmarkStart w:id="1108" w:name="_Toc99787971"/>
      <w:bookmarkEnd w:id="1092"/>
      <w:bookmarkEnd w:id="1093"/>
      <w:r>
        <w:t>DFDL Properties</w:t>
      </w:r>
      <w:bookmarkEnd w:id="1094"/>
      <w:bookmarkEnd w:id="1095"/>
    </w:p>
    <w:p w14:paraId="63E3368B" w14:textId="3C4EC546" w:rsidR="000E1214" w:rsidRDefault="00A87198">
      <w:pPr>
        <w:pStyle w:val="nobreak"/>
      </w:pPr>
      <w:r>
        <w:t xml:space="preserve">A DFDL </w:t>
      </w:r>
      <w:r>
        <w:rPr>
          <w:i/>
          <w:iCs/>
        </w:rPr>
        <w:t>property</w:t>
      </w:r>
      <w:r>
        <w:t xml:space="preserve"> is a specific DFDL </w:t>
      </w:r>
      <w:del w:id="1109" w:author="Mike Beckerle" w:date="2020-10-07T15:13:00Z">
        <w:r w:rsidDel="00951C77">
          <w:delText xml:space="preserve">attribute </w:delText>
        </w:r>
      </w:del>
      <w:ins w:id="1110" w:author="Mike Beckerle" w:date="2020-10-07T15:13:00Z">
        <w:r w:rsidR="00951C77">
          <w:t xml:space="preserve">syntax </w:t>
        </w:r>
      </w:ins>
      <w:r>
        <w:t xml:space="preserve">that tells the DFDL processor something about the data format. </w:t>
      </w:r>
    </w:p>
    <w:p w14:paraId="1EB058ED" w14:textId="2985389D" w:rsidR="000E1214" w:rsidRDefault="00A87198">
      <w:pPr>
        <w:pStyle w:val="nobreak"/>
      </w:pPr>
      <w:r>
        <w:t>Properties on DFDL annotations may have values of one or more of the following types</w:t>
      </w:r>
    </w:p>
    <w:p w14:paraId="6E503B2F" w14:textId="77777777" w:rsidR="000E1214" w:rsidRDefault="00A87198" w:rsidP="00C31ED0">
      <w:pPr>
        <w:numPr>
          <w:ilvl w:val="0"/>
          <w:numId w:val="40"/>
        </w:numPr>
      </w:pPr>
      <w:r>
        <w:rPr>
          <w:rFonts w:eastAsia="MS Mincho"/>
        </w:rPr>
        <w:t>Enumeration</w:t>
      </w:r>
      <w:r>
        <w:rPr>
          <w:rFonts w:eastAsia="MS Mincho"/>
        </w:rPr>
        <w:br/>
        <w:t xml:space="preserve">The property value is an XSD </w:t>
      </w:r>
      <w:proofErr w:type="spellStart"/>
      <w:r>
        <w:rPr>
          <w:rFonts w:eastAsia="MS Mincho"/>
        </w:rPr>
        <w:t>xs:token</w:t>
      </w:r>
      <w:proofErr w:type="spellEnd"/>
      <w:r>
        <w:rPr>
          <w:rFonts w:eastAsia="MS Mincho"/>
        </w:rPr>
        <w:t xml:space="preserve"> the value of which is one of the allowed values listed in the property description. </w:t>
      </w:r>
    </w:p>
    <w:p w14:paraId="16FB7808" w14:textId="77777777" w:rsidR="000E1214" w:rsidRDefault="00A87198">
      <w:pPr>
        <w:ind w:left="1080"/>
        <w:rPr>
          <w:rFonts w:eastAsia="MS Mincho"/>
        </w:rPr>
      </w:pPr>
      <w:r>
        <w:rPr>
          <w:rFonts w:eastAsia="MS Mincho"/>
        </w:rPr>
        <w:t xml:space="preserve">Example: the </w:t>
      </w:r>
      <w:proofErr w:type="spellStart"/>
      <w:r>
        <w:rPr>
          <w:rFonts w:eastAsia="MS Mincho"/>
        </w:rPr>
        <w:t>dfdl:lengthKind</w:t>
      </w:r>
      <w:proofErr w:type="spellEnd"/>
      <w:r>
        <w:rPr>
          <w:rFonts w:eastAsia="MS Mincho"/>
        </w:rPr>
        <w:t xml:space="preserve"> property, which has values taken from “delimited”, “fixed”, “explicit”, “implicit”, “prefixed”, “pattern”, and “</w:t>
      </w:r>
      <w:proofErr w:type="spellStart"/>
      <w:r>
        <w:rPr>
          <w:rFonts w:eastAsia="MS Mincho"/>
        </w:rPr>
        <w:t>endOfParent</w:t>
      </w:r>
      <w:proofErr w:type="spellEnd"/>
      <w:r>
        <w:rPr>
          <w:rFonts w:eastAsia="MS Mincho"/>
        </w:rPr>
        <w: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7E5DF7B2" w:rsidR="000E1214" w:rsidRDefault="00951C77" w:rsidP="00C31ED0">
      <w:pPr>
        <w:numPr>
          <w:ilvl w:val="0"/>
          <w:numId w:val="40"/>
        </w:numPr>
        <w:suppressAutoHyphens/>
      </w:pPr>
      <w:ins w:id="1111" w:author="Mike Beckerle" w:date="2020-10-07T15:15:00Z">
        <w:r>
          <w:rPr>
            <w:rFonts w:eastAsia="MS Mincho" w:cs="Arial"/>
            <w:lang w:eastAsia="ja-JP"/>
          </w:rPr>
          <w:fldChar w:fldCharType="begin"/>
        </w:r>
        <w:r>
          <w:rPr>
            <w:rFonts w:eastAsia="MS Mincho" w:cs="Arial"/>
            <w:lang w:eastAsia="ja-JP"/>
          </w:rPr>
          <w:instrText xml:space="preserve"> HYPERLINK  \l "_DFDL_String_Literals" </w:instrText>
        </w:r>
        <w:r>
          <w:rPr>
            <w:rFonts w:eastAsia="MS Mincho" w:cs="Arial"/>
            <w:lang w:eastAsia="ja-JP"/>
          </w:rPr>
          <w:fldChar w:fldCharType="separate"/>
        </w:r>
        <w:r w:rsidR="00A87198" w:rsidRPr="00951C77">
          <w:rPr>
            <w:rStyle w:val="Hyperlink"/>
            <w:rFonts w:eastAsia="MS Mincho" w:cs="Arial"/>
            <w:lang w:eastAsia="ja-JP"/>
          </w:rPr>
          <w:t>DFDL string literal</w:t>
        </w:r>
        <w:r>
          <w:rPr>
            <w:rFonts w:eastAsia="MS Mincho" w:cs="Arial"/>
            <w:lang w:eastAsia="ja-JP"/>
          </w:rPr>
          <w:fldChar w:fldCharType="end"/>
        </w:r>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_Ref52976172 \r \h </w:instrText>
        </w:r>
      </w:ins>
      <w:r>
        <w:rPr>
          <w:rFonts w:eastAsia="MS Mincho" w:cs="Arial"/>
          <w:lang w:eastAsia="ja-JP"/>
        </w:rPr>
      </w:r>
      <w:r>
        <w:rPr>
          <w:rFonts w:eastAsia="MS Mincho" w:cs="Arial"/>
          <w:lang w:eastAsia="ja-JP"/>
        </w:rPr>
        <w:fldChar w:fldCharType="separate"/>
      </w:r>
      <w:ins w:id="1112" w:author="Mike Beckerle" w:date="2020-10-07T15:15:00Z">
        <w:r>
          <w:rPr>
            <w:rFonts w:eastAsia="MS Mincho" w:cs="Arial"/>
            <w:lang w:eastAsia="ja-JP"/>
          </w:rPr>
          <w:t>6.3.1</w:t>
        </w:r>
        <w:r>
          <w:rPr>
            <w:rFonts w:eastAsia="MS Mincho" w:cs="Arial"/>
            <w:lang w:eastAsia="ja-JP"/>
          </w:rPr>
          <w:fldChar w:fldCharType="end"/>
        </w:r>
        <w:r>
          <w:rPr>
            <w:rFonts w:eastAsia="MS Mincho" w:cs="Arial"/>
            <w:lang w:eastAsia="ja-JP"/>
          </w:rPr>
          <w:t>)</w:t>
        </w:r>
      </w:ins>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w:t>
      </w:r>
      <w:proofErr w:type="spellStart"/>
      <w:r w:rsidR="00A87198">
        <w:rPr>
          <w:rFonts w:eastAsia="MS Mincho" w:cs="Arial"/>
          <w:lang w:eastAsia="ja-JP"/>
        </w:rPr>
        <w:t>xs:token</w:t>
      </w:r>
      <w:proofErr w:type="spellEnd"/>
      <w:r w:rsidR="00A87198">
        <w:rPr>
          <w:rFonts w:eastAsia="MS Mincho" w:cs="Arial"/>
          <w:lang w:eastAsia="ja-JP"/>
        </w:rPr>
        <w:t xml:space="preserve"> that further disallows the space character. </w:t>
      </w:r>
      <w:ins w:id="1113" w:author="Mike Beckerle" w:date="2020-10-07T15:20:00Z">
        <w:r>
          <w:rPr>
            <w:rFonts w:eastAsia="MS Mincho"/>
          </w:rPr>
          <w:fldChar w:fldCharType="begin"/>
        </w:r>
        <w:r>
          <w:rPr>
            <w:rFonts w:eastAsia="MS Mincho"/>
          </w:rPr>
          <w:instrText xml:space="preserve"> HYPERLINK  \l "_DFDL_Character_Entities," </w:instrText>
        </w:r>
        <w:r>
          <w:rPr>
            <w:rFonts w:eastAsia="MS Mincho"/>
          </w:rPr>
          <w:fldChar w:fldCharType="separate"/>
        </w:r>
        <w:r w:rsidR="00A87198" w:rsidRPr="00951C77">
          <w:rPr>
            <w:rStyle w:val="Hyperlink"/>
            <w:rFonts w:eastAsia="MS Mincho"/>
          </w:rPr>
          <w:t>DFDL entities</w:t>
        </w:r>
        <w:r>
          <w:rPr>
            <w:rFonts w:eastAsia="MS Mincho"/>
          </w:rPr>
          <w:fldChar w:fldCharType="end"/>
        </w:r>
      </w:ins>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w:t>
      </w:r>
      <w:proofErr w:type="spellStart"/>
      <w:r>
        <w:t>dfdl:terminator</w:t>
      </w:r>
      <w:proofErr w:type="spellEnd"/>
      <w:r>
        <w:t xml:space="preserve">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3D76F6AE"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04DC4" w:rsidRPr="00065302">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3FCFAC9A" w:rsidR="000E1214" w:rsidRDefault="00951C77" w:rsidP="00C31ED0">
      <w:pPr>
        <w:numPr>
          <w:ilvl w:val="0"/>
          <w:numId w:val="40"/>
        </w:numPr>
        <w:suppressAutoHyphens/>
      </w:pPr>
      <w:ins w:id="1114" w:author="Mike Beckerle" w:date="2020-10-07T15:16:00Z">
        <w:r>
          <w:rPr>
            <w:rFonts w:eastAsia="MS Mincho" w:cs="Arial"/>
            <w:lang w:eastAsia="ja-JP"/>
          </w:rPr>
          <w:fldChar w:fldCharType="begin"/>
        </w:r>
      </w:ins>
      <w:ins w:id="1115" w:author="Mike Beckerle" w:date="2020-10-07T15:23:00Z">
        <w:r w:rsidR="009657F2">
          <w:rPr>
            <w:rFonts w:eastAsia="MS Mincho" w:cs="Arial"/>
            <w:lang w:eastAsia="ja-JP"/>
          </w:rPr>
          <w:instrText>HYPERLINK  \l "_DFDL_Expressions"</w:instrText>
        </w:r>
      </w:ins>
      <w:ins w:id="1116" w:author="Mike Beckerle" w:date="2020-10-07T15:16:00Z">
        <w:r>
          <w:rPr>
            <w:rFonts w:eastAsia="MS Mincho" w:cs="Arial"/>
            <w:lang w:eastAsia="ja-JP"/>
          </w:rPr>
          <w:fldChar w:fldCharType="separate"/>
        </w:r>
        <w:r w:rsidR="00A87198" w:rsidRPr="00951C77">
          <w:rPr>
            <w:rStyle w:val="Hyperlink"/>
            <w:rFonts w:eastAsia="MS Mincho" w:cs="Arial"/>
            <w:lang w:eastAsia="ja-JP"/>
          </w:rPr>
          <w:t>DFDL expression</w:t>
        </w:r>
        <w:r>
          <w:rPr>
            <w:rFonts w:eastAsia="MS Mincho" w:cs="Arial"/>
            <w:lang w:eastAsia="ja-JP"/>
          </w:rPr>
          <w:fldChar w:fldCharType="end"/>
        </w:r>
        <w:r>
          <w:rPr>
            <w:rFonts w:eastAsia="MS Mincho" w:cs="Arial"/>
            <w:lang w:eastAsia="ja-JP"/>
          </w:rPr>
          <w:t xml:space="preserve"> (Section </w:t>
        </w:r>
      </w:ins>
      <w:ins w:id="1117" w:author="Mike Beckerle" w:date="2020-10-07T15:22:00Z">
        <w:r w:rsidR="009657F2">
          <w:rPr>
            <w:rFonts w:eastAsia="MS Mincho" w:cs="Arial"/>
            <w:lang w:eastAsia="ja-JP"/>
          </w:rPr>
          <w:fldChar w:fldCharType="begin"/>
        </w:r>
        <w:r w:rsidR="009657F2">
          <w:rPr>
            <w:rFonts w:eastAsia="MS Mincho" w:cs="Arial"/>
            <w:lang w:eastAsia="ja-JP"/>
          </w:rPr>
          <w:instrText xml:space="preserve"> REF _Ref52976582 \r \h </w:instrText>
        </w:r>
      </w:ins>
      <w:r w:rsidR="009657F2">
        <w:rPr>
          <w:rFonts w:eastAsia="MS Mincho" w:cs="Arial"/>
          <w:lang w:eastAsia="ja-JP"/>
        </w:rPr>
      </w:r>
      <w:r w:rsidR="009657F2">
        <w:rPr>
          <w:rFonts w:eastAsia="MS Mincho" w:cs="Arial"/>
          <w:lang w:eastAsia="ja-JP"/>
        </w:rPr>
        <w:fldChar w:fldCharType="separate"/>
      </w:r>
      <w:ins w:id="1118" w:author="Mike Beckerle" w:date="2020-10-07T15:22:00Z">
        <w:r w:rsidR="009657F2">
          <w:rPr>
            <w:rFonts w:eastAsia="MS Mincho" w:cs="Arial"/>
            <w:lang w:eastAsia="ja-JP"/>
          </w:rPr>
          <w:t>6.3.2</w:t>
        </w:r>
        <w:r w:rsidR="009657F2">
          <w:rPr>
            <w:rFonts w:eastAsia="MS Mincho" w:cs="Arial"/>
            <w:lang w:eastAsia="ja-JP"/>
          </w:rPr>
          <w:fldChar w:fldCharType="end"/>
        </w:r>
      </w:ins>
      <w:ins w:id="1119" w:author="Mike Beckerle" w:date="2020-10-07T15:16:00Z">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 xml:space="preserve">The property is an </w:t>
      </w:r>
      <w:proofErr w:type="spellStart"/>
      <w:r w:rsidR="00A87198">
        <w:rPr>
          <w:rFonts w:eastAsia="MS Mincho" w:cs="Arial"/>
          <w:lang w:eastAsia="ja-JP"/>
        </w:rPr>
        <w:t>xs:string</w:t>
      </w:r>
      <w:proofErr w:type="spellEnd"/>
      <w:r w:rsidR="00A87198">
        <w:rPr>
          <w:rFonts w:eastAsia="MS Mincho" w:cs="Arial"/>
          <w:lang w:eastAsia="ja-JP"/>
        </w:rPr>
        <w:t xml:space="preserve"> the value of which is a DFDL </w:t>
      </w:r>
      <w:del w:id="1120" w:author="Mike Beckerle" w:date="2020-10-07T15:18:00Z">
        <w:r w:rsidR="00A87198" w:rsidDel="00951C77">
          <w:rPr>
            <w:rFonts w:eastAsia="MS Mincho" w:cs="Arial"/>
            <w:lang w:eastAsia="ja-JP"/>
          </w:rPr>
          <w:delText xml:space="preserve">subset XPath 2.0 </w:delText>
        </w:r>
      </w:del>
      <w:r w:rsidR="00A87198">
        <w:rPr>
          <w:rFonts w:eastAsia="MS Mincho" w:cs="Arial"/>
          <w:lang w:eastAsia="ja-JP"/>
        </w:rPr>
        <w:t xml:space="preserve">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113DA6D4" w:rsidR="000E1214" w:rsidRDefault="00A87198">
      <w:pPr>
        <w:suppressAutoHyphens/>
        <w:ind w:left="1080"/>
      </w:pPr>
      <w:r>
        <w:t xml:space="preserve">Example: the </w:t>
      </w:r>
      <w:proofErr w:type="spellStart"/>
      <w:r>
        <w:t>dfdl:occursCount</w:t>
      </w:r>
      <w:proofErr w:type="spellEnd"/>
      <w:r>
        <w:t xml:space="preserve"> property takes an expression which will commonly look in the </w:t>
      </w:r>
      <w:r w:rsidR="00933F0E">
        <w:t>Infoset</w:t>
      </w:r>
      <w:r>
        <w:t xml:space="preserve"> via an expression, to obtain the count from another element. An example </w:t>
      </w:r>
      <w:proofErr w:type="spellStart"/>
      <w:r>
        <w:t>dfdl:occursCount</w:t>
      </w:r>
      <w:proofErr w:type="spellEnd"/>
      <w:r>
        <w:t xml:space="preserve"> property might be</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187E6166" w:rsidR="000E1214" w:rsidRDefault="009657F2" w:rsidP="00C31ED0">
      <w:pPr>
        <w:numPr>
          <w:ilvl w:val="0"/>
          <w:numId w:val="41"/>
        </w:numPr>
      </w:pPr>
      <w:ins w:id="1121" w:author="Mike Beckerle" w:date="2020-10-07T15:21:00Z">
        <w:r>
          <w:rPr>
            <w:rFonts w:eastAsia="MS Mincho" w:cs="Arial"/>
            <w:lang w:eastAsia="ja-JP"/>
          </w:rPr>
          <w:fldChar w:fldCharType="begin"/>
        </w:r>
        <w:r>
          <w:rPr>
            <w:rFonts w:eastAsia="MS Mincho" w:cs="Arial"/>
            <w:lang w:eastAsia="ja-JP"/>
          </w:rPr>
          <w:instrText xml:space="preserve"> HYPERLINK  \l "_DFDL_Regular_Expressions_1" </w:instrText>
        </w:r>
        <w:r>
          <w:rPr>
            <w:rFonts w:eastAsia="MS Mincho" w:cs="Arial"/>
            <w:lang w:eastAsia="ja-JP"/>
          </w:rPr>
          <w:fldChar w:fldCharType="separate"/>
        </w:r>
        <w:r w:rsidR="00A87198" w:rsidRPr="009657F2">
          <w:rPr>
            <w:rStyle w:val="Hyperlink"/>
            <w:rFonts w:eastAsia="MS Mincho" w:cs="Arial"/>
            <w:lang w:eastAsia="ja-JP"/>
          </w:rPr>
          <w:t>DFDL regular expression</w:t>
        </w:r>
        <w:r>
          <w:rPr>
            <w:rFonts w:eastAsia="MS Mincho" w:cs="Arial"/>
            <w:lang w:eastAsia="ja-JP"/>
          </w:rPr>
          <w:fldChar w:fldCharType="end"/>
        </w:r>
      </w:ins>
      <w:ins w:id="1122" w:author="Mike Beckerle" w:date="2020-10-07T15:22:00Z">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_Ref52976566 \r \h </w:instrText>
        </w:r>
      </w:ins>
      <w:r>
        <w:rPr>
          <w:rFonts w:eastAsia="MS Mincho" w:cs="Arial"/>
          <w:lang w:eastAsia="ja-JP"/>
        </w:rPr>
      </w:r>
      <w:r>
        <w:rPr>
          <w:rFonts w:eastAsia="MS Mincho" w:cs="Arial"/>
          <w:lang w:eastAsia="ja-JP"/>
        </w:rPr>
        <w:fldChar w:fldCharType="separate"/>
      </w:r>
      <w:ins w:id="1123" w:author="Mike Beckerle" w:date="2020-10-07T15:22:00Z">
        <w:r>
          <w:rPr>
            <w:rFonts w:eastAsia="MS Mincho" w:cs="Arial"/>
            <w:lang w:eastAsia="ja-JP"/>
          </w:rPr>
          <w:t>6.3.3</w:t>
        </w:r>
        <w:r>
          <w:rPr>
            <w:rFonts w:eastAsia="MS Mincho" w:cs="Arial"/>
            <w:lang w:eastAsia="ja-JP"/>
          </w:rPr>
          <w:fldChar w:fldCharType="end"/>
        </w:r>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 xml:space="preserve">The property is an </w:t>
      </w:r>
      <w:proofErr w:type="spellStart"/>
      <w:r w:rsidR="00A87198">
        <w:rPr>
          <w:rFonts w:eastAsia="MS Mincho" w:cs="Arial"/>
          <w:lang w:eastAsia="ja-JP"/>
        </w:rPr>
        <w:t>xs:string</w:t>
      </w:r>
      <w:proofErr w:type="spellEnd"/>
      <w:r w:rsidR="00A87198">
        <w:rPr>
          <w:rFonts w:eastAsia="MS Mincho" w:cs="Arial"/>
          <w:lang w:eastAsia="ja-JP"/>
        </w:rPr>
        <w:t xml:space="preserve">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 xml:space="preserve">Example: the </w:t>
      </w:r>
      <w:proofErr w:type="spellStart"/>
      <w:r>
        <w:t>dfdl:lengthPattern</w:t>
      </w:r>
      <w:proofErr w:type="spellEnd"/>
      <w:r>
        <w:t xml:space="preserve">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C31ED0">
      <w:pPr>
        <w:pStyle w:val="ListParagraph"/>
        <w:numPr>
          <w:ilvl w:val="0"/>
          <w:numId w:val="38"/>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t>Example</w:t>
      </w:r>
      <w:r w:rsidR="00A87198">
        <w:t xml:space="preserve">: the </w:t>
      </w:r>
      <w:proofErr w:type="spellStart"/>
      <w:r w:rsidR="00A87198">
        <w:t>dfdl:nilValue</w:t>
      </w:r>
      <w:proofErr w:type="spellEnd"/>
      <w:r w:rsidR="00A87198">
        <w:t xml:space="preserve"> property can be used to provide a logical value that if it matches the element's logical value is used to indicate the data is </w:t>
      </w:r>
      <w:proofErr w:type="spellStart"/>
      <w:r w:rsidR="00A87198">
        <w:t>nilled</w:t>
      </w:r>
      <w:proofErr w:type="spellEnd"/>
      <w:r w:rsidR="00A87198">
        <w:t>. For example</w:t>
      </w:r>
      <w:ins w:id="1124" w:author="Mike Beckerle" w:date="2020-10-07T15:24:00Z">
        <w:r w:rsidR="009657F2">
          <w:t xml:space="preserve"> for an element of type </w:t>
        </w:r>
        <w:proofErr w:type="spellStart"/>
        <w:r w:rsidR="009657F2">
          <w:t>xs:int</w:t>
        </w:r>
      </w:ins>
      <w:proofErr w:type="spellEnd"/>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nilValue='0'</w:t>
      </w:r>
    </w:p>
    <w:p w14:paraId="170E03C8" w14:textId="7B3510A3" w:rsidR="000E1214" w:rsidRDefault="00A87198" w:rsidP="00C31ED0">
      <w:pPr>
        <w:numPr>
          <w:ilvl w:val="0"/>
          <w:numId w:val="41"/>
        </w:numPr>
      </w:pPr>
      <w:proofErr w:type="spellStart"/>
      <w:r>
        <w:rPr>
          <w:rFonts w:eastAsia="MS Mincho" w:cs="Arial"/>
          <w:lang w:eastAsia="ja-JP"/>
        </w:rPr>
        <w:t>QName</w:t>
      </w:r>
      <w:proofErr w:type="spellEnd"/>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 xml:space="preserve">Example: The </w:t>
      </w:r>
      <w:proofErr w:type="spellStart"/>
      <w:r>
        <w:t>dfdl:escapeSchemeRef</w:t>
      </w:r>
      <w:proofErr w:type="spellEnd"/>
      <w:r>
        <w:t xml:space="preserve">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rsidP="00C31ED0">
      <w:pPr>
        <w:numPr>
          <w:ilvl w:val="0"/>
          <w:numId w:val="41"/>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 xml:space="preserve">Example: The </w:t>
      </w:r>
      <w:proofErr w:type="spellStart"/>
      <w:r>
        <w:t>dfdl:separator</w:t>
      </w:r>
      <w:proofErr w:type="spellEnd"/>
      <w:r>
        <w:t xml:space="preserve">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rsidP="00C31ED0">
      <w:pPr>
        <w:numPr>
          <w:ilvl w:val="0"/>
          <w:numId w:val="41"/>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 xml:space="preserve">Example: Below are two examples of the </w:t>
      </w:r>
      <w:proofErr w:type="spellStart"/>
      <w:r>
        <w:t>dfdl:length</w:t>
      </w:r>
      <w:proofErr w:type="spellEnd"/>
      <w:r>
        <w:t xml:space="preserve"> property. One uses an expression</w:t>
      </w:r>
      <w:ins w:id="1125" w:author="Mike Beckerle" w:date="2020-10-07T15:26:00Z">
        <w:r w:rsidR="00234952">
          <w:t xml:space="preserve"> that resolves to an unsigned integer</w:t>
        </w:r>
      </w:ins>
      <w:r>
        <w:t xml:space="preserve">, the other </w:t>
      </w:r>
      <w:ins w:id="1126" w:author="Mike Beckerle" w:date="2020-10-07T15:26:00Z">
        <w:r w:rsidR="00234952">
          <w:t xml:space="preserve">a literal </w:t>
        </w:r>
      </w:ins>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ins w:id="1127" w:author="Mike Beckerle" w:date="2020-10-07T15:26:00Z">
        <w:r w:rsidR="00234952">
          <w:t>xs:unsignedInt(</w:t>
        </w:r>
      </w:ins>
      <w:r>
        <w:t>../hdr/len</w:t>
      </w:r>
      <w:ins w:id="1128" w:author="Mike Beckerle" w:date="2020-10-07T15:26:00Z">
        <w:r w:rsidR="00234952">
          <w:t>)</w:t>
        </w:r>
      </w:ins>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rsidP="00C31ED0">
      <w:pPr>
        <w:numPr>
          <w:ilvl w:val="0"/>
          <w:numId w:val="41"/>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w:t>
      </w:r>
      <w:proofErr w:type="spellStart"/>
      <w:r>
        <w:rPr>
          <w:rFonts w:eastAsia="MS Mincho" w:cs="Arial"/>
          <w:lang w:eastAsia="ja-JP"/>
        </w:rPr>
        <w:t>dfdl:nilValue</w:t>
      </w:r>
      <w:proofErr w:type="spellEnd"/>
      <w:r>
        <w:rPr>
          <w:rFonts w:eastAsia="MS Mincho" w:cs="Arial"/>
          <w:lang w:eastAsia="ja-JP"/>
        </w:rPr>
        <w:t xml:space="preserve"> can be a List of DFDL String Literals or a List of Logical Values depending on </w:t>
      </w:r>
      <w:proofErr w:type="spellStart"/>
      <w:r>
        <w:rPr>
          <w:rFonts w:eastAsia="MS Mincho" w:cs="Arial"/>
          <w:lang w:eastAsia="ja-JP"/>
        </w:rPr>
        <w:t>dfdl:nilKind</w:t>
      </w:r>
      <w:proofErr w:type="spellEnd"/>
      <w:r>
        <w:rPr>
          <w:rFonts w:eastAsia="MS Mincho" w:cs="Arial"/>
          <w:lang w:eastAsia="ja-JP"/>
        </w:rPr>
        <w:t xml:space="preserve">. Another example is the </w:t>
      </w:r>
      <w:proofErr w:type="spellStart"/>
      <w:r>
        <w:rPr>
          <w:rFonts w:eastAsia="MS Mincho" w:cs="Arial"/>
          <w:lang w:eastAsia="ja-JP"/>
        </w:rPr>
        <w:t>dfdl:alignment</w:t>
      </w:r>
      <w:proofErr w:type="spellEnd"/>
      <w:r>
        <w:rPr>
          <w:rFonts w:eastAsia="MS Mincho" w:cs="Arial"/>
          <w:lang w:eastAsia="ja-JP"/>
        </w:rPr>
        <w:t xml:space="preserve"> property which can have as its value an unsigned integer or the distinguished </w:t>
      </w:r>
      <w:proofErr w:type="spellStart"/>
      <w:r>
        <w:rPr>
          <w:rFonts w:eastAsia="MS Mincho" w:cs="Arial"/>
          <w:lang w:eastAsia="ja-JP"/>
        </w:rPr>
        <w:t>enum</w:t>
      </w:r>
      <w:proofErr w:type="spellEnd"/>
      <w:r>
        <w:rPr>
          <w:rFonts w:eastAsia="MS Mincho" w:cs="Arial"/>
          <w:lang w:eastAsia="ja-JP"/>
        </w:rPr>
        <w:t xml:space="preserve"> value 'implicit'. </w:t>
      </w:r>
    </w:p>
    <w:p w14:paraId="3860C6B0" w14:textId="77777777" w:rsidR="000E1214" w:rsidRDefault="00A87198" w:rsidP="00BC2419">
      <w:pPr>
        <w:pStyle w:val="Heading3"/>
        <w:rPr>
          <w:rFonts w:eastAsia="Times New Roman"/>
        </w:rPr>
      </w:pPr>
      <w:bookmarkStart w:id="1129" w:name="_Toc322911544"/>
      <w:bookmarkStart w:id="1130" w:name="_Toc322912083"/>
      <w:bookmarkStart w:id="1131" w:name="_DFDL_String_Literals"/>
      <w:bookmarkStart w:id="1132" w:name="_Toc349042639"/>
      <w:bookmarkStart w:id="1133" w:name="_Ref365969145"/>
      <w:bookmarkStart w:id="1134" w:name="_Ref365969149"/>
      <w:bookmarkStart w:id="1135" w:name="_Ref52976172"/>
      <w:bookmarkStart w:id="1136" w:name="_Toc52984526"/>
      <w:bookmarkEnd w:id="1129"/>
      <w:bookmarkEnd w:id="1130"/>
      <w:bookmarkEnd w:id="1131"/>
      <w:r>
        <w:rPr>
          <w:rFonts w:eastAsia="Times New Roman"/>
        </w:rPr>
        <w:t>DFDL String Literals</w:t>
      </w:r>
      <w:bookmarkEnd w:id="1132"/>
      <w:bookmarkEnd w:id="1133"/>
      <w:bookmarkEnd w:id="1134"/>
      <w:bookmarkEnd w:id="1135"/>
      <w:bookmarkEnd w:id="1136"/>
      <w:r>
        <w:rPr>
          <w:rFonts w:eastAsia="Times New Roman"/>
        </w:rPr>
        <w:t xml:space="preserve"> </w:t>
      </w:r>
      <w:bookmarkEnd w:id="1096"/>
      <w:bookmarkEnd w:id="1097"/>
      <w:bookmarkEnd w:id="1098"/>
      <w:bookmarkEnd w:id="1099"/>
      <w:bookmarkEnd w:id="1100"/>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rsidP="00C31ED0">
      <w:pPr>
        <w:numPr>
          <w:ilvl w:val="0"/>
          <w:numId w:val="42"/>
        </w:numPr>
      </w:pPr>
      <w:r>
        <w:t>the literal characters in the data stream might not be in the same character set encoding as the DFDL schema</w:t>
      </w:r>
    </w:p>
    <w:p w14:paraId="1FB6DBE7" w14:textId="77777777" w:rsidR="000E1214" w:rsidRDefault="00A87198" w:rsidP="00C31ED0">
      <w:pPr>
        <w:numPr>
          <w:ilvl w:val="0"/>
          <w:numId w:val="42"/>
        </w:numPr>
      </w:pPr>
      <w:r>
        <w:t>it may be necessary to specify a literal character which is not valid in an XML document</w:t>
      </w:r>
    </w:p>
    <w:p w14:paraId="451EFB98" w14:textId="77777777" w:rsidR="000E1214" w:rsidRDefault="00A87198" w:rsidP="00C31ED0">
      <w:pPr>
        <w:numPr>
          <w:ilvl w:val="0"/>
          <w:numId w:val="42"/>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rsidP="00C31ED0">
      <w:pPr>
        <w:numPr>
          <w:ilvl w:val="0"/>
          <w:numId w:val="42"/>
        </w:numPr>
      </w:pPr>
      <w:r>
        <w:t>a single literal character in any encoding</w:t>
      </w:r>
    </w:p>
    <w:p w14:paraId="2B8B3F2E" w14:textId="77777777" w:rsidR="000E1214" w:rsidRDefault="00A87198" w:rsidP="00C31ED0">
      <w:pPr>
        <w:numPr>
          <w:ilvl w:val="0"/>
          <w:numId w:val="42"/>
        </w:numPr>
      </w:pPr>
      <w:r>
        <w:t>a string of literal characters in any encoding</w:t>
      </w:r>
    </w:p>
    <w:p w14:paraId="5A62BD8C" w14:textId="52425D58" w:rsidR="000E1214" w:rsidRDefault="00A87198" w:rsidP="00C31ED0">
      <w:pPr>
        <w:numPr>
          <w:ilvl w:val="0"/>
          <w:numId w:val="42"/>
        </w:numPr>
      </w:pPr>
      <w:r>
        <w:t>one or more characters from a set of related characters (e.g. end-of-line characters)</w:t>
      </w:r>
    </w:p>
    <w:p w14:paraId="190E7A2E" w14:textId="77777777" w:rsidR="000E1214" w:rsidRDefault="00A87198" w:rsidP="00C31ED0">
      <w:pPr>
        <w:numPr>
          <w:ilvl w:val="0"/>
          <w:numId w:val="42"/>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09F9725C"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404DC4" w:rsidRPr="00065302">
        <w:rPr>
          <w:rStyle w:val="Hyperlink"/>
        </w:rPr>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w:t>
      </w:r>
      <w:proofErr w:type="spellStart"/>
      <w:r>
        <w:t>ebcdic</w:t>
      </w:r>
      <w:proofErr w:type="spellEnd"/>
      <w:r>
        <w:t xml:space="preserve">-cp-us'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1384A3F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ins w:id="1137" w:author="Mike Beckerle" w:date="2020-10-07T15:31:00Z">
        <w:r w:rsidR="00EF594A">
          <w:t xml:space="preserve">representation </w:t>
        </w:r>
      </w:ins>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138" w:name="_DFDL_Character_Entities,"/>
      <w:bookmarkStart w:id="1139" w:name="_Toc177399034"/>
      <w:bookmarkStart w:id="1140" w:name="_Toc175057321"/>
      <w:bookmarkStart w:id="1141" w:name="_Toc199516245"/>
      <w:bookmarkStart w:id="1142" w:name="_Toc194983923"/>
      <w:bookmarkStart w:id="1143" w:name="_Toc243112763"/>
      <w:bookmarkStart w:id="1144" w:name="_Ref384972745"/>
      <w:bookmarkStart w:id="1145" w:name="_Ref384972753"/>
      <w:bookmarkEnd w:id="1138"/>
      <w:r>
        <w:rPr>
          <w:rFonts w:eastAsia="Times New Roman"/>
        </w:rPr>
        <w:t>DFDL Character Entities, Character Class Entities, and Byte Values in String Literals</w:t>
      </w:r>
      <w:bookmarkEnd w:id="1139"/>
      <w:bookmarkEnd w:id="1140"/>
      <w:bookmarkEnd w:id="1141"/>
      <w:bookmarkEnd w:id="1142"/>
      <w:bookmarkEnd w:id="1143"/>
      <w:bookmarkEnd w:id="1144"/>
      <w:bookmarkEnd w:id="1145"/>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5E9E980F"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w:t>
      </w:r>
      <w:del w:id="1146" w:author="Mike Beckerle" w:date="2020-10-07T15:32:00Z">
        <w:r w:rsidDel="00EF594A">
          <w:delText xml:space="preserve">one </w:delText>
        </w:r>
      </w:del>
      <w:ins w:id="1147" w:author="Mike Beckerle" w:date="2020-10-07T15:32:00Z">
        <w:r w:rsidR="00EF594A">
          <w:t xml:space="preserve">the author </w:t>
        </w:r>
      </w:ins>
      <w:r>
        <w:t xml:space="preserve">to always use DFDL character entity syntax instead of jumping back and forth between XSD character entities and DFDL character entities. </w:t>
      </w:r>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proofErr w:type="spellStart"/>
            <w:r>
              <w:rPr>
                <w:rFonts w:ascii="Courier New" w:hAnsi="Courier New" w:cs="Courier New"/>
                <w:lang w:eastAsia="en-GB"/>
              </w:rPr>
              <w:t>DfdlStringLiteral</w:t>
            </w:r>
            <w:proofErr w:type="spellEnd"/>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w:t>
            </w:r>
            <w:proofErr w:type="spellStart"/>
            <w:r>
              <w:rPr>
                <w:rFonts w:ascii="Courier New" w:hAnsi="Courier New" w:cs="Courier New"/>
              </w:rPr>
              <w:t>DfdlStringLiteralPart</w:t>
            </w:r>
            <w:proofErr w:type="spellEnd"/>
            <w:r>
              <w:rPr>
                <w:rFonts w:ascii="Courier New" w:hAnsi="Courier New" w:cs="Courier New"/>
              </w:rPr>
              <w:t xml:space="preserve">)+ | </w:t>
            </w:r>
            <w:proofErr w:type="spellStart"/>
            <w:r>
              <w:rPr>
                <w:rFonts w:ascii="Courier New" w:hAnsi="Courier New" w:cs="Courier New"/>
              </w:rPr>
              <w:t>DfdlESEntity</w:t>
            </w:r>
            <w:proofErr w:type="spellEnd"/>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proofErr w:type="spellStart"/>
            <w:r>
              <w:rPr>
                <w:rFonts w:ascii="Courier New" w:hAnsi="Courier New" w:cs="Courier New"/>
                <w:lang w:eastAsia="en-GB"/>
              </w:rPr>
              <w:t>DfdlStringLiteralPart</w:t>
            </w:r>
            <w:proofErr w:type="spellEnd"/>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proofErr w:type="spellStart"/>
            <w:r>
              <w:rPr>
                <w:rFonts w:ascii="Courier New" w:hAnsi="Courier New" w:cs="Courier New"/>
              </w:rPr>
              <w:t>LiteralString</w:t>
            </w:r>
            <w:proofErr w:type="spellEnd"/>
            <w:r>
              <w:rPr>
                <w:rFonts w:ascii="Courier New" w:hAnsi="Courier New" w:cs="Courier New"/>
              </w:rPr>
              <w:t xml:space="preserve"> | </w:t>
            </w:r>
            <w:proofErr w:type="spellStart"/>
            <w:r>
              <w:rPr>
                <w:rFonts w:ascii="Courier New" w:hAnsi="Courier New" w:cs="Courier New"/>
              </w:rPr>
              <w:t>DfdlCharEntity</w:t>
            </w:r>
            <w:proofErr w:type="spellEnd"/>
            <w:r>
              <w:rPr>
                <w:rFonts w:ascii="Courier New" w:hAnsi="Courier New" w:cs="Courier New"/>
              </w:rPr>
              <w:t xml:space="preserve"> | </w:t>
            </w:r>
            <w:proofErr w:type="spellStart"/>
            <w:r>
              <w:rPr>
                <w:rFonts w:ascii="Courier New" w:hAnsi="Courier New" w:cs="Courier New"/>
              </w:rPr>
              <w:t>DfdlCharClass</w:t>
            </w:r>
            <w:proofErr w:type="spellEnd"/>
            <w:r>
              <w:rPr>
                <w:rFonts w:ascii="Courier New" w:hAnsi="Courier New" w:cs="Courier New"/>
              </w:rPr>
              <w:t xml:space="preserve"> | </w:t>
            </w:r>
            <w:proofErr w:type="spellStart"/>
            <w:r>
              <w:rPr>
                <w:rFonts w:ascii="Courier New" w:hAnsi="Courier New" w:cs="Courier New"/>
              </w:rPr>
              <w:t>ByteValue</w:t>
            </w:r>
            <w:proofErr w:type="spellEnd"/>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proofErr w:type="spellStart"/>
            <w:r>
              <w:rPr>
                <w:rFonts w:ascii="Courier New" w:hAnsi="Courier New" w:cs="Courier New"/>
                <w:lang w:eastAsia="en-GB"/>
              </w:rPr>
              <w:t>LiteralString</w:t>
            </w:r>
            <w:proofErr w:type="spellEnd"/>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proofErr w:type="spellStart"/>
            <w:r>
              <w:rPr>
                <w:rFonts w:ascii="Courier New" w:hAnsi="Courier New" w:cs="Courier New"/>
              </w:rPr>
              <w:t>DfdlCharEntity</w:t>
            </w:r>
            <w:proofErr w:type="spellEnd"/>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 </w:t>
            </w:r>
            <w:proofErr w:type="spellStart"/>
            <w:r>
              <w:rPr>
                <w:rFonts w:ascii="Courier New" w:hAnsi="Courier New" w:cs="Courier New"/>
                <w:lang w:eastAsia="en-GB"/>
              </w:rPr>
              <w:t>DecimalCodePoint</w:t>
            </w:r>
            <w:proofErr w:type="spellEnd"/>
            <w:r>
              <w:rPr>
                <w:rFonts w:ascii="Courier New" w:hAnsi="Courier New" w:cs="Courier New"/>
                <w:lang w:eastAsia="en-GB"/>
              </w:rPr>
              <w:t xml:space="preserve"> | </w:t>
            </w:r>
            <w:proofErr w:type="spellStart"/>
            <w:r>
              <w:rPr>
                <w:rFonts w:ascii="Courier New" w:hAnsi="Courier New" w:cs="Courier New"/>
                <w:lang w:eastAsia="en-GB"/>
              </w:rPr>
              <w:t>HexadecimalCodePoint</w:t>
            </w:r>
            <w:proofErr w:type="spellEnd"/>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proofErr w:type="spellStart"/>
            <w:r>
              <w:rPr>
                <w:rFonts w:ascii="Courier New" w:hAnsi="Courier New" w:cs="Courier New"/>
                <w:lang w:eastAsia="en-GB"/>
              </w:rPr>
              <w:t>DfdlCharClass</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xml:space="preserve">'%' </w:t>
            </w:r>
            <w:proofErr w:type="spellStart"/>
            <w:r>
              <w:rPr>
                <w:rFonts w:ascii="Courier New" w:hAnsi="Courier New" w:cs="Courier New"/>
                <w:lang w:eastAsia="en-GB"/>
              </w:rPr>
              <w:t>DfdlCharClassName</w:t>
            </w:r>
            <w:proofErr w:type="spellEnd"/>
            <w:r>
              <w:rPr>
                <w:rFonts w:ascii="Courier New" w:hAnsi="Courier New" w:cs="Courier New"/>
                <w:lang w:eastAsia="en-GB"/>
              </w:rPr>
              <w:t xml:space="preserv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proofErr w:type="spellStart"/>
            <w:r>
              <w:rPr>
                <w:rFonts w:ascii="Courier New" w:hAnsi="Courier New" w:cs="Courier New"/>
                <w:lang w:eastAsia="en-GB"/>
              </w:rPr>
              <w:t>ByteValue</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proofErr w:type="spellStart"/>
            <w:r>
              <w:rPr>
                <w:rFonts w:ascii="Courier New" w:hAnsi="Courier New" w:cs="Courier New"/>
                <w:lang w:eastAsia="en-GB"/>
              </w:rPr>
              <w:t>DfdlEntity</w:t>
            </w:r>
            <w:proofErr w:type="spellEnd"/>
            <w:r>
              <w:rPr>
                <w:rFonts w:ascii="Courier New" w:hAnsi="Courier New" w:cs="Courier New"/>
                <w:lang w:eastAsia="en-GB"/>
              </w:rPr>
              <w:t xml:space="preserve">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xml:space="preserve">'%' </w:t>
            </w:r>
            <w:proofErr w:type="spellStart"/>
            <w:r>
              <w:rPr>
                <w:rFonts w:ascii="Courier New" w:hAnsi="Courier New" w:cs="Courier New"/>
                <w:lang w:eastAsia="en-GB"/>
              </w:rPr>
              <w:t>DfdlEntityName</w:t>
            </w:r>
            <w:proofErr w:type="spellEnd"/>
            <w:r>
              <w:rPr>
                <w:rFonts w:ascii="Courier New" w:hAnsi="Courier New" w:cs="Courier New"/>
                <w:lang w:eastAsia="en-GB"/>
              </w:rPr>
              <w:t xml:space="preserv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proofErr w:type="spellStart"/>
            <w:r>
              <w:rPr>
                <w:rFonts w:ascii="Courier New" w:hAnsi="Courier New" w:cs="Courier New"/>
              </w:rPr>
              <w:t>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proofErr w:type="spellStart"/>
            <w:r>
              <w:rPr>
                <w:rFonts w:ascii="Courier New" w:hAnsi="Courier New" w:cs="Courier New"/>
              </w:rPr>
              <w:t>HexadecimalCodePoint</w:t>
            </w:r>
            <w:proofErr w:type="spellEnd"/>
            <w:r>
              <w:rPr>
                <w:rFonts w:ascii="Courier New" w:hAnsi="Courier New" w:cs="Courier New"/>
              </w:rPr>
              <w:t xml:space="preserve">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proofErr w:type="spellStart"/>
            <w:r>
              <w:rPr>
                <w:rFonts w:ascii="Courier New" w:hAnsi="Courier New" w:cs="Courier New"/>
              </w:rPr>
              <w:t>DfdlEntityName</w:t>
            </w:r>
            <w:proofErr w:type="spellEnd"/>
            <w:r>
              <w:rPr>
                <w:rFonts w:ascii="Courier New" w:hAnsi="Courier New" w:cs="Courier New"/>
              </w:rPr>
              <w:t xml:space="preserv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proofErr w:type="spellStart"/>
            <w:r>
              <w:rPr>
                <w:rFonts w:ascii="Courier New" w:hAnsi="Courier New" w:cs="Courier New"/>
              </w:rPr>
              <w:t>DfdlCharClassName</w:t>
            </w:r>
            <w:proofErr w:type="spellEnd"/>
            <w:r>
              <w:rPr>
                <w:rFonts w:ascii="Courier New" w:hAnsi="Courier New" w:cs="Courier New"/>
              </w:rPr>
              <w:t xml:space="preserv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proofErr w:type="spellStart"/>
            <w:r>
              <w:rPr>
                <w:rFonts w:ascii="Courier New" w:hAnsi="Courier New" w:cs="Courier New"/>
              </w:rPr>
              <w:t>DfdlNLEntity</w:t>
            </w:r>
            <w:proofErr w:type="spellEnd"/>
            <w:r>
              <w:rPr>
                <w:rFonts w:ascii="Courier New" w:hAnsi="Courier New" w:cs="Courier New"/>
                <w:lang w:eastAsia="en-GB"/>
              </w:rPr>
              <w:t xml:space="preserve"> | </w:t>
            </w:r>
            <w:proofErr w:type="spellStart"/>
            <w:r>
              <w:rPr>
                <w:rFonts w:ascii="Courier New" w:hAnsi="Courier New" w:cs="Courier New"/>
              </w:rPr>
              <w:t>DfdlWSPEntity</w:t>
            </w:r>
            <w:proofErr w:type="spellEnd"/>
            <w:r>
              <w:rPr>
                <w:rFonts w:ascii="Courier New" w:hAnsi="Courier New" w:cs="Courier New"/>
                <w:lang w:eastAsia="en-GB"/>
              </w:rPr>
              <w:t xml:space="preserve"> | </w:t>
            </w:r>
            <w:proofErr w:type="spellStart"/>
            <w:r>
              <w:rPr>
                <w:rFonts w:ascii="Courier New" w:hAnsi="Courier New" w:cs="Courier New"/>
              </w:rPr>
              <w:t>DfdlWSPStarEntity</w:t>
            </w:r>
            <w:proofErr w:type="spellEnd"/>
            <w:r>
              <w:rPr>
                <w:rFonts w:ascii="Courier New" w:hAnsi="Courier New" w:cs="Courier New"/>
                <w:lang w:eastAsia="en-GB"/>
              </w:rPr>
              <w:t xml:space="preserve"> | </w:t>
            </w:r>
            <w:proofErr w:type="spellStart"/>
            <w:r>
              <w:rPr>
                <w:rFonts w:ascii="Courier New" w:hAnsi="Courier New" w:cs="Courier New"/>
              </w:rPr>
              <w:t>DfdlWSPPlusEntity</w:t>
            </w:r>
            <w:proofErr w:type="spellEnd"/>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proofErr w:type="spellStart"/>
            <w:r>
              <w:rPr>
                <w:rFonts w:ascii="Courier New" w:hAnsi="Courier New" w:cs="Courier New"/>
              </w:rPr>
              <w:t>DfdlNLEntity</w:t>
            </w:r>
            <w:proofErr w:type="spellEnd"/>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proofErr w:type="spellStart"/>
            <w:r>
              <w:rPr>
                <w:rFonts w:ascii="Courier New" w:hAnsi="Courier New" w:cs="Courier New"/>
              </w:rPr>
              <w:t>DfdlWSPEntity</w:t>
            </w:r>
            <w:proofErr w:type="spellEnd"/>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proofErr w:type="spellStart"/>
            <w:r>
              <w:rPr>
                <w:rFonts w:ascii="Courier New" w:hAnsi="Courier New" w:cs="Courier New"/>
              </w:rPr>
              <w:t>DfdlWSPStarEntity</w:t>
            </w:r>
            <w:proofErr w:type="spellEnd"/>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proofErr w:type="spellStart"/>
            <w:r>
              <w:rPr>
                <w:rFonts w:ascii="Courier New" w:hAnsi="Courier New" w:cs="Courier New"/>
              </w:rPr>
              <w:t>DfdlWSPPlusEntity</w:t>
            </w:r>
            <w:proofErr w:type="spellEnd"/>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proofErr w:type="spellStart"/>
            <w:r>
              <w:rPr>
                <w:rFonts w:ascii="Courier New" w:hAnsi="Courier New" w:cs="Courier New"/>
              </w:rPr>
              <w:t>DfdlESEntity</w:t>
            </w:r>
            <w:proofErr w:type="spellEnd"/>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96D56C8" w:rsidR="000E1214" w:rsidRDefault="00A87198">
      <w:pPr>
        <w:pStyle w:val="Caption"/>
        <w:rPr>
          <w:rFonts w:cs="Arial"/>
        </w:rPr>
      </w:pPr>
      <w:bookmarkStart w:id="1148"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w:t>
      </w:r>
      <w:r w:rsidR="0047079B">
        <w:rPr>
          <w:rFonts w:cs="Arial"/>
        </w:rPr>
        <w:fldChar w:fldCharType="end"/>
      </w:r>
      <w:r>
        <w:rPr>
          <w:rFonts w:cs="Arial"/>
          <w:noProof/>
        </w:rPr>
        <w:t xml:space="preserve"> DFDL Character Entity, Character Class Entity, and Byte Value Entity Syntax</w:t>
      </w:r>
      <w:bookmarkEnd w:id="1148"/>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proofErr w:type="spellStart"/>
      <w:r>
        <w:rPr>
          <w:rFonts w:cs="Arial"/>
          <w:lang w:eastAsia="en-GB"/>
        </w:rPr>
        <w:t>HexadecimalCodePoint</w:t>
      </w:r>
      <w:proofErr w:type="spellEnd"/>
      <w:r>
        <w:rPr>
          <w:rFonts w:cs="Arial"/>
          <w:lang w:eastAsia="en-GB"/>
        </w:rPr>
        <w:t xml:space="preserve">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proofErr w:type="spellStart"/>
      <w:r>
        <w:rPr>
          <w:rFonts w:cs="Arial"/>
          <w:lang w:eastAsia="en-GB"/>
        </w:rPr>
        <w:t>DecimalCodePoint</w:t>
      </w:r>
      <w:proofErr w:type="spellEnd"/>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proofErr w:type="spellStart"/>
      <w:r>
        <w:rPr>
          <w:rFonts w:cs="Arial"/>
          <w:lang w:eastAsia="en-GB"/>
        </w:rPr>
        <w:t>DfdlEntityName</w:t>
      </w:r>
      <w:proofErr w:type="spellEnd"/>
      <w:r>
        <w:rPr>
          <w:rFonts w:cs="Arial"/>
          <w:lang w:eastAsia="en-GB"/>
        </w:rPr>
        <w:t xml:space="preserv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0F9B00ED" w:rsidR="000E1214" w:rsidRDefault="00A87198">
      <w:pPr>
        <w:pStyle w:val="Caption"/>
      </w:pPr>
      <w:bookmarkStart w:id="1149" w:name="_Ref384972713"/>
      <w:r>
        <w:t xml:space="preserve">Table </w:t>
      </w:r>
      <w:r w:rsidR="00F31291">
        <w:fldChar w:fldCharType="begin"/>
      </w:r>
      <w:r w:rsidR="00F31291">
        <w:instrText xml:space="preserve"> SEQ Table \* ARABIC </w:instrText>
      </w:r>
      <w:r w:rsidR="00F31291">
        <w:fldChar w:fldCharType="separate"/>
      </w:r>
      <w:r w:rsidR="00404DC4">
        <w:rPr>
          <w:noProof/>
        </w:rPr>
        <w:t>4</w:t>
      </w:r>
      <w:r w:rsidR="00F31291">
        <w:rPr>
          <w:noProof/>
        </w:rPr>
        <w:fldChar w:fldCharType="end"/>
      </w:r>
      <w:r>
        <w:rPr>
          <w:noProof/>
        </w:rPr>
        <w:t xml:space="preserve"> DFDL Entities</w:t>
      </w:r>
      <w:bookmarkEnd w:id="1149"/>
    </w:p>
    <w:p w14:paraId="06E5DDF6" w14:textId="77777777" w:rsidR="000E1214" w:rsidRDefault="00A87198">
      <w:pPr>
        <w:pStyle w:val="Heading4"/>
        <w:rPr>
          <w:rFonts w:eastAsia="Times New Roman"/>
        </w:rPr>
      </w:pPr>
      <w:bookmarkStart w:id="1150" w:name="_Ref37865472"/>
      <w:bookmarkStart w:id="1151" w:name="_Toc199516246"/>
      <w:bookmarkStart w:id="1152" w:name="_Toc194983924"/>
      <w:bookmarkStart w:id="1153" w:name="_Toc243112764"/>
      <w:r>
        <w:rPr>
          <w:rFonts w:eastAsia="Times New Roman"/>
        </w:rPr>
        <w:t>DFDL Character Class Entities in DFDL String Literals</w:t>
      </w:r>
      <w:bookmarkEnd w:id="1150"/>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 xml:space="preserve">On unparse the value of the </w:t>
            </w:r>
            <w:proofErr w:type="spellStart"/>
            <w:r>
              <w:t>dfdl:outputNewLine</w:t>
            </w:r>
            <w:proofErr w:type="spellEnd"/>
            <w:r>
              <w:t xml:space="preserv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3A544269" w:rsidR="000E1214" w:rsidRDefault="00A87198">
            <w:r>
              <w:t xml:space="preserve">On parse one or more whitespace characters are ignored. It is </w:t>
            </w:r>
            <w:r w:rsidR="00EA309B">
              <w:t>a</w:t>
            </w:r>
            <w:r>
              <w:t xml:space="preserve"> </w:t>
            </w:r>
            <w:del w:id="1154" w:author="Mike Beckerle" w:date="2020-10-08T20:30:00Z">
              <w:r w:rsidDel="00B31DA3">
                <w:delText>processing error</w:delText>
              </w:r>
            </w:del>
            <w:ins w:id="1155" w:author="Mike Beckerle" w:date="2020-10-08T20:30:00Z">
              <w:r w:rsidR="00B31DA3">
                <w:t>Processing Error</w:t>
              </w:r>
            </w:ins>
            <w:r>
              <w:t xml:space="preserve">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3BC523C9" w:rsidR="000E1214" w:rsidRDefault="00A87198">
      <w:pPr>
        <w:pStyle w:val="Caption"/>
      </w:pPr>
      <w:bookmarkStart w:id="1156" w:name="_Ref384972887"/>
      <w:r>
        <w:t xml:space="preserve">Table </w:t>
      </w:r>
      <w:r w:rsidR="00F31291">
        <w:fldChar w:fldCharType="begin"/>
      </w:r>
      <w:r w:rsidR="00F31291">
        <w:instrText xml:space="preserve"> SEQ Table \* ARABIC </w:instrText>
      </w:r>
      <w:r w:rsidR="00F31291">
        <w:fldChar w:fldCharType="separate"/>
      </w:r>
      <w:r w:rsidR="00404DC4">
        <w:rPr>
          <w:noProof/>
        </w:rPr>
        <w:t>5</w:t>
      </w:r>
      <w:r w:rsidR="00F31291">
        <w:rPr>
          <w:noProof/>
        </w:rPr>
        <w:fldChar w:fldCharType="end"/>
      </w:r>
      <w:r>
        <w:t xml:space="preserve"> DFDL Character Class Entities</w:t>
      </w:r>
      <w:bookmarkEnd w:id="1156"/>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77D9C75E"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BC2419">
      <w:pPr>
        <w:pStyle w:val="Heading3"/>
        <w:rPr>
          <w:rFonts w:eastAsia="Times New Roman"/>
        </w:rPr>
      </w:pPr>
      <w:bookmarkStart w:id="1157" w:name="_Toc366077869"/>
      <w:bookmarkStart w:id="1158" w:name="_Toc366078488"/>
      <w:bookmarkStart w:id="1159" w:name="_Toc366079474"/>
      <w:bookmarkStart w:id="1160" w:name="_Toc366080086"/>
      <w:bookmarkStart w:id="1161" w:name="_Toc366080698"/>
      <w:bookmarkStart w:id="1162" w:name="_Toc366505038"/>
      <w:bookmarkStart w:id="1163" w:name="_Toc366508407"/>
      <w:bookmarkStart w:id="1164" w:name="_Toc366512908"/>
      <w:bookmarkStart w:id="1165" w:name="_Toc366574099"/>
      <w:bookmarkStart w:id="1166" w:name="_Toc366577892"/>
      <w:bookmarkStart w:id="1167" w:name="_Toc366578500"/>
      <w:bookmarkStart w:id="1168" w:name="_Toc366579094"/>
      <w:bookmarkStart w:id="1169" w:name="_Toc366579685"/>
      <w:bookmarkStart w:id="1170" w:name="_Toc366580277"/>
      <w:bookmarkStart w:id="1171" w:name="_Toc366580868"/>
      <w:bookmarkStart w:id="1172" w:name="_Toc366581460"/>
      <w:bookmarkStart w:id="1173" w:name="_Toc366077874"/>
      <w:bookmarkStart w:id="1174" w:name="_Toc366078493"/>
      <w:bookmarkStart w:id="1175" w:name="_Toc366079479"/>
      <w:bookmarkStart w:id="1176" w:name="_Toc366080091"/>
      <w:bookmarkStart w:id="1177" w:name="_Toc366080703"/>
      <w:bookmarkStart w:id="1178" w:name="_Toc366505043"/>
      <w:bookmarkStart w:id="1179" w:name="_Toc366508412"/>
      <w:bookmarkStart w:id="1180" w:name="_Toc366512913"/>
      <w:bookmarkStart w:id="1181" w:name="_Toc366574104"/>
      <w:bookmarkStart w:id="1182" w:name="_Toc366577897"/>
      <w:bookmarkStart w:id="1183" w:name="_Toc366578505"/>
      <w:bookmarkStart w:id="1184" w:name="_Toc366579099"/>
      <w:bookmarkStart w:id="1185" w:name="_Toc366579690"/>
      <w:bookmarkStart w:id="1186" w:name="_Toc366580282"/>
      <w:bookmarkStart w:id="1187" w:name="_Toc366580873"/>
      <w:bookmarkStart w:id="1188" w:name="_Toc366581465"/>
      <w:bookmarkStart w:id="1189" w:name="_Toc322911546"/>
      <w:bookmarkStart w:id="1190" w:name="_Toc322912085"/>
      <w:bookmarkStart w:id="1191" w:name="_Toc329092935"/>
      <w:bookmarkStart w:id="1192" w:name="_Toc332701448"/>
      <w:bookmarkStart w:id="1193" w:name="_Toc332701755"/>
      <w:bookmarkStart w:id="1194" w:name="_Toc332711549"/>
      <w:bookmarkStart w:id="1195" w:name="_Toc332711857"/>
      <w:bookmarkStart w:id="1196" w:name="_Toc332712159"/>
      <w:bookmarkStart w:id="1197" w:name="_Toc332724075"/>
      <w:bookmarkStart w:id="1198" w:name="_Toc332724375"/>
      <w:bookmarkStart w:id="1199" w:name="_Toc341102671"/>
      <w:bookmarkStart w:id="1200" w:name="_Toc347241403"/>
      <w:bookmarkStart w:id="1201" w:name="_Toc347744596"/>
      <w:bookmarkStart w:id="1202" w:name="_Toc348984379"/>
      <w:bookmarkStart w:id="1203" w:name="_Toc348984684"/>
      <w:bookmarkStart w:id="1204" w:name="_Toc349037847"/>
      <w:bookmarkStart w:id="1205" w:name="_Toc349038152"/>
      <w:bookmarkStart w:id="1206" w:name="_Toc349042640"/>
      <w:bookmarkStart w:id="1207" w:name="_Toc351912631"/>
      <w:bookmarkStart w:id="1208" w:name="_Toc351914653"/>
      <w:bookmarkStart w:id="1209" w:name="_Toc351915087"/>
      <w:bookmarkStart w:id="1210" w:name="_Toc361231125"/>
      <w:bookmarkStart w:id="1211" w:name="_Toc361231651"/>
      <w:bookmarkStart w:id="1212" w:name="_Toc362444933"/>
      <w:bookmarkStart w:id="1213" w:name="_Toc363908855"/>
      <w:bookmarkStart w:id="1214" w:name="_Toc364463277"/>
      <w:bookmarkStart w:id="1215" w:name="_Toc366077875"/>
      <w:bookmarkStart w:id="1216" w:name="_Toc366078494"/>
      <w:bookmarkStart w:id="1217" w:name="_Toc366079480"/>
      <w:bookmarkStart w:id="1218" w:name="_Toc366080092"/>
      <w:bookmarkStart w:id="1219" w:name="_Toc366080704"/>
      <w:bookmarkStart w:id="1220" w:name="_Toc366505044"/>
      <w:bookmarkStart w:id="1221" w:name="_Toc366508413"/>
      <w:bookmarkStart w:id="1222" w:name="_Toc366512914"/>
      <w:bookmarkStart w:id="1223" w:name="_Toc366574105"/>
      <w:bookmarkStart w:id="1224" w:name="_Toc366577898"/>
      <w:bookmarkStart w:id="1225" w:name="_Toc366578506"/>
      <w:bookmarkStart w:id="1226" w:name="_Toc366579100"/>
      <w:bookmarkStart w:id="1227" w:name="_Toc366579691"/>
      <w:bookmarkStart w:id="1228" w:name="_Toc366580283"/>
      <w:bookmarkStart w:id="1229" w:name="_Toc366580874"/>
      <w:bookmarkStart w:id="1230" w:name="_Toc366581466"/>
      <w:bookmarkStart w:id="1231" w:name="_Toc322911547"/>
      <w:bookmarkStart w:id="1232" w:name="_Toc322912086"/>
      <w:bookmarkStart w:id="1233" w:name="_Toc329092936"/>
      <w:bookmarkStart w:id="1234" w:name="_Toc332701449"/>
      <w:bookmarkStart w:id="1235" w:name="_Toc332701756"/>
      <w:bookmarkStart w:id="1236" w:name="_Toc332711550"/>
      <w:bookmarkStart w:id="1237" w:name="_Toc332711858"/>
      <w:bookmarkStart w:id="1238" w:name="_Toc332712160"/>
      <w:bookmarkStart w:id="1239" w:name="_Toc332724076"/>
      <w:bookmarkStart w:id="1240" w:name="_Toc332724376"/>
      <w:bookmarkStart w:id="1241" w:name="_Toc341102672"/>
      <w:bookmarkStart w:id="1242" w:name="_Toc347241404"/>
      <w:bookmarkStart w:id="1243" w:name="_Toc347744597"/>
      <w:bookmarkStart w:id="1244" w:name="_Toc348984380"/>
      <w:bookmarkStart w:id="1245" w:name="_Toc348984685"/>
      <w:bookmarkStart w:id="1246" w:name="_Toc349037848"/>
      <w:bookmarkStart w:id="1247" w:name="_Toc349038153"/>
      <w:bookmarkStart w:id="1248" w:name="_Toc349042641"/>
      <w:bookmarkStart w:id="1249" w:name="_Toc351912632"/>
      <w:bookmarkStart w:id="1250" w:name="_Toc351914654"/>
      <w:bookmarkStart w:id="1251" w:name="_Toc351915088"/>
      <w:bookmarkStart w:id="1252" w:name="_Toc361231126"/>
      <w:bookmarkStart w:id="1253" w:name="_Toc361231652"/>
      <w:bookmarkStart w:id="1254" w:name="_Toc362444934"/>
      <w:bookmarkStart w:id="1255" w:name="_Toc363908856"/>
      <w:bookmarkStart w:id="1256" w:name="_Toc364463278"/>
      <w:bookmarkStart w:id="1257" w:name="_Toc366077876"/>
      <w:bookmarkStart w:id="1258" w:name="_Toc366078495"/>
      <w:bookmarkStart w:id="1259" w:name="_Toc366079481"/>
      <w:bookmarkStart w:id="1260" w:name="_Toc366080093"/>
      <w:bookmarkStart w:id="1261" w:name="_Toc366080705"/>
      <w:bookmarkStart w:id="1262" w:name="_Toc366505045"/>
      <w:bookmarkStart w:id="1263" w:name="_Toc366508414"/>
      <w:bookmarkStart w:id="1264" w:name="_Toc366512915"/>
      <w:bookmarkStart w:id="1265" w:name="_Toc366574106"/>
      <w:bookmarkStart w:id="1266" w:name="_Toc366577899"/>
      <w:bookmarkStart w:id="1267" w:name="_Toc366578507"/>
      <w:bookmarkStart w:id="1268" w:name="_Toc366579101"/>
      <w:bookmarkStart w:id="1269" w:name="_Toc366579692"/>
      <w:bookmarkStart w:id="1270" w:name="_Toc366580284"/>
      <w:bookmarkStart w:id="1271" w:name="_Toc366580875"/>
      <w:bookmarkStart w:id="1272" w:name="_Toc366581467"/>
      <w:bookmarkStart w:id="1273" w:name="_DFDL_Expressions"/>
      <w:bookmarkStart w:id="1274" w:name="_Toc349042642"/>
      <w:bookmarkStart w:id="1275" w:name="_Ref52976582"/>
      <w:bookmarkStart w:id="1276" w:name="_Toc52984527"/>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r>
        <w:rPr>
          <w:rFonts w:eastAsia="Times New Roman"/>
        </w:rPr>
        <w:t>DFDL Expressions</w:t>
      </w:r>
      <w:bookmarkEnd w:id="1274"/>
      <w:bookmarkEnd w:id="1275"/>
      <w:bookmarkEnd w:id="1276"/>
      <w:r>
        <w:rPr>
          <w:rFonts w:eastAsia="Times New Roman"/>
        </w:rPr>
        <w:t xml:space="preserve"> </w:t>
      </w:r>
      <w:bookmarkEnd w:id="1151"/>
      <w:bookmarkEnd w:id="1152"/>
      <w:bookmarkEnd w:id="1153"/>
    </w:p>
    <w:p w14:paraId="629292C8" w14:textId="70EA2A71"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EA2EAC" w:rsidRPr="00065302">
        <w:rPr>
          <w:rStyle w:val="Hyperlink"/>
        </w:rPr>
        <w:t>18</w:t>
      </w:r>
      <w:r w:rsidR="00EA2EAC" w:rsidRPr="00065302">
        <w:rPr>
          <w:rStyle w:val="Hyperlink"/>
        </w:rPr>
        <w:fldChar w:fldCharType="end"/>
      </w:r>
      <w:ins w:id="1277" w:author="Mike Beckerle" w:date="2020-10-07T15:35:00Z">
        <w:r w:rsidR="00EF594A">
          <w:rPr>
            <w:rStyle w:val="Hyperlink"/>
          </w:rPr>
          <w:t xml:space="preserve"> </w:t>
        </w:r>
        <w:r w:rsidR="00EF594A" w:rsidRPr="00EF594A">
          <w:rPr>
            <w:rStyle w:val="InternetLink"/>
          </w:rPr>
          <w:fldChar w:fldCharType="begin"/>
        </w:r>
        <w:r w:rsidR="00EF594A" w:rsidRPr="00EF594A">
          <w:rPr>
            <w:rStyle w:val="InternetLink"/>
          </w:rPr>
          <w:instrText xml:space="preserve"> HYPERLINK  \l "_Toc322911718" </w:instrText>
        </w:r>
        <w:r w:rsidR="00EF594A" w:rsidRPr="00EF594A">
          <w:rPr>
            <w:rStyle w:val="InternetLink"/>
          </w:rPr>
          <w:fldChar w:fldCharType="separate"/>
        </w:r>
        <w:r w:rsidR="00EF594A" w:rsidRPr="00EF594A">
          <w:rPr>
            <w:rStyle w:val="InternetLink"/>
          </w:rPr>
          <w:fldChar w:fldCharType="begin"/>
        </w:r>
        <w:r w:rsidR="00EF594A" w:rsidRPr="00EF594A">
          <w:rPr>
            <w:rStyle w:val="InternetLink"/>
          </w:rPr>
          <w:instrText xml:space="preserve"> REF _Ref39164965 \h </w:instrText>
        </w:r>
      </w:ins>
      <w:r w:rsidR="00EF594A">
        <w:rPr>
          <w:rStyle w:val="InternetLink"/>
        </w:rPr>
        <w:instrText xml:space="preserve"> \* MERGEFORMAT </w:instrText>
      </w:r>
      <w:r w:rsidR="00EF594A" w:rsidRPr="00EF594A">
        <w:rPr>
          <w:rStyle w:val="InternetLink"/>
        </w:rPr>
      </w:r>
      <w:ins w:id="1278" w:author="Mike Beckerle" w:date="2020-10-07T15:35:00Z">
        <w:r w:rsidR="00EF594A" w:rsidRPr="00EF594A">
          <w:rPr>
            <w:rStyle w:val="InternetLink"/>
          </w:rPr>
          <w:fldChar w:fldCharType="separate"/>
        </w:r>
        <w:r w:rsidR="00EF594A" w:rsidRPr="00EF594A">
          <w:rPr>
            <w:rStyle w:val="InternetLink"/>
          </w:rPr>
          <w:t>DFDL Expression Language</w:t>
        </w:r>
        <w:r w:rsidR="00EF594A" w:rsidRPr="00EF594A">
          <w:rPr>
            <w:rStyle w:val="InternetLink"/>
          </w:rPr>
          <w:fldChar w:fldCharType="end"/>
        </w:r>
        <w:r w:rsidR="00EF594A" w:rsidRPr="00EF594A">
          <w:rPr>
            <w:rStyle w:val="InternetLink"/>
          </w:rPr>
          <w:fldChar w:fldCharType="end"/>
        </w:r>
      </w:ins>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rsidP="00C31ED0">
      <w:pPr>
        <w:numPr>
          <w:ilvl w:val="0"/>
          <w:numId w:val="43"/>
        </w:numPr>
      </w:pPr>
      <w:r>
        <w:t>Discard any leading and trailing whitespace.</w:t>
      </w:r>
    </w:p>
    <w:p w14:paraId="6E1AD0B7" w14:textId="77777777" w:rsidR="000E1214" w:rsidRDefault="00A87198" w:rsidP="00C31ED0">
      <w:pPr>
        <w:numPr>
          <w:ilvl w:val="0"/>
          <w:numId w:val="43"/>
        </w:numPr>
      </w:pPr>
      <w:r>
        <w:t>Must start with a '{' in the first position and end with '}' in the last position.</w:t>
      </w:r>
    </w:p>
    <w:p w14:paraId="15C5EA41" w14:textId="77777777" w:rsidR="000E1214" w:rsidRDefault="00A87198" w:rsidP="00C31ED0">
      <w:pPr>
        <w:numPr>
          <w:ilvl w:val="0"/>
          <w:numId w:val="43"/>
        </w:numPr>
      </w:pPr>
      <w:r>
        <w:t>'{' in any position other than the first is treated as a literal.</w:t>
      </w:r>
    </w:p>
    <w:p w14:paraId="64B87722" w14:textId="77777777" w:rsidR="000E1214" w:rsidRDefault="00A87198" w:rsidP="00C31ED0">
      <w:pPr>
        <w:numPr>
          <w:ilvl w:val="0"/>
          <w:numId w:val="43"/>
        </w:numPr>
      </w:pPr>
      <w:r>
        <w:t>'}' in any position other than the last position is treated as a literal.</w:t>
      </w:r>
    </w:p>
    <w:p w14:paraId="13BF440C" w14:textId="77777777" w:rsidR="000E1214" w:rsidRDefault="00A87198" w:rsidP="00C31ED0">
      <w:pPr>
        <w:numPr>
          <w:ilvl w:val="0"/>
          <w:numId w:val="43"/>
        </w:numPr>
      </w:pPr>
      <w:r>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w:t>
      </w:r>
      <w:proofErr w:type="spellStart"/>
      <w:r>
        <w:t>dfdl:format</w:t>
      </w:r>
      <w:proofErr w:type="spellEnd"/>
      <w:r>
        <w:t xml:space="preserve"> annotation on the top level </w:t>
      </w:r>
      <w:proofErr w:type="spellStart"/>
      <w:r>
        <w:t>xs:schema</w:t>
      </w:r>
      <w:proofErr w:type="spellEnd"/>
      <w:r>
        <w:t xml:space="preserve"> declaration </w:t>
      </w:r>
      <w:r w:rsidR="0071580C">
        <w:t>must</w:t>
      </w:r>
      <w:r w:rsidR="0033562A">
        <w:t xml:space="preserve"> not </w:t>
      </w:r>
      <w:r>
        <w:t>contain relative paths.</w:t>
      </w:r>
    </w:p>
    <w:p w14:paraId="0D85F368" w14:textId="77777777" w:rsidR="000E1214" w:rsidRDefault="00A87198" w:rsidP="00BC2419">
      <w:pPr>
        <w:pStyle w:val="Heading3"/>
        <w:rPr>
          <w:rFonts w:eastAsia="Times New Roman"/>
        </w:rPr>
      </w:pPr>
      <w:bookmarkStart w:id="1279" w:name="_DFDL_Regular_Expressions_1"/>
      <w:bookmarkStart w:id="1280" w:name="_Toc349042643"/>
      <w:bookmarkStart w:id="1281" w:name="_Ref52976566"/>
      <w:bookmarkStart w:id="1282" w:name="_Toc52984528"/>
      <w:bookmarkStart w:id="1283" w:name="_Toc199516247"/>
      <w:bookmarkStart w:id="1284" w:name="_Toc243112765"/>
      <w:bookmarkStart w:id="1285" w:name="_Toc177399035"/>
      <w:bookmarkStart w:id="1286" w:name="_Toc175057322"/>
      <w:bookmarkStart w:id="1287" w:name="_Toc194983925"/>
      <w:bookmarkEnd w:id="1279"/>
      <w:r>
        <w:rPr>
          <w:rFonts w:eastAsia="Times New Roman"/>
        </w:rPr>
        <w:t>DFDL Regular Expressions</w:t>
      </w:r>
      <w:bookmarkEnd w:id="1280"/>
      <w:bookmarkEnd w:id="1281"/>
      <w:bookmarkEnd w:id="1282"/>
      <w:r>
        <w:rPr>
          <w:rFonts w:eastAsia="Times New Roman"/>
        </w:rPr>
        <w:t xml:space="preserve"> </w:t>
      </w:r>
      <w:bookmarkEnd w:id="1283"/>
      <w:bookmarkEnd w:id="1284"/>
    </w:p>
    <w:p w14:paraId="66D7823E" w14:textId="667436F4" w:rsidR="000E1214" w:rsidRDefault="00A87198">
      <w:pPr>
        <w:pStyle w:val="nobreak"/>
      </w:pPr>
      <w:del w:id="1288" w:author="Mike Beckerle" w:date="2020-10-07T15:37:00Z">
        <w:r w:rsidDel="00EF594A">
          <w:delText xml:space="preserve">The </w:delText>
        </w:r>
        <w:r w:rsidR="00EA309B" w:rsidDel="00EF594A">
          <w:delText>dfdl:</w:delText>
        </w:r>
        <w:r w:rsidDel="00EF594A">
          <w:delText>lengthPattern property</w:delText>
        </w:r>
      </w:del>
      <w:ins w:id="1289" w:author="Mike Beckerle" w:date="2020-10-07T15:37:00Z">
        <w:r w:rsidR="00EF594A">
          <w:t>Some properties</w:t>
        </w:r>
      </w:ins>
      <w:r>
        <w:t xml:space="preserve"> expect</w:t>
      </w:r>
      <w:del w:id="1290" w:author="Mike Beckerle" w:date="2020-10-07T15:37:00Z">
        <w:r w:rsidDel="00EF594A">
          <w:delText>s</w:delText>
        </w:r>
      </w:del>
      <w:r>
        <w:t xml:space="preserve">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404DC4" w:rsidRPr="00065302">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sidR="00EF594A">
        <w:rPr>
          <w:rStyle w:val="InternetLink"/>
        </w:rPr>
        <w:instrText xml:space="preserve"> \* MERGEFORMAT </w:instrText>
      </w:r>
      <w:r w:rsidR="00EA309B" w:rsidRPr="00EF594A">
        <w:rPr>
          <w:rStyle w:val="InternetLink"/>
        </w:rPr>
      </w:r>
      <w:r w:rsidR="00EA309B" w:rsidRPr="00EF594A">
        <w:rPr>
          <w:rStyle w:val="InternetLink"/>
        </w:rPr>
        <w:fldChar w:fldCharType="separate"/>
      </w:r>
      <w:r w:rsidR="00404DC4" w:rsidRPr="00EF594A">
        <w:rPr>
          <w:rStyle w:val="InternetLink"/>
        </w:rPr>
        <w:t>DFDL Regular Expressions</w:t>
      </w:r>
      <w:r w:rsidR="00EA309B" w:rsidRPr="00EF594A">
        <w:rPr>
          <w:rStyle w:val="InternetLink"/>
        </w:rPr>
        <w:fldChar w:fldCharType="end"/>
      </w:r>
      <w:r>
        <w:t>.</w:t>
      </w:r>
    </w:p>
    <w:p w14:paraId="74AC7DD4" w14:textId="77777777" w:rsidR="000E1214" w:rsidRDefault="00A87198" w:rsidP="00BC2419">
      <w:pPr>
        <w:pStyle w:val="Heading3"/>
        <w:rPr>
          <w:rFonts w:eastAsia="Times New Roman"/>
        </w:rPr>
      </w:pPr>
      <w:bookmarkStart w:id="1291" w:name="_Toc322911550"/>
      <w:bookmarkStart w:id="1292" w:name="_Toc322912089"/>
      <w:bookmarkStart w:id="1293" w:name="_Toc329092939"/>
      <w:bookmarkStart w:id="1294" w:name="_Toc332701452"/>
      <w:bookmarkStart w:id="1295" w:name="_Toc332701759"/>
      <w:bookmarkStart w:id="1296" w:name="_Toc332711553"/>
      <w:bookmarkStart w:id="1297" w:name="_Toc332711861"/>
      <w:bookmarkStart w:id="1298" w:name="_Toc332712163"/>
      <w:bookmarkStart w:id="1299" w:name="_Toc332724079"/>
      <w:bookmarkStart w:id="1300" w:name="_Toc332724379"/>
      <w:bookmarkStart w:id="1301" w:name="_Toc341102675"/>
      <w:bookmarkStart w:id="1302" w:name="_Toc347241407"/>
      <w:bookmarkStart w:id="1303" w:name="_Toc347744600"/>
      <w:bookmarkStart w:id="1304" w:name="_Toc348984383"/>
      <w:bookmarkStart w:id="1305" w:name="_Toc348984688"/>
      <w:bookmarkStart w:id="1306" w:name="_Toc349037851"/>
      <w:bookmarkStart w:id="1307" w:name="_Toc349038156"/>
      <w:bookmarkStart w:id="1308" w:name="_Toc349042644"/>
      <w:bookmarkStart w:id="1309" w:name="_Toc351912635"/>
      <w:bookmarkStart w:id="1310" w:name="_Toc351914657"/>
      <w:bookmarkStart w:id="1311" w:name="_Toc351915091"/>
      <w:bookmarkStart w:id="1312" w:name="_Toc361231129"/>
      <w:bookmarkStart w:id="1313" w:name="_Toc361231655"/>
      <w:bookmarkStart w:id="1314" w:name="_Toc362444937"/>
      <w:bookmarkStart w:id="1315" w:name="_Toc363908859"/>
      <w:bookmarkStart w:id="1316" w:name="_Toc364463281"/>
      <w:bookmarkStart w:id="1317" w:name="_Toc366077879"/>
      <w:bookmarkStart w:id="1318" w:name="_Toc366078498"/>
      <w:bookmarkStart w:id="1319" w:name="_Toc366079484"/>
      <w:bookmarkStart w:id="1320" w:name="_Toc366080096"/>
      <w:bookmarkStart w:id="1321" w:name="_Toc366080708"/>
      <w:bookmarkStart w:id="1322" w:name="_Toc366505048"/>
      <w:bookmarkStart w:id="1323" w:name="_Toc366508417"/>
      <w:bookmarkStart w:id="1324" w:name="_Toc366512918"/>
      <w:bookmarkStart w:id="1325" w:name="_Toc366574109"/>
      <w:bookmarkStart w:id="1326" w:name="_Toc366577902"/>
      <w:bookmarkStart w:id="1327" w:name="_Toc366578510"/>
      <w:bookmarkStart w:id="1328" w:name="_Toc366579104"/>
      <w:bookmarkStart w:id="1329" w:name="_Toc366579695"/>
      <w:bookmarkStart w:id="1330" w:name="_Toc366580287"/>
      <w:bookmarkStart w:id="1331" w:name="_Toc366580878"/>
      <w:bookmarkStart w:id="1332" w:name="_Toc366581470"/>
      <w:bookmarkStart w:id="1333" w:name="_Toc349042645"/>
      <w:bookmarkStart w:id="1334" w:name="_Toc52984529"/>
      <w:bookmarkStart w:id="1335" w:name="_Toc199516248"/>
      <w:bookmarkStart w:id="1336" w:name="_Toc243112766"/>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rPr>
          <w:rFonts w:eastAsia="Times New Roman"/>
        </w:rPr>
        <w:t>Enumerations in DFDL</w:t>
      </w:r>
      <w:bookmarkEnd w:id="1333"/>
      <w:bookmarkEnd w:id="1334"/>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B31DA3">
      <w:pPr>
        <w:pStyle w:val="Heading1"/>
      </w:pPr>
      <w:bookmarkStart w:id="1337" w:name="_Toc349042646"/>
      <w:bookmarkStart w:id="1338" w:name="_Ref39163686"/>
      <w:bookmarkStart w:id="1339" w:name="_Ref39163697"/>
      <w:bookmarkStart w:id="1340" w:name="_Toc52984530"/>
      <w:r>
        <w:t>Syntax of DFDL Annotation Elements</w:t>
      </w:r>
      <w:bookmarkEnd w:id="1285"/>
      <w:bookmarkEnd w:id="1286"/>
      <w:bookmarkEnd w:id="1287"/>
      <w:bookmarkEnd w:id="1335"/>
      <w:bookmarkEnd w:id="1336"/>
      <w:bookmarkEnd w:id="1337"/>
      <w:bookmarkEnd w:id="1338"/>
      <w:bookmarkEnd w:id="1339"/>
      <w:bookmarkEnd w:id="1340"/>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AC48D1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404DC4" w:rsidRPr="00065302">
        <w:rPr>
          <w:rStyle w:val="Hyperlink"/>
        </w:rPr>
        <w:t>Table 2 - DFDL Annotation Elements</w:t>
      </w:r>
      <w:r w:rsidRPr="00065302">
        <w:rPr>
          <w:rStyle w:val="Hyperlink"/>
        </w:rPr>
        <w:fldChar w:fldCharType="end"/>
      </w:r>
    </w:p>
    <w:p w14:paraId="04D00238" w14:textId="77777777" w:rsidR="000E1214" w:rsidRDefault="00A87198" w:rsidP="00B31DA3">
      <w:pPr>
        <w:pStyle w:val="Heading2"/>
      </w:pPr>
      <w:bookmarkStart w:id="1341" w:name="_Toc177399036"/>
      <w:bookmarkStart w:id="1342" w:name="_Toc175057323"/>
      <w:bookmarkStart w:id="1343" w:name="_Toc199516249"/>
      <w:bookmarkStart w:id="1344" w:name="_Toc194983926"/>
      <w:bookmarkStart w:id="1345" w:name="_Toc243112767"/>
      <w:bookmarkStart w:id="1346" w:name="_Ref251074571"/>
      <w:bookmarkStart w:id="1347" w:name="_Ref251074576"/>
      <w:bookmarkStart w:id="1348" w:name="_Toc349042647"/>
      <w:bookmarkStart w:id="1349" w:name="_Ref366097672"/>
      <w:bookmarkStart w:id="1350" w:name="_Ref366097687"/>
      <w:bookmarkStart w:id="1351" w:name="_Ref366097731"/>
      <w:bookmarkStart w:id="1352" w:name="_Ref366097780"/>
      <w:bookmarkStart w:id="1353" w:name="_Ref366097797"/>
      <w:bookmarkStart w:id="1354" w:name="_Toc52984531"/>
      <w:r>
        <w:t>Component Format Annotations</w:t>
      </w:r>
      <w:bookmarkEnd w:id="1101"/>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proofErr w:type="spellStart"/>
            <w:r>
              <w:t>xs:choice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proofErr w:type="spellStart"/>
            <w:r>
              <w:t>dfdl:choice</w:t>
            </w:r>
            <w:proofErr w:type="spellEnd"/>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proofErr w:type="spellStart"/>
            <w:r>
              <w:t>xs:element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proofErr w:type="spellStart"/>
            <w:r>
              <w:t>dfdl:element</w:t>
            </w:r>
            <w:proofErr w:type="spellEnd"/>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proofErr w:type="spellStart"/>
            <w:r>
              <w:t>xs:element</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proofErr w:type="spellStart"/>
            <w:r>
              <w:t>dfdl:element</w:t>
            </w:r>
            <w:proofErr w:type="spellEnd"/>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proofErr w:type="spellStart"/>
            <w:r>
              <w:t>xs:group</w:t>
            </w:r>
            <w:proofErr w:type="spellEnd"/>
            <w:r>
              <w:t xml:space="preserve">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proofErr w:type="spellStart"/>
            <w:r>
              <w:t>dfdl:group</w:t>
            </w:r>
            <w:proofErr w:type="spellEnd"/>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proofErr w:type="spellStart"/>
            <w:r>
              <w:t>xs:schema</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proofErr w:type="spellStart"/>
            <w:r>
              <w:t>dfdl:format</w:t>
            </w:r>
            <w:proofErr w:type="spellEnd"/>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proofErr w:type="spellStart"/>
            <w:r>
              <w:t>xs:sequence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proofErr w:type="spellStart"/>
            <w:r>
              <w:t>dfdl:sequence</w:t>
            </w:r>
            <w:proofErr w:type="spellEnd"/>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proofErr w:type="spellStart"/>
            <w:r>
              <w:t>xs:simpleType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proofErr w:type="spellStart"/>
            <w:r>
              <w:t>dfdl:simpleType</w:t>
            </w:r>
            <w:proofErr w:type="spellEnd"/>
          </w:p>
        </w:tc>
      </w:tr>
    </w:tbl>
    <w:p w14:paraId="3BF6B178" w14:textId="6191F147"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w:t>
      </w:r>
      <w:r w:rsidR="00F31291">
        <w:rPr>
          <w:noProof/>
        </w:rPr>
        <w:fldChar w:fldCharType="end"/>
      </w:r>
      <w:r>
        <w:t xml:space="preserve"> DFDL Component Format Annotations</w:t>
      </w:r>
    </w:p>
    <w:p w14:paraId="21EA7F97" w14:textId="33C90BC0" w:rsidR="00EF594A" w:rsidRDefault="00A87198" w:rsidP="00EF594A">
      <w:r>
        <w:t xml:space="preserve">Now we examine a few examples, and then there are sections which describe each kind of annotation </w:t>
      </w:r>
      <w:del w:id="1355" w:author="Mike Beckerle" w:date="2020-10-07T15:39:00Z">
        <w:r w:rsidDel="00EF594A">
          <w:delText xml:space="preserve">object </w:delText>
        </w:r>
      </w:del>
      <w:ins w:id="1356" w:author="Mike Beckerle" w:date="2020-10-07T15:39:00Z">
        <w:r w:rsidR="00EF594A">
          <w:t xml:space="preserve">element </w:t>
        </w:r>
      </w:ins>
      <w:r>
        <w:t>in detail.</w:t>
      </w:r>
      <w:ins w:id="1357" w:author="Mike Beckerle" w:date="2020-10-07T15:39:00Z">
        <w:r w:rsidR="00EF594A">
          <w:t xml:space="preserve"> </w:t>
        </w:r>
      </w:ins>
      <w:r>
        <w:t xml:space="preserve">Here is an example of DFDL component format annotation, specifically use of </w:t>
      </w:r>
      <w:proofErr w:type="spellStart"/>
      <w:r>
        <w:t>dfdl:element</w:t>
      </w:r>
      <w:proofErr w:type="spellEnd"/>
      <w:r>
        <w:t xml:space="preserve"> on an </w:t>
      </w:r>
      <w:proofErr w:type="spellStart"/>
      <w:r>
        <w:t>xs:element</w:t>
      </w:r>
      <w:proofErr w:type="spellEnd"/>
      <w:r>
        <w:t xml:space="preserve">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w:t>
      </w:r>
      <w:proofErr w:type="spellStart"/>
      <w:r>
        <w:t>xs:annotation</w:t>
      </w:r>
      <w:proofErr w:type="spellEnd"/>
      <w:r>
        <w:t xml:space="preserve"> and </w:t>
      </w:r>
      <w:proofErr w:type="spellStart"/>
      <w:r>
        <w:t>xs:appinfo</w:t>
      </w:r>
      <w:proofErr w:type="spellEnd"/>
      <w:r>
        <w:t xml:space="preserve"> elements. This is just the standard XSD way of doing annotations. The source attribute is an identifier that separates different families of </w:t>
      </w:r>
      <w:proofErr w:type="spellStart"/>
      <w:r>
        <w:t>appinfo</w:t>
      </w:r>
      <w:proofErr w:type="spellEnd"/>
      <w:r>
        <w:t xml:space="preserve"> annotations.  </w:t>
      </w:r>
    </w:p>
    <w:p w14:paraId="45D4DB39" w14:textId="69DF6342" w:rsidR="000E1214" w:rsidRDefault="00A87198">
      <w:r>
        <w:t xml:space="preserve">Below we see a </w:t>
      </w:r>
      <w:proofErr w:type="spellStart"/>
      <w:r>
        <w:t>dfdl:format</w:t>
      </w:r>
      <w:proofErr w:type="spellEnd"/>
      <w:r>
        <w:t xml:space="preserve"> annotation is used inside a </w:t>
      </w:r>
      <w:proofErr w:type="spellStart"/>
      <w:r>
        <w:t>dfdl:defineFormat</w:t>
      </w:r>
      <w:proofErr w:type="spellEnd"/>
      <w:r>
        <w:t xml:space="preserve"> annotation to define a named reusable set of representation 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67397BAD" w:rsidR="000E1214" w:rsidRDefault="00A87198">
      <w:r>
        <w:t xml:space="preserve">A </w:t>
      </w:r>
      <w:proofErr w:type="spellStart"/>
      <w:r>
        <w:t>dfdl:format</w:t>
      </w:r>
      <w:proofErr w:type="spellEnd"/>
      <w:r>
        <w:t xml:space="preserve"> annotation at the top level of a schema, that is as an annotation child element on the </w:t>
      </w:r>
      <w:proofErr w:type="spellStart"/>
      <w:r>
        <w:t>xs:schema</w:t>
      </w:r>
      <w:proofErr w:type="spellEnd"/>
      <w:r>
        <w:t xml:space="preserve">,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404DC4" w:rsidRPr="00065302">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404DC4" w:rsidRPr="00065302">
        <w:rPr>
          <w:rStyle w:val="Hyperlink"/>
        </w:rPr>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BC2419">
      <w:pPr>
        <w:pStyle w:val="Heading3"/>
        <w:rPr>
          <w:rFonts w:eastAsia="Times New Roman"/>
        </w:rPr>
      </w:pPr>
      <w:bookmarkStart w:id="1358" w:name="_Toc322911557"/>
      <w:bookmarkStart w:id="1359" w:name="_Toc322912096"/>
      <w:bookmarkStart w:id="1360" w:name="_Toc329092946"/>
      <w:bookmarkStart w:id="1361" w:name="_Toc332701459"/>
      <w:bookmarkStart w:id="1362" w:name="_Toc332701766"/>
      <w:bookmarkStart w:id="1363" w:name="_Toc332711560"/>
      <w:bookmarkStart w:id="1364" w:name="_Toc332711868"/>
      <w:bookmarkStart w:id="1365" w:name="_Toc332712170"/>
      <w:bookmarkStart w:id="1366" w:name="_Toc332724086"/>
      <w:bookmarkStart w:id="1367" w:name="_Toc332724386"/>
      <w:bookmarkStart w:id="1368" w:name="_Toc341102682"/>
      <w:bookmarkStart w:id="1369" w:name="_Toc347241414"/>
      <w:bookmarkStart w:id="1370" w:name="_Toc347744607"/>
      <w:bookmarkStart w:id="1371" w:name="_Toc348984390"/>
      <w:bookmarkStart w:id="1372" w:name="_Toc348984695"/>
      <w:bookmarkStart w:id="1373" w:name="_Toc349037858"/>
      <w:bookmarkStart w:id="1374" w:name="_Toc349038163"/>
      <w:bookmarkStart w:id="1375" w:name="_Toc349042651"/>
      <w:bookmarkStart w:id="1376" w:name="_Toc351912642"/>
      <w:bookmarkStart w:id="1377" w:name="_Toc351914664"/>
      <w:bookmarkStart w:id="1378" w:name="_Toc351915098"/>
      <w:bookmarkStart w:id="1379" w:name="_Toc361231136"/>
      <w:bookmarkStart w:id="1380" w:name="_Toc361231662"/>
      <w:bookmarkStart w:id="1381" w:name="_Toc362444960"/>
      <w:bookmarkStart w:id="1382" w:name="_Toc363908882"/>
      <w:bookmarkStart w:id="1383" w:name="_Toc364463305"/>
      <w:bookmarkStart w:id="1384" w:name="_Toc366077903"/>
      <w:bookmarkStart w:id="1385" w:name="_Toc366078522"/>
      <w:bookmarkStart w:id="1386" w:name="_Toc366079508"/>
      <w:bookmarkStart w:id="1387" w:name="_Toc366080120"/>
      <w:bookmarkStart w:id="1388" w:name="_Toc366080729"/>
      <w:bookmarkStart w:id="1389" w:name="_Toc366505069"/>
      <w:bookmarkStart w:id="1390" w:name="_Toc366508438"/>
      <w:bookmarkStart w:id="1391" w:name="_Toc366512939"/>
      <w:bookmarkStart w:id="1392" w:name="_Toc366574130"/>
      <w:bookmarkStart w:id="1393" w:name="_Toc366577923"/>
      <w:bookmarkStart w:id="1394" w:name="_Toc366578517"/>
      <w:bookmarkStart w:id="1395" w:name="_Toc366579109"/>
      <w:bookmarkStart w:id="1396" w:name="_Toc366579700"/>
      <w:bookmarkStart w:id="1397" w:name="_Toc366580292"/>
      <w:bookmarkStart w:id="1398" w:name="_Toc366580883"/>
      <w:bookmarkStart w:id="1399" w:name="_Toc366581475"/>
      <w:bookmarkStart w:id="1400" w:name="_Toc243112771"/>
      <w:bookmarkStart w:id="1401" w:name="_Toc349042652"/>
      <w:bookmarkStart w:id="1402" w:name="_Toc52984532"/>
      <w:bookmarkStart w:id="1403" w:name="_Toc113075256"/>
      <w:bookmarkStart w:id="1404" w:name="_Toc112826278"/>
      <w:bookmarkStart w:id="1405" w:name="_Toc112836556"/>
      <w:bookmarkStart w:id="1406" w:name="_Toc194983928"/>
      <w:bookmarkStart w:id="1407" w:name="_Toc199516251"/>
      <w:bookmarkStart w:id="1408" w:name="_Toc175057325"/>
      <w:bookmarkStart w:id="1409" w:name="_Toc177399038"/>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Pr>
          <w:rFonts w:eastAsia="Times New Roman"/>
        </w:rPr>
        <w:t>Property Binding Syntax</w:t>
      </w:r>
      <w:bookmarkEnd w:id="1400"/>
      <w:bookmarkEnd w:id="1401"/>
      <w:bookmarkEnd w:id="1402"/>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rsidP="00C31ED0">
      <w:pPr>
        <w:numPr>
          <w:ilvl w:val="0"/>
          <w:numId w:val="44"/>
        </w:numPr>
      </w:pPr>
      <w:r>
        <w:t>Attribute form</w:t>
      </w:r>
    </w:p>
    <w:p w14:paraId="4392AF2B" w14:textId="77777777" w:rsidR="000E1214" w:rsidRDefault="00A87198" w:rsidP="00C31ED0">
      <w:pPr>
        <w:numPr>
          <w:ilvl w:val="0"/>
          <w:numId w:val="44"/>
        </w:numPr>
      </w:pPr>
      <w:r>
        <w:t>Element form</w:t>
      </w:r>
    </w:p>
    <w:p w14:paraId="6D56E92C" w14:textId="77777777" w:rsidR="000E1214" w:rsidRDefault="00A87198" w:rsidP="00C31ED0">
      <w:pPr>
        <w:numPr>
          <w:ilvl w:val="0"/>
          <w:numId w:val="44"/>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rsidP="00C31ED0">
      <w:pPr>
        <w:numPr>
          <w:ilvl w:val="0"/>
          <w:numId w:val="45"/>
        </w:numPr>
      </w:pPr>
      <w:r>
        <w:t xml:space="preserve">The </w:t>
      </w:r>
      <w:proofErr w:type="spellStart"/>
      <w:r>
        <w:t>dfdl:ref</w:t>
      </w:r>
      <w:proofErr w:type="spellEnd"/>
      <w:r>
        <w:t xml:space="preserve"> property may be specified in attribute or short form</w:t>
      </w:r>
    </w:p>
    <w:p w14:paraId="119170C6" w14:textId="77777777" w:rsidR="000E1214" w:rsidRDefault="00A87198" w:rsidP="00C31ED0">
      <w:pPr>
        <w:numPr>
          <w:ilvl w:val="0"/>
          <w:numId w:val="45"/>
        </w:numPr>
      </w:pPr>
      <w:r>
        <w:t xml:space="preserve">The </w:t>
      </w:r>
      <w:proofErr w:type="spellStart"/>
      <w:r>
        <w:t>dfdl:escapeSchemeRef</w:t>
      </w:r>
      <w:proofErr w:type="spellEnd"/>
      <w:r>
        <w:t xml:space="preserve"> property may be specified in attribute or short form</w:t>
      </w:r>
    </w:p>
    <w:p w14:paraId="13A01EB2" w14:textId="77777777" w:rsidR="000E1214" w:rsidRDefault="00A87198" w:rsidP="00C31ED0">
      <w:pPr>
        <w:numPr>
          <w:ilvl w:val="0"/>
          <w:numId w:val="45"/>
        </w:numPr>
      </w:pPr>
      <w:r>
        <w:t xml:space="preserve">The </w:t>
      </w:r>
      <w:proofErr w:type="spellStart"/>
      <w:r>
        <w:t>dfdl:</w:t>
      </w:r>
      <w:r>
        <w:rPr>
          <w:rFonts w:eastAsia="MS Mincho"/>
        </w:rPr>
        <w:t>hiddenGroupRef</w:t>
      </w:r>
      <w:proofErr w:type="spellEnd"/>
      <w:r>
        <w:rPr>
          <w:rFonts w:eastAsia="MS Mincho"/>
        </w:rPr>
        <w:t xml:space="preserve">  </w:t>
      </w:r>
      <w:r>
        <w:t>property may be specified in attribute or short form</w:t>
      </w:r>
    </w:p>
    <w:p w14:paraId="00C64013" w14:textId="77777777" w:rsidR="000E1214" w:rsidRDefault="00A87198" w:rsidP="00C31ED0">
      <w:pPr>
        <w:numPr>
          <w:ilvl w:val="0"/>
          <w:numId w:val="45"/>
        </w:numPr>
      </w:pPr>
      <w:r>
        <w:t xml:space="preserve">The </w:t>
      </w:r>
      <w:proofErr w:type="spellStart"/>
      <w:r>
        <w:t>dfdl:</w:t>
      </w:r>
      <w:r>
        <w:rPr>
          <w:rFonts w:eastAsia="MS Mincho"/>
        </w:rPr>
        <w:t>prefixLengthType</w:t>
      </w:r>
      <w:proofErr w:type="spellEnd"/>
      <w:r>
        <w:t xml:space="preserve"> property may be specified in attribute or short form</w:t>
      </w:r>
    </w:p>
    <w:p w14:paraId="5094CF3A" w14:textId="6BFF53DC" w:rsidR="000E1214" w:rsidRDefault="00A87198" w:rsidP="00C31ED0">
      <w:pPr>
        <w:numPr>
          <w:ilvl w:val="0"/>
          <w:numId w:val="45"/>
        </w:numPr>
      </w:pPr>
      <w:r>
        <w:t xml:space="preserve">Short form </w:t>
      </w:r>
      <w:del w:id="1410" w:author="Mike Beckerle" w:date="2020-10-07T15:42:00Z">
        <w:r w:rsidDel="00047FA7">
          <w:delText>MUST NOT</w:delText>
        </w:r>
      </w:del>
      <w:ins w:id="1411" w:author="Mike Beckerle" w:date="2020-10-07T15:42:00Z">
        <w:r w:rsidR="00047FA7">
          <w:t>must not</w:t>
        </w:r>
      </w:ins>
      <w:r>
        <w:t xml:space="preserve"> be used on the </w:t>
      </w:r>
      <w:proofErr w:type="spellStart"/>
      <w:r>
        <w:t>xs:schema</w:t>
      </w:r>
      <w:proofErr w:type="spellEnd"/>
      <w:r>
        <w:t xml:space="preserve">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403"/>
      <w:bookmarkEnd w:id="1404"/>
      <w:bookmarkEnd w:id="1405"/>
      <w:r>
        <w:rPr>
          <w:rFonts w:eastAsia="Times New Roman"/>
        </w:rPr>
        <w:t>Binding Syntax: Attribute Form</w:t>
      </w:r>
      <w:bookmarkEnd w:id="1406"/>
      <w:bookmarkEnd w:id="1407"/>
      <w:bookmarkEnd w:id="1408"/>
      <w:bookmarkEnd w:id="1409"/>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412" w:name="_Ref161823626"/>
      <w:bookmarkStart w:id="1413" w:name="_Toc177399039"/>
      <w:bookmarkStart w:id="1414" w:name="_Toc175057326"/>
      <w:bookmarkStart w:id="1415" w:name="_Toc199516252"/>
      <w:bookmarkStart w:id="1416" w:name="_Toc194983929"/>
      <w:r>
        <w:rPr>
          <w:rFonts w:eastAsia="Times New Roman"/>
        </w:rPr>
        <w:t>Property Binding Syntax: Element Form</w:t>
      </w:r>
      <w:bookmarkEnd w:id="1412"/>
      <w:bookmarkEnd w:id="1413"/>
      <w:bookmarkEnd w:id="1414"/>
      <w:bookmarkEnd w:id="1415"/>
      <w:bookmarkEnd w:id="1416"/>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w:t>
      </w:r>
      <w:proofErr w:type="spellStart"/>
      <w:r>
        <w:t>dfdl:property</w:t>
      </w:r>
      <w:proofErr w:type="spellEnd"/>
      <w:r>
        <w:t xml:space="preserve">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417" w:name="_Toc138694349"/>
      <w:bookmarkStart w:id="1418" w:name="_Toc177399040"/>
      <w:bookmarkStart w:id="1419" w:name="_Toc175057327"/>
      <w:bookmarkStart w:id="1420" w:name="_Toc199516253"/>
      <w:bookmarkStart w:id="1421"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417"/>
      <w:bookmarkEnd w:id="1418"/>
      <w:bookmarkEnd w:id="1419"/>
      <w:bookmarkEnd w:id="1420"/>
      <w:bookmarkEnd w:id="1421"/>
    </w:p>
    <w:p w14:paraId="0835B43D" w14:textId="74FB94DD" w:rsidR="000E1214" w:rsidRDefault="00A87198">
      <w:pPr>
        <w:pStyle w:val="nobreak"/>
      </w:pPr>
      <w:r>
        <w:t xml:space="preserve">To save textual clutter, short-form syntax for format annotations is also allowed on </w:t>
      </w:r>
      <w:proofErr w:type="spellStart"/>
      <w:r>
        <w:t>xs:element</w:t>
      </w:r>
      <w:proofErr w:type="spellEnd"/>
      <w:r>
        <w:t xml:space="preserve">, </w:t>
      </w:r>
      <w:proofErr w:type="spellStart"/>
      <w:r>
        <w:t>xs:sequence</w:t>
      </w:r>
      <w:proofErr w:type="spellEnd"/>
      <w:r>
        <w:t xml:space="preserve">, </w:t>
      </w:r>
      <w:proofErr w:type="spellStart"/>
      <w:r>
        <w:t>xs:choice</w:t>
      </w:r>
      <w:proofErr w:type="spellEnd"/>
      <w:r>
        <w:t xml:space="preserve">, </w:t>
      </w:r>
      <w:proofErr w:type="spellStart"/>
      <w:r>
        <w:t>xs:group</w:t>
      </w:r>
      <w:proofErr w:type="spellEnd"/>
      <w:r>
        <w:t xml:space="preserve"> (for group references only), and </w:t>
      </w:r>
      <w:proofErr w:type="spellStart"/>
      <w:r>
        <w:t>xs:simpleType</w:t>
      </w:r>
      <w:proofErr w:type="spellEnd"/>
      <w:r>
        <w:t xml:space="preserve"> schema elements. The </w:t>
      </w:r>
      <w:proofErr w:type="spellStart"/>
      <w:r>
        <w:t>xs:schema</w:t>
      </w:r>
      <w:proofErr w:type="spellEnd"/>
      <w:r>
        <w:t xml:space="preserve"> element cannot carry short-form annotations</w:t>
      </w:r>
      <w:r w:rsidR="004806AE">
        <w:t>; attribute form must be used instead</w:t>
      </w:r>
      <w:r>
        <w:t>. Attributes which are in the namespace '</w:t>
      </w:r>
      <w:hyperlink r:id="rId24"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BC2419">
      <w:pPr>
        <w:pStyle w:val="Heading3"/>
        <w:rPr>
          <w:rFonts w:eastAsia="Times New Roman"/>
        </w:rPr>
      </w:pPr>
      <w:bookmarkStart w:id="1422" w:name="_Toc322911559"/>
      <w:bookmarkStart w:id="1423" w:name="_Toc322912098"/>
      <w:bookmarkStart w:id="1424" w:name="_Toc329092948"/>
      <w:bookmarkStart w:id="1425" w:name="_Toc332701461"/>
      <w:bookmarkStart w:id="1426" w:name="_Toc332701768"/>
      <w:bookmarkStart w:id="1427" w:name="_Toc332711562"/>
      <w:bookmarkStart w:id="1428" w:name="_Toc332711870"/>
      <w:bookmarkStart w:id="1429" w:name="_Toc332712172"/>
      <w:bookmarkStart w:id="1430" w:name="_Toc332724088"/>
      <w:bookmarkStart w:id="1431" w:name="_Toc332724388"/>
      <w:bookmarkStart w:id="1432" w:name="_Toc341102684"/>
      <w:bookmarkStart w:id="1433" w:name="_Toc347241416"/>
      <w:bookmarkStart w:id="1434" w:name="_Toc347744609"/>
      <w:bookmarkStart w:id="1435" w:name="_Toc348984392"/>
      <w:bookmarkStart w:id="1436" w:name="_Toc348984697"/>
      <w:bookmarkStart w:id="1437" w:name="_Toc349037860"/>
      <w:bookmarkStart w:id="1438" w:name="_Toc349038165"/>
      <w:bookmarkStart w:id="1439" w:name="_Toc349042653"/>
      <w:bookmarkStart w:id="1440" w:name="_Toc351912644"/>
      <w:bookmarkStart w:id="1441" w:name="_Toc351914666"/>
      <w:bookmarkStart w:id="1442" w:name="_Toc351915100"/>
      <w:bookmarkStart w:id="1443" w:name="_Toc361231138"/>
      <w:bookmarkStart w:id="1444" w:name="_Toc361231664"/>
      <w:bookmarkStart w:id="1445" w:name="_Toc362444962"/>
      <w:bookmarkStart w:id="1446" w:name="_Toc363908884"/>
      <w:bookmarkStart w:id="1447" w:name="_Toc364463307"/>
      <w:bookmarkStart w:id="1448" w:name="_Toc366077905"/>
      <w:bookmarkStart w:id="1449" w:name="_Toc366078524"/>
      <w:bookmarkStart w:id="1450" w:name="_Toc366079510"/>
      <w:bookmarkStart w:id="1451" w:name="_Toc366080122"/>
      <w:bookmarkStart w:id="1452" w:name="_Toc366080731"/>
      <w:bookmarkStart w:id="1453" w:name="_Toc366505071"/>
      <w:bookmarkStart w:id="1454" w:name="_Toc366508440"/>
      <w:bookmarkStart w:id="1455" w:name="_Toc366512941"/>
      <w:bookmarkStart w:id="1456" w:name="_Toc366574132"/>
      <w:bookmarkStart w:id="1457" w:name="_Toc366577925"/>
      <w:bookmarkStart w:id="1458" w:name="_Toc366578519"/>
      <w:bookmarkStart w:id="1459" w:name="_Toc366579111"/>
      <w:bookmarkStart w:id="1460" w:name="_Toc366579702"/>
      <w:bookmarkStart w:id="1461" w:name="_Toc366580294"/>
      <w:bookmarkStart w:id="1462" w:name="_Toc366580885"/>
      <w:bookmarkStart w:id="1463" w:name="_Toc366581477"/>
      <w:bookmarkStart w:id="1464" w:name="_Toc138694341"/>
      <w:bookmarkStart w:id="1465" w:name="_Toc177399041"/>
      <w:bookmarkStart w:id="1466" w:name="_Toc175057328"/>
      <w:bookmarkStart w:id="1467" w:name="_Toc199516254"/>
      <w:bookmarkStart w:id="1468" w:name="_Toc194983931"/>
      <w:bookmarkStart w:id="1469" w:name="_Toc243112772"/>
      <w:bookmarkStart w:id="1470" w:name="_Toc349042654"/>
      <w:bookmarkStart w:id="1471" w:name="_Toc52984533"/>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rPr>
          <w:rFonts w:eastAsia="Times New Roman"/>
        </w:rPr>
        <w:t xml:space="preserve">Empty </w:t>
      </w:r>
      <w:bookmarkEnd w:id="1464"/>
      <w:bookmarkEnd w:id="1465"/>
      <w:bookmarkEnd w:id="1466"/>
      <w:r>
        <w:rPr>
          <w:rFonts w:eastAsia="Times New Roman"/>
        </w:rPr>
        <w:t>String as a Representation Property Value</w:t>
      </w:r>
      <w:bookmarkEnd w:id="1467"/>
      <w:bookmarkEnd w:id="1468"/>
      <w:bookmarkEnd w:id="1469"/>
      <w:bookmarkEnd w:id="1470"/>
      <w:bookmarkEnd w:id="1471"/>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w:t>
      </w:r>
      <w:proofErr w:type="spellStart"/>
      <w:r>
        <w:rPr>
          <w:rFonts w:eastAsia="MS Mincho"/>
          <w:lang w:eastAsia="ja-JP"/>
        </w:rPr>
        <w:t>dfdl:encoding</w:t>
      </w:r>
      <w:proofErr w:type="spellEnd"/>
      <w:r>
        <w:rPr>
          <w:rFonts w:eastAsia="MS Mincho"/>
          <w:lang w:eastAsia="ja-JP"/>
        </w:rPr>
        <w:t xml:space="preserve">) cannot be set to the empty string. </w:t>
      </w:r>
    </w:p>
    <w:p w14:paraId="42AC83AB" w14:textId="77777777" w:rsidR="000E1214" w:rsidRDefault="00A87198" w:rsidP="00B31DA3">
      <w:pPr>
        <w:pStyle w:val="Heading2"/>
      </w:pPr>
      <w:bookmarkStart w:id="1472" w:name="_Toc137360897"/>
      <w:bookmarkStart w:id="1473" w:name="_Toc137360898"/>
      <w:bookmarkStart w:id="1474" w:name="_Toc137029569"/>
      <w:bookmarkStart w:id="1475" w:name="_Toc137029570"/>
      <w:bookmarkStart w:id="1476" w:name="_Toc137029571"/>
      <w:bookmarkStart w:id="1477" w:name="_Toc137029574"/>
      <w:bookmarkStart w:id="1478" w:name="_Toc137029576"/>
      <w:bookmarkStart w:id="1479" w:name="_Toc138694338"/>
      <w:bookmarkStart w:id="1480" w:name="_Ref140934911"/>
      <w:bookmarkStart w:id="1481" w:name="_Ref140934918"/>
      <w:bookmarkStart w:id="1482" w:name="_Toc177399042"/>
      <w:bookmarkStart w:id="1483" w:name="_Toc175057329"/>
      <w:bookmarkStart w:id="1484" w:name="_Toc199516255"/>
      <w:bookmarkStart w:id="1485" w:name="_Toc194983932"/>
      <w:bookmarkStart w:id="1486" w:name="_Ref215568985"/>
      <w:bookmarkStart w:id="1487" w:name="_Ref215568992"/>
      <w:bookmarkStart w:id="1488" w:name="_Toc243112773"/>
      <w:bookmarkStart w:id="1489" w:name="_Ref251074304"/>
      <w:bookmarkStart w:id="1490" w:name="_Ref251074309"/>
      <w:bookmarkStart w:id="1491" w:name="_Toc349042655"/>
      <w:bookmarkStart w:id="1492" w:name="_Toc52984534"/>
      <w:bookmarkEnd w:id="1472"/>
      <w:bookmarkEnd w:id="1473"/>
      <w:bookmarkEnd w:id="1474"/>
      <w:bookmarkEnd w:id="1475"/>
      <w:bookmarkEnd w:id="1476"/>
      <w:bookmarkEnd w:id="1477"/>
      <w:bookmarkEnd w:id="1478"/>
      <w:proofErr w:type="spellStart"/>
      <w:r>
        <w:t>dfdl:defineFormat</w:t>
      </w:r>
      <w:proofErr w:type="spellEnd"/>
      <w:r>
        <w:t xml:space="preserve"> - Reusable Data Format Definitions</w:t>
      </w:r>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w:t>
      </w:r>
      <w:proofErr w:type="spellStart"/>
      <w:r>
        <w:t>dfdl:defineFormat</w:t>
      </w:r>
      <w:proofErr w:type="spellEnd"/>
      <w:r>
        <w:t xml:space="preserve"> annotation elements can appear within the annotation children of the </w:t>
      </w:r>
      <w:proofErr w:type="spellStart"/>
      <w:r>
        <w:t>xs:schema</w:t>
      </w:r>
      <w:proofErr w:type="spellEnd"/>
      <w:r>
        <w:t xml:space="preserve"> element. </w:t>
      </w:r>
    </w:p>
    <w:p w14:paraId="5AE6228B" w14:textId="77777777" w:rsidR="000E1214" w:rsidRDefault="00A87198">
      <w:r>
        <w:t xml:space="preserve">Each </w:t>
      </w:r>
      <w:proofErr w:type="spellStart"/>
      <w:r>
        <w:t>dfdl:defineFormat</w:t>
      </w:r>
      <w:proofErr w:type="spellEnd"/>
      <w:r>
        <w:t xml:space="preserve"> has a required name attribute. </w:t>
      </w:r>
    </w:p>
    <w:p w14:paraId="49C80A5C" w14:textId="77777777" w:rsidR="000E1214" w:rsidRDefault="00A87198">
      <w:r>
        <w:t xml:space="preserve">The construct creates a named data format definition. The value of the name attribute is of XML type </w:t>
      </w:r>
      <w:proofErr w:type="spellStart"/>
      <w:r>
        <w:t>NCName</w:t>
      </w:r>
      <w:proofErr w:type="spellEnd"/>
      <w:r>
        <w:t xml:space="preserv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w:t>
      </w:r>
      <w:proofErr w:type="spellStart"/>
      <w:r>
        <w:t>dfdl:defineFormat</w:t>
      </w:r>
      <w:proofErr w:type="spellEnd"/>
      <w:r>
        <w:t xml:space="preserve"> serves only to supply a named definition for a format for reuse from other places. It does not cause any use of the representation properties it contains to describe any actual data. </w:t>
      </w:r>
    </w:p>
    <w:p w14:paraId="52881C42" w14:textId="77777777" w:rsidR="000E1214" w:rsidRDefault="00A87198" w:rsidP="00BC2419">
      <w:pPr>
        <w:pStyle w:val="Heading3"/>
        <w:rPr>
          <w:rFonts w:eastAsia="Times New Roman"/>
        </w:rPr>
      </w:pPr>
      <w:bookmarkStart w:id="1493" w:name="_Toc322911562"/>
      <w:bookmarkStart w:id="1494" w:name="_Toc322912101"/>
      <w:bookmarkStart w:id="1495" w:name="_Toc329092951"/>
      <w:bookmarkStart w:id="1496" w:name="_Toc332701464"/>
      <w:bookmarkStart w:id="1497" w:name="_Toc332701771"/>
      <w:bookmarkStart w:id="1498" w:name="_Toc332711565"/>
      <w:bookmarkStart w:id="1499" w:name="_Toc332711873"/>
      <w:bookmarkStart w:id="1500" w:name="_Toc332712175"/>
      <w:bookmarkStart w:id="1501" w:name="_Toc332724091"/>
      <w:bookmarkStart w:id="1502" w:name="_Toc332724391"/>
      <w:bookmarkStart w:id="1503" w:name="_Toc341102687"/>
      <w:bookmarkStart w:id="1504" w:name="_Toc347241419"/>
      <w:bookmarkStart w:id="1505" w:name="_Toc347744612"/>
      <w:bookmarkStart w:id="1506" w:name="_Toc348984395"/>
      <w:bookmarkStart w:id="1507" w:name="_Toc348984700"/>
      <w:bookmarkStart w:id="1508" w:name="_Toc349037863"/>
      <w:bookmarkStart w:id="1509" w:name="_Toc349038168"/>
      <w:bookmarkStart w:id="1510" w:name="_Toc349042656"/>
      <w:bookmarkStart w:id="1511" w:name="_Toc351912647"/>
      <w:bookmarkStart w:id="1512" w:name="_Toc351914669"/>
      <w:bookmarkStart w:id="1513" w:name="_Toc351915103"/>
      <w:bookmarkStart w:id="1514" w:name="_Toc361231141"/>
      <w:bookmarkStart w:id="1515" w:name="_Toc361231667"/>
      <w:bookmarkStart w:id="1516" w:name="_Toc362444965"/>
      <w:bookmarkStart w:id="1517" w:name="_Toc363908887"/>
      <w:bookmarkStart w:id="1518" w:name="_Toc364463310"/>
      <w:bookmarkStart w:id="1519" w:name="_Toc366077908"/>
      <w:bookmarkStart w:id="1520" w:name="_Toc366078527"/>
      <w:bookmarkStart w:id="1521" w:name="_Toc366079513"/>
      <w:bookmarkStart w:id="1522" w:name="_Toc366080125"/>
      <w:bookmarkStart w:id="1523" w:name="_Toc366080734"/>
      <w:bookmarkStart w:id="1524" w:name="_Toc366505074"/>
      <w:bookmarkStart w:id="1525" w:name="_Toc366508443"/>
      <w:bookmarkStart w:id="1526" w:name="_Toc366512944"/>
      <w:bookmarkStart w:id="1527" w:name="_Toc366574135"/>
      <w:bookmarkStart w:id="1528" w:name="_Toc366577928"/>
      <w:bookmarkStart w:id="1529" w:name="_Toc366578522"/>
      <w:bookmarkStart w:id="1530" w:name="_Toc366579114"/>
      <w:bookmarkStart w:id="1531" w:name="_Toc366579705"/>
      <w:bookmarkStart w:id="1532" w:name="_Toc366580297"/>
      <w:bookmarkStart w:id="1533" w:name="_Toc366580888"/>
      <w:bookmarkStart w:id="1534" w:name="_Toc366581480"/>
      <w:bookmarkStart w:id="1535" w:name="_Toc199515629"/>
      <w:bookmarkStart w:id="1536" w:name="_Toc199515817"/>
      <w:bookmarkStart w:id="1537" w:name="_Toc199516256"/>
      <w:bookmarkStart w:id="1538" w:name="_Toc322911564"/>
      <w:bookmarkStart w:id="1539" w:name="_Toc322912103"/>
      <w:bookmarkStart w:id="1540" w:name="_Toc329092953"/>
      <w:bookmarkStart w:id="1541" w:name="_Toc332701466"/>
      <w:bookmarkStart w:id="1542" w:name="_Toc332701773"/>
      <w:bookmarkStart w:id="1543" w:name="_Toc332711567"/>
      <w:bookmarkStart w:id="1544" w:name="_Toc332711875"/>
      <w:bookmarkStart w:id="1545" w:name="_Toc332712177"/>
      <w:bookmarkStart w:id="1546" w:name="_Toc332724093"/>
      <w:bookmarkStart w:id="1547" w:name="_Toc332724393"/>
      <w:bookmarkStart w:id="1548" w:name="_Toc341102689"/>
      <w:bookmarkStart w:id="1549" w:name="_Toc347241421"/>
      <w:bookmarkStart w:id="1550" w:name="_Toc347744614"/>
      <w:bookmarkStart w:id="1551" w:name="_Toc348984397"/>
      <w:bookmarkStart w:id="1552" w:name="_Toc348984702"/>
      <w:bookmarkStart w:id="1553" w:name="_Toc349037865"/>
      <w:bookmarkStart w:id="1554" w:name="_Toc349038170"/>
      <w:bookmarkStart w:id="1555" w:name="_Toc349042658"/>
      <w:bookmarkStart w:id="1556" w:name="_Toc351912649"/>
      <w:bookmarkStart w:id="1557" w:name="_Toc351914671"/>
      <w:bookmarkStart w:id="1558" w:name="_Toc351915105"/>
      <w:bookmarkStart w:id="1559" w:name="_Toc361231143"/>
      <w:bookmarkStart w:id="1560" w:name="_Toc361231669"/>
      <w:bookmarkStart w:id="1561" w:name="_Toc362444967"/>
      <w:bookmarkStart w:id="1562" w:name="_Toc363908889"/>
      <w:bookmarkStart w:id="1563" w:name="_Toc364463312"/>
      <w:bookmarkStart w:id="1564" w:name="_Toc366077910"/>
      <w:bookmarkStart w:id="1565" w:name="_Toc366078529"/>
      <w:bookmarkStart w:id="1566" w:name="_Toc366079515"/>
      <w:bookmarkStart w:id="1567" w:name="_Toc366080127"/>
      <w:bookmarkStart w:id="1568" w:name="_Toc366080736"/>
      <w:bookmarkStart w:id="1569" w:name="_Toc366505076"/>
      <w:bookmarkStart w:id="1570" w:name="_Toc366508445"/>
      <w:bookmarkStart w:id="1571" w:name="_Toc366512946"/>
      <w:bookmarkStart w:id="1572" w:name="_Toc366574137"/>
      <w:bookmarkStart w:id="1573" w:name="_Toc366577930"/>
      <w:bookmarkStart w:id="1574" w:name="_Toc366578524"/>
      <w:bookmarkStart w:id="1575" w:name="_Toc366579116"/>
      <w:bookmarkStart w:id="1576" w:name="_Toc366579707"/>
      <w:bookmarkStart w:id="1577" w:name="_Toc366580299"/>
      <w:bookmarkStart w:id="1578" w:name="_Toc366580890"/>
      <w:bookmarkStart w:id="1579" w:name="_Toc366581482"/>
      <w:bookmarkStart w:id="1580" w:name="_Toc138694340"/>
      <w:bookmarkStart w:id="1581" w:name="_Toc177399044"/>
      <w:bookmarkStart w:id="1582" w:name="_Toc175057331"/>
      <w:bookmarkStart w:id="1583" w:name="_Toc199516258"/>
      <w:bookmarkStart w:id="1584" w:name="_Toc194983934"/>
      <w:bookmarkStart w:id="1585" w:name="_Toc243112775"/>
      <w:bookmarkStart w:id="1586" w:name="_Toc349042659"/>
      <w:bookmarkStart w:id="1587" w:name="_Toc52984535"/>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r>
        <w:rPr>
          <w:rFonts w:eastAsia="Times New Roman"/>
        </w:rPr>
        <w:t>Using/Referencing a Named Format Definition</w:t>
      </w:r>
      <w:bookmarkStart w:id="1588" w:name="_Toc322911566"/>
      <w:bookmarkStart w:id="1589" w:name="_Toc322912105"/>
      <w:bookmarkStart w:id="1590" w:name="_Toc329092955"/>
      <w:bookmarkStart w:id="1591" w:name="_Toc332701468"/>
      <w:bookmarkStart w:id="1592" w:name="_Toc332701775"/>
      <w:bookmarkStart w:id="1593" w:name="_Toc332711569"/>
      <w:bookmarkStart w:id="1594" w:name="_Toc332711877"/>
      <w:bookmarkStart w:id="1595" w:name="_Toc332712179"/>
      <w:bookmarkStart w:id="1596" w:name="_Toc332724095"/>
      <w:bookmarkStart w:id="1597" w:name="_Toc332724395"/>
      <w:bookmarkStart w:id="1598" w:name="_Toc341102691"/>
      <w:bookmarkStart w:id="1599" w:name="_Toc347241423"/>
      <w:bookmarkStart w:id="1600" w:name="_Toc347744616"/>
      <w:bookmarkStart w:id="1601" w:name="_Toc348984399"/>
      <w:bookmarkStart w:id="1602" w:name="_Toc348984704"/>
      <w:bookmarkStart w:id="1603" w:name="_Toc349037867"/>
      <w:bookmarkStart w:id="1604" w:name="_Toc349038172"/>
      <w:bookmarkStart w:id="1605" w:name="_Toc349042660"/>
      <w:bookmarkStart w:id="1606" w:name="_Toc349642090"/>
      <w:bookmarkStart w:id="1607" w:name="_Toc351912651"/>
      <w:bookmarkStart w:id="1608" w:name="_Toc351914673"/>
      <w:bookmarkStart w:id="1609" w:name="_Toc351915107"/>
      <w:bookmarkStart w:id="1610" w:name="_Toc361231145"/>
      <w:bookmarkStart w:id="1611" w:name="_Toc361231671"/>
      <w:bookmarkStart w:id="1612" w:name="_Toc362444969"/>
      <w:bookmarkStart w:id="1613" w:name="_Toc363908891"/>
      <w:bookmarkStart w:id="1614" w:name="_Toc364463314"/>
      <w:bookmarkStart w:id="1615" w:name="_Toc366077912"/>
      <w:bookmarkStart w:id="1616" w:name="_Toc366078531"/>
      <w:bookmarkStart w:id="1617" w:name="_Toc366079517"/>
      <w:bookmarkStart w:id="1618" w:name="_Toc366080129"/>
      <w:bookmarkStart w:id="1619" w:name="_Toc366080738"/>
      <w:bookmarkStart w:id="1620" w:name="_Toc366505078"/>
      <w:bookmarkStart w:id="1621" w:name="_Toc366508447"/>
      <w:bookmarkStart w:id="1622" w:name="_Toc366512948"/>
      <w:bookmarkStart w:id="1623" w:name="_Toc366574139"/>
      <w:bookmarkStart w:id="1624" w:name="_Toc366577932"/>
      <w:bookmarkStart w:id="1625" w:name="_Toc366578526"/>
      <w:bookmarkStart w:id="1626" w:name="_Toc366579118"/>
      <w:bookmarkStart w:id="1627" w:name="_Toc366579709"/>
      <w:bookmarkStart w:id="1628" w:name="_Toc366580301"/>
      <w:bookmarkStart w:id="1629" w:name="_Toc366580892"/>
      <w:bookmarkStart w:id="1630" w:name="_Toc366581484"/>
      <w:bookmarkStart w:id="1631" w:name="_The_dfdl:assert_Annotation"/>
      <w:bookmarkStart w:id="1632" w:name="_Ref384983179"/>
      <w:bookmarkStart w:id="1633" w:name="_Ref384983169"/>
      <w:bookmarkStart w:id="1634" w:name="_Toc177399045"/>
      <w:bookmarkStart w:id="1635" w:name="_Toc175057332"/>
      <w:bookmarkStart w:id="1636" w:name="_Toc199516259"/>
      <w:bookmarkStart w:id="1637" w:name="_Toc194983935"/>
      <w:bookmarkStart w:id="1638" w:name="_Toc243112776"/>
      <w:bookmarkStart w:id="1639" w:name="_Ref251072473"/>
      <w:bookmarkStart w:id="1640" w:name="_Ref251072479"/>
      <w:bookmarkStart w:id="1641" w:name="_Toc349042661"/>
      <w:bookmarkEnd w:id="1580"/>
      <w:bookmarkEnd w:id="1581"/>
      <w:bookmarkEnd w:id="1582"/>
      <w:bookmarkEnd w:id="1583"/>
      <w:bookmarkEnd w:id="1584"/>
      <w:bookmarkEnd w:id="1585"/>
      <w:bookmarkEnd w:id="1586"/>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r>
        <w:rPr>
          <w:rFonts w:eastAsia="Times New Roman"/>
        </w:rPr>
        <w:t xml:space="preserve">: The </w:t>
      </w:r>
      <w:proofErr w:type="spellStart"/>
      <w:r>
        <w:rPr>
          <w:rFonts w:eastAsia="Times New Roman"/>
        </w:rPr>
        <w:t>dfdl:ref</w:t>
      </w:r>
      <w:proofErr w:type="spellEnd"/>
      <w:r>
        <w:rPr>
          <w:rFonts w:eastAsia="Times New Roman"/>
        </w:rPr>
        <w:t xml:space="preserve"> Property</w:t>
      </w:r>
      <w:bookmarkEnd w:id="1587"/>
      <w:bookmarkEnd w:id="1632"/>
      <w:bookmarkEnd w:id="1633"/>
    </w:p>
    <w:p w14:paraId="4AB0E7B8" w14:textId="34AC53F6" w:rsidR="000E1214" w:rsidRDefault="00A87198">
      <w:pPr>
        <w:pStyle w:val="nobreak"/>
      </w:pPr>
      <w:r>
        <w:t xml:space="preserve">A named, reusable, </w:t>
      </w:r>
      <w:proofErr w:type="spellStart"/>
      <w:r>
        <w:t>dfdl:defineFormat</w:t>
      </w:r>
      <w:proofErr w:type="spellEnd"/>
      <w:r>
        <w:t xml:space="preserve"> definition is used by referring to its name from a format annotation using the </w:t>
      </w:r>
      <w:proofErr w:type="spellStart"/>
      <w:r>
        <w:t>dfdl:ref</w:t>
      </w:r>
      <w:proofErr w:type="spellEnd"/>
      <w:r>
        <w:t xml:space="preserve"> property. For </w:t>
      </w:r>
      <w:r w:rsidR="00EA309B">
        <w:t>example,</w:t>
      </w:r>
      <w:r>
        <w:t xml:space="preserve"> here this annotation reuses the format named '</w:t>
      </w:r>
      <w:proofErr w:type="spellStart"/>
      <w:r>
        <w:t>baseFormat</w:t>
      </w:r>
      <w:proofErr w:type="spellEnd"/>
      <w:r>
        <w: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t xml:space="preserve">The behavior of this </w:t>
      </w:r>
      <w:proofErr w:type="spellStart"/>
      <w:r>
        <w:t>dfdl:element</w:t>
      </w:r>
      <w:proofErr w:type="spellEnd"/>
      <w:r>
        <w:t xml:space="preserve"> definition is as if all representation properties defined by the named </w:t>
      </w:r>
      <w:proofErr w:type="spellStart"/>
      <w:r>
        <w:t>dfdl:defineFormat</w:t>
      </w:r>
      <w:proofErr w:type="spellEnd"/>
      <w:r>
        <w:t xml:space="preserve"> definition for '</w:t>
      </w:r>
      <w:proofErr w:type="spellStart"/>
      <w:r>
        <w:t>baseFormat</w:t>
      </w:r>
      <w:proofErr w:type="spellEnd"/>
      <w:r>
        <w:t xml:space="preserve">' were instead written directly on this </w:t>
      </w:r>
      <w:proofErr w:type="spellStart"/>
      <w:r>
        <w:t>dfdl:element</w:t>
      </w:r>
      <w:proofErr w:type="spellEnd"/>
      <w:r>
        <w:t xml:space="preserve"> annotation; however, these are superseded by any representation properties that are defined here such as the </w:t>
      </w:r>
      <w:proofErr w:type="spellStart"/>
      <w:r>
        <w:t>dfdl:encoding</w:t>
      </w:r>
      <w:proofErr w:type="spellEnd"/>
      <w:r>
        <w:t xml:space="preserve"> property in the example above.</w:t>
      </w:r>
    </w:p>
    <w:p w14:paraId="29374F15" w14:textId="77777777" w:rsidR="000E1214" w:rsidRDefault="00A87198" w:rsidP="00BC2419">
      <w:pPr>
        <w:pStyle w:val="Heading3"/>
        <w:rPr>
          <w:rFonts w:eastAsia="Times New Roman"/>
        </w:rPr>
      </w:pPr>
      <w:bookmarkStart w:id="1642" w:name="_Toc349042657"/>
      <w:bookmarkStart w:id="1643" w:name="_Toc243112774"/>
      <w:bookmarkStart w:id="1644" w:name="_Toc194983933"/>
      <w:bookmarkStart w:id="1645" w:name="_Toc199516257"/>
      <w:bookmarkStart w:id="1646" w:name="_Toc175057330"/>
      <w:bookmarkStart w:id="1647" w:name="_Toc177399043"/>
      <w:bookmarkStart w:id="1648" w:name="_Ref161824338"/>
      <w:bookmarkStart w:id="1649" w:name="_Toc138694339"/>
      <w:bookmarkStart w:id="1650" w:name="_Toc52984536"/>
      <w:r>
        <w:rPr>
          <w:rFonts w:eastAsia="Times New Roman"/>
        </w:rPr>
        <w:t xml:space="preserve">Inheritance for </w:t>
      </w:r>
      <w:proofErr w:type="spellStart"/>
      <w:r>
        <w:rPr>
          <w:rFonts w:eastAsia="Times New Roman"/>
        </w:rPr>
        <w:t>dfdl:defineFormat</w:t>
      </w:r>
      <w:bookmarkEnd w:id="1642"/>
      <w:bookmarkEnd w:id="1643"/>
      <w:bookmarkEnd w:id="1644"/>
      <w:bookmarkEnd w:id="1645"/>
      <w:bookmarkEnd w:id="1646"/>
      <w:bookmarkEnd w:id="1647"/>
      <w:bookmarkEnd w:id="1648"/>
      <w:bookmarkEnd w:id="1649"/>
      <w:bookmarkEnd w:id="1650"/>
      <w:proofErr w:type="spellEnd"/>
    </w:p>
    <w:p w14:paraId="49E19ADE" w14:textId="77777777" w:rsidR="000E1214" w:rsidRDefault="00A87198">
      <w:pPr>
        <w:pStyle w:val="nobreak"/>
      </w:pPr>
      <w:r>
        <w:t xml:space="preserve">A </w:t>
      </w:r>
      <w:proofErr w:type="spellStart"/>
      <w:r>
        <w:t>dfdl:defineFormat</w:t>
      </w:r>
      <w:proofErr w:type="spellEnd"/>
      <w:r>
        <w:t xml:space="preserve"> declaration can inherit from another named format definition by use of the </w:t>
      </w:r>
      <w:proofErr w:type="spellStart"/>
      <w:r>
        <w:t>dfdl:ref</w:t>
      </w:r>
      <w:proofErr w:type="spellEnd"/>
      <w:r>
        <w:t xml:space="preserve"> property of the </w:t>
      </w:r>
      <w:proofErr w:type="spellStart"/>
      <w:r>
        <w:t>dfdl:format</w:t>
      </w:r>
      <w:proofErr w:type="spellEnd"/>
      <w:r>
        <w:t xml:space="preserve">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w:t>
      </w:r>
      <w:proofErr w:type="spellStart"/>
      <w:r>
        <w:t>dfdl:ref</w:t>
      </w:r>
      <w:proofErr w:type="spellEnd"/>
      <w:r>
        <w:t xml:space="preserve">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w:t>
      </w:r>
      <w:proofErr w:type="spellStart"/>
      <w:r>
        <w:t>dfdl:ref</w:t>
      </w:r>
      <w:proofErr w:type="spellEnd"/>
      <w:r>
        <w:t xml:space="preserve"> inheritance is first removed by flattening before any other examination of properties occurs.</w:t>
      </w:r>
    </w:p>
    <w:p w14:paraId="5E37FF37" w14:textId="7D700010" w:rsidR="000E1214" w:rsidRDefault="00A87198">
      <w:r>
        <w:t xml:space="preserve">It is a Schema Definition Error if use of the </w:t>
      </w:r>
      <w:proofErr w:type="spellStart"/>
      <w:r>
        <w:t>dfdl:ref</w:t>
      </w:r>
      <w:proofErr w:type="spellEnd"/>
      <w:r>
        <w:t xml:space="preserve"> property results in a circular path.</w:t>
      </w:r>
    </w:p>
    <w:p w14:paraId="7BAE0E04" w14:textId="77777777" w:rsidR="00B62FDD" w:rsidRDefault="00B62FDD" w:rsidP="00B31DA3">
      <w:pPr>
        <w:pStyle w:val="Heading2"/>
      </w:pPr>
      <w:bookmarkStart w:id="1651" w:name="_Toc226450743"/>
      <w:bookmarkStart w:id="1652" w:name="_Ref228949039"/>
      <w:bookmarkStart w:id="1653" w:name="_Toc243112780"/>
      <w:bookmarkStart w:id="1654" w:name="_Ref251074274"/>
      <w:bookmarkStart w:id="1655" w:name="_Ref251074286"/>
      <w:bookmarkStart w:id="1656" w:name="_Toc349042667"/>
      <w:bookmarkStart w:id="1657" w:name="_Ref362443507"/>
      <w:bookmarkStart w:id="1658" w:name="_Ref362443517"/>
      <w:bookmarkStart w:id="1659" w:name="_Toc52984537"/>
      <w:bookmarkStart w:id="1660" w:name="_Toc177399047"/>
      <w:bookmarkStart w:id="1661" w:name="_Toc175057334"/>
      <w:bookmarkStart w:id="1662" w:name="_Toc199516261"/>
      <w:bookmarkStart w:id="1663" w:name="_Toc194983937"/>
      <w:r>
        <w:t xml:space="preserve">The </w:t>
      </w:r>
      <w:proofErr w:type="spellStart"/>
      <w:r>
        <w:t>dfdl:defineEscapeScheme</w:t>
      </w:r>
      <w:proofErr w:type="spellEnd"/>
      <w:r>
        <w:t xml:space="preserve"> Defining Annotation </w:t>
      </w:r>
      <w:commentRangeStart w:id="1664"/>
      <w:r>
        <w:t>Element</w:t>
      </w:r>
      <w:bookmarkEnd w:id="1651"/>
      <w:bookmarkEnd w:id="1652"/>
      <w:bookmarkEnd w:id="1653"/>
      <w:bookmarkEnd w:id="1654"/>
      <w:bookmarkEnd w:id="1655"/>
      <w:bookmarkEnd w:id="1656"/>
      <w:bookmarkEnd w:id="1657"/>
      <w:bookmarkEnd w:id="1658"/>
      <w:commentRangeEnd w:id="1664"/>
      <w:r>
        <w:rPr>
          <w:rStyle w:val="CommentReference"/>
          <w:rFonts w:cs="Times New Roman"/>
          <w:b w:val="0"/>
          <w:bCs w:val="0"/>
          <w:kern w:val="0"/>
        </w:rPr>
        <w:commentReference w:id="1664"/>
      </w:r>
      <w:bookmarkEnd w:id="1659"/>
    </w:p>
    <w:p w14:paraId="5F5CA1F1" w14:textId="77777777" w:rsidR="00B62FDD" w:rsidRDefault="00B62FDD" w:rsidP="00B62FDD">
      <w:r>
        <w:t xml:space="preserve">One or more </w:t>
      </w:r>
      <w:proofErr w:type="spellStart"/>
      <w:r>
        <w:t>dfdl:defineEscapeScheme</w:t>
      </w:r>
      <w:proofErr w:type="spellEnd"/>
      <w:r>
        <w:t xml:space="preserve"> annotation elements can appear within the annotation children of the </w:t>
      </w:r>
      <w:proofErr w:type="spellStart"/>
      <w:r>
        <w:t>xs:schema</w:t>
      </w:r>
      <w:proofErr w:type="spellEnd"/>
      <w:r>
        <w:t xml:space="preserve">. The </w:t>
      </w:r>
      <w:proofErr w:type="spellStart"/>
      <w:r>
        <w:t>dfdl:defineEscapeScheme</w:t>
      </w:r>
      <w:proofErr w:type="spellEnd"/>
      <w:r>
        <w:t xml:space="preserve"> elements may only appear as annotation children of the </w:t>
      </w:r>
      <w:proofErr w:type="spellStart"/>
      <w:r>
        <w:t>xs:schema</w:t>
      </w:r>
      <w:proofErr w:type="spellEnd"/>
      <w:r>
        <w:t>.</w:t>
      </w:r>
    </w:p>
    <w:p w14:paraId="7FBD895E" w14:textId="77777777" w:rsidR="00B62FDD" w:rsidRDefault="00B62FDD" w:rsidP="00B62FDD">
      <w:r>
        <w:t xml:space="preserve">The order of their appearance does not matter, nor does their position relative to other annotation or non-annotation children of the </w:t>
      </w:r>
      <w:proofErr w:type="spellStart"/>
      <w:r>
        <w:t>xs:schema</w:t>
      </w:r>
      <w:proofErr w:type="spellEnd"/>
      <w:r>
        <w:t xml:space="preserve">. </w:t>
      </w:r>
    </w:p>
    <w:p w14:paraId="254BCDCA" w14:textId="77777777" w:rsidR="00B62FDD" w:rsidRDefault="00B62FDD" w:rsidP="00B62FDD">
      <w:r>
        <w:t xml:space="preserve">Each </w:t>
      </w:r>
      <w:proofErr w:type="spellStart"/>
      <w:r>
        <w:t>dfdl:defineEscapeScheme</w:t>
      </w:r>
      <w:proofErr w:type="spellEnd"/>
      <w:r>
        <w:t xml:space="preserve"> has a required name attribute and a required </w:t>
      </w:r>
      <w:proofErr w:type="spellStart"/>
      <w:r>
        <w:t>dfdl:escapeScheme</w:t>
      </w:r>
      <w:proofErr w:type="spellEnd"/>
      <w:r>
        <w:t xml:space="preserve"> child element. </w:t>
      </w:r>
    </w:p>
    <w:p w14:paraId="682294EC" w14:textId="77777777" w:rsidR="00B62FDD" w:rsidRDefault="00B62FDD" w:rsidP="00B62FDD">
      <w:r>
        <w:t xml:space="preserve">The construct creates a named escape scheme definition. The value of the name attribute is of XML type </w:t>
      </w:r>
      <w:proofErr w:type="spellStart"/>
      <w:r>
        <w:t>NCName</w:t>
      </w:r>
      <w:proofErr w:type="spellEnd"/>
      <w:r>
        <w:t xml:space="preserve">. The name will become a member of the schema's target namespace. These names must be unique within the namespace among escape schemes. </w:t>
      </w:r>
    </w:p>
    <w:p w14:paraId="11B81A13" w14:textId="77777777" w:rsidR="00B62FDD" w:rsidRDefault="00B62FDD" w:rsidP="00B62FDD">
      <w:r>
        <w:t xml:space="preserve">If multiple </w:t>
      </w:r>
      <w:proofErr w:type="spellStart"/>
      <w:r>
        <w:t>dfdl:defineEscapeScheme</w:t>
      </w:r>
      <w:proofErr w:type="spellEnd"/>
      <w:r>
        <w:t xml:space="preserve"> definitions have the same 'name' attribute, in the same namespace, then it is a Schema Definition Error.</w:t>
      </w:r>
    </w:p>
    <w:p w14:paraId="5ECCF370" w14:textId="77777777" w:rsidR="00B62FDD" w:rsidRDefault="00B62FDD" w:rsidP="00B62FDD">
      <w:r>
        <w:t xml:space="preserve">Each </w:t>
      </w:r>
      <w:proofErr w:type="spellStart"/>
      <w:r>
        <w:t>dfdl:defineEscapeScheme</w:t>
      </w:r>
      <w:proofErr w:type="spellEnd"/>
      <w:r>
        <w:t xml:space="preserve"> annotation element contains a </w:t>
      </w:r>
      <w:proofErr w:type="spellStart"/>
      <w:r>
        <w:t>dfdl:escapeScheme</w:t>
      </w:r>
      <w:proofErr w:type="spellEnd"/>
      <w:r>
        <w:t xml:space="preserve"> annotation element as detailed below.</w:t>
      </w:r>
    </w:p>
    <w:p w14:paraId="77A3F3CA" w14:textId="77777777" w:rsidR="00B62FDD" w:rsidRDefault="00B62FDD" w:rsidP="00B62FDD">
      <w:r>
        <w:t xml:space="preserve">Here is an example of an </w:t>
      </w:r>
      <w:proofErr w:type="spellStart"/>
      <w:r>
        <w:t>escapeScheme</w:t>
      </w:r>
      <w:proofErr w:type="spellEnd"/>
      <w:r>
        <w:t xml:space="preserv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8AF2A66" w14:textId="77777777" w:rsidR="00B62FDD" w:rsidRDefault="00B62FDD" w:rsidP="00B62FDD">
      <w:r>
        <w:t xml:space="preserve">A </w:t>
      </w:r>
      <w:proofErr w:type="spellStart"/>
      <w:r>
        <w:t>dfdl:defineEscapeScheme</w:t>
      </w:r>
      <w:proofErr w:type="spellEnd"/>
      <w:r>
        <w:t xml:space="preserve"> serves only to supply a named definition for a </w:t>
      </w:r>
      <w:proofErr w:type="spellStart"/>
      <w:r>
        <w:t>dfdl:escapeScheme</w:t>
      </w:r>
      <w:proofErr w:type="spellEnd"/>
      <w:r>
        <w:t xml:space="preserve"> for reuse from other places. It does not cause any use of the representation properties it contains to describe any actual data. </w:t>
      </w:r>
    </w:p>
    <w:p w14:paraId="72FA7EAB" w14:textId="77777777" w:rsidR="00B62FDD" w:rsidRDefault="00B62FDD" w:rsidP="00BC2419">
      <w:pPr>
        <w:pStyle w:val="Heading3"/>
        <w:rPr>
          <w:rFonts w:eastAsia="Times New Roman"/>
        </w:rPr>
      </w:pPr>
      <w:bookmarkStart w:id="1665" w:name="_Toc322911574"/>
      <w:bookmarkStart w:id="1666" w:name="_Toc322912113"/>
      <w:bookmarkStart w:id="1667" w:name="_Toc329092963"/>
      <w:bookmarkStart w:id="1668" w:name="_Toc332701476"/>
      <w:bookmarkStart w:id="1669" w:name="_Toc332701783"/>
      <w:bookmarkStart w:id="1670" w:name="_Toc332711577"/>
      <w:bookmarkStart w:id="1671" w:name="_Toc332711885"/>
      <w:bookmarkStart w:id="1672" w:name="_Toc332712187"/>
      <w:bookmarkStart w:id="1673" w:name="_Toc332724103"/>
      <w:bookmarkStart w:id="1674" w:name="_Toc332724403"/>
      <w:bookmarkStart w:id="1675" w:name="_Toc341102699"/>
      <w:bookmarkStart w:id="1676" w:name="_Toc347241431"/>
      <w:bookmarkStart w:id="1677" w:name="_Toc347744624"/>
      <w:bookmarkStart w:id="1678" w:name="_Toc348984407"/>
      <w:bookmarkStart w:id="1679" w:name="_Toc348984712"/>
      <w:bookmarkStart w:id="1680" w:name="_Toc349037875"/>
      <w:bookmarkStart w:id="1681" w:name="_Toc349038180"/>
      <w:bookmarkStart w:id="1682" w:name="_Toc349042668"/>
      <w:bookmarkStart w:id="1683" w:name="_Toc351912659"/>
      <w:bookmarkStart w:id="1684" w:name="_Toc351914681"/>
      <w:bookmarkStart w:id="1685" w:name="_Toc351915115"/>
      <w:bookmarkStart w:id="1686" w:name="_Toc361231154"/>
      <w:bookmarkStart w:id="1687" w:name="_Toc361231680"/>
      <w:bookmarkStart w:id="1688" w:name="_Toc362444978"/>
      <w:bookmarkStart w:id="1689" w:name="_Toc363908900"/>
      <w:bookmarkStart w:id="1690" w:name="_Toc364463323"/>
      <w:bookmarkStart w:id="1691" w:name="_Toc366077921"/>
      <w:bookmarkStart w:id="1692" w:name="_Toc366078540"/>
      <w:bookmarkStart w:id="1693" w:name="_Toc366079526"/>
      <w:bookmarkStart w:id="1694" w:name="_Toc366080138"/>
      <w:bookmarkStart w:id="1695" w:name="_Toc366080747"/>
      <w:bookmarkStart w:id="1696" w:name="_Toc366505087"/>
      <w:bookmarkStart w:id="1697" w:name="_Toc366508456"/>
      <w:bookmarkStart w:id="1698" w:name="_Toc366512957"/>
      <w:bookmarkStart w:id="1699" w:name="_Toc366574148"/>
      <w:bookmarkStart w:id="1700" w:name="_Toc366577941"/>
      <w:bookmarkStart w:id="1701" w:name="_Toc366578535"/>
      <w:bookmarkStart w:id="1702" w:name="_Toc366579127"/>
      <w:bookmarkStart w:id="1703" w:name="_Toc366579718"/>
      <w:bookmarkStart w:id="1704" w:name="_Toc366580310"/>
      <w:bookmarkStart w:id="1705" w:name="_Toc366580901"/>
      <w:bookmarkStart w:id="1706" w:name="_Toc366581493"/>
      <w:bookmarkStart w:id="1707" w:name="_Toc243112781"/>
      <w:bookmarkStart w:id="1708" w:name="_Toc349042669"/>
      <w:bookmarkStart w:id="1709" w:name="_Toc52984538"/>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r>
        <w:rPr>
          <w:rFonts w:eastAsia="Times New Roman"/>
        </w:rPr>
        <w:t xml:space="preserve">Using/Referencing a Named </w:t>
      </w:r>
      <w:proofErr w:type="spellStart"/>
      <w:r>
        <w:rPr>
          <w:rFonts w:eastAsia="Times New Roman"/>
        </w:rPr>
        <w:t>escapeScheme</w:t>
      </w:r>
      <w:proofErr w:type="spellEnd"/>
      <w:r>
        <w:rPr>
          <w:rFonts w:eastAsia="Times New Roman"/>
        </w:rPr>
        <w:t xml:space="preserve"> Definition</w:t>
      </w:r>
      <w:bookmarkEnd w:id="1707"/>
      <w:bookmarkEnd w:id="1708"/>
      <w:bookmarkEnd w:id="1709"/>
    </w:p>
    <w:p w14:paraId="0EDA4A74" w14:textId="77777777" w:rsidR="00B62FDD" w:rsidRDefault="00B62FDD" w:rsidP="00B62FDD">
      <w:r>
        <w:t xml:space="preserve">A named, reusable, escape scheme is used by referring to its name from a </w:t>
      </w:r>
      <w:proofErr w:type="spellStart"/>
      <w:r>
        <w:t>dfdl:escapeSchemeRef</w:t>
      </w:r>
      <w:proofErr w:type="spellEnd"/>
      <w:r>
        <w:t xml:space="preserve"> property on an element. For example:</w:t>
      </w:r>
    </w:p>
    <w:p w14:paraId="67670002"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5" w:history="1">
        <w:r>
          <w:rPr>
            <w:rStyle w:val="CodeCharacter"/>
            <w:szCs w:val="20"/>
          </w:rPr>
          <w:t>http://www.ogf.org/dfdl/"</w:t>
        </w:r>
      </w:hyperlink>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660"/>
      <w:bookmarkEnd w:id="1661"/>
      <w:bookmarkEnd w:id="1662"/>
      <w:bookmarkEnd w:id="1663"/>
      <w:r>
        <w:t xml:space="preserve"> </w:t>
      </w:r>
    </w:p>
    <w:p w14:paraId="3D409879" w14:textId="77777777" w:rsidR="00B62FDD" w:rsidRDefault="00B62FDD" w:rsidP="00B31DA3">
      <w:pPr>
        <w:pStyle w:val="Heading2"/>
      </w:pPr>
      <w:bookmarkStart w:id="1710" w:name="_The_dfdl:escapeScheme_Annotation"/>
      <w:bookmarkStart w:id="1711" w:name="_Ref220489733"/>
      <w:bookmarkStart w:id="1712" w:name="_Toc226450744"/>
      <w:bookmarkStart w:id="1713" w:name="_Toc243112782"/>
      <w:bookmarkStart w:id="1714" w:name="_Toc349042670"/>
      <w:bookmarkStart w:id="1715" w:name="_Toc52984539"/>
      <w:bookmarkStart w:id="1716" w:name="_Toc177399048"/>
      <w:bookmarkStart w:id="1717" w:name="_Toc175057335"/>
      <w:bookmarkStart w:id="1718" w:name="_Toc199516262"/>
      <w:bookmarkStart w:id="1719" w:name="_Toc194983938"/>
      <w:bookmarkEnd w:id="1710"/>
      <w:r>
        <w:t xml:space="preserve">The </w:t>
      </w:r>
      <w:proofErr w:type="spellStart"/>
      <w:r>
        <w:t>dfdl:escapeScheme</w:t>
      </w:r>
      <w:proofErr w:type="spellEnd"/>
      <w:r>
        <w:t xml:space="preserve"> Annotation Element</w:t>
      </w:r>
      <w:bookmarkEnd w:id="1711"/>
      <w:bookmarkEnd w:id="1712"/>
      <w:bookmarkEnd w:id="1713"/>
      <w:bookmarkEnd w:id="1714"/>
      <w:bookmarkEnd w:id="1715"/>
    </w:p>
    <w:p w14:paraId="722621E3" w14:textId="77777777" w:rsidR="00B62FDD" w:rsidRDefault="00B62FDD" w:rsidP="00B62FDD">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Default="00B62FDD" w:rsidP="00C31ED0">
      <w:pPr>
        <w:pStyle w:val="ListParagraph"/>
        <w:numPr>
          <w:ilvl w:val="0"/>
          <w:numId w:val="48"/>
        </w:numPr>
      </w:pPr>
      <w:r>
        <w:t>The use of a single escape character to cause the next character to be interpreted literally. The escape character itself is escaped by the escape-escape character.</w:t>
      </w:r>
    </w:p>
    <w:p w14:paraId="164B9DFF" w14:textId="77777777" w:rsidR="00B62FDD" w:rsidRDefault="00B62FDD" w:rsidP="00C31ED0">
      <w:pPr>
        <w:pStyle w:val="ListParagraph"/>
        <w:numPr>
          <w:ilvl w:val="0"/>
          <w:numId w:val="48"/>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DFDL does not perform any substitutions for ampersand notations like &amp;</w:t>
      </w:r>
      <w:proofErr w:type="spellStart"/>
      <w:r>
        <w:t>lt</w:t>
      </w:r>
      <w:proofErr w:type="spellEnd"/>
      <w:r>
        <w:t xml:space="preserve">;. </w:t>
      </w:r>
    </w:p>
    <w:p w14:paraId="4CBF7320" w14:textId="33160EB3" w:rsidR="00B62FDD" w:rsidRDefault="00B62FDD" w:rsidP="00B62FDD">
      <w:pPr>
        <w:pStyle w:val="Caption"/>
      </w:pPr>
      <w:r>
        <w:rPr>
          <w:b w:val="0"/>
          <w:bCs/>
        </w:rPr>
        <w:t xml:space="preserve">The </w:t>
      </w:r>
      <w:del w:id="1720" w:author="Mike Beckerle" w:date="2020-10-07T16:03:00Z">
        <w:r w:rsidDel="00B62FDD">
          <w:rPr>
            <w:b w:val="0"/>
            <w:bCs/>
          </w:rPr>
          <w:delText xml:space="preserve">syntax </w:delText>
        </w:r>
      </w:del>
      <w:ins w:id="1721" w:author="Mike Beckerle" w:date="2020-10-07T16:03:00Z">
        <w:r>
          <w:rPr>
            <w:b w:val="0"/>
            <w:bCs/>
          </w:rPr>
          <w:t xml:space="preserve">properties </w:t>
        </w:r>
      </w:ins>
      <w:r>
        <w:rPr>
          <w:b w:val="0"/>
          <w:bCs/>
        </w:rPr>
        <w:t xml:space="preserve">of </w:t>
      </w:r>
      <w:proofErr w:type="spellStart"/>
      <w:r>
        <w:rPr>
          <w:b w:val="0"/>
          <w:bCs/>
        </w:rPr>
        <w:t>dfdl:escapeScheme</w:t>
      </w:r>
      <w:proofErr w:type="spellEnd"/>
      <w:r>
        <w:rPr>
          <w:b w:val="0"/>
          <w:bCs/>
        </w:rPr>
        <w:t xml:space="preserve"> </w:t>
      </w:r>
      <w:del w:id="1722" w:author="Mike Beckerle" w:date="2020-10-07T16:03:00Z">
        <w:r w:rsidDel="00B62FDD">
          <w:rPr>
            <w:b w:val="0"/>
            <w:bCs/>
          </w:rPr>
          <w:delText xml:space="preserve">is </w:delText>
        </w:r>
      </w:del>
      <w:ins w:id="1723" w:author="Mike Beckerle" w:date="2020-10-07T16:03:00Z">
        <w:r>
          <w:rPr>
            <w:b w:val="0"/>
            <w:bCs/>
          </w:rPr>
          <w:t xml:space="preserve">are </w:t>
        </w:r>
      </w:ins>
      <w:r>
        <w:rPr>
          <w:b w:val="0"/>
          <w:bCs/>
        </w:rPr>
        <w:t xml:space="preserve">defined in Section </w:t>
      </w:r>
      <w:r>
        <w:rPr>
          <w:b w:val="0"/>
          <w:bCs/>
        </w:rPr>
        <w:fldChar w:fldCharType="begin"/>
      </w:r>
      <w:r>
        <w:rPr>
          <w:b w:val="0"/>
          <w:bCs/>
        </w:rPr>
        <w:instrText xml:space="preserve"> REF _Ref52978876 \r \h </w:instrText>
      </w:r>
      <w:r>
        <w:rPr>
          <w:b w:val="0"/>
          <w:bCs/>
        </w:rPr>
      </w:r>
      <w:r>
        <w:rPr>
          <w:b w:val="0"/>
          <w:bCs/>
        </w:rPr>
        <w:fldChar w:fldCharType="separate"/>
      </w:r>
      <w:r>
        <w:rPr>
          <w:b w:val="0"/>
          <w:bCs/>
        </w:rPr>
        <w:t>13.2.1</w:t>
      </w:r>
      <w:r>
        <w:rPr>
          <w:b w:val="0"/>
          <w:bCs/>
        </w:rPr>
        <w:fldChar w:fldCharType="end"/>
      </w:r>
      <w:bookmarkStart w:id="1724" w:name="_Toc243112783"/>
      <w:bookmarkStart w:id="1725" w:name="_Ref251074718"/>
      <w:bookmarkStart w:id="1726" w:name="_Ref251074722"/>
      <w:ins w:id="1727" w:author="Mike Beckerle" w:date="2020-10-07T16:04:00Z">
        <w:r>
          <w:rPr>
            <w:rStyle w:val="Hyperlink"/>
            <w:b w:val="0"/>
            <w:bCs/>
          </w:rPr>
          <w:t xml:space="preserve"> </w:t>
        </w:r>
        <w:r>
          <w:rPr>
            <w:rStyle w:val="Hyperlink"/>
            <w:b w:val="0"/>
            <w:bCs/>
          </w:rPr>
          <w:fldChar w:fldCharType="begin"/>
        </w:r>
        <w:r>
          <w:rPr>
            <w:rStyle w:val="Hyperlink"/>
            <w:b w:val="0"/>
            <w:bCs/>
          </w:rPr>
          <w:instrText xml:space="preserve"> HYPERLINK  \l "_The_dfdl:escapeScheme_Properties" </w:instrText>
        </w:r>
        <w:r>
          <w:rPr>
            <w:rStyle w:val="Hyperlink"/>
            <w:b w:val="0"/>
            <w:bCs/>
          </w:rPr>
          <w:fldChar w:fldCharType="separate"/>
        </w:r>
        <w:r w:rsidRPr="00B62FDD">
          <w:rPr>
            <w:rStyle w:val="Hyperlink"/>
            <w:b w:val="0"/>
            <w:bCs/>
          </w:rPr>
          <w:t xml:space="preserve">The </w:t>
        </w:r>
        <w:proofErr w:type="spellStart"/>
        <w:r w:rsidRPr="00B62FDD">
          <w:rPr>
            <w:rStyle w:val="Hyperlink"/>
            <w:b w:val="0"/>
            <w:bCs/>
          </w:rPr>
          <w:t>dfdl:escapeScheme</w:t>
        </w:r>
        <w:proofErr w:type="spellEnd"/>
        <w:r w:rsidRPr="00B62FDD">
          <w:rPr>
            <w:rStyle w:val="Hyperlink"/>
            <w:b w:val="0"/>
            <w:bCs/>
          </w:rPr>
          <w:t xml:space="preserve"> Properties</w:t>
        </w:r>
        <w:r>
          <w:rPr>
            <w:rStyle w:val="Hyperlink"/>
            <w:b w:val="0"/>
            <w:bCs/>
          </w:rPr>
          <w:fldChar w:fldCharType="end"/>
        </w:r>
      </w:ins>
      <w:r>
        <w:rPr>
          <w:b w:val="0"/>
          <w:bCs/>
        </w:rPr>
        <w:t>.</w:t>
      </w:r>
      <w:bookmarkEnd w:id="1716"/>
      <w:bookmarkEnd w:id="1717"/>
      <w:bookmarkEnd w:id="1718"/>
      <w:bookmarkEnd w:id="1719"/>
      <w:bookmarkEnd w:id="1724"/>
      <w:bookmarkEnd w:id="1725"/>
      <w:bookmarkEnd w:id="1726"/>
    </w:p>
    <w:p w14:paraId="2546B6A0" w14:textId="77777777" w:rsidR="000E1214" w:rsidRDefault="00A87198" w:rsidP="00B31DA3">
      <w:pPr>
        <w:pStyle w:val="Heading2"/>
      </w:pPr>
      <w:bookmarkStart w:id="1728" w:name="_Ref38541924"/>
      <w:bookmarkStart w:id="1729" w:name="_Toc52984540"/>
      <w:r>
        <w:t xml:space="preserve">The </w:t>
      </w:r>
      <w:proofErr w:type="spellStart"/>
      <w:r>
        <w:t>dfdl:assert</w:t>
      </w:r>
      <w:proofErr w:type="spellEnd"/>
      <w:r>
        <w:t xml:space="preserve"> Statement Annotation Element</w:t>
      </w:r>
      <w:bookmarkEnd w:id="1634"/>
      <w:bookmarkEnd w:id="1635"/>
      <w:bookmarkEnd w:id="1636"/>
      <w:bookmarkEnd w:id="1637"/>
      <w:bookmarkEnd w:id="1638"/>
      <w:bookmarkEnd w:id="1639"/>
      <w:bookmarkEnd w:id="1640"/>
      <w:bookmarkEnd w:id="1641"/>
      <w:bookmarkEnd w:id="1728"/>
      <w:bookmarkEnd w:id="1729"/>
    </w:p>
    <w:p w14:paraId="24D8E335" w14:textId="77777777" w:rsidR="000E1214" w:rsidRDefault="00A87198">
      <w:r>
        <w:t xml:space="preserve">The </w:t>
      </w:r>
      <w:proofErr w:type="spellStart"/>
      <w:r>
        <w:t>dfdl:assert</w:t>
      </w:r>
      <w:proofErr w:type="spellEnd"/>
      <w:r>
        <w:t xml:space="preserve">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w:t>
      </w:r>
      <w:proofErr w:type="spellStart"/>
      <w:r>
        <w:t>dfdl:assert</w:t>
      </w:r>
      <w:proofErr w:type="spellEnd"/>
      <w:r>
        <w:t xml:space="preserve"> checks and XSD validation checks. </w:t>
      </w:r>
    </w:p>
    <w:p w14:paraId="6CE76658" w14:textId="6AA3537B" w:rsidR="000E1214" w:rsidRDefault="00A87198">
      <w:r>
        <w:t xml:space="preserve">The </w:t>
      </w:r>
      <w:proofErr w:type="spellStart"/>
      <w:r>
        <w:t>dfdl:assert</w:t>
      </w:r>
      <w:proofErr w:type="spellEnd"/>
      <w:r>
        <w:t xml:space="preserve"> checks guide parsing and the creation of the DFDL </w:t>
      </w:r>
      <w:r w:rsidR="00933F0E">
        <w:t>Infoset</w:t>
      </w:r>
      <w:r>
        <w:t xml:space="preserve"> by causing </w:t>
      </w:r>
      <w:del w:id="1730" w:author="Mike Beckerle" w:date="2020-10-08T20:30:00Z">
        <w:r w:rsidDel="00B31DA3">
          <w:delText>processing error</w:delText>
        </w:r>
      </w:del>
      <w:ins w:id="1731" w:author="Mike Beckerle" w:date="2020-10-08T20:30:00Z">
        <w:r w:rsidR="00B31DA3">
          <w:t>Processing Error</w:t>
        </w:r>
      </w:ins>
      <w:r>
        <w:t xml:space="preserve">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 xml:space="preserve">The </w:t>
      </w:r>
      <w:proofErr w:type="spellStart"/>
      <w:r>
        <w:t>dfdl:assert</w:t>
      </w:r>
      <w:proofErr w:type="spellEnd"/>
      <w:r>
        <w:t xml:space="preserve"> checks are performed even when validation is off.</w:t>
      </w:r>
    </w:p>
    <w:p w14:paraId="4218BDFA" w14:textId="77777777" w:rsidR="000E1214" w:rsidRDefault="00A87198">
      <w:r>
        <w:t xml:space="preserve">Examples of </w:t>
      </w:r>
      <w:proofErr w:type="spellStart"/>
      <w:r>
        <w:t>dfdl:assert</w:t>
      </w:r>
      <w:proofErr w:type="spellEnd"/>
      <w:r>
        <w:t xml:space="preserve">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BC2419">
      <w:pPr>
        <w:pStyle w:val="Heading3"/>
        <w:rPr>
          <w:rFonts w:eastAsia="Times New Roman"/>
        </w:rPr>
      </w:pPr>
      <w:bookmarkStart w:id="1732" w:name="_Toc322911568"/>
      <w:bookmarkStart w:id="1733" w:name="_Toc322912107"/>
      <w:bookmarkStart w:id="1734" w:name="_Toc329092957"/>
      <w:bookmarkStart w:id="1735" w:name="_Toc332701470"/>
      <w:bookmarkStart w:id="1736" w:name="_Toc332701777"/>
      <w:bookmarkStart w:id="1737" w:name="_Toc332711571"/>
      <w:bookmarkStart w:id="1738" w:name="_Toc332711879"/>
      <w:bookmarkStart w:id="1739" w:name="_Toc332712181"/>
      <w:bookmarkStart w:id="1740" w:name="_Toc332724097"/>
      <w:bookmarkStart w:id="1741" w:name="_Toc332724397"/>
      <w:bookmarkStart w:id="1742" w:name="_Toc341102693"/>
      <w:bookmarkStart w:id="1743" w:name="_Toc347241425"/>
      <w:bookmarkStart w:id="1744" w:name="_Toc347744618"/>
      <w:bookmarkStart w:id="1745" w:name="_Toc348984401"/>
      <w:bookmarkStart w:id="1746" w:name="_Toc348984706"/>
      <w:bookmarkStart w:id="1747" w:name="_Toc349037869"/>
      <w:bookmarkStart w:id="1748" w:name="_Toc349038174"/>
      <w:bookmarkStart w:id="1749" w:name="_Toc349042662"/>
      <w:bookmarkStart w:id="1750" w:name="_Toc351912653"/>
      <w:bookmarkStart w:id="1751" w:name="_Toc351914675"/>
      <w:bookmarkStart w:id="1752" w:name="_Toc351915109"/>
      <w:bookmarkStart w:id="1753" w:name="_Toc361231147"/>
      <w:bookmarkStart w:id="1754" w:name="_Toc361231673"/>
      <w:bookmarkStart w:id="1755" w:name="_Toc362444971"/>
      <w:bookmarkStart w:id="1756" w:name="_Toc363908893"/>
      <w:bookmarkStart w:id="1757" w:name="_Toc364463316"/>
      <w:bookmarkStart w:id="1758" w:name="_Toc366077914"/>
      <w:bookmarkStart w:id="1759" w:name="_Toc366078533"/>
      <w:bookmarkStart w:id="1760" w:name="_Toc366079519"/>
      <w:bookmarkStart w:id="1761" w:name="_Toc366080131"/>
      <w:bookmarkStart w:id="1762" w:name="_Toc366080740"/>
      <w:bookmarkStart w:id="1763" w:name="_Toc366505080"/>
      <w:bookmarkStart w:id="1764" w:name="_Toc366508449"/>
      <w:bookmarkStart w:id="1765" w:name="_Toc366512950"/>
      <w:bookmarkStart w:id="1766" w:name="_Toc366574141"/>
      <w:bookmarkStart w:id="1767" w:name="_Toc366577934"/>
      <w:bookmarkStart w:id="1768" w:name="_Toc366578528"/>
      <w:bookmarkStart w:id="1769" w:name="_Toc366579120"/>
      <w:bookmarkStart w:id="1770" w:name="_Toc366579711"/>
      <w:bookmarkStart w:id="1771" w:name="_Toc366580303"/>
      <w:bookmarkStart w:id="1772" w:name="_Toc366580894"/>
      <w:bookmarkStart w:id="1773" w:name="_Toc366581486"/>
      <w:bookmarkStart w:id="1774" w:name="_Toc322911569"/>
      <w:bookmarkStart w:id="1775" w:name="_Toc322912108"/>
      <w:bookmarkStart w:id="1776" w:name="_Toc329092958"/>
      <w:bookmarkStart w:id="1777" w:name="_Toc332701471"/>
      <w:bookmarkStart w:id="1778" w:name="_Toc332701778"/>
      <w:bookmarkStart w:id="1779" w:name="_Toc332711572"/>
      <w:bookmarkStart w:id="1780" w:name="_Toc332711880"/>
      <w:bookmarkStart w:id="1781" w:name="_Toc332712182"/>
      <w:bookmarkStart w:id="1782" w:name="_Toc332724098"/>
      <w:bookmarkStart w:id="1783" w:name="_Toc332724398"/>
      <w:bookmarkStart w:id="1784" w:name="_Toc341102694"/>
      <w:bookmarkStart w:id="1785" w:name="_Toc347241426"/>
      <w:bookmarkStart w:id="1786" w:name="_Toc347744619"/>
      <w:bookmarkStart w:id="1787" w:name="_Toc348984402"/>
      <w:bookmarkStart w:id="1788" w:name="_Toc348984707"/>
      <w:bookmarkStart w:id="1789" w:name="_Toc349037870"/>
      <w:bookmarkStart w:id="1790" w:name="_Toc349038175"/>
      <w:bookmarkStart w:id="1791" w:name="_Toc349042663"/>
      <w:bookmarkStart w:id="1792" w:name="_Toc351912654"/>
      <w:bookmarkStart w:id="1793" w:name="_Toc351914676"/>
      <w:bookmarkStart w:id="1794" w:name="_Toc351915110"/>
      <w:bookmarkStart w:id="1795" w:name="_Toc361231148"/>
      <w:bookmarkStart w:id="1796" w:name="_Toc361231674"/>
      <w:bookmarkStart w:id="1797" w:name="_Toc362444972"/>
      <w:bookmarkStart w:id="1798" w:name="_Toc363908894"/>
      <w:bookmarkStart w:id="1799" w:name="_Toc364463317"/>
      <w:bookmarkStart w:id="1800" w:name="_Toc366077915"/>
      <w:bookmarkStart w:id="1801" w:name="_Toc366078534"/>
      <w:bookmarkStart w:id="1802" w:name="_Toc366079520"/>
      <w:bookmarkStart w:id="1803" w:name="_Toc366080132"/>
      <w:bookmarkStart w:id="1804" w:name="_Toc366080741"/>
      <w:bookmarkStart w:id="1805" w:name="_Toc366505081"/>
      <w:bookmarkStart w:id="1806" w:name="_Toc366508450"/>
      <w:bookmarkStart w:id="1807" w:name="_Toc366512951"/>
      <w:bookmarkStart w:id="1808" w:name="_Toc366574142"/>
      <w:bookmarkStart w:id="1809" w:name="_Toc366577935"/>
      <w:bookmarkStart w:id="1810" w:name="_Toc366578529"/>
      <w:bookmarkStart w:id="1811" w:name="_Toc366579121"/>
      <w:bookmarkStart w:id="1812" w:name="_Toc366579712"/>
      <w:bookmarkStart w:id="1813" w:name="_Toc366580304"/>
      <w:bookmarkStart w:id="1814" w:name="_Toc366580895"/>
      <w:bookmarkStart w:id="1815" w:name="_Toc366581487"/>
      <w:bookmarkStart w:id="1816" w:name="_Toc172733014"/>
      <w:bookmarkStart w:id="1817" w:name="_Toc243112777"/>
      <w:bookmarkStart w:id="1818" w:name="_Toc349042664"/>
      <w:bookmarkStart w:id="1819" w:name="_Ref363904061"/>
      <w:bookmarkStart w:id="1820" w:name="_Ref363904067"/>
      <w:bookmarkStart w:id="1821" w:name="_Toc52984541"/>
      <w:bookmarkStart w:id="1822" w:name="_Toc177399046"/>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r>
        <w:rPr>
          <w:rFonts w:eastAsia="Times New Roman"/>
        </w:rPr>
        <w:t xml:space="preserve">Properties for </w:t>
      </w:r>
      <w:proofErr w:type="spellStart"/>
      <w:r>
        <w:rPr>
          <w:rFonts w:eastAsia="Times New Roman"/>
        </w:rPr>
        <w:t>dfdl:assert</w:t>
      </w:r>
      <w:bookmarkEnd w:id="1817"/>
      <w:bookmarkEnd w:id="1818"/>
      <w:bookmarkEnd w:id="1819"/>
      <w:bookmarkEnd w:id="1820"/>
      <w:bookmarkEnd w:id="1821"/>
      <w:proofErr w:type="spellEnd"/>
    </w:p>
    <w:p w14:paraId="2D09F53D" w14:textId="3F397DA7" w:rsidR="000E1214" w:rsidRDefault="00A87198">
      <w:pPr>
        <w:pStyle w:val="nobreak"/>
      </w:pPr>
      <w:r>
        <w:t xml:space="preserve">A </w:t>
      </w:r>
      <w:proofErr w:type="spellStart"/>
      <w:r>
        <w:t>dfdl:assert</w:t>
      </w:r>
      <w:proofErr w:type="spellEnd"/>
      <w:r>
        <w:t xml:space="preserve"> annotation contains a test expression or a test pattern. The </w:t>
      </w:r>
      <w:proofErr w:type="spellStart"/>
      <w:r>
        <w:t>dfdl:assert</w:t>
      </w:r>
      <w:proofErr w:type="spellEnd"/>
      <w:r>
        <w:t xml:space="preserve"> is said to be successful if the test expression evaluates to true or the test pattern returns a non-zero length match, and unsuccessful if the test expression evaluates to false or the test pattern returns a zero length match. An unsuccessful </w:t>
      </w:r>
      <w:proofErr w:type="spellStart"/>
      <w:r>
        <w:t>dfdl:assert</w:t>
      </w:r>
      <w:proofErr w:type="spellEnd"/>
      <w:r>
        <w:t xml:space="preserve"> causes either a </w:t>
      </w:r>
      <w:del w:id="1823" w:author="Mike Beckerle" w:date="2020-10-08T20:31:00Z">
        <w:r w:rsidDel="00B31DA3">
          <w:delText>processing error</w:delText>
        </w:r>
      </w:del>
      <w:ins w:id="1824" w:author="Mike Beckerle" w:date="2020-10-08T20:31:00Z">
        <w:r w:rsidR="00B31DA3">
          <w:t>Processing Error</w:t>
        </w:r>
      </w:ins>
      <w:r>
        <w:t xml:space="preserve"> or a </w:t>
      </w:r>
      <w:del w:id="1825" w:author="Mike Beckerle" w:date="2020-10-08T20:35:00Z">
        <w:r w:rsidDel="00B31DA3">
          <w:delText>recoverable error</w:delText>
        </w:r>
      </w:del>
      <w:ins w:id="1826" w:author="Mike Beckerle" w:date="2020-10-08T20:35:00Z">
        <w:r w:rsidR="00B31DA3">
          <w:t>Recoverable Error</w:t>
        </w:r>
      </w:ins>
      <w:r>
        <w:t xml:space="preserve"> to be issued, as specified by the </w:t>
      </w:r>
      <w:proofErr w:type="spellStart"/>
      <w:r>
        <w:t>failureType</w:t>
      </w:r>
      <w:proofErr w:type="spellEnd"/>
      <w:r>
        <w:t xml:space="preserve"> property of the </w:t>
      </w:r>
      <w:proofErr w:type="spellStart"/>
      <w:r>
        <w:t>dfdl:assert</w:t>
      </w:r>
      <w:proofErr w:type="spellEnd"/>
      <w:r>
        <w:t xml:space="preserve">. </w:t>
      </w:r>
    </w:p>
    <w:p w14:paraId="7211DE2E" w14:textId="77777777" w:rsidR="000E1214" w:rsidRDefault="00A87198">
      <w:r>
        <w:t xml:space="preserve">The </w:t>
      </w:r>
      <w:proofErr w:type="spellStart"/>
      <w:r>
        <w:t>testKind</w:t>
      </w:r>
      <w:proofErr w:type="spellEnd"/>
      <w:r>
        <w:t xml:space="preserve"> property specifies whether an expression or pattern is used by the </w:t>
      </w:r>
      <w:proofErr w:type="spellStart"/>
      <w:r>
        <w:t>dfdl:assert</w:t>
      </w:r>
      <w:proofErr w:type="spellEnd"/>
      <w:r>
        <w:t xml:space="preserve">.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w:t>
      </w:r>
      <w:proofErr w:type="spellStart"/>
      <w:r>
        <w:t>dfdl:assert</w:t>
      </w:r>
      <w:proofErr w:type="spellEnd"/>
      <w:r>
        <w:t xml:space="preserve"> can appear as an annotation on these schema components: </w:t>
      </w:r>
    </w:p>
    <w:p w14:paraId="6B3FFF72" w14:textId="77777777" w:rsidR="000E1214" w:rsidRDefault="00A87198" w:rsidP="00C31ED0">
      <w:pPr>
        <w:numPr>
          <w:ilvl w:val="0"/>
          <w:numId w:val="46"/>
        </w:numPr>
      </w:pPr>
      <w:r>
        <w:t xml:space="preserve">an </w:t>
      </w:r>
      <w:proofErr w:type="spellStart"/>
      <w:r>
        <w:t>xs:element</w:t>
      </w:r>
      <w:proofErr w:type="spellEnd"/>
      <w:r>
        <w:t xml:space="preserve"> declaration (local or global) </w:t>
      </w:r>
    </w:p>
    <w:p w14:paraId="11379926" w14:textId="77777777" w:rsidR="000E1214" w:rsidRDefault="00A87198" w:rsidP="00C31ED0">
      <w:pPr>
        <w:numPr>
          <w:ilvl w:val="0"/>
          <w:numId w:val="46"/>
        </w:numPr>
      </w:pPr>
      <w:r>
        <w:t xml:space="preserve">an </w:t>
      </w:r>
      <w:proofErr w:type="spellStart"/>
      <w:r>
        <w:t>xs:element</w:t>
      </w:r>
      <w:proofErr w:type="spellEnd"/>
      <w:r>
        <w:t xml:space="preserve"> reference </w:t>
      </w:r>
    </w:p>
    <w:p w14:paraId="1CFB0D77" w14:textId="77777777" w:rsidR="000E1214" w:rsidRDefault="00A87198" w:rsidP="00C31ED0">
      <w:pPr>
        <w:numPr>
          <w:ilvl w:val="0"/>
          <w:numId w:val="46"/>
        </w:numPr>
      </w:pPr>
      <w:r>
        <w:t xml:space="preserve">an </w:t>
      </w:r>
      <w:proofErr w:type="spellStart"/>
      <w:r>
        <w:t>xs:group</w:t>
      </w:r>
      <w:proofErr w:type="spellEnd"/>
      <w:r>
        <w:t xml:space="preserve"> reference </w:t>
      </w:r>
    </w:p>
    <w:p w14:paraId="66404CB8" w14:textId="77777777" w:rsidR="000E1214" w:rsidRDefault="00A87198" w:rsidP="00C31ED0">
      <w:pPr>
        <w:numPr>
          <w:ilvl w:val="0"/>
          <w:numId w:val="46"/>
        </w:numPr>
      </w:pPr>
      <w:r>
        <w:t xml:space="preserve">an </w:t>
      </w:r>
      <w:proofErr w:type="spellStart"/>
      <w:r>
        <w:t>xs:sequence</w:t>
      </w:r>
      <w:proofErr w:type="spellEnd"/>
    </w:p>
    <w:p w14:paraId="4BCC1B6A" w14:textId="77777777" w:rsidR="000E1214" w:rsidRDefault="00A87198" w:rsidP="00C31ED0">
      <w:pPr>
        <w:numPr>
          <w:ilvl w:val="0"/>
          <w:numId w:val="46"/>
        </w:numPr>
      </w:pPr>
      <w:r>
        <w:t xml:space="preserve">an </w:t>
      </w:r>
      <w:proofErr w:type="spellStart"/>
      <w:r>
        <w:t>xs:choice</w:t>
      </w:r>
      <w:proofErr w:type="spellEnd"/>
    </w:p>
    <w:p w14:paraId="704492E9" w14:textId="77777777" w:rsidR="000E1214" w:rsidRDefault="00A87198" w:rsidP="00C31ED0">
      <w:pPr>
        <w:numPr>
          <w:ilvl w:val="0"/>
          <w:numId w:val="46"/>
        </w:numPr>
      </w:pPr>
      <w:r>
        <w:t xml:space="preserve">an </w:t>
      </w:r>
      <w:proofErr w:type="spellStart"/>
      <w:r>
        <w:t>xs:simpleType</w:t>
      </w:r>
      <w:proofErr w:type="spellEnd"/>
      <w:r>
        <w:t xml:space="preserve"> definition (local or global)</w:t>
      </w:r>
    </w:p>
    <w:p w14:paraId="33047E12" w14:textId="4F5267D4" w:rsidR="00030976" w:rsidDel="00047FA7" w:rsidRDefault="00030976" w:rsidP="00030976">
      <w:pPr>
        <w:rPr>
          <w:del w:id="1827" w:author="Mike Beckerle" w:date="2020-10-07T15:50:00Z"/>
          <w:iCs/>
        </w:rPr>
      </w:pPr>
      <w:del w:id="1828" w:author="Mike Beckerle" w:date="2020-10-07T15:50:00Z">
        <w:r w:rsidDel="00047FA7">
          <w:rPr>
            <w:bCs/>
          </w:rPr>
          <w:delText>The</w:delText>
        </w:r>
        <w:r w:rsidDel="00047FA7">
          <w:rPr>
            <w:b/>
            <w:i/>
            <w:iCs/>
          </w:rPr>
          <w:delText xml:space="preserve"> </w:delText>
        </w:r>
        <w:r w:rsidDel="00047FA7">
          <w:rPr>
            <w:bCs/>
            <w:i/>
            <w:iCs/>
          </w:rPr>
          <w:delText>resolved set of annotations</w:delText>
        </w:r>
        <w:r w:rsidDel="00047FA7">
          <w:rPr>
            <w:iCs/>
          </w:rPr>
          <w:delText xml:space="preserve"> for an annotation point is a combined set of annotations taken from:</w:delText>
        </w:r>
      </w:del>
    </w:p>
    <w:p w14:paraId="4E653F7F" w14:textId="4159ACA3" w:rsidR="00030976" w:rsidDel="00047FA7" w:rsidRDefault="00030976" w:rsidP="00C31ED0">
      <w:pPr>
        <w:pStyle w:val="ListParagraph"/>
        <w:numPr>
          <w:ilvl w:val="0"/>
          <w:numId w:val="49"/>
        </w:numPr>
        <w:rPr>
          <w:del w:id="1829" w:author="Mike Beckerle" w:date="2020-10-07T15:50:00Z"/>
        </w:rPr>
      </w:pPr>
      <w:del w:id="1830" w:author="Mike Beckerle" w:date="2020-10-07T15:50:00Z">
        <w:r w:rsidDel="00047FA7">
          <w:rPr>
            <w:iCs/>
          </w:rPr>
          <w:delText>a group reference and the global group definition it references</w:delText>
        </w:r>
      </w:del>
    </w:p>
    <w:p w14:paraId="1D41C581" w14:textId="46DD591C" w:rsidR="00030976" w:rsidDel="00047FA7" w:rsidRDefault="00030976" w:rsidP="00C31ED0">
      <w:pPr>
        <w:pStyle w:val="ListParagraph"/>
        <w:numPr>
          <w:ilvl w:val="0"/>
          <w:numId w:val="49"/>
        </w:numPr>
        <w:rPr>
          <w:del w:id="1831" w:author="Mike Beckerle" w:date="2020-10-07T15:50:00Z"/>
        </w:rPr>
      </w:pPr>
      <w:del w:id="1832" w:author="Mike Beckerle" w:date="2020-10-07T15:50:00Z">
        <w:r w:rsidDel="00047FA7">
          <w:rPr>
            <w:iCs/>
          </w:rPr>
          <w:delText>an element reference and the global element declaration it references, and any type definition it references.</w:delText>
        </w:r>
      </w:del>
    </w:p>
    <w:p w14:paraId="7F429B95" w14:textId="6B75998E" w:rsidR="00030976" w:rsidDel="00047FA7" w:rsidRDefault="00030976" w:rsidP="00C31ED0">
      <w:pPr>
        <w:pStyle w:val="ListParagraph"/>
        <w:numPr>
          <w:ilvl w:val="0"/>
          <w:numId w:val="49"/>
        </w:numPr>
        <w:rPr>
          <w:del w:id="1833" w:author="Mike Beckerle" w:date="2020-10-07T15:50:00Z"/>
        </w:rPr>
      </w:pPr>
      <w:del w:id="1834" w:author="Mike Beckerle" w:date="2020-10-07T15:50:00Z">
        <w:r w:rsidDel="00047FA7">
          <w:rPr>
            <w:iCs/>
          </w:rPr>
          <w:delText>an element declaration and the type definition it references.</w:delText>
        </w:r>
      </w:del>
    </w:p>
    <w:p w14:paraId="3957AC66" w14:textId="43B44BE3" w:rsidR="00030976" w:rsidDel="00047FA7" w:rsidRDefault="00030976" w:rsidP="00C31ED0">
      <w:pPr>
        <w:pStyle w:val="ListParagraph"/>
        <w:numPr>
          <w:ilvl w:val="0"/>
          <w:numId w:val="49"/>
        </w:numPr>
        <w:rPr>
          <w:del w:id="1835" w:author="Mike Beckerle" w:date="2020-10-07T15:50:00Z"/>
        </w:rPr>
      </w:pPr>
      <w:del w:id="1836" w:author="Mike Beckerle" w:date="2020-10-07T15:50:00Z">
        <w:r w:rsidDel="00047FA7">
          <w:rPr>
            <w:iCs/>
          </w:rPr>
          <w:delText xml:space="preserve">a simple type definition and the base simple type it </w:delText>
        </w:r>
        <w:commentRangeStart w:id="1837"/>
        <w:r w:rsidDel="00047FA7">
          <w:rPr>
            <w:iCs/>
          </w:rPr>
          <w:delText>references</w:delText>
        </w:r>
      </w:del>
      <w:commentRangeEnd w:id="1837"/>
      <w:r w:rsidR="00047FA7">
        <w:rPr>
          <w:rStyle w:val="CommentReference"/>
        </w:rPr>
        <w:commentReference w:id="1837"/>
      </w:r>
      <w:del w:id="1838" w:author="Mike Beckerle" w:date="2020-10-07T15:50:00Z">
        <w:r w:rsidDel="00047FA7">
          <w:rPr>
            <w:iCs/>
          </w:rPr>
          <w:delText>.</w:delText>
        </w:r>
      </w:del>
    </w:p>
    <w:p w14:paraId="11C4F9F2" w14:textId="77777777" w:rsidR="000E1214" w:rsidRDefault="00A87198">
      <w:pPr>
        <w:rPr>
          <w:color w:val="000000"/>
        </w:rPr>
      </w:pPr>
      <w:r>
        <w:rPr>
          <w:color w:val="000000"/>
        </w:rPr>
        <w:t xml:space="preserve">If the resolved set of statement annotations for a schema component contains multiple </w:t>
      </w:r>
      <w:proofErr w:type="spellStart"/>
      <w:r>
        <w:rPr>
          <w:color w:val="000000"/>
        </w:rPr>
        <w:t>dfdl:assert</w:t>
      </w:r>
      <w:proofErr w:type="spellEnd"/>
      <w:r>
        <w:rPr>
          <w:color w:val="000000"/>
        </w:rPr>
        <w:t xml:space="preserve"> statements, then those with </w:t>
      </w:r>
      <w:proofErr w:type="spellStart"/>
      <w:r>
        <w:rPr>
          <w:color w:val="000000"/>
        </w:rPr>
        <w:t>testKind</w:t>
      </w:r>
      <w:proofErr w:type="spellEnd"/>
      <w:r>
        <w:rPr>
          <w:color w:val="000000"/>
        </w:rPr>
        <w:t xml:space="preserve"> 'pattern' are executed before those with </w:t>
      </w:r>
      <w:proofErr w:type="spellStart"/>
      <w:r>
        <w:rPr>
          <w:color w:val="000000"/>
        </w:rPr>
        <w:t>testKind</w:t>
      </w:r>
      <w:proofErr w:type="spellEnd"/>
      <w:r>
        <w:rPr>
          <w:color w:val="000000"/>
        </w:rPr>
        <w:t xml:space="preserve">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 xml:space="preserve">If one of the resolved set of asserts for a schema component is unsuccessful, and the </w:t>
      </w:r>
      <w:proofErr w:type="spellStart"/>
      <w:r>
        <w:rPr>
          <w:rFonts w:cs="Arial"/>
        </w:rPr>
        <w:t>failureType</w:t>
      </w:r>
      <w:proofErr w:type="spellEnd"/>
      <w:r>
        <w:rPr>
          <w:rFonts w:cs="Arial"/>
        </w:rPr>
        <w:t xml:space="preserve"> of the assert is ‘</w:t>
      </w:r>
      <w:proofErr w:type="spellStart"/>
      <w:r>
        <w:rPr>
          <w:rFonts w:cs="Arial"/>
        </w:rPr>
        <w:t>processingError</w:t>
      </w:r>
      <w:proofErr w:type="spellEnd"/>
      <w:r>
        <w:rPr>
          <w:rFonts w:cs="Arial"/>
        </w:rPr>
        <w:t>’,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proofErr w:type="spellStart"/>
            <w:r>
              <w:rPr>
                <w:rFonts w:eastAsia="MS Mincho"/>
              </w:rPr>
              <w:t>Enum</w:t>
            </w:r>
            <w:proofErr w:type="spellEnd"/>
            <w:r>
              <w:rPr>
                <w:rFonts w:eastAsia="MS Mincho"/>
              </w:rPr>
              <w:t xml:space="preserve">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 xml:space="preserve">Specifies whether a DFDL expression or DFDL regular expression pattern is used in the </w:t>
            </w:r>
            <w:proofErr w:type="spellStart"/>
            <w:r>
              <w:rPr>
                <w:rFonts w:eastAsia="MS Mincho"/>
              </w:rPr>
              <w:t>dfdl:assert</w:t>
            </w:r>
            <w:proofErr w:type="spellEnd"/>
            <w:r>
              <w:rPr>
                <w:rFonts w:eastAsia="MS Mincho"/>
              </w:rPr>
              <w:t>.</w:t>
            </w:r>
          </w:p>
          <w:p w14:paraId="282D23CF" w14:textId="77777777" w:rsidR="000E1214" w:rsidRDefault="00A87198">
            <w:r>
              <w:t xml:space="preserve">Annotation: </w:t>
            </w:r>
            <w:proofErr w:type="spellStart"/>
            <w:r>
              <w:t>dfdl:assert</w:t>
            </w:r>
            <w:proofErr w:type="spellEnd"/>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 xml:space="preserve">Applies when </w:t>
            </w:r>
            <w:proofErr w:type="spellStart"/>
            <w:r>
              <w:t>testKind</w:t>
            </w:r>
            <w:proofErr w:type="spellEnd"/>
            <w:r>
              <w:t xml:space="preserve"> is 'expression'</w:t>
            </w:r>
          </w:p>
          <w:p w14:paraId="47EACAA3" w14:textId="0F700B99" w:rsidR="000E1214" w:rsidRDefault="00A87198">
            <w:r>
              <w:t xml:space="preserve">A DFDL expression that evaluates to true or false. If the expression evaluates to true then parsing continues. If the expression evaluates to false then a </w:t>
            </w:r>
            <w:del w:id="1839" w:author="Mike Beckerle" w:date="2020-10-08T20:31:00Z">
              <w:r w:rsidDel="00B31DA3">
                <w:delText>processing error</w:delText>
              </w:r>
            </w:del>
            <w:ins w:id="1840" w:author="Mike Beckerle" w:date="2020-10-08T20:31:00Z">
              <w:r w:rsidR="00B31DA3">
                <w:t>Processing Error</w:t>
              </w:r>
            </w:ins>
            <w:r>
              <w:t xml:space="preserve"> is raised.</w:t>
            </w:r>
          </w:p>
          <w:p w14:paraId="156CABC1" w14:textId="77777777" w:rsidR="000E1214" w:rsidRDefault="00A87198">
            <w:r>
              <w:t>Any element referred to by the expression must have already been processed or must be a descendent of this element.</w:t>
            </w:r>
          </w:p>
          <w:p w14:paraId="0505CB1B" w14:textId="373EC7BF" w:rsidR="000E1214" w:rsidRDefault="00A87198">
            <w:r>
              <w:t xml:space="preserve">If a </w:t>
            </w:r>
            <w:del w:id="1841" w:author="Mike Beckerle" w:date="2020-10-08T20:31:00Z">
              <w:r w:rsidDel="00B31DA3">
                <w:delText>processing error</w:delText>
              </w:r>
            </w:del>
            <w:ins w:id="1842" w:author="Mike Beckerle" w:date="2020-10-08T20:31:00Z">
              <w:r w:rsidR="00B31DA3">
                <w:t>Processing Error</w:t>
              </w:r>
            </w:ins>
            <w:r>
              <w:t xml:space="preserve"> occurs during the evaluation of the test expression then the </w:t>
            </w:r>
            <w:proofErr w:type="spellStart"/>
            <w:r>
              <w:t>dfdl:assert</w:t>
            </w:r>
            <w:proofErr w:type="spellEnd"/>
            <w:r>
              <w:t xml:space="preserve"> also fails.</w:t>
            </w:r>
          </w:p>
          <w:p w14:paraId="4A4D82EE"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dfdl:assert</w:t>
            </w:r>
            <w:proofErr w:type="spellEnd"/>
            <w:r>
              <w:rPr>
                <w:rFonts w:eastAsia="MS Mincho"/>
              </w:rPr>
              <w:t xml:space="preserve"> element or the value of the test attribute.</w:t>
            </w:r>
          </w:p>
          <w:p w14:paraId="1AA4C02D" w14:textId="77777777" w:rsidR="000E1214" w:rsidRDefault="00A87198">
            <w:pPr>
              <w:autoSpaceDE w:val="0"/>
              <w:autoSpaceDN w:val="0"/>
              <w:adjustRightInd w:val="0"/>
            </w:pPr>
            <w:r>
              <w:t xml:space="preserve">Annotation: </w:t>
            </w:r>
            <w:proofErr w:type="spellStart"/>
            <w:r>
              <w:t>dfdl:assert</w:t>
            </w:r>
            <w:proofErr w:type="spellEnd"/>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 xml:space="preserve">at the start of the component on which the </w:t>
            </w:r>
            <w:proofErr w:type="spellStart"/>
            <w:r>
              <w:rPr>
                <w:rFonts w:eastAsia="MS Mincho"/>
              </w:rPr>
              <w:t>dfdl:assert</w:t>
            </w:r>
            <w:proofErr w:type="spellEnd"/>
            <w:r>
              <w:rPr>
                <w:rFonts w:eastAsia="MS Mincho"/>
              </w:rPr>
              <w:t xml:space="preserve"> is positioned.</w:t>
            </w:r>
          </w:p>
          <w:p w14:paraId="5F8FF1B3"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30384FBF" w14:textId="3E7DDF35" w:rsidR="000E1214" w:rsidRDefault="00A87198">
            <w:pPr>
              <w:rPr>
                <w:rFonts w:eastAsia="MS Mincho"/>
              </w:rPr>
            </w:pPr>
            <w:r>
              <w:rPr>
                <w:rFonts w:eastAsia="MS Mincho"/>
              </w:rPr>
              <w:t xml:space="preserve">If the length of the match is zero then the </w:t>
            </w:r>
            <w:proofErr w:type="spellStart"/>
            <w:r>
              <w:rPr>
                <w:rFonts w:eastAsia="MS Mincho"/>
              </w:rPr>
              <w:t>dfdl:assert</w:t>
            </w:r>
            <w:proofErr w:type="spellEnd"/>
            <w:r>
              <w:rPr>
                <w:rFonts w:eastAsia="MS Mincho"/>
              </w:rPr>
              <w:t xml:space="preserve"> evaluates to false and a </w:t>
            </w:r>
            <w:del w:id="1843" w:author="Mike Beckerle" w:date="2020-10-08T20:31:00Z">
              <w:r w:rsidDel="00B31DA3">
                <w:rPr>
                  <w:rFonts w:eastAsia="MS Mincho"/>
                </w:rPr>
                <w:delText>processing error</w:delText>
              </w:r>
            </w:del>
            <w:ins w:id="1844" w:author="Mike Beckerle" w:date="2020-10-08T20:31:00Z">
              <w:r w:rsidR="00B31DA3">
                <w:rPr>
                  <w:rFonts w:eastAsia="MS Mincho"/>
                </w:rPr>
                <w:t>Processing Error</w:t>
              </w:r>
            </w:ins>
            <w:r>
              <w:rPr>
                <w:rFonts w:eastAsia="MS Mincho"/>
              </w:rPr>
              <w:t xml:space="preserve"> is raised.</w:t>
            </w:r>
          </w:p>
          <w:p w14:paraId="7B58258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dfdl:assert</w:t>
            </w:r>
            <w:proofErr w:type="spellEnd"/>
            <w:r>
              <w:rPr>
                <w:rFonts w:eastAsia="MS Mincho"/>
              </w:rPr>
              <w:t xml:space="preserve"> evaluates to true.</w:t>
            </w:r>
          </w:p>
          <w:p w14:paraId="7FA5AA40" w14:textId="68424B06" w:rsidR="000E1214" w:rsidRDefault="00A87198">
            <w:r>
              <w:t xml:space="preserve">If a </w:t>
            </w:r>
            <w:del w:id="1845" w:author="Mike Beckerle" w:date="2020-10-08T20:31:00Z">
              <w:r w:rsidDel="00B31DA3">
                <w:delText>processing error</w:delText>
              </w:r>
            </w:del>
            <w:ins w:id="1846" w:author="Mike Beckerle" w:date="2020-10-08T20:31:00Z">
              <w:r w:rsidR="00B31DA3">
                <w:t>Processing Error</w:t>
              </w:r>
            </w:ins>
            <w:r>
              <w:t xml:space="preserve"> occurs during the evaluation of the test regular expression then the </w:t>
            </w:r>
            <w:proofErr w:type="spellStart"/>
            <w:r>
              <w:t>dfdl:assert</w:t>
            </w:r>
            <w:proofErr w:type="spellEnd"/>
            <w:r>
              <w:t xml:space="preserve"> also fails.</w:t>
            </w:r>
          </w:p>
          <w:p w14:paraId="11814839"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dfdl:assert</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27BC66A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01BA29F9"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5DE8F61E"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4D36D3BD" w14:textId="77777777" w:rsidR="000E1214" w:rsidRDefault="00A87198">
            <w:r>
              <w:t xml:space="preserve">Annotation: </w:t>
            </w:r>
            <w:proofErr w:type="spellStart"/>
            <w:r>
              <w:t>dfdl:assert</w:t>
            </w:r>
            <w:proofErr w:type="spellEnd"/>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 xml:space="preserve">Annotation: </w:t>
            </w:r>
            <w:proofErr w:type="spellStart"/>
            <w:r>
              <w:t>dfdl:assert</w:t>
            </w:r>
            <w:proofErr w:type="spellEnd"/>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proofErr w:type="spellStart"/>
            <w:r>
              <w:t>failureType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proofErr w:type="spellStart"/>
            <w:r>
              <w:t>Enum</w:t>
            </w:r>
            <w:proofErr w:type="spellEnd"/>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w:t>
            </w:r>
            <w:proofErr w:type="spellStart"/>
            <w:r>
              <w:t>processingError</w:t>
            </w:r>
            <w:proofErr w:type="spellEnd"/>
            <w:r>
              <w:t>',</w:t>
            </w:r>
            <w:r>
              <w:rPr>
                <w:rFonts w:eastAsia="Arial"/>
              </w:rPr>
              <w:t xml:space="preserve"> </w:t>
            </w:r>
            <w:r>
              <w:t>'</w:t>
            </w:r>
            <w:proofErr w:type="spellStart"/>
            <w:r>
              <w:t>recoverableError</w:t>
            </w:r>
            <w:proofErr w:type="spellEnd"/>
            <w:r>
              <w:t>'.</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w:t>
            </w:r>
            <w:proofErr w:type="spellStart"/>
            <w:r>
              <w:t>processingError</w:t>
            </w:r>
            <w:proofErr w:type="spellEnd"/>
            <w:r>
              <w:t>'.</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proofErr w:type="spellStart"/>
            <w:r>
              <w:t>dfdl:assert</w:t>
            </w:r>
            <w:proofErr w:type="spellEnd"/>
            <w:r>
              <w:rPr>
                <w:rFonts w:eastAsia="Arial"/>
              </w:rPr>
              <w:t xml:space="preserve"> </w:t>
            </w:r>
            <w:r>
              <w:t>is</w:t>
            </w:r>
            <w:r>
              <w:rPr>
                <w:rFonts w:eastAsia="Arial"/>
              </w:rPr>
              <w:t xml:space="preserve"> </w:t>
            </w:r>
            <w:r>
              <w:t>unsuccessful.</w:t>
            </w:r>
            <w:r>
              <w:rPr>
                <w:rFonts w:eastAsia="Arial"/>
              </w:rPr>
              <w:t xml:space="preserve"> </w:t>
            </w:r>
          </w:p>
          <w:p w14:paraId="0ABD36D7" w14:textId="1FA5D35D" w:rsidR="000E1214" w:rsidRDefault="00A87198">
            <w:r>
              <w:t>When</w:t>
            </w:r>
            <w:r>
              <w:rPr>
                <w:rFonts w:eastAsia="Arial"/>
              </w:rPr>
              <w:t xml:space="preserve"> </w:t>
            </w:r>
            <w:r>
              <w:t>'</w:t>
            </w:r>
            <w:proofErr w:type="spellStart"/>
            <w:r>
              <w:t>processingError</w:t>
            </w:r>
            <w:proofErr w:type="spellEnd"/>
            <w:r>
              <w:t>',</w:t>
            </w:r>
            <w:r>
              <w:rPr>
                <w:rFonts w:eastAsia="Arial"/>
              </w:rPr>
              <w:t xml:space="preserve"> </w:t>
            </w:r>
            <w:r>
              <w:t>a</w:t>
            </w:r>
            <w:r>
              <w:rPr>
                <w:rFonts w:eastAsia="Arial"/>
              </w:rPr>
              <w:t xml:space="preserve"> </w:t>
            </w:r>
            <w:del w:id="1847" w:author="Mike Beckerle" w:date="2020-10-08T20:31:00Z">
              <w:r w:rsidDel="00B31DA3">
                <w:delText>processing</w:delText>
              </w:r>
              <w:r w:rsidDel="00B31DA3">
                <w:rPr>
                  <w:rFonts w:eastAsia="Arial"/>
                </w:rPr>
                <w:delText xml:space="preserve"> </w:delText>
              </w:r>
              <w:r w:rsidDel="00B31DA3">
                <w:delText>error</w:delText>
              </w:r>
            </w:del>
            <w:ins w:id="1848" w:author="Mike Beckerle" w:date="2020-10-08T20:31:00Z">
              <w:r w:rsidR="00B31DA3">
                <w:t>Processing Error</w:t>
              </w:r>
            </w:ins>
            <w:r>
              <w:rPr>
                <w:rFonts w:eastAsia="Arial"/>
              </w:rPr>
              <w:t xml:space="preserve"> </w:t>
            </w:r>
            <w:r>
              <w:t>is</w:t>
            </w:r>
            <w:r>
              <w:rPr>
                <w:rFonts w:eastAsia="Arial"/>
              </w:rPr>
              <w:t xml:space="preserve"> </w:t>
            </w:r>
            <w:r>
              <w:t>raised.</w:t>
            </w:r>
          </w:p>
          <w:p w14:paraId="17ED8C95" w14:textId="129DE673" w:rsidR="000E1214" w:rsidRDefault="00A87198">
            <w:r>
              <w:t>When</w:t>
            </w:r>
            <w:r>
              <w:rPr>
                <w:rFonts w:eastAsia="Arial"/>
              </w:rPr>
              <w:t xml:space="preserve"> </w:t>
            </w:r>
            <w:r>
              <w:t>'</w:t>
            </w:r>
            <w:proofErr w:type="spellStart"/>
            <w:r>
              <w:t>recoverableError</w:t>
            </w:r>
            <w:proofErr w:type="spellEnd"/>
            <w:r>
              <w:t>',</w:t>
            </w:r>
            <w:r>
              <w:rPr>
                <w:rFonts w:eastAsia="Arial"/>
              </w:rPr>
              <w:t xml:space="preserve"> </w:t>
            </w:r>
            <w:r>
              <w:t>a</w:t>
            </w:r>
            <w:r>
              <w:rPr>
                <w:rFonts w:eastAsia="Arial"/>
              </w:rPr>
              <w:t xml:space="preserve"> </w:t>
            </w:r>
            <w:del w:id="1849" w:author="Mike Beckerle" w:date="2020-10-08T20:35:00Z">
              <w:r w:rsidDel="00B31DA3">
                <w:delText>recoverable</w:delText>
              </w:r>
              <w:r w:rsidDel="00B31DA3">
                <w:rPr>
                  <w:rFonts w:eastAsia="Arial"/>
                </w:rPr>
                <w:delText xml:space="preserve"> </w:delText>
              </w:r>
              <w:r w:rsidDel="00B31DA3">
                <w:delText>error</w:delText>
              </w:r>
            </w:del>
            <w:ins w:id="1850" w:author="Mike Beckerle" w:date="2020-10-08T20:35:00Z">
              <w:r w:rsidR="00B31DA3">
                <w:t>Recoverable Error</w:t>
              </w:r>
            </w:ins>
            <w:r>
              <w:rPr>
                <w:rFonts w:eastAsia="Arial"/>
              </w:rPr>
              <w:t xml:space="preserve"> </w:t>
            </w:r>
            <w:r>
              <w:t>is</w:t>
            </w:r>
            <w:r>
              <w:rPr>
                <w:rFonts w:eastAsia="Arial"/>
              </w:rPr>
              <w:t xml:space="preserve"> </w:t>
            </w:r>
            <w:r>
              <w:t>raised.</w:t>
            </w:r>
          </w:p>
          <w:p w14:paraId="0F36E5A2" w14:textId="60B7E4B9" w:rsidR="000E1214" w:rsidRDefault="00A87198">
            <w:r>
              <w:t xml:space="preserve">If an error occurs while evaluating the test expression, a </w:t>
            </w:r>
            <w:del w:id="1851" w:author="Mike Beckerle" w:date="2020-10-08T20:31:00Z">
              <w:r w:rsidDel="00B31DA3">
                <w:delText>processing error</w:delText>
              </w:r>
            </w:del>
            <w:ins w:id="1852" w:author="Mike Beckerle" w:date="2020-10-08T20:31:00Z">
              <w:r w:rsidR="00B31DA3">
                <w:t>Processing Error</w:t>
              </w:r>
            </w:ins>
            <w:r>
              <w:t xml:space="preserve"> occurs, not a </w:t>
            </w:r>
            <w:del w:id="1853" w:author="Mike Beckerle" w:date="2020-10-08T20:35:00Z">
              <w:r w:rsidDel="00B31DA3">
                <w:delText>recoverable error</w:delText>
              </w:r>
            </w:del>
            <w:ins w:id="1854" w:author="Mike Beckerle" w:date="2020-10-08T20:35:00Z">
              <w:r w:rsidR="00B31DA3">
                <w:t>Recoverable Error</w:t>
              </w:r>
            </w:ins>
            <w:r>
              <w:t>.</w:t>
            </w:r>
          </w:p>
          <w:p w14:paraId="48141F7D" w14:textId="2A90C4B3" w:rsidR="000E1214" w:rsidRDefault="00A87198">
            <w:del w:id="1855" w:author="Mike Beckerle" w:date="2020-10-08T20:35:00Z">
              <w:r w:rsidDel="00B31DA3">
                <w:delText>Recoverable error</w:delText>
              </w:r>
            </w:del>
            <w:ins w:id="1856" w:author="Mike Beckerle" w:date="2020-10-08T20:35:00Z">
              <w:r w:rsidR="00B31DA3">
                <w:t>Recoverable Error</w:t>
              </w:r>
            </w:ins>
            <w:r>
              <w:t xml:space="preserve">s do not cause backtracking like </w:t>
            </w:r>
            <w:del w:id="1857" w:author="Mike Beckerle" w:date="2020-10-08T20:31:00Z">
              <w:r w:rsidDel="00B31DA3">
                <w:delText>processing error</w:delText>
              </w:r>
            </w:del>
            <w:ins w:id="1858" w:author="Mike Beckerle" w:date="2020-10-08T20:31:00Z">
              <w:r w:rsidR="00B31DA3">
                <w:t>Processing Error</w:t>
              </w:r>
            </w:ins>
            <w:r>
              <w:t>s.</w:t>
            </w:r>
          </w:p>
          <w:p w14:paraId="4708DB9F" w14:textId="77777777" w:rsidR="000E1214" w:rsidRDefault="00A87198">
            <w:r>
              <w:t>Annotation:</w:t>
            </w:r>
            <w:r>
              <w:rPr>
                <w:rFonts w:eastAsia="Arial"/>
              </w:rPr>
              <w:t xml:space="preserve"> </w:t>
            </w:r>
            <w:proofErr w:type="spellStart"/>
            <w:r>
              <w:t>dfdl:assert</w:t>
            </w:r>
            <w:proofErr w:type="spellEnd"/>
          </w:p>
        </w:tc>
      </w:tr>
    </w:tbl>
    <w:p w14:paraId="1D8E3435" w14:textId="169408F2"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w:t>
      </w:r>
      <w:r w:rsidR="00F31291">
        <w:rPr>
          <w:noProof/>
        </w:rPr>
        <w:fldChar w:fldCharType="end"/>
      </w:r>
      <w:r>
        <w:t xml:space="preserve"> </w:t>
      </w:r>
      <w:proofErr w:type="spellStart"/>
      <w:r>
        <w:t>dfdl:assert</w:t>
      </w:r>
      <w:proofErr w:type="spellEnd"/>
      <w:r>
        <w:t xml:space="preserve"> properties</w:t>
      </w:r>
    </w:p>
    <w:p w14:paraId="73758DF9" w14:textId="77777777" w:rsidR="000E1214" w:rsidRDefault="00A87198">
      <w:pPr>
        <w:autoSpaceDE w:val="0"/>
        <w:autoSpaceDN w:val="0"/>
        <w:adjustRightInd w:val="0"/>
        <w:rPr>
          <w:rFonts w:cs="Arial"/>
        </w:rPr>
      </w:pPr>
      <w:r>
        <w:rPr>
          <w:rFonts w:cs="Arial"/>
        </w:rPr>
        <w:t xml:space="preserve">Example of a </w:t>
      </w:r>
      <w:proofErr w:type="spellStart"/>
      <w:r>
        <w:rPr>
          <w:rFonts w:cs="Arial"/>
        </w:rPr>
        <w:t>dfdl:assert</w:t>
      </w:r>
      <w:proofErr w:type="spellEnd"/>
      <w:r>
        <w:rPr>
          <w:rFonts w:cs="Arial"/>
        </w:rPr>
        <w:t xml:space="preserve">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w:t>
      </w:r>
      <w:proofErr w:type="spellStart"/>
      <w:r>
        <w:rPr>
          <w:rFonts w:cs="Arial"/>
        </w:rPr>
        <w:t>dfdl:assert</w:t>
      </w:r>
      <w:proofErr w:type="spellEnd"/>
      <w:r>
        <w:rPr>
          <w:rFonts w:cs="Arial"/>
        </w:rPr>
        <w:t xml:space="preserve"> is unsuccessful, that is, the test expression  evaluates to false or the test pattern returns a zero-length match. If so, and the message property is an expression, the message expression is evaluated at that time. </w:t>
      </w:r>
    </w:p>
    <w:p w14:paraId="35EB9378" w14:textId="551E6072" w:rsidR="000E1214" w:rsidRDefault="00A87198">
      <w:pPr>
        <w:autoSpaceDE w:val="0"/>
        <w:autoSpaceDN w:val="0"/>
        <w:adjustRightInd w:val="0"/>
      </w:pPr>
      <w:r>
        <w:rPr>
          <w:rFonts w:cs="Arial"/>
        </w:rPr>
        <w:t xml:space="preserve">If a </w:t>
      </w:r>
      <w:del w:id="1859" w:author="Mike Beckerle" w:date="2020-10-08T20:31:00Z">
        <w:r w:rsidDel="00B31DA3">
          <w:rPr>
            <w:rFonts w:cs="Arial"/>
          </w:rPr>
          <w:delText>processing error</w:delText>
        </w:r>
      </w:del>
      <w:ins w:id="1860" w:author="Mike Beckerle" w:date="2020-10-08T20:31:00Z">
        <w:r w:rsidR="00B31DA3">
          <w:rPr>
            <w:rFonts w:cs="Arial"/>
          </w:rPr>
          <w:t>Processing Error</w:t>
        </w:r>
      </w:ins>
      <w:r>
        <w:rPr>
          <w:rFonts w:cs="Arial"/>
        </w:rPr>
        <w:t xml:space="preserve"> or Schema Definition Error occurs while evaluating the message expression, a </w:t>
      </w:r>
      <w:del w:id="1861" w:author="Mike Beckerle" w:date="2020-10-08T20:35:00Z">
        <w:r w:rsidDel="00B31DA3">
          <w:rPr>
            <w:rFonts w:cs="Arial"/>
          </w:rPr>
          <w:delText>recoverable error</w:delText>
        </w:r>
      </w:del>
      <w:ins w:id="1862" w:author="Mike Beckerle" w:date="2020-10-08T20:35:00Z">
        <w:r w:rsidR="00B31DA3">
          <w:rPr>
            <w:rFonts w:cs="Arial"/>
          </w:rPr>
          <w:t>Recoverable Error</w:t>
        </w:r>
      </w:ins>
      <w:r>
        <w:rPr>
          <w:rFonts w:cs="Arial"/>
        </w:rPr>
        <w:t xml:space="preserve"> is issued to record this error (containing implementation-dependent content), then processing of the assert continues as if there was no problem and in a manner consistent with the </w:t>
      </w:r>
      <w:proofErr w:type="spellStart"/>
      <w:r>
        <w:rPr>
          <w:rFonts w:cs="Arial"/>
        </w:rPr>
        <w:t>failureType</w:t>
      </w:r>
      <w:proofErr w:type="spellEnd"/>
      <w:r>
        <w:rPr>
          <w:rFonts w:cs="Arial"/>
        </w:rPr>
        <w:t xml:space="preserve"> property, but using an implementation-dependent substitute message. </w:t>
      </w:r>
    </w:p>
    <w:p w14:paraId="7400FE51" w14:textId="77777777" w:rsidR="000E1214" w:rsidRDefault="00A87198" w:rsidP="00B31DA3">
      <w:pPr>
        <w:pStyle w:val="Heading2"/>
      </w:pPr>
      <w:bookmarkStart w:id="1863" w:name="_Toc175057333"/>
      <w:bookmarkStart w:id="1864" w:name="_Toc199516260"/>
      <w:bookmarkStart w:id="1865" w:name="_Toc194983936"/>
      <w:bookmarkStart w:id="1866" w:name="_Toc243112778"/>
      <w:bookmarkStart w:id="1867" w:name="_Ref251074181"/>
      <w:bookmarkStart w:id="1868" w:name="_Ref251074211"/>
      <w:bookmarkStart w:id="1869" w:name="_Ref254711418"/>
      <w:bookmarkStart w:id="1870" w:name="_Ref254711423"/>
      <w:bookmarkStart w:id="1871" w:name="_Toc349042665"/>
      <w:bookmarkStart w:id="1872" w:name="_Toc52984542"/>
      <w:r>
        <w:t xml:space="preserve">The </w:t>
      </w:r>
      <w:proofErr w:type="spellStart"/>
      <w:r>
        <w:t>dfdl:discriminator</w:t>
      </w:r>
      <w:proofErr w:type="spellEnd"/>
      <w:r>
        <w:t xml:space="preserve"> Statement Annotation Element</w:t>
      </w:r>
      <w:bookmarkEnd w:id="1822"/>
      <w:bookmarkEnd w:id="1863"/>
      <w:bookmarkEnd w:id="1864"/>
      <w:bookmarkEnd w:id="1865"/>
      <w:bookmarkEnd w:id="1866"/>
      <w:bookmarkEnd w:id="1867"/>
      <w:bookmarkEnd w:id="1868"/>
      <w:bookmarkEnd w:id="1869"/>
      <w:bookmarkEnd w:id="1870"/>
      <w:bookmarkEnd w:id="1871"/>
      <w:bookmarkEnd w:id="1872"/>
    </w:p>
    <w:p w14:paraId="538422FD" w14:textId="1D4C08B7" w:rsidR="0082161B" w:rsidRDefault="00A87198">
      <w:pPr>
        <w:rPr>
          <w:rFonts w:cs="Arial"/>
        </w:rPr>
      </w:pPr>
      <w:r>
        <w:rPr>
          <w:rFonts w:cs="Arial"/>
        </w:rPr>
        <w:t>DFDL discriminator statement</w:t>
      </w:r>
      <w:ins w:id="1873" w:author="Mike Beckerle" w:date="2020-10-07T15:55:00Z">
        <w:r w:rsidR="00CD3F97">
          <w:rPr>
            <w:rFonts w:cs="Arial"/>
          </w:rPr>
          <w:t xml:space="preserve"> annotation</w:t>
        </w:r>
      </w:ins>
      <w:r>
        <w:rPr>
          <w:rFonts w:cs="Arial"/>
        </w:rPr>
        <w:t>s are used during parsing to</w:t>
      </w:r>
      <w:r w:rsidR="0082161B">
        <w:rPr>
          <w:rFonts w:cs="Arial"/>
        </w:rPr>
        <w:t>:</w:t>
      </w:r>
    </w:p>
    <w:p w14:paraId="0A31D87E" w14:textId="30515E14" w:rsidR="0082161B" w:rsidRDefault="00A87198" w:rsidP="00C31ED0">
      <w:pPr>
        <w:pStyle w:val="ListParagraph"/>
        <w:numPr>
          <w:ilvl w:val="0"/>
          <w:numId w:val="179"/>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ins w:id="1874" w:author="Mike Beckerle" w:date="2020-10-07T15:55:00Z">
        <w:r w:rsidR="00CD3F97">
          <w:rPr>
            <w:rFonts w:cs="Arial"/>
          </w:rPr>
          <w:t xml:space="preserve">. See Section </w:t>
        </w:r>
      </w:ins>
      <w:ins w:id="1875" w:author="Mike Beckerle" w:date="2020-10-07T15:56:00Z">
        <w:r w:rsidR="00CD3F97">
          <w:rPr>
            <w:rFonts w:cs="Arial"/>
          </w:rPr>
          <w:fldChar w:fldCharType="begin"/>
        </w:r>
        <w:r w:rsidR="00CD3F97">
          <w:rPr>
            <w:rFonts w:cs="Arial"/>
          </w:rPr>
          <w:instrText xml:space="preserve"> REF _Ref52978585 \r \h </w:instrText>
        </w:r>
      </w:ins>
      <w:r w:rsidR="00CD3F97">
        <w:rPr>
          <w:rFonts w:cs="Arial"/>
        </w:rPr>
      </w:r>
      <w:r w:rsidR="00CD3F97">
        <w:rPr>
          <w:rFonts w:cs="Arial"/>
        </w:rPr>
        <w:fldChar w:fldCharType="separate"/>
      </w:r>
      <w:ins w:id="1876" w:author="Mike Beckerle" w:date="2020-10-07T15:56:00Z">
        <w:r w:rsidR="00CD3F97">
          <w:rPr>
            <w:rFonts w:cs="Arial"/>
          </w:rPr>
          <w:t>9.1</w:t>
        </w:r>
        <w:r w:rsidR="00CD3F97">
          <w:rPr>
            <w:rFonts w:cs="Arial"/>
          </w:rPr>
          <w:fldChar w:fldCharType="end"/>
        </w:r>
        <w:r w:rsidR="00CD3F97">
          <w:rPr>
            <w:rFonts w:cs="Arial"/>
          </w:rPr>
          <w:t xml:space="preserve"> </w:t>
        </w:r>
        <w:r w:rsidR="00CD3F97">
          <w:rPr>
            <w:rFonts w:cs="Arial"/>
          </w:rPr>
          <w:fldChar w:fldCharType="begin"/>
        </w:r>
        <w:r w:rsidR="00CD3F97">
          <w:rPr>
            <w:rFonts w:cs="Arial"/>
          </w:rPr>
          <w:instrText xml:space="preserve"> HYPERLINK  \l "_Parser_Overview" </w:instrText>
        </w:r>
        <w:r w:rsidR="00CD3F97">
          <w:rPr>
            <w:rFonts w:cs="Arial"/>
          </w:rPr>
          <w:fldChar w:fldCharType="separate"/>
        </w:r>
        <w:r w:rsidR="00CD3F97" w:rsidRPr="00CD3F97">
          <w:rPr>
            <w:rStyle w:val="Hyperlink"/>
            <w:rFonts w:cs="Arial"/>
          </w:rPr>
          <w:t>Parser Overview</w:t>
        </w:r>
        <w:r w:rsidR="00CD3F97">
          <w:rPr>
            <w:rFonts w:cs="Arial"/>
          </w:rPr>
          <w:fldChar w:fldCharType="end"/>
        </w:r>
        <w:r w:rsidR="00CD3F97">
          <w:rPr>
            <w:rFonts w:cs="Arial"/>
          </w:rPr>
          <w:t>.</w:t>
        </w:r>
      </w:ins>
    </w:p>
    <w:p w14:paraId="714F5319" w14:textId="3BAD5C3C" w:rsidR="0082161B" w:rsidRDefault="0082161B" w:rsidP="00C31ED0">
      <w:pPr>
        <w:pStyle w:val="ListParagraph"/>
        <w:numPr>
          <w:ilvl w:val="0"/>
          <w:numId w:val="179"/>
        </w:numPr>
        <w:rPr>
          <w:rFonts w:cs="Arial"/>
        </w:rPr>
      </w:pPr>
      <w:r w:rsidRPr="0082161B">
        <w:rPr>
          <w:rFonts w:cs="Arial"/>
        </w:rPr>
        <w:t xml:space="preserve">remove ambiguity </w:t>
      </w:r>
      <w:del w:id="1877" w:author="Mike Beckerle" w:date="2020-10-07T15:56:00Z">
        <w:r w:rsidRPr="0082161B" w:rsidDel="00CD3F97">
          <w:rPr>
            <w:rFonts w:cs="Arial"/>
          </w:rPr>
          <w:delText xml:space="preserve">about </w:delText>
        </w:r>
      </w:del>
      <w:ins w:id="1878" w:author="Mike Beckerle" w:date="2020-10-07T15:56:00Z">
        <w:r w:rsidR="00CD3F97">
          <w:rPr>
            <w:rFonts w:cs="Arial"/>
          </w:rPr>
          <w:t>during</w:t>
        </w:r>
        <w:r w:rsidR="00CD3F97" w:rsidRPr="0082161B">
          <w:rPr>
            <w:rFonts w:cs="Arial"/>
          </w:rPr>
          <w:t xml:space="preserve"> </w:t>
        </w:r>
      </w:ins>
      <w:r w:rsidRPr="0082161B">
        <w:rPr>
          <w:rFonts w:cs="Arial"/>
        </w:rPr>
        <w:t>speculative parsing</w:t>
      </w:r>
    </w:p>
    <w:p w14:paraId="1D06704E" w14:textId="3AA38605" w:rsidR="0082161B" w:rsidRPr="0082161B" w:rsidRDefault="0082161B" w:rsidP="00C31ED0">
      <w:pPr>
        <w:pStyle w:val="ListParagraph"/>
        <w:numPr>
          <w:ilvl w:val="0"/>
          <w:numId w:val="179"/>
        </w:numPr>
        <w:rPr>
          <w:rFonts w:cs="Arial"/>
        </w:rPr>
      </w:pPr>
      <w:r w:rsidRPr="0082161B">
        <w:t xml:space="preserve">improve diagnostic behavior when a DFDL parser </w:t>
      </w:r>
      <w:proofErr w:type="spellStart"/>
      <w:r w:rsidRPr="0082161B">
        <w:t>encounteres</w:t>
      </w:r>
      <w:proofErr w:type="spellEnd"/>
      <w:r w:rsidRPr="0082161B">
        <w:t xml:space="preserve">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2EF36E9C"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and any subsequent errors will 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FF319E">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FF319E">
        <w:t>Parsing Algorithm</w:t>
      </w:r>
      <w:r w:rsidR="00FF319E">
        <w:fldChar w:fldCharType="end"/>
      </w:r>
      <w:r w:rsidR="00FF319E">
        <w:t>.</w:t>
      </w:r>
    </w:p>
    <w:p w14:paraId="1B1D4021" w14:textId="6083E824" w:rsidR="000E1214" w:rsidRDefault="00A87198">
      <w:pPr>
        <w:rPr>
          <w:rFonts w:cs="Arial"/>
        </w:rPr>
      </w:pPr>
      <w:r>
        <w:rPr>
          <w:rFonts w:cs="Arial"/>
        </w:rPr>
        <w:t xml:space="preserve">Discriminators can also be used to force a resolution earlier during the parsing of a model group so that subsequent parsing errors are treated as </w:t>
      </w:r>
      <w:del w:id="1879" w:author="Mike Beckerle" w:date="2020-10-08T20:31:00Z">
        <w:r w:rsidDel="00B31DA3">
          <w:rPr>
            <w:rFonts w:cs="Arial"/>
          </w:rPr>
          <w:delText>processing error</w:delText>
        </w:r>
      </w:del>
      <w:ins w:id="1880" w:author="Mike Beckerle" w:date="2020-10-08T20:31:00Z">
        <w:r w:rsidR="00B31DA3">
          <w:rPr>
            <w:rFonts w:cs="Arial"/>
          </w:rPr>
          <w:t>Processing Error</w:t>
        </w:r>
      </w:ins>
      <w:r>
        <w:rPr>
          <w:rFonts w:cs="Arial"/>
        </w:rPr>
        <w:t xml:space="preserve">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 xml:space="preserve">Examples of </w:t>
      </w:r>
      <w:proofErr w:type="spellStart"/>
      <w:r>
        <w:t>dfdl:discriminator</w:t>
      </w:r>
      <w:proofErr w:type="spellEnd"/>
      <w:r>
        <w:t xml:space="preserve">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1F4FA765" w:rsidR="000E1214" w:rsidRDefault="00A87198">
      <w:r>
        <w:t xml:space="preserve">When the discriminator's expression evaluates to "false", then it causes a </w:t>
      </w:r>
      <w:del w:id="1881" w:author="Mike Beckerle" w:date="2020-10-08T20:31:00Z">
        <w:r w:rsidDel="00B31DA3">
          <w:delText>processing error</w:delText>
        </w:r>
      </w:del>
      <w:ins w:id="1882" w:author="Mike Beckerle" w:date="2020-10-08T20:31:00Z">
        <w:r w:rsidR="00B31DA3">
          <w:t>Processing Error</w:t>
        </w:r>
      </w:ins>
      <w:r>
        <w:t>, and the discriminator is said to fail.</w:t>
      </w:r>
    </w:p>
    <w:p w14:paraId="38DFF13B" w14:textId="77777777" w:rsidR="000E1214" w:rsidRDefault="00A87198" w:rsidP="00BC2419">
      <w:pPr>
        <w:pStyle w:val="Heading3"/>
        <w:rPr>
          <w:rFonts w:eastAsia="Times New Roman"/>
        </w:rPr>
      </w:pPr>
      <w:bookmarkStart w:id="1883" w:name="_Ref253479457"/>
      <w:bookmarkStart w:id="1884" w:name="_Ref253479465"/>
      <w:bookmarkStart w:id="1885" w:name="_Toc349042666"/>
      <w:bookmarkStart w:id="1886" w:name="_Toc52984543"/>
      <w:r>
        <w:rPr>
          <w:rFonts w:eastAsia="Times New Roman"/>
        </w:rPr>
        <w:t xml:space="preserve">Properties for </w:t>
      </w:r>
      <w:proofErr w:type="spellStart"/>
      <w:r>
        <w:rPr>
          <w:rFonts w:eastAsia="Times New Roman"/>
        </w:rPr>
        <w:t>dfdl:discriminator</w:t>
      </w:r>
      <w:bookmarkEnd w:id="1883"/>
      <w:bookmarkEnd w:id="1884"/>
      <w:bookmarkEnd w:id="1885"/>
      <w:bookmarkEnd w:id="1886"/>
      <w:proofErr w:type="spellEnd"/>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Within a dfdl:discriminator, the testKind property specifies whether an expression or pattern is used by the dfdl:discriminator. The expression or pattern can be expressed as an attribute or as a value. &lt;dfdl:discriminator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37B56032" w:rsidR="000E1214" w:rsidRDefault="00A87198">
      <w:r>
        <w:t>It is a Schema Definition Error if a the test expression or test pattern 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 xml:space="preserve">A </w:t>
      </w:r>
      <w:proofErr w:type="spellStart"/>
      <w:r>
        <w:t>dfdl:discriminator</w:t>
      </w:r>
      <w:proofErr w:type="spellEnd"/>
      <w:r>
        <w:t xml:space="preserve"> can be an annotation on these schema components:</w:t>
      </w:r>
    </w:p>
    <w:p w14:paraId="71117D46" w14:textId="77777777" w:rsidR="000E1214" w:rsidRDefault="00A87198" w:rsidP="00C31ED0">
      <w:pPr>
        <w:numPr>
          <w:ilvl w:val="0"/>
          <w:numId w:val="47"/>
        </w:numPr>
      </w:pPr>
      <w:r>
        <w:t xml:space="preserve">an </w:t>
      </w:r>
      <w:proofErr w:type="spellStart"/>
      <w:r>
        <w:t>xs:element</w:t>
      </w:r>
      <w:proofErr w:type="spellEnd"/>
      <w:r>
        <w:t xml:space="preserve"> declaration (local or global)</w:t>
      </w:r>
    </w:p>
    <w:p w14:paraId="46FFE06A" w14:textId="77777777" w:rsidR="000E1214" w:rsidRDefault="00A87198" w:rsidP="00C31ED0">
      <w:pPr>
        <w:numPr>
          <w:ilvl w:val="0"/>
          <w:numId w:val="47"/>
        </w:numPr>
      </w:pPr>
      <w:r>
        <w:t xml:space="preserve">an </w:t>
      </w:r>
      <w:proofErr w:type="spellStart"/>
      <w:r>
        <w:t>xs:element</w:t>
      </w:r>
      <w:proofErr w:type="spellEnd"/>
      <w:r>
        <w:t xml:space="preserve"> reference </w:t>
      </w:r>
    </w:p>
    <w:p w14:paraId="61511141" w14:textId="77777777" w:rsidR="000E1214" w:rsidRDefault="00A87198" w:rsidP="00C31ED0">
      <w:pPr>
        <w:numPr>
          <w:ilvl w:val="0"/>
          <w:numId w:val="47"/>
        </w:numPr>
      </w:pPr>
      <w:r>
        <w:t xml:space="preserve">an </w:t>
      </w:r>
      <w:proofErr w:type="spellStart"/>
      <w:r>
        <w:t>xs:group</w:t>
      </w:r>
      <w:proofErr w:type="spellEnd"/>
      <w:r>
        <w:t xml:space="preserve"> reference </w:t>
      </w:r>
    </w:p>
    <w:p w14:paraId="7E0FE724" w14:textId="77777777" w:rsidR="000E1214" w:rsidRDefault="00A87198" w:rsidP="00C31ED0">
      <w:pPr>
        <w:numPr>
          <w:ilvl w:val="0"/>
          <w:numId w:val="47"/>
        </w:numPr>
      </w:pPr>
      <w:r>
        <w:t xml:space="preserve">an </w:t>
      </w:r>
      <w:proofErr w:type="spellStart"/>
      <w:r>
        <w:t>xs:sequence</w:t>
      </w:r>
      <w:proofErr w:type="spellEnd"/>
      <w:r>
        <w:t xml:space="preserve"> </w:t>
      </w:r>
    </w:p>
    <w:p w14:paraId="43234BEF" w14:textId="77777777" w:rsidR="000E1214" w:rsidRDefault="00A87198" w:rsidP="00C31ED0">
      <w:pPr>
        <w:numPr>
          <w:ilvl w:val="0"/>
          <w:numId w:val="47"/>
        </w:numPr>
      </w:pPr>
      <w:r>
        <w:t xml:space="preserve">an </w:t>
      </w:r>
      <w:proofErr w:type="spellStart"/>
      <w:r>
        <w:t>xs:choice</w:t>
      </w:r>
      <w:proofErr w:type="spellEnd"/>
      <w:r>
        <w:t xml:space="preserve"> </w:t>
      </w:r>
    </w:p>
    <w:p w14:paraId="3C24F368" w14:textId="77777777" w:rsidR="000E1214" w:rsidRDefault="00A87198" w:rsidP="00C31ED0">
      <w:pPr>
        <w:numPr>
          <w:ilvl w:val="0"/>
          <w:numId w:val="47"/>
        </w:numPr>
      </w:pPr>
      <w:r>
        <w:t xml:space="preserve">an </w:t>
      </w:r>
      <w:proofErr w:type="spellStart"/>
      <w:r>
        <w:t>xs:simpleType</w:t>
      </w:r>
      <w:proofErr w:type="spellEnd"/>
      <w:r>
        <w:t xml:space="preserve"> definition (local or global)</w:t>
      </w:r>
    </w:p>
    <w:p w14:paraId="709A9F9D" w14:textId="77777777" w:rsidR="000E1214" w:rsidRDefault="00A87198">
      <w:r>
        <w:rPr>
          <w:color w:val="000000"/>
        </w:rPr>
        <w:t xml:space="preserve">The resolved set of statement annotations for a schema component can contain only a single </w:t>
      </w:r>
      <w:proofErr w:type="spellStart"/>
      <w:r>
        <w:rPr>
          <w:color w:val="000000"/>
        </w:rPr>
        <w:t>dfdl:discriminator</w:t>
      </w:r>
      <w:proofErr w:type="spellEnd"/>
      <w:r>
        <w:rPr>
          <w:color w:val="000000"/>
        </w:rPr>
        <w:t xml:space="preserve"> or one or more </w:t>
      </w:r>
      <w:proofErr w:type="spellStart"/>
      <w:r>
        <w:rPr>
          <w:color w:val="000000"/>
        </w:rPr>
        <w:t>dfdl:assert</w:t>
      </w:r>
      <w:proofErr w:type="spellEnd"/>
      <w:r>
        <w:rPr>
          <w:color w:val="000000"/>
        </w:rPr>
        <w:t xml:space="preserve"> annotations, but not both. To clarify: </w:t>
      </w:r>
      <w:proofErr w:type="spellStart"/>
      <w:r>
        <w:rPr>
          <w:color w:val="000000"/>
        </w:rPr>
        <w:t>dfdl:assert</w:t>
      </w:r>
      <w:proofErr w:type="spellEnd"/>
      <w:r>
        <w:rPr>
          <w:color w:val="000000"/>
        </w:rPr>
        <w:t xml:space="preserve"> annotations and </w:t>
      </w:r>
      <w:proofErr w:type="spellStart"/>
      <w:r>
        <w:rPr>
          <w:color w:val="000000"/>
        </w:rPr>
        <w:t>dfdl:discriminator</w:t>
      </w:r>
      <w:proofErr w:type="spellEnd"/>
      <w:r>
        <w:rPr>
          <w:color w:val="000000"/>
        </w:rPr>
        <w:t xml:space="preserve">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proofErr w:type="spellStart"/>
            <w:r>
              <w:rPr>
                <w:rFonts w:eastAsia="MS Mincho"/>
              </w:rPr>
              <w:t>testKind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proofErr w:type="spellStart"/>
            <w:r>
              <w:rPr>
                <w:rFonts w:eastAsia="MS Mincho"/>
              </w:rPr>
              <w:t>Enum</w:t>
            </w:r>
            <w:proofErr w:type="spellEnd"/>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 xml:space="preserve">Specifies whether a DFDL expression or DFDL regular expression is used in the </w:t>
            </w:r>
            <w:proofErr w:type="spellStart"/>
            <w:r>
              <w:rPr>
                <w:rFonts w:eastAsia="MS Mincho"/>
              </w:rPr>
              <w:t>dfdl:discriminator</w:t>
            </w:r>
            <w:proofErr w:type="spellEnd"/>
            <w:r>
              <w:rPr>
                <w:rFonts w:eastAsia="MS Mincho"/>
              </w:rPr>
              <w:t xml:space="preserve"> .</w:t>
            </w:r>
          </w:p>
          <w:p w14:paraId="0FFCCE2E" w14:textId="77777777" w:rsidR="000E1214" w:rsidRDefault="00A87198">
            <w:pPr>
              <w:rPr>
                <w:rFonts w:eastAsia="Arial Unicode MS"/>
                <w:sz w:val="18"/>
                <w:szCs w:val="18"/>
              </w:rPr>
            </w:pPr>
            <w:r>
              <w:t xml:space="preserve">Annotation: </w:t>
            </w:r>
            <w:proofErr w:type="spellStart"/>
            <w:r>
              <w:t>dfdl:</w:t>
            </w:r>
            <w:r>
              <w:rPr>
                <w:rFonts w:eastAsia="Arial Unicode MS"/>
              </w:rPr>
              <w:t>discriminator</w:t>
            </w:r>
            <w:proofErr w:type="spellEnd"/>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 xml:space="preserve">Applies when </w:t>
            </w:r>
            <w:proofErr w:type="spellStart"/>
            <w:r>
              <w:rPr>
                <w:rFonts w:eastAsia="Arial Unicode MS"/>
                <w:bCs/>
              </w:rPr>
              <w:t>testKind</w:t>
            </w:r>
            <w:proofErr w:type="spellEnd"/>
            <w:r>
              <w:rPr>
                <w:rFonts w:eastAsia="Arial Unicode MS"/>
                <w:bCs/>
              </w:rPr>
              <w:t xml:space="preserve"> is 'expression'</w:t>
            </w:r>
          </w:p>
          <w:p w14:paraId="75147C65" w14:textId="2B04F52D"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w:t>
            </w:r>
            <w:del w:id="1887" w:author="Mike Beckerle" w:date="2020-10-08T20:31:00Z">
              <w:r w:rsidDel="00B31DA3">
                <w:rPr>
                  <w:rFonts w:eastAsia="Arial Unicode MS"/>
                </w:rPr>
                <w:delText>processing error</w:delText>
              </w:r>
            </w:del>
            <w:ins w:id="1888" w:author="Mike Beckerle" w:date="2020-10-08T20:31:00Z">
              <w:r w:rsidR="00B31DA3">
                <w:rPr>
                  <w:rFonts w:eastAsia="Arial Unicode MS"/>
                </w:rPr>
                <w:t>Processing Error</w:t>
              </w:r>
            </w:ins>
            <w:r>
              <w:rPr>
                <w:rFonts w:eastAsia="Arial Unicode MS"/>
              </w:rPr>
              <w:t xml:space="preserve"> is raised.</w:t>
            </w:r>
            <w:r>
              <w:rPr>
                <w:rFonts w:eastAsia="Arial Unicode MS"/>
              </w:rPr>
              <w:br/>
              <w:t xml:space="preserve">If a </w:t>
            </w:r>
            <w:del w:id="1889" w:author="Mike Beckerle" w:date="2020-10-08T20:31:00Z">
              <w:r w:rsidDel="00B31DA3">
                <w:rPr>
                  <w:rFonts w:eastAsia="Arial Unicode MS"/>
                </w:rPr>
                <w:delText>processing error</w:delText>
              </w:r>
            </w:del>
            <w:ins w:id="1890" w:author="Mike Beckerle" w:date="2020-10-08T20:31:00Z">
              <w:r w:rsidR="00B31DA3">
                <w:rPr>
                  <w:rFonts w:eastAsia="Arial Unicode MS"/>
                </w:rPr>
                <w:t>Processing Error</w:t>
              </w:r>
            </w:ins>
            <w:r>
              <w:rPr>
                <w:rFonts w:eastAsia="Arial Unicode MS"/>
              </w:rPr>
              <w:t xml:space="preserve">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3AD53FC" w:rsidR="000E1214" w:rsidRDefault="00A87198">
            <w:r>
              <w:t>The expression must have been evaluated by the time this element and it</w:t>
            </w:r>
            <w:r w:rsidR="00EA309B">
              <w:t>s</w:t>
            </w:r>
            <w:r>
              <w:t xml:space="preserve"> </w:t>
            </w:r>
            <w:r w:rsidR="00EA309B">
              <w:t>descendants</w:t>
            </w:r>
            <w:r>
              <w:t xml:space="preserve"> have been processed or when a </w:t>
            </w:r>
            <w:del w:id="1891" w:author="Mike Beckerle" w:date="2020-10-08T20:31:00Z">
              <w:r w:rsidDel="00B31DA3">
                <w:delText>processing error</w:delText>
              </w:r>
            </w:del>
            <w:ins w:id="1892" w:author="Mike Beckerle" w:date="2020-10-08T20:31:00Z">
              <w:r w:rsidR="00B31DA3">
                <w:t>Processing Error</w:t>
              </w:r>
            </w:ins>
            <w:r>
              <w:t xml:space="preserve"> occurs when processing this element or its </w:t>
            </w:r>
            <w:r w:rsidR="00EA309B">
              <w:t>descendants</w:t>
            </w:r>
            <w:r>
              <w:t>.</w:t>
            </w:r>
          </w:p>
          <w:p w14:paraId="1FF5D827"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'expression' or not specified, and an expression is not supplied by either the value of the </w:t>
            </w:r>
            <w:proofErr w:type="spellStart"/>
            <w:r>
              <w:rPr>
                <w:rFonts w:eastAsia="MS Mincho"/>
              </w:rPr>
              <w:t>dfdl:discriminator</w:t>
            </w:r>
            <w:proofErr w:type="spellEnd"/>
            <w:r>
              <w:rPr>
                <w:rFonts w:eastAsia="MS Mincho"/>
              </w:rPr>
              <w:t xml:space="preserve"> element or the value of the test attribute.</w:t>
            </w:r>
          </w:p>
          <w:p w14:paraId="35720CC9" w14:textId="77777777" w:rsidR="000E1214" w:rsidRDefault="00A87198">
            <w:pPr>
              <w:rPr>
                <w:rFonts w:eastAsia="Arial Unicode MS"/>
              </w:rPr>
            </w:pPr>
            <w:r>
              <w:rPr>
                <w:rFonts w:eastAsia="Arial Unicode MS"/>
              </w:rPr>
              <w:t xml:space="preserve">Annotation: </w:t>
            </w:r>
            <w:proofErr w:type="spellStart"/>
            <w:r>
              <w:rPr>
                <w:rFonts w:eastAsia="Arial Unicode MS"/>
              </w:rPr>
              <w:t>dfdl:discriminator</w:t>
            </w:r>
            <w:proofErr w:type="spellEnd"/>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proofErr w:type="spellStart"/>
            <w:r>
              <w:rPr>
                <w:rFonts w:eastAsia="MS Mincho"/>
              </w:rPr>
              <w:t>testPattern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 xml:space="preserve">Applies when </w:t>
            </w:r>
            <w:proofErr w:type="spellStart"/>
            <w:r>
              <w:rPr>
                <w:rFonts w:eastAsia="MS Mincho"/>
              </w:rPr>
              <w:t>testKind</w:t>
            </w:r>
            <w:proofErr w:type="spellEnd"/>
            <w:r>
              <w:rPr>
                <w:rFonts w:eastAsia="MS Mincho"/>
              </w:rPr>
              <w:t xml:space="preserve">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 xml:space="preserve">at the start of the component on which the </w:t>
            </w:r>
            <w:proofErr w:type="spellStart"/>
            <w:r>
              <w:rPr>
                <w:rFonts w:eastAsia="MS Mincho"/>
              </w:rPr>
              <w:t>dfdl:discriminator</w:t>
            </w:r>
            <w:proofErr w:type="spellEnd"/>
            <w:r>
              <w:rPr>
                <w:rFonts w:eastAsia="MS Mincho"/>
              </w:rPr>
              <w:t xml:space="preserve"> is positioned.</w:t>
            </w:r>
          </w:p>
          <w:p w14:paraId="011AC04D" w14:textId="77777777" w:rsidR="000E1214" w:rsidRDefault="00A87198">
            <w:pPr>
              <w:rPr>
                <w:rFonts w:eastAsia="MS Mincho"/>
              </w:rPr>
            </w:pPr>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Section 11.2.1   Property </w:t>
            </w:r>
            <w:proofErr w:type="spellStart"/>
            <w:r>
              <w:t>dfdl:encodingErrorPolicy</w:t>
            </w:r>
            <w:proofErr w:type="spellEnd"/>
            <w:r>
              <w:t xml:space="preserve"> for details.</w:t>
            </w:r>
          </w:p>
          <w:p w14:paraId="7A4FF521" w14:textId="525B3669" w:rsidR="000E1214" w:rsidRDefault="00A87198">
            <w:pPr>
              <w:rPr>
                <w:rFonts w:eastAsia="MS Mincho"/>
              </w:rPr>
            </w:pPr>
            <w:r>
              <w:rPr>
                <w:rFonts w:eastAsia="MS Mincho"/>
              </w:rPr>
              <w:t xml:space="preserve">If the length of the match is zero then the </w:t>
            </w:r>
            <w:proofErr w:type="spellStart"/>
            <w:r>
              <w:rPr>
                <w:rFonts w:eastAsia="MS Mincho"/>
              </w:rPr>
              <w:t>dfdl:discriminator</w:t>
            </w:r>
            <w:proofErr w:type="spellEnd"/>
            <w:r>
              <w:rPr>
                <w:rFonts w:eastAsia="MS Mincho"/>
              </w:rPr>
              <w:t xml:space="preserve"> evaluates to false and a </w:t>
            </w:r>
            <w:del w:id="1893" w:author="Mike Beckerle" w:date="2020-10-08T20:31:00Z">
              <w:r w:rsidDel="00B31DA3">
                <w:rPr>
                  <w:rFonts w:eastAsia="MS Mincho"/>
                </w:rPr>
                <w:delText>processing error</w:delText>
              </w:r>
            </w:del>
            <w:ins w:id="1894" w:author="Mike Beckerle" w:date="2020-10-08T20:31:00Z">
              <w:r w:rsidR="00B31DA3">
                <w:rPr>
                  <w:rFonts w:eastAsia="MS Mincho"/>
                </w:rPr>
                <w:t>Processing Error</w:t>
              </w:r>
            </w:ins>
            <w:r>
              <w:rPr>
                <w:rFonts w:eastAsia="MS Mincho"/>
              </w:rPr>
              <w:t xml:space="preserve"> is raised.</w:t>
            </w:r>
          </w:p>
          <w:p w14:paraId="687BE4CE" w14:textId="77777777" w:rsidR="000E1214" w:rsidRDefault="00A87198">
            <w:pPr>
              <w:rPr>
                <w:rFonts w:eastAsia="MS Mincho"/>
              </w:rPr>
            </w:pPr>
            <w:r>
              <w:rPr>
                <w:rFonts w:eastAsia="MS Mincho"/>
              </w:rPr>
              <w:t xml:space="preserve">If the length of the match is non-zero then the </w:t>
            </w:r>
            <w:proofErr w:type="spellStart"/>
            <w:r>
              <w:rPr>
                <w:rFonts w:eastAsia="MS Mincho"/>
              </w:rPr>
              <w:t>dfdl:discriminator</w:t>
            </w:r>
            <w:proofErr w:type="spellEnd"/>
            <w:r>
              <w:rPr>
                <w:rFonts w:eastAsia="MS Mincho"/>
              </w:rPr>
              <w:t xml:space="preserve"> evaluates to true.</w:t>
            </w:r>
          </w:p>
          <w:p w14:paraId="740594EA" w14:textId="77777777" w:rsidR="000E1214" w:rsidRDefault="00A87198">
            <w:pPr>
              <w:rPr>
                <w:rFonts w:eastAsia="MS Mincho"/>
              </w:rPr>
            </w:pPr>
            <w:r>
              <w:rPr>
                <w:rFonts w:eastAsia="MS Mincho"/>
              </w:rPr>
              <w:t xml:space="preserve">It is a Schema Definition Error if </w:t>
            </w:r>
            <w:proofErr w:type="spellStart"/>
            <w:r>
              <w:rPr>
                <w:rFonts w:eastAsia="MS Mincho"/>
              </w:rPr>
              <w:t>testKind</w:t>
            </w:r>
            <w:proofErr w:type="spellEnd"/>
            <w:r>
              <w:rPr>
                <w:rFonts w:eastAsia="MS Mincho"/>
              </w:rPr>
              <w:t xml:space="preserve"> is 'pattern', and a pattern is not supplied by either the value of the </w:t>
            </w:r>
            <w:proofErr w:type="spellStart"/>
            <w:r>
              <w:rPr>
                <w:rFonts w:eastAsia="MS Mincho"/>
              </w:rPr>
              <w:t>dfdl:discriminator</w:t>
            </w:r>
            <w:proofErr w:type="spellEnd"/>
            <w:r>
              <w:rPr>
                <w:rFonts w:eastAsia="MS Mincho"/>
              </w:rPr>
              <w:t xml:space="preserve"> element or the value of the </w:t>
            </w:r>
            <w:proofErr w:type="spellStart"/>
            <w:r>
              <w:rPr>
                <w:rFonts w:eastAsia="MS Mincho"/>
              </w:rPr>
              <w:t>testPattern</w:t>
            </w:r>
            <w:proofErr w:type="spellEnd"/>
            <w:r>
              <w:rPr>
                <w:rFonts w:eastAsia="MS Mincho"/>
              </w:rPr>
              <w:t xml:space="preserve"> property.</w:t>
            </w:r>
          </w:p>
          <w:p w14:paraId="152ECC4C"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3F6039AE" w14:textId="77777777" w:rsidR="000E1214" w:rsidRDefault="00A87198">
            <w:pPr>
              <w:rPr>
                <w:rFonts w:eastAsia="MS Mincho"/>
              </w:rPr>
            </w:pPr>
            <w:r>
              <w:rPr>
                <w:rFonts w:eastAsia="MS Mincho"/>
              </w:rPr>
              <w:t xml:space="preserve">It is a Schema Definition Error if </w:t>
            </w:r>
            <w:proofErr w:type="spellStart"/>
            <w:r>
              <w:rPr>
                <w:rFonts w:eastAsia="MS Mincho"/>
              </w:rPr>
              <w:t>dfdl:leadingSkip</w:t>
            </w:r>
            <w:proofErr w:type="spellEnd"/>
            <w:r>
              <w:rPr>
                <w:rFonts w:eastAsia="MS Mincho"/>
              </w:rPr>
              <w:t xml:space="preserve"> is other than 0.</w:t>
            </w:r>
          </w:p>
          <w:p w14:paraId="69919948" w14:textId="77777777" w:rsidR="000E1214" w:rsidRDefault="00A87198">
            <w:pPr>
              <w:rPr>
                <w:rFonts w:eastAsia="MS Mincho"/>
              </w:rPr>
            </w:pPr>
            <w:r>
              <w:rPr>
                <w:rFonts w:eastAsia="MS Mincho"/>
              </w:rPr>
              <w:t xml:space="preserve">It is a Schema Definition Error if the </w:t>
            </w:r>
            <w:proofErr w:type="spellStart"/>
            <w:r>
              <w:rPr>
                <w:rFonts w:eastAsia="MS Mincho"/>
              </w:rPr>
              <w:t>dfdl:alignment</w:t>
            </w:r>
            <w:proofErr w:type="spellEnd"/>
            <w:r>
              <w:rPr>
                <w:rFonts w:eastAsia="MS Mincho"/>
              </w:rPr>
              <w:t xml:space="preserve"> is not 1 or 'implicit'</w:t>
            </w:r>
          </w:p>
          <w:p w14:paraId="11B24D87" w14:textId="77777777" w:rsidR="000E1214" w:rsidRDefault="00A87198">
            <w:pPr>
              <w:autoSpaceDE w:val="0"/>
              <w:autoSpaceDN w:val="0"/>
              <w:adjustRightInd w:val="0"/>
              <w:rPr>
                <w:rFonts w:eastAsia="Arial Unicode MS"/>
              </w:rPr>
            </w:pPr>
            <w:r>
              <w:t xml:space="preserve">Annotation: </w:t>
            </w:r>
            <w:proofErr w:type="spellStart"/>
            <w:r>
              <w:t>dfdl:</w:t>
            </w:r>
            <w:r>
              <w:rPr>
                <w:rFonts w:eastAsia="Arial Unicode MS"/>
              </w:rPr>
              <w:t>discriminator</w:t>
            </w:r>
            <w:proofErr w:type="spellEnd"/>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 xml:space="preserve">he DFDL Expression must return type </w:t>
            </w:r>
            <w:proofErr w:type="spellStart"/>
            <w:r>
              <w:rPr>
                <w:rFonts w:cs="Arial"/>
                <w:iCs/>
              </w:rPr>
              <w:t>xs:string</w:t>
            </w:r>
            <w:proofErr w:type="spellEnd"/>
            <w:r>
              <w:rPr>
                <w:rFonts w:cs="Arial"/>
                <w:iCs/>
              </w:rPr>
              <w:t>.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 xml:space="preserve">Annotation: </w:t>
            </w:r>
            <w:proofErr w:type="spellStart"/>
            <w:r>
              <w:t>dfdl:</w:t>
            </w:r>
            <w:r>
              <w:rPr>
                <w:rFonts w:eastAsia="Arial Unicode MS"/>
              </w:rPr>
              <w:t>discriminator</w:t>
            </w:r>
            <w:proofErr w:type="spellEnd"/>
          </w:p>
        </w:tc>
      </w:tr>
    </w:tbl>
    <w:p w14:paraId="2CEE4066" w14:textId="3ECBA929"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8</w:t>
      </w:r>
      <w:r w:rsidR="00F31291">
        <w:rPr>
          <w:noProof/>
        </w:rPr>
        <w:fldChar w:fldCharType="end"/>
      </w:r>
      <w:r>
        <w:t xml:space="preserve"> </w:t>
      </w:r>
      <w:proofErr w:type="spellStart"/>
      <w:r>
        <w:t>dfdl:discriminator</w:t>
      </w:r>
      <w:proofErr w:type="spellEnd"/>
      <w:r>
        <w:t xml:space="preserve">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47652E80" w:rsidR="000E1214" w:rsidRDefault="00A87198">
      <w:pPr>
        <w:autoSpaceDE w:val="0"/>
        <w:autoSpaceDN w:val="0"/>
        <w:adjustRightInd w:val="0"/>
        <w:rPr>
          <w:rFonts w:cs="Arial"/>
        </w:rPr>
      </w:pPr>
      <w:r>
        <w:rPr>
          <w:rFonts w:cs="Arial"/>
        </w:rPr>
        <w:t xml:space="preserve">If a </w:t>
      </w:r>
      <w:del w:id="1895" w:author="Mike Beckerle" w:date="2020-10-08T20:31:00Z">
        <w:r w:rsidDel="00B31DA3">
          <w:rPr>
            <w:rFonts w:cs="Arial"/>
          </w:rPr>
          <w:delText>processing error</w:delText>
        </w:r>
      </w:del>
      <w:ins w:id="1896" w:author="Mike Beckerle" w:date="2020-10-08T20:31:00Z">
        <w:r w:rsidR="00B31DA3">
          <w:rPr>
            <w:rFonts w:cs="Arial"/>
          </w:rPr>
          <w:t>Processing Error</w:t>
        </w:r>
      </w:ins>
      <w:r>
        <w:rPr>
          <w:rFonts w:cs="Arial"/>
        </w:rPr>
        <w:t xml:space="preserve"> or Schema Definition Error occurs while evaluating the message expression, a </w:t>
      </w:r>
      <w:del w:id="1897" w:author="Mike Beckerle" w:date="2020-10-08T20:35:00Z">
        <w:r w:rsidDel="00B31DA3">
          <w:rPr>
            <w:rFonts w:cs="Arial"/>
          </w:rPr>
          <w:delText>recoverable error</w:delText>
        </w:r>
      </w:del>
      <w:ins w:id="1898" w:author="Mike Beckerle" w:date="2020-10-08T20:35:00Z">
        <w:r w:rsidR="00B31DA3">
          <w:rPr>
            <w:rFonts w:cs="Arial"/>
          </w:rPr>
          <w:t>Recoverable Error</w:t>
        </w:r>
      </w:ins>
      <w:r>
        <w:rPr>
          <w:rFonts w:cs="Arial"/>
        </w:rPr>
        <w:t xml:space="preserve">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 xml:space="preserve">Examples of </w:t>
      </w:r>
      <w:proofErr w:type="spellStart"/>
      <w:r>
        <w:rPr>
          <w:rFonts w:cs="Arial"/>
        </w:rPr>
        <w:t>dfdl:discriminator</w:t>
      </w:r>
      <w:proofErr w:type="spellEnd"/>
      <w:r>
        <w:rPr>
          <w:rFonts w:cs="Arial"/>
        </w:rPr>
        <w:t xml:space="preserve">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B31DA3">
      <w:pPr>
        <w:pStyle w:val="Heading2"/>
      </w:pPr>
      <w:bookmarkStart w:id="1899" w:name="_Toc322911577"/>
      <w:bookmarkStart w:id="1900" w:name="_Toc322912116"/>
      <w:bookmarkStart w:id="1901" w:name="_Toc329092966"/>
      <w:bookmarkStart w:id="1902" w:name="_Toc332701479"/>
      <w:bookmarkStart w:id="1903" w:name="_Toc332701786"/>
      <w:bookmarkStart w:id="1904" w:name="_Toc332711580"/>
      <w:bookmarkStart w:id="1905" w:name="_Toc332711888"/>
      <w:bookmarkStart w:id="1906" w:name="_Toc332712190"/>
      <w:bookmarkStart w:id="1907" w:name="_Toc332724106"/>
      <w:bookmarkStart w:id="1908" w:name="_Toc332724406"/>
      <w:bookmarkStart w:id="1909" w:name="_Toc341102702"/>
      <w:bookmarkStart w:id="1910" w:name="_Toc347241434"/>
      <w:bookmarkStart w:id="1911" w:name="_Toc347744627"/>
      <w:bookmarkStart w:id="1912" w:name="_Toc348984410"/>
      <w:bookmarkStart w:id="1913" w:name="_Toc348984715"/>
      <w:bookmarkStart w:id="1914" w:name="_Toc349037878"/>
      <w:bookmarkStart w:id="1915" w:name="_Toc349038183"/>
      <w:bookmarkStart w:id="1916" w:name="_Toc349042671"/>
      <w:bookmarkStart w:id="1917" w:name="_Toc349642098"/>
      <w:bookmarkStart w:id="1918" w:name="_Toc351912662"/>
      <w:bookmarkStart w:id="1919" w:name="_Toc351914684"/>
      <w:bookmarkStart w:id="1920" w:name="_Toc351915118"/>
      <w:bookmarkStart w:id="1921" w:name="_Toc361231157"/>
      <w:bookmarkStart w:id="1922" w:name="_Toc361231683"/>
      <w:bookmarkStart w:id="1923" w:name="_Toc362444981"/>
      <w:bookmarkStart w:id="1924" w:name="_Toc363908903"/>
      <w:bookmarkStart w:id="1925" w:name="_Toc364463326"/>
      <w:bookmarkStart w:id="1926" w:name="_Toc366077924"/>
      <w:bookmarkStart w:id="1927" w:name="_Toc366078543"/>
      <w:bookmarkStart w:id="1928" w:name="_Toc366079529"/>
      <w:bookmarkStart w:id="1929" w:name="_Toc366080141"/>
      <w:bookmarkStart w:id="1930" w:name="_Toc366080750"/>
      <w:bookmarkStart w:id="1931" w:name="_Toc366505090"/>
      <w:bookmarkStart w:id="1932" w:name="_Toc366508459"/>
      <w:bookmarkStart w:id="1933" w:name="_Toc366512960"/>
      <w:bookmarkStart w:id="1934" w:name="_Toc366574151"/>
      <w:bookmarkStart w:id="1935" w:name="_Toc366577944"/>
      <w:bookmarkStart w:id="1936" w:name="_Toc366578538"/>
      <w:bookmarkStart w:id="1937" w:name="_Toc366579130"/>
      <w:bookmarkStart w:id="1938" w:name="_Toc366579721"/>
      <w:bookmarkStart w:id="1939" w:name="_Toc366580313"/>
      <w:bookmarkStart w:id="1940" w:name="_Toc366580904"/>
      <w:bookmarkStart w:id="1941" w:name="_Toc366581496"/>
      <w:bookmarkStart w:id="1942" w:name="_Toc52984544"/>
      <w:bookmarkStart w:id="1943" w:name="_Toc177399050"/>
      <w:bookmarkStart w:id="1944" w:name="_Toc175057337"/>
      <w:bookmarkStart w:id="1945" w:name="_Toc199516264"/>
      <w:bookmarkStart w:id="1946" w:name="_Toc194983940"/>
      <w:bookmarkStart w:id="1947" w:name="_Ref222567026"/>
      <w:bookmarkStart w:id="1948" w:name="_Toc243112791"/>
      <w:bookmarkStart w:id="1949" w:name="_Toc349042672"/>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r>
        <w:t>DFDL Variable Annotations</w:t>
      </w:r>
      <w:bookmarkEnd w:id="1942"/>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Default="00A87198" w:rsidP="00C31ED0">
      <w:pPr>
        <w:pStyle w:val="ListParagraph"/>
        <w:numPr>
          <w:ilvl w:val="0"/>
          <w:numId w:val="48"/>
        </w:numPr>
      </w:pPr>
      <w:proofErr w:type="spellStart"/>
      <w:r>
        <w:t>dfdl:defineVariable</w:t>
      </w:r>
      <w:proofErr w:type="spellEnd"/>
      <w:r>
        <w:t xml:space="preserve"> - defines a variable</w:t>
      </w:r>
      <w:ins w:id="1950" w:author="Mike Beckerle" w:date="2020-10-07T16:11:00Z">
        <w:r w:rsidR="00B62FDD">
          <w:t xml:space="preserve"> and creates a global instance of it</w:t>
        </w:r>
      </w:ins>
      <w:r>
        <w:t>.</w:t>
      </w:r>
    </w:p>
    <w:p w14:paraId="19F15133" w14:textId="57BAB2A9" w:rsidR="000E1214" w:rsidRDefault="00A87198" w:rsidP="00C31ED0">
      <w:pPr>
        <w:pStyle w:val="ListParagraph"/>
        <w:numPr>
          <w:ilvl w:val="0"/>
          <w:numId w:val="48"/>
        </w:numPr>
      </w:pPr>
      <w:proofErr w:type="spellStart"/>
      <w:r>
        <w:t>dfdl:newVariableInstance</w:t>
      </w:r>
      <w:proofErr w:type="spellEnd"/>
      <w:r>
        <w:t xml:space="preserve"> - </w:t>
      </w:r>
      <w:ins w:id="1951" w:author="Mike Beckerle" w:date="2020-10-07T16:11:00Z">
        <w:r w:rsidR="00B62FDD">
          <w:t xml:space="preserve">creates a scoped </w:t>
        </w:r>
        <w:proofErr w:type="spellStart"/>
        <w:r w:rsidR="00B62FDD">
          <w:t>instnace</w:t>
        </w:r>
        <w:proofErr w:type="spellEnd"/>
        <w:r w:rsidR="00B62FDD">
          <w:t xml:space="preserve"> of a vari</w:t>
        </w:r>
      </w:ins>
      <w:ins w:id="1952" w:author="Mike Beckerle" w:date="2020-10-07T16:12:00Z">
        <w:r w:rsidR="00B62FDD">
          <w:t>able.</w:t>
        </w:r>
      </w:ins>
    </w:p>
    <w:p w14:paraId="59C4CFA4" w14:textId="60F798BB" w:rsidR="000E1214" w:rsidRDefault="00A87198" w:rsidP="00C31ED0">
      <w:pPr>
        <w:pStyle w:val="ListParagraph"/>
        <w:numPr>
          <w:ilvl w:val="0"/>
          <w:numId w:val="48"/>
        </w:numPr>
      </w:pPr>
      <w:proofErr w:type="spellStart"/>
      <w:r>
        <w:t>dfdl:setVariable</w:t>
      </w:r>
      <w:proofErr w:type="spellEnd"/>
      <w:r>
        <w:t xml:space="preserve"> - assigns the value of a variable instance, which can be global </w:t>
      </w:r>
      <w:ins w:id="1953" w:author="Mike Beckerle" w:date="2020-10-07T16:12:00Z">
        <w:r w:rsidR="00F4681C">
          <w:t>or scoped</w:t>
        </w:r>
      </w:ins>
      <w:r>
        <w:t>.</w:t>
      </w:r>
    </w:p>
    <w:p w14:paraId="6E5EB6AB" w14:textId="77777777" w:rsidR="000E1214" w:rsidRDefault="00A87198">
      <w:r>
        <w:t xml:space="preserve">Variables are defined at the top-level of a schema and have a specific simple type. </w:t>
      </w:r>
    </w:p>
    <w:p w14:paraId="4292B422" w14:textId="604012A7" w:rsidR="000E1214" w:rsidRDefault="00A87198">
      <w:r>
        <w:t>A distinction is made between the variable as defined</w:t>
      </w:r>
      <w:del w:id="1954" w:author="Mike Beckerle" w:date="2020-10-07T16:13:00Z">
        <w:r w:rsidDel="00F4681C">
          <w:delText xml:space="preserve"> (name, type, default value)</w:delText>
        </w:r>
      </w:del>
      <w:r>
        <w:t xml:space="preserve">, and an </w:t>
      </w:r>
      <w:r>
        <w:rPr>
          <w:i/>
          <w:iCs/>
        </w:rPr>
        <w:t>instance</w:t>
      </w:r>
      <w:r>
        <w:t xml:space="preserve"> of the variable where a value can be stored. </w:t>
      </w:r>
    </w:p>
    <w:p w14:paraId="1115597E" w14:textId="365C4529" w:rsidR="000E1214" w:rsidRDefault="00A87198">
      <w:r>
        <w:t xml:space="preserve">The </w:t>
      </w:r>
      <w:proofErr w:type="spellStart"/>
      <w:r>
        <w:t>dfdl:defineVariable</w:t>
      </w:r>
      <w:proofErr w:type="spellEnd"/>
      <w:r>
        <w:t xml:space="preserve"> annotation defines the name, type, and optionally default value for the variable. It is like defining a class of variables, instances of which will actually store values. The </w:t>
      </w:r>
      <w:proofErr w:type="spellStart"/>
      <w:r>
        <w:t>dfdl:defineVariable</w:t>
      </w:r>
      <w:proofErr w:type="spellEnd"/>
      <w:r>
        <w:t xml:space="preserve"> also introduces a single unique global instance of the variable. Additional instances </w:t>
      </w:r>
      <w:del w:id="1955" w:author="Mike Beckerle" w:date="2020-10-07T16:13:00Z">
        <w:r w:rsidDel="00F4681C">
          <w:delText xml:space="preserve">are </w:delText>
        </w:r>
      </w:del>
      <w:ins w:id="1956" w:author="Mike Beckerle" w:date="2020-10-07T16:13:00Z">
        <w:r w:rsidR="00F4681C">
          <w:t xml:space="preserve">may be </w:t>
        </w:r>
      </w:ins>
      <w:r>
        <w:t xml:space="preserve">allocated in a stack-like fashion using </w:t>
      </w:r>
      <w:proofErr w:type="spellStart"/>
      <w:r>
        <w:t>dfdl:newVariableInstance</w:t>
      </w:r>
      <w:proofErr w:type="spellEnd"/>
      <w:r>
        <w:t xml:space="preserve"> which causes new instances to come into existence upon entry to </w:t>
      </w:r>
      <w:ins w:id="1957" w:author="Mike Beckerle" w:date="2020-10-07T16:15:00Z">
        <w:r w:rsidR="00F4681C">
          <w:t xml:space="preserve">the scope of </w:t>
        </w:r>
      </w:ins>
      <w:r>
        <w:t xml:space="preserve">a model group, and these instances go away on exit from the same. </w:t>
      </w:r>
    </w:p>
    <w:p w14:paraId="7B16E1C7" w14:textId="78754CC6" w:rsidR="000E1214" w:rsidRDefault="00A87198">
      <w:pPr>
        <w:rPr>
          <w:ins w:id="1958" w:author="Mike Beckerle" w:date="2020-10-07T16:16:00Z"/>
        </w:rPr>
      </w:pPr>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w:t>
      </w:r>
      <w:proofErr w:type="spellStart"/>
      <w:r>
        <w:t>dfdl:setVariable</w:t>
      </w:r>
      <w:proofErr w:type="spellEnd"/>
      <w:r>
        <w:t>.</w:t>
      </w:r>
    </w:p>
    <w:p w14:paraId="470F3600" w14:textId="09828BD4" w:rsidR="00F4681C" w:rsidRDefault="00F4681C">
      <w:ins w:id="1959" w:author="Mike Beckerle" w:date="2020-10-07T16:16:00Z">
        <w:r>
          <w:t xml:space="preserve">Variables are used by referencing them in DFDL expressions </w:t>
        </w:r>
      </w:ins>
      <w:ins w:id="1960" w:author="Mike Beckerle" w:date="2020-10-07T16:17:00Z">
        <w:r>
          <w:t xml:space="preserve">by prefixing their </w:t>
        </w:r>
        <w:proofErr w:type="spellStart"/>
        <w:r>
          <w:t>QNames</w:t>
        </w:r>
        <w:proofErr w:type="spellEnd"/>
        <w:r>
          <w:t xml:space="preserve"> with '$'. </w:t>
        </w:r>
      </w:ins>
    </w:p>
    <w:p w14:paraId="37E09989" w14:textId="703AFE62"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404DC4" w:rsidRPr="00065302">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00F4681C">
        <w:rPr>
          <w:rStyle w:val="InternetLink"/>
        </w:rPr>
        <w:instrText xml:space="preserve"> \* MERGEFORMAT </w:instrText>
      </w:r>
      <w:r w:rsidRPr="00F4681C">
        <w:rPr>
          <w:rStyle w:val="InternetLink"/>
        </w:rPr>
      </w:r>
      <w:r w:rsidRPr="00F4681C">
        <w:rPr>
          <w:rStyle w:val="InternetLink"/>
        </w:rPr>
        <w:fldChar w:fldCharType="separate"/>
      </w:r>
      <w:r w:rsidR="00404DC4" w:rsidRPr="00F4681C">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BC2419">
      <w:pPr>
        <w:pStyle w:val="Heading3"/>
        <w:rPr>
          <w:rFonts w:eastAsia="Times New Roman"/>
        </w:rPr>
      </w:pPr>
      <w:bookmarkStart w:id="1961" w:name="_Toc52984545"/>
      <w:proofErr w:type="spellStart"/>
      <w:r>
        <w:rPr>
          <w:rFonts w:eastAsia="Times New Roman"/>
        </w:rPr>
        <w:t>dfdl:defineVariable</w:t>
      </w:r>
      <w:proofErr w:type="spellEnd"/>
      <w:r>
        <w:rPr>
          <w:rFonts w:eastAsia="Times New Roman"/>
        </w:rPr>
        <w:t xml:space="preserve"> Annotation Element</w:t>
      </w:r>
      <w:bookmarkEnd w:id="1943"/>
      <w:bookmarkEnd w:id="1944"/>
      <w:bookmarkEnd w:id="1945"/>
      <w:bookmarkEnd w:id="1946"/>
      <w:bookmarkEnd w:id="1947"/>
      <w:bookmarkEnd w:id="1948"/>
      <w:bookmarkEnd w:id="1949"/>
      <w:bookmarkEnd w:id="1961"/>
    </w:p>
    <w:p w14:paraId="3F90A624" w14:textId="74A47936" w:rsidR="000E1214" w:rsidRDefault="00A87198">
      <w:r>
        <w:t>A</w:t>
      </w:r>
      <w:ins w:id="1962" w:author="Mike Beckerle" w:date="2020-10-07T16:18:00Z">
        <w:r w:rsidR="00F4681C">
          <w:t xml:space="preserve"> global</w:t>
        </w:r>
      </w:ins>
      <w:r>
        <w:t xml:space="preserve"> variable is introduced using </w:t>
      </w:r>
      <w:proofErr w:type="spellStart"/>
      <w:r>
        <w:t>dfdl:defineVariable</w:t>
      </w:r>
      <w:proofErr w:type="spellEnd"/>
      <w:r>
        <w:t>:</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 xml:space="preserve">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w:t>
      </w:r>
      <w:proofErr w:type="spellStart"/>
      <w:r>
        <w:rPr>
          <w:rFonts w:cs="Arial"/>
        </w:rPr>
        <w:t>xs:string</w:t>
      </w:r>
      <w:proofErr w:type="spellEnd"/>
      <w:r>
        <w:rPr>
          <w:rFonts w:cs="Arial"/>
        </w:rPr>
        <w:t>.</w:t>
      </w:r>
    </w:p>
    <w:p w14:paraId="63FFC2D6" w14:textId="226709D9" w:rsidR="000E1214" w:rsidRDefault="00A87198">
      <w:pPr>
        <w:rPr>
          <w:rFonts w:cs="Arial"/>
        </w:rPr>
      </w:pPr>
      <w:r>
        <w:rPr>
          <w:rFonts w:cs="Arial"/>
        </w:rPr>
        <w:t xml:space="preserve">The </w:t>
      </w:r>
      <w:proofErr w:type="spellStart"/>
      <w:r>
        <w:rPr>
          <w:rFonts w:cs="Arial"/>
        </w:rPr>
        <w:t>defaultValue</w:t>
      </w:r>
      <w:proofErr w:type="spellEnd"/>
      <w:r>
        <w:rPr>
          <w:rFonts w:cs="Arial"/>
        </w:rPr>
        <w:t xml:space="preserv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xml:space="preserve">. If the </w:t>
      </w:r>
      <w:proofErr w:type="spellStart"/>
      <w:r w:rsidR="001311AD">
        <w:rPr>
          <w:rFonts w:cs="Arial"/>
        </w:rPr>
        <w:t>defaultValue</w:t>
      </w:r>
      <w:proofErr w:type="spellEnd"/>
      <w:r w:rsidR="001311AD">
        <w:rPr>
          <w:rFonts w:cs="Arial"/>
        </w:rPr>
        <w:t xml:space="preserv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w:t>
      </w:r>
      <w:proofErr w:type="spellStart"/>
      <w:r>
        <w:rPr>
          <w:rFonts w:cs="Arial"/>
        </w:rPr>
        <w:t>defaultValue</w:t>
      </w:r>
      <w:proofErr w:type="spellEnd"/>
      <w:r>
        <w:rPr>
          <w:rFonts w:cs="Arial"/>
        </w:rPr>
        <w:t xml:space="preserve"> attribute and the default value being specified by the element value. Only one or the other may be present (otherwise it is a Schema Definition Error). To set the default value to "" (empty string), the </w:t>
      </w:r>
      <w:proofErr w:type="spellStart"/>
      <w:r>
        <w:rPr>
          <w:rFonts w:cs="Arial"/>
        </w:rPr>
        <w:t>defaultValue</w:t>
      </w:r>
      <w:proofErr w:type="spellEnd"/>
      <w:r>
        <w:rPr>
          <w:rFonts w:cs="Arial"/>
        </w:rPr>
        <w:t xml:space="preserve"> attribute syntax must be used, or the expression { "" } must be used as the element value. </w:t>
      </w:r>
    </w:p>
    <w:p w14:paraId="3B54004C" w14:textId="152DAB5C" w:rsidR="000E1214" w:rsidRDefault="00A87198">
      <w:pPr>
        <w:rPr>
          <w:rFonts w:cs="Arial"/>
        </w:rPr>
      </w:pPr>
      <w:r>
        <w:rPr>
          <w:rFonts w:cs="Arial"/>
        </w:rPr>
        <w:t xml:space="preserve">Note also that the value of the name attribute is an </w:t>
      </w:r>
      <w:proofErr w:type="spellStart"/>
      <w:r>
        <w:rPr>
          <w:rFonts w:cs="Arial"/>
        </w:rPr>
        <w:t>NCName</w:t>
      </w:r>
      <w:proofErr w:type="spellEnd"/>
      <w:r w:rsidR="001311AD">
        <w:rPr>
          <w:rFonts w:cs="Arial"/>
        </w:rPr>
        <w:t xml:space="preserve"> (non-colon name - that is, may not have a prefix)</w:t>
      </w:r>
      <w:r>
        <w:rPr>
          <w:rFonts w:cs="Arial"/>
        </w:rPr>
        <w:t xml:space="preserve">. The name of a variable is defined in the target namespace of the schema containing the definition. If multiple </w:t>
      </w:r>
      <w:proofErr w:type="spellStart"/>
      <w:r>
        <w:rPr>
          <w:rFonts w:cs="Arial"/>
        </w:rPr>
        <w:t>dfdl:defineVariable</w:t>
      </w:r>
      <w:proofErr w:type="spellEnd"/>
      <w:r>
        <w:rPr>
          <w:rFonts w:cs="Arial"/>
        </w:rPr>
        <w:t xml:space="preserve"> definitions have the same 'name' attribute in the same namespace then it is a Schema Definition Error.</w:t>
      </w:r>
    </w:p>
    <w:p w14:paraId="209C48D7" w14:textId="146B9E04"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del w:id="1963" w:author="Mike Beckerle" w:date="2020-10-07T16:19:00Z">
        <w:r w:rsidDel="00F4681C">
          <w:rPr>
            <w:rFonts w:cs="Arial"/>
          </w:rPr>
          <w:delText>processing</w:delText>
        </w:r>
      </w:del>
      <w:ins w:id="1964" w:author="Mike Beckerle" w:date="2020-10-07T16:19:00Z">
        <w:r w:rsidR="00F4681C">
          <w:rPr>
            <w:rFonts w:cs="Arial"/>
          </w:rPr>
          <w:t>a DFDL parse or unparse</w:t>
        </w:r>
      </w:ins>
      <w:r>
        <w:rPr>
          <w:rFonts w:cs="Arial"/>
        </w:rPr>
        <w:t>. Additional instances of a variable can be created</w:t>
      </w:r>
      <w:r w:rsidR="00C254AF">
        <w:rPr>
          <w:rFonts w:cs="Arial"/>
        </w:rPr>
        <w:t xml:space="preserve"> </w:t>
      </w:r>
      <w:del w:id="1965" w:author="Mike Beckerle" w:date="2020-10-07T16:19:00Z">
        <w:r w:rsidR="00C254AF" w:rsidDel="00F4681C">
          <w:rPr>
            <w:rFonts w:cs="Arial"/>
          </w:rPr>
          <w:delText xml:space="preserve">associated </w:delText>
        </w:r>
      </w:del>
      <w:r w:rsidR="00C254AF">
        <w:rPr>
          <w:rFonts w:cs="Arial"/>
        </w:rPr>
        <w:t>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404DC4" w:rsidRPr="00065302">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F4681C">
        <w:rPr>
          <w:rStyle w:val="InternetLink"/>
        </w:rPr>
        <w:instrText xml:space="preserve"> \* MERGEFORMAT </w:instrText>
      </w:r>
      <w:r w:rsidR="00772FEB" w:rsidRPr="00F4681C">
        <w:rPr>
          <w:rStyle w:val="InternetLink"/>
        </w:rPr>
      </w:r>
      <w:r w:rsidR="00772FEB" w:rsidRPr="00F4681C">
        <w:rPr>
          <w:rStyle w:val="InternetLink"/>
        </w:rPr>
        <w:fldChar w:fldCharType="separate"/>
      </w:r>
      <w:r w:rsidR="00772FEB" w:rsidRPr="00F4681C">
        <w:rPr>
          <w:rStyle w:val="InternetLink"/>
        </w:rPr>
        <w:t xml:space="preserve">The </w:t>
      </w:r>
      <w:proofErr w:type="spellStart"/>
      <w:r w:rsidR="00772FEB" w:rsidRPr="00F4681C">
        <w:rPr>
          <w:rStyle w:val="InternetLink"/>
        </w:rPr>
        <w:t>dfdl:newVariableInstance</w:t>
      </w:r>
      <w:proofErr w:type="spellEnd"/>
      <w:r w:rsidR="00772FEB" w:rsidRPr="00F4681C">
        <w:rPr>
          <w:rStyle w:val="InternetLink"/>
        </w:rPr>
        <w:t xml:space="preserve"> Statement Annotation Element</w:t>
      </w:r>
      <w:r w:rsidR="00772FEB" w:rsidRPr="00F4681C">
        <w:rPr>
          <w:rStyle w:val="InternetLink"/>
        </w:rPr>
        <w:fldChar w:fldCharType="end"/>
      </w:r>
      <w:r>
        <w:rPr>
          <w:rFonts w:cs="Arial"/>
        </w:rPr>
        <w:t>.</w:t>
      </w:r>
    </w:p>
    <w:p w14:paraId="5B7A928C" w14:textId="28C353E5"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w:t>
      </w:r>
      <w:proofErr w:type="spellStart"/>
      <w:r>
        <w:rPr>
          <w:rFonts w:cs="Arial"/>
        </w:rPr>
        <w:t>defaultValue</w:t>
      </w:r>
      <w:proofErr w:type="spellEnd"/>
      <w:r>
        <w:rPr>
          <w:rFonts w:cs="Arial"/>
        </w:rPr>
        <w:t xml:space="preserve"> specified on the </w:t>
      </w:r>
      <w:proofErr w:type="spellStart"/>
      <w:r>
        <w:rPr>
          <w:rFonts w:cs="Arial"/>
        </w:rPr>
        <w:t>dfdl:defineVariable</w:t>
      </w:r>
      <w:proofErr w:type="spellEnd"/>
      <w:r>
        <w:rPr>
          <w:rFonts w:cs="Arial"/>
        </w:rPr>
        <w:t xml:space="preserve"> annotation. The mechanism by which the processor provides this value is</w:t>
      </w:r>
      <w:r w:rsidRPr="00203B81">
        <w:rPr>
          <w:rFonts w:cs="Arial"/>
          <w:i/>
          <w:iCs/>
        </w:rPr>
        <w:t xml:space="preserve"> implementation-defined</w:t>
      </w:r>
      <w:r>
        <w:rPr>
          <w:rFonts w:cs="Arial"/>
        </w:rPr>
        <w:t>.</w:t>
      </w:r>
    </w:p>
    <w:p w14:paraId="68763555" w14:textId="598392BE" w:rsidR="00C254AF" w:rsidRDefault="00C254AF">
      <w:pPr>
        <w:rPr>
          <w:rFonts w:cs="Arial"/>
        </w:rPr>
      </w:pPr>
      <w:r>
        <w:rPr>
          <w:rFonts w:cs="Arial"/>
        </w:rPr>
        <w:t xml:space="preserve">A variable instance gets its value either from the default value provided in the </w:t>
      </w:r>
      <w:proofErr w:type="spellStart"/>
      <w:r>
        <w:rPr>
          <w:rFonts w:cs="Arial"/>
        </w:rPr>
        <w:t>dfdl:defineVariable</w:t>
      </w:r>
      <w:proofErr w:type="spellEnd"/>
      <w:r>
        <w:rPr>
          <w:rFonts w:cs="Arial"/>
        </w:rPr>
        <w:t xml:space="preserve"> </w:t>
      </w:r>
      <w:proofErr w:type="spellStart"/>
      <w:r>
        <w:rPr>
          <w:rFonts w:cs="Arial"/>
        </w:rPr>
        <w:t>definintion</w:t>
      </w:r>
      <w:proofErr w:type="spellEnd"/>
      <w:r>
        <w:rPr>
          <w:rFonts w:cs="Arial"/>
        </w:rPr>
        <w:t xml:space="preserve">, from an external binding of the variable if the definition has the external attribute, from a </w:t>
      </w:r>
      <w:proofErr w:type="spellStart"/>
      <w:r>
        <w:rPr>
          <w:rFonts w:cs="Arial"/>
        </w:rPr>
        <w:t>dfdl:setVariable</w:t>
      </w:r>
      <w:proofErr w:type="spellEnd"/>
      <w:r>
        <w:rPr>
          <w:rFonts w:cs="Arial"/>
        </w:rPr>
        <w:t xml:space="preserv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2E139B" w:rsidRPr="002E139B">
          <w:rPr>
            <w:rStyle w:val="InternetLink"/>
          </w:rPr>
          <w:t>The dfdl:setVariable Statement Annotation Element</w:t>
        </w:r>
        <w:r w:rsidRPr="002E139B">
          <w:rPr>
            <w:rStyle w:val="InternetLink"/>
          </w:rPr>
          <w:fldChar w:fldCharType="end"/>
        </w:r>
      </w:hyperlink>
      <w:r>
        <w:rPr>
          <w:rFonts w:cs="Arial"/>
        </w:rPr>
        <w:t xml:space="preserve">), or from the default value of a </w:t>
      </w:r>
      <w:proofErr w:type="spellStart"/>
      <w:r>
        <w:rPr>
          <w:rFonts w:cs="Arial"/>
        </w:rPr>
        <w:t>dfdl:newVariableInstance</w:t>
      </w:r>
      <w:proofErr w:type="spellEnd"/>
      <w:r>
        <w:rPr>
          <w:rFonts w:cs="Arial"/>
        </w:rPr>
        <w:t xml:space="preserv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Pr="00065302">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Pr="002E139B">
        <w:rPr>
          <w:rStyle w:val="InternetLink"/>
        </w:rPr>
        <w:t xml:space="preserve">The </w:t>
      </w:r>
      <w:proofErr w:type="spellStart"/>
      <w:r w:rsidRPr="002E139B">
        <w:rPr>
          <w:rStyle w:val="InternetLink"/>
        </w:rPr>
        <w:t>dfdl:newVariableInstance</w:t>
      </w:r>
      <w:proofErr w:type="spellEnd"/>
      <w:r w:rsidRPr="002E139B">
        <w:rPr>
          <w:rStyle w:val="InternetLink"/>
        </w:rPr>
        <w:t xml:space="preserv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w:t>
      </w:r>
      <w:proofErr w:type="spellStart"/>
      <w:r>
        <w:rPr>
          <w:rFonts w:cs="Arial"/>
        </w:rPr>
        <w:t>dfdl:defineVariable</w:t>
      </w:r>
      <w:proofErr w:type="spellEnd"/>
      <w:r>
        <w:rPr>
          <w:rFonts w:cs="Arial"/>
        </w:rPr>
        <w:t xml:space="preserve"> and other schema level defining annotations or a </w:t>
      </w:r>
      <w:proofErr w:type="spellStart"/>
      <w:r>
        <w:rPr>
          <w:rFonts w:cs="Arial"/>
        </w:rPr>
        <w:t>dfdl:format</w:t>
      </w:r>
      <w:proofErr w:type="spellEnd"/>
      <w:r>
        <w:rPr>
          <w:rFonts w:cs="Arial"/>
        </w:rPr>
        <w:t xml:space="preserve"> annotation that may refer to the variable. </w:t>
      </w:r>
    </w:p>
    <w:p w14:paraId="3BFB9EAC" w14:textId="283617AD"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w:t>
      </w:r>
      <w:proofErr w:type="spellStart"/>
      <w:r>
        <w:rPr>
          <w:rFonts w:cs="Arial"/>
          <w:lang w:eastAsia="en-GB"/>
        </w:rPr>
        <w:t>defaultValue</w:t>
      </w:r>
      <w:proofErr w:type="spellEnd"/>
      <w:r>
        <w:rPr>
          <w:rFonts w:cs="Arial"/>
          <w:lang w:eastAsia="en-GB"/>
        </w:rPr>
        <w:t xml:space="preserve"> expression can refer to other variables but not to the </w:t>
      </w:r>
      <w:r w:rsidR="00933F0E">
        <w:rPr>
          <w:rFonts w:cs="Arial"/>
          <w:lang w:eastAsia="en-GB"/>
        </w:rPr>
        <w:t>Infoset</w:t>
      </w:r>
      <w:r>
        <w:rPr>
          <w:rFonts w:cs="Arial"/>
          <w:lang w:eastAsia="en-GB"/>
        </w:rPr>
        <w:t xml:space="preserve"> (so no path locations).When a </w:t>
      </w:r>
      <w:proofErr w:type="spellStart"/>
      <w:r>
        <w:rPr>
          <w:rFonts w:cs="Arial"/>
          <w:lang w:eastAsia="en-GB"/>
        </w:rPr>
        <w:t>defaultValue</w:t>
      </w:r>
      <w:proofErr w:type="spellEnd"/>
      <w:r>
        <w:rPr>
          <w:rFonts w:cs="Arial"/>
          <w:lang w:eastAsia="en-GB"/>
        </w:rPr>
        <w:t xml:space="preserve"> expression references other variables, the referenced variables each must either have a </w:t>
      </w:r>
      <w:proofErr w:type="spellStart"/>
      <w:r>
        <w:rPr>
          <w:rFonts w:cs="Arial"/>
          <w:lang w:eastAsia="en-GB"/>
        </w:rPr>
        <w:t>defaultValue</w:t>
      </w:r>
      <w:proofErr w:type="spellEnd"/>
      <w:r>
        <w:rPr>
          <w:rFonts w:cs="Arial"/>
          <w:lang w:eastAsia="en-GB"/>
        </w:rPr>
        <w:t xml:space="preserve"> or be external. It is a Schema Definition Error otherwise.</w:t>
      </w:r>
    </w:p>
    <w:p w14:paraId="72138FF3" w14:textId="073CF576"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 xml:space="preserve">If a </w:t>
      </w:r>
      <w:proofErr w:type="spellStart"/>
      <w:r>
        <w:rPr>
          <w:rFonts w:cs="Arial"/>
          <w:lang w:eastAsia="en-GB"/>
        </w:rPr>
        <w:t>defaultValue</w:t>
      </w:r>
      <w:proofErr w:type="spellEnd"/>
      <w:r>
        <w:rPr>
          <w:rFonts w:cs="Arial"/>
          <w:lang w:eastAsia="en-GB"/>
        </w:rPr>
        <w:t xml:space="preserv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1966" w:name="_Toc322911579"/>
      <w:bookmarkStart w:id="1967" w:name="_Toc322912118"/>
      <w:bookmarkStart w:id="1968" w:name="_Toc329092968"/>
      <w:bookmarkStart w:id="1969" w:name="_Toc332701481"/>
      <w:bookmarkStart w:id="1970" w:name="_Toc332701788"/>
      <w:bookmarkStart w:id="1971" w:name="_Toc332711582"/>
      <w:bookmarkStart w:id="1972" w:name="_Toc332711890"/>
      <w:bookmarkStart w:id="1973" w:name="_Toc332712192"/>
      <w:bookmarkStart w:id="1974" w:name="_Toc332724108"/>
      <w:bookmarkStart w:id="1975" w:name="_Toc332724408"/>
      <w:bookmarkStart w:id="1976" w:name="_Toc341102704"/>
      <w:bookmarkStart w:id="1977" w:name="_Toc347241436"/>
      <w:bookmarkStart w:id="1978" w:name="_Toc347744629"/>
      <w:bookmarkStart w:id="1979" w:name="_Toc348984412"/>
      <w:bookmarkStart w:id="1980" w:name="_Toc348984717"/>
      <w:bookmarkStart w:id="1981" w:name="_Toc349037880"/>
      <w:bookmarkStart w:id="1982" w:name="_Toc349038185"/>
      <w:bookmarkStart w:id="1983" w:name="_Toc349042673"/>
      <w:bookmarkStart w:id="1984" w:name="_Toc351912664"/>
      <w:bookmarkStart w:id="1985" w:name="_Toc351914686"/>
      <w:bookmarkStart w:id="1986" w:name="_Toc351915120"/>
      <w:bookmarkStart w:id="1987" w:name="_Toc361231159"/>
      <w:bookmarkStart w:id="1988" w:name="_Toc361231685"/>
      <w:bookmarkStart w:id="1989" w:name="_Toc362444983"/>
      <w:bookmarkStart w:id="1990" w:name="_Toc363908905"/>
      <w:bookmarkStart w:id="1991" w:name="_Toc364463328"/>
      <w:bookmarkStart w:id="1992" w:name="_Toc366077926"/>
      <w:bookmarkStart w:id="1993" w:name="_Toc366078545"/>
      <w:bookmarkStart w:id="1994" w:name="_Toc366079531"/>
      <w:bookmarkStart w:id="1995" w:name="_Toc366080143"/>
      <w:bookmarkStart w:id="1996" w:name="_Toc366080752"/>
      <w:bookmarkStart w:id="1997" w:name="_Toc366505092"/>
      <w:bookmarkStart w:id="1998" w:name="_Toc366508461"/>
      <w:bookmarkStart w:id="1999" w:name="_Toc366512962"/>
      <w:bookmarkStart w:id="2000" w:name="_Toc366574153"/>
      <w:bookmarkStart w:id="2001" w:name="_Toc366577946"/>
      <w:bookmarkStart w:id="2002" w:name="_Toc366578540"/>
      <w:bookmarkStart w:id="2003" w:name="_Toc366579132"/>
      <w:bookmarkStart w:id="2004" w:name="_Toc366579723"/>
      <w:bookmarkStart w:id="2005" w:name="_Toc366580315"/>
      <w:bookmarkStart w:id="2006" w:name="_Toc366580906"/>
      <w:bookmarkStart w:id="2007" w:name="_Toc366581498"/>
      <w:bookmarkStart w:id="2008" w:name="_Toc349042674"/>
      <w:bookmarkStart w:id="2009" w:name="_Toc243112792"/>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r>
        <w:t>Examples</w:t>
      </w:r>
      <w:bookmarkEnd w:id="2008"/>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009"/>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010" w:name="_Toc322911581"/>
      <w:bookmarkStart w:id="2011" w:name="_Toc322912120"/>
      <w:bookmarkStart w:id="2012" w:name="_Toc329092970"/>
      <w:bookmarkStart w:id="2013" w:name="_Toc332701483"/>
      <w:bookmarkStart w:id="2014" w:name="_Toc332701790"/>
      <w:bookmarkStart w:id="2015" w:name="_Toc332711584"/>
      <w:bookmarkStart w:id="2016" w:name="_Toc332711892"/>
      <w:bookmarkStart w:id="2017" w:name="_Toc332712194"/>
      <w:bookmarkStart w:id="2018" w:name="_Toc332724110"/>
      <w:bookmarkStart w:id="2019" w:name="_Toc332724410"/>
      <w:bookmarkStart w:id="2020" w:name="_Toc341102706"/>
      <w:bookmarkStart w:id="2021" w:name="_Toc347241438"/>
      <w:bookmarkStart w:id="2022" w:name="_Toc347744631"/>
      <w:bookmarkStart w:id="2023" w:name="_Toc348984414"/>
      <w:bookmarkStart w:id="2024" w:name="_Toc348984719"/>
      <w:bookmarkStart w:id="2025" w:name="_Toc349037882"/>
      <w:bookmarkStart w:id="2026" w:name="_Toc349038187"/>
      <w:bookmarkStart w:id="2027" w:name="_Toc349042675"/>
      <w:bookmarkStart w:id="2028" w:name="_Toc351912666"/>
      <w:bookmarkStart w:id="2029" w:name="_Toc351914688"/>
      <w:bookmarkStart w:id="2030" w:name="_Toc351915122"/>
      <w:bookmarkStart w:id="2031" w:name="_Toc361231161"/>
      <w:bookmarkStart w:id="2032" w:name="_Toc361231687"/>
      <w:bookmarkStart w:id="2033" w:name="_Toc362444985"/>
      <w:bookmarkStart w:id="2034" w:name="_Toc363908907"/>
      <w:bookmarkStart w:id="2035" w:name="_Toc364463330"/>
      <w:bookmarkStart w:id="2036" w:name="_Toc366077928"/>
      <w:bookmarkStart w:id="2037" w:name="_Toc366078547"/>
      <w:bookmarkStart w:id="2038" w:name="_Toc366079533"/>
      <w:bookmarkStart w:id="2039" w:name="_Toc366080145"/>
      <w:bookmarkStart w:id="2040" w:name="_Toc366080754"/>
      <w:bookmarkStart w:id="2041" w:name="_Toc366505094"/>
      <w:bookmarkStart w:id="2042" w:name="_Toc366508463"/>
      <w:bookmarkStart w:id="2043" w:name="_Toc366512964"/>
      <w:bookmarkStart w:id="2044" w:name="_Toc366574155"/>
      <w:bookmarkStart w:id="2045" w:name="_Toc366577948"/>
      <w:bookmarkStart w:id="2046" w:name="_Toc366578542"/>
      <w:bookmarkStart w:id="2047" w:name="_Toc366579134"/>
      <w:bookmarkStart w:id="2048" w:name="_Toc366579725"/>
      <w:bookmarkStart w:id="2049" w:name="_Toc366580317"/>
      <w:bookmarkStart w:id="2050" w:name="_Toc366580908"/>
      <w:bookmarkStart w:id="2051" w:name="_Toc366581500"/>
      <w:bookmarkStart w:id="2052" w:name="_Toc349042676"/>
      <w:bookmarkStart w:id="2053" w:name="_Ref393373377"/>
      <w:bookmarkStart w:id="2054" w:name="_Ref393373408"/>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r>
        <w:t>Predefined Variables</w:t>
      </w:r>
      <w:bookmarkEnd w:id="2052"/>
      <w:bookmarkEnd w:id="2053"/>
      <w:bookmarkEnd w:id="2054"/>
    </w:p>
    <w:p w14:paraId="0F36862B" w14:textId="4948D611" w:rsidR="000E1214" w:rsidRDefault="00A87198">
      <w:r>
        <w:t>The following variables are predefined</w:t>
      </w:r>
      <w:ins w:id="2055" w:author="Mike Beckerle" w:date="2020-10-07T16:25:00Z">
        <w:r w:rsidR="002E139B">
          <w:t>, and their names are in the DFDL namespace (http://www.ogf.org/dfdl/dfdl-1.0/)</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proofErr w:type="spellStart"/>
            <w:ins w:id="2056" w:author="Mike Beckerle" w:date="2020-10-07T16:27:00Z">
              <w:r>
                <w:rPr>
                  <w:rFonts w:cs="Arial"/>
                </w:rPr>
                <w:t>dfdl:</w:t>
              </w:r>
            </w:ins>
            <w:r>
              <w:rPr>
                <w:rFonts w:cs="Arial"/>
              </w:rPr>
              <w:t>encoding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proofErr w:type="spellStart"/>
            <w:ins w:id="2057" w:author="Mike Beckerle" w:date="2020-10-07T16:27:00Z">
              <w:r>
                <w:rPr>
                  <w:rFonts w:eastAsia="MS Mincho"/>
                </w:rPr>
                <w:t>dfdl:</w:t>
              </w:r>
            </w:ins>
            <w:r>
              <w:rPr>
                <w:rFonts w:eastAsia="MS Mincho"/>
              </w:rPr>
              <w:t>byteOrder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proofErr w:type="spellStart"/>
            <w:ins w:id="2058" w:author="Mike Beckerle" w:date="2020-10-07T16:27:00Z">
              <w:r>
                <w:rPr>
                  <w:rFonts w:eastAsia="MS Mincho"/>
                </w:rPr>
                <w:t>dfdl:</w:t>
              </w:r>
            </w:ins>
            <w:r>
              <w:rPr>
                <w:rFonts w:eastAsia="MS Mincho"/>
              </w:rPr>
              <w:t>binaryFloatRep</w:t>
            </w:r>
            <w:proofErr w:type="spellEnd"/>
            <w:r>
              <w:rPr>
                <w:rFonts w:eastAsia="MS Mincho"/>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w:t>
            </w:r>
            <w:proofErr w:type="spellStart"/>
            <w:r>
              <w:t>ieee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proofErr w:type="spellStart"/>
            <w:ins w:id="2059" w:author="Mike Beckerle" w:date="2020-10-07T16:27:00Z">
              <w:r>
                <w:rPr>
                  <w:rFonts w:eastAsia="MS Mincho"/>
                </w:rPr>
                <w:t>dfdl:</w:t>
              </w:r>
            </w:ins>
            <w:r>
              <w:rPr>
                <w:rFonts w:eastAsia="MS Mincho"/>
              </w:rPr>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proofErr w:type="spellStart"/>
            <w:r>
              <w:t>xs:string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62A4376B"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9</w:t>
      </w:r>
      <w:r w:rsidR="00F31291">
        <w:rPr>
          <w:noProof/>
        </w:rPr>
        <w:fldChar w:fldCharType="end"/>
      </w:r>
      <w:r>
        <w:t xml:space="preserve"> Pre-defined variables</w:t>
      </w:r>
    </w:p>
    <w:p w14:paraId="705A3A46" w14:textId="69FBFAD2" w:rsidR="000E1214" w:rsidRDefault="00A87198">
      <w:r>
        <w:t>These variables are expected to be commonly set externally so are predefined for convenience. Below we see the DFDL encoding property being set to the value of a</w:t>
      </w:r>
      <w:ins w:id="2060" w:author="Mike Beckerle" w:date="2020-10-07T16:28:00Z">
        <w:r w:rsidR="002E139B">
          <w:t xml:space="preserve"> DFDL</w:t>
        </w:r>
      </w:ins>
      <w:del w:id="2061" w:author="Mike Beckerle" w:date="2020-10-07T16:28:00Z">
        <w:r w:rsidDel="002E139B">
          <w:delText>n</w:delText>
        </w:r>
      </w:del>
      <w:r>
        <w:t xml:space="preserve"> expression (between "{" and "}"), and that expression just returns the value of the </w:t>
      </w:r>
      <w:proofErr w:type="spellStart"/>
      <w:r>
        <w:t>dfdl:encoding</w:t>
      </w:r>
      <w:proofErr w:type="spellEnd"/>
      <w:r>
        <w:t xml:space="preserve"> variable which we see being referenced as $</w:t>
      </w:r>
      <w:proofErr w:type="spellStart"/>
      <w:r>
        <w:t>dfdl:encoding</w:t>
      </w:r>
      <w:proofErr w:type="spellEnd"/>
      <w:r>
        <w:t xml:space="preserve">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BC2419">
      <w:pPr>
        <w:pStyle w:val="Heading3"/>
        <w:rPr>
          <w:rFonts w:eastAsia="Times New Roman"/>
        </w:rPr>
      </w:pPr>
      <w:bookmarkStart w:id="2062" w:name="_Ref37945094"/>
      <w:bookmarkStart w:id="2063" w:name="_Toc243112793"/>
      <w:bookmarkStart w:id="2064" w:name="_Ref255466447"/>
      <w:bookmarkStart w:id="2065" w:name="_Toc349042677"/>
      <w:bookmarkStart w:id="2066" w:name="_Toc52984546"/>
      <w:bookmarkStart w:id="2067" w:name="_Toc177399051"/>
      <w:bookmarkStart w:id="2068" w:name="_Toc175057338"/>
      <w:bookmarkStart w:id="2069" w:name="_Toc199516265"/>
      <w:bookmarkStart w:id="2070" w:name="_Toc194983941"/>
      <w:r>
        <w:rPr>
          <w:rFonts w:eastAsia="Times New Roman"/>
        </w:rPr>
        <w:t xml:space="preserve">The </w:t>
      </w:r>
      <w:proofErr w:type="spellStart"/>
      <w:r>
        <w:rPr>
          <w:rFonts w:eastAsia="Times New Roman"/>
        </w:rPr>
        <w:t>dfdl:newVariableInstance</w:t>
      </w:r>
      <w:proofErr w:type="spellEnd"/>
      <w:r>
        <w:rPr>
          <w:rFonts w:eastAsia="Times New Roman"/>
        </w:rPr>
        <w:t xml:space="preserve"> Statement Annotation Element</w:t>
      </w:r>
      <w:bookmarkEnd w:id="2062"/>
      <w:bookmarkEnd w:id="2063"/>
      <w:bookmarkEnd w:id="2064"/>
      <w:bookmarkEnd w:id="2065"/>
      <w:bookmarkEnd w:id="2066"/>
    </w:p>
    <w:p w14:paraId="52877C43" w14:textId="77777777" w:rsidR="000E1214" w:rsidRDefault="00A87198">
      <w:r>
        <w:t xml:space="preserve">Scoped instances of defined variables are created using </w:t>
      </w:r>
      <w:proofErr w:type="spellStart"/>
      <w:r>
        <w:t>dfdl:newVariableInstance</w:t>
      </w:r>
      <w:proofErr w:type="spellEnd"/>
      <w:r>
        <w:t>:</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23752229"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ins w:id="2071" w:author="Mike Beckerle" w:date="2020-10-07T16:28:00Z">
        <w:r w:rsidR="002E139B">
          <w:rPr>
            <w:rFonts w:cs="Arial"/>
          </w:rPr>
          <w:t xml:space="preserve"> </w:t>
        </w:r>
      </w:ins>
      <w:del w:id="2072" w:author="Mike Beckerle" w:date="2020-10-07T16:28:00Z">
        <w:r w:rsidDel="002E139B">
          <w:rPr>
            <w:rFonts w:cs="Arial"/>
          </w:rPr>
          <w:delText>-</w:delText>
        </w:r>
      </w:del>
      <w:r>
        <w:rPr>
          <w:rFonts w:cs="Arial"/>
        </w:rPr>
        <w:t xml:space="preserve">group. These new instances are associated with a schema </w:t>
      </w:r>
      <w:r w:rsidR="00405572">
        <w:rPr>
          <w:rFonts w:cs="Arial"/>
        </w:rPr>
        <w:t>component</w:t>
      </w:r>
      <w:r>
        <w:rPr>
          <w:rFonts w:cs="Arial"/>
        </w:rPr>
        <w:t xml:space="preserve"> using </w:t>
      </w:r>
      <w:proofErr w:type="spellStart"/>
      <w:r>
        <w:rPr>
          <w:rFonts w:cs="Arial"/>
        </w:rPr>
        <w:t>dfdl:newVariableInstance</w:t>
      </w:r>
      <w:proofErr w:type="spellEnd"/>
      <w:r>
        <w:rPr>
          <w:rFonts w:cs="Arial"/>
        </w:rPr>
        <w:t xml:space="preserve">. These instances have the lifetime of the schema component. While that schema component is being parsed/unparsed, the new variable instance is used and other </w:t>
      </w:r>
      <w:ins w:id="2073" w:author="Mike Beckerle" w:date="2020-10-07T16:29:00Z">
        <w:r w:rsidR="002E139B">
          <w:rPr>
            <w:rFonts w:cs="Arial"/>
          </w:rPr>
          <w:t xml:space="preserve">scoped </w:t>
        </w:r>
      </w:ins>
      <w:r>
        <w:rPr>
          <w:rFonts w:cs="Arial"/>
        </w:rPr>
        <w:t xml:space="preserve">variable instances for the same variable are not available. </w:t>
      </w:r>
    </w:p>
    <w:p w14:paraId="507943B6" w14:textId="190DFEB0" w:rsidR="000E1214" w:rsidDel="002E139B" w:rsidRDefault="00A87198">
      <w:pPr>
        <w:rPr>
          <w:del w:id="2074" w:author="Mike Beckerle" w:date="2020-10-07T16:30:00Z"/>
          <w:rFonts w:cs="Arial"/>
        </w:rPr>
      </w:pPr>
      <w:del w:id="2075" w:author="Mike Beckerle" w:date="2020-10-07T16:30:00Z">
        <w:r w:rsidDel="002E139B">
          <w:rPr>
            <w:rFonts w:cs="Arial"/>
          </w:rPr>
          <w:delText xml:space="preserve">If the variable has a default value from its dfdl:defineVariable, this will used as the default value for any </w:delText>
        </w:r>
        <w:r w:rsidDel="002E139B">
          <w:rPr>
            <w:rStyle w:val="Emphasis"/>
            <w:i w:val="0"/>
            <w:iCs w:val="0"/>
          </w:rPr>
          <w:delText>instances</w:delText>
        </w:r>
        <w:r w:rsidDel="002E139B">
          <w:rPr>
            <w:rFonts w:cs="Arial"/>
          </w:rPr>
          <w:delText xml:space="preserve"> of the variable unless overridden when the instance is created using dfdl:newVariableInstance.</w:delText>
        </w:r>
      </w:del>
    </w:p>
    <w:p w14:paraId="57278F88" w14:textId="05A2760D" w:rsidR="000E1214" w:rsidRDefault="00A87198">
      <w:r>
        <w:t xml:space="preserve">Since an initial </w:t>
      </w:r>
      <w:ins w:id="2076" w:author="Mike Beckerle" w:date="2020-10-07T16:30:00Z">
        <w:r w:rsidR="002E139B">
          <w:t xml:space="preserve">global </w:t>
        </w:r>
      </w:ins>
      <w:r>
        <w:t xml:space="preserve">instance is created when the variable is defined, the use of </w:t>
      </w:r>
      <w:proofErr w:type="spellStart"/>
      <w:r>
        <w:t>dfdl:newVariableInstance</w:t>
      </w:r>
      <w:proofErr w:type="spellEnd"/>
      <w:r>
        <w:t xml:space="preserve"> is optional.</w:t>
      </w:r>
    </w:p>
    <w:p w14:paraId="23BA3C42" w14:textId="77777777" w:rsidR="000E1214" w:rsidRDefault="00A87198">
      <w:r>
        <w:t xml:space="preserve">The </w:t>
      </w:r>
      <w:proofErr w:type="spellStart"/>
      <w:r>
        <w:t>dfdl:newVariableInstance</w:t>
      </w:r>
      <w:proofErr w:type="spellEnd"/>
      <w:r>
        <w:t xml:space="preserv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779CF0BF" w14:textId="77777777" w:rsidR="000E1214" w:rsidRDefault="00A87198">
      <w:r>
        <w:t xml:space="preserve">An optional </w:t>
      </w:r>
      <w:proofErr w:type="spellStart"/>
      <w:r>
        <w:rPr>
          <w:bCs/>
        </w:rPr>
        <w:t>defaultValue</w:t>
      </w:r>
      <w:proofErr w:type="spellEnd"/>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w:t>
      </w:r>
      <w:proofErr w:type="spellStart"/>
      <w:r>
        <w:t>dfdl:defineVariable</w:t>
      </w:r>
      <w:proofErr w:type="spellEnd"/>
      <w:r>
        <w:t xml:space="preserve">. If the instance is not assigned a new default value then it will inherit the default value specified by </w:t>
      </w:r>
      <w:proofErr w:type="spellStart"/>
      <w:r>
        <w:t>dfdl:defineVariable</w:t>
      </w:r>
      <w:proofErr w:type="spellEnd"/>
      <w:r>
        <w:t xml:space="preserve"> or externally provided by the DFDL processor. If a default value is not specified (and has not been specified by </w:t>
      </w:r>
      <w:proofErr w:type="spellStart"/>
      <w:r>
        <w:t>dfdl:defineVariable</w:t>
      </w:r>
      <w:proofErr w:type="spellEnd"/>
      <w:r>
        <w:t xml:space="preserve">) then the value of this instance is undefined until explicitly set (using </w:t>
      </w:r>
      <w:proofErr w:type="spellStart"/>
      <w:r>
        <w:t>dfdl:setVariable</w:t>
      </w:r>
      <w:proofErr w:type="spellEnd"/>
      <w:r>
        <w:t>).</w:t>
      </w:r>
    </w:p>
    <w:p w14:paraId="5ACCBB22" w14:textId="36D91A1E" w:rsidR="000E1214" w:rsidRDefault="00A87198">
      <w:r>
        <w:t xml:space="preserve">If a default value is specified this initial value of the instance will be </w:t>
      </w:r>
      <w:r w:rsidR="006F73D0">
        <w:t xml:space="preserve">created </w:t>
      </w:r>
      <w:r>
        <w:t xml:space="preserve">when the instance is created. The value will override any (global) default value which was specified by </w:t>
      </w:r>
      <w:proofErr w:type="spellStart"/>
      <w:r>
        <w:t>dfdl:defineVariable</w:t>
      </w:r>
      <w:proofErr w:type="spellEnd"/>
      <w:r>
        <w:t xml:space="preserv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 xml:space="preserve">Note that the syntax supports both a </w:t>
      </w:r>
      <w:proofErr w:type="spellStart"/>
      <w:r>
        <w:t>defaultValue</w:t>
      </w:r>
      <w:proofErr w:type="spellEnd"/>
      <w:r>
        <w:t xml:space="preserv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w:t>
      </w:r>
      <w:proofErr w:type="spellStart"/>
      <w:r>
        <w:t>defaultValue</w:t>
      </w:r>
      <w:proofErr w:type="spellEnd"/>
      <w:r>
        <w:t xml:space="preserve"> attribute syntax must be used, or the expression { "" } must be used as the element value. </w:t>
      </w:r>
    </w:p>
    <w:p w14:paraId="785A8B50" w14:textId="666CD669" w:rsidR="000E1214" w:rsidRDefault="00A87198">
      <w:pPr>
        <w:autoSpaceDE w:val="0"/>
        <w:autoSpaceDN w:val="0"/>
        <w:adjustRightInd w:val="0"/>
      </w:pPr>
      <w:r>
        <w:t xml:space="preserve">The resolved set of annotations for a component may contain multiple </w:t>
      </w:r>
      <w:proofErr w:type="spellStart"/>
      <w:r>
        <w:t>dfdl:newVariableInstance</w:t>
      </w:r>
      <w:proofErr w:type="spellEnd"/>
      <w:r>
        <w:t xml:space="preserv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077" w:name="_Toc322911584"/>
      <w:bookmarkStart w:id="2078" w:name="_Toc322912123"/>
      <w:bookmarkStart w:id="2079" w:name="_Toc329092973"/>
      <w:bookmarkStart w:id="2080" w:name="_Toc332701486"/>
      <w:bookmarkStart w:id="2081" w:name="_Toc332701793"/>
      <w:bookmarkStart w:id="2082" w:name="_Toc332711587"/>
      <w:bookmarkStart w:id="2083" w:name="_Toc332711895"/>
      <w:bookmarkStart w:id="2084" w:name="_Toc332712197"/>
      <w:bookmarkStart w:id="2085" w:name="_Toc332724113"/>
      <w:bookmarkStart w:id="2086" w:name="_Toc332724413"/>
      <w:bookmarkStart w:id="2087" w:name="_Toc341102709"/>
      <w:bookmarkStart w:id="2088" w:name="_Toc347241441"/>
      <w:bookmarkStart w:id="2089" w:name="_Toc347744634"/>
      <w:bookmarkStart w:id="2090" w:name="_Toc348984417"/>
      <w:bookmarkStart w:id="2091" w:name="_Toc348984722"/>
      <w:bookmarkStart w:id="2092" w:name="_Toc349037885"/>
      <w:bookmarkStart w:id="2093" w:name="_Toc349038190"/>
      <w:bookmarkStart w:id="2094" w:name="_Toc349042678"/>
      <w:bookmarkStart w:id="2095" w:name="_Toc351912669"/>
      <w:bookmarkStart w:id="2096" w:name="_Toc351914691"/>
      <w:bookmarkStart w:id="2097" w:name="_Toc351915125"/>
      <w:bookmarkStart w:id="2098" w:name="_Toc361231164"/>
      <w:bookmarkStart w:id="2099" w:name="_Toc361231690"/>
      <w:bookmarkStart w:id="2100" w:name="_Toc362444988"/>
      <w:bookmarkStart w:id="2101" w:name="_Toc363908910"/>
      <w:bookmarkStart w:id="2102" w:name="_Toc364463333"/>
      <w:bookmarkStart w:id="2103" w:name="_Toc366077931"/>
      <w:bookmarkStart w:id="2104" w:name="_Toc366078550"/>
      <w:bookmarkStart w:id="2105" w:name="_Toc366079536"/>
      <w:bookmarkStart w:id="2106" w:name="_Toc366080148"/>
      <w:bookmarkStart w:id="2107" w:name="_Toc366080757"/>
      <w:bookmarkStart w:id="2108" w:name="_Toc366505097"/>
      <w:bookmarkStart w:id="2109" w:name="_Toc366508466"/>
      <w:bookmarkStart w:id="2110" w:name="_Toc366512967"/>
      <w:bookmarkStart w:id="2111" w:name="_Toc366574158"/>
      <w:bookmarkStart w:id="2112" w:name="_Toc366577951"/>
      <w:bookmarkStart w:id="2113" w:name="_Toc366578545"/>
      <w:bookmarkStart w:id="2114" w:name="_Toc366579137"/>
      <w:bookmarkStart w:id="2115" w:name="_Toc366579728"/>
      <w:bookmarkStart w:id="2116" w:name="_Toc366580320"/>
      <w:bookmarkStart w:id="2117" w:name="_Toc366580911"/>
      <w:bookmarkStart w:id="2118" w:name="_Toc366581503"/>
      <w:bookmarkStart w:id="2119" w:name="_Toc349042679"/>
      <w:bookmarkStart w:id="2120" w:name="_Toc243112794"/>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r>
        <w:t>Examples</w:t>
      </w:r>
      <w:bookmarkEnd w:id="2119"/>
      <w:r>
        <w:t xml:space="preserve"> </w:t>
      </w:r>
      <w:bookmarkEnd w:id="2120"/>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BC2419">
      <w:pPr>
        <w:pStyle w:val="Heading3"/>
        <w:rPr>
          <w:rFonts w:eastAsia="Times New Roman"/>
        </w:rPr>
      </w:pPr>
      <w:bookmarkStart w:id="2121" w:name="_Toc322911586"/>
      <w:bookmarkStart w:id="2122" w:name="_Toc322912125"/>
      <w:bookmarkStart w:id="2123" w:name="_Toc329092975"/>
      <w:bookmarkStart w:id="2124" w:name="_Toc332701488"/>
      <w:bookmarkStart w:id="2125" w:name="_Toc332701795"/>
      <w:bookmarkStart w:id="2126" w:name="_Toc332711589"/>
      <w:bookmarkStart w:id="2127" w:name="_Toc332711897"/>
      <w:bookmarkStart w:id="2128" w:name="_Toc332712199"/>
      <w:bookmarkStart w:id="2129" w:name="_Toc332724115"/>
      <w:bookmarkStart w:id="2130" w:name="_Toc332724415"/>
      <w:bookmarkStart w:id="2131" w:name="_Toc341102711"/>
      <w:bookmarkStart w:id="2132" w:name="_Toc347241443"/>
      <w:bookmarkStart w:id="2133" w:name="_Toc347744636"/>
      <w:bookmarkStart w:id="2134" w:name="_Toc348984419"/>
      <w:bookmarkStart w:id="2135" w:name="_Toc348984724"/>
      <w:bookmarkStart w:id="2136" w:name="_Toc349037887"/>
      <w:bookmarkStart w:id="2137" w:name="_Toc349038192"/>
      <w:bookmarkStart w:id="2138" w:name="_Toc349042680"/>
      <w:bookmarkStart w:id="2139" w:name="_Toc349642104"/>
      <w:bookmarkStart w:id="2140" w:name="_Toc351912671"/>
      <w:bookmarkStart w:id="2141" w:name="_Toc351914693"/>
      <w:bookmarkStart w:id="2142" w:name="_Toc351915127"/>
      <w:bookmarkStart w:id="2143" w:name="_Toc361231166"/>
      <w:bookmarkStart w:id="2144" w:name="_Toc361231692"/>
      <w:bookmarkStart w:id="2145" w:name="_Toc362444990"/>
      <w:bookmarkStart w:id="2146" w:name="_Toc363908912"/>
      <w:bookmarkStart w:id="2147" w:name="_Toc364463335"/>
      <w:bookmarkStart w:id="2148" w:name="_Toc366077933"/>
      <w:bookmarkStart w:id="2149" w:name="_Toc366078552"/>
      <w:bookmarkStart w:id="2150" w:name="_Toc366079538"/>
      <w:bookmarkStart w:id="2151" w:name="_Toc366080150"/>
      <w:bookmarkStart w:id="2152" w:name="_Toc366080759"/>
      <w:bookmarkStart w:id="2153" w:name="_Toc366505099"/>
      <w:bookmarkStart w:id="2154" w:name="_Toc366508468"/>
      <w:bookmarkStart w:id="2155" w:name="_Toc366512969"/>
      <w:bookmarkStart w:id="2156" w:name="_Toc366574160"/>
      <w:bookmarkStart w:id="2157" w:name="_Toc366577953"/>
      <w:bookmarkStart w:id="2158" w:name="_Toc366578547"/>
      <w:bookmarkStart w:id="2159" w:name="_Toc366579139"/>
      <w:bookmarkStart w:id="2160" w:name="_Toc366579730"/>
      <w:bookmarkStart w:id="2161" w:name="_Toc366580322"/>
      <w:bookmarkStart w:id="2162" w:name="_Toc366580913"/>
      <w:bookmarkStart w:id="2163" w:name="_Toc366581505"/>
      <w:bookmarkStart w:id="2164" w:name="_The_dfdl:setVariable_Statement"/>
      <w:bookmarkStart w:id="2165" w:name="_Toc243112795"/>
      <w:bookmarkStart w:id="2166" w:name="_Ref251074807"/>
      <w:bookmarkStart w:id="2167" w:name="_Toc349042681"/>
      <w:bookmarkStart w:id="2168" w:name="_Ref52284287"/>
      <w:bookmarkStart w:id="2169" w:name="_Ref52284301"/>
      <w:bookmarkStart w:id="2170" w:name="_Toc52984547"/>
      <w:bookmarkStart w:id="2171" w:name="_Ref53072549"/>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r>
        <w:rPr>
          <w:rFonts w:eastAsia="Times New Roman"/>
        </w:rPr>
        <w:t xml:space="preserve">The </w:t>
      </w:r>
      <w:proofErr w:type="spellStart"/>
      <w:r>
        <w:rPr>
          <w:rFonts w:eastAsia="Times New Roman"/>
        </w:rPr>
        <w:t>dfdl:setVariable</w:t>
      </w:r>
      <w:proofErr w:type="spellEnd"/>
      <w:r>
        <w:rPr>
          <w:rFonts w:eastAsia="Times New Roman"/>
        </w:rPr>
        <w:t xml:space="preserve"> Statement Annotation Element</w:t>
      </w:r>
      <w:bookmarkEnd w:id="2067"/>
      <w:bookmarkEnd w:id="2068"/>
      <w:bookmarkEnd w:id="2069"/>
      <w:bookmarkEnd w:id="2070"/>
      <w:bookmarkEnd w:id="2165"/>
      <w:bookmarkEnd w:id="2166"/>
      <w:bookmarkEnd w:id="2167"/>
      <w:bookmarkEnd w:id="2168"/>
      <w:bookmarkEnd w:id="2169"/>
      <w:bookmarkEnd w:id="2170"/>
      <w:bookmarkEnd w:id="2171"/>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 xml:space="preserve">assignment using the </w:t>
      </w:r>
      <w:proofErr w:type="spellStart"/>
      <w:r>
        <w:t>dfdl:setVariable</w:t>
      </w:r>
      <w:proofErr w:type="spellEnd"/>
      <w:r>
        <w:t xml:space="preserv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1992566A" w:rsidR="000E1214" w:rsidRDefault="00A87198">
      <w:r>
        <w:t xml:space="preserve">The </w:t>
      </w:r>
      <w:proofErr w:type="spellStart"/>
      <w:r>
        <w:t>dfdl:setVariable</w:t>
      </w:r>
      <w:proofErr w:type="spellEnd"/>
      <w:r>
        <w:t xml:space="preserve"> annotation can be used on a </w:t>
      </w:r>
      <w:proofErr w:type="spellStart"/>
      <w:r>
        <w:t>simpleType</w:t>
      </w:r>
      <w:proofErr w:type="spellEnd"/>
      <w:r>
        <w:t xml:space="preserve">, group reference, sequence or choice. It may be used on an element or element reference only if the element is of simple type. It is a Schema Definition Error if </w:t>
      </w:r>
      <w:proofErr w:type="spellStart"/>
      <w:r>
        <w:t>dfdl:setVariable</w:t>
      </w:r>
      <w:proofErr w:type="spellEnd"/>
      <w:r>
        <w:t xml:space="preserve"> appears on an element of complex type, or an element reference to an element of complex type.</w:t>
      </w:r>
      <w:del w:id="2172" w:author="Mike Beckerle" w:date="2020-10-07T16:32:00Z">
        <w:r w:rsidDel="002E139B">
          <w:delText xml:space="preserve"> This restriction is because the dfdl:setVariable expression cannot look forward/downward into the children of the complex type, as that would be a forward reference to data that has not been parsed. Simple type elements are allowed so that the expression "." (self value) can be used to obtain the value of the current simple element and assign it to a variable instance. </w:delText>
        </w:r>
      </w:del>
    </w:p>
    <w:p w14:paraId="45E5E870" w14:textId="77777777" w:rsidR="000E1214" w:rsidRDefault="00A87198">
      <w:r>
        <w:t xml:space="preserve">The </w:t>
      </w:r>
      <w:r>
        <w:rPr>
          <w:bCs/>
        </w:rPr>
        <w:t>ref</w:t>
      </w:r>
      <w:r>
        <w:t xml:space="preserve"> property is a </w:t>
      </w:r>
      <w:proofErr w:type="spellStart"/>
      <w:r>
        <w:t>QName</w:t>
      </w:r>
      <w:proofErr w:type="spellEnd"/>
      <w:r>
        <w:t>.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 xml:space="preserve">The value must match the type of the variable as specified by </w:t>
      </w:r>
      <w:proofErr w:type="spellStart"/>
      <w:r>
        <w:t>dfdl:defineVariable</w:t>
      </w:r>
      <w:proofErr w:type="spellEnd"/>
      <w:r>
        <w:t>.</w:t>
      </w:r>
    </w:p>
    <w:p w14:paraId="3E8A14D5" w14:textId="77777777" w:rsidR="000E1214" w:rsidRDefault="00A87198">
      <w:r>
        <w:t xml:space="preserve">A </w:t>
      </w:r>
      <w:proofErr w:type="spellStart"/>
      <w:r>
        <w:t>dfdl:setVariable</w:t>
      </w:r>
      <w:proofErr w:type="spellEnd"/>
      <w:r>
        <w:t xml:space="preserv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2E50C86B" w:rsidR="000E1214" w:rsidRDefault="00A87198">
      <w:r>
        <w:t xml:space="preserve">In normal processing, the value of an instance can only be set once using </w:t>
      </w:r>
      <w:proofErr w:type="spellStart"/>
      <w:r>
        <w:t>dfdl:setVariable</w:t>
      </w:r>
      <w:proofErr w:type="spellEnd"/>
      <w:r>
        <w:t>.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w:t>
      </w:r>
      <w:ins w:id="2173" w:author="Mike Beckerle" w:date="2020-10-07T16:35:00Z">
        <w:r w:rsidR="00213E9E">
          <w:t xml:space="preserve">See Section </w:t>
        </w:r>
        <w:r w:rsidR="00213E9E">
          <w:fldChar w:fldCharType="begin"/>
        </w:r>
        <w:r w:rsidR="00213E9E">
          <w:instrText xml:space="preserve"> REF _Ref39164053 \r \h </w:instrText>
        </w:r>
      </w:ins>
      <w:ins w:id="2174" w:author="Mike Beckerle" w:date="2020-10-07T16:35:00Z">
        <w:r w:rsidR="00213E9E">
          <w:fldChar w:fldCharType="separate"/>
        </w:r>
        <w:r w:rsidR="00213E9E">
          <w:t>9</w:t>
        </w:r>
        <w:r w:rsidR="00213E9E">
          <w:fldChar w:fldCharType="end"/>
        </w:r>
        <w:r w:rsidR="00213E9E">
          <w:t xml:space="preserve"> </w:t>
        </w:r>
        <w:r w:rsidR="00213E9E">
          <w:fldChar w:fldCharType="begin"/>
        </w:r>
        <w:r w:rsidR="00213E9E">
          <w:instrText xml:space="preserve"> HYPERLINK  \l "_DFDL_Processing_Introduction" </w:instrText>
        </w:r>
        <w:r w:rsidR="00213E9E">
          <w:fldChar w:fldCharType="separate"/>
        </w:r>
        <w:r w:rsidR="00213E9E" w:rsidRPr="00213E9E">
          <w:rPr>
            <w:rStyle w:val="Hyperlink"/>
          </w:rPr>
          <w:t>DFDL Processing Introduction</w:t>
        </w:r>
        <w:r w:rsidR="00213E9E">
          <w:fldChar w:fldCharType="end"/>
        </w:r>
        <w:r w:rsidR="00213E9E">
          <w:t>.</w:t>
        </w:r>
      </w:ins>
    </w:p>
    <w:p w14:paraId="6556118F" w14:textId="77777777" w:rsidR="000E1214" w:rsidRDefault="00A87198">
      <w:r>
        <w:t xml:space="preserve">A </w:t>
      </w:r>
      <w:proofErr w:type="spellStart"/>
      <w:r>
        <w:t>dfdl:setVariable</w:t>
      </w:r>
      <w:proofErr w:type="spellEnd"/>
      <w:r>
        <w:t xml:space="preserve"> will override any default value specified on either </w:t>
      </w:r>
      <w:proofErr w:type="spellStart"/>
      <w:r>
        <w:t>dfdl:defineVariable</w:t>
      </w:r>
      <w:proofErr w:type="spellEnd"/>
      <w:r>
        <w:t xml:space="preserve"> or </w:t>
      </w:r>
      <w:proofErr w:type="spellStart"/>
      <w:r>
        <w:t>dfdl:newVariableInstance</w:t>
      </w:r>
      <w:proofErr w:type="spellEnd"/>
      <w:r>
        <w:t>, or externally.</w:t>
      </w:r>
    </w:p>
    <w:p w14:paraId="31EC82CD" w14:textId="454336BD" w:rsidR="000E1214" w:rsidRDefault="00A87198">
      <w:pPr>
        <w:autoSpaceDE w:val="0"/>
        <w:autoSpaceDN w:val="0"/>
        <w:adjustRightInd w:val="0"/>
        <w:rPr>
          <w:rFonts w:cs="Arial"/>
        </w:rPr>
      </w:pPr>
      <w:r>
        <w:t xml:space="preserve">The resolved set of annotations for an annotation point may contain multiple </w:t>
      </w:r>
      <w:proofErr w:type="spellStart"/>
      <w:r>
        <w:t>dfdl:setVariable</w:t>
      </w:r>
      <w:proofErr w:type="spellEnd"/>
      <w:r>
        <w:t xml:space="preserv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404DC4" w:rsidRPr="00065302">
        <w:rPr>
          <w:rStyle w:val="Hyperlink"/>
        </w:rPr>
        <w:t>9.6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404DC4" w:rsidRPr="00065302">
        <w:rPr>
          <w:rStyle w:val="Hyperlink"/>
        </w:rPr>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2175" w:name="_Toc322911588"/>
      <w:bookmarkStart w:id="2176" w:name="_Toc322912127"/>
      <w:bookmarkStart w:id="2177" w:name="_Toc329092977"/>
      <w:bookmarkStart w:id="2178" w:name="_Toc332701490"/>
      <w:bookmarkStart w:id="2179" w:name="_Toc332701797"/>
      <w:bookmarkStart w:id="2180" w:name="_Toc332711591"/>
      <w:bookmarkStart w:id="2181" w:name="_Toc332711899"/>
      <w:bookmarkStart w:id="2182" w:name="_Toc332712201"/>
      <w:bookmarkStart w:id="2183" w:name="_Toc332724117"/>
      <w:bookmarkStart w:id="2184" w:name="_Toc332724417"/>
      <w:bookmarkStart w:id="2185" w:name="_Toc341102713"/>
      <w:bookmarkStart w:id="2186" w:name="_Toc347241445"/>
      <w:bookmarkStart w:id="2187" w:name="_Toc347744638"/>
      <w:bookmarkStart w:id="2188" w:name="_Toc348984421"/>
      <w:bookmarkStart w:id="2189" w:name="_Toc348984726"/>
      <w:bookmarkStart w:id="2190" w:name="_Toc349037889"/>
      <w:bookmarkStart w:id="2191" w:name="_Toc349038194"/>
      <w:bookmarkStart w:id="2192" w:name="_Toc349042682"/>
      <w:bookmarkStart w:id="2193" w:name="_Toc351912673"/>
      <w:bookmarkStart w:id="2194" w:name="_Toc351914695"/>
      <w:bookmarkStart w:id="2195" w:name="_Toc351915129"/>
      <w:bookmarkStart w:id="2196" w:name="_Toc361231168"/>
      <w:bookmarkStart w:id="2197" w:name="_Toc361231694"/>
      <w:bookmarkStart w:id="2198" w:name="_Toc362444992"/>
      <w:bookmarkStart w:id="2199" w:name="_Toc363908914"/>
      <w:bookmarkStart w:id="2200" w:name="_Toc364463337"/>
      <w:bookmarkStart w:id="2201" w:name="_Toc366077935"/>
      <w:bookmarkStart w:id="2202" w:name="_Toc366078554"/>
      <w:bookmarkStart w:id="2203" w:name="_Toc366079540"/>
      <w:bookmarkStart w:id="2204" w:name="_Toc366080152"/>
      <w:bookmarkStart w:id="2205" w:name="_Toc366080761"/>
      <w:bookmarkStart w:id="2206" w:name="_Toc366505101"/>
      <w:bookmarkStart w:id="2207" w:name="_Toc366508470"/>
      <w:bookmarkStart w:id="2208" w:name="_Toc366512971"/>
      <w:bookmarkStart w:id="2209" w:name="_Toc366574162"/>
      <w:bookmarkStart w:id="2210" w:name="_Toc366577955"/>
      <w:bookmarkStart w:id="2211" w:name="_Toc366578549"/>
      <w:bookmarkStart w:id="2212" w:name="_Toc366579141"/>
      <w:bookmarkStart w:id="2213" w:name="_Toc366579732"/>
      <w:bookmarkStart w:id="2214" w:name="_Toc366580324"/>
      <w:bookmarkStart w:id="2215" w:name="_Toc366580915"/>
      <w:bookmarkStart w:id="2216" w:name="_Toc366581507"/>
      <w:bookmarkStart w:id="2217" w:name="_Toc349042683"/>
      <w:bookmarkStart w:id="2218" w:name="_Toc243112796"/>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r>
        <w:t>Examples</w:t>
      </w:r>
      <w:bookmarkEnd w:id="2217"/>
      <w:r>
        <w:t xml:space="preserve"> </w:t>
      </w:r>
      <w:bookmarkEnd w:id="221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2DD98952"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del w:id="2219" w:author="Mike Beckerle" w:date="2020-10-07T16:36:00Z">
        <w:r w:rsidDel="00213E9E">
          <w:delText>delta</w:delText>
        </w:r>
      </w:del>
      <w:ins w:id="2220" w:author="Mike Beckerle" w:date="2020-10-07T16:36:00Z">
        <w:r w:rsidR="00213E9E">
          <w:t>delimiter</w:t>
        </w:r>
      </w:ins>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69D63401"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del w:id="2221" w:author="Mike Beckerle" w:date="2020-10-07T16:36:00Z">
        <w:r w:rsidDel="00213E9E">
          <w:delText xml:space="preserve">delta </w:delText>
        </w:r>
      </w:del>
      <w:ins w:id="2222" w:author="Mike Beckerle" w:date="2020-10-07T16:36:00Z">
        <w:r w:rsidR="00213E9E">
          <w:t>delimiter</w:t>
        </w:r>
      </w:ins>
      <w:ins w:id="2223" w:author="Mike Beckerle" w:date="2020-10-07T16:37:00Z">
        <w:r w:rsidR="00213E9E">
          <w:t xml:space="preserve"> (in the default namespace)</w:t>
        </w:r>
      </w:ins>
      <w:ins w:id="2224" w:author="Mike Beckerle" w:date="2020-10-07T16:36:00Z">
        <w:r w:rsidR="00213E9E">
          <w:t xml:space="preserve"> </w:t>
        </w:r>
      </w:ins>
      <w:r>
        <w:t>is also being assigned the same value</w:t>
      </w:r>
      <w:ins w:id="2225" w:author="Mike Beckerle" w:date="2020-10-07T16:35:00Z">
        <w:r w:rsidR="00213E9E">
          <w:t xml:space="preserve"> using other syntax</w:t>
        </w:r>
      </w:ins>
      <w:r>
        <w:t xml:space="preserve">. </w:t>
      </w:r>
    </w:p>
    <w:p w14:paraId="4503C1F9" w14:textId="132F44B0" w:rsidR="00B0355A" w:rsidRDefault="00B0355A" w:rsidP="00B31DA3">
      <w:pPr>
        <w:pStyle w:val="Heading1"/>
      </w:pPr>
      <w:bookmarkStart w:id="2226" w:name="_Toc137029593"/>
      <w:bookmarkStart w:id="2227" w:name="_Toc137029594"/>
      <w:bookmarkStart w:id="2228" w:name="_Toc137029598"/>
      <w:bookmarkStart w:id="2229" w:name="_Toc229802957"/>
      <w:bookmarkStart w:id="2230" w:name="_Toc229804926"/>
      <w:bookmarkStart w:id="2231" w:name="_Toc229813755"/>
      <w:bookmarkStart w:id="2232" w:name="_Toc229813949"/>
      <w:bookmarkStart w:id="2233" w:name="_Toc229802960"/>
      <w:bookmarkStart w:id="2234" w:name="_Toc229804929"/>
      <w:bookmarkStart w:id="2235" w:name="_Toc229813758"/>
      <w:bookmarkStart w:id="2236" w:name="_Toc229813952"/>
      <w:bookmarkStart w:id="2237" w:name="_Toc229802961"/>
      <w:bookmarkStart w:id="2238" w:name="_Toc229804930"/>
      <w:bookmarkStart w:id="2239" w:name="_Toc229813759"/>
      <w:bookmarkStart w:id="2240" w:name="_Toc229813953"/>
      <w:bookmarkStart w:id="2241" w:name="_Toc229802962"/>
      <w:bookmarkStart w:id="2242" w:name="_Toc229804931"/>
      <w:bookmarkStart w:id="2243" w:name="_Toc229813760"/>
      <w:bookmarkStart w:id="2244" w:name="_Toc229813954"/>
      <w:bookmarkStart w:id="2245" w:name="_Toc229802963"/>
      <w:bookmarkStart w:id="2246" w:name="_Toc229804932"/>
      <w:bookmarkStart w:id="2247" w:name="_Toc229813761"/>
      <w:bookmarkStart w:id="2248" w:name="_Toc229813955"/>
      <w:bookmarkStart w:id="2249" w:name="_Toc322911590"/>
      <w:bookmarkStart w:id="2250" w:name="_Toc322912129"/>
      <w:bookmarkStart w:id="2251" w:name="_Toc329092979"/>
      <w:bookmarkStart w:id="2252" w:name="_Toc332701492"/>
      <w:bookmarkStart w:id="2253" w:name="_Toc332701799"/>
      <w:bookmarkStart w:id="2254" w:name="_Toc332711593"/>
      <w:bookmarkStart w:id="2255" w:name="_Toc332711901"/>
      <w:bookmarkStart w:id="2256" w:name="_Toc332712203"/>
      <w:bookmarkStart w:id="2257" w:name="_Toc332724119"/>
      <w:bookmarkStart w:id="2258" w:name="_Toc332724419"/>
      <w:bookmarkStart w:id="2259" w:name="_Toc341102715"/>
      <w:bookmarkStart w:id="2260" w:name="_Toc347241447"/>
      <w:bookmarkStart w:id="2261" w:name="_Toc347744640"/>
      <w:bookmarkStart w:id="2262" w:name="_Toc348984423"/>
      <w:bookmarkStart w:id="2263" w:name="_Toc348984728"/>
      <w:bookmarkStart w:id="2264" w:name="_Toc349037891"/>
      <w:bookmarkStart w:id="2265" w:name="_Toc349038196"/>
      <w:bookmarkStart w:id="2266" w:name="_Toc349042684"/>
      <w:bookmarkStart w:id="2267" w:name="_Toc349642107"/>
      <w:bookmarkStart w:id="2268" w:name="_Toc351912675"/>
      <w:bookmarkStart w:id="2269" w:name="_Toc351914697"/>
      <w:bookmarkStart w:id="2270" w:name="_Toc351915131"/>
      <w:bookmarkStart w:id="2271" w:name="_Toc361231170"/>
      <w:bookmarkStart w:id="2272" w:name="_Toc361231696"/>
      <w:bookmarkStart w:id="2273" w:name="_Toc362444994"/>
      <w:bookmarkStart w:id="2274" w:name="_Toc363908916"/>
      <w:bookmarkStart w:id="2275" w:name="_Toc364463339"/>
      <w:bookmarkStart w:id="2276" w:name="_Toc366077937"/>
      <w:bookmarkStart w:id="2277" w:name="_Toc366078556"/>
      <w:bookmarkStart w:id="2278" w:name="_Toc366079542"/>
      <w:bookmarkStart w:id="2279" w:name="_Toc366080154"/>
      <w:bookmarkStart w:id="2280" w:name="_Toc366080763"/>
      <w:bookmarkStart w:id="2281" w:name="_Toc366505103"/>
      <w:bookmarkStart w:id="2282" w:name="_Toc366508472"/>
      <w:bookmarkStart w:id="2283" w:name="_Toc366512973"/>
      <w:bookmarkStart w:id="2284" w:name="_Toc366574164"/>
      <w:bookmarkStart w:id="2285" w:name="_Toc366577957"/>
      <w:bookmarkStart w:id="2286" w:name="_Toc366578551"/>
      <w:bookmarkStart w:id="2287" w:name="_Toc366579143"/>
      <w:bookmarkStart w:id="2288" w:name="_Toc366579734"/>
      <w:bookmarkStart w:id="2289" w:name="_Toc366580326"/>
      <w:bookmarkStart w:id="2290" w:name="_Toc366580917"/>
      <w:bookmarkStart w:id="2291" w:name="_Toc366581509"/>
      <w:bookmarkStart w:id="2292" w:name="_Toc322911591"/>
      <w:bookmarkStart w:id="2293" w:name="_Toc322912130"/>
      <w:bookmarkStart w:id="2294" w:name="_Toc329092980"/>
      <w:bookmarkStart w:id="2295" w:name="_Toc332701493"/>
      <w:bookmarkStart w:id="2296" w:name="_Toc332701800"/>
      <w:bookmarkStart w:id="2297" w:name="_Toc332711594"/>
      <w:bookmarkStart w:id="2298" w:name="_Toc332711902"/>
      <w:bookmarkStart w:id="2299" w:name="_Toc332712204"/>
      <w:bookmarkStart w:id="2300" w:name="_Toc332724120"/>
      <w:bookmarkStart w:id="2301" w:name="_Toc332724420"/>
      <w:bookmarkStart w:id="2302" w:name="_Toc341102716"/>
      <w:bookmarkStart w:id="2303" w:name="_Toc347241448"/>
      <w:bookmarkStart w:id="2304" w:name="_Toc347744641"/>
      <w:bookmarkStart w:id="2305" w:name="_Toc348984424"/>
      <w:bookmarkStart w:id="2306" w:name="_Toc348984729"/>
      <w:bookmarkStart w:id="2307" w:name="_Toc349037892"/>
      <w:bookmarkStart w:id="2308" w:name="_Toc349038197"/>
      <w:bookmarkStart w:id="2309" w:name="_Toc349042685"/>
      <w:bookmarkStart w:id="2310" w:name="_Toc349642108"/>
      <w:bookmarkStart w:id="2311" w:name="_Toc351912676"/>
      <w:bookmarkStart w:id="2312" w:name="_Toc351914698"/>
      <w:bookmarkStart w:id="2313" w:name="_Toc351915132"/>
      <w:bookmarkStart w:id="2314" w:name="_Toc361231171"/>
      <w:bookmarkStart w:id="2315" w:name="_Toc361231697"/>
      <w:bookmarkStart w:id="2316" w:name="_Toc362444995"/>
      <w:bookmarkStart w:id="2317" w:name="_Toc363908917"/>
      <w:bookmarkStart w:id="2318" w:name="_Toc364463340"/>
      <w:bookmarkStart w:id="2319" w:name="_Toc366077938"/>
      <w:bookmarkStart w:id="2320" w:name="_Toc366078557"/>
      <w:bookmarkStart w:id="2321" w:name="_Toc366079543"/>
      <w:bookmarkStart w:id="2322" w:name="_Toc366080155"/>
      <w:bookmarkStart w:id="2323" w:name="_Toc366080764"/>
      <w:bookmarkStart w:id="2324" w:name="_Toc366505104"/>
      <w:bookmarkStart w:id="2325" w:name="_Toc366508473"/>
      <w:bookmarkStart w:id="2326" w:name="_Toc366512974"/>
      <w:bookmarkStart w:id="2327" w:name="_Toc366574165"/>
      <w:bookmarkStart w:id="2328" w:name="_Toc366577958"/>
      <w:bookmarkStart w:id="2329" w:name="_Toc366578552"/>
      <w:bookmarkStart w:id="2330" w:name="_Toc366579144"/>
      <w:bookmarkStart w:id="2331" w:name="_Toc366579735"/>
      <w:bookmarkStart w:id="2332" w:name="_Toc366580327"/>
      <w:bookmarkStart w:id="2333" w:name="_Toc366580918"/>
      <w:bookmarkStart w:id="2334" w:name="_Toc366581510"/>
      <w:bookmarkStart w:id="2335" w:name="_Property_Scoping_and"/>
      <w:bookmarkStart w:id="2336" w:name="_Ref39163832"/>
      <w:bookmarkStart w:id="2337" w:name="_Ref39163838"/>
      <w:bookmarkStart w:id="2338" w:name="_Toc52984548"/>
      <w:bookmarkStart w:id="2339" w:name="_Toc177399064"/>
      <w:bookmarkStart w:id="2340" w:name="_Toc175057351"/>
      <w:bookmarkStart w:id="2341" w:name="_Toc194983954"/>
      <w:bookmarkStart w:id="2342" w:name="_Toc199516289"/>
      <w:bookmarkStart w:id="2343" w:name="_Toc243112809"/>
      <w:bookmarkStart w:id="2344" w:name="_Ref251144384"/>
      <w:bookmarkStart w:id="2345" w:name="_Ref251144393"/>
      <w:bookmarkStart w:id="2346" w:name="_Toc124764818"/>
      <w:bookmarkStart w:id="2347" w:name="_Toc138694342"/>
      <w:bookmarkStart w:id="2348" w:name="_Ref114888535"/>
      <w:bookmarkStart w:id="2349" w:name="_Toc138694358"/>
      <w:bookmarkEnd w:id="1102"/>
      <w:bookmarkEnd w:id="1103"/>
      <w:bookmarkEnd w:id="1104"/>
      <w:bookmarkEnd w:id="1105"/>
      <w:bookmarkEnd w:id="1106"/>
      <w:bookmarkEnd w:id="1107"/>
      <w:bookmarkEnd w:id="1108"/>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r>
        <w:t>Property Scoping</w:t>
      </w:r>
      <w:bookmarkStart w:id="2350" w:name="_Toc349042686"/>
      <w:r w:rsidR="002439DA">
        <w:t xml:space="preserve"> and DFDL Schema Checking</w:t>
      </w:r>
      <w:bookmarkEnd w:id="2336"/>
      <w:bookmarkEnd w:id="2337"/>
      <w:bookmarkEnd w:id="2338"/>
    </w:p>
    <w:p w14:paraId="568BA607" w14:textId="176ABDE6" w:rsidR="002439DA" w:rsidRPr="002439DA" w:rsidRDefault="002439DA" w:rsidP="00B31DA3">
      <w:pPr>
        <w:pStyle w:val="Heading2"/>
      </w:pPr>
      <w:bookmarkStart w:id="2351" w:name="_Toc52984549"/>
      <w:r>
        <w:t>Property Scoping</w:t>
      </w:r>
      <w:bookmarkEnd w:id="2351"/>
    </w:p>
    <w:p w14:paraId="29F2B394" w14:textId="0897DCF1" w:rsidR="000E1214" w:rsidRDefault="00A87198" w:rsidP="00BC2419">
      <w:pPr>
        <w:pStyle w:val="Heading3"/>
      </w:pPr>
      <w:bookmarkStart w:id="2352" w:name="_Toc52984550"/>
      <w:r>
        <w:t>Property Scoping Rules</w:t>
      </w:r>
      <w:bookmarkEnd w:id="2339"/>
      <w:bookmarkEnd w:id="2340"/>
      <w:bookmarkEnd w:id="2341"/>
      <w:bookmarkEnd w:id="2342"/>
      <w:bookmarkEnd w:id="2343"/>
      <w:bookmarkEnd w:id="2344"/>
      <w:bookmarkEnd w:id="2345"/>
      <w:bookmarkEnd w:id="2350"/>
      <w:bookmarkEnd w:id="2352"/>
    </w:p>
    <w:p w14:paraId="5EE00CA8" w14:textId="77777777" w:rsidR="000E1214" w:rsidRDefault="00A87198">
      <w:r>
        <w:t>This section describes the rules that govern the scope over which DFDL representation properties apply</w:t>
      </w:r>
    </w:p>
    <w:p w14:paraId="54526558" w14:textId="7F8B879C"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404DC4" w:rsidRPr="00065302">
        <w:rPr>
          <w:rStyle w:val="Hyperlink"/>
        </w:rPr>
        <w:t>Table 10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proofErr w:type="spellStart"/>
            <w:r>
              <w:t>dfdl:format</w:t>
            </w:r>
            <w:proofErr w:type="spellEnd"/>
            <w:r>
              <w:t xml:space="preserve">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proofErr w:type="spellStart"/>
            <w:r>
              <w:t>dfdl:element</w:t>
            </w:r>
            <w:proofErr w:type="spellEnd"/>
            <w:r>
              <w:t xml:space="preserve">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proofErr w:type="spellStart"/>
            <w:r>
              <w:t>dfdl:element</w:t>
            </w:r>
            <w:proofErr w:type="spellEnd"/>
            <w:r>
              <w:t xml:space="preserve">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proofErr w:type="spellStart"/>
            <w:r>
              <w:t>dfdl:simpleType</w:t>
            </w:r>
            <w:proofErr w:type="spellEnd"/>
            <w:r>
              <w:t xml:space="preserv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proofErr w:type="spellStart"/>
            <w:r>
              <w:t>dfdl:sequence</w:t>
            </w:r>
            <w:proofErr w:type="spellEnd"/>
            <w:r>
              <w:t xml:space="preserv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proofErr w:type="spellStart"/>
            <w:r>
              <w:t>dfdl:choice</w:t>
            </w:r>
            <w:proofErr w:type="spellEnd"/>
            <w:r>
              <w:t xml:space="preserv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proofErr w:type="spellStart"/>
            <w:r>
              <w:t>dfdl:group</w:t>
            </w:r>
            <w:proofErr w:type="spellEnd"/>
            <w:r>
              <w:t xml:space="preserve"> properties apply locally</w:t>
            </w:r>
          </w:p>
        </w:tc>
      </w:tr>
    </w:tbl>
    <w:p w14:paraId="67A428C6" w14:textId="503A1CA2" w:rsidR="000E1214" w:rsidRDefault="00A87198">
      <w:pPr>
        <w:rPr>
          <w:b/>
          <w:bCs/>
        </w:rPr>
      </w:pPr>
      <w:bookmarkStart w:id="2353"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404DC4">
        <w:rPr>
          <w:b/>
          <w:bCs/>
          <w:noProof/>
        </w:rPr>
        <w:t>10</w:t>
      </w:r>
      <w:r w:rsidR="0047079B">
        <w:rPr>
          <w:b/>
          <w:bCs/>
        </w:rPr>
        <w:fldChar w:fldCharType="end"/>
      </w:r>
      <w:r>
        <w:rPr>
          <w:b/>
          <w:bCs/>
        </w:rPr>
        <w:t xml:space="preserve"> DFDL annotation scoping</w:t>
      </w:r>
      <w:bookmarkEnd w:id="2353"/>
    </w:p>
    <w:p w14:paraId="1FBD1EDB" w14:textId="77777777" w:rsidR="000E1214" w:rsidRDefault="00A87198">
      <w:r>
        <w:t xml:space="preserve">Note: This table lists DFDL annotations on schema components. DFDL annotations can also be placed on other DFDL annotations, such as a </w:t>
      </w:r>
      <w:proofErr w:type="spellStart"/>
      <w:r>
        <w:t>dfdl:format</w:t>
      </w:r>
      <w:proofErr w:type="spellEnd"/>
      <w:r>
        <w:t xml:space="preserve"> within a </w:t>
      </w:r>
      <w:proofErr w:type="spellStart"/>
      <w:r>
        <w:t>dfdl:defineFormat</w:t>
      </w:r>
      <w:proofErr w:type="spellEnd"/>
      <w:r>
        <w: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w:t>
      </w:r>
      <w:proofErr w:type="spellStart"/>
      <w:r>
        <w:t>dfdl:format</w:t>
      </w:r>
      <w:proofErr w:type="spellEnd"/>
      <w:r>
        <w:t xml:space="preserve"> on an </w:t>
      </w:r>
      <w:proofErr w:type="spellStart"/>
      <w:r>
        <w:t>xs:schema</w:t>
      </w:r>
      <w:proofErr w:type="spellEnd"/>
      <w:r>
        <w:t xml:space="preserve"> declaration, apply locally to that component only. The explicitly defined properties are the combination of any defined locally on the annotation and any defined on the </w:t>
      </w:r>
      <w:proofErr w:type="spellStart"/>
      <w:r>
        <w:t>dfdl:defineFormat</w:t>
      </w:r>
      <w:proofErr w:type="spellEnd"/>
      <w:r>
        <w:t xml:space="preserve"> annotation referenced by a local </w:t>
      </w:r>
      <w:proofErr w:type="spellStart"/>
      <w:r>
        <w:t>dfdl:ref</w:t>
      </w:r>
      <w:proofErr w:type="spellEnd"/>
      <w:r>
        <w:t xml:space="preserve"> property. When a property is defined both locally and on the </w:t>
      </w:r>
      <w:proofErr w:type="spellStart"/>
      <w:r>
        <w:t>dfdl:defineFormat</w:t>
      </w:r>
      <w:proofErr w:type="spellEnd"/>
      <w:r>
        <w:t xml:space="preserve">, the locally defined property takes precedence. </w:t>
      </w:r>
    </w:p>
    <w:p w14:paraId="2A201C9F" w14:textId="77777777" w:rsidR="000E1214" w:rsidRDefault="00A87198">
      <w:r>
        <w:t xml:space="preserve">The </w:t>
      </w:r>
      <w:proofErr w:type="spellStart"/>
      <w:r>
        <w:t>dfdl:format</w:t>
      </w:r>
      <w:proofErr w:type="spellEnd"/>
      <w:r>
        <w:t xml:space="preserve"> annotation on the top level </w:t>
      </w:r>
      <w:proofErr w:type="spellStart"/>
      <w:r>
        <w:t>xs:schema</w:t>
      </w:r>
      <w:proofErr w:type="spellEnd"/>
      <w:r>
        <w:t xml:space="preserve">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BC2419">
      <w:pPr>
        <w:pStyle w:val="Heading3"/>
      </w:pPr>
      <w:bookmarkStart w:id="2354" w:name="_Toc322911593"/>
      <w:bookmarkStart w:id="2355" w:name="_Toc322912132"/>
      <w:bookmarkStart w:id="2356" w:name="_Toc329092982"/>
      <w:bookmarkStart w:id="2357" w:name="_Toc332701495"/>
      <w:bookmarkStart w:id="2358" w:name="_Toc332701802"/>
      <w:bookmarkStart w:id="2359" w:name="_Toc332711596"/>
      <w:bookmarkStart w:id="2360" w:name="_Toc332711904"/>
      <w:bookmarkStart w:id="2361" w:name="_Toc332712206"/>
      <w:bookmarkStart w:id="2362" w:name="_Toc332724122"/>
      <w:bookmarkStart w:id="2363" w:name="_Toc332724422"/>
      <w:bookmarkStart w:id="2364" w:name="_Toc341102718"/>
      <w:bookmarkStart w:id="2365" w:name="_Toc347241450"/>
      <w:bookmarkStart w:id="2366" w:name="_Toc347744643"/>
      <w:bookmarkStart w:id="2367" w:name="_Toc348984426"/>
      <w:bookmarkStart w:id="2368" w:name="_Toc348984731"/>
      <w:bookmarkStart w:id="2369" w:name="_Toc349037894"/>
      <w:bookmarkStart w:id="2370" w:name="_Toc349038199"/>
      <w:bookmarkStart w:id="2371" w:name="_Toc349042687"/>
      <w:bookmarkStart w:id="2372" w:name="_Toc349642110"/>
      <w:bookmarkStart w:id="2373" w:name="_Toc351912678"/>
      <w:bookmarkStart w:id="2374" w:name="_Toc351914700"/>
      <w:bookmarkStart w:id="2375" w:name="_Toc351915134"/>
      <w:bookmarkStart w:id="2376" w:name="_Toc361231173"/>
      <w:bookmarkStart w:id="2377" w:name="_Toc361231699"/>
      <w:bookmarkStart w:id="2378" w:name="_Toc362444997"/>
      <w:bookmarkStart w:id="2379" w:name="_Toc363908919"/>
      <w:bookmarkStart w:id="2380" w:name="_Toc364463342"/>
      <w:bookmarkStart w:id="2381" w:name="_Toc366077940"/>
      <w:bookmarkStart w:id="2382" w:name="_Toc366078559"/>
      <w:bookmarkStart w:id="2383" w:name="_Toc366079545"/>
      <w:bookmarkStart w:id="2384" w:name="_Toc366080157"/>
      <w:bookmarkStart w:id="2385" w:name="_Toc366080766"/>
      <w:bookmarkStart w:id="2386" w:name="_Toc366505106"/>
      <w:bookmarkStart w:id="2387" w:name="_Toc366508475"/>
      <w:bookmarkStart w:id="2388" w:name="_Toc366512976"/>
      <w:bookmarkStart w:id="2389" w:name="_Toc366574167"/>
      <w:bookmarkStart w:id="2390" w:name="_Toc366577960"/>
      <w:bookmarkStart w:id="2391" w:name="_Toc366578554"/>
      <w:bookmarkStart w:id="2392" w:name="_Toc366579146"/>
      <w:bookmarkStart w:id="2393" w:name="_Toc366579737"/>
      <w:bookmarkStart w:id="2394" w:name="_Toc366580329"/>
      <w:bookmarkStart w:id="2395" w:name="_Toc366580920"/>
      <w:bookmarkStart w:id="2396" w:name="_Toc366581512"/>
      <w:bookmarkStart w:id="2397" w:name="_Ref247448493"/>
      <w:bookmarkStart w:id="2398" w:name="_Toc349042688"/>
      <w:bookmarkStart w:id="2399" w:name="_Toc52984551"/>
      <w:bookmarkStart w:id="2400" w:name="_Toc124764819"/>
      <w:bookmarkStart w:id="2401" w:name="_Toc177399072"/>
      <w:bookmarkStart w:id="2402" w:name="_Toc175057359"/>
      <w:bookmarkStart w:id="2403" w:name="_Toc199516298"/>
      <w:bookmarkStart w:id="2404" w:name="_Toc194983962"/>
      <w:bookmarkStart w:id="2405" w:name="_Ref215569784"/>
      <w:bookmarkStart w:id="2406" w:name="_Ref215569794"/>
      <w:bookmarkStart w:id="2407" w:name="_Ref215569885"/>
      <w:bookmarkEnd w:id="2346"/>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r>
        <w:t>Providing Defaults for DFDL properties</w:t>
      </w:r>
      <w:bookmarkEnd w:id="2397"/>
      <w:bookmarkEnd w:id="2398"/>
      <w:bookmarkEnd w:id="2399"/>
    </w:p>
    <w:p w14:paraId="14969FAA" w14:textId="77777777" w:rsidR="000E1214" w:rsidRDefault="00A87198">
      <w:r>
        <w:t xml:space="preserve">A </w:t>
      </w:r>
      <w:proofErr w:type="spellStart"/>
      <w:r>
        <w:t>dfdl:format</w:t>
      </w:r>
      <w:proofErr w:type="spellEnd"/>
      <w:r>
        <w:t xml:space="preserve"> annotation on the top level </w:t>
      </w:r>
      <w:proofErr w:type="spellStart"/>
      <w:r>
        <w:t>xs:schema</w:t>
      </w:r>
      <w:proofErr w:type="spellEnd"/>
      <w:r>
        <w:t xml:space="preserve"> declaration may provide defaults for some or all the DFDL representation properties at every annotation point within the schema document. The default properties may be specified in attribute or element form. (Short form is not allowed on the </w:t>
      </w:r>
      <w:proofErr w:type="spellStart"/>
      <w:r>
        <w:t>xs:schema</w:t>
      </w:r>
      <w:proofErr w:type="spellEnd"/>
      <w:r>
        <w:t xml:space="preserve"> element.) </w:t>
      </w:r>
    </w:p>
    <w:p w14:paraId="7177F70D" w14:textId="77777777" w:rsidR="000E1214" w:rsidRDefault="00A87198">
      <w:r>
        <w:t xml:space="preserve">The </w:t>
      </w:r>
      <w:proofErr w:type="spellStart"/>
      <w:r>
        <w:t>dfdl:ref</w:t>
      </w:r>
      <w:proofErr w:type="spellEnd"/>
      <w:r>
        <w:t xml:space="preserve"> property is not a representation property so no default can be set.</w:t>
      </w:r>
    </w:p>
    <w:p w14:paraId="224D93B4" w14:textId="77777777" w:rsidR="000E1214" w:rsidRDefault="00A87198">
      <w:r>
        <w:t xml:space="preserve">The </w:t>
      </w:r>
      <w:proofErr w:type="spellStart"/>
      <w:r>
        <w:t>dfdl:escapeSchemeRef</w:t>
      </w:r>
      <w:proofErr w:type="spellEnd"/>
      <w:r>
        <w:t xml:space="preserve"> </w:t>
      </w:r>
      <w:r>
        <w:rPr>
          <w:szCs w:val="18"/>
        </w:rPr>
        <w:t xml:space="preserve">property provides a default reference to a </w:t>
      </w:r>
      <w:proofErr w:type="spellStart"/>
      <w:r>
        <w:rPr>
          <w:szCs w:val="18"/>
        </w:rPr>
        <w:t>dfdl:defineEscapeScheme</w:t>
      </w:r>
      <w:proofErr w:type="spellEnd"/>
      <w:r>
        <w:rPr>
          <w:szCs w:val="18"/>
        </w:rPr>
        <w:t xml:space="preserve">, the properties of </w:t>
      </w:r>
      <w:proofErr w:type="spellStart"/>
      <w:r>
        <w:rPr>
          <w:szCs w:val="18"/>
        </w:rPr>
        <w:t>dfdl:</w:t>
      </w:r>
      <w:r>
        <w:t>escapeScheme</w:t>
      </w:r>
      <w:proofErr w:type="spellEnd"/>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w:t>
      </w:r>
      <w:proofErr w:type="spellStart"/>
      <w:r>
        <w:t>xs:schema</w:t>
      </w:r>
      <w:proofErr w:type="spellEnd"/>
      <w:r>
        <w:t xml:space="preserve"> </w:t>
      </w:r>
      <w:proofErr w:type="spellStart"/>
      <w:r>
        <w:t>dfdl:format</w:t>
      </w:r>
      <w:proofErr w:type="spellEnd"/>
      <w:r>
        <w:t xml:space="preserve">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BC2419">
      <w:pPr>
        <w:pStyle w:val="Heading3"/>
      </w:pPr>
      <w:bookmarkStart w:id="2408" w:name="_Toc322911595"/>
      <w:bookmarkStart w:id="2409" w:name="_Toc322912134"/>
      <w:bookmarkStart w:id="2410" w:name="_Toc329092984"/>
      <w:bookmarkStart w:id="2411" w:name="_Toc332701497"/>
      <w:bookmarkStart w:id="2412" w:name="_Toc332701804"/>
      <w:bookmarkStart w:id="2413" w:name="_Toc332711598"/>
      <w:bookmarkStart w:id="2414" w:name="_Toc332711906"/>
      <w:bookmarkStart w:id="2415" w:name="_Toc332712208"/>
      <w:bookmarkStart w:id="2416" w:name="_Toc332724124"/>
      <w:bookmarkStart w:id="2417" w:name="_Toc332724424"/>
      <w:bookmarkStart w:id="2418" w:name="_Toc341102720"/>
      <w:bookmarkStart w:id="2419" w:name="_Toc347241452"/>
      <w:bookmarkStart w:id="2420" w:name="_Toc347744645"/>
      <w:bookmarkStart w:id="2421" w:name="_Toc348984428"/>
      <w:bookmarkStart w:id="2422" w:name="_Toc348984733"/>
      <w:bookmarkStart w:id="2423" w:name="_Toc349037896"/>
      <w:bookmarkStart w:id="2424" w:name="_Toc349038201"/>
      <w:bookmarkStart w:id="2425" w:name="_Toc349042689"/>
      <w:bookmarkStart w:id="2426" w:name="_Toc349642112"/>
      <w:bookmarkStart w:id="2427" w:name="_Toc351912680"/>
      <w:bookmarkStart w:id="2428" w:name="_Toc351914702"/>
      <w:bookmarkStart w:id="2429" w:name="_Toc351915136"/>
      <w:bookmarkStart w:id="2430" w:name="_Toc361231175"/>
      <w:bookmarkStart w:id="2431" w:name="_Toc361231701"/>
      <w:bookmarkStart w:id="2432" w:name="_Toc362444999"/>
      <w:bookmarkStart w:id="2433" w:name="_Toc363908921"/>
      <w:bookmarkStart w:id="2434" w:name="_Toc364463344"/>
      <w:bookmarkStart w:id="2435" w:name="_Toc366077942"/>
      <w:bookmarkStart w:id="2436" w:name="_Toc366078561"/>
      <w:bookmarkStart w:id="2437" w:name="_Toc366079547"/>
      <w:bookmarkStart w:id="2438" w:name="_Toc366080159"/>
      <w:bookmarkStart w:id="2439" w:name="_Toc366080768"/>
      <w:bookmarkStart w:id="2440" w:name="_Toc366505108"/>
      <w:bookmarkStart w:id="2441" w:name="_Toc366508477"/>
      <w:bookmarkStart w:id="2442" w:name="_Toc366512978"/>
      <w:bookmarkStart w:id="2443" w:name="_Toc366574169"/>
      <w:bookmarkStart w:id="2444" w:name="_Toc366577962"/>
      <w:bookmarkStart w:id="2445" w:name="_Toc366578556"/>
      <w:bookmarkStart w:id="2446" w:name="_Toc366579148"/>
      <w:bookmarkStart w:id="2447" w:name="_Toc366579739"/>
      <w:bookmarkStart w:id="2448" w:name="_Toc366580331"/>
      <w:bookmarkStart w:id="2449" w:name="_Toc366580922"/>
      <w:bookmarkStart w:id="2450" w:name="_Toc366581514"/>
      <w:bookmarkStart w:id="2451" w:name="_Toc349042690"/>
      <w:bookmarkStart w:id="2452" w:name="_Toc52984552"/>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r>
        <w:t xml:space="preserve">Combining DFDL Representation Properties from a </w:t>
      </w:r>
      <w:proofErr w:type="spellStart"/>
      <w:r>
        <w:t>dfdl:defineFormat</w:t>
      </w:r>
      <w:bookmarkEnd w:id="2451"/>
      <w:bookmarkEnd w:id="2452"/>
      <w:proofErr w:type="spellEnd"/>
    </w:p>
    <w:p w14:paraId="4F1B50CD" w14:textId="77777777" w:rsidR="000E1214" w:rsidRDefault="00A87198">
      <w:r>
        <w:t xml:space="preserve">The DFDL representation properties contained in a referenced </w:t>
      </w:r>
      <w:proofErr w:type="spellStart"/>
      <w:r>
        <w:t>dfdl:defineFormat</w:t>
      </w:r>
      <w:proofErr w:type="spellEnd"/>
      <w:r>
        <w:t xml:space="preserve"> are combined with any DFDL representation properties defined locally on a construct as if they had been defined locally. If the same property is defined locally in and in the referenced </w:t>
      </w:r>
      <w:proofErr w:type="spellStart"/>
      <w:r>
        <w:t>dfdl:defineFormat</w:t>
      </w:r>
      <w:proofErr w:type="spellEnd"/>
      <w:r>
        <w:t xml:space="preserve"> then the local property takes precedence. The combined set of explicit DFDL properties has precedence over any defaults set by a </w:t>
      </w:r>
      <w:proofErr w:type="spellStart"/>
      <w:r>
        <w:t>dfdl:format</w:t>
      </w:r>
      <w:proofErr w:type="spellEnd"/>
      <w:r>
        <w:t xml:space="preserve"> on the </w:t>
      </w:r>
      <w:proofErr w:type="spellStart"/>
      <w:r>
        <w:t>xs:schema</w:t>
      </w:r>
      <w:proofErr w:type="spellEnd"/>
      <w:r>
        <w:t>.</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464D43C" w14:textId="77777777" w:rsidR="000E1214" w:rsidRDefault="00A87198" w:rsidP="00BC2419">
      <w:pPr>
        <w:pStyle w:val="Heading3"/>
      </w:pPr>
      <w:bookmarkStart w:id="2453" w:name="_Toc349042691"/>
      <w:bookmarkStart w:id="2454" w:name="_Toc52984553"/>
      <w:r>
        <w:t>Combining DFDL Properties from References</w:t>
      </w:r>
      <w:bookmarkEnd w:id="2453"/>
      <w:bookmarkEnd w:id="2454"/>
    </w:p>
    <w:p w14:paraId="4B2EC35C" w14:textId="77777777" w:rsidR="000E1214" w:rsidRDefault="00A87198">
      <w:bookmarkStart w:id="2455" w:name="_Toc151286659"/>
      <w:r>
        <w:t>The DFDL properties from the following types of reference are combined using the rules below:</w:t>
      </w:r>
    </w:p>
    <w:p w14:paraId="5C0977C9" w14:textId="77777777" w:rsidR="000E1214" w:rsidRDefault="00A87198" w:rsidP="00C31ED0">
      <w:pPr>
        <w:numPr>
          <w:ilvl w:val="0"/>
          <w:numId w:val="50"/>
        </w:numPr>
      </w:pPr>
      <w:r>
        <w:t xml:space="preserve">An </w:t>
      </w:r>
      <w:proofErr w:type="spellStart"/>
      <w:r>
        <w:t>xs:element</w:t>
      </w:r>
      <w:proofErr w:type="spellEnd"/>
      <w:r>
        <w:t xml:space="preserve"> and its referenced </w:t>
      </w:r>
      <w:proofErr w:type="spellStart"/>
      <w:r>
        <w:t>xs:simpleType</w:t>
      </w:r>
      <w:proofErr w:type="spellEnd"/>
      <w:r>
        <w:t xml:space="preserve"> restriction, </w:t>
      </w:r>
    </w:p>
    <w:p w14:paraId="72455247" w14:textId="77777777" w:rsidR="000E1214" w:rsidRDefault="00A87198" w:rsidP="00C31ED0">
      <w:pPr>
        <w:numPr>
          <w:ilvl w:val="0"/>
          <w:numId w:val="50"/>
        </w:numPr>
      </w:pPr>
      <w:r>
        <w:t xml:space="preserve">An </w:t>
      </w:r>
      <w:proofErr w:type="spellStart"/>
      <w:r>
        <w:t>xs:element</w:t>
      </w:r>
      <w:proofErr w:type="spellEnd"/>
      <w:r>
        <w:t xml:space="preserve"> reference and its referenced global </w:t>
      </w:r>
      <w:proofErr w:type="spellStart"/>
      <w:r>
        <w:t>xs:element</w:t>
      </w:r>
      <w:proofErr w:type="spellEnd"/>
    </w:p>
    <w:p w14:paraId="68725C16" w14:textId="77777777" w:rsidR="000E1214" w:rsidRDefault="00A87198" w:rsidP="00C31ED0">
      <w:pPr>
        <w:numPr>
          <w:ilvl w:val="0"/>
          <w:numId w:val="50"/>
        </w:numPr>
      </w:pPr>
      <w:r>
        <w:t xml:space="preserve">An </w:t>
      </w:r>
      <w:proofErr w:type="spellStart"/>
      <w:r>
        <w:t>xs:group</w:t>
      </w:r>
      <w:proofErr w:type="spellEnd"/>
      <w:r>
        <w:t xml:space="preserve"> reference and an </w:t>
      </w:r>
      <w:proofErr w:type="spellStart"/>
      <w:r>
        <w:t>xs:sequence</w:t>
      </w:r>
      <w:proofErr w:type="spellEnd"/>
      <w:r>
        <w:t xml:space="preserve"> or </w:t>
      </w:r>
      <w:proofErr w:type="spellStart"/>
      <w:r>
        <w:t>xs:choice</w:t>
      </w:r>
      <w:proofErr w:type="spellEnd"/>
      <w:r>
        <w:t xml:space="preserve"> in its referenced global </w:t>
      </w:r>
      <w:proofErr w:type="spellStart"/>
      <w:r>
        <w:t>xs:group</w:t>
      </w:r>
      <w:proofErr w:type="spellEnd"/>
    </w:p>
    <w:p w14:paraId="0643A039" w14:textId="77777777" w:rsidR="000E1214" w:rsidRDefault="00A87198" w:rsidP="00C31ED0">
      <w:pPr>
        <w:numPr>
          <w:ilvl w:val="0"/>
          <w:numId w:val="50"/>
        </w:numPr>
      </w:pPr>
      <w:r>
        <w:t xml:space="preserve">An </w:t>
      </w:r>
      <w:proofErr w:type="spellStart"/>
      <w:r>
        <w:t>xs:simpleType</w:t>
      </w:r>
      <w:proofErr w:type="spellEnd"/>
      <w:r>
        <w:t xml:space="preserve"> restriction and its base </w:t>
      </w:r>
      <w:proofErr w:type="spellStart"/>
      <w:r>
        <w:t>xs:simpleType</w:t>
      </w:r>
      <w:proofErr w:type="spellEnd"/>
      <w:r>
        <w:t xml:space="preserve"> restriction  </w:t>
      </w:r>
    </w:p>
    <w:p w14:paraId="6B665138" w14:textId="77777777" w:rsidR="000E1214" w:rsidRDefault="00A87198">
      <w:r>
        <w:t>Rules</w:t>
      </w:r>
    </w:p>
    <w:p w14:paraId="4F46B91E" w14:textId="373EEFC7" w:rsidR="000E1214" w:rsidRDefault="00A87198" w:rsidP="00C31ED0">
      <w:pPr>
        <w:numPr>
          <w:ilvl w:val="0"/>
          <w:numId w:val="51"/>
        </w:numPr>
      </w:pPr>
      <w:r>
        <w:t>Create (</w:t>
      </w:r>
      <w:ins w:id="2456" w:author="Mike Beckerle" w:date="2020-10-07T16:38:00Z">
        <w:r w:rsidR="001D0610">
          <w:t>a</w:t>
        </w:r>
      </w:ins>
      <w:r>
        <w:t>) an empty working set of "explicit" properties, and (</w:t>
      </w:r>
      <w:ins w:id="2457" w:author="Mike Beckerle" w:date="2020-10-07T16:38:00Z">
        <w:r w:rsidR="001D0610">
          <w:t>b</w:t>
        </w:r>
      </w:ins>
      <w:r>
        <w:t xml:space="preserve">) an empty working set of "default" properties. </w:t>
      </w:r>
    </w:p>
    <w:p w14:paraId="6738A3C4" w14:textId="77777777" w:rsidR="000E1214" w:rsidRDefault="00A87198" w:rsidP="00C31ED0">
      <w:pPr>
        <w:numPr>
          <w:ilvl w:val="0"/>
          <w:numId w:val="51"/>
        </w:numPr>
      </w:pPr>
      <w:r>
        <w:t xml:space="preserve">Move to the innermost schema component in the chain of references. </w:t>
      </w:r>
    </w:p>
    <w:p w14:paraId="02EF7750" w14:textId="77777777" w:rsidR="000E1214" w:rsidRDefault="00A87198" w:rsidP="00C31ED0">
      <w:pPr>
        <w:numPr>
          <w:ilvl w:val="0"/>
          <w:numId w:val="51"/>
        </w:numPr>
      </w:pPr>
      <w:r>
        <w:t xml:space="preserve">Assemble its applicable "explicit" properties from its local </w:t>
      </w:r>
      <w:proofErr w:type="spellStart"/>
      <w:r>
        <w:t>dfdl:ref</w:t>
      </w:r>
      <w:proofErr w:type="spellEnd"/>
      <w:r>
        <w:t xml:space="preserve"> (if present) and its local properties (if present), the latter overriding the former (that is, local wins over referenced).</w:t>
      </w:r>
    </w:p>
    <w:p w14:paraId="37C0FB20" w14:textId="77777777" w:rsidR="000E1214" w:rsidRDefault="00A87198" w:rsidP="00C31ED0">
      <w:pPr>
        <w:numPr>
          <w:ilvl w:val="0"/>
          <w:numId w:val="51"/>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rsidP="00C31ED0">
      <w:pPr>
        <w:numPr>
          <w:ilvl w:val="0"/>
          <w:numId w:val="51"/>
        </w:numPr>
      </w:pPr>
      <w:r>
        <w:t xml:space="preserve">Obtain applicable "default" properties from a </w:t>
      </w:r>
      <w:proofErr w:type="spellStart"/>
      <w:r>
        <w:t>dfdl:format</w:t>
      </w:r>
      <w:proofErr w:type="spellEnd"/>
      <w:r>
        <w:t xml:space="preserve"> annotation on the </w:t>
      </w:r>
      <w:proofErr w:type="spellStart"/>
      <w:r>
        <w:t>xs:schema</w:t>
      </w:r>
      <w:proofErr w:type="spellEnd"/>
      <w:r>
        <w:t xml:space="preserve">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rsidP="00C31ED0">
      <w:pPr>
        <w:numPr>
          <w:ilvl w:val="0"/>
          <w:numId w:val="51"/>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rsidP="00C31ED0">
      <w:pPr>
        <w:numPr>
          <w:ilvl w:val="0"/>
          <w:numId w:val="51"/>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77777777" w:rsidR="000E1214" w:rsidRDefault="00A87198">
      <w:r>
        <w:t xml:space="preserve">The "Applicable" properties are all the DFDL properties that apply to that schema component. For example, all the DFDL properties that apply to a particular </w:t>
      </w:r>
      <w:proofErr w:type="spellStart"/>
      <w:r>
        <w:t>xs:simpleType</w:t>
      </w:r>
      <w:proofErr w:type="spellEnd"/>
      <w:r>
        <w:t xml:space="preserve"> (as defined by section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applied to element 'testElement1', </w:t>
      </w:r>
    </w:p>
    <w:bookmarkEnd w:id="2455"/>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 xml:space="preserve">he locally defined </w:t>
      </w:r>
      <w:proofErr w:type="spellStart"/>
      <w:r>
        <w:t>dfdl:representation</w:t>
      </w:r>
      <w:proofErr w:type="spellEnd"/>
      <w:r>
        <w:t xml:space="preserve"> property with value 'binary' is combined with the locally defined </w:t>
      </w:r>
      <w:proofErr w:type="spellStart"/>
      <w:r>
        <w:t>dfdl:alignment</w:t>
      </w:r>
      <w:proofErr w:type="spellEnd"/>
      <w:r>
        <w:t xml:space="preserve"> property with value '64' from the </w:t>
      </w:r>
      <w:proofErr w:type="spellStart"/>
      <w:r>
        <w:t>xs:simpleType</w:t>
      </w:r>
      <w:proofErr w:type="spellEnd"/>
      <w:r>
        <w:t xml:space="preserve"> restriction '</w:t>
      </w:r>
      <w:proofErr w:type="spellStart"/>
      <w:r>
        <w:t>otherNewType</w:t>
      </w:r>
      <w:proofErr w:type="spellEnd"/>
      <w:r>
        <w:t>'.</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 xml:space="preserve">The locally defined </w:t>
      </w:r>
      <w:proofErr w:type="spellStart"/>
      <w:r>
        <w:t>dfdl:alignment</w:t>
      </w:r>
      <w:proofErr w:type="spellEnd"/>
      <w:r>
        <w:t xml:space="preserve"> property with value '16' from the </w:t>
      </w:r>
      <w:proofErr w:type="spellStart"/>
      <w:r>
        <w:t>xs:simpleType</w:t>
      </w:r>
      <w:proofErr w:type="spellEnd"/>
      <w:r>
        <w:t xml:space="preserve"> '</w:t>
      </w:r>
      <w:proofErr w:type="spellStart"/>
      <w:r>
        <w:t>newType</w:t>
      </w:r>
      <w:proofErr w:type="spellEnd"/>
      <w:r>
        <w:t xml:space="preserve">' is combined with the locally defined </w:t>
      </w:r>
      <w:proofErr w:type="spellStart"/>
      <w:r>
        <w:t>dfdl:representation</w:t>
      </w:r>
      <w:proofErr w:type="spellEnd"/>
      <w:r>
        <w:t xml:space="preserve"> property with value 'binary' and locally defined </w:t>
      </w:r>
      <w:proofErr w:type="spellStart"/>
      <w:r>
        <w:t>dfdl:</w:t>
      </w:r>
      <w:r>
        <w:rPr>
          <w:szCs w:val="18"/>
        </w:rPr>
        <w:t>binaryNumberRep</w:t>
      </w:r>
      <w:proofErr w:type="spellEnd"/>
      <w:r>
        <w:rPr>
          <w:szCs w:val="18"/>
        </w:rPr>
        <w:t xml:space="preserve">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1787E198"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6"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w:t>
      </w:r>
      <w:proofErr w:type="spellStart"/>
      <w:r>
        <w:rPr>
          <w:bCs/>
        </w:rPr>
        <w:t>xs:sequence</w:t>
      </w:r>
      <w:proofErr w:type="spellEnd"/>
      <w:r>
        <w:rPr>
          <w:bCs/>
        </w:rPr>
        <w:t xml:space="preserve"> in </w:t>
      </w:r>
      <w:proofErr w:type="spellStart"/>
      <w:r>
        <w:rPr>
          <w:bCs/>
        </w:rPr>
        <w:t>xs:group</w:t>
      </w:r>
      <w:proofErr w:type="spellEnd"/>
      <w:r>
        <w:rPr>
          <w:bCs/>
        </w:rPr>
        <w:t xml:space="preserve"> "ggrp1" in SCHEMA2 when referenced from the group reference in SCHEMA1 are </w:t>
      </w:r>
    </w:p>
    <w:p w14:paraId="38974A84" w14:textId="77777777" w:rsidR="000E1214" w:rsidRDefault="00A87198" w:rsidP="00C31ED0">
      <w:pPr>
        <w:numPr>
          <w:ilvl w:val="0"/>
          <w:numId w:val="52"/>
        </w:numPr>
      </w:pPr>
      <w:proofErr w:type="spellStart"/>
      <w:r>
        <w:t>dfdl:separator</w:t>
      </w:r>
      <w:proofErr w:type="spellEnd"/>
      <w:r>
        <w:t xml:space="preserve"> "," from the group reference in SCHEMA1</w:t>
      </w:r>
    </w:p>
    <w:p w14:paraId="1F1277BB" w14:textId="77777777" w:rsidR="000E1214" w:rsidRDefault="00A87198" w:rsidP="00C31ED0">
      <w:pPr>
        <w:numPr>
          <w:ilvl w:val="0"/>
          <w:numId w:val="52"/>
        </w:numPr>
      </w:pPr>
      <w:proofErr w:type="spellStart"/>
      <w:r>
        <w:t>dfdl:separatorPosition</w:t>
      </w:r>
      <w:proofErr w:type="spellEnd"/>
      <w:r>
        <w:t xml:space="preserve"> "infix" from the group declaration in SCHEMA2</w:t>
      </w:r>
    </w:p>
    <w:p w14:paraId="2288093E" w14:textId="77777777" w:rsidR="000E1214" w:rsidRDefault="00A87198" w:rsidP="00C31ED0">
      <w:pPr>
        <w:numPr>
          <w:ilvl w:val="0"/>
          <w:numId w:val="52"/>
        </w:numPr>
      </w:pPr>
      <w:proofErr w:type="spellStart"/>
      <w:r>
        <w:t>dfdl:encoding</w:t>
      </w:r>
      <w:proofErr w:type="spellEnd"/>
      <w:r>
        <w:t xml:space="preserve"> "UTF-8", </w:t>
      </w:r>
      <w:proofErr w:type="spellStart"/>
      <w:r>
        <w:t>dfdl:initiator</w:t>
      </w:r>
      <w:proofErr w:type="spellEnd"/>
      <w:r>
        <w:t xml:space="preserve"> ''"  from the default </w:t>
      </w:r>
      <w:proofErr w:type="spellStart"/>
      <w:r>
        <w:t>dfdl:format</w:t>
      </w:r>
      <w:proofErr w:type="spellEnd"/>
      <w:r>
        <w:t xml:space="preserve"> annotation in SCHEMA2</w:t>
      </w:r>
    </w:p>
    <w:p w14:paraId="57D74DDD" w14:textId="5220F785" w:rsidR="000E1214" w:rsidRDefault="00A87198" w:rsidP="00C31ED0">
      <w:pPr>
        <w:numPr>
          <w:ilvl w:val="0"/>
          <w:numId w:val="52"/>
        </w:numPr>
      </w:pPr>
      <w:proofErr w:type="spellStart"/>
      <w:r>
        <w:t>dfdl:terminator</w:t>
      </w:r>
      <w:proofErr w:type="spellEnd"/>
      <w:r>
        <w:t xml:space="preserve"> ""   from the default </w:t>
      </w:r>
      <w:proofErr w:type="spellStart"/>
      <w:r>
        <w:t>dfdl:format</w:t>
      </w:r>
      <w:proofErr w:type="spellEnd"/>
      <w:r>
        <w:t xml:space="preserve"> annotation in SCHEMA1</w:t>
      </w:r>
      <w:bookmarkStart w:id="2458" w:name="_Toc322911598"/>
      <w:bookmarkStart w:id="2459" w:name="_Toc322912137"/>
      <w:bookmarkStart w:id="2460" w:name="_Toc329092987"/>
      <w:bookmarkStart w:id="2461" w:name="_Toc332701500"/>
      <w:bookmarkStart w:id="2462" w:name="_Toc332701807"/>
      <w:bookmarkStart w:id="2463" w:name="_Toc332711601"/>
      <w:bookmarkStart w:id="2464" w:name="_Toc332711909"/>
      <w:bookmarkStart w:id="2465" w:name="_Toc332712211"/>
      <w:bookmarkStart w:id="2466" w:name="_Toc332724127"/>
      <w:bookmarkStart w:id="2467" w:name="_Toc332724427"/>
      <w:bookmarkStart w:id="2468" w:name="_Toc341102723"/>
      <w:bookmarkStart w:id="2469" w:name="_Toc347241455"/>
      <w:bookmarkStart w:id="2470" w:name="_Toc347744648"/>
      <w:bookmarkStart w:id="2471" w:name="_Toc348984431"/>
      <w:bookmarkStart w:id="2472" w:name="_Toc348984736"/>
      <w:bookmarkStart w:id="2473" w:name="_Toc349037899"/>
      <w:bookmarkStart w:id="2474" w:name="_Toc349038204"/>
      <w:bookmarkStart w:id="2475" w:name="_Toc349042692"/>
      <w:bookmarkStart w:id="2476" w:name="_Toc349642115"/>
      <w:bookmarkStart w:id="2477" w:name="_Toc351912683"/>
      <w:bookmarkStart w:id="2478" w:name="_Toc351914705"/>
      <w:bookmarkStart w:id="2479" w:name="_Toc351915139"/>
      <w:bookmarkStart w:id="2480" w:name="_Toc361231178"/>
      <w:bookmarkStart w:id="2481" w:name="_Toc361231704"/>
      <w:bookmarkStart w:id="2482" w:name="_Toc362445002"/>
      <w:bookmarkStart w:id="2483" w:name="_Toc363908924"/>
      <w:bookmarkStart w:id="2484" w:name="_Toc364463347"/>
      <w:bookmarkStart w:id="2485" w:name="_Toc366077945"/>
      <w:bookmarkStart w:id="2486" w:name="_Toc366078564"/>
      <w:bookmarkStart w:id="2487" w:name="_Toc366079550"/>
      <w:bookmarkStart w:id="2488" w:name="_Toc366080162"/>
      <w:bookmarkStart w:id="2489" w:name="_Toc366080771"/>
      <w:bookmarkStart w:id="2490" w:name="_Toc366505111"/>
      <w:bookmarkStart w:id="2491" w:name="_Toc366508480"/>
      <w:bookmarkStart w:id="2492" w:name="_Toc366512981"/>
      <w:bookmarkStart w:id="2493" w:name="_Toc322911599"/>
      <w:bookmarkStart w:id="2494" w:name="_Toc322912138"/>
      <w:bookmarkStart w:id="2495" w:name="_Toc329092988"/>
      <w:bookmarkStart w:id="2496" w:name="_Toc332701501"/>
      <w:bookmarkStart w:id="2497" w:name="_Toc332701808"/>
      <w:bookmarkStart w:id="2498" w:name="_Toc332711602"/>
      <w:bookmarkStart w:id="2499" w:name="_Toc332711910"/>
      <w:bookmarkStart w:id="2500" w:name="_Toc332712212"/>
      <w:bookmarkStart w:id="2501" w:name="_Toc332724128"/>
      <w:bookmarkStart w:id="2502" w:name="_Toc332724428"/>
      <w:bookmarkStart w:id="2503" w:name="_Toc341102724"/>
      <w:bookmarkStart w:id="2504" w:name="_Toc347241456"/>
      <w:bookmarkStart w:id="2505" w:name="_Toc347744649"/>
      <w:bookmarkStart w:id="2506" w:name="_Toc348984432"/>
      <w:bookmarkStart w:id="2507" w:name="_Toc348984737"/>
      <w:bookmarkStart w:id="2508" w:name="_Toc349037900"/>
      <w:bookmarkStart w:id="2509" w:name="_Toc349038205"/>
      <w:bookmarkStart w:id="2510" w:name="_Toc349042693"/>
      <w:bookmarkStart w:id="2511" w:name="_Toc349642116"/>
      <w:bookmarkStart w:id="2512" w:name="_Toc351912684"/>
      <w:bookmarkStart w:id="2513" w:name="_Toc351914706"/>
      <w:bookmarkStart w:id="2514" w:name="_Toc351915140"/>
      <w:bookmarkStart w:id="2515" w:name="_Toc361231179"/>
      <w:bookmarkStart w:id="2516" w:name="_Toc361231705"/>
      <w:bookmarkStart w:id="2517" w:name="_Toc362445003"/>
      <w:bookmarkStart w:id="2518" w:name="_Toc363908925"/>
      <w:bookmarkStart w:id="2519" w:name="_Toc364463348"/>
      <w:bookmarkStart w:id="2520" w:name="_Toc366077946"/>
      <w:bookmarkStart w:id="2521" w:name="_Toc366078565"/>
      <w:bookmarkStart w:id="2522" w:name="_Toc366079551"/>
      <w:bookmarkStart w:id="2523" w:name="_Toc366080163"/>
      <w:bookmarkStart w:id="2524" w:name="_Toc366080772"/>
      <w:bookmarkStart w:id="2525" w:name="_Toc366505112"/>
      <w:bookmarkStart w:id="2526" w:name="_Toc366508481"/>
      <w:bookmarkStart w:id="2527" w:name="_Toc366512982"/>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p>
    <w:p w14:paraId="6746ADDB" w14:textId="5CF6CF62" w:rsidR="002439DA" w:rsidRDefault="002439DA" w:rsidP="00B31DA3">
      <w:pPr>
        <w:pStyle w:val="Heading2"/>
      </w:pPr>
      <w:bookmarkStart w:id="2528" w:name="_Toc52984554"/>
      <w:r>
        <w:t>DFDL Schema Checking</w:t>
      </w:r>
      <w:bookmarkEnd w:id="2528"/>
    </w:p>
    <w:p w14:paraId="777A66B3" w14:textId="207E8211" w:rsidR="00DD761E" w:rsidRDefault="00DD761E" w:rsidP="00DD761E">
      <w:pPr>
        <w:pStyle w:val="nobreak"/>
      </w:pPr>
      <w:r>
        <w:t xml:space="preserve">When the DFDL schema itself contains an error, it implies that the DFDL processor cannot process data because the DFDL schema is not meaningful. All conforming DFDL processors MUST detect all Schema Definition Errors and MUST issue </w:t>
      </w:r>
      <w:del w:id="2529" w:author="Mike Beckerle" w:date="2020-10-07T16:41:00Z">
        <w:r w:rsidDel="001D0610">
          <w:delText xml:space="preserve">an </w:delText>
        </w:r>
      </w:del>
      <w:r>
        <w:t>appropriate diagnostic message</w:t>
      </w:r>
      <w:ins w:id="2530" w:author="Mike Beckerle" w:date="2020-10-07T16:41:00Z">
        <w:r w:rsidR="001D0610">
          <w:t>s</w:t>
        </w:r>
      </w:ins>
      <w:r>
        <w:t xml:space="preserve">. The behavior of a DFDL processor after a Schema Definition Error is detected is out of scope for this </w:t>
      </w:r>
      <w:proofErr w:type="spellStart"/>
      <w:r>
        <w:t>specification.</w:t>
      </w:r>
      <w:del w:id="2531" w:author="Mike Beckerle" w:date="2020-10-07T16:42:00Z">
        <w:r w:rsidDel="00FD6390">
          <w:delText xml:space="preserve"> </w:delText>
        </w:r>
      </w:del>
      <w:ins w:id="2532" w:author="Mike Beckerle" w:date="2020-10-07T16:45:00Z">
        <w:r w:rsidR="00FD6390">
          <w:t>There</w:t>
        </w:r>
        <w:proofErr w:type="spellEnd"/>
        <w:r w:rsidR="00FD6390">
          <w:t xml:space="preserve"> is no centralized listing of the Schema Definition Errors; they are defined throughout this </w:t>
        </w:r>
        <w:commentRangeStart w:id="2533"/>
        <w:r w:rsidR="00FD6390">
          <w:t>specification</w:t>
        </w:r>
        <w:commentRangeEnd w:id="2533"/>
        <w:r w:rsidR="00FD6390">
          <w:rPr>
            <w:rStyle w:val="CommentReference"/>
          </w:rPr>
          <w:commentReference w:id="2533"/>
        </w:r>
        <w:r w:rsidR="00FD6390">
          <w:t>.</w:t>
        </w:r>
      </w:ins>
    </w:p>
    <w:p w14:paraId="2DC2CDD3" w14:textId="7E4CF579" w:rsidR="00DD761E" w:rsidRDefault="00DD761E" w:rsidP="00DD761E">
      <w:r>
        <w:t xml:space="preserve">When a Schema </w:t>
      </w:r>
      <w:ins w:id="2534" w:author="Mike Beckerle" w:date="2020-10-07T16:47:00Z">
        <w:r w:rsidR="00FD6390">
          <w:t xml:space="preserve">Definition Error </w:t>
        </w:r>
      </w:ins>
      <w:r>
        <w:t xml:space="preserve">can be detected </w:t>
      </w:r>
      <w:r>
        <w:rPr>
          <w:i/>
          <w:iCs/>
        </w:rPr>
        <w:t>statically</w:t>
      </w:r>
      <w:r>
        <w:t>, that is given only the schema, it is desirable, though not required by the DFDL</w:t>
      </w:r>
      <w:ins w:id="2535" w:author="Mike Beckerle" w:date="2020-10-07T16:47:00Z">
        <w:r w:rsidR="00FD6390">
          <w:t xml:space="preserve"> 1.0</w:t>
        </w:r>
      </w:ins>
      <w:r>
        <w:t xml:space="preserve"> </w:t>
      </w:r>
      <w:ins w:id="2536" w:author="Mike Beckerle" w:date="2020-10-07T16:47:00Z">
        <w:r w:rsidR="00FD6390">
          <w:t>specification</w:t>
        </w:r>
      </w:ins>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BC2419">
      <w:pPr>
        <w:pStyle w:val="Heading3"/>
        <w:rPr>
          <w:rFonts w:eastAsia="Times New Roman"/>
        </w:rPr>
      </w:pPr>
      <w:bookmarkStart w:id="2537" w:name="_Toc52984555"/>
      <w:r>
        <w:rPr>
          <w:rFonts w:eastAsia="Times New Roman"/>
        </w:rPr>
        <w:t>Schema Component Constraint: Unique Particle Attribution</w:t>
      </w:r>
      <w:bookmarkEnd w:id="2537"/>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w:t>
      </w:r>
      <w:proofErr w:type="spellStart"/>
      <w:r>
        <w:t>maxOccurs</w:t>
      </w:r>
      <w:proofErr w:type="spellEnd"/>
      <w:r>
        <w:t xml:space="preserve">) expressed on it. In DFDL only local element declarations and element references are particles. </w:t>
      </w:r>
    </w:p>
    <w:p w14:paraId="7D33084B" w14:textId="52E650B8"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DD761E">
      <w:pPr>
        <w:numPr>
          <w:ilvl w:val="0"/>
          <w:numId w:val="19"/>
        </w:numPr>
      </w:pPr>
      <w:r>
        <w:t>They are both element declaration particles whose declarations have the same name and target namespace.</w:t>
      </w:r>
    </w:p>
    <w:p w14:paraId="5E14C908" w14:textId="77777777" w:rsidR="00DD761E" w:rsidRDefault="00DD761E" w:rsidP="00DD761E">
      <w:r>
        <w:t xml:space="preserve">A schema will violate the unique attribution constraint if it contains two particles which overlap and which either </w:t>
      </w:r>
    </w:p>
    <w:p w14:paraId="5E711EEE" w14:textId="0A5CA9CD" w:rsidR="00DD761E" w:rsidRDefault="00405572" w:rsidP="00DD761E">
      <w:pPr>
        <w:numPr>
          <w:ilvl w:val="0"/>
          <w:numId w:val="20"/>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2439DA" w:rsidRDefault="00405572" w:rsidP="002439DA">
      <w:pPr>
        <w:numPr>
          <w:ilvl w:val="0"/>
          <w:numId w:val="21"/>
        </w:numPr>
      </w:pPr>
      <w:r>
        <w:t>e</w:t>
      </w:r>
      <w:r w:rsidR="00DD761E">
        <w:t xml:space="preserve">ither describes adjacent information items in an </w:t>
      </w:r>
      <w:proofErr w:type="spellStart"/>
      <w:r w:rsidR="00DD761E">
        <w:t>xs:sequence</w:t>
      </w:r>
      <w:proofErr w:type="spellEnd"/>
      <w:r w:rsidR="00DD761E">
        <w:t xml:space="preserve"> and the first has XSD minOccurs less than XSD </w:t>
      </w:r>
      <w:proofErr w:type="spellStart"/>
      <w:r w:rsidR="00DD761E">
        <w:t>maxOccurs</w:t>
      </w:r>
      <w:proofErr w:type="spellEnd"/>
      <w:r w:rsidR="00DD761E">
        <w:t>.</w:t>
      </w:r>
    </w:p>
    <w:p w14:paraId="4841A2B6" w14:textId="77777777" w:rsidR="00181613" w:rsidRDefault="00181613" w:rsidP="00BC2419">
      <w:pPr>
        <w:pStyle w:val="Heading3"/>
      </w:pPr>
      <w:bookmarkStart w:id="2538" w:name="_Toc52984556"/>
      <w:bookmarkStart w:id="2539" w:name="_Toc243112810"/>
      <w:bookmarkStart w:id="2540" w:name="_Ref247453451"/>
      <w:bookmarkStart w:id="2541" w:name="_Ref247453463"/>
      <w:bookmarkStart w:id="2542" w:name="_Toc349042694"/>
      <w:r>
        <w:t>Optional Checks and Warnings</w:t>
      </w:r>
      <w:bookmarkEnd w:id="2538"/>
    </w:p>
    <w:p w14:paraId="190C08F2" w14:textId="2C321AAC"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rsidR="00BE0D47">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p>
    <w:p w14:paraId="7DBFE3CF" w14:textId="05E4170A"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sidR="00BE0D47">
        <w:t xml:space="preserve"> DFDL language</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rsidR="00912876">
        <w:t>needed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rsidR="00BE0D47">
        <w:rPr>
          <w:rFonts w:eastAsia="Helv"/>
        </w:rPr>
        <w:t xml:space="preserve">language </w:t>
      </w:r>
      <w:r>
        <w:t>features but</w:t>
      </w:r>
      <w:r>
        <w:rPr>
          <w:rFonts w:eastAsia="Helv"/>
        </w:rPr>
        <w:t xml:space="preserve"> MUST issue a warning that an unrecognized property or annotation has been encountered.</w:t>
      </w:r>
    </w:p>
    <w:p w14:paraId="4593695F" w14:textId="059E453B"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w:t>
      </w:r>
      <w:r w:rsidR="0033562A">
        <w:t xml:space="preserve"> </w:t>
      </w:r>
      <w:r w:rsidR="0071580C">
        <w:t>MUST</w:t>
      </w:r>
      <w:r w:rsidR="0033562A">
        <w:t xml:space="preserve"> </w:t>
      </w:r>
      <w:r w:rsidR="0071580C">
        <w:t>NOT</w:t>
      </w:r>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r w:rsidR="008E7C14">
        <w:t>MUST</w:t>
      </w:r>
      <w:r>
        <w:rPr>
          <w:rFonts w:eastAsia="Helv"/>
        </w:rPr>
        <w:t xml:space="preserve"> </w:t>
      </w:r>
      <w:r>
        <w:t>be</w:t>
      </w:r>
      <w:r>
        <w:rPr>
          <w:rFonts w:eastAsia="Helv"/>
        </w:rPr>
        <w:t xml:space="preserve"> </w:t>
      </w:r>
      <w:r>
        <w:t>checked:</w:t>
      </w:r>
    </w:p>
    <w:p w14:paraId="433E2E03" w14:textId="77777777" w:rsidR="00181613" w:rsidRDefault="00181613" w:rsidP="00181613">
      <w:pPr>
        <w:pStyle w:val="ListParagraph"/>
        <w:numPr>
          <w:ilvl w:val="1"/>
          <w:numId w:val="26"/>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w:t>
      </w:r>
      <w:proofErr w:type="spellStart"/>
      <w:r>
        <w:rPr>
          <w:rFonts w:eastAsia="Helv"/>
        </w:rPr>
        <w:t>dfdl:</w:t>
      </w:r>
      <w:r>
        <w:t>prefixLengthType</w:t>
      </w:r>
      <w:proofErr w:type="spellEnd"/>
      <w:r>
        <w:rPr>
          <w:rFonts w:eastAsia="Helv"/>
        </w:rPr>
        <w:t xml:space="preserve"> </w:t>
      </w:r>
      <w:r>
        <w:t>property</w:t>
      </w:r>
    </w:p>
    <w:p w14:paraId="43781463" w14:textId="77777777" w:rsidR="00181613" w:rsidRDefault="00181613" w:rsidP="00181613">
      <w:pPr>
        <w:pStyle w:val="ListParagraph"/>
        <w:numPr>
          <w:ilvl w:val="1"/>
          <w:numId w:val="26"/>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81613">
      <w:pPr>
        <w:numPr>
          <w:ilvl w:val="0"/>
          <w:numId w:val="27"/>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81613">
      <w:pPr>
        <w:numPr>
          <w:ilvl w:val="1"/>
          <w:numId w:val="27"/>
        </w:numPr>
      </w:pPr>
      <w:r>
        <w:t>Schema</w:t>
      </w:r>
      <w:r>
        <w:rPr>
          <w:rFonts w:eastAsia="Helv"/>
        </w:rPr>
        <w:t xml:space="preserve"> </w:t>
      </w:r>
      <w:ins w:id="2543" w:author="Mike Beckerle" w:date="2020-10-07T16:50:00Z">
        <w:r w:rsidR="00FD6390">
          <w:t>D</w:t>
        </w:r>
      </w:ins>
      <w:r>
        <w:t>efinition</w:t>
      </w:r>
      <w:r>
        <w:rPr>
          <w:rFonts w:eastAsia="Helv"/>
        </w:rPr>
        <w:t xml:space="preserve"> </w:t>
      </w:r>
      <w:ins w:id="2544" w:author="Mike Beckerle" w:date="2020-10-07T16:50:00Z">
        <w:r w:rsidR="00FD6390">
          <w:t>E</w:t>
        </w:r>
      </w:ins>
      <w:r>
        <w:t>rror.</w:t>
      </w:r>
      <w:r>
        <w:rPr>
          <w:rFonts w:eastAsia="Helv"/>
        </w:rPr>
        <w:t xml:space="preserve"> </w:t>
      </w:r>
      <w:r>
        <w:t>Example</w:t>
      </w:r>
      <w:r>
        <w:rPr>
          <w:rFonts w:eastAsia="Helv"/>
        </w:rPr>
        <w:t xml:space="preserve"> </w:t>
      </w:r>
      <w:r>
        <w:t>is</w:t>
      </w:r>
      <w:r>
        <w:rPr>
          <w:rFonts w:eastAsia="Helv"/>
        </w:rPr>
        <w:t xml:space="preserve"> </w:t>
      </w:r>
      <w:proofErr w:type="spellStart"/>
      <w:ins w:id="2545" w:author="Mike Beckerle" w:date="2020-10-07T16:50:00Z">
        <w:r w:rsidR="00FD6390">
          <w:rPr>
            <w:rFonts w:eastAsia="Helv"/>
          </w:rPr>
          <w:t>dfdl:</w:t>
        </w:r>
      </w:ins>
      <w:r>
        <w:t>lengthKind</w:t>
      </w:r>
      <w:proofErr w:type="spellEnd"/>
      <w:r>
        <w:rPr>
          <w:rFonts w:eastAsia="Helv"/>
        </w:rPr>
        <w:t xml:space="preserve"> </w:t>
      </w:r>
      <w:r>
        <w:t>on</w:t>
      </w:r>
      <w:r>
        <w:rPr>
          <w:rFonts w:eastAsia="Helv"/>
        </w:rPr>
        <w:t xml:space="preserve"> </w:t>
      </w:r>
      <w:proofErr w:type="spellStart"/>
      <w:r>
        <w:t>xs:sequence</w:t>
      </w:r>
      <w:proofErr w:type="spellEnd"/>
      <w:r>
        <w:t>.</w:t>
      </w:r>
    </w:p>
    <w:p w14:paraId="0612146B" w14:textId="3D3BBC44" w:rsidR="008E7C14" w:rsidRDefault="008E7C14" w:rsidP="008E7C14">
      <w:r>
        <w:t>However, for these situations, the DFDL processor MAY take certain actions:</w:t>
      </w:r>
    </w:p>
    <w:p w14:paraId="2BA639B9"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proofErr w:type="spellStart"/>
      <w:ins w:id="2546" w:author="Mike Beckerle" w:date="2020-10-07T16:51:00Z">
        <w:r w:rsidR="00FD6390">
          <w:rPr>
            <w:rFonts w:eastAsia="Helv"/>
          </w:rPr>
          <w:t>dfdl:</w:t>
        </w:r>
      </w:ins>
      <w:r>
        <w:t>calendarPatternKind</w:t>
      </w:r>
      <w:proofErr w:type="spellEnd"/>
      <w:r>
        <w:rPr>
          <w:rFonts w:eastAsia="Helv"/>
        </w:rPr>
        <w:t xml:space="preserve"> </w:t>
      </w:r>
      <w:r>
        <w:t>on</w:t>
      </w:r>
      <w:r>
        <w:rPr>
          <w:rFonts w:eastAsia="Helv"/>
        </w:rPr>
        <w:t xml:space="preserve"> </w:t>
      </w:r>
      <w:proofErr w:type="spellStart"/>
      <w:r>
        <w:t>xs:string</w:t>
      </w:r>
      <w:proofErr w:type="spellEnd"/>
      <w:r>
        <w:t>.</w:t>
      </w:r>
    </w:p>
    <w:p w14:paraId="7F13F59F"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3AA3CEAA"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proofErr w:type="spellStart"/>
      <w:ins w:id="2547" w:author="Mike Beckerle" w:date="2020-10-07T16:51:00Z">
        <w:r w:rsidR="00FD6390">
          <w:rPr>
            <w:rFonts w:eastAsia="Helv"/>
          </w:rPr>
          <w:t>dfdl:</w:t>
        </w:r>
      </w:ins>
      <w:r>
        <w:t>binaryNumberRep</w:t>
      </w:r>
      <w:proofErr w:type="spellEnd"/>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39ADB94B" w14:textId="77777777" w:rsidR="00181613" w:rsidRDefault="00181613" w:rsidP="00181613">
      <w:pPr>
        <w:numPr>
          <w:ilvl w:val="0"/>
          <w:numId w:val="27"/>
        </w:numPr>
      </w:pPr>
      <w:r>
        <w:t>Invalid value for a property that is unused or ignored.</w:t>
      </w:r>
    </w:p>
    <w:p w14:paraId="58AA3C93" w14:textId="77777777" w:rsidR="00181613" w:rsidRDefault="00181613" w:rsidP="00181613">
      <w:pPr>
        <w:numPr>
          <w:ilvl w:val="1"/>
          <w:numId w:val="27"/>
        </w:numPr>
      </w:pPr>
      <w:r>
        <w:t xml:space="preserve">Warning (optional). Example is </w:t>
      </w:r>
      <w:proofErr w:type="spellStart"/>
      <w:r>
        <w:rPr>
          <w:rFonts w:cs="Arial"/>
          <w:lang w:eastAsia="en-GB"/>
        </w:rPr>
        <w:t>dfdl:lengthKind</w:t>
      </w:r>
      <w:proofErr w:type="spellEnd"/>
      <w:r>
        <w:rPr>
          <w:rFonts w:cs="Arial"/>
          <w:lang w:eastAsia="en-GB"/>
        </w:rPr>
        <w:t xml:space="preserve"> is not ‘explicit’ but </w:t>
      </w:r>
      <w:proofErr w:type="spellStart"/>
      <w:r>
        <w:rPr>
          <w:rFonts w:cs="Arial"/>
          <w:lang w:eastAsia="en-GB"/>
        </w:rPr>
        <w:t>dfdl:length</w:t>
      </w:r>
      <w:proofErr w:type="spellEnd"/>
      <w:r>
        <w:rPr>
          <w:rFonts w:cs="Arial"/>
          <w:lang w:eastAsia="en-GB"/>
        </w:rPr>
        <w:t xml:space="preserve"> is an expression and that expression contains invalid syntax.</w:t>
      </w:r>
    </w:p>
    <w:p w14:paraId="79D2F5EB" w14:textId="77777777" w:rsidR="000E1214" w:rsidRDefault="00A87198" w:rsidP="00B31DA3">
      <w:pPr>
        <w:pStyle w:val="Heading1"/>
      </w:pPr>
      <w:bookmarkStart w:id="2548" w:name="_DFDL_Processing_Introduction"/>
      <w:bookmarkStart w:id="2549" w:name="_Ref39164053"/>
      <w:bookmarkStart w:id="2550" w:name="_Ref39164057"/>
      <w:bookmarkStart w:id="2551" w:name="_Toc52984557"/>
      <w:bookmarkEnd w:id="2548"/>
      <w:r>
        <w:t>DFDL Processing Introduction</w:t>
      </w:r>
      <w:bookmarkEnd w:id="2400"/>
      <w:bookmarkEnd w:id="2401"/>
      <w:bookmarkEnd w:id="2402"/>
      <w:bookmarkEnd w:id="2403"/>
      <w:bookmarkEnd w:id="2404"/>
      <w:bookmarkEnd w:id="2405"/>
      <w:bookmarkEnd w:id="2406"/>
      <w:bookmarkEnd w:id="2407"/>
      <w:bookmarkEnd w:id="2539"/>
      <w:bookmarkEnd w:id="2540"/>
      <w:bookmarkEnd w:id="2541"/>
      <w:bookmarkEnd w:id="2542"/>
      <w:bookmarkEnd w:id="2549"/>
      <w:bookmarkEnd w:id="2550"/>
      <w:bookmarkEnd w:id="2551"/>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rsidP="00C31ED0">
      <w:pPr>
        <w:numPr>
          <w:ilvl w:val="0"/>
          <w:numId w:val="53"/>
        </w:numPr>
      </w:pPr>
      <w:r>
        <w:t xml:space="preserve">A DFDL annotated </w:t>
      </w:r>
      <w:r w:rsidR="008712C9">
        <w:t xml:space="preserve">XML </w:t>
      </w:r>
      <w:r>
        <w:t xml:space="preserve">schema </w:t>
      </w:r>
    </w:p>
    <w:p w14:paraId="1426BDF2" w14:textId="09F8F420" w:rsidR="000E1214" w:rsidRDefault="00A87198" w:rsidP="00C31ED0">
      <w:pPr>
        <w:numPr>
          <w:ilvl w:val="0"/>
          <w:numId w:val="53"/>
        </w:numPr>
      </w:pPr>
      <w:r>
        <w:t>A data stream</w:t>
      </w:r>
    </w:p>
    <w:p w14:paraId="2D51B539" w14:textId="0ABFD36B"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information set could then be written out (for example it could be realized as an XML</w:t>
      </w:r>
      <w:r w:rsidR="008712C9">
        <w:t xml:space="preserve"> or JSON</w:t>
      </w:r>
      <w:r>
        <w:t xml:space="preserve"> text string) or it could 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0D1A03DC"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B31DA3">
      <w:pPr>
        <w:pStyle w:val="Heading2"/>
      </w:pPr>
      <w:bookmarkStart w:id="2552" w:name="_Toc322911601"/>
      <w:bookmarkStart w:id="2553" w:name="_Toc322912140"/>
      <w:bookmarkStart w:id="2554" w:name="_Toc329092990"/>
      <w:bookmarkStart w:id="2555" w:name="_Toc332701503"/>
      <w:bookmarkStart w:id="2556" w:name="_Toc332701810"/>
      <w:bookmarkStart w:id="2557" w:name="_Toc332711604"/>
      <w:bookmarkStart w:id="2558" w:name="_Toc332711912"/>
      <w:bookmarkStart w:id="2559" w:name="_Toc332712214"/>
      <w:bookmarkStart w:id="2560" w:name="_Toc332724130"/>
      <w:bookmarkStart w:id="2561" w:name="_Toc332724430"/>
      <w:bookmarkStart w:id="2562" w:name="_Toc341102726"/>
      <w:bookmarkStart w:id="2563" w:name="_Toc347241458"/>
      <w:bookmarkStart w:id="2564" w:name="_Toc347744651"/>
      <w:bookmarkStart w:id="2565" w:name="_Toc348984434"/>
      <w:bookmarkStart w:id="2566" w:name="_Toc348984739"/>
      <w:bookmarkStart w:id="2567" w:name="_Toc349037902"/>
      <w:bookmarkStart w:id="2568" w:name="_Toc349038207"/>
      <w:bookmarkStart w:id="2569" w:name="_Toc349042695"/>
      <w:bookmarkStart w:id="2570" w:name="_Toc349642118"/>
      <w:bookmarkStart w:id="2571" w:name="_Toc351912686"/>
      <w:bookmarkStart w:id="2572" w:name="_Toc351914708"/>
      <w:bookmarkStart w:id="2573" w:name="_Toc351915142"/>
      <w:bookmarkStart w:id="2574" w:name="_Toc361231181"/>
      <w:bookmarkStart w:id="2575" w:name="_Toc361231707"/>
      <w:bookmarkStart w:id="2576" w:name="_Toc362445005"/>
      <w:bookmarkStart w:id="2577" w:name="_Toc363908927"/>
      <w:bookmarkStart w:id="2578" w:name="_Toc364463350"/>
      <w:bookmarkStart w:id="2579" w:name="_Toc366077948"/>
      <w:bookmarkStart w:id="2580" w:name="_Toc366078567"/>
      <w:bookmarkStart w:id="2581" w:name="_Toc366079553"/>
      <w:bookmarkStart w:id="2582" w:name="_Toc366080165"/>
      <w:bookmarkStart w:id="2583" w:name="_Toc366080774"/>
      <w:bookmarkStart w:id="2584" w:name="_Toc366505114"/>
      <w:bookmarkStart w:id="2585" w:name="_Toc366508483"/>
      <w:bookmarkStart w:id="2586" w:name="_Toc366512984"/>
      <w:bookmarkStart w:id="2587" w:name="_Toc366574173"/>
      <w:bookmarkStart w:id="2588" w:name="_Toc366577966"/>
      <w:bookmarkStart w:id="2589" w:name="_Toc366578560"/>
      <w:bookmarkStart w:id="2590" w:name="_Toc366579152"/>
      <w:bookmarkStart w:id="2591" w:name="_Toc366579743"/>
      <w:bookmarkStart w:id="2592" w:name="_Toc366580335"/>
      <w:bookmarkStart w:id="2593" w:name="_Toc366580926"/>
      <w:bookmarkStart w:id="2594" w:name="_Toc366581518"/>
      <w:bookmarkStart w:id="2595" w:name="_Parser_Overview"/>
      <w:bookmarkStart w:id="2596" w:name="_Toc177399074"/>
      <w:bookmarkStart w:id="2597" w:name="_Toc175057361"/>
      <w:bookmarkStart w:id="2598" w:name="_Toc199516300"/>
      <w:bookmarkStart w:id="2599" w:name="_Toc194983964"/>
      <w:bookmarkStart w:id="2600" w:name="_Toc243112812"/>
      <w:bookmarkStart w:id="2601" w:name="_Toc349042696"/>
      <w:bookmarkStart w:id="2602" w:name="_Ref52978585"/>
      <w:bookmarkStart w:id="2603" w:name="_Ref52980841"/>
      <w:bookmarkStart w:id="2604" w:name="_Toc52984558"/>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r>
        <w:t>Parser Overview</w:t>
      </w:r>
      <w:bookmarkEnd w:id="2596"/>
      <w:bookmarkEnd w:id="2597"/>
      <w:bookmarkEnd w:id="2598"/>
      <w:bookmarkEnd w:id="2599"/>
      <w:bookmarkEnd w:id="2600"/>
      <w:bookmarkEnd w:id="2601"/>
      <w:bookmarkEnd w:id="2602"/>
      <w:bookmarkEnd w:id="2603"/>
      <w:bookmarkEnd w:id="2604"/>
    </w:p>
    <w:p w14:paraId="54778677" w14:textId="2DF8E72D" w:rsidR="00404DC4" w:rsidRPr="00065302" w:rsidRDefault="00A87198" w:rsidP="00404DC4">
      <w:pPr>
        <w:rPr>
          <w:rStyle w:val="Hyperlink"/>
        </w:rPr>
      </w:pPr>
      <w:r>
        <w:t>The DFDL logical parser is a recursive-descent parser</w:t>
      </w:r>
      <w:r>
        <w:rPr>
          <w:rStyle w:val="FootnoteReference"/>
        </w:rPr>
        <w:footnoteReference w:id="11"/>
      </w:r>
      <w:r>
        <w:t xml:space="preserve"> having guided, but potentially unbounded look ahead</w:t>
      </w:r>
      <w:del w:id="2605" w:author="Mike Beckerle" w:date="2020-10-07T16:54:00Z">
        <w:r w:rsidDel="00203B81">
          <w:delText xml:space="preserve"> that is used to resolve </w:delText>
        </w:r>
        <w:r w:rsidDel="00203B81">
          <w:rPr>
            <w:rStyle w:val="Emphasis"/>
          </w:rPr>
          <w:delText>points of</w:delText>
        </w:r>
        <w:r w:rsidDel="00203B81">
          <w:delText xml:space="preserve"> </w:delText>
        </w:r>
        <w:r w:rsidDel="00203B81">
          <w:rPr>
            <w:rStyle w:val="Emphasis"/>
          </w:rPr>
          <w:delText>uncertainty</w:delText>
        </w:r>
      </w:del>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404DC4" w:rsidRPr="00065302">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404DC4" w:rsidRPr="00065302">
        <w:rPr>
          <w:rStyle w:val="Hyperlink"/>
        </w:rPr>
        <w:t>Property Scoping and DFDL Schema Checking</w:t>
      </w:r>
      <w:r w:rsidR="00B54203" w:rsidRPr="00065302">
        <w:rPr>
          <w:rStyle w:val="Hyperlink"/>
        </w:rPr>
        <w:t>.</w:t>
      </w:r>
    </w:p>
    <w:p w14:paraId="4ABB89A6" w14:textId="41943071" w:rsidR="000E1214" w:rsidRDefault="00A87198">
      <w:r w:rsidRPr="00065302">
        <w:rPr>
          <w:rStyle w:val="Hyperlink"/>
        </w:rPr>
        <w:fldChar w:fldCharType="end"/>
      </w:r>
      <w:r>
        <w:t xml:space="preserve">The unbounded look ahead means that there are situations where the parser </w:t>
      </w:r>
      <w:r w:rsidR="008E7C14">
        <w:t xml:space="preserve">MUST </w:t>
      </w:r>
      <w:r>
        <w:t xml:space="preserve">speculatively attempt to parse data where the occurrence of a </w:t>
      </w:r>
      <w:del w:id="2606" w:author="Mike Beckerle" w:date="2020-10-08T20:31:00Z">
        <w:r w:rsidDel="00B31DA3">
          <w:delText>processing error</w:delText>
        </w:r>
      </w:del>
      <w:ins w:id="2607" w:author="Mike Beckerle" w:date="2020-10-08T20:31:00Z">
        <w:r w:rsidR="00B31DA3">
          <w:t>Processing Error</w:t>
        </w:r>
      </w:ins>
      <w:r>
        <w:t xml:space="preserve">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5D18FE82" w:rsidR="000E1214" w:rsidRDefault="00A87198">
      <w:r>
        <w:t xml:space="preserve">The logical parser recursively descends the DFDL schema beginning with the </w:t>
      </w:r>
      <w:ins w:id="2608" w:author="Mike Beckerle" w:date="2020-10-07T16:57:00Z">
        <w:r w:rsidR="00203B81" w:rsidRPr="00203B81">
          <w:t xml:space="preserve">global element that is the document </w:t>
        </w:r>
        <w:proofErr w:type="spellStart"/>
        <w:r w:rsidR="00203B81" w:rsidRPr="00203B81">
          <w:t>root</w:t>
        </w:r>
      </w:ins>
      <w:ins w:id="2609" w:author="Mike Beckerle" w:date="2020-10-07T16:58:00Z">
        <w:r w:rsidR="00203B81">
          <w:t>.</w:t>
        </w:r>
      </w:ins>
      <w:r>
        <w:t>Th</w:t>
      </w:r>
      <w:ins w:id="2610" w:author="Mike Beckerle" w:date="2020-10-07T16:59:00Z">
        <w:r w:rsidR="00203B81">
          <w:t>is</w:t>
        </w:r>
      </w:ins>
      <w:proofErr w:type="spellEnd"/>
      <w:r>
        <w:t xml:space="preserve"> is specified for the processor in an implementation-defined manner, see Section</w:t>
      </w:r>
      <w:ins w:id="2611" w:author="Mike Beckerle" w:date="2020-10-07T17:00:00Z">
        <w:r w:rsidR="00203B81">
          <w:rPr>
            <w:rStyle w:val="Hyperlink"/>
          </w:rPr>
          <w:t xml:space="preserve"> </w:t>
        </w:r>
        <w:r w:rsidR="00203B81">
          <w:rPr>
            <w:rStyle w:val="Hyperlink"/>
          </w:rPr>
          <w:fldChar w:fldCharType="begin"/>
        </w:r>
        <w:r w:rsidR="00203B81">
          <w:rPr>
            <w:rStyle w:val="Hyperlink"/>
          </w:rPr>
          <w:instrText xml:space="preserve"> REF _Ref52982463 \r \h </w:instrText>
        </w:r>
      </w:ins>
      <w:r w:rsidR="00203B81">
        <w:rPr>
          <w:rStyle w:val="Hyperlink"/>
        </w:rPr>
      </w:r>
      <w:r w:rsidR="00203B81">
        <w:rPr>
          <w:rStyle w:val="Hyperlink"/>
        </w:rPr>
        <w:fldChar w:fldCharType="separate"/>
      </w:r>
      <w:ins w:id="2612" w:author="Mike Beckerle" w:date="2020-10-07T17:00:00Z">
        <w:r w:rsidR="00203B81">
          <w:rPr>
            <w:rStyle w:val="Hyperlink"/>
          </w:rPr>
          <w:t>20</w:t>
        </w:r>
        <w:r w:rsidR="00203B81">
          <w:rPr>
            <w:rStyle w:val="Hyperlink"/>
          </w:rPr>
          <w:fldChar w:fldCharType="end"/>
        </w:r>
        <w:r w:rsidR="00203B81">
          <w:rPr>
            <w:rStyle w:val="Hyperlink"/>
          </w:rPr>
          <w:t xml:space="preserve"> </w:t>
        </w:r>
      </w:ins>
      <w:ins w:id="2613" w:author="Mike Beckerle" w:date="2020-10-07T17:01:00Z">
        <w:r w:rsidR="00203B81">
          <w:rPr>
            <w:rStyle w:val="Hyperlink"/>
          </w:rPr>
          <w:fldChar w:fldCharType="begin"/>
        </w:r>
        <w:r w:rsidR="00203B81">
          <w:rPr>
            <w:rStyle w:val="Hyperlink"/>
          </w:rPr>
          <w:instrText xml:space="preserve"> HYPERLINK  \l "_External_Control_of" </w:instrText>
        </w:r>
        <w:r w:rsidR="00203B81">
          <w:rPr>
            <w:rStyle w:val="Hyperlink"/>
          </w:rPr>
          <w:fldChar w:fldCharType="separate"/>
        </w:r>
        <w:r w:rsidR="00203B81" w:rsidRPr="00203B81">
          <w:rPr>
            <w:rStyle w:val="Hyperlink"/>
          </w:rPr>
          <w:t>External Control of the DFDL Processor</w:t>
        </w:r>
        <w:r w:rsidR="00203B81">
          <w:rPr>
            <w:rStyle w:val="Hyperlink"/>
          </w:rPr>
          <w:fldChar w:fldCharType="end"/>
        </w:r>
      </w:ins>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5818BAB7"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ins w:id="2614" w:author="Mike Beckerle" w:date="2020-10-07T17:09:00Z">
        <w:r w:rsidR="00B833BB">
          <w:t>P</w:t>
        </w:r>
      </w:ins>
      <w:r>
        <w:t xml:space="preserve">rocessing </w:t>
      </w:r>
      <w:ins w:id="2615" w:author="Mike Beckerle" w:date="2020-10-07T17:09:00Z">
        <w:r w:rsidR="00B833BB">
          <w:t>E</w:t>
        </w:r>
      </w:ins>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still distinguish Schema Definition Errors</w:t>
      </w:r>
      <w:del w:id="2616" w:author="Mike Beckerle" w:date="2020-10-07T17:10:00Z">
        <w:r w:rsidDel="00B833BB">
          <w:delText xml:space="preserve"> (which indicate that the schema itself is not meaningful),</w:delText>
        </w:r>
      </w:del>
      <w:r>
        <w:t xml:space="preserve"> from </w:t>
      </w:r>
      <w:del w:id="2617" w:author="Mike Beckerle" w:date="2020-10-07T17:10:00Z">
        <w:r w:rsidDel="00B833BB">
          <w:delText xml:space="preserve">parsing </w:delText>
        </w:r>
      </w:del>
      <w:ins w:id="2618" w:author="Mike Beckerle" w:date="2020-10-07T17:10:00Z">
        <w:r w:rsidR="00B833BB">
          <w:t>Processing E</w:t>
        </w:r>
      </w:ins>
      <w:r>
        <w:t>rrors</w:t>
      </w:r>
      <w:del w:id="2619" w:author="Mike Beckerle" w:date="2020-10-07T17:10:00Z">
        <w:r w:rsidDel="00B833BB">
          <w:delText xml:space="preserve"> (which indicate that the input data doesn't satisfy the requirements of the schema), or unparsing errors (which indicate that the </w:delText>
        </w:r>
        <w:r w:rsidR="00933F0E" w:rsidDel="00B833BB">
          <w:delText>Infoset</w:delText>
        </w:r>
        <w:r w:rsidDel="00B833BB">
          <w:delText xml:space="preserve"> does not satisfy the requirements of the schema)</w:delText>
        </w:r>
      </w:del>
      <w:r>
        <w:t xml:space="preserve">. </w:t>
      </w:r>
    </w:p>
    <w:p w14:paraId="00965DD6" w14:textId="4AABB697" w:rsidR="00203B81" w:rsidRDefault="00203B81" w:rsidP="00BC2419">
      <w:pPr>
        <w:pStyle w:val="Heading3"/>
      </w:pPr>
      <w:bookmarkStart w:id="2620" w:name="_Toc52984559"/>
      <w:r>
        <w:t>Points of Uncertainty</w:t>
      </w:r>
      <w:bookmarkEnd w:id="2620"/>
    </w:p>
    <w:p w14:paraId="58D9596F" w14:textId="15DF19F3" w:rsidR="00203B81" w:rsidRDefault="00B833BB" w:rsidP="00203B81">
      <w:pPr>
        <w:rPr>
          <w:ins w:id="2621" w:author="Mike Beckerle" w:date="2020-10-08T16:26:00Z"/>
        </w:rPr>
      </w:pPr>
      <w:ins w:id="2622" w:author="Mike Beckerle" w:date="2020-10-07T17:04:00Z">
        <w:r>
          <w:t xml:space="preserve">A </w:t>
        </w:r>
        <w:r w:rsidRPr="00B833BB">
          <w:rPr>
            <w:i/>
            <w:iCs/>
          </w:rPr>
          <w:t>point of uncertainty</w:t>
        </w:r>
        <w:r>
          <w:t xml:space="preserve"> occurs in the data stream when there is more than one schema component that might occur based on parsing up to that point.</w:t>
        </w:r>
      </w:ins>
    </w:p>
    <w:p w14:paraId="56CACE51" w14:textId="77777777" w:rsidR="00ED1215" w:rsidRDefault="00ED1215" w:rsidP="00ED1215">
      <w:r>
        <w:t>Any one of the following constructs is a potential point of uncertainty:</w:t>
      </w:r>
    </w:p>
    <w:p w14:paraId="3D59DF07" w14:textId="77777777" w:rsidR="00ED1215" w:rsidRDefault="00ED1215" w:rsidP="00ED1215">
      <w:pPr>
        <w:numPr>
          <w:ilvl w:val="0"/>
          <w:numId w:val="67"/>
        </w:numPr>
      </w:pPr>
      <w:r>
        <w:t xml:space="preserve">An </w:t>
      </w:r>
      <w:proofErr w:type="spellStart"/>
      <w:r>
        <w:t>xs:choice</w:t>
      </w:r>
      <w:proofErr w:type="spellEnd"/>
    </w:p>
    <w:p w14:paraId="3BCDF512" w14:textId="77777777" w:rsidR="00ED1215" w:rsidRDefault="00ED1215" w:rsidP="00ED1215">
      <w:pPr>
        <w:numPr>
          <w:ilvl w:val="0"/>
          <w:numId w:val="67"/>
        </w:numPr>
      </w:pPr>
      <w:r>
        <w:t xml:space="preserve">All </w:t>
      </w:r>
      <w:proofErr w:type="spellStart"/>
      <w:r>
        <w:t>xs:elements</w:t>
      </w:r>
      <w:proofErr w:type="spellEnd"/>
      <w:r>
        <w:t xml:space="preserve"> in an unordered </w:t>
      </w:r>
      <w:proofErr w:type="spellStart"/>
      <w:r>
        <w:t>xs:sequence</w:t>
      </w:r>
      <w:proofErr w:type="spellEnd"/>
      <w:r>
        <w:t xml:space="preserve"> (</w:t>
      </w:r>
      <w:proofErr w:type="spellStart"/>
      <w:r>
        <w:t>dfdl:sequenceKind</w:t>
      </w:r>
      <w:proofErr w:type="spellEnd"/>
      <w:r>
        <w:rPr>
          <w:rStyle w:val="FootnoteReference"/>
        </w:rPr>
        <w:footnoteReference w:id="12"/>
      </w:r>
      <w:r>
        <w:t xml:space="preserve"> is 'unordered')</w:t>
      </w:r>
    </w:p>
    <w:p w14:paraId="673F9219" w14:textId="77777777" w:rsidR="00ED1215" w:rsidRDefault="00ED1215" w:rsidP="00ED1215">
      <w:pPr>
        <w:numPr>
          <w:ilvl w:val="0"/>
          <w:numId w:val="67"/>
        </w:numPr>
      </w:pPr>
      <w:r>
        <w:t>An optional</w:t>
      </w:r>
      <w:r>
        <w:rPr>
          <w:rStyle w:val="FootnoteReference"/>
        </w:rPr>
        <w:footnoteReference w:id="13"/>
      </w:r>
      <w:r>
        <w:t xml:space="preserve"> </w:t>
      </w:r>
      <w:proofErr w:type="spellStart"/>
      <w:r>
        <w:t>xs:element</w:t>
      </w:r>
      <w:proofErr w:type="spellEnd"/>
      <w:r>
        <w:t xml:space="preserve"> </w:t>
      </w:r>
    </w:p>
    <w:p w14:paraId="0CD4ABC4" w14:textId="77777777" w:rsidR="00ED1215" w:rsidRDefault="00ED1215" w:rsidP="00ED1215">
      <w:pPr>
        <w:numPr>
          <w:ilvl w:val="0"/>
          <w:numId w:val="67"/>
        </w:numPr>
      </w:pPr>
      <w:r>
        <w:t xml:space="preserve">An array </w:t>
      </w:r>
      <w:proofErr w:type="spellStart"/>
      <w:r>
        <w:t>xs:element</w:t>
      </w:r>
      <w:proofErr w:type="spellEnd"/>
      <w:r>
        <w:t xml:space="preserve">. </w:t>
      </w:r>
    </w:p>
    <w:p w14:paraId="55CE3A25" w14:textId="77777777" w:rsidR="00ED1215" w:rsidRDefault="00ED1215" w:rsidP="00ED1215">
      <w:pPr>
        <w:numPr>
          <w:ilvl w:val="0"/>
          <w:numId w:val="67"/>
        </w:numPr>
      </w:pPr>
      <w:r>
        <w:t xml:space="preserve">All </w:t>
      </w:r>
      <w:proofErr w:type="spellStart"/>
      <w:r>
        <w:t>xs:elements</w:t>
      </w:r>
      <w:proofErr w:type="spellEnd"/>
      <w:r>
        <w:t xml:space="preserve"> in an </w:t>
      </w:r>
      <w:proofErr w:type="spellStart"/>
      <w:r>
        <w:t>xs:sequence</w:t>
      </w:r>
      <w:proofErr w:type="spellEnd"/>
      <w:r>
        <w:t xml:space="preserve"> containing one or more </w:t>
      </w:r>
      <w:proofErr w:type="spellStart"/>
      <w:r>
        <w:t>dfdl:floating</w:t>
      </w:r>
      <w:proofErr w:type="spellEnd"/>
      <w:r>
        <w:rPr>
          <w:rStyle w:val="FootnoteReference"/>
        </w:rPr>
        <w:footnoteReference w:id="14"/>
      </w:r>
      <w:r>
        <w:t xml:space="preserve"> </w:t>
      </w:r>
      <w:proofErr w:type="spellStart"/>
      <w:r>
        <w:t>xs:elements</w:t>
      </w:r>
      <w:proofErr w:type="spellEnd"/>
      <w:r>
        <w:t>.</w:t>
      </w:r>
    </w:p>
    <w:p w14:paraId="2584BA93" w14:textId="57D13221" w:rsidR="00ED1215" w:rsidRPr="00203B81" w:rsidDel="00ED1215" w:rsidRDefault="00ED1215" w:rsidP="00203B81">
      <w:pPr>
        <w:rPr>
          <w:del w:id="2629" w:author="Mike Beckerle" w:date="2020-10-08T16:26:00Z"/>
        </w:rPr>
      </w:pPr>
    </w:p>
    <w:p w14:paraId="1D0DA150" w14:textId="0B741D58" w:rsidR="008712C9" w:rsidRDefault="008712C9" w:rsidP="00BC2419">
      <w:pPr>
        <w:pStyle w:val="Heading3"/>
      </w:pPr>
      <w:bookmarkStart w:id="2630" w:name="_Toc52984560"/>
      <w:r>
        <w:t>Processing Error</w:t>
      </w:r>
      <w:bookmarkEnd w:id="2630"/>
    </w:p>
    <w:p w14:paraId="2EF24A03" w14:textId="0B860E91" w:rsidR="008712C9" w:rsidRDefault="008712C9" w:rsidP="008712C9">
      <w:pPr>
        <w:pStyle w:val="nobreak"/>
        <w:rPr>
          <w:i/>
          <w:iCs/>
        </w:rPr>
      </w:pPr>
      <w:r>
        <w:t xml:space="preserve">If a DFDL schema contains no Schema Definition Errors, then there is the additional possibility of a </w:t>
      </w:r>
      <w:del w:id="2631" w:author="Mike Beckerle" w:date="2020-10-08T20:31:00Z">
        <w:r w:rsidDel="00B31DA3">
          <w:rPr>
            <w:i/>
          </w:rPr>
          <w:delText>processing error</w:delText>
        </w:r>
      </w:del>
      <w:ins w:id="2632" w:author="Mike Beckerle" w:date="2020-10-08T20:31:00Z">
        <w:r w:rsidR="00B31DA3">
          <w:rPr>
            <w:i/>
          </w:rPr>
          <w:t>Processing Error</w:t>
        </w:r>
      </w:ins>
      <w:r>
        <w:t xml:space="preserve"> when processing data using a DFDL schema. A </w:t>
      </w:r>
      <w:del w:id="2633" w:author="Mike Beckerle" w:date="2020-10-08T20:31:00Z">
        <w:r w:rsidDel="00B31DA3">
          <w:delText>processing error</w:delText>
        </w:r>
      </w:del>
      <w:ins w:id="2634" w:author="Mike Beckerle" w:date="2020-10-08T20:31:00Z">
        <w:r w:rsidR="00B31DA3">
          <w:t>Processing Error</w:t>
        </w:r>
      </w:ins>
      <w:r>
        <w:t xml:space="preserve"> occurs when parsing if the data does not conform to the format described by the schema, that is to say, the data is not well-formed relative to the schema. A </w:t>
      </w:r>
      <w:del w:id="2635" w:author="Mike Beckerle" w:date="2020-10-08T20:31:00Z">
        <w:r w:rsidDel="00B31DA3">
          <w:delText>processing error</w:delText>
        </w:r>
      </w:del>
      <w:ins w:id="2636" w:author="Mike Beckerle" w:date="2020-10-08T20:31:00Z">
        <w:r w:rsidR="00B31DA3">
          <w:t>Processing Error</w:t>
        </w:r>
      </w:ins>
      <w:r>
        <w:t xml:space="preserve">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0BB50604" w:rsidR="008712C9" w:rsidRDefault="008712C9" w:rsidP="008712C9">
      <w:del w:id="2637" w:author="Mike Beckerle" w:date="2020-10-08T20:36:00Z">
        <w:r w:rsidDel="00B31DA3">
          <w:delText>Processing error</w:delText>
        </w:r>
      </w:del>
      <w:ins w:id="2638" w:author="Mike Beckerle" w:date="2020-10-08T20:36:00Z">
        <w:r w:rsidR="00B31DA3">
          <w:t>Processing Error</w:t>
        </w:r>
      </w:ins>
      <w:r>
        <w:t>s interact with the schema’s</w:t>
      </w:r>
      <w:r w:rsidRPr="00B833BB">
        <w:t xml:space="preserve"> points of uncertainty</w:t>
      </w:r>
      <w:r>
        <w:t xml:space="preserve">. </w:t>
      </w:r>
      <w:del w:id="2639" w:author="Mike Beckerle" w:date="2020-10-07T17:06:00Z">
        <w:r w:rsidDel="00B833BB">
          <w:delText>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w:delText>
        </w:r>
      </w:del>
      <w:r>
        <w:t xml:space="preserve">When a DFDL parser encounters a </w:t>
      </w:r>
      <w:del w:id="2640" w:author="Mike Beckerle" w:date="2020-10-08T20:31:00Z">
        <w:r w:rsidDel="00B31DA3">
          <w:delText>processing error</w:delText>
        </w:r>
      </w:del>
      <w:ins w:id="2641" w:author="Mike Beckerle" w:date="2020-10-08T20:31:00Z">
        <w:r w:rsidR="00B31DA3">
          <w:t>Processing Error</w:t>
        </w:r>
      </w:ins>
      <w:r>
        <w:t xml:space="preserve">, then that error is said to be </w:t>
      </w:r>
      <w:r>
        <w:rPr>
          <w:i/>
          <w:iCs/>
        </w:rPr>
        <w:t>suppressed</w:t>
      </w:r>
      <w:r>
        <w:t xml:space="preserve"> by a point of uncertainty if there is another schema component that can be selected by the parsing algorithm</w:t>
      </w:r>
      <w:del w:id="2642" w:author="Mike Beckerle" w:date="2020-10-07T17:13:00Z">
        <w:r w:rsidDel="00E806C6">
          <w:delText xml:space="preserve"> which subsequently parses successfully</w:delText>
        </w:r>
      </w:del>
      <w:r>
        <w:t xml:space="preserve">. The details of the DFDL parsing algorithm are described in Section </w:t>
      </w:r>
      <w:r w:rsidRPr="00065302">
        <w:rPr>
          <w:rStyle w:val="Hyperlink"/>
        </w:rPr>
        <w:fldChar w:fldCharType="begin"/>
      </w:r>
      <w:r w:rsidRPr="00065302">
        <w:rPr>
          <w:rStyle w:val="Hyperlink"/>
        </w:rPr>
        <w:instrText xml:space="preserve"> REF _Ref37335786 \w \h </w:instrText>
      </w:r>
      <w:r w:rsidRPr="00065302">
        <w:rPr>
          <w:rStyle w:val="Hyperlink"/>
        </w:rPr>
      </w:r>
      <w:r w:rsidRPr="00065302">
        <w:rPr>
          <w:rStyle w:val="Hyperlink"/>
        </w:rPr>
        <w:fldChar w:fldCharType="separate"/>
      </w:r>
      <w:r w:rsidR="00404DC4" w:rsidRPr="00065302">
        <w:rPr>
          <w:rStyle w:val="Hyperlink"/>
        </w:rPr>
        <w:t>9.4</w:t>
      </w:r>
      <w:r w:rsidRPr="00065302">
        <w:rPr>
          <w:rStyle w:val="Hyperlink"/>
        </w:rPr>
        <w:fldChar w:fldCharType="end"/>
      </w:r>
      <w:r>
        <w:t xml:space="preserve">. </w:t>
      </w:r>
    </w:p>
    <w:p w14:paraId="5A80FC58" w14:textId="5EA62F69" w:rsidR="008712C9" w:rsidRDefault="008712C9" w:rsidP="008712C9">
      <w:del w:id="2643" w:author="Mike Beckerle" w:date="2020-10-08T20:36:00Z">
        <w:r w:rsidDel="00B31DA3">
          <w:delText>Processing error</w:delText>
        </w:r>
      </w:del>
      <w:ins w:id="2644" w:author="Mike Beckerle" w:date="2020-10-08T20:36:00Z">
        <w:r w:rsidR="00B31DA3">
          <w:t>Processing Error</w:t>
        </w:r>
      </w:ins>
      <w:r>
        <w:t xml:space="preserve">s MUST be able to be suppressed by a </w:t>
      </w:r>
      <w:r w:rsidRPr="00B833BB">
        <w:t>point of uncertainty</w:t>
      </w:r>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w:t>
      </w:r>
    </w:p>
    <w:p w14:paraId="215DB295" w14:textId="69BF5620" w:rsidR="008712C9" w:rsidRDefault="008712C9" w:rsidP="008712C9">
      <w:r>
        <w:t xml:space="preserve">Note that unlike </w:t>
      </w:r>
      <w:del w:id="2645" w:author="Mike Beckerle" w:date="2020-10-08T20:31:00Z">
        <w:r w:rsidDel="00B31DA3">
          <w:delText>processing error</w:delText>
        </w:r>
      </w:del>
      <w:ins w:id="2646" w:author="Mike Beckerle" w:date="2020-10-08T20:31:00Z">
        <w:r w:rsidR="00B31DA3">
          <w:t>Processing Error</w:t>
        </w:r>
      </w:ins>
      <w:r>
        <w:t xml:space="preserve">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298C636" w14:textId="795CB4E7" w:rsidR="008712C9" w:rsidRPr="0081545C" w:rsidDel="00E806C6" w:rsidRDefault="008712C9" w:rsidP="008712C9">
      <w:pPr>
        <w:rPr>
          <w:del w:id="2647" w:author="Mike Beckerle" w:date="2020-10-07T17:14:00Z"/>
        </w:rPr>
      </w:pPr>
      <w:del w:id="2648" w:author="Mike Beckerle" w:date="2020-10-07T17:14:00Z">
        <w:r w:rsidRPr="0081545C" w:rsidDel="00E806C6">
          <w:delText>Exceptions that occur in the evaluation of the DFDL expression language are processing error</w:delText>
        </w:r>
      </w:del>
      <w:ins w:id="2649" w:author="Mike Beckerle" w:date="2020-10-08T20:31:00Z">
        <w:r w:rsidR="00B31DA3">
          <w:t xml:space="preserve">Processing </w:t>
        </w:r>
        <w:proofErr w:type="spellStart"/>
        <w:r w:rsidR="00B31DA3">
          <w:t>Error</w:t>
        </w:r>
      </w:ins>
      <w:del w:id="2650" w:author="Mike Beckerle" w:date="2020-10-07T17:14:00Z">
        <w:r w:rsidRPr="0081545C" w:rsidDel="00E806C6">
          <w:delText>s.</w:delText>
        </w:r>
      </w:del>
    </w:p>
    <w:p w14:paraId="57E029C9" w14:textId="7590870B" w:rsidR="008712C9" w:rsidDel="00E806C6" w:rsidRDefault="008712C9" w:rsidP="008712C9">
      <w:pPr>
        <w:rPr>
          <w:del w:id="2651" w:author="Mike Beckerle" w:date="2020-10-07T17:15:00Z"/>
        </w:rPr>
      </w:pPr>
      <w:del w:id="2652" w:author="Mike Beckerle" w:date="2020-10-07T17:15:00Z">
        <w:r w:rsidDel="00E806C6">
          <w:delText xml:space="preserve">Non-conformance with the XSD </w:delText>
        </w:r>
        <w:r w:rsidDel="00E806C6">
          <w:rPr>
            <w:i/>
            <w:iCs/>
          </w:rPr>
          <w:delText>minOccurs</w:delText>
        </w:r>
        <w:r w:rsidDel="00E806C6">
          <w:delText xml:space="preserve"> or XSD </w:delText>
        </w:r>
        <w:r w:rsidDel="00E806C6">
          <w:rPr>
            <w:i/>
          </w:rPr>
          <w:delText>maxOccurs</w:delText>
        </w:r>
        <w:r w:rsidDel="00E806C6">
          <w:delText xml:space="preserve"> constraints is either a processing error</w:delText>
        </w:r>
      </w:del>
      <w:ins w:id="2653" w:author="Mike Beckerle" w:date="2020-10-08T20:31:00Z">
        <w:r w:rsidR="00B31DA3">
          <w:t>Processing</w:t>
        </w:r>
        <w:proofErr w:type="spellEnd"/>
        <w:r w:rsidR="00B31DA3">
          <w:t xml:space="preserve"> </w:t>
        </w:r>
        <w:proofErr w:type="spellStart"/>
        <w:r w:rsidR="00B31DA3">
          <w:t>Error</w:t>
        </w:r>
      </w:ins>
      <w:del w:id="2654" w:author="Mike Beckerle" w:date="2020-10-07T17:15:00Z">
        <w:r w:rsidDel="00E806C6">
          <w:delText xml:space="preserve"> or only a validation error depending on the settings of certain DFDL properties (see section </w:delText>
        </w:r>
        <w:r w:rsidRPr="00065302" w:rsidDel="00E806C6">
          <w:rPr>
            <w:rStyle w:val="Hyperlink"/>
          </w:rPr>
          <w:fldChar w:fldCharType="begin"/>
        </w:r>
        <w:r w:rsidRPr="00065302" w:rsidDel="00E806C6">
          <w:rPr>
            <w:rStyle w:val="Hyperlink"/>
          </w:rPr>
          <w:delInstrText xml:space="preserve"> REF _Ref351913722 \r \p \h </w:delInstrText>
        </w:r>
        <w:r w:rsidRPr="00065302" w:rsidDel="00E806C6">
          <w:rPr>
            <w:rStyle w:val="Hyperlink"/>
          </w:rPr>
        </w:r>
        <w:r w:rsidRPr="00065302" w:rsidDel="00E806C6">
          <w:rPr>
            <w:rStyle w:val="Hyperlink"/>
          </w:rPr>
          <w:fldChar w:fldCharType="separate"/>
        </w:r>
        <w:r w:rsidR="00404DC4" w:rsidRPr="00065302" w:rsidDel="00E806C6">
          <w:rPr>
            <w:rStyle w:val="Hyperlink"/>
          </w:rPr>
          <w:delText>16 below</w:delText>
        </w:r>
        <w:r w:rsidRPr="00065302" w:rsidDel="00E806C6">
          <w:rPr>
            <w:rStyle w:val="Hyperlink"/>
          </w:rPr>
          <w:fldChar w:fldCharType="end"/>
        </w:r>
        <w:r w:rsidDel="00E806C6">
          <w:delText>)</w:delText>
        </w:r>
      </w:del>
    </w:p>
    <w:p w14:paraId="269BAB70" w14:textId="77777777" w:rsidR="00181613" w:rsidRDefault="00181613" w:rsidP="00BC2419">
      <w:pPr>
        <w:pStyle w:val="Heading3"/>
      </w:pPr>
      <w:bookmarkStart w:id="2655" w:name="_Toc322911603"/>
      <w:bookmarkStart w:id="2656" w:name="_Toc322912142"/>
      <w:bookmarkStart w:id="2657" w:name="_Toc329092992"/>
      <w:bookmarkStart w:id="2658" w:name="_Toc332701505"/>
      <w:bookmarkStart w:id="2659" w:name="_Toc332701812"/>
      <w:bookmarkStart w:id="2660" w:name="_Toc332711606"/>
      <w:bookmarkStart w:id="2661" w:name="_Toc332711914"/>
      <w:bookmarkStart w:id="2662" w:name="_Toc332712216"/>
      <w:bookmarkStart w:id="2663" w:name="_Toc332724132"/>
      <w:bookmarkStart w:id="2664" w:name="_Toc332724432"/>
      <w:bookmarkStart w:id="2665" w:name="_Toc341102728"/>
      <w:bookmarkStart w:id="2666" w:name="_Toc347241460"/>
      <w:bookmarkStart w:id="2667" w:name="_Toc347744653"/>
      <w:bookmarkStart w:id="2668" w:name="_Toc348984436"/>
      <w:bookmarkStart w:id="2669" w:name="_Toc348984741"/>
      <w:bookmarkStart w:id="2670" w:name="_Toc349037904"/>
      <w:bookmarkStart w:id="2671" w:name="_Toc349038209"/>
      <w:bookmarkStart w:id="2672" w:name="_Toc349042697"/>
      <w:bookmarkStart w:id="2673" w:name="_Toc351914710"/>
      <w:bookmarkStart w:id="2674" w:name="_Toc351915144"/>
      <w:bookmarkStart w:id="2675" w:name="_Toc361231183"/>
      <w:bookmarkStart w:id="2676" w:name="_Toc361231709"/>
      <w:bookmarkStart w:id="2677" w:name="_Toc362445007"/>
      <w:bookmarkStart w:id="2678" w:name="_Toc363908929"/>
      <w:bookmarkStart w:id="2679" w:name="_Toc364463352"/>
      <w:bookmarkStart w:id="2680" w:name="_Toc366077950"/>
      <w:bookmarkStart w:id="2681" w:name="_Toc366078569"/>
      <w:bookmarkStart w:id="2682" w:name="_Toc366079555"/>
      <w:bookmarkStart w:id="2683" w:name="_Toc366080167"/>
      <w:bookmarkStart w:id="2684" w:name="_Toc366080776"/>
      <w:bookmarkStart w:id="2685" w:name="_Toc366505116"/>
      <w:bookmarkStart w:id="2686" w:name="_Toc366508485"/>
      <w:bookmarkStart w:id="2687" w:name="_Toc366512986"/>
      <w:bookmarkStart w:id="2688" w:name="_Toc366574175"/>
      <w:bookmarkStart w:id="2689" w:name="_Toc366577968"/>
      <w:bookmarkStart w:id="2690" w:name="_Toc366578562"/>
      <w:bookmarkStart w:id="2691" w:name="_Toc366579154"/>
      <w:bookmarkStart w:id="2692" w:name="_Toc366579745"/>
      <w:bookmarkStart w:id="2693" w:name="_Toc366580337"/>
      <w:bookmarkStart w:id="2694" w:name="_Toc366580928"/>
      <w:bookmarkStart w:id="2695" w:name="_Toc366581520"/>
      <w:bookmarkStart w:id="2696" w:name="_Toc351914711"/>
      <w:bookmarkStart w:id="2697" w:name="_Toc351915145"/>
      <w:bookmarkStart w:id="2698" w:name="_Toc361231184"/>
      <w:bookmarkStart w:id="2699" w:name="_Toc361231710"/>
      <w:bookmarkStart w:id="2700" w:name="_Toc362445008"/>
      <w:bookmarkStart w:id="2701" w:name="_Toc363908930"/>
      <w:bookmarkStart w:id="2702" w:name="_Toc364463353"/>
      <w:bookmarkStart w:id="2703" w:name="_Toc366077951"/>
      <w:bookmarkStart w:id="2704" w:name="_Toc366078570"/>
      <w:bookmarkStart w:id="2705" w:name="_Toc366079556"/>
      <w:bookmarkStart w:id="2706" w:name="_Toc366080168"/>
      <w:bookmarkStart w:id="2707" w:name="_Toc366080777"/>
      <w:bookmarkStart w:id="2708" w:name="_Toc366505117"/>
      <w:bookmarkStart w:id="2709" w:name="_Toc366508486"/>
      <w:bookmarkStart w:id="2710" w:name="_Toc366512987"/>
      <w:bookmarkStart w:id="2711" w:name="_Toc366574176"/>
      <w:bookmarkStart w:id="2712" w:name="_Toc366577969"/>
      <w:bookmarkStart w:id="2713" w:name="_Toc366578563"/>
      <w:bookmarkStart w:id="2714" w:name="_Toc366579155"/>
      <w:bookmarkStart w:id="2715" w:name="_Toc366579746"/>
      <w:bookmarkStart w:id="2716" w:name="_Toc366580338"/>
      <w:bookmarkStart w:id="2717" w:name="_Toc366580929"/>
      <w:bookmarkStart w:id="2718" w:name="_Toc366581521"/>
      <w:bookmarkStart w:id="2719" w:name="_Toc351915146"/>
      <w:bookmarkStart w:id="2720" w:name="_Toc361231185"/>
      <w:bookmarkStart w:id="2721" w:name="_Toc361231711"/>
      <w:bookmarkStart w:id="2722" w:name="_Toc362445009"/>
      <w:bookmarkStart w:id="2723" w:name="_Toc363908931"/>
      <w:bookmarkStart w:id="2724" w:name="_Toc364463354"/>
      <w:bookmarkStart w:id="2725" w:name="_Toc366077952"/>
      <w:bookmarkStart w:id="2726" w:name="_Toc366078571"/>
      <w:bookmarkStart w:id="2727" w:name="_Toc366079557"/>
      <w:bookmarkStart w:id="2728" w:name="_Toc366080169"/>
      <w:bookmarkStart w:id="2729" w:name="_Toc366080778"/>
      <w:bookmarkStart w:id="2730" w:name="_Toc366505118"/>
      <w:bookmarkStart w:id="2731" w:name="_Toc366508487"/>
      <w:bookmarkStart w:id="2732" w:name="_Toc366512988"/>
      <w:bookmarkStart w:id="2733" w:name="_Toc366574177"/>
      <w:bookmarkStart w:id="2734" w:name="_Toc366577970"/>
      <w:bookmarkStart w:id="2735" w:name="_Toc366578564"/>
      <w:bookmarkStart w:id="2736" w:name="_Toc366579156"/>
      <w:bookmarkStart w:id="2737" w:name="_Toc366579747"/>
      <w:bookmarkStart w:id="2738" w:name="_Toc366580339"/>
      <w:bookmarkStart w:id="2739" w:name="_Toc366580930"/>
      <w:bookmarkStart w:id="2740" w:name="_Toc366581522"/>
      <w:bookmarkStart w:id="2741" w:name="_Toc351915147"/>
      <w:bookmarkStart w:id="2742" w:name="_Toc361231186"/>
      <w:bookmarkStart w:id="2743" w:name="_Toc361231712"/>
      <w:bookmarkStart w:id="2744" w:name="_Toc362445010"/>
      <w:bookmarkStart w:id="2745" w:name="_Toc363908932"/>
      <w:bookmarkStart w:id="2746" w:name="_Toc364463355"/>
      <w:bookmarkStart w:id="2747" w:name="_Toc366077953"/>
      <w:bookmarkStart w:id="2748" w:name="_Toc366078572"/>
      <w:bookmarkStart w:id="2749" w:name="_Toc366079558"/>
      <w:bookmarkStart w:id="2750" w:name="_Toc366080170"/>
      <w:bookmarkStart w:id="2751" w:name="_Toc366080779"/>
      <w:bookmarkStart w:id="2752" w:name="_Toc366505119"/>
      <w:bookmarkStart w:id="2753" w:name="_Toc366508488"/>
      <w:bookmarkStart w:id="2754" w:name="_Toc366512989"/>
      <w:bookmarkStart w:id="2755" w:name="_Toc366574178"/>
      <w:bookmarkStart w:id="2756" w:name="_Toc366577971"/>
      <w:bookmarkStart w:id="2757" w:name="_Toc366578565"/>
      <w:bookmarkStart w:id="2758" w:name="_Toc366579157"/>
      <w:bookmarkStart w:id="2759" w:name="_Toc366579748"/>
      <w:bookmarkStart w:id="2760" w:name="_Toc366580340"/>
      <w:bookmarkStart w:id="2761" w:name="_Toc366580931"/>
      <w:bookmarkStart w:id="2762" w:name="_Toc366581523"/>
      <w:bookmarkStart w:id="2763" w:name="_Toc351915148"/>
      <w:bookmarkStart w:id="2764" w:name="_Toc361231187"/>
      <w:bookmarkStart w:id="2765" w:name="_Toc361231713"/>
      <w:bookmarkStart w:id="2766" w:name="_Toc362445011"/>
      <w:bookmarkStart w:id="2767" w:name="_Toc363908933"/>
      <w:bookmarkStart w:id="2768" w:name="_Toc364463356"/>
      <w:bookmarkStart w:id="2769" w:name="_Toc366077954"/>
      <w:bookmarkStart w:id="2770" w:name="_Toc366078573"/>
      <w:bookmarkStart w:id="2771" w:name="_Toc366079559"/>
      <w:bookmarkStart w:id="2772" w:name="_Toc366080171"/>
      <w:bookmarkStart w:id="2773" w:name="_Toc366080780"/>
      <w:bookmarkStart w:id="2774" w:name="_Toc366505120"/>
      <w:bookmarkStart w:id="2775" w:name="_Toc366508489"/>
      <w:bookmarkStart w:id="2776" w:name="_Toc366512990"/>
      <w:bookmarkStart w:id="2777" w:name="_Toc366574179"/>
      <w:bookmarkStart w:id="2778" w:name="_Toc366577972"/>
      <w:bookmarkStart w:id="2779" w:name="_Toc366578566"/>
      <w:bookmarkStart w:id="2780" w:name="_Toc366579158"/>
      <w:bookmarkStart w:id="2781" w:name="_Toc366579749"/>
      <w:bookmarkStart w:id="2782" w:name="_Toc366580341"/>
      <w:bookmarkStart w:id="2783" w:name="_Toc366580932"/>
      <w:bookmarkStart w:id="2784" w:name="_Toc366581524"/>
      <w:bookmarkStart w:id="2785" w:name="_Toc351915149"/>
      <w:bookmarkStart w:id="2786" w:name="_Toc361231188"/>
      <w:bookmarkStart w:id="2787" w:name="_Toc361231714"/>
      <w:bookmarkStart w:id="2788" w:name="_Toc362445012"/>
      <w:bookmarkStart w:id="2789" w:name="_Toc363908934"/>
      <w:bookmarkStart w:id="2790" w:name="_Toc364463357"/>
      <w:bookmarkStart w:id="2791" w:name="_Toc366077955"/>
      <w:bookmarkStart w:id="2792" w:name="_Toc366078574"/>
      <w:bookmarkStart w:id="2793" w:name="_Toc366079560"/>
      <w:bookmarkStart w:id="2794" w:name="_Toc366080172"/>
      <w:bookmarkStart w:id="2795" w:name="_Toc366080781"/>
      <w:bookmarkStart w:id="2796" w:name="_Toc366505121"/>
      <w:bookmarkStart w:id="2797" w:name="_Toc366508490"/>
      <w:bookmarkStart w:id="2798" w:name="_Toc366512991"/>
      <w:bookmarkStart w:id="2799" w:name="_Toc366574180"/>
      <w:bookmarkStart w:id="2800" w:name="_Toc366577973"/>
      <w:bookmarkStart w:id="2801" w:name="_Toc366578567"/>
      <w:bookmarkStart w:id="2802" w:name="_Toc366579159"/>
      <w:bookmarkStart w:id="2803" w:name="_Toc366579750"/>
      <w:bookmarkStart w:id="2804" w:name="_Toc366580342"/>
      <w:bookmarkStart w:id="2805" w:name="_Toc366580933"/>
      <w:bookmarkStart w:id="2806" w:name="_Toc366581525"/>
      <w:bookmarkStart w:id="2807" w:name="_Toc351915150"/>
      <w:bookmarkStart w:id="2808" w:name="_Toc361231189"/>
      <w:bookmarkStart w:id="2809" w:name="_Toc361231715"/>
      <w:bookmarkStart w:id="2810" w:name="_Toc362445013"/>
      <w:bookmarkStart w:id="2811" w:name="_Toc363908935"/>
      <w:bookmarkStart w:id="2812" w:name="_Toc364463358"/>
      <w:bookmarkStart w:id="2813" w:name="_Toc366077956"/>
      <w:bookmarkStart w:id="2814" w:name="_Toc366078575"/>
      <w:bookmarkStart w:id="2815" w:name="_Toc366079561"/>
      <w:bookmarkStart w:id="2816" w:name="_Toc366080173"/>
      <w:bookmarkStart w:id="2817" w:name="_Toc366080782"/>
      <w:bookmarkStart w:id="2818" w:name="_Toc366505122"/>
      <w:bookmarkStart w:id="2819" w:name="_Toc366508491"/>
      <w:bookmarkStart w:id="2820" w:name="_Toc366512992"/>
      <w:bookmarkStart w:id="2821" w:name="_Toc366574181"/>
      <w:bookmarkStart w:id="2822" w:name="_Toc366577974"/>
      <w:bookmarkStart w:id="2823" w:name="_Toc366578568"/>
      <w:bookmarkStart w:id="2824" w:name="_Toc366579160"/>
      <w:bookmarkStart w:id="2825" w:name="_Toc366579751"/>
      <w:bookmarkStart w:id="2826" w:name="_Toc366580343"/>
      <w:bookmarkStart w:id="2827" w:name="_Toc366580934"/>
      <w:bookmarkStart w:id="2828" w:name="_Toc366581526"/>
      <w:bookmarkStart w:id="2829" w:name="_Toc351915151"/>
      <w:bookmarkStart w:id="2830" w:name="_Toc361231190"/>
      <w:bookmarkStart w:id="2831" w:name="_Toc361231716"/>
      <w:bookmarkStart w:id="2832" w:name="_Toc362445014"/>
      <w:bookmarkStart w:id="2833" w:name="_Toc363908936"/>
      <w:bookmarkStart w:id="2834" w:name="_Toc364463359"/>
      <w:bookmarkStart w:id="2835" w:name="_Toc366077957"/>
      <w:bookmarkStart w:id="2836" w:name="_Toc366078576"/>
      <w:bookmarkStart w:id="2837" w:name="_Toc366079562"/>
      <w:bookmarkStart w:id="2838" w:name="_Toc366080174"/>
      <w:bookmarkStart w:id="2839" w:name="_Toc366080783"/>
      <w:bookmarkStart w:id="2840" w:name="_Toc366505123"/>
      <w:bookmarkStart w:id="2841" w:name="_Toc366508492"/>
      <w:bookmarkStart w:id="2842" w:name="_Toc366512993"/>
      <w:bookmarkStart w:id="2843" w:name="_Toc366574182"/>
      <w:bookmarkStart w:id="2844" w:name="_Toc366577975"/>
      <w:bookmarkStart w:id="2845" w:name="_Toc366578569"/>
      <w:bookmarkStart w:id="2846" w:name="_Toc366579161"/>
      <w:bookmarkStart w:id="2847" w:name="_Toc366579752"/>
      <w:bookmarkStart w:id="2848" w:name="_Toc366580344"/>
      <w:bookmarkStart w:id="2849" w:name="_Toc366580935"/>
      <w:bookmarkStart w:id="2850" w:name="_Toc366581527"/>
      <w:bookmarkStart w:id="2851" w:name="_Toc351915152"/>
      <w:bookmarkStart w:id="2852" w:name="_Toc361231191"/>
      <w:bookmarkStart w:id="2853" w:name="_Toc361231717"/>
      <w:bookmarkStart w:id="2854" w:name="_Toc362445015"/>
      <w:bookmarkStart w:id="2855" w:name="_Toc363908937"/>
      <w:bookmarkStart w:id="2856" w:name="_Toc364463360"/>
      <w:bookmarkStart w:id="2857" w:name="_Toc366077958"/>
      <w:bookmarkStart w:id="2858" w:name="_Toc366078577"/>
      <w:bookmarkStart w:id="2859" w:name="_Toc366079563"/>
      <w:bookmarkStart w:id="2860" w:name="_Toc366080175"/>
      <w:bookmarkStart w:id="2861" w:name="_Toc366080784"/>
      <w:bookmarkStart w:id="2862" w:name="_Toc366505124"/>
      <w:bookmarkStart w:id="2863" w:name="_Toc366508493"/>
      <w:bookmarkStart w:id="2864" w:name="_Toc366512994"/>
      <w:bookmarkStart w:id="2865" w:name="_Toc366574183"/>
      <w:bookmarkStart w:id="2866" w:name="_Toc366577976"/>
      <w:bookmarkStart w:id="2867" w:name="_Toc366578570"/>
      <w:bookmarkStart w:id="2868" w:name="_Toc366579162"/>
      <w:bookmarkStart w:id="2869" w:name="_Toc366579753"/>
      <w:bookmarkStart w:id="2870" w:name="_Toc366580345"/>
      <w:bookmarkStart w:id="2871" w:name="_Toc366580936"/>
      <w:bookmarkStart w:id="2872" w:name="_Toc366581528"/>
      <w:bookmarkStart w:id="2873" w:name="_Toc351915153"/>
      <w:bookmarkStart w:id="2874" w:name="_Toc361231192"/>
      <w:bookmarkStart w:id="2875" w:name="_Toc361231718"/>
      <w:bookmarkStart w:id="2876" w:name="_Toc362445016"/>
      <w:bookmarkStart w:id="2877" w:name="_Toc363908938"/>
      <w:bookmarkStart w:id="2878" w:name="_Toc364463361"/>
      <w:bookmarkStart w:id="2879" w:name="_Toc366077959"/>
      <w:bookmarkStart w:id="2880" w:name="_Toc366078578"/>
      <w:bookmarkStart w:id="2881" w:name="_Toc366079564"/>
      <w:bookmarkStart w:id="2882" w:name="_Toc366080176"/>
      <w:bookmarkStart w:id="2883" w:name="_Toc366080785"/>
      <w:bookmarkStart w:id="2884" w:name="_Toc366505125"/>
      <w:bookmarkStart w:id="2885" w:name="_Toc366508494"/>
      <w:bookmarkStart w:id="2886" w:name="_Toc366512995"/>
      <w:bookmarkStart w:id="2887" w:name="_Toc366574184"/>
      <w:bookmarkStart w:id="2888" w:name="_Toc366577977"/>
      <w:bookmarkStart w:id="2889" w:name="_Toc366578571"/>
      <w:bookmarkStart w:id="2890" w:name="_Toc366579163"/>
      <w:bookmarkStart w:id="2891" w:name="_Toc366579754"/>
      <w:bookmarkStart w:id="2892" w:name="_Toc366580346"/>
      <w:bookmarkStart w:id="2893" w:name="_Toc366580937"/>
      <w:bookmarkStart w:id="2894" w:name="_Toc366581529"/>
      <w:bookmarkStart w:id="2895" w:name="_Toc351915154"/>
      <w:bookmarkStart w:id="2896" w:name="_Toc361231193"/>
      <w:bookmarkStart w:id="2897" w:name="_Toc361231719"/>
      <w:bookmarkStart w:id="2898" w:name="_Toc362445017"/>
      <w:bookmarkStart w:id="2899" w:name="_Toc363908939"/>
      <w:bookmarkStart w:id="2900" w:name="_Toc364463362"/>
      <w:bookmarkStart w:id="2901" w:name="_Toc366077960"/>
      <w:bookmarkStart w:id="2902" w:name="_Toc366078579"/>
      <w:bookmarkStart w:id="2903" w:name="_Toc366079565"/>
      <w:bookmarkStart w:id="2904" w:name="_Toc366080177"/>
      <w:bookmarkStart w:id="2905" w:name="_Toc366080786"/>
      <w:bookmarkStart w:id="2906" w:name="_Toc366505126"/>
      <w:bookmarkStart w:id="2907" w:name="_Toc366508495"/>
      <w:bookmarkStart w:id="2908" w:name="_Toc366512996"/>
      <w:bookmarkStart w:id="2909" w:name="_Toc366574185"/>
      <w:bookmarkStart w:id="2910" w:name="_Toc366577978"/>
      <w:bookmarkStart w:id="2911" w:name="_Toc366578572"/>
      <w:bookmarkStart w:id="2912" w:name="_Toc366579164"/>
      <w:bookmarkStart w:id="2913" w:name="_Toc366579755"/>
      <w:bookmarkStart w:id="2914" w:name="_Toc366580347"/>
      <w:bookmarkStart w:id="2915" w:name="_Toc366580938"/>
      <w:bookmarkStart w:id="2916" w:name="_Toc366581530"/>
      <w:bookmarkStart w:id="2917" w:name="_Toc351915155"/>
      <w:bookmarkStart w:id="2918" w:name="_Toc361231194"/>
      <w:bookmarkStart w:id="2919" w:name="_Toc361231720"/>
      <w:bookmarkStart w:id="2920" w:name="_Toc362445018"/>
      <w:bookmarkStart w:id="2921" w:name="_Toc363908940"/>
      <w:bookmarkStart w:id="2922" w:name="_Toc364463363"/>
      <w:bookmarkStart w:id="2923" w:name="_Toc366077961"/>
      <w:bookmarkStart w:id="2924" w:name="_Toc366078580"/>
      <w:bookmarkStart w:id="2925" w:name="_Toc366079566"/>
      <w:bookmarkStart w:id="2926" w:name="_Toc366080178"/>
      <w:bookmarkStart w:id="2927" w:name="_Toc366080787"/>
      <w:bookmarkStart w:id="2928" w:name="_Toc366505127"/>
      <w:bookmarkStart w:id="2929" w:name="_Toc366508496"/>
      <w:bookmarkStart w:id="2930" w:name="_Toc366512997"/>
      <w:bookmarkStart w:id="2931" w:name="_Toc366574186"/>
      <w:bookmarkStart w:id="2932" w:name="_Toc366577979"/>
      <w:bookmarkStart w:id="2933" w:name="_Toc366578573"/>
      <w:bookmarkStart w:id="2934" w:name="_Toc366579165"/>
      <w:bookmarkStart w:id="2935" w:name="_Toc366579756"/>
      <w:bookmarkStart w:id="2936" w:name="_Toc366580348"/>
      <w:bookmarkStart w:id="2937" w:name="_Toc366580939"/>
      <w:bookmarkStart w:id="2938" w:name="_Toc366581531"/>
      <w:bookmarkStart w:id="2939" w:name="_Toc351915156"/>
      <w:bookmarkStart w:id="2940" w:name="_Toc361231195"/>
      <w:bookmarkStart w:id="2941" w:name="_Toc361231721"/>
      <w:bookmarkStart w:id="2942" w:name="_Toc362445019"/>
      <w:bookmarkStart w:id="2943" w:name="_Toc363908941"/>
      <w:bookmarkStart w:id="2944" w:name="_Toc364463364"/>
      <w:bookmarkStart w:id="2945" w:name="_Toc366077962"/>
      <w:bookmarkStart w:id="2946" w:name="_Toc366078581"/>
      <w:bookmarkStart w:id="2947" w:name="_Toc366079567"/>
      <w:bookmarkStart w:id="2948" w:name="_Toc366080179"/>
      <w:bookmarkStart w:id="2949" w:name="_Toc366080788"/>
      <w:bookmarkStart w:id="2950" w:name="_Toc366505128"/>
      <w:bookmarkStart w:id="2951" w:name="_Toc366508497"/>
      <w:bookmarkStart w:id="2952" w:name="_Toc366512998"/>
      <w:bookmarkStart w:id="2953" w:name="_Toc366574187"/>
      <w:bookmarkStart w:id="2954" w:name="_Toc366577980"/>
      <w:bookmarkStart w:id="2955" w:name="_Toc366578574"/>
      <w:bookmarkStart w:id="2956" w:name="_Toc366579166"/>
      <w:bookmarkStart w:id="2957" w:name="_Toc366579757"/>
      <w:bookmarkStart w:id="2958" w:name="_Toc366580349"/>
      <w:bookmarkStart w:id="2959" w:name="_Toc366580940"/>
      <w:bookmarkStart w:id="2960" w:name="_Toc366581532"/>
      <w:bookmarkStart w:id="2961" w:name="_Toc351915157"/>
      <w:bookmarkStart w:id="2962" w:name="_Toc361231196"/>
      <w:bookmarkStart w:id="2963" w:name="_Toc361231722"/>
      <w:bookmarkStart w:id="2964" w:name="_Toc362445020"/>
      <w:bookmarkStart w:id="2965" w:name="_Toc363908942"/>
      <w:bookmarkStart w:id="2966" w:name="_Toc364463365"/>
      <w:bookmarkStart w:id="2967" w:name="_Toc366077963"/>
      <w:bookmarkStart w:id="2968" w:name="_Toc366078582"/>
      <w:bookmarkStart w:id="2969" w:name="_Toc366079568"/>
      <w:bookmarkStart w:id="2970" w:name="_Toc366080180"/>
      <w:bookmarkStart w:id="2971" w:name="_Toc366080789"/>
      <w:bookmarkStart w:id="2972" w:name="_Toc366505129"/>
      <w:bookmarkStart w:id="2973" w:name="_Toc366508498"/>
      <w:bookmarkStart w:id="2974" w:name="_Toc366512999"/>
      <w:bookmarkStart w:id="2975" w:name="_Toc366574188"/>
      <w:bookmarkStart w:id="2976" w:name="_Toc366577981"/>
      <w:bookmarkStart w:id="2977" w:name="_Toc366578575"/>
      <w:bookmarkStart w:id="2978" w:name="_Toc366579167"/>
      <w:bookmarkStart w:id="2979" w:name="_Toc366579758"/>
      <w:bookmarkStart w:id="2980" w:name="_Toc366580350"/>
      <w:bookmarkStart w:id="2981" w:name="_Toc366580941"/>
      <w:bookmarkStart w:id="2982" w:name="_Toc366581533"/>
      <w:bookmarkStart w:id="2983" w:name="_Toc351915158"/>
      <w:bookmarkStart w:id="2984" w:name="_Toc361231197"/>
      <w:bookmarkStart w:id="2985" w:name="_Toc361231723"/>
      <w:bookmarkStart w:id="2986" w:name="_Toc362445021"/>
      <w:bookmarkStart w:id="2987" w:name="_Toc363908943"/>
      <w:bookmarkStart w:id="2988" w:name="_Toc364463366"/>
      <w:bookmarkStart w:id="2989" w:name="_Toc366077964"/>
      <w:bookmarkStart w:id="2990" w:name="_Toc366078583"/>
      <w:bookmarkStart w:id="2991" w:name="_Toc366079569"/>
      <w:bookmarkStart w:id="2992" w:name="_Toc366080181"/>
      <w:bookmarkStart w:id="2993" w:name="_Toc366080790"/>
      <w:bookmarkStart w:id="2994" w:name="_Toc366505130"/>
      <w:bookmarkStart w:id="2995" w:name="_Toc366508499"/>
      <w:bookmarkStart w:id="2996" w:name="_Toc366513000"/>
      <w:bookmarkStart w:id="2997" w:name="_Toc366574189"/>
      <w:bookmarkStart w:id="2998" w:name="_Toc366577982"/>
      <w:bookmarkStart w:id="2999" w:name="_Toc366578576"/>
      <w:bookmarkStart w:id="3000" w:name="_Toc366579168"/>
      <w:bookmarkStart w:id="3001" w:name="_Toc366579759"/>
      <w:bookmarkStart w:id="3002" w:name="_Toc366580351"/>
      <w:bookmarkStart w:id="3003" w:name="_Toc366580942"/>
      <w:bookmarkStart w:id="3004" w:name="_Toc366581534"/>
      <w:bookmarkStart w:id="3005" w:name="_Toc351915159"/>
      <w:bookmarkStart w:id="3006" w:name="_Toc361231198"/>
      <w:bookmarkStart w:id="3007" w:name="_Toc361231724"/>
      <w:bookmarkStart w:id="3008" w:name="_Toc362445022"/>
      <w:bookmarkStart w:id="3009" w:name="_Toc363908944"/>
      <w:bookmarkStart w:id="3010" w:name="_Toc364463367"/>
      <w:bookmarkStart w:id="3011" w:name="_Toc366077965"/>
      <w:bookmarkStart w:id="3012" w:name="_Toc366078584"/>
      <w:bookmarkStart w:id="3013" w:name="_Toc366079570"/>
      <w:bookmarkStart w:id="3014" w:name="_Toc366080182"/>
      <w:bookmarkStart w:id="3015" w:name="_Toc366080791"/>
      <w:bookmarkStart w:id="3016" w:name="_Toc366505131"/>
      <w:bookmarkStart w:id="3017" w:name="_Toc366508500"/>
      <w:bookmarkStart w:id="3018" w:name="_Toc366513001"/>
      <w:bookmarkStart w:id="3019" w:name="_Toc366574190"/>
      <w:bookmarkStart w:id="3020" w:name="_Toc366577983"/>
      <w:bookmarkStart w:id="3021" w:name="_Toc366578577"/>
      <w:bookmarkStart w:id="3022" w:name="_Toc366579169"/>
      <w:bookmarkStart w:id="3023" w:name="_Toc366579760"/>
      <w:bookmarkStart w:id="3024" w:name="_Toc366580352"/>
      <w:bookmarkStart w:id="3025" w:name="_Toc366580943"/>
      <w:bookmarkStart w:id="3026" w:name="_Toc366581535"/>
      <w:bookmarkStart w:id="3027" w:name="_Toc351915160"/>
      <w:bookmarkStart w:id="3028" w:name="_Toc361231199"/>
      <w:bookmarkStart w:id="3029" w:name="_Toc361231725"/>
      <w:bookmarkStart w:id="3030" w:name="_Toc362445023"/>
      <w:bookmarkStart w:id="3031" w:name="_Toc363908945"/>
      <w:bookmarkStart w:id="3032" w:name="_Toc364463368"/>
      <w:bookmarkStart w:id="3033" w:name="_Toc366077966"/>
      <w:bookmarkStart w:id="3034" w:name="_Toc366078585"/>
      <w:bookmarkStart w:id="3035" w:name="_Toc366079571"/>
      <w:bookmarkStart w:id="3036" w:name="_Toc366080183"/>
      <w:bookmarkStart w:id="3037" w:name="_Toc366080792"/>
      <w:bookmarkStart w:id="3038" w:name="_Toc366505132"/>
      <w:bookmarkStart w:id="3039" w:name="_Toc366508501"/>
      <w:bookmarkStart w:id="3040" w:name="_Toc366513002"/>
      <w:bookmarkStart w:id="3041" w:name="_Toc366574191"/>
      <w:bookmarkStart w:id="3042" w:name="_Toc366577984"/>
      <w:bookmarkStart w:id="3043" w:name="_Toc366578578"/>
      <w:bookmarkStart w:id="3044" w:name="_Toc366579170"/>
      <w:bookmarkStart w:id="3045" w:name="_Toc366579761"/>
      <w:bookmarkStart w:id="3046" w:name="_Toc366580353"/>
      <w:bookmarkStart w:id="3047" w:name="_Toc366580944"/>
      <w:bookmarkStart w:id="3048" w:name="_Toc366581536"/>
      <w:bookmarkStart w:id="3049" w:name="_Toc351915161"/>
      <w:bookmarkStart w:id="3050" w:name="_Toc361231200"/>
      <w:bookmarkStart w:id="3051" w:name="_Toc361231726"/>
      <w:bookmarkStart w:id="3052" w:name="_Toc362445024"/>
      <w:bookmarkStart w:id="3053" w:name="_Toc363908946"/>
      <w:bookmarkStart w:id="3054" w:name="_Toc364463369"/>
      <w:bookmarkStart w:id="3055" w:name="_Toc366077967"/>
      <w:bookmarkStart w:id="3056" w:name="_Toc366078586"/>
      <w:bookmarkStart w:id="3057" w:name="_Toc366079572"/>
      <w:bookmarkStart w:id="3058" w:name="_Toc366080184"/>
      <w:bookmarkStart w:id="3059" w:name="_Toc366080793"/>
      <w:bookmarkStart w:id="3060" w:name="_Toc366505133"/>
      <w:bookmarkStart w:id="3061" w:name="_Toc366508502"/>
      <w:bookmarkStart w:id="3062" w:name="_Toc366513003"/>
      <w:bookmarkStart w:id="3063" w:name="_Toc366574192"/>
      <w:bookmarkStart w:id="3064" w:name="_Toc366577985"/>
      <w:bookmarkStart w:id="3065" w:name="_Toc366578579"/>
      <w:bookmarkStart w:id="3066" w:name="_Toc366579171"/>
      <w:bookmarkStart w:id="3067" w:name="_Toc366579762"/>
      <w:bookmarkStart w:id="3068" w:name="_Toc366580354"/>
      <w:bookmarkStart w:id="3069" w:name="_Toc366580945"/>
      <w:bookmarkStart w:id="3070" w:name="_Toc366581537"/>
      <w:bookmarkStart w:id="3071" w:name="_Toc351915162"/>
      <w:bookmarkStart w:id="3072" w:name="_Toc361231201"/>
      <w:bookmarkStart w:id="3073" w:name="_Toc361231727"/>
      <w:bookmarkStart w:id="3074" w:name="_Toc362445025"/>
      <w:bookmarkStart w:id="3075" w:name="_Toc363908947"/>
      <w:bookmarkStart w:id="3076" w:name="_Toc364463370"/>
      <w:bookmarkStart w:id="3077" w:name="_Toc366077968"/>
      <w:bookmarkStart w:id="3078" w:name="_Toc366078587"/>
      <w:bookmarkStart w:id="3079" w:name="_Toc366079573"/>
      <w:bookmarkStart w:id="3080" w:name="_Toc366080185"/>
      <w:bookmarkStart w:id="3081" w:name="_Toc366080794"/>
      <w:bookmarkStart w:id="3082" w:name="_Toc366505134"/>
      <w:bookmarkStart w:id="3083" w:name="_Toc366508503"/>
      <w:bookmarkStart w:id="3084" w:name="_Toc366513004"/>
      <w:bookmarkStart w:id="3085" w:name="_Toc366574193"/>
      <w:bookmarkStart w:id="3086" w:name="_Toc366577986"/>
      <w:bookmarkStart w:id="3087" w:name="_Toc366578580"/>
      <w:bookmarkStart w:id="3088" w:name="_Toc366579172"/>
      <w:bookmarkStart w:id="3089" w:name="_Toc366579763"/>
      <w:bookmarkStart w:id="3090" w:name="_Toc366580355"/>
      <w:bookmarkStart w:id="3091" w:name="_Toc366580946"/>
      <w:bookmarkStart w:id="3092" w:name="_Toc366581538"/>
      <w:bookmarkStart w:id="3093" w:name="_Toc351915163"/>
      <w:bookmarkStart w:id="3094" w:name="_Toc361231202"/>
      <w:bookmarkStart w:id="3095" w:name="_Toc361231728"/>
      <w:bookmarkStart w:id="3096" w:name="_Toc362445026"/>
      <w:bookmarkStart w:id="3097" w:name="_Toc363908948"/>
      <w:bookmarkStart w:id="3098" w:name="_Toc364463371"/>
      <w:bookmarkStart w:id="3099" w:name="_Toc366077969"/>
      <w:bookmarkStart w:id="3100" w:name="_Toc366078588"/>
      <w:bookmarkStart w:id="3101" w:name="_Toc366079574"/>
      <w:bookmarkStart w:id="3102" w:name="_Toc366080186"/>
      <w:bookmarkStart w:id="3103" w:name="_Toc366080795"/>
      <w:bookmarkStart w:id="3104" w:name="_Toc366505135"/>
      <w:bookmarkStart w:id="3105" w:name="_Toc366508504"/>
      <w:bookmarkStart w:id="3106" w:name="_Toc366513005"/>
      <w:bookmarkStart w:id="3107" w:name="_Toc366574194"/>
      <w:bookmarkStart w:id="3108" w:name="_Toc366577987"/>
      <w:bookmarkStart w:id="3109" w:name="_Toc366578581"/>
      <w:bookmarkStart w:id="3110" w:name="_Toc366579173"/>
      <w:bookmarkStart w:id="3111" w:name="_Toc366579764"/>
      <w:bookmarkStart w:id="3112" w:name="_Toc366580356"/>
      <w:bookmarkStart w:id="3113" w:name="_Toc366580947"/>
      <w:bookmarkStart w:id="3114" w:name="_Toc366581539"/>
      <w:bookmarkStart w:id="3115" w:name="_Toc351915164"/>
      <w:bookmarkStart w:id="3116" w:name="_Toc361231203"/>
      <w:bookmarkStart w:id="3117" w:name="_Toc361231729"/>
      <w:bookmarkStart w:id="3118" w:name="_Toc362445027"/>
      <w:bookmarkStart w:id="3119" w:name="_Toc363908949"/>
      <w:bookmarkStart w:id="3120" w:name="_Toc364463372"/>
      <w:bookmarkStart w:id="3121" w:name="_Toc366077970"/>
      <w:bookmarkStart w:id="3122" w:name="_Toc366078589"/>
      <w:bookmarkStart w:id="3123" w:name="_Toc366079575"/>
      <w:bookmarkStart w:id="3124" w:name="_Toc366080187"/>
      <w:bookmarkStart w:id="3125" w:name="_Toc366080796"/>
      <w:bookmarkStart w:id="3126" w:name="_Toc366505136"/>
      <w:bookmarkStart w:id="3127" w:name="_Toc366508505"/>
      <w:bookmarkStart w:id="3128" w:name="_Toc366513006"/>
      <w:bookmarkStart w:id="3129" w:name="_Toc366574195"/>
      <w:bookmarkStart w:id="3130" w:name="_Toc366577988"/>
      <w:bookmarkStart w:id="3131" w:name="_Toc366578582"/>
      <w:bookmarkStart w:id="3132" w:name="_Toc366579174"/>
      <w:bookmarkStart w:id="3133" w:name="_Toc366579765"/>
      <w:bookmarkStart w:id="3134" w:name="_Toc366580357"/>
      <w:bookmarkStart w:id="3135" w:name="_Toc366580948"/>
      <w:bookmarkStart w:id="3136" w:name="_Toc366581540"/>
      <w:bookmarkStart w:id="3137" w:name="_Toc351915165"/>
      <w:bookmarkStart w:id="3138" w:name="_Toc361231204"/>
      <w:bookmarkStart w:id="3139" w:name="_Toc361231730"/>
      <w:bookmarkStart w:id="3140" w:name="_Toc362445028"/>
      <w:bookmarkStart w:id="3141" w:name="_Toc363908950"/>
      <w:bookmarkStart w:id="3142" w:name="_Toc364463373"/>
      <w:bookmarkStart w:id="3143" w:name="_Toc366077971"/>
      <w:bookmarkStart w:id="3144" w:name="_Toc366078590"/>
      <w:bookmarkStart w:id="3145" w:name="_Toc366079576"/>
      <w:bookmarkStart w:id="3146" w:name="_Toc366080188"/>
      <w:bookmarkStart w:id="3147" w:name="_Toc366080797"/>
      <w:bookmarkStart w:id="3148" w:name="_Toc366505137"/>
      <w:bookmarkStart w:id="3149" w:name="_Toc366508506"/>
      <w:bookmarkStart w:id="3150" w:name="_Toc366513007"/>
      <w:bookmarkStart w:id="3151" w:name="_Toc366574196"/>
      <w:bookmarkStart w:id="3152" w:name="_Toc366577989"/>
      <w:bookmarkStart w:id="3153" w:name="_Toc366578583"/>
      <w:bookmarkStart w:id="3154" w:name="_Toc366579175"/>
      <w:bookmarkStart w:id="3155" w:name="_Toc366579766"/>
      <w:bookmarkStart w:id="3156" w:name="_Toc366580358"/>
      <w:bookmarkStart w:id="3157" w:name="_Toc366580949"/>
      <w:bookmarkStart w:id="3158" w:name="_Toc366581541"/>
      <w:bookmarkStart w:id="3159" w:name="_Toc351915166"/>
      <w:bookmarkStart w:id="3160" w:name="_Toc361231205"/>
      <w:bookmarkStart w:id="3161" w:name="_Toc361231731"/>
      <w:bookmarkStart w:id="3162" w:name="_Toc362445029"/>
      <w:bookmarkStart w:id="3163" w:name="_Toc363908951"/>
      <w:bookmarkStart w:id="3164" w:name="_Toc364463374"/>
      <w:bookmarkStart w:id="3165" w:name="_Toc366077972"/>
      <w:bookmarkStart w:id="3166" w:name="_Toc366078591"/>
      <w:bookmarkStart w:id="3167" w:name="_Toc366079577"/>
      <w:bookmarkStart w:id="3168" w:name="_Toc366080189"/>
      <w:bookmarkStart w:id="3169" w:name="_Toc366080798"/>
      <w:bookmarkStart w:id="3170" w:name="_Toc366505138"/>
      <w:bookmarkStart w:id="3171" w:name="_Toc366508507"/>
      <w:bookmarkStart w:id="3172" w:name="_Toc366513008"/>
      <w:bookmarkStart w:id="3173" w:name="_Toc366574197"/>
      <w:bookmarkStart w:id="3174" w:name="_Toc366577990"/>
      <w:bookmarkStart w:id="3175" w:name="_Toc366578584"/>
      <w:bookmarkStart w:id="3176" w:name="_Toc366579176"/>
      <w:bookmarkStart w:id="3177" w:name="_Toc366579767"/>
      <w:bookmarkStart w:id="3178" w:name="_Toc366580359"/>
      <w:bookmarkStart w:id="3179" w:name="_Toc366580950"/>
      <w:bookmarkStart w:id="3180" w:name="_Toc366581542"/>
      <w:bookmarkStart w:id="3181" w:name="_Toc351915167"/>
      <w:bookmarkStart w:id="3182" w:name="_Toc361231206"/>
      <w:bookmarkStart w:id="3183" w:name="_Toc361231732"/>
      <w:bookmarkStart w:id="3184" w:name="_Toc362445030"/>
      <w:bookmarkStart w:id="3185" w:name="_Toc363908952"/>
      <w:bookmarkStart w:id="3186" w:name="_Toc364463375"/>
      <w:bookmarkStart w:id="3187" w:name="_Toc366077973"/>
      <w:bookmarkStart w:id="3188" w:name="_Toc366078592"/>
      <w:bookmarkStart w:id="3189" w:name="_Toc366079578"/>
      <w:bookmarkStart w:id="3190" w:name="_Toc366080190"/>
      <w:bookmarkStart w:id="3191" w:name="_Toc366080799"/>
      <w:bookmarkStart w:id="3192" w:name="_Toc366505139"/>
      <w:bookmarkStart w:id="3193" w:name="_Toc366508508"/>
      <w:bookmarkStart w:id="3194" w:name="_Toc366513009"/>
      <w:bookmarkStart w:id="3195" w:name="_Toc366574198"/>
      <w:bookmarkStart w:id="3196" w:name="_Toc366577991"/>
      <w:bookmarkStart w:id="3197" w:name="_Toc366578585"/>
      <w:bookmarkStart w:id="3198" w:name="_Toc366579177"/>
      <w:bookmarkStart w:id="3199" w:name="_Toc366579768"/>
      <w:bookmarkStart w:id="3200" w:name="_Toc366580360"/>
      <w:bookmarkStart w:id="3201" w:name="_Toc366580951"/>
      <w:bookmarkStart w:id="3202" w:name="_Toc366581543"/>
      <w:bookmarkStart w:id="3203" w:name="_Toc351915168"/>
      <w:bookmarkStart w:id="3204" w:name="_Toc361231207"/>
      <w:bookmarkStart w:id="3205" w:name="_Toc361231733"/>
      <w:bookmarkStart w:id="3206" w:name="_Toc362445031"/>
      <w:bookmarkStart w:id="3207" w:name="_Toc363908953"/>
      <w:bookmarkStart w:id="3208" w:name="_Toc364463376"/>
      <w:bookmarkStart w:id="3209" w:name="_Toc366077974"/>
      <w:bookmarkStart w:id="3210" w:name="_Toc366078593"/>
      <w:bookmarkStart w:id="3211" w:name="_Toc366079579"/>
      <w:bookmarkStart w:id="3212" w:name="_Toc366080191"/>
      <w:bookmarkStart w:id="3213" w:name="_Toc366080800"/>
      <w:bookmarkStart w:id="3214" w:name="_Toc366505140"/>
      <w:bookmarkStart w:id="3215" w:name="_Toc366508509"/>
      <w:bookmarkStart w:id="3216" w:name="_Toc366513010"/>
      <w:bookmarkStart w:id="3217" w:name="_Toc366574199"/>
      <w:bookmarkStart w:id="3218" w:name="_Toc366577992"/>
      <w:bookmarkStart w:id="3219" w:name="_Toc366578586"/>
      <w:bookmarkStart w:id="3220" w:name="_Toc366579178"/>
      <w:bookmarkStart w:id="3221" w:name="_Toc366579769"/>
      <w:bookmarkStart w:id="3222" w:name="_Toc366580361"/>
      <w:bookmarkStart w:id="3223" w:name="_Toc366580952"/>
      <w:bookmarkStart w:id="3224" w:name="_Toc366581544"/>
      <w:bookmarkStart w:id="3225" w:name="_Toc351915169"/>
      <w:bookmarkStart w:id="3226" w:name="_Toc361231208"/>
      <w:bookmarkStart w:id="3227" w:name="_Toc361231734"/>
      <w:bookmarkStart w:id="3228" w:name="_Toc362445032"/>
      <w:bookmarkStart w:id="3229" w:name="_Toc363908954"/>
      <w:bookmarkStart w:id="3230" w:name="_Toc364463377"/>
      <w:bookmarkStart w:id="3231" w:name="_Toc366077975"/>
      <w:bookmarkStart w:id="3232" w:name="_Toc366078594"/>
      <w:bookmarkStart w:id="3233" w:name="_Toc366079580"/>
      <w:bookmarkStart w:id="3234" w:name="_Toc366080192"/>
      <w:bookmarkStart w:id="3235" w:name="_Toc366080801"/>
      <w:bookmarkStart w:id="3236" w:name="_Toc366505141"/>
      <w:bookmarkStart w:id="3237" w:name="_Toc366508510"/>
      <w:bookmarkStart w:id="3238" w:name="_Toc366513011"/>
      <w:bookmarkStart w:id="3239" w:name="_Toc366574200"/>
      <w:bookmarkStart w:id="3240" w:name="_Toc366577993"/>
      <w:bookmarkStart w:id="3241" w:name="_Toc366578587"/>
      <w:bookmarkStart w:id="3242" w:name="_Toc366579179"/>
      <w:bookmarkStart w:id="3243" w:name="_Toc366579770"/>
      <w:bookmarkStart w:id="3244" w:name="_Toc366580362"/>
      <w:bookmarkStart w:id="3245" w:name="_Toc366580953"/>
      <w:bookmarkStart w:id="3246" w:name="_Toc366581545"/>
      <w:bookmarkStart w:id="3247" w:name="_Toc351915170"/>
      <w:bookmarkStart w:id="3248" w:name="_Toc361231209"/>
      <w:bookmarkStart w:id="3249" w:name="_Toc361231735"/>
      <w:bookmarkStart w:id="3250" w:name="_Toc362445033"/>
      <w:bookmarkStart w:id="3251" w:name="_Toc363908955"/>
      <w:bookmarkStart w:id="3252" w:name="_Toc364463378"/>
      <w:bookmarkStart w:id="3253" w:name="_Toc366077976"/>
      <w:bookmarkStart w:id="3254" w:name="_Toc366078595"/>
      <w:bookmarkStart w:id="3255" w:name="_Toc366079581"/>
      <w:bookmarkStart w:id="3256" w:name="_Toc366080193"/>
      <w:bookmarkStart w:id="3257" w:name="_Toc366080802"/>
      <w:bookmarkStart w:id="3258" w:name="_Toc366505142"/>
      <w:bookmarkStart w:id="3259" w:name="_Toc366508511"/>
      <w:bookmarkStart w:id="3260" w:name="_Toc366513012"/>
      <w:bookmarkStart w:id="3261" w:name="_Toc366574201"/>
      <w:bookmarkStart w:id="3262" w:name="_Toc366577994"/>
      <w:bookmarkStart w:id="3263" w:name="_Toc366578588"/>
      <w:bookmarkStart w:id="3264" w:name="_Toc366579180"/>
      <w:bookmarkStart w:id="3265" w:name="_Toc366579771"/>
      <w:bookmarkStart w:id="3266" w:name="_Toc366580363"/>
      <w:bookmarkStart w:id="3267" w:name="_Toc366580954"/>
      <w:bookmarkStart w:id="3268" w:name="_Toc366581546"/>
      <w:bookmarkStart w:id="3269" w:name="_Toc351915171"/>
      <w:bookmarkStart w:id="3270" w:name="_Toc361231210"/>
      <w:bookmarkStart w:id="3271" w:name="_Toc361231736"/>
      <w:bookmarkStart w:id="3272" w:name="_Toc362445034"/>
      <w:bookmarkStart w:id="3273" w:name="_Toc363908956"/>
      <w:bookmarkStart w:id="3274" w:name="_Toc364463379"/>
      <w:bookmarkStart w:id="3275" w:name="_Toc366077977"/>
      <w:bookmarkStart w:id="3276" w:name="_Toc366078596"/>
      <w:bookmarkStart w:id="3277" w:name="_Toc366079582"/>
      <w:bookmarkStart w:id="3278" w:name="_Toc366080194"/>
      <w:bookmarkStart w:id="3279" w:name="_Toc366080803"/>
      <w:bookmarkStart w:id="3280" w:name="_Toc366505143"/>
      <w:bookmarkStart w:id="3281" w:name="_Toc366508512"/>
      <w:bookmarkStart w:id="3282" w:name="_Toc366513013"/>
      <w:bookmarkStart w:id="3283" w:name="_Toc366574202"/>
      <w:bookmarkStart w:id="3284" w:name="_Toc366577995"/>
      <w:bookmarkStart w:id="3285" w:name="_Toc366578589"/>
      <w:bookmarkStart w:id="3286" w:name="_Toc366579181"/>
      <w:bookmarkStart w:id="3287" w:name="_Toc366579772"/>
      <w:bookmarkStart w:id="3288" w:name="_Toc366580364"/>
      <w:bookmarkStart w:id="3289" w:name="_Toc366580955"/>
      <w:bookmarkStart w:id="3290" w:name="_Toc366581547"/>
      <w:bookmarkStart w:id="3291" w:name="_Toc351915172"/>
      <w:bookmarkStart w:id="3292" w:name="_Toc361231211"/>
      <w:bookmarkStart w:id="3293" w:name="_Toc361231737"/>
      <w:bookmarkStart w:id="3294" w:name="_Toc362445035"/>
      <w:bookmarkStart w:id="3295" w:name="_Toc363908957"/>
      <w:bookmarkStart w:id="3296" w:name="_Toc364463380"/>
      <w:bookmarkStart w:id="3297" w:name="_Toc366077978"/>
      <w:bookmarkStart w:id="3298" w:name="_Toc366078597"/>
      <w:bookmarkStart w:id="3299" w:name="_Toc366079583"/>
      <w:bookmarkStart w:id="3300" w:name="_Toc366080195"/>
      <w:bookmarkStart w:id="3301" w:name="_Toc366080804"/>
      <w:bookmarkStart w:id="3302" w:name="_Toc366505144"/>
      <w:bookmarkStart w:id="3303" w:name="_Toc366508513"/>
      <w:bookmarkStart w:id="3304" w:name="_Toc366513014"/>
      <w:bookmarkStart w:id="3305" w:name="_Toc366574203"/>
      <w:bookmarkStart w:id="3306" w:name="_Toc366577996"/>
      <w:bookmarkStart w:id="3307" w:name="_Toc366578590"/>
      <w:bookmarkStart w:id="3308" w:name="_Toc366579182"/>
      <w:bookmarkStart w:id="3309" w:name="_Toc366579773"/>
      <w:bookmarkStart w:id="3310" w:name="_Toc366580365"/>
      <w:bookmarkStart w:id="3311" w:name="_Toc366580956"/>
      <w:bookmarkStart w:id="3312" w:name="_Toc366581548"/>
      <w:bookmarkStart w:id="3313" w:name="_Toc351915173"/>
      <w:bookmarkStart w:id="3314" w:name="_Toc361231212"/>
      <w:bookmarkStart w:id="3315" w:name="_Toc361231738"/>
      <w:bookmarkStart w:id="3316" w:name="_Toc362445036"/>
      <w:bookmarkStart w:id="3317" w:name="_Toc363908958"/>
      <w:bookmarkStart w:id="3318" w:name="_Toc364463381"/>
      <w:bookmarkStart w:id="3319" w:name="_Toc366077979"/>
      <w:bookmarkStart w:id="3320" w:name="_Toc366078598"/>
      <w:bookmarkStart w:id="3321" w:name="_Toc366079584"/>
      <w:bookmarkStart w:id="3322" w:name="_Toc366080196"/>
      <w:bookmarkStart w:id="3323" w:name="_Toc366080805"/>
      <w:bookmarkStart w:id="3324" w:name="_Toc366505145"/>
      <w:bookmarkStart w:id="3325" w:name="_Toc366508514"/>
      <w:bookmarkStart w:id="3326" w:name="_Toc366513015"/>
      <w:bookmarkStart w:id="3327" w:name="_Toc366574204"/>
      <w:bookmarkStart w:id="3328" w:name="_Toc366577997"/>
      <w:bookmarkStart w:id="3329" w:name="_Toc366578591"/>
      <w:bookmarkStart w:id="3330" w:name="_Toc366579183"/>
      <w:bookmarkStart w:id="3331" w:name="_Toc366579774"/>
      <w:bookmarkStart w:id="3332" w:name="_Toc366580366"/>
      <w:bookmarkStart w:id="3333" w:name="_Toc366580957"/>
      <w:bookmarkStart w:id="3334" w:name="_Toc366581549"/>
      <w:bookmarkStart w:id="3335" w:name="_Toc351915174"/>
      <w:bookmarkStart w:id="3336" w:name="_Toc361231213"/>
      <w:bookmarkStart w:id="3337" w:name="_Toc361231739"/>
      <w:bookmarkStart w:id="3338" w:name="_Toc362445037"/>
      <w:bookmarkStart w:id="3339" w:name="_Toc363908959"/>
      <w:bookmarkStart w:id="3340" w:name="_Toc364463382"/>
      <w:bookmarkStart w:id="3341" w:name="_Toc366077980"/>
      <w:bookmarkStart w:id="3342" w:name="_Toc366078599"/>
      <w:bookmarkStart w:id="3343" w:name="_Toc366079585"/>
      <w:bookmarkStart w:id="3344" w:name="_Toc366080197"/>
      <w:bookmarkStart w:id="3345" w:name="_Toc366080806"/>
      <w:bookmarkStart w:id="3346" w:name="_Toc366505146"/>
      <w:bookmarkStart w:id="3347" w:name="_Toc366508515"/>
      <w:bookmarkStart w:id="3348" w:name="_Toc366513016"/>
      <w:bookmarkStart w:id="3349" w:name="_Toc366574205"/>
      <w:bookmarkStart w:id="3350" w:name="_Toc366577998"/>
      <w:bookmarkStart w:id="3351" w:name="_Toc366578592"/>
      <w:bookmarkStart w:id="3352" w:name="_Toc366579184"/>
      <w:bookmarkStart w:id="3353" w:name="_Toc366579775"/>
      <w:bookmarkStart w:id="3354" w:name="_Toc366580367"/>
      <w:bookmarkStart w:id="3355" w:name="_Toc366580958"/>
      <w:bookmarkStart w:id="3356" w:name="_Toc366581550"/>
      <w:bookmarkStart w:id="3357" w:name="_Toc351915175"/>
      <w:bookmarkStart w:id="3358" w:name="_Toc361231214"/>
      <w:bookmarkStart w:id="3359" w:name="_Toc361231740"/>
      <w:bookmarkStart w:id="3360" w:name="_Toc362445038"/>
      <w:bookmarkStart w:id="3361" w:name="_Toc363908960"/>
      <w:bookmarkStart w:id="3362" w:name="_Toc364463383"/>
      <w:bookmarkStart w:id="3363" w:name="_Toc366077981"/>
      <w:bookmarkStart w:id="3364" w:name="_Toc366078600"/>
      <w:bookmarkStart w:id="3365" w:name="_Toc366079586"/>
      <w:bookmarkStart w:id="3366" w:name="_Toc366080198"/>
      <w:bookmarkStart w:id="3367" w:name="_Toc366080807"/>
      <w:bookmarkStart w:id="3368" w:name="_Toc366505147"/>
      <w:bookmarkStart w:id="3369" w:name="_Toc366508516"/>
      <w:bookmarkStart w:id="3370" w:name="_Toc366513017"/>
      <w:bookmarkStart w:id="3371" w:name="_Toc366574206"/>
      <w:bookmarkStart w:id="3372" w:name="_Toc366577999"/>
      <w:bookmarkStart w:id="3373" w:name="_Toc366578593"/>
      <w:bookmarkStart w:id="3374" w:name="_Toc366579185"/>
      <w:bookmarkStart w:id="3375" w:name="_Toc366579776"/>
      <w:bookmarkStart w:id="3376" w:name="_Toc366580368"/>
      <w:bookmarkStart w:id="3377" w:name="_Toc366580959"/>
      <w:bookmarkStart w:id="3378" w:name="_Toc366581551"/>
      <w:bookmarkStart w:id="3379" w:name="_Toc351915176"/>
      <w:bookmarkStart w:id="3380" w:name="_Toc361231215"/>
      <w:bookmarkStart w:id="3381" w:name="_Toc361231741"/>
      <w:bookmarkStart w:id="3382" w:name="_Toc362445039"/>
      <w:bookmarkStart w:id="3383" w:name="_Toc363908961"/>
      <w:bookmarkStart w:id="3384" w:name="_Toc364463384"/>
      <w:bookmarkStart w:id="3385" w:name="_Toc366077982"/>
      <w:bookmarkStart w:id="3386" w:name="_Toc366078601"/>
      <w:bookmarkStart w:id="3387" w:name="_Toc366079587"/>
      <w:bookmarkStart w:id="3388" w:name="_Toc366080199"/>
      <w:bookmarkStart w:id="3389" w:name="_Toc366080808"/>
      <w:bookmarkStart w:id="3390" w:name="_Toc366505148"/>
      <w:bookmarkStart w:id="3391" w:name="_Toc366508517"/>
      <w:bookmarkStart w:id="3392" w:name="_Toc366513018"/>
      <w:bookmarkStart w:id="3393" w:name="_Toc366574207"/>
      <w:bookmarkStart w:id="3394" w:name="_Toc366578000"/>
      <w:bookmarkStart w:id="3395" w:name="_Toc366578594"/>
      <w:bookmarkStart w:id="3396" w:name="_Toc366579186"/>
      <w:bookmarkStart w:id="3397" w:name="_Toc366579777"/>
      <w:bookmarkStart w:id="3398" w:name="_Toc366580369"/>
      <w:bookmarkStart w:id="3399" w:name="_Toc366580960"/>
      <w:bookmarkStart w:id="3400" w:name="_Toc366581552"/>
      <w:bookmarkStart w:id="3401" w:name="_Toc351915177"/>
      <w:bookmarkStart w:id="3402" w:name="_Toc361231216"/>
      <w:bookmarkStart w:id="3403" w:name="_Toc361231742"/>
      <w:bookmarkStart w:id="3404" w:name="_Toc362445040"/>
      <w:bookmarkStart w:id="3405" w:name="_Toc363908962"/>
      <w:bookmarkStart w:id="3406" w:name="_Toc364463385"/>
      <w:bookmarkStart w:id="3407" w:name="_Toc366077983"/>
      <w:bookmarkStart w:id="3408" w:name="_Toc366078602"/>
      <w:bookmarkStart w:id="3409" w:name="_Toc366079588"/>
      <w:bookmarkStart w:id="3410" w:name="_Toc366080200"/>
      <w:bookmarkStart w:id="3411" w:name="_Toc366080809"/>
      <w:bookmarkStart w:id="3412" w:name="_Toc366505149"/>
      <w:bookmarkStart w:id="3413" w:name="_Toc366508518"/>
      <w:bookmarkStart w:id="3414" w:name="_Toc366513019"/>
      <w:bookmarkStart w:id="3415" w:name="_Toc366574208"/>
      <w:bookmarkStart w:id="3416" w:name="_Toc366578001"/>
      <w:bookmarkStart w:id="3417" w:name="_Toc366578595"/>
      <w:bookmarkStart w:id="3418" w:name="_Toc366579187"/>
      <w:bookmarkStart w:id="3419" w:name="_Toc366579778"/>
      <w:bookmarkStart w:id="3420" w:name="_Toc366580370"/>
      <w:bookmarkStart w:id="3421" w:name="_Toc366580961"/>
      <w:bookmarkStart w:id="3422" w:name="_Toc366581553"/>
      <w:bookmarkStart w:id="3423" w:name="_Toc351912691"/>
      <w:bookmarkStart w:id="3424" w:name="_Toc351914712"/>
      <w:bookmarkStart w:id="3425" w:name="_Toc351915178"/>
      <w:bookmarkStart w:id="3426" w:name="_Toc361231217"/>
      <w:bookmarkStart w:id="3427" w:name="_Toc361231743"/>
      <w:bookmarkStart w:id="3428" w:name="_Toc362445041"/>
      <w:bookmarkStart w:id="3429" w:name="_Toc363908963"/>
      <w:bookmarkStart w:id="3430" w:name="_Toc364463386"/>
      <w:bookmarkStart w:id="3431" w:name="_Toc366077984"/>
      <w:bookmarkStart w:id="3432" w:name="_Toc366078603"/>
      <w:bookmarkStart w:id="3433" w:name="_Toc366079589"/>
      <w:bookmarkStart w:id="3434" w:name="_Toc366080201"/>
      <w:bookmarkStart w:id="3435" w:name="_Toc366080810"/>
      <w:bookmarkStart w:id="3436" w:name="_Toc366505150"/>
      <w:bookmarkStart w:id="3437" w:name="_Toc366508519"/>
      <w:bookmarkStart w:id="3438" w:name="_Toc366513020"/>
      <w:bookmarkStart w:id="3439" w:name="_Toc366574209"/>
      <w:bookmarkStart w:id="3440" w:name="_Toc366578002"/>
      <w:bookmarkStart w:id="3441" w:name="_Toc366578596"/>
      <w:bookmarkStart w:id="3442" w:name="_Toc366579188"/>
      <w:bookmarkStart w:id="3443" w:name="_Toc366579779"/>
      <w:bookmarkStart w:id="3444" w:name="_Toc366580371"/>
      <w:bookmarkStart w:id="3445" w:name="_Toc366580962"/>
      <w:bookmarkStart w:id="3446" w:name="_Toc366581554"/>
      <w:bookmarkStart w:id="3447" w:name="_Toc351912692"/>
      <w:bookmarkStart w:id="3448" w:name="_Toc351914713"/>
      <w:bookmarkStart w:id="3449" w:name="_Toc351915179"/>
      <w:bookmarkStart w:id="3450" w:name="_Toc361231218"/>
      <w:bookmarkStart w:id="3451" w:name="_Toc361231744"/>
      <w:bookmarkStart w:id="3452" w:name="_Toc362445042"/>
      <w:bookmarkStart w:id="3453" w:name="_Toc363908964"/>
      <w:bookmarkStart w:id="3454" w:name="_Toc364463387"/>
      <w:bookmarkStart w:id="3455" w:name="_Toc366077985"/>
      <w:bookmarkStart w:id="3456" w:name="_Toc366078604"/>
      <w:bookmarkStart w:id="3457" w:name="_Toc366079590"/>
      <w:bookmarkStart w:id="3458" w:name="_Toc366080202"/>
      <w:bookmarkStart w:id="3459" w:name="_Toc366080811"/>
      <w:bookmarkStart w:id="3460" w:name="_Toc366505151"/>
      <w:bookmarkStart w:id="3461" w:name="_Toc366508520"/>
      <w:bookmarkStart w:id="3462" w:name="_Toc366513021"/>
      <w:bookmarkStart w:id="3463" w:name="_Toc366574210"/>
      <w:bookmarkStart w:id="3464" w:name="_Toc366578003"/>
      <w:bookmarkStart w:id="3465" w:name="_Toc366578597"/>
      <w:bookmarkStart w:id="3466" w:name="_Toc366579189"/>
      <w:bookmarkStart w:id="3467" w:name="_Toc366579780"/>
      <w:bookmarkStart w:id="3468" w:name="_Toc366580372"/>
      <w:bookmarkStart w:id="3469" w:name="_Toc366580963"/>
      <w:bookmarkStart w:id="3470" w:name="_Toc366581555"/>
      <w:bookmarkStart w:id="3471" w:name="_Toc322911605"/>
      <w:bookmarkStart w:id="3472" w:name="_Toc322912144"/>
      <w:bookmarkStart w:id="3473" w:name="_Toc329092994"/>
      <w:bookmarkStart w:id="3474" w:name="_Toc332701507"/>
      <w:bookmarkStart w:id="3475" w:name="_Toc332701814"/>
      <w:bookmarkStart w:id="3476" w:name="_Toc332711608"/>
      <w:bookmarkStart w:id="3477" w:name="_Toc332711916"/>
      <w:bookmarkStart w:id="3478" w:name="_Toc332712218"/>
      <w:bookmarkStart w:id="3479" w:name="_Toc332724134"/>
      <w:bookmarkStart w:id="3480" w:name="_Toc332724434"/>
      <w:bookmarkStart w:id="3481" w:name="_Toc341102730"/>
      <w:bookmarkStart w:id="3482" w:name="_Toc347241463"/>
      <w:bookmarkStart w:id="3483" w:name="_Toc347744656"/>
      <w:bookmarkStart w:id="3484" w:name="_Toc348984439"/>
      <w:bookmarkStart w:id="3485" w:name="_Toc348984744"/>
      <w:bookmarkStart w:id="3486" w:name="_Toc349037907"/>
      <w:bookmarkStart w:id="3487" w:name="_Toc349038212"/>
      <w:bookmarkStart w:id="3488" w:name="_Toc349042700"/>
      <w:bookmarkStart w:id="3489" w:name="_Toc349642122"/>
      <w:bookmarkStart w:id="3490" w:name="_Toc351912693"/>
      <w:bookmarkStart w:id="3491" w:name="_Toc351914714"/>
      <w:bookmarkStart w:id="3492" w:name="_Toc351915180"/>
      <w:bookmarkStart w:id="3493" w:name="_Toc361231219"/>
      <w:bookmarkStart w:id="3494" w:name="_Toc361231745"/>
      <w:bookmarkStart w:id="3495" w:name="_Toc362445043"/>
      <w:bookmarkStart w:id="3496" w:name="_Toc363908965"/>
      <w:bookmarkStart w:id="3497" w:name="_Toc364463388"/>
      <w:bookmarkStart w:id="3498" w:name="_Toc366077986"/>
      <w:bookmarkStart w:id="3499" w:name="_Toc366078605"/>
      <w:bookmarkStart w:id="3500" w:name="_Toc366079591"/>
      <w:bookmarkStart w:id="3501" w:name="_Toc366080203"/>
      <w:bookmarkStart w:id="3502" w:name="_Toc366080812"/>
      <w:bookmarkStart w:id="3503" w:name="_Toc366505152"/>
      <w:bookmarkStart w:id="3504" w:name="_Toc366508521"/>
      <w:bookmarkStart w:id="3505" w:name="_Toc366513022"/>
      <w:bookmarkStart w:id="3506" w:name="_Toc366574211"/>
      <w:bookmarkStart w:id="3507" w:name="_Toc366578004"/>
      <w:bookmarkStart w:id="3508" w:name="_Toc366578598"/>
      <w:bookmarkStart w:id="3509" w:name="_Toc366579190"/>
      <w:bookmarkStart w:id="3510" w:name="_Toc366579781"/>
      <w:bookmarkStart w:id="3511" w:name="_Toc366580373"/>
      <w:bookmarkStart w:id="3512" w:name="_Toc366580964"/>
      <w:bookmarkStart w:id="3513" w:name="_Toc366581556"/>
      <w:bookmarkStart w:id="3514" w:name="_Toc254776199"/>
      <w:bookmarkStart w:id="3515" w:name="_Toc254776225"/>
      <w:bookmarkStart w:id="3516" w:name="_Toc52984561"/>
      <w:bookmarkStart w:id="3517" w:name="_Toc179788280"/>
      <w:bookmarkStart w:id="3518" w:name="_Toc199516301"/>
      <w:bookmarkStart w:id="3519" w:name="_Toc194983965"/>
      <w:bookmarkStart w:id="3520" w:name="_Toc243112813"/>
      <w:bookmarkStart w:id="3521" w:name="_Ref348976487"/>
      <w:bookmarkStart w:id="3522" w:name="_Ref348976498"/>
      <w:bookmarkStart w:id="3523" w:name="_Toc349042701"/>
      <w:bookmarkStart w:id="3524" w:name="_Ref38549907"/>
      <w:bookmarkStart w:id="3525" w:name="_Ref38560357"/>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r>
        <w:t>Recoverable</w:t>
      </w:r>
      <w:proofErr w:type="spellEnd"/>
      <w:r>
        <w:t xml:space="preserve"> Error</w:t>
      </w:r>
      <w:bookmarkEnd w:id="3516"/>
    </w:p>
    <w:p w14:paraId="3D0CA222" w14:textId="68044F19" w:rsidR="00181613" w:rsidRDefault="00181613" w:rsidP="00181613">
      <w:r>
        <w:t xml:space="preserve">This error type is used with the </w:t>
      </w:r>
      <w:proofErr w:type="spellStart"/>
      <w:r>
        <w:t>dfdl:assert</w:t>
      </w:r>
      <w:proofErr w:type="spellEnd"/>
      <w:r>
        <w:t xml:space="preserve"> annotation when parsing to permit the checking of physical format constraints without terminating a parse. For</w:t>
      </w:r>
      <w:r>
        <w:rPr>
          <w:rFonts w:eastAsia="Helv"/>
        </w:rPr>
        <w:t xml:space="preserve"> </w:t>
      </w:r>
      <w:r>
        <w:t xml:space="preserve">example, some formats will have redundancy by having known lengths, as well as delimiters. A </w:t>
      </w:r>
      <w:del w:id="3526" w:author="Mike Beckerle" w:date="2020-10-08T20:35:00Z">
        <w:r w:rsidDel="00B31DA3">
          <w:delText>recoverable error</w:delText>
        </w:r>
      </w:del>
      <w:ins w:id="3527" w:author="Mike Beckerle" w:date="2020-10-08T20:35:00Z">
        <w:r w:rsidR="00B31DA3">
          <w:t>Recoverable Error</w:t>
        </w:r>
      </w:ins>
      <w:r>
        <w:t xml:space="preserve">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18270B4C" w:rsidR="00181613" w:rsidRDefault="00181613" w:rsidP="00181613">
      <w:del w:id="3528" w:author="Mike Beckerle" w:date="2020-10-08T20:35:00Z">
        <w:r w:rsidDel="00B31DA3">
          <w:delText>Recoverable error</w:delText>
        </w:r>
      </w:del>
      <w:ins w:id="3529" w:author="Mike Beckerle" w:date="2020-10-08T20:35:00Z">
        <w:r w:rsidR="00B31DA3">
          <w:t>Recoverable Error</w:t>
        </w:r>
      </w:ins>
      <w:r>
        <w:t xml:space="preserve">s are independent of validation, and when resolving points of uncertainty, </w:t>
      </w:r>
      <w:del w:id="3530" w:author="Mike Beckerle" w:date="2020-10-08T20:35:00Z">
        <w:r w:rsidDel="00B31DA3">
          <w:delText>recoverable error</w:delText>
        </w:r>
      </w:del>
      <w:ins w:id="3531" w:author="Mike Beckerle" w:date="2020-10-08T20:35:00Z">
        <w:r w:rsidR="00B31DA3">
          <w:t>Recoverable Error</w:t>
        </w:r>
      </w:ins>
      <w:r>
        <w:t>s are ignored.</w:t>
      </w:r>
    </w:p>
    <w:p w14:paraId="30D1E90A" w14:textId="77777777" w:rsidR="000E1214" w:rsidRDefault="00A87198" w:rsidP="00B31DA3">
      <w:pPr>
        <w:pStyle w:val="Heading2"/>
      </w:pPr>
      <w:bookmarkStart w:id="3532" w:name="_Ref39164191"/>
      <w:bookmarkStart w:id="3533" w:name="_Toc52984562"/>
      <w:r>
        <w:t>DFDL Data Syntax Grammar</w:t>
      </w:r>
      <w:bookmarkEnd w:id="3517"/>
      <w:bookmarkEnd w:id="3518"/>
      <w:bookmarkEnd w:id="3519"/>
      <w:bookmarkEnd w:id="3520"/>
      <w:bookmarkEnd w:id="3521"/>
      <w:bookmarkEnd w:id="3522"/>
      <w:bookmarkEnd w:id="3523"/>
      <w:bookmarkEnd w:id="3524"/>
      <w:bookmarkEnd w:id="3525"/>
      <w:bookmarkEnd w:id="3532"/>
      <w:bookmarkEnd w:id="3533"/>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rsidP="00C31ED0">
      <w:pPr>
        <w:numPr>
          <w:ilvl w:val="0"/>
          <w:numId w:val="54"/>
        </w:numPr>
      </w:pPr>
      <w:r>
        <w:t xml:space="preserve">Content </w:t>
      </w:r>
    </w:p>
    <w:p w14:paraId="7D9FF5B1" w14:textId="77777777" w:rsidR="000E1214" w:rsidRDefault="00A87198" w:rsidP="00C31ED0">
      <w:pPr>
        <w:numPr>
          <w:ilvl w:val="0"/>
          <w:numId w:val="54"/>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534" w:name="_Toc322911607"/>
      <w:bookmarkStart w:id="3535" w:name="_Toc322912146"/>
      <w:bookmarkStart w:id="3536" w:name="_Toc329092996"/>
      <w:bookmarkStart w:id="3537" w:name="_Toc332701509"/>
      <w:bookmarkStart w:id="3538" w:name="_Toc332701816"/>
      <w:bookmarkStart w:id="3539" w:name="_Toc332711610"/>
      <w:bookmarkStart w:id="3540" w:name="_Toc332711918"/>
      <w:bookmarkStart w:id="3541" w:name="_Toc332712220"/>
      <w:bookmarkStart w:id="3542" w:name="_Toc332724136"/>
      <w:bookmarkStart w:id="3543" w:name="_Toc332724436"/>
      <w:bookmarkStart w:id="3544" w:name="_Toc341102732"/>
      <w:bookmarkStart w:id="3545" w:name="_Toc347241465"/>
      <w:bookmarkStart w:id="3546" w:name="_Toc347744658"/>
      <w:bookmarkStart w:id="3547" w:name="_Toc348984441"/>
      <w:bookmarkStart w:id="3548" w:name="_Toc348984746"/>
      <w:bookmarkStart w:id="3549" w:name="_Toc349037909"/>
      <w:bookmarkStart w:id="3550" w:name="_Toc349038214"/>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xml:space="preserve">= </w:t>
            </w:r>
            <w:proofErr w:type="spellStart"/>
            <w:r>
              <w:rPr>
                <w:b/>
                <w:bCs/>
              </w:rPr>
              <w:t>SimpleElement</w:t>
            </w:r>
            <w:proofErr w:type="spellEnd"/>
            <w:r>
              <w:rPr>
                <w:b/>
                <w:bCs/>
              </w:rPr>
              <w:t xml:space="preserve"> | </w:t>
            </w:r>
            <w:proofErr w:type="spellStart"/>
            <w:r>
              <w:rPr>
                <w:b/>
                <w:bCs/>
              </w:rPr>
              <w:t>ComplexElement</w:t>
            </w:r>
            <w:proofErr w:type="spellEnd"/>
          </w:p>
          <w:p w14:paraId="517B69FE" w14:textId="77777777" w:rsidR="000E1214" w:rsidRDefault="000E1214">
            <w:pPr>
              <w:pStyle w:val="TableContents"/>
            </w:pPr>
          </w:p>
          <w:p w14:paraId="069E09F2" w14:textId="77777777" w:rsidR="000E1214" w:rsidRDefault="00A87198">
            <w:pPr>
              <w:pStyle w:val="TableContents"/>
            </w:pPr>
            <w:proofErr w:type="spellStart"/>
            <w:r>
              <w:t>SimpleElement</w:t>
            </w:r>
            <w:proofErr w:type="spellEnd"/>
            <w:r>
              <w:t xml:space="preserve"> = </w:t>
            </w:r>
            <w:proofErr w:type="spellStart"/>
            <w:r>
              <w:t>SimpleLiteralNilElementRep</w:t>
            </w:r>
            <w:proofErr w:type="spellEnd"/>
            <w:r>
              <w:t xml:space="preserve"> | </w:t>
            </w:r>
            <w:proofErr w:type="spellStart"/>
            <w:r>
              <w:t>SimpleEmptyElementRep</w:t>
            </w:r>
            <w:proofErr w:type="spellEnd"/>
            <w:r>
              <w:t xml:space="preserve"> | </w:t>
            </w:r>
          </w:p>
          <w:p w14:paraId="77F04621" w14:textId="77777777" w:rsidR="000E1214" w:rsidRDefault="00A87198">
            <w:pPr>
              <w:pStyle w:val="TableContents"/>
            </w:pPr>
            <w:r>
              <w:t xml:space="preserve">                            </w:t>
            </w:r>
            <w:proofErr w:type="spellStart"/>
            <w:r>
              <w:t>SimpleNormalRep</w:t>
            </w:r>
            <w:proofErr w:type="spellEnd"/>
            <w:r>
              <w:t xml:space="preserve"> </w:t>
            </w:r>
          </w:p>
          <w:p w14:paraId="57BF4930" w14:textId="77777777" w:rsidR="000E1214" w:rsidRDefault="00A87198">
            <w:pPr>
              <w:pStyle w:val="TableContents"/>
            </w:pPr>
            <w:proofErr w:type="spellStart"/>
            <w:r>
              <w:t>SimpleEnclosedElement</w:t>
            </w:r>
            <w:proofErr w:type="spellEnd"/>
            <w:r>
              <w:t xml:space="preserve"> = </w:t>
            </w:r>
            <w:proofErr w:type="spellStart"/>
            <w:r>
              <w:t>SimpleElement</w:t>
            </w:r>
            <w:proofErr w:type="spellEnd"/>
            <w:r>
              <w:t xml:space="preserve"> | </w:t>
            </w:r>
            <w:proofErr w:type="spellStart"/>
            <w:r>
              <w:t>AbsentElementRep</w:t>
            </w:r>
            <w:proofErr w:type="spellEnd"/>
            <w:r>
              <w:t xml:space="preserve"> </w:t>
            </w:r>
          </w:p>
          <w:p w14:paraId="6067912D" w14:textId="77777777" w:rsidR="000E1214" w:rsidRDefault="000E1214">
            <w:pPr>
              <w:pStyle w:val="TableContents"/>
            </w:pPr>
          </w:p>
          <w:p w14:paraId="003943EB" w14:textId="77777777" w:rsidR="000E1214" w:rsidRDefault="00A87198">
            <w:pPr>
              <w:pStyle w:val="TableContents"/>
            </w:pPr>
            <w:proofErr w:type="spellStart"/>
            <w:r>
              <w:t>ComplexElement</w:t>
            </w:r>
            <w:proofErr w:type="spellEnd"/>
            <w:r>
              <w:t xml:space="preserve"> = </w:t>
            </w:r>
            <w:proofErr w:type="spellStart"/>
            <w:r>
              <w:t>ComplexLiteralNilElementRep</w:t>
            </w:r>
            <w:proofErr w:type="spellEnd"/>
            <w:r>
              <w:t xml:space="preserve"> | </w:t>
            </w:r>
            <w:proofErr w:type="spellStart"/>
            <w:r>
              <w:t>ComplexNormalRep</w:t>
            </w:r>
            <w:proofErr w:type="spellEnd"/>
            <w:r>
              <w:t xml:space="preserve"> | </w:t>
            </w:r>
          </w:p>
          <w:p w14:paraId="2FEF364F" w14:textId="77777777" w:rsidR="000E1214" w:rsidRDefault="00A87198">
            <w:pPr>
              <w:pStyle w:val="TableContents"/>
            </w:pPr>
            <w:r>
              <w:t xml:space="preserve">                               </w:t>
            </w:r>
            <w:proofErr w:type="spellStart"/>
            <w:r>
              <w:t>ComplexEmptyElementRep</w:t>
            </w:r>
            <w:proofErr w:type="spellEnd"/>
            <w:r>
              <w:t xml:space="preserve"> </w:t>
            </w:r>
          </w:p>
          <w:p w14:paraId="0703476D" w14:textId="77777777" w:rsidR="000E1214" w:rsidRDefault="00A87198">
            <w:pPr>
              <w:pStyle w:val="TableContents"/>
            </w:pPr>
            <w:proofErr w:type="spellStart"/>
            <w:r>
              <w:t>ComplexEnclosedElement</w:t>
            </w:r>
            <w:proofErr w:type="spellEnd"/>
            <w:r>
              <w:t xml:space="preserve"> = </w:t>
            </w:r>
            <w:proofErr w:type="spellStart"/>
            <w:r>
              <w:t>ComplexElement</w:t>
            </w:r>
            <w:proofErr w:type="spellEnd"/>
            <w:r>
              <w:t xml:space="preserve"> | </w:t>
            </w:r>
            <w:proofErr w:type="spellStart"/>
            <w:r>
              <w:t>AbsentElementRep</w:t>
            </w:r>
            <w:proofErr w:type="spellEnd"/>
            <w:r>
              <w:t xml:space="preserve"> </w:t>
            </w:r>
          </w:p>
          <w:p w14:paraId="23D7D07B" w14:textId="77777777" w:rsidR="000E1214" w:rsidRDefault="000E1214">
            <w:pPr>
              <w:pStyle w:val="TableContents"/>
            </w:pPr>
          </w:p>
          <w:p w14:paraId="2965B4C9" w14:textId="77777777" w:rsidR="000E1214" w:rsidRDefault="00A87198">
            <w:proofErr w:type="spellStart"/>
            <w:r>
              <w:t>EnclosedElement</w:t>
            </w:r>
            <w:proofErr w:type="spellEnd"/>
            <w:r>
              <w:t xml:space="preserve"> = </w:t>
            </w:r>
            <w:proofErr w:type="spellStart"/>
            <w:r>
              <w:t>SimpleEnclosedElement</w:t>
            </w:r>
            <w:proofErr w:type="spellEnd"/>
            <w:r>
              <w:t xml:space="preserve"> | </w:t>
            </w:r>
            <w:proofErr w:type="spellStart"/>
            <w:r>
              <w:t>ComplexEnclosedElement</w:t>
            </w:r>
            <w:proofErr w:type="spellEnd"/>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proofErr w:type="spellStart"/>
            <w:r>
              <w:t>AbsentElementRep</w:t>
            </w:r>
            <w:proofErr w:type="spellEnd"/>
            <w:r>
              <w:t xml:space="preserve">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proofErr w:type="spellStart"/>
            <w:r>
              <w:t>SimpleEmptyElementRep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186AEF8A" w14:textId="77777777" w:rsidR="000E1214" w:rsidRDefault="00A87198">
            <w:pPr>
              <w:pStyle w:val="TableContents"/>
            </w:pPr>
            <w:proofErr w:type="spellStart"/>
            <w:r>
              <w:t>ComplexEmptyElementRep</w:t>
            </w:r>
            <w:proofErr w:type="spellEnd"/>
            <w:r>
              <w:t xml:space="preserve"> = </w:t>
            </w:r>
            <w:r>
              <w:rPr>
                <w:lang w:bidi="he-IL"/>
              </w:rPr>
              <w:t xml:space="preserve"> </w:t>
            </w:r>
            <w:proofErr w:type="spellStart"/>
            <w:r>
              <w:rPr>
                <w:lang w:bidi="he-IL"/>
              </w:rPr>
              <w:t>EmptyElementLeftFraming</w:t>
            </w:r>
            <w:proofErr w:type="spellEnd"/>
            <w:r>
              <w:rPr>
                <w:lang w:bidi="he-IL"/>
              </w:rPr>
              <w:t xml:space="preserve"> </w:t>
            </w:r>
            <w:proofErr w:type="spellStart"/>
            <w:r>
              <w:t>EmptyElementRightFraming</w:t>
            </w:r>
            <w:proofErr w:type="spellEnd"/>
          </w:p>
          <w:p w14:paraId="59744B63" w14:textId="77777777" w:rsidR="000E1214" w:rsidRDefault="000E1214">
            <w:pPr>
              <w:pStyle w:val="TableContents"/>
            </w:pPr>
          </w:p>
          <w:p w14:paraId="5D7CEF07" w14:textId="77777777" w:rsidR="000E1214" w:rsidRDefault="00A87198">
            <w:pPr>
              <w:pStyle w:val="TableContents"/>
            </w:pPr>
            <w:proofErr w:type="spellStart"/>
            <w:r>
              <w:t>EmptyElementLeftFraming</w:t>
            </w:r>
            <w:proofErr w:type="spellEnd"/>
            <w:r>
              <w:t xml:space="preserve"> = </w:t>
            </w:r>
            <w:proofErr w:type="spellStart"/>
            <w:r>
              <w:t>LeadingAlignment</w:t>
            </w:r>
            <w:proofErr w:type="spellEnd"/>
            <w:r>
              <w:t xml:space="preserve"> </w:t>
            </w:r>
            <w:proofErr w:type="spellStart"/>
            <w:r>
              <w:rPr>
                <w:b/>
                <w:bCs/>
                <w:i/>
                <w:iCs/>
              </w:rPr>
              <w:t>EmptyElementInitiator</w:t>
            </w:r>
            <w:proofErr w:type="spellEnd"/>
            <w:r>
              <w:rPr>
                <w:b/>
                <w:bCs/>
                <w:i/>
                <w:iCs/>
              </w:rPr>
              <w:t xml:space="preserve"> </w:t>
            </w:r>
            <w:proofErr w:type="spellStart"/>
            <w:r>
              <w:rPr>
                <w:lang w:bidi="he-IL"/>
              </w:rPr>
              <w:t>PrefixLength</w:t>
            </w:r>
            <w:proofErr w:type="spellEnd"/>
          </w:p>
          <w:p w14:paraId="1CEAC61F" w14:textId="77777777" w:rsidR="000E1214" w:rsidRDefault="00A87198">
            <w:pPr>
              <w:pStyle w:val="TableContents"/>
            </w:pPr>
            <w:proofErr w:type="spellStart"/>
            <w:r>
              <w:t>EmptyElementRightFraming</w:t>
            </w:r>
            <w:proofErr w:type="spellEnd"/>
            <w:r>
              <w:t xml:space="preserve"> = </w:t>
            </w:r>
            <w:proofErr w:type="spellStart"/>
            <w:r>
              <w:rPr>
                <w:b/>
                <w:bCs/>
                <w:i/>
                <w:iCs/>
              </w:rPr>
              <w:t>EmptyElementTerminator</w:t>
            </w:r>
            <w:proofErr w:type="spellEnd"/>
            <w:r>
              <w:t xml:space="preserve"> </w:t>
            </w:r>
            <w:proofErr w:type="spellStart"/>
            <w:r>
              <w:t>TrailingAlignment</w:t>
            </w:r>
            <w:proofErr w:type="spellEnd"/>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proofErr w:type="spellStart"/>
            <w:r>
              <w:t>SimpleLiteralNilElementRep</w:t>
            </w:r>
            <w:proofErr w:type="spellEnd"/>
            <w:r>
              <w:t xml:space="preserve"> = </w:t>
            </w:r>
            <w:proofErr w:type="spellStart"/>
            <w:r>
              <w:t>NilElementLeftFraming</w:t>
            </w:r>
            <w:proofErr w:type="spellEnd"/>
            <w:r>
              <w:t xml:space="preserve"> [</w:t>
            </w:r>
            <w:proofErr w:type="spellStart"/>
            <w:r>
              <w:rPr>
                <w:b/>
                <w:i/>
              </w:rPr>
              <w:t>NilLiteralCharacters</w:t>
            </w:r>
            <w:proofErr w:type="spellEnd"/>
            <w:r>
              <w:t xml:space="preserve"> | </w:t>
            </w:r>
          </w:p>
          <w:p w14:paraId="679864B7" w14:textId="77777777" w:rsidR="000E1214" w:rsidRDefault="00A87198">
            <w:pPr>
              <w:pStyle w:val="TableContents"/>
            </w:pPr>
            <w:r>
              <w:t xml:space="preserve">                                                 </w:t>
            </w:r>
            <w:proofErr w:type="spellStart"/>
            <w:r>
              <w:t>NilElementLiteralContent</w:t>
            </w:r>
            <w:proofErr w:type="spellEnd"/>
            <w:r>
              <w:t>] NilElementRightFraming</w:t>
            </w:r>
          </w:p>
          <w:p w14:paraId="5C5CAD46" w14:textId="77777777" w:rsidR="000E1214" w:rsidRDefault="00A87198">
            <w:pPr>
              <w:pStyle w:val="TableContents"/>
              <w:rPr>
                <w:b/>
                <w:i/>
              </w:rPr>
            </w:pPr>
            <w:proofErr w:type="spellStart"/>
            <w:r>
              <w:t>ComplexLiteralNilElementRep</w:t>
            </w:r>
            <w:proofErr w:type="spellEnd"/>
            <w:r>
              <w:t xml:space="preserve"> = </w:t>
            </w:r>
            <w:proofErr w:type="spellStart"/>
            <w:r>
              <w:t>NilElementLeftFraming</w:t>
            </w:r>
            <w:proofErr w:type="spellEnd"/>
            <w:r>
              <w:t xml:space="preserve"> </w:t>
            </w:r>
            <w:proofErr w:type="spellStart"/>
            <w:r>
              <w:rPr>
                <w:b/>
                <w:i/>
              </w:rPr>
              <w:t>NilLiteralValue</w:t>
            </w:r>
            <w:proofErr w:type="spellEnd"/>
          </w:p>
          <w:p w14:paraId="6A704CBD" w14:textId="77777777" w:rsidR="000E1214" w:rsidRDefault="00A87198">
            <w:pPr>
              <w:pStyle w:val="TableContents"/>
            </w:pPr>
            <w:r>
              <w:t xml:space="preserve">                                                    </w:t>
            </w:r>
            <w:proofErr w:type="spellStart"/>
            <w:r>
              <w:t>NilElementRightFraming</w:t>
            </w:r>
            <w:proofErr w:type="spellEnd"/>
          </w:p>
          <w:p w14:paraId="713CE797" w14:textId="77777777" w:rsidR="000E1214" w:rsidRDefault="000E1214">
            <w:pPr>
              <w:pStyle w:val="TableContents"/>
            </w:pPr>
          </w:p>
          <w:p w14:paraId="488D9280" w14:textId="77777777" w:rsidR="000E1214" w:rsidRDefault="00A87198">
            <w:pPr>
              <w:pStyle w:val="TableContents"/>
            </w:pPr>
            <w:proofErr w:type="spellStart"/>
            <w:r>
              <w:t>NilElementLeftFraming</w:t>
            </w:r>
            <w:proofErr w:type="spellEnd"/>
            <w:r>
              <w:t xml:space="preserve"> = </w:t>
            </w:r>
            <w:proofErr w:type="spellStart"/>
            <w:r>
              <w:t>LeadingAlignment</w:t>
            </w:r>
            <w:proofErr w:type="spellEnd"/>
            <w:r>
              <w:t xml:space="preserve"> </w:t>
            </w:r>
            <w:proofErr w:type="spellStart"/>
            <w:r>
              <w:rPr>
                <w:b/>
                <w:bCs/>
                <w:i/>
                <w:iCs/>
              </w:rPr>
              <w:t>NilElementInitiator</w:t>
            </w:r>
            <w:proofErr w:type="spellEnd"/>
            <w:r>
              <w:rPr>
                <w:b/>
                <w:bCs/>
                <w:i/>
                <w:iCs/>
              </w:rPr>
              <w:t xml:space="preserve"> </w:t>
            </w:r>
            <w:proofErr w:type="spellStart"/>
            <w:r>
              <w:rPr>
                <w:lang w:bidi="he-IL"/>
              </w:rPr>
              <w:t>PrefixLength</w:t>
            </w:r>
            <w:proofErr w:type="spellEnd"/>
          </w:p>
          <w:p w14:paraId="7A3A2212" w14:textId="77777777" w:rsidR="000E1214" w:rsidRDefault="00A87198">
            <w:pPr>
              <w:pStyle w:val="TableContents"/>
            </w:pPr>
            <w:proofErr w:type="spellStart"/>
            <w:r>
              <w:t>NilElementRightFraming</w:t>
            </w:r>
            <w:proofErr w:type="spellEnd"/>
            <w:r>
              <w:t xml:space="preserve"> = </w:t>
            </w:r>
            <w:proofErr w:type="spellStart"/>
            <w:r>
              <w:rPr>
                <w:b/>
                <w:bCs/>
                <w:i/>
                <w:iCs/>
              </w:rPr>
              <w:t>NilElementTerminator</w:t>
            </w:r>
            <w:proofErr w:type="spellEnd"/>
            <w:r>
              <w:t xml:space="preserve"> </w:t>
            </w:r>
            <w:proofErr w:type="spellStart"/>
            <w:r>
              <w:t>TrailingAlignment</w:t>
            </w:r>
            <w:proofErr w:type="spellEnd"/>
          </w:p>
          <w:p w14:paraId="233A0A1F" w14:textId="77777777" w:rsidR="000E1214" w:rsidRDefault="000E1214">
            <w:pPr>
              <w:pStyle w:val="TableContents"/>
            </w:pPr>
          </w:p>
          <w:p w14:paraId="04A30B3A" w14:textId="77777777" w:rsidR="000E1214" w:rsidRDefault="00A87198">
            <w:pPr>
              <w:pStyle w:val="TableContents"/>
            </w:pPr>
            <w:proofErr w:type="spellStart"/>
            <w:r>
              <w:t>NilElementLiteralContent</w:t>
            </w:r>
            <w:proofErr w:type="spellEnd"/>
            <w:r>
              <w:t xml:space="preserve"> = </w:t>
            </w:r>
            <w:proofErr w:type="spellStart"/>
            <w:r>
              <w:rPr>
                <w:b/>
                <w:bCs/>
                <w:i/>
                <w:iCs/>
                <w:lang w:bidi="he-IL"/>
              </w:rPr>
              <w:t>LeftPadding</w:t>
            </w:r>
            <w:proofErr w:type="spellEnd"/>
            <w:r>
              <w:t xml:space="preserve"> </w:t>
            </w:r>
            <w:proofErr w:type="spellStart"/>
            <w:r>
              <w:rPr>
                <w:b/>
                <w:i/>
                <w:lang w:bidi="he-IL"/>
              </w:rPr>
              <w:t>NilLiteralValue</w:t>
            </w:r>
            <w:proofErr w:type="spellEnd"/>
            <w:r>
              <w:rPr>
                <w:b/>
                <w:i/>
                <w:lang w:bidi="he-IL"/>
              </w:rPr>
              <w:t xml:space="preserve"> </w:t>
            </w:r>
            <w:proofErr w:type="spellStart"/>
            <w:r>
              <w:rPr>
                <w:bCs/>
                <w:iCs/>
                <w:lang w:bidi="he-IL"/>
              </w:rPr>
              <w:t>RightPadOrFill</w:t>
            </w:r>
            <w:proofErr w:type="spellEnd"/>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proofErr w:type="spellStart"/>
            <w:r>
              <w:t>SimpleNormalRep</w:t>
            </w:r>
            <w:proofErr w:type="spellEnd"/>
            <w:r>
              <w:t xml:space="preserve"> = </w:t>
            </w:r>
            <w:proofErr w:type="spellStart"/>
            <w:r>
              <w:rPr>
                <w:lang w:bidi="he-IL"/>
              </w:rPr>
              <w:t>LeftFraming</w:t>
            </w:r>
            <w:proofErr w:type="spellEnd"/>
            <w:r>
              <w:rPr>
                <w:lang w:bidi="he-IL"/>
              </w:rPr>
              <w:t xml:space="preserve"> </w:t>
            </w:r>
            <w:proofErr w:type="spellStart"/>
            <w:r>
              <w:rPr>
                <w:lang w:bidi="he-IL"/>
              </w:rPr>
              <w:t>PrefixLength</w:t>
            </w:r>
            <w:proofErr w:type="spellEnd"/>
            <w:r>
              <w:rPr>
                <w:lang w:bidi="he-IL"/>
              </w:rPr>
              <w:t xml:space="preserve"> </w:t>
            </w:r>
            <w:proofErr w:type="spellStart"/>
            <w:r>
              <w:t>SimpleContent</w:t>
            </w:r>
            <w:proofErr w:type="spellEnd"/>
            <w:r>
              <w:t xml:space="preserve"> </w:t>
            </w:r>
            <w:proofErr w:type="spellStart"/>
            <w:r>
              <w:rPr>
                <w:lang w:bidi="he-IL"/>
              </w:rPr>
              <w:t>RightFraming</w:t>
            </w:r>
            <w:proofErr w:type="spellEnd"/>
          </w:p>
          <w:p w14:paraId="67FECB48" w14:textId="77777777" w:rsidR="000E1214" w:rsidRDefault="00A87198">
            <w:pPr>
              <w:pStyle w:val="TableContents"/>
              <w:rPr>
                <w:lang w:bidi="he-IL"/>
              </w:rPr>
            </w:pPr>
            <w:proofErr w:type="spellStart"/>
            <w:r>
              <w:t>ComplexNormalRep</w:t>
            </w:r>
            <w:proofErr w:type="spellEnd"/>
            <w:r>
              <w:t xml:space="preserve"> = </w:t>
            </w:r>
            <w:proofErr w:type="spellStart"/>
            <w:r>
              <w:t>LeftFraming</w:t>
            </w:r>
            <w:proofErr w:type="spellEnd"/>
            <w:r>
              <w:t xml:space="preserve"> </w:t>
            </w:r>
            <w:proofErr w:type="spellStart"/>
            <w:r>
              <w:rPr>
                <w:lang w:bidi="he-IL"/>
              </w:rPr>
              <w:t>PrefixLength</w:t>
            </w:r>
            <w:proofErr w:type="spellEnd"/>
            <w:r>
              <w:rPr>
                <w:lang w:bidi="he-IL"/>
              </w:rPr>
              <w:t xml:space="preserve"> </w:t>
            </w:r>
            <w:proofErr w:type="spellStart"/>
            <w:r>
              <w:rPr>
                <w:lang w:bidi="he-IL"/>
              </w:rPr>
              <w:t>ComplexContent</w:t>
            </w:r>
            <w:proofErr w:type="spellEnd"/>
            <w:r>
              <w:rPr>
                <w:lang w:bidi="he-IL"/>
              </w:rPr>
              <w:t xml:space="preserve"> </w:t>
            </w:r>
            <w:proofErr w:type="spellStart"/>
            <w:r>
              <w:rPr>
                <w:lang w:bidi="he-IL"/>
              </w:rPr>
              <w:t>RightFraming</w:t>
            </w:r>
            <w:proofErr w:type="spellEnd"/>
          </w:p>
          <w:p w14:paraId="34C986E3" w14:textId="77777777" w:rsidR="000E1214" w:rsidRDefault="000E1214">
            <w:pPr>
              <w:pStyle w:val="TableContents"/>
            </w:pPr>
          </w:p>
          <w:p w14:paraId="3248845D" w14:textId="77777777" w:rsidR="000E1214" w:rsidRDefault="00A87198">
            <w:pPr>
              <w:pStyle w:val="TableContents"/>
            </w:pPr>
            <w:proofErr w:type="spellStart"/>
            <w:r>
              <w:rPr>
                <w:lang w:bidi="he-IL"/>
              </w:rPr>
              <w:t>LeftFraming</w:t>
            </w:r>
            <w:proofErr w:type="spellEnd"/>
            <w:r>
              <w:rPr>
                <w:lang w:bidi="he-IL"/>
              </w:rPr>
              <w:t xml:space="preserve"> = </w:t>
            </w:r>
            <w:proofErr w:type="spellStart"/>
            <w:r>
              <w:t>LeadingAlignment</w:t>
            </w:r>
            <w:proofErr w:type="spellEnd"/>
            <w:r>
              <w:t xml:space="preserve"> </w:t>
            </w:r>
            <w:r>
              <w:rPr>
                <w:b/>
                <w:bCs/>
                <w:i/>
                <w:iCs/>
              </w:rPr>
              <w:t>Initiator</w:t>
            </w:r>
            <w:r>
              <w:rPr>
                <w:lang w:bidi="he-IL"/>
              </w:rPr>
              <w:t xml:space="preserve"> </w:t>
            </w:r>
          </w:p>
          <w:p w14:paraId="230AABB8" w14:textId="77777777" w:rsidR="000E1214" w:rsidRDefault="00A87198">
            <w:pPr>
              <w:pStyle w:val="TableContents"/>
            </w:pPr>
            <w:proofErr w:type="spellStart"/>
            <w:r>
              <w:rPr>
                <w:lang w:bidi="he-IL"/>
              </w:rPr>
              <w:t>RightFraming</w:t>
            </w:r>
            <w:proofErr w:type="spellEnd"/>
            <w:r>
              <w:rPr>
                <w:lang w:bidi="he-IL"/>
              </w:rPr>
              <w:t xml:space="preserve"> = </w:t>
            </w:r>
            <w:r>
              <w:rPr>
                <w:b/>
                <w:i/>
                <w:lang w:bidi="he-IL"/>
              </w:rPr>
              <w:t>Terminator</w:t>
            </w:r>
            <w:r>
              <w:rPr>
                <w:lang w:bidi="he-IL"/>
              </w:rPr>
              <w:t xml:space="preserve"> </w:t>
            </w:r>
            <w:proofErr w:type="spellStart"/>
            <w:r>
              <w:rPr>
                <w:lang w:bidi="he-IL"/>
              </w:rPr>
              <w:t>TrailingAlignment</w:t>
            </w:r>
            <w:proofErr w:type="spellEnd"/>
          </w:p>
          <w:p w14:paraId="6B6A73B4" w14:textId="77777777" w:rsidR="000E1214" w:rsidRDefault="000E1214">
            <w:pPr>
              <w:pStyle w:val="TableContents"/>
            </w:pPr>
          </w:p>
          <w:p w14:paraId="6DE5B3A1" w14:textId="77777777" w:rsidR="000E1214" w:rsidRDefault="00A87198">
            <w:pPr>
              <w:pStyle w:val="TableContents"/>
            </w:pPr>
            <w:proofErr w:type="spellStart"/>
            <w:r>
              <w:rPr>
                <w:lang w:bidi="he-IL"/>
              </w:rPr>
              <w:t>PrefixLength</w:t>
            </w:r>
            <w:proofErr w:type="spellEnd"/>
            <w:r>
              <w:rPr>
                <w:lang w:bidi="he-IL"/>
              </w:rPr>
              <w:t xml:space="preserve"> = </w:t>
            </w:r>
            <w:proofErr w:type="spellStart"/>
            <w:r>
              <w:t>SimpleContent</w:t>
            </w:r>
            <w:proofErr w:type="spellEnd"/>
            <w:r>
              <w:t xml:space="preserve"> | </w:t>
            </w:r>
            <w:proofErr w:type="spellStart"/>
            <w:r>
              <w:t>PrefixPrefixLength</w:t>
            </w:r>
            <w:proofErr w:type="spellEnd"/>
            <w:r>
              <w:t xml:space="preserve"> </w:t>
            </w:r>
            <w:proofErr w:type="spellStart"/>
            <w:r>
              <w:t>SimpleContent</w:t>
            </w:r>
            <w:proofErr w:type="spellEnd"/>
          </w:p>
          <w:p w14:paraId="20290F6B" w14:textId="77777777" w:rsidR="000E1214" w:rsidRDefault="00A87198">
            <w:pPr>
              <w:pStyle w:val="TableContents"/>
            </w:pPr>
            <w:proofErr w:type="spellStart"/>
            <w:r>
              <w:t>PrefixPrefixLength</w:t>
            </w:r>
            <w:proofErr w:type="spellEnd"/>
            <w:r>
              <w:t xml:space="preserve"> = </w:t>
            </w:r>
            <w:proofErr w:type="spellStart"/>
            <w:r>
              <w:t>SimpleContent</w:t>
            </w:r>
            <w:proofErr w:type="spellEnd"/>
            <w:r>
              <w:t xml:space="preserve"> </w:t>
            </w:r>
          </w:p>
          <w:p w14:paraId="62412CF3" w14:textId="77777777" w:rsidR="000E1214" w:rsidRDefault="000E1214">
            <w:pPr>
              <w:pStyle w:val="TableContents"/>
            </w:pPr>
          </w:p>
          <w:p w14:paraId="79663F24" w14:textId="77777777" w:rsidR="000E1214" w:rsidRDefault="00A87198">
            <w:pPr>
              <w:pStyle w:val="TableContents"/>
            </w:pPr>
            <w:proofErr w:type="spellStart"/>
            <w:r>
              <w:t>SimpleContent</w:t>
            </w:r>
            <w:proofErr w:type="spellEnd"/>
            <w:r>
              <w:t xml:space="preserve"> =   </w:t>
            </w:r>
            <w:proofErr w:type="spellStart"/>
            <w:r>
              <w:rPr>
                <w:b/>
                <w:bCs/>
                <w:i/>
                <w:iCs/>
                <w:lang w:bidi="he-IL"/>
              </w:rPr>
              <w:t>LeftPadding</w:t>
            </w:r>
            <w:proofErr w:type="spellEnd"/>
            <w:r>
              <w:t xml:space="preserve"> [ </w:t>
            </w:r>
            <w:proofErr w:type="spellStart"/>
            <w:r>
              <w:t>SimpleLogicalValue</w:t>
            </w:r>
            <w:proofErr w:type="spellEnd"/>
            <w:r>
              <w:t xml:space="preserve"> </w:t>
            </w:r>
            <w:r>
              <w:rPr>
                <w:lang w:bidi="he-IL"/>
              </w:rPr>
              <w:t xml:space="preserve">]  </w:t>
            </w:r>
            <w:proofErr w:type="spellStart"/>
            <w:r>
              <w:rPr>
                <w:bCs/>
                <w:iCs/>
                <w:lang w:bidi="he-IL"/>
              </w:rPr>
              <w:t>RightPadOrFill</w:t>
            </w:r>
            <w:proofErr w:type="spellEnd"/>
            <w:r>
              <w:rPr>
                <w:bCs/>
                <w:iCs/>
                <w:lang w:bidi="he-IL"/>
              </w:rPr>
              <w:t xml:space="preserve"> </w:t>
            </w:r>
          </w:p>
          <w:p w14:paraId="62913240" w14:textId="77777777" w:rsidR="000E1214" w:rsidRDefault="00A87198">
            <w:pPr>
              <w:pStyle w:val="TableContents"/>
              <w:rPr>
                <w:b/>
                <w:i/>
              </w:rPr>
            </w:pPr>
            <w:proofErr w:type="spellStart"/>
            <w:r>
              <w:t>SimpleLogicalValue</w:t>
            </w:r>
            <w:proofErr w:type="spellEnd"/>
            <w:r>
              <w:t xml:space="preserve"> = </w:t>
            </w:r>
            <w:proofErr w:type="spellStart"/>
            <w:r>
              <w:rPr>
                <w:b/>
                <w:i/>
              </w:rPr>
              <w:t>SimpleNormalValue</w:t>
            </w:r>
            <w:proofErr w:type="spellEnd"/>
            <w:r>
              <w:t xml:space="preserve"> | </w:t>
            </w:r>
            <w:proofErr w:type="spellStart"/>
            <w:r>
              <w:rPr>
                <w:b/>
                <w:i/>
              </w:rPr>
              <w:t>NilLogicalValue</w:t>
            </w:r>
            <w:proofErr w:type="spellEnd"/>
          </w:p>
          <w:p w14:paraId="7741A9EC" w14:textId="77777777" w:rsidR="000E1214" w:rsidRDefault="000E1214">
            <w:pPr>
              <w:pStyle w:val="TableContents"/>
            </w:pPr>
          </w:p>
          <w:p w14:paraId="2D20B96C" w14:textId="77777777" w:rsidR="000E1214" w:rsidRDefault="00A87198">
            <w:pPr>
              <w:pStyle w:val="TableContents"/>
              <w:rPr>
                <w:b/>
                <w:i/>
                <w:lang w:bidi="he-IL"/>
              </w:rPr>
            </w:pPr>
            <w:proofErr w:type="spellStart"/>
            <w:r>
              <w:rPr>
                <w:lang w:bidi="he-IL"/>
              </w:rPr>
              <w:t>ComplexContent</w:t>
            </w:r>
            <w:proofErr w:type="spellEnd"/>
            <w:r>
              <w:rPr>
                <w:lang w:bidi="he-IL"/>
              </w:rPr>
              <w:t xml:space="preserve"> = </w:t>
            </w:r>
            <w:proofErr w:type="spellStart"/>
            <w:r>
              <w:rPr>
                <w:lang w:bidi="he-IL"/>
              </w:rPr>
              <w:t>ComplexValue</w:t>
            </w:r>
            <w:proofErr w:type="spellEnd"/>
            <w:r>
              <w:rPr>
                <w:lang w:bidi="he-IL"/>
              </w:rPr>
              <w:t xml:space="preserve"> </w:t>
            </w:r>
            <w:proofErr w:type="spellStart"/>
            <w:r>
              <w:rPr>
                <w:b/>
                <w:i/>
                <w:lang w:bidi="he-IL"/>
              </w:rPr>
              <w:t>ElementUnused</w:t>
            </w:r>
            <w:proofErr w:type="spellEnd"/>
          </w:p>
          <w:p w14:paraId="5B763348" w14:textId="77777777" w:rsidR="000E1214" w:rsidRDefault="00A87198">
            <w:pPr>
              <w:pStyle w:val="TableContents"/>
            </w:pPr>
            <w:proofErr w:type="spellStart"/>
            <w:r>
              <w:t>ComplexValue</w:t>
            </w:r>
            <w:proofErr w:type="spellEnd"/>
            <w:r>
              <w:t xml:space="preserv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w:t>
            </w:r>
            <w:proofErr w:type="spellStart"/>
            <w:r>
              <w:rPr>
                <w:lang w:bidi="he-IL"/>
              </w:rPr>
              <w:t>LeftFraming</w:t>
            </w:r>
            <w:proofErr w:type="spellEnd"/>
            <w:r>
              <w:rPr>
                <w:lang w:bidi="he-IL"/>
              </w:rPr>
              <w:t xml:space="preserve"> </w:t>
            </w:r>
            <w:proofErr w:type="spellStart"/>
            <w:r>
              <w:t>SequenceContent</w:t>
            </w:r>
            <w:proofErr w:type="spellEnd"/>
            <w:r>
              <w:t xml:space="preserve"> </w:t>
            </w:r>
            <w:proofErr w:type="spellStart"/>
            <w:r>
              <w:t>RightFraming</w:t>
            </w:r>
            <w:proofErr w:type="spellEnd"/>
            <w:r>
              <w:t xml:space="preserve"> </w:t>
            </w:r>
          </w:p>
          <w:p w14:paraId="29CDBE12" w14:textId="77777777" w:rsidR="000E1214" w:rsidRDefault="00A87198">
            <w:pPr>
              <w:pStyle w:val="TableContents"/>
            </w:pPr>
            <w:proofErr w:type="spellStart"/>
            <w:r>
              <w:t>SequenceContent</w:t>
            </w:r>
            <w:proofErr w:type="spellEnd"/>
            <w:r>
              <w:t xml:space="preserve"> = [ </w:t>
            </w:r>
            <w:proofErr w:type="spellStart"/>
            <w:r>
              <w:rPr>
                <w:b/>
                <w:bCs/>
                <w:i/>
                <w:iCs/>
              </w:rPr>
              <w:t>PrefixSeparator</w:t>
            </w:r>
            <w:proofErr w:type="spellEnd"/>
            <w:r>
              <w:rPr>
                <w:b/>
                <w:bCs/>
                <w:i/>
                <w:iCs/>
              </w:rPr>
              <w:t xml:space="preserve"> </w:t>
            </w:r>
            <w:r>
              <w:t xml:space="preserve"> </w:t>
            </w:r>
            <w:proofErr w:type="spellStart"/>
            <w:r>
              <w:t>EnclosedContent</w:t>
            </w:r>
            <w:proofErr w:type="spellEnd"/>
            <w:r>
              <w:t xml:space="preserve"> [ </w:t>
            </w:r>
            <w:r>
              <w:rPr>
                <w:b/>
                <w:bCs/>
                <w:i/>
                <w:iCs/>
              </w:rPr>
              <w:t>Separator</w:t>
            </w:r>
            <w:r>
              <w:t xml:space="preserve"> </w:t>
            </w:r>
            <w:proofErr w:type="spellStart"/>
            <w:r>
              <w:t>EnclosedContent</w:t>
            </w:r>
            <w:proofErr w:type="spellEnd"/>
            <w:r>
              <w:t xml:space="preserve"> ]* </w:t>
            </w:r>
          </w:p>
          <w:p w14:paraId="550171DC" w14:textId="77777777" w:rsidR="000E1214" w:rsidRDefault="00A87198">
            <w:pPr>
              <w:pStyle w:val="TableContents"/>
            </w:pPr>
            <w:r>
              <w:t xml:space="preserve">                                   </w:t>
            </w:r>
            <w:proofErr w:type="spellStart"/>
            <w:r>
              <w:rPr>
                <w:b/>
                <w:bCs/>
                <w:i/>
                <w:iCs/>
              </w:rPr>
              <w:t>PostfixSeparator</w:t>
            </w:r>
            <w:proofErr w:type="spellEnd"/>
            <w:r>
              <w:t xml:space="preserve"> ]</w:t>
            </w:r>
          </w:p>
          <w:p w14:paraId="3379DD0A" w14:textId="77777777" w:rsidR="000E1214" w:rsidRDefault="000E1214">
            <w:pPr>
              <w:pStyle w:val="TableContents"/>
            </w:pPr>
          </w:p>
          <w:p w14:paraId="6521937C" w14:textId="77777777" w:rsidR="000E1214" w:rsidRDefault="00A87198">
            <w:pPr>
              <w:pStyle w:val="TableContents"/>
            </w:pPr>
            <w:r>
              <w:t xml:space="preserve">Choice = </w:t>
            </w:r>
            <w:proofErr w:type="spellStart"/>
            <w:r>
              <w:t>LeftFraming</w:t>
            </w:r>
            <w:proofErr w:type="spellEnd"/>
            <w:r>
              <w:rPr>
                <w:b/>
                <w:bCs/>
                <w:i/>
                <w:iCs/>
              </w:rPr>
              <w:t xml:space="preserve"> </w:t>
            </w:r>
            <w:proofErr w:type="spellStart"/>
            <w:r>
              <w:t>ChoiceContent</w:t>
            </w:r>
            <w:proofErr w:type="spellEnd"/>
            <w:r>
              <w:t xml:space="preserve"> </w:t>
            </w:r>
            <w:proofErr w:type="spellStart"/>
            <w:r>
              <w:t>RightFraming</w:t>
            </w:r>
            <w:proofErr w:type="spellEnd"/>
          </w:p>
          <w:p w14:paraId="5423E77E" w14:textId="77777777" w:rsidR="000E1214" w:rsidRDefault="00A87198">
            <w:pPr>
              <w:pStyle w:val="TableContents"/>
            </w:pPr>
            <w:proofErr w:type="spellStart"/>
            <w:r>
              <w:t>ChoiceContent</w:t>
            </w:r>
            <w:proofErr w:type="spellEnd"/>
            <w:r>
              <w:t xml:space="preserve"> = [ </w:t>
            </w:r>
            <w:proofErr w:type="spellStart"/>
            <w:r>
              <w:t>EnclosedContent</w:t>
            </w:r>
            <w:proofErr w:type="spellEnd"/>
            <w:r>
              <w:t xml:space="preserve"> ] </w:t>
            </w:r>
            <w:proofErr w:type="spellStart"/>
            <w:r>
              <w:rPr>
                <w:b/>
                <w:i/>
                <w:lang w:bidi="he-IL"/>
              </w:rPr>
              <w:t>ChoiceUnused</w:t>
            </w:r>
            <w:proofErr w:type="spellEnd"/>
          </w:p>
          <w:p w14:paraId="0074B8C0" w14:textId="77777777" w:rsidR="000E1214" w:rsidRDefault="000E1214">
            <w:pPr>
              <w:pStyle w:val="TableContents"/>
            </w:pPr>
          </w:p>
          <w:p w14:paraId="18E0476A" w14:textId="77777777" w:rsidR="000E1214" w:rsidRDefault="00A87198">
            <w:pPr>
              <w:pStyle w:val="TableContents"/>
            </w:pPr>
            <w:proofErr w:type="spellStart"/>
            <w:r>
              <w:t>EnclosedContent</w:t>
            </w:r>
            <w:proofErr w:type="spellEnd"/>
            <w:r>
              <w:t xml:space="preserve"> = [ </w:t>
            </w:r>
            <w:proofErr w:type="spellStart"/>
            <w:r>
              <w:t>EnclosedElement</w:t>
            </w:r>
            <w:proofErr w:type="spellEnd"/>
            <w:r>
              <w:t xml:space="preserve">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w:t>
            </w:r>
            <w:proofErr w:type="spellStart"/>
            <w:r>
              <w:t>EnclosedElement</w:t>
            </w:r>
            <w:proofErr w:type="spellEnd"/>
            <w:r>
              <w:t xml:space="preserve"> [ </w:t>
            </w:r>
            <w:r>
              <w:rPr>
                <w:b/>
                <w:i/>
              </w:rPr>
              <w:t>Separator</w:t>
            </w:r>
            <w:r>
              <w:t xml:space="preserve"> </w:t>
            </w:r>
            <w:proofErr w:type="spellStart"/>
            <w:r>
              <w:t>EnclosedElement</w:t>
            </w:r>
            <w:proofErr w:type="spellEnd"/>
            <w:r>
              <w:t xml:space="preserve"> ]*  [ </w:t>
            </w:r>
            <w:r>
              <w:rPr>
                <w:b/>
                <w:i/>
              </w:rPr>
              <w:t>Separator</w:t>
            </w:r>
            <w:r>
              <w:t xml:space="preserve"> </w:t>
            </w:r>
            <w:proofErr w:type="spellStart"/>
            <w:r>
              <w:t>StopValue</w:t>
            </w:r>
            <w:proofErr w:type="spellEnd"/>
            <w:r>
              <w:t>] ]</w:t>
            </w:r>
          </w:p>
          <w:p w14:paraId="0E7E535C" w14:textId="77777777" w:rsidR="000E1214" w:rsidRDefault="000E1214">
            <w:pPr>
              <w:pStyle w:val="TableContents"/>
            </w:pPr>
          </w:p>
          <w:p w14:paraId="1F50ADDE" w14:textId="77777777" w:rsidR="000E1214" w:rsidRDefault="00A87198">
            <w:pPr>
              <w:pStyle w:val="TableContents"/>
            </w:pPr>
            <w:proofErr w:type="spellStart"/>
            <w:r>
              <w:t>StopValue</w:t>
            </w:r>
            <w:proofErr w:type="spellEnd"/>
            <w:r>
              <w:t xml:space="preserve"> = </w:t>
            </w:r>
            <w:proofErr w:type="spellStart"/>
            <w:r>
              <w:t>SimpleElement</w:t>
            </w:r>
            <w:proofErr w:type="spellEnd"/>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proofErr w:type="spellStart"/>
            <w:r>
              <w:t>LeadingAlignment</w:t>
            </w:r>
            <w:proofErr w:type="spellEnd"/>
            <w:r>
              <w:t xml:space="preserve"> = </w:t>
            </w:r>
            <w:r>
              <w:rPr>
                <w:b/>
                <w:i/>
              </w:rPr>
              <w:t>LeadingSkip</w:t>
            </w:r>
            <w:r>
              <w:t xml:space="preserve"> </w:t>
            </w:r>
            <w:proofErr w:type="spellStart"/>
            <w:r>
              <w:rPr>
                <w:b/>
                <w:i/>
              </w:rPr>
              <w:t>AlignmentFill</w:t>
            </w:r>
            <w:proofErr w:type="spellEnd"/>
          </w:p>
          <w:p w14:paraId="59622F45" w14:textId="77777777" w:rsidR="000E1214" w:rsidRDefault="00A87198">
            <w:pPr>
              <w:pStyle w:val="TableContents"/>
              <w:keepNext/>
            </w:pPr>
            <w:proofErr w:type="spellStart"/>
            <w:r>
              <w:t>TrailingAlignment</w:t>
            </w:r>
            <w:proofErr w:type="spellEnd"/>
            <w:r>
              <w:t xml:space="preserve"> = </w:t>
            </w:r>
            <w:r>
              <w:rPr>
                <w:b/>
                <w:bCs/>
                <w:i/>
                <w:iCs/>
              </w:rPr>
              <w:t>TrailingSkip</w:t>
            </w:r>
          </w:p>
          <w:p w14:paraId="26BC5EA8" w14:textId="77777777" w:rsidR="000E1214" w:rsidRDefault="00A87198">
            <w:pPr>
              <w:pStyle w:val="TableContents"/>
              <w:keepNext/>
              <w:rPr>
                <w:b/>
                <w:i/>
              </w:rPr>
            </w:pPr>
            <w:proofErr w:type="spellStart"/>
            <w:r>
              <w:t>RightPadOrFill</w:t>
            </w:r>
            <w:proofErr w:type="spellEnd"/>
            <w:r>
              <w:t xml:space="preserve"> = </w:t>
            </w:r>
            <w:proofErr w:type="spellStart"/>
            <w:r>
              <w:rPr>
                <w:b/>
                <w:i/>
              </w:rPr>
              <w:t>RightPadding</w:t>
            </w:r>
            <w:proofErr w:type="spellEnd"/>
            <w:r>
              <w:t xml:space="preserve"> | </w:t>
            </w:r>
            <w:proofErr w:type="spellStart"/>
            <w:r>
              <w:rPr>
                <w:b/>
                <w:i/>
              </w:rPr>
              <w:t>RightFill</w:t>
            </w:r>
            <w:proofErr w:type="spellEnd"/>
            <w:r>
              <w:t xml:space="preserve"> | </w:t>
            </w:r>
            <w:proofErr w:type="spellStart"/>
            <w:r>
              <w:rPr>
                <w:b/>
                <w:i/>
              </w:rPr>
              <w:t>RightPadding</w:t>
            </w:r>
            <w:proofErr w:type="spellEnd"/>
            <w:r>
              <w:rPr>
                <w:b/>
                <w:i/>
              </w:rPr>
              <w:t xml:space="preserve"> </w:t>
            </w:r>
            <w:proofErr w:type="spellStart"/>
            <w:r>
              <w:rPr>
                <w:b/>
                <w:i/>
              </w:rPr>
              <w:t>RightFill</w:t>
            </w:r>
            <w:proofErr w:type="spellEnd"/>
          </w:p>
          <w:p w14:paraId="23881EC9" w14:textId="77777777" w:rsidR="000E1214" w:rsidRDefault="000E1214">
            <w:pPr>
              <w:pStyle w:val="TableContents"/>
              <w:keepNext/>
            </w:pPr>
          </w:p>
        </w:tc>
      </w:tr>
    </w:tbl>
    <w:p w14:paraId="1E8BA785" w14:textId="510C9898" w:rsidR="000E1214" w:rsidRDefault="00A87198">
      <w:pPr>
        <w:pStyle w:val="Caption"/>
        <w:rPr>
          <w:rFonts w:eastAsia="MS Mincho"/>
        </w:rPr>
      </w:pPr>
      <w:r>
        <w:t xml:space="preserve">Table </w:t>
      </w:r>
      <w:r w:rsidR="00F31291">
        <w:fldChar w:fldCharType="begin"/>
      </w:r>
      <w:r w:rsidR="00F31291">
        <w:instrText xml:space="preserve"> SEQ Table \* ARABIC </w:instrText>
      </w:r>
      <w:r w:rsidR="00F31291">
        <w:fldChar w:fldCharType="separate"/>
      </w:r>
      <w:r w:rsidR="00404DC4">
        <w:rPr>
          <w:noProof/>
        </w:rPr>
        <w:t>11</w:t>
      </w:r>
      <w:r w:rsidR="00F31291">
        <w:rPr>
          <w:noProof/>
        </w:rPr>
        <w:fldChar w:fldCharType="end"/>
      </w:r>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ins w:id="3551" w:author="Mike Beckerle" w:date="2020-10-07T17:16:00Z">
        <w:r w:rsidR="00A24664">
          <w:t xml:space="preserve">occurrence of an </w:t>
        </w:r>
      </w:ins>
      <w:r>
        <w:t>element. The representations are:</w:t>
      </w:r>
    </w:p>
    <w:p w14:paraId="36DA211E" w14:textId="77777777" w:rsidR="000E1214" w:rsidRDefault="00A87198" w:rsidP="00C31ED0">
      <w:pPr>
        <w:pStyle w:val="ListParagraph"/>
        <w:numPr>
          <w:ilvl w:val="0"/>
          <w:numId w:val="53"/>
        </w:numPr>
      </w:pPr>
      <w:r>
        <w:t>Nil Representation</w:t>
      </w:r>
    </w:p>
    <w:p w14:paraId="69355CDB" w14:textId="77777777" w:rsidR="000E1214" w:rsidRDefault="00A87198" w:rsidP="00C31ED0">
      <w:pPr>
        <w:pStyle w:val="ListParagraph"/>
        <w:numPr>
          <w:ilvl w:val="0"/>
          <w:numId w:val="53"/>
        </w:numPr>
      </w:pPr>
      <w:r>
        <w:t>Empty Representation</w:t>
      </w:r>
    </w:p>
    <w:p w14:paraId="3F38300D" w14:textId="77777777" w:rsidR="000E1214" w:rsidRDefault="00A87198" w:rsidP="00C31ED0">
      <w:pPr>
        <w:pStyle w:val="ListParagraph"/>
        <w:numPr>
          <w:ilvl w:val="0"/>
          <w:numId w:val="53"/>
        </w:numPr>
      </w:pPr>
      <w:r>
        <w:t>Normal Representation</w:t>
      </w:r>
    </w:p>
    <w:p w14:paraId="69982B2D" w14:textId="77777777" w:rsidR="000E1214" w:rsidRDefault="00A87198" w:rsidP="00C31ED0">
      <w:pPr>
        <w:pStyle w:val="ListParagraph"/>
        <w:numPr>
          <w:ilvl w:val="0"/>
          <w:numId w:val="53"/>
        </w:numPr>
      </w:pPr>
      <w:r>
        <w:t>Absent Representation</w:t>
      </w:r>
    </w:p>
    <w:p w14:paraId="0DBD4FFE" w14:textId="77777777" w:rsidR="000E1214" w:rsidRDefault="00A87198">
      <w:r>
        <w:t>We also define below the concepts:</w:t>
      </w:r>
    </w:p>
    <w:p w14:paraId="32B2734E" w14:textId="77777777" w:rsidR="000E1214" w:rsidRDefault="00A87198" w:rsidP="00C31ED0">
      <w:pPr>
        <w:pStyle w:val="ListParagraph"/>
        <w:numPr>
          <w:ilvl w:val="0"/>
          <w:numId w:val="53"/>
        </w:numPr>
      </w:pPr>
      <w:r>
        <w:t>Zero-Length Representation</w:t>
      </w:r>
    </w:p>
    <w:p w14:paraId="02FE3B60" w14:textId="77777777" w:rsidR="000E1214" w:rsidRDefault="00A87198" w:rsidP="00C31ED0">
      <w:pPr>
        <w:pStyle w:val="ListParagraph"/>
        <w:numPr>
          <w:ilvl w:val="0"/>
          <w:numId w:val="53"/>
        </w:numPr>
      </w:pPr>
      <w:r>
        <w:t>Missing</w:t>
      </w:r>
    </w:p>
    <w:p w14:paraId="6E3882A7" w14:textId="1726252E" w:rsidR="000E1214" w:rsidRDefault="00A87198">
      <w:r>
        <w:t xml:space="preserve">These definitions are with respect to the grammar above, and they do reference some DFDL properties necessary for their definitions. These properties are defined in </w:t>
      </w:r>
      <w:ins w:id="3552" w:author="Mike Beckerle" w:date="2020-10-07T17:16:00Z">
        <w:r w:rsidR="00A24664">
          <w:t xml:space="preserve">Sections </w:t>
        </w:r>
      </w:ins>
      <w:ins w:id="3553" w:author="Mike Beckerle" w:date="2020-10-07T17:17:00Z">
        <w:r w:rsidR="00A24664">
          <w:rPr>
            <w:rStyle w:val="Hyperlink"/>
          </w:rPr>
          <w:fldChar w:fldCharType="begin"/>
        </w:r>
        <w:r w:rsidR="00A24664">
          <w:instrText xml:space="preserve"> REF _Ref52983456 \r \h </w:instrText>
        </w:r>
      </w:ins>
      <w:r w:rsidR="00A24664">
        <w:rPr>
          <w:rStyle w:val="Hyperlink"/>
        </w:rPr>
      </w:r>
      <w:r w:rsidR="00A24664">
        <w:rPr>
          <w:rStyle w:val="Hyperlink"/>
        </w:rPr>
        <w:fldChar w:fldCharType="separate"/>
      </w:r>
      <w:ins w:id="3554" w:author="Mike Beckerle" w:date="2020-10-07T17:17:00Z">
        <w:r w:rsidR="00A24664">
          <w:t>11</w:t>
        </w:r>
        <w:r w:rsidR="00A24664">
          <w:rPr>
            <w:rStyle w:val="Hyperlink"/>
          </w:rPr>
          <w:fldChar w:fldCharType="end"/>
        </w:r>
      </w:ins>
      <w:r>
        <w:t xml:space="preserve"> and beyond. </w:t>
      </w:r>
    </w:p>
    <w:p w14:paraId="08F92407" w14:textId="77777777" w:rsidR="000E1214" w:rsidRDefault="00A87198">
      <w:r>
        <w:t>Some examples follow the definitions.</w:t>
      </w:r>
    </w:p>
    <w:p w14:paraId="58E7E58D" w14:textId="77777777" w:rsidR="000E1214" w:rsidRDefault="00A87198" w:rsidP="00BC2419">
      <w:pPr>
        <w:pStyle w:val="Heading3"/>
        <w:rPr>
          <w:rFonts w:eastAsia="Times New Roman"/>
        </w:rPr>
      </w:pPr>
      <w:bookmarkStart w:id="3555" w:name="_Ref50556410"/>
      <w:bookmarkStart w:id="3556" w:name="_Toc52984563"/>
      <w:r>
        <w:rPr>
          <w:rFonts w:eastAsia="Times New Roman"/>
        </w:rPr>
        <w:t>Nil Representation</w:t>
      </w:r>
      <w:bookmarkEnd w:id="3555"/>
      <w:bookmarkEnd w:id="3556"/>
    </w:p>
    <w:p w14:paraId="535E373A" w14:textId="77777777" w:rsidR="000E1214" w:rsidRDefault="00A87198">
      <w:r>
        <w:t xml:space="preserve">An element occurrence has a </w:t>
      </w:r>
      <w:r>
        <w:rPr>
          <w:rStyle w:val="Emphasis"/>
        </w:rPr>
        <w:t>nil representation</w:t>
      </w:r>
      <w:r>
        <w:t xml:space="preserve"> if the element declaration has XSD </w:t>
      </w:r>
      <w:proofErr w:type="spellStart"/>
      <w:r>
        <w:t>nillable</w:t>
      </w:r>
      <w:proofErr w:type="spellEnd"/>
      <w:r>
        <w:t xml:space="preserve"> property 'true' and the occurrence either:</w:t>
      </w:r>
    </w:p>
    <w:p w14:paraId="60798037" w14:textId="0847873A" w:rsidR="000E1214" w:rsidRDefault="00A87198" w:rsidP="00C31ED0">
      <w:pPr>
        <w:numPr>
          <w:ilvl w:val="0"/>
          <w:numId w:val="55"/>
        </w:numPr>
      </w:pPr>
      <w:r>
        <w:t xml:space="preserve">conforms to the grammar for </w:t>
      </w:r>
      <w:proofErr w:type="spellStart"/>
      <w:r>
        <w:t>SimpleNilLiteralElementRep</w:t>
      </w:r>
      <w:proofErr w:type="spellEnd"/>
      <w:r>
        <w:t xml:space="preserve"> or </w:t>
      </w:r>
      <w:proofErr w:type="spellStart"/>
      <w:r>
        <w:t>ComplexNilLiteralElementRep</w:t>
      </w:r>
      <w:proofErr w:type="spellEnd"/>
      <w:r>
        <w:t xml:space="preserve">. Specifically, the </w:t>
      </w:r>
      <w:proofErr w:type="spellStart"/>
      <w:r>
        <w:rPr>
          <w:b/>
          <w:i/>
        </w:rPr>
        <w:t>NilElementInitiator</w:t>
      </w:r>
      <w:proofErr w:type="spellEnd"/>
      <w:r>
        <w:t xml:space="preserve"> and </w:t>
      </w:r>
      <w:proofErr w:type="spellStart"/>
      <w:r>
        <w:rPr>
          <w:b/>
          <w:i/>
        </w:rPr>
        <w:t>NilElementTerminator</w:t>
      </w:r>
      <w:proofErr w:type="spellEnd"/>
      <w:r>
        <w:t xml:space="preserve"> regions must be conformant with property </w:t>
      </w:r>
      <w:proofErr w:type="spellStart"/>
      <w:r>
        <w:t>dfdl:nilValueDelimiterPolicy</w:t>
      </w:r>
      <w:proofErr w:type="spellEnd"/>
      <w:r>
        <w:rPr>
          <w:rStyle w:val="FootnoteReference"/>
        </w:rPr>
        <w:footnoteReference w:id="15"/>
      </w:r>
      <w:r>
        <w:t xml:space="preserve">. (If non-conformant it is not a </w:t>
      </w:r>
      <w:del w:id="3560" w:author="Mike Beckerle" w:date="2020-10-08T20:32:00Z">
        <w:r w:rsidDel="00B31DA3">
          <w:delText>processing error</w:delText>
        </w:r>
      </w:del>
      <w:ins w:id="3561" w:author="Mike Beckerle" w:date="2020-10-08T20:32:00Z">
        <w:r w:rsidR="00B31DA3">
          <w:t>Processing Error</w:t>
        </w:r>
      </w:ins>
      <w:r>
        <w:t xml:space="preserve"> and the representation is not nil).</w:t>
      </w:r>
    </w:p>
    <w:p w14:paraId="30389725" w14:textId="44952764" w:rsidR="000E1214" w:rsidRDefault="00A87198" w:rsidP="00C31ED0">
      <w:pPr>
        <w:numPr>
          <w:ilvl w:val="0"/>
          <w:numId w:val="55"/>
        </w:numPr>
      </w:pPr>
      <w:r>
        <w:t xml:space="preserve">conforms to the grammar for </w:t>
      </w:r>
      <w:proofErr w:type="spellStart"/>
      <w:ins w:id="3562" w:author="Mike Beckerle" w:date="2020-10-07T17:19:00Z">
        <w:r w:rsidR="00A24664">
          <w:t>SimpleLogicalValue</w:t>
        </w:r>
        <w:proofErr w:type="spellEnd"/>
        <w:r w:rsidR="00A24664">
          <w:t xml:space="preserve"> </w:t>
        </w:r>
      </w:ins>
      <w:r>
        <w:t xml:space="preserve">and its </w:t>
      </w:r>
      <w:ins w:id="3563" w:author="Mike Beckerle" w:date="2020-10-07T17:19:00Z">
        <w:r w:rsidR="00A24664">
          <w:t xml:space="preserve">Infoset </w:t>
        </w:r>
      </w:ins>
      <w:r>
        <w:t xml:space="preserve">value is </w:t>
      </w:r>
      <w:proofErr w:type="spellStart"/>
      <w:r>
        <w:rPr>
          <w:b/>
          <w:i/>
        </w:rPr>
        <w:t>NilLogicalValue</w:t>
      </w:r>
      <w:proofErr w:type="spellEnd"/>
      <w:r>
        <w:t xml:space="preserve">. </w:t>
      </w:r>
    </w:p>
    <w:p w14:paraId="060B4621" w14:textId="77777777" w:rsidR="000E1214" w:rsidRDefault="00A87198">
      <w:r>
        <w:t xml:space="preserve">The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w:t>
      </w:r>
    </w:p>
    <w:p w14:paraId="798E11BD" w14:textId="77777777" w:rsidR="000E1214" w:rsidRDefault="00A87198" w:rsidP="00BC2419">
      <w:pPr>
        <w:pStyle w:val="Heading3"/>
        <w:rPr>
          <w:rFonts w:eastAsia="Times New Roman"/>
        </w:rPr>
      </w:pPr>
      <w:bookmarkStart w:id="3564" w:name="_Ref357760880"/>
      <w:bookmarkStart w:id="3565" w:name="_Toc52984564"/>
      <w:r>
        <w:rPr>
          <w:rFonts w:eastAsia="Times New Roman"/>
        </w:rPr>
        <w:t>Empty Representation</w:t>
      </w:r>
      <w:bookmarkEnd w:id="3564"/>
      <w:bookmarkEnd w:id="3565"/>
    </w:p>
    <w:p w14:paraId="5A4B70E0" w14:textId="1F7E56EB" w:rsidR="000E1214" w:rsidRDefault="00A87198">
      <w:r>
        <w:t xml:space="preserve">An element occurrence has an </w:t>
      </w:r>
      <w:r>
        <w:rPr>
          <w:rStyle w:val="Emphasis"/>
        </w:rPr>
        <w:t>empty representation</w:t>
      </w:r>
      <w:r>
        <w:t xml:space="preserve"> if the occurrence does not have a nil representation and it conforms to the grammar for </w:t>
      </w:r>
      <w:proofErr w:type="spellStart"/>
      <w:r>
        <w:t>SimpleEmptyElementRep</w:t>
      </w:r>
      <w:proofErr w:type="spellEnd"/>
      <w:r>
        <w:t xml:space="preserve"> or </w:t>
      </w:r>
      <w:proofErr w:type="spellStart"/>
      <w:r>
        <w:t>ComplexEmptyElementRep</w:t>
      </w:r>
      <w:proofErr w:type="spellEnd"/>
      <w:r>
        <w:t xml:space="preserve">. Specifically, the </w:t>
      </w:r>
      <w:proofErr w:type="spellStart"/>
      <w:r>
        <w:rPr>
          <w:b/>
          <w:i/>
        </w:rPr>
        <w:t>EmptyElementInitiator</w:t>
      </w:r>
      <w:proofErr w:type="spellEnd"/>
      <w:r>
        <w:t xml:space="preserve"> and </w:t>
      </w:r>
      <w:proofErr w:type="spellStart"/>
      <w:r>
        <w:rPr>
          <w:b/>
          <w:i/>
        </w:rPr>
        <w:t>EmptyElementTerminator</w:t>
      </w:r>
      <w:proofErr w:type="spellEnd"/>
      <w:r>
        <w:t xml:space="preserve"> regions must be conformant with </w:t>
      </w:r>
      <w:proofErr w:type="spellStart"/>
      <w:r>
        <w:t>dfdl:emptyValueDelimiterPolicy</w:t>
      </w:r>
      <w:proofErr w:type="spellEnd"/>
      <w:r>
        <w:rPr>
          <w:rStyle w:val="FootnoteReference"/>
        </w:rPr>
        <w:footnoteReference w:id="16"/>
      </w:r>
      <w:r>
        <w:t xml:space="preserve"> and the occurrence's </w:t>
      </w:r>
      <w:proofErr w:type="spellStart"/>
      <w:r>
        <w:t>SimpleContent</w:t>
      </w:r>
      <w:proofErr w:type="spellEnd"/>
      <w:r>
        <w:t xml:space="preserve"> or </w:t>
      </w:r>
      <w:proofErr w:type="spellStart"/>
      <w:r>
        <w:t>ComplexContent</w:t>
      </w:r>
      <w:proofErr w:type="spellEnd"/>
      <w:r>
        <w:t xml:space="preserve"> region in the data must be of length zero. (If non-conformant it is not a </w:t>
      </w:r>
      <w:del w:id="3567" w:author="Mike Beckerle" w:date="2020-10-08T20:32:00Z">
        <w:r w:rsidDel="00B31DA3">
          <w:delText>processing error</w:delText>
        </w:r>
      </w:del>
      <w:ins w:id="3568" w:author="Mike Beckerle" w:date="2020-10-08T20:32:00Z">
        <w:r w:rsidR="00B31DA3">
          <w:t>Processing Error</w:t>
        </w:r>
      </w:ins>
      <w:r>
        <w:t xml:space="preserve"> and the representation is not empty).</w:t>
      </w:r>
    </w:p>
    <w:p w14:paraId="1B362CE6" w14:textId="77777777" w:rsidR="000E1214" w:rsidRDefault="00A87198">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may be present. </w:t>
      </w:r>
    </w:p>
    <w:p w14:paraId="08654023" w14:textId="0461B53F"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w:t>
      </w:r>
      <w:proofErr w:type="spellStart"/>
      <w:r>
        <w:t>hexBinary</w:t>
      </w:r>
      <w:proofErr w:type="spellEnd"/>
      <w:r>
        <w:t xml:space="preserve"> values from occurrences that are </w:t>
      </w:r>
      <w:ins w:id="3569" w:author="Mike Beckerle" w:date="2020-10-07T17:20:00Z">
        <w:r w:rsidR="00A24664" w:rsidRPr="00A24664">
          <w:rPr>
            <w:i/>
            <w:iCs/>
          </w:rPr>
          <w:t xml:space="preserve">missing or are </w:t>
        </w:r>
      </w:ins>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BC2419">
      <w:pPr>
        <w:pStyle w:val="Heading3"/>
        <w:rPr>
          <w:rFonts w:eastAsia="Times New Roman"/>
        </w:rPr>
      </w:pPr>
      <w:bookmarkStart w:id="3570" w:name="_Toc52984565"/>
      <w:r>
        <w:rPr>
          <w:rFonts w:eastAsia="Times New Roman"/>
        </w:rPr>
        <w:t>Normal Representation</w:t>
      </w:r>
      <w:bookmarkEnd w:id="3570"/>
    </w:p>
    <w:p w14:paraId="631A32AE" w14:textId="77777777" w:rsidR="000E1214" w:rsidRDefault="00A87198">
      <w:r>
        <w:t xml:space="preserve">An element occurrence has a normal representation if the occurrence does not have the nil representation or the empty representation and it conforms to the grammar for </w:t>
      </w:r>
      <w:proofErr w:type="spellStart"/>
      <w:r>
        <w:t>SimpleNormalRep</w:t>
      </w:r>
      <w:proofErr w:type="spellEnd"/>
      <w:r>
        <w:t xml:space="preserve"> or </w:t>
      </w:r>
      <w:proofErr w:type="spellStart"/>
      <w:r>
        <w:t>ComplexNormalRep</w:t>
      </w:r>
      <w:proofErr w:type="spellEnd"/>
      <w:r>
        <w:t xml:space="preserve">.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w:t>
      </w:r>
      <w:proofErr w:type="spellStart"/>
      <w:r>
        <w:t>xs:string</w:t>
      </w:r>
      <w:proofErr w:type="spellEnd"/>
      <w:r>
        <w:t xml:space="preserve"> or </w:t>
      </w:r>
      <w:proofErr w:type="spellStart"/>
      <w:r>
        <w:t>xs:hexBinary</w:t>
      </w:r>
      <w:proofErr w:type="spellEnd"/>
      <w:r>
        <w:t xml:space="preserve">. For all other simple types, the normal representation cannot be zero length. </w:t>
      </w:r>
    </w:p>
    <w:p w14:paraId="38EC8512" w14:textId="77777777" w:rsidR="000E1214" w:rsidRDefault="00A87198" w:rsidP="00BC2419">
      <w:pPr>
        <w:pStyle w:val="Heading3"/>
        <w:rPr>
          <w:rFonts w:eastAsia="Times New Roman"/>
        </w:rPr>
      </w:pPr>
      <w:bookmarkStart w:id="3571" w:name="_Toc52984566"/>
      <w:r>
        <w:rPr>
          <w:rFonts w:eastAsia="Times New Roman"/>
        </w:rPr>
        <w:t>Absent Representation</w:t>
      </w:r>
      <w:bookmarkEnd w:id="3571"/>
    </w:p>
    <w:p w14:paraId="64B9CBD8" w14:textId="77777777" w:rsidR="000E1214" w:rsidRDefault="00A87198">
      <w:r>
        <w:t xml:space="preserve">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p>
    <w:p w14:paraId="46CE022C" w14:textId="5A57FC6E" w:rsidR="000E1214" w:rsidDel="00885B8F" w:rsidRDefault="00A87198">
      <w:pPr>
        <w:rPr>
          <w:del w:id="3572" w:author="Mike Beckerle" w:date="2020-10-07T17:24:00Z"/>
        </w:rPr>
      </w:pPr>
      <w:del w:id="3573" w:author="Mike Beckerle" w:date="2020-10-07T17:24:00Z">
        <w:r w:rsidDel="00885B8F">
          <w:delText xml:space="preserve">Absent representation differs from empty representation because absent representation is always zero length, whereas the empty representation may be specifically intended to require a non-zero-length representation. However, when the empty representation is zero-length, then the absent representation is not applicable. </w:delText>
        </w:r>
      </w:del>
    </w:p>
    <w:p w14:paraId="6836309E" w14:textId="294ECEE1"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w:t>
      </w:r>
      <w:proofErr w:type="spellStart"/>
      <w:r>
        <w:t>AbsentElementRep</w:t>
      </w:r>
      <w:proofErr w:type="spellEnd"/>
      <w:r>
        <w:t xml:space="preserve">. Specifically, the occurrence's representation in the data stream </w:t>
      </w:r>
      <w:del w:id="3574" w:author="Mike Beckerle" w:date="2020-10-07T17:24:00Z">
        <w:r w:rsidDel="00885B8F">
          <w:delText xml:space="preserve">is </w:delText>
        </w:r>
      </w:del>
      <w:ins w:id="3575" w:author="Mike Beckerle" w:date="2020-10-07T17:24:00Z">
        <w:r w:rsidR="00885B8F">
          <w:t xml:space="preserve">must be </w:t>
        </w:r>
      </w:ins>
      <w:r>
        <w:t xml:space="preserve">of length zero. Consequently, the Initiator, Terminator, </w:t>
      </w:r>
      <w:proofErr w:type="spellStart"/>
      <w:r>
        <w:t>LeadingAlignment</w:t>
      </w:r>
      <w:proofErr w:type="spellEnd"/>
      <w:r>
        <w:t xml:space="preserve">, </w:t>
      </w:r>
      <w:proofErr w:type="spellStart"/>
      <w:r>
        <w:t>TrailingAlignment</w:t>
      </w:r>
      <w:proofErr w:type="spellEnd"/>
      <w:r>
        <w:t xml:space="preserve">, </w:t>
      </w:r>
      <w:proofErr w:type="spellStart"/>
      <w:r>
        <w:t>PrefixLength</w:t>
      </w:r>
      <w:proofErr w:type="spellEnd"/>
      <w:r>
        <w:t xml:space="preserve">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BC2419">
      <w:pPr>
        <w:pStyle w:val="Heading3"/>
        <w:rPr>
          <w:rFonts w:eastAsia="Times New Roman"/>
        </w:rPr>
      </w:pPr>
      <w:bookmarkStart w:id="3576" w:name="_Ref365390854"/>
      <w:bookmarkStart w:id="3577" w:name="_Ref365390858"/>
      <w:bookmarkStart w:id="3578" w:name="_Toc52984567"/>
      <w:r>
        <w:rPr>
          <w:rFonts w:eastAsia="Times New Roman"/>
        </w:rPr>
        <w:t>Zero-length Representation</w:t>
      </w:r>
      <w:bookmarkEnd w:id="3576"/>
      <w:bookmarkEnd w:id="3577"/>
      <w:bookmarkEnd w:id="3578"/>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rsidP="00C31ED0">
      <w:pPr>
        <w:pStyle w:val="ListParagraph"/>
        <w:numPr>
          <w:ilvl w:val="0"/>
          <w:numId w:val="56"/>
        </w:numPr>
      </w:pPr>
      <w:r>
        <w:t xml:space="preserve">The nil representation can be a zero-length representation if </w:t>
      </w:r>
      <w:proofErr w:type="spellStart"/>
      <w:r>
        <w:t>dfdl:nilValue</w:t>
      </w:r>
      <w:proofErr w:type="spellEnd"/>
      <w:r>
        <w:t xml:space="preserve"> is </w:t>
      </w:r>
      <w:r w:rsidRPr="00885B8F">
        <w:t>‘%ES;’ or ‘%WSP*;’ appearing on its own as a literal nil value</w:t>
      </w:r>
      <w:r>
        <w:t xml:space="preserve"> and there is no framing or framing is suppressed by </w:t>
      </w:r>
      <w:proofErr w:type="spellStart"/>
      <w:r>
        <w:t>dfdl:nilValueDelimiterPolicy</w:t>
      </w:r>
      <w:proofErr w:type="spellEnd"/>
      <w:r>
        <w:t>.</w:t>
      </w:r>
    </w:p>
    <w:p w14:paraId="191E51AC" w14:textId="77777777" w:rsidR="000E1214" w:rsidRDefault="00A87198" w:rsidP="00C31ED0">
      <w:pPr>
        <w:pStyle w:val="ListParagraph"/>
        <w:numPr>
          <w:ilvl w:val="0"/>
          <w:numId w:val="56"/>
        </w:numPr>
      </w:pPr>
      <w:r>
        <w:t xml:space="preserve">The empty representation can be a zero-length representation if there is no framing or framing is suppressed by </w:t>
      </w:r>
      <w:proofErr w:type="spellStart"/>
      <w:r>
        <w:t>dfdl:emptyValueDelimiterPolicy</w:t>
      </w:r>
      <w:proofErr w:type="spellEnd"/>
      <w:r>
        <w:t>.</w:t>
      </w:r>
    </w:p>
    <w:p w14:paraId="3B2FF8F2" w14:textId="77777777" w:rsidR="000E1214" w:rsidRDefault="00A87198" w:rsidP="00C31ED0">
      <w:pPr>
        <w:pStyle w:val="ListParagraph"/>
        <w:numPr>
          <w:ilvl w:val="0"/>
          <w:numId w:val="56"/>
        </w:numPr>
      </w:pPr>
      <w:r>
        <w:t xml:space="preserve">The normal representation can be a zero-length representation if the type is </w:t>
      </w:r>
      <w:proofErr w:type="spellStart"/>
      <w:r>
        <w:t>xs:string</w:t>
      </w:r>
      <w:proofErr w:type="spellEnd"/>
      <w:r>
        <w:t xml:space="preserve"> or </w:t>
      </w:r>
      <w:proofErr w:type="spellStart"/>
      <w:r>
        <w:t>xs:hexBinary</w:t>
      </w:r>
      <w:proofErr w:type="spellEnd"/>
      <w:r>
        <w:t xml:space="preserve"> and there is no framing. </w:t>
      </w:r>
    </w:p>
    <w:p w14:paraId="3A6E1E00" w14:textId="77777777" w:rsidR="000E1214" w:rsidRDefault="00A87198" w:rsidP="00C31ED0">
      <w:pPr>
        <w:pStyle w:val="ListParagraph"/>
        <w:numPr>
          <w:ilvl w:val="0"/>
          <w:numId w:val="56"/>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BC2419">
      <w:pPr>
        <w:pStyle w:val="Heading3"/>
        <w:rPr>
          <w:rFonts w:eastAsia="Times New Roman"/>
        </w:rPr>
      </w:pPr>
      <w:bookmarkStart w:id="3579" w:name="_Toc52984568"/>
      <w:r>
        <w:rPr>
          <w:rFonts w:eastAsia="Times New Roman"/>
        </w:rPr>
        <w:t>Missing</w:t>
      </w:r>
      <w:bookmarkEnd w:id="3579"/>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25908B80"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00885B8F" w:rsidRPr="00885B8F">
        <w:rPr>
          <w:rStyle w:val="InternetLink"/>
        </w:rPr>
        <w:instrText xml:space="preserve"> \* MERGEFORMAT </w:instrText>
      </w:r>
      <w:r w:rsidRPr="00885B8F">
        <w:rPr>
          <w:rStyle w:val="InternetLink"/>
        </w:rPr>
      </w:r>
      <w:r w:rsidRPr="00885B8F">
        <w:rPr>
          <w:rStyle w:val="InternetLink"/>
        </w:rPr>
        <w:fldChar w:fldCharType="separate"/>
      </w:r>
      <w:r w:rsidR="00404DC4" w:rsidRPr="00885B8F">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BC2419">
      <w:pPr>
        <w:pStyle w:val="Heading3"/>
        <w:rPr>
          <w:rFonts w:eastAsia="Times New Roman"/>
        </w:rPr>
      </w:pPr>
      <w:bookmarkStart w:id="3580" w:name="_Toc52984569"/>
      <w:r>
        <w:rPr>
          <w:rFonts w:eastAsia="Times New Roman"/>
        </w:rPr>
        <w:t>Examples of Missing and Empty Representation</w:t>
      </w:r>
      <w:bookmarkEnd w:id="3580"/>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rPr>
          <w:ins w:id="3581" w:author="Mike Beckerle" w:date="2020-10-07T17:25:00Z"/>
        </w:rP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ins w:id="3582" w:author="Mike Beckerle" w:date="2020-10-07T17:25:00Z">
        <w:r>
          <w:t xml:space="preserve">             dfdl:separatorSuppression</w:t>
        </w:r>
      </w:ins>
      <w:ins w:id="3583" w:author="Mike Beckerle" w:date="2020-10-07T17:26:00Z">
        <w:r>
          <w:t xml:space="preserve">Policy="trailingEmpty" </w:t>
        </w:r>
      </w:ins>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1FF7A8BC" w:rsidR="00885B8F" w:rsidRDefault="00A87198" w:rsidP="00885B8F">
      <w:pPr>
        <w:pStyle w:val="Codeblock0"/>
        <w:pBdr>
          <w:top w:val="single" w:sz="4" w:space="1" w:color="auto"/>
          <w:left w:val="single" w:sz="4" w:space="4" w:color="auto"/>
          <w:bottom w:val="single" w:sz="4" w:space="1" w:color="auto"/>
          <w:right w:val="single" w:sz="4" w:space="4" w:color="auto"/>
        </w:pBdr>
        <w:rPr>
          <w:ins w:id="3584" w:author="Mike Beckerle" w:date="2020-10-07T17:26:00Z"/>
        </w:rPr>
      </w:pPr>
      <w:r>
        <w:t>&lt;xs:sequence dfdl:separator=","</w:t>
      </w:r>
      <w:del w:id="3585" w:author="Mike Beckerle" w:date="2020-10-07T17:27:00Z">
        <w:r w:rsidDel="00885B8F">
          <w:delText xml:space="preserve"> </w:delText>
        </w:r>
      </w:del>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ins w:id="3586" w:author="Mike Beckerle" w:date="2020-10-07T17:26:00Z">
        <w:r>
          <w:t xml:space="preserve">             dfdl:separatorSuppressionPolicy="trailingEmpty"</w:t>
        </w:r>
      </w:ins>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proofErr w:type="spellStart"/>
      <w:r>
        <w:rPr>
          <w:rStyle w:val="CodeCharacter"/>
          <w:rFonts w:cs="Times New Roman"/>
          <w:sz w:val="20"/>
        </w:rPr>
        <w:t>A:aaaa,C:cccc</w:t>
      </w:r>
      <w:proofErr w:type="spellEnd"/>
      <w:r>
        <w:t>' element B does not have a representation at all, so is missing.</w:t>
      </w:r>
    </w:p>
    <w:p w14:paraId="2D5FE273" w14:textId="77777777" w:rsidR="000E1214" w:rsidRDefault="00A87198">
      <w:r>
        <w:t>In data stream '</w:t>
      </w:r>
      <w:r>
        <w:rPr>
          <w:rStyle w:val="CodeCharacter"/>
          <w:rFonts w:cs="Times New Roman"/>
          <w:sz w:val="20"/>
        </w:rPr>
        <w:t>A:aaaa,B:,</w:t>
      </w:r>
      <w:proofErr w:type="spellStart"/>
      <w:r>
        <w:rPr>
          <w:rStyle w:val="CodeCharacter"/>
          <w:rFonts w:cs="Times New Roman"/>
          <w:sz w:val="20"/>
        </w:rPr>
        <w:t>C:cccc</w:t>
      </w:r>
      <w:proofErr w:type="spellEnd"/>
      <w:r>
        <w:t xml:space="preserve">' element B has the empty representation. The format definition requires element B to have its initiator in order to indicate the empty representation. </w:t>
      </w:r>
    </w:p>
    <w:p w14:paraId="527F0E33" w14:textId="2A1C03BD" w:rsidR="000E1214" w:rsidRDefault="00A87198">
      <w:r>
        <w:t>In the data stream '</w:t>
      </w:r>
      <w:proofErr w:type="spellStart"/>
      <w:r>
        <w:rPr>
          <w:rStyle w:val="CodeCharacter"/>
          <w:rFonts w:cs="Times New Roman"/>
          <w:sz w:val="20"/>
        </w:rPr>
        <w:t>A:aaaa</w:t>
      </w:r>
      <w:proofErr w:type="spellEnd"/>
      <w:r>
        <w:rPr>
          <w:rStyle w:val="CodeCharacter"/>
          <w:rFonts w:cs="Times New Roman"/>
          <w:sz w:val="20"/>
        </w:rPr>
        <w:t>,,</w:t>
      </w:r>
      <w:proofErr w:type="spellStart"/>
      <w:r>
        <w:rPr>
          <w:rStyle w:val="CodeCharacter"/>
          <w:rFonts w:cs="Times New Roman"/>
          <w:sz w:val="20"/>
        </w:rPr>
        <w:t>C:cccc</w:t>
      </w:r>
      <w:proofErr w:type="spellEnd"/>
      <w:r>
        <w:t xml:space="preserve">' element B has the absent representation, because we are able to tell where element B would appear, but the syntax there does not contain the </w:t>
      </w:r>
      <w:r w:rsidR="005E5BCE">
        <w:t>needed</w:t>
      </w:r>
      <w:r>
        <w:t xml:space="preserve"> initiator delimiter; hence, it does not satisfy any of nil, empty, or normal representation. Since we know its location, and the data stream there (between the two separators) is zero-length, it is the absent representation, and so is </w:t>
      </w:r>
      <w:commentRangeStart w:id="3587"/>
      <w:r>
        <w:t>missing</w:t>
      </w:r>
      <w:commentRangeEnd w:id="3587"/>
      <w:r>
        <w:rPr>
          <w:rStyle w:val="CommentReference"/>
        </w:rPr>
        <w:commentReference w:id="3587"/>
      </w:r>
      <w:r>
        <w:t>.</w:t>
      </w:r>
    </w:p>
    <w:p w14:paraId="6F508BBF" w14:textId="77777777" w:rsidR="000E1214" w:rsidRDefault="00A87198" w:rsidP="00BC2419">
      <w:pPr>
        <w:pStyle w:val="Heading3"/>
        <w:rPr>
          <w:rFonts w:eastAsia="Times New Roman"/>
        </w:rPr>
      </w:pPr>
      <w:bookmarkStart w:id="3588" w:name="_Toc52984570"/>
      <w:r>
        <w:rPr>
          <w:rFonts w:eastAsia="Times New Roman"/>
        </w:rPr>
        <w:t>Round Trip Ambiguities</w:t>
      </w:r>
      <w:bookmarkEnd w:id="3588"/>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35448012" w:rsidR="000E1214" w:rsidRDefault="00A87198">
      <w:r>
        <w:t xml:space="preserve">When unparsing, if a string Infoset item happens to contain a string that matches either one of the </w:t>
      </w:r>
      <w:proofErr w:type="spellStart"/>
      <w:r>
        <w:t>dfdl:nilValue</w:t>
      </w:r>
      <w:proofErr w:type="spellEnd"/>
      <w:r>
        <w:t xml:space="preserve"> list value</w:t>
      </w:r>
      <w:ins w:id="3589" w:author="Mike Beckerle" w:date="2020-10-07T17:29:00Z">
        <w:r w:rsidR="00885B8F">
          <w:t>s</w:t>
        </w:r>
      </w:ins>
      <w:r>
        <w:t xml:space="preserve"> 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w:t>
      </w:r>
      <w:proofErr w:type="spellStart"/>
      <w:r>
        <w:rPr>
          <w:b/>
        </w:rPr>
        <w:t>nilled</w:t>
      </w:r>
      <w:proofErr w:type="spellEnd"/>
      <w:r>
        <w:rPr>
          <w:b/>
        </w:rPr>
        <w:t>]</w:t>
      </w:r>
      <w:r>
        <w:t xml:space="preserve"> true, but when reparsed will produce an Infoset item which has member </w:t>
      </w:r>
      <w:r>
        <w:rPr>
          <w:b/>
        </w:rPr>
        <w:t>[</w:t>
      </w:r>
      <w:proofErr w:type="spellStart"/>
      <w:r>
        <w:rPr>
          <w:b/>
        </w:rPr>
        <w:t>nilled</w:t>
      </w:r>
      <w:proofErr w:type="spellEnd"/>
      <w:r>
        <w:rPr>
          <w:b/>
        </w:rPr>
        <w:t>]</w:t>
      </w:r>
      <w:r>
        <w:t xml:space="preserve"> false. </w:t>
      </w:r>
    </w:p>
    <w:p w14:paraId="2CDE69FE" w14:textId="1A2FCBB2" w:rsidR="000E1214" w:rsidRDefault="00A87198">
      <w:pPr>
        <w:rPr>
          <w:rFonts w:cs="Arial"/>
        </w:rPr>
      </w:pPr>
      <w:r>
        <w:rPr>
          <w:rFonts w:cs="Arial"/>
        </w:rPr>
        <w:t xml:space="preserve">These ambiguities are natural and unavoidable. For example, if the </w:t>
      </w:r>
      <w:proofErr w:type="spellStart"/>
      <w:r>
        <w:rPr>
          <w:rFonts w:cs="Arial"/>
        </w:rPr>
        <w:t>dfdl:nilValue</w:t>
      </w:r>
      <w:proofErr w:type="spellEnd"/>
      <w:r>
        <w:rPr>
          <w:rFonts w:cs="Arial"/>
        </w:rPr>
        <w:t xml:space="preserve"> is the 3-character string "nil", then encountering the characters "nil" in the data stream will parse to produce an Infoset item with </w:t>
      </w:r>
      <w:r>
        <w:rPr>
          <w:rFonts w:cs="Arial"/>
          <w:b/>
        </w:rPr>
        <w:t>[</w:t>
      </w:r>
      <w:proofErr w:type="spellStart"/>
      <w:r>
        <w:rPr>
          <w:rFonts w:cs="Arial"/>
          <w:b/>
        </w:rPr>
        <w:t>nilled</w:t>
      </w:r>
      <w:proofErr w:type="spellEnd"/>
      <w:r>
        <w:rPr>
          <w:rFonts w:cs="Arial"/>
          <w:b/>
        </w:rPr>
        <w:t>]</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w:t>
      </w:r>
      <w:proofErr w:type="spellStart"/>
      <w:r>
        <w:rPr>
          <w:rFonts w:cs="Arial"/>
          <w:b/>
        </w:rPr>
        <w:t>nilled</w:t>
      </w:r>
      <w:proofErr w:type="spellEnd"/>
      <w:r>
        <w:rPr>
          <w:rFonts w:cs="Arial"/>
          <w:b/>
        </w:rPr>
        <w:t>]</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B31DA3">
      <w:pPr>
        <w:pStyle w:val="Heading2"/>
      </w:pPr>
      <w:bookmarkStart w:id="3590" w:name="_Ref37335786"/>
      <w:bookmarkStart w:id="3591" w:name="_Ref37335737"/>
      <w:bookmarkStart w:id="3592" w:name="_Toc52984571"/>
      <w:r>
        <w:t>Parsing Algorithm</w:t>
      </w:r>
      <w:bookmarkEnd w:id="3590"/>
      <w:bookmarkEnd w:id="3591"/>
      <w:bookmarkEnd w:id="3592"/>
    </w:p>
    <w:p w14:paraId="2271B349" w14:textId="77777777" w:rsidR="000E1214" w:rsidRDefault="00A87198">
      <w:pPr>
        <w:pStyle w:val="nobreak"/>
      </w:pPr>
      <w:r>
        <w:t>A DFDL parser proceeds by determining the existence of occurrences of schema components. It does this by examining the data and the schema, to:</w:t>
      </w:r>
    </w:p>
    <w:p w14:paraId="7EF7B482" w14:textId="77777777" w:rsidR="000E1214" w:rsidRDefault="00A87198" w:rsidP="00C31ED0">
      <w:pPr>
        <w:numPr>
          <w:ilvl w:val="0"/>
          <w:numId w:val="57"/>
        </w:numPr>
      </w:pPr>
      <w:r>
        <w:t>Establish representation</w:t>
      </w:r>
    </w:p>
    <w:p w14:paraId="7FD4D9E1" w14:textId="77777777" w:rsidR="000E1214" w:rsidRDefault="00A87198" w:rsidP="00C31ED0">
      <w:pPr>
        <w:numPr>
          <w:ilvl w:val="0"/>
          <w:numId w:val="57"/>
        </w:numPr>
      </w:pPr>
      <w:r>
        <w:t>Resolve points of uncertainty</w:t>
      </w:r>
    </w:p>
    <w:p w14:paraId="23B79A48" w14:textId="77777777" w:rsidR="000E1214" w:rsidRDefault="00A87198">
      <w:r>
        <w:t xml:space="preserve">These two activities are defined below. They are mutually recursive in the expected way as a DFDL schema is a recursive nest of schema components. </w:t>
      </w:r>
    </w:p>
    <w:p w14:paraId="55A67447" w14:textId="64117CB3" w:rsidR="000E1214" w:rsidRDefault="00A87198">
      <w:r>
        <w:t xml:space="preserve">The parsing algorithm described here has many aspects which </w:t>
      </w:r>
      <w:r w:rsidR="00405572">
        <w:t>depend on</w:t>
      </w:r>
      <w:r>
        <w:t xml:space="preserve"> the definitions of numerous DFDL properties. The properties are defined in </w:t>
      </w:r>
      <w:r w:rsidR="009042D0">
        <w:t>s</w:t>
      </w:r>
      <w:r>
        <w:t xml:space="preserve">ections </w:t>
      </w:r>
      <w:ins w:id="3593" w:author="Mike Beckerle" w:date="2020-10-08T16:22:00Z">
        <w:r w:rsidR="009042D0" w:rsidRPr="009042D0">
          <w:rPr>
            <w:rStyle w:val="InternetLink"/>
          </w:rPr>
          <w:fldChar w:fldCharType="begin"/>
        </w:r>
        <w:r w:rsidR="009042D0" w:rsidRPr="009042D0">
          <w:rPr>
            <w:rStyle w:val="InternetLink"/>
          </w:rPr>
          <w:instrText xml:space="preserve"> HYPERLINK  \l "_Overview:_Core_Representation" </w:instrText>
        </w:r>
        <w:r w:rsidR="009042D0" w:rsidRPr="009042D0">
          <w:rPr>
            <w:rStyle w:val="InternetLink"/>
          </w:rPr>
        </w:r>
        <w:r w:rsidR="009042D0" w:rsidRPr="009042D0">
          <w:rPr>
            <w:rStyle w:val="InternetLink"/>
          </w:rPr>
          <w:fldChar w:fldCharType="separate"/>
        </w:r>
        <w:r w:rsidR="009042D0" w:rsidRPr="009042D0">
          <w:rPr>
            <w:rStyle w:val="InternetLink"/>
          </w:rPr>
          <w:fldChar w:fldCharType="begin"/>
        </w:r>
        <w:r w:rsidR="009042D0" w:rsidRPr="009042D0">
          <w:rPr>
            <w:rStyle w:val="InternetLink"/>
          </w:rPr>
          <w:instrText xml:space="preserve"> REF _Ref39164410 \r \h </w:instrText>
        </w:r>
        <w:r w:rsidR="009042D0" w:rsidRPr="009042D0">
          <w:rPr>
            <w:rStyle w:val="InternetLink"/>
          </w:rPr>
        </w:r>
        <w:r w:rsidR="009042D0">
          <w:rPr>
            <w:rStyle w:val="InternetLink"/>
          </w:rPr>
          <w:instrText xml:space="preserve"> \* MERGEFORMAT </w:instrText>
        </w:r>
        <w:r w:rsidR="009042D0" w:rsidRPr="009042D0">
          <w:rPr>
            <w:rStyle w:val="InternetLink"/>
          </w:rPr>
          <w:fldChar w:fldCharType="separate"/>
        </w:r>
        <w:r w:rsidR="009042D0" w:rsidRPr="009042D0">
          <w:rPr>
            <w:rStyle w:val="InternetLink"/>
          </w:rPr>
          <w:t>10</w:t>
        </w:r>
        <w:r w:rsidR="009042D0" w:rsidRPr="009042D0">
          <w:rPr>
            <w:rStyle w:val="InternetLink"/>
          </w:rPr>
          <w:fldChar w:fldCharType="end"/>
        </w:r>
        <w:r w:rsidR="009042D0" w:rsidRPr="009042D0">
          <w:rPr>
            <w:rStyle w:val="InternetLink"/>
          </w:rPr>
          <w:fldChar w:fldCharType="end"/>
        </w:r>
      </w:ins>
      <w:r>
        <w:t xml:space="preserve"> and beyond. </w:t>
      </w:r>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BC2419">
      <w:pPr>
        <w:pStyle w:val="Heading3"/>
        <w:rPr>
          <w:rFonts w:eastAsia="Times New Roman"/>
        </w:rPr>
      </w:pPr>
      <w:bookmarkStart w:id="3594" w:name="_Toc52984572"/>
      <w:r>
        <w:rPr>
          <w:rFonts w:eastAsia="Times New Roman"/>
        </w:rPr>
        <w:t>Known-to-exist and Known-not-to-exist</w:t>
      </w:r>
      <w:bookmarkEnd w:id="3594"/>
    </w:p>
    <w:p w14:paraId="70A56668" w14:textId="77777777" w:rsidR="000E1214" w:rsidRDefault="00A87198">
      <w:pPr>
        <w:pStyle w:val="Heading4"/>
        <w:rPr>
          <w:rFonts w:eastAsia="Times New Roman"/>
        </w:rPr>
      </w:pPr>
      <w:r>
        <w:rPr>
          <w:rFonts w:eastAsia="Times New Roman"/>
        </w:rPr>
        <w:t>Known-to-exist</w:t>
      </w:r>
    </w:p>
    <w:p w14:paraId="1456A8B5" w14:textId="1A4A9B67" w:rsidR="000E1214" w:rsidRDefault="00A87198">
      <w:r>
        <w:t xml:space="preserve">An occurrence of a schema component is said to be </w:t>
      </w:r>
      <w:r>
        <w:rPr>
          <w:i/>
          <w:iCs/>
        </w:rPr>
        <w:t>known-to-exist</w:t>
      </w:r>
      <w:r>
        <w:t xml:space="preserve"> when any of these positive determinations hold:</w:t>
      </w:r>
    </w:p>
    <w:p w14:paraId="1699C3AE" w14:textId="77777777" w:rsidR="0082161B" w:rsidRDefault="00A87198" w:rsidP="00C31ED0">
      <w:pPr>
        <w:pStyle w:val="ListParagraph"/>
        <w:numPr>
          <w:ilvl w:val="0"/>
          <w:numId w:val="58"/>
        </w:numPr>
      </w:pPr>
      <w:r>
        <w:t xml:space="preserve">There is a </w:t>
      </w:r>
      <w:proofErr w:type="spellStart"/>
      <w:r>
        <w:t>dfdl:discriminator</w:t>
      </w:r>
      <w:proofErr w:type="spellEnd"/>
      <w:r>
        <w:rPr>
          <w:rStyle w:val="FootnoteReference"/>
          <w:rFonts w:cs="Arial"/>
        </w:rPr>
        <w:footnoteReference w:id="17"/>
      </w:r>
      <w:r>
        <w:t xml:space="preserve"> applying to the component and its expression evaluates to true or regular expression pattern matches.</w:t>
      </w:r>
    </w:p>
    <w:p w14:paraId="55DFFA56" w14:textId="77777777" w:rsidR="0082161B" w:rsidRPr="0082161B" w:rsidRDefault="00A87198" w:rsidP="00C31ED0">
      <w:pPr>
        <w:pStyle w:val="ListParagraph"/>
        <w:numPr>
          <w:ilvl w:val="0"/>
          <w:numId w:val="58"/>
        </w:numPr>
      </w:pPr>
      <w:r w:rsidRPr="008D53D7">
        <w:rPr>
          <w:rFonts w:cs="Arial"/>
        </w:rPr>
        <w:t xml:space="preserve">The component is a direct child of an </w:t>
      </w:r>
      <w:proofErr w:type="spellStart"/>
      <w:r w:rsidRPr="008D53D7">
        <w:rPr>
          <w:rFonts w:cs="Arial"/>
        </w:rPr>
        <w:t>xs:sequence</w:t>
      </w:r>
      <w:proofErr w:type="spellEnd"/>
      <w:r w:rsidRPr="008D53D7">
        <w:rPr>
          <w:rFonts w:cs="Arial"/>
        </w:rPr>
        <w:t xml:space="preserve"> or </w:t>
      </w:r>
      <w:proofErr w:type="spellStart"/>
      <w:r w:rsidRPr="008D53D7">
        <w:rPr>
          <w:rFonts w:cs="Arial"/>
        </w:rPr>
        <w:t>xs:choice</w:t>
      </w:r>
      <w:proofErr w:type="spellEnd"/>
      <w:r w:rsidRPr="008D53D7">
        <w:rPr>
          <w:rFonts w:cs="Arial"/>
        </w:rPr>
        <w:t xml:space="preserve"> with </w:t>
      </w:r>
      <w:proofErr w:type="spellStart"/>
      <w:r w:rsidRPr="008D53D7">
        <w:rPr>
          <w:rFonts w:cs="Arial"/>
        </w:rPr>
        <w:t>dfdl:initiatedContent</w:t>
      </w:r>
      <w:proofErr w:type="spellEnd"/>
      <w:r>
        <w:rPr>
          <w:rStyle w:val="FootnoteReference"/>
          <w:rFonts w:cs="Arial"/>
        </w:rPr>
        <w:footnoteReference w:id="18"/>
      </w:r>
      <w:r w:rsidRPr="008D53D7">
        <w:rPr>
          <w:rFonts w:cs="Arial"/>
        </w:rPr>
        <w:t xml:space="preserve"> 'yes' and a </w:t>
      </w:r>
      <w:proofErr w:type="spellStart"/>
      <w:r w:rsidRPr="008D53D7">
        <w:rPr>
          <w:rFonts w:cs="Arial"/>
        </w:rPr>
        <w:t>dfdl:initiator</w:t>
      </w:r>
      <w:proofErr w:type="spellEnd"/>
      <w:r w:rsidRPr="008D53D7">
        <w:rPr>
          <w:rFonts w:cs="Arial"/>
        </w:rPr>
        <w:t xml:space="preserve"> defined for the component is found.</w:t>
      </w:r>
    </w:p>
    <w:p w14:paraId="1103E015" w14:textId="44679C32" w:rsidR="000E1214" w:rsidRPr="0082161B" w:rsidRDefault="00A87198" w:rsidP="00C31ED0">
      <w:pPr>
        <w:pStyle w:val="ListParagraph"/>
        <w:numPr>
          <w:ilvl w:val="0"/>
          <w:numId w:val="58"/>
        </w:numPr>
      </w:pPr>
      <w:r w:rsidRPr="0082161B">
        <w:rPr>
          <w:rFonts w:cs="Arial"/>
        </w:rPr>
        <w:t xml:space="preserve">The component is a direct child of an </w:t>
      </w:r>
      <w:proofErr w:type="spellStart"/>
      <w:r w:rsidRPr="0082161B">
        <w:rPr>
          <w:rFonts w:cs="Arial"/>
        </w:rPr>
        <w:t>xs:choice</w:t>
      </w:r>
      <w:proofErr w:type="spellEnd"/>
      <w:r w:rsidRPr="0082161B">
        <w:rPr>
          <w:rFonts w:cs="Arial"/>
        </w:rPr>
        <w:t xml:space="preserve"> with </w:t>
      </w:r>
      <w:proofErr w:type="spellStart"/>
      <w:r w:rsidRPr="0082161B">
        <w:rPr>
          <w:rFonts w:cs="Arial"/>
        </w:rPr>
        <w:t>dfdl:choiceDispatchKey</w:t>
      </w:r>
      <w:proofErr w:type="spellEnd"/>
      <w:r>
        <w:rPr>
          <w:rStyle w:val="FootnoteReference"/>
          <w:rFonts w:cs="Arial"/>
        </w:rPr>
        <w:footnoteReference w:id="19"/>
      </w:r>
      <w:r w:rsidRPr="0082161B">
        <w:rPr>
          <w:rFonts w:cs="Arial"/>
        </w:rPr>
        <w:t xml:space="preserve"> and the result of the </w:t>
      </w:r>
      <w:proofErr w:type="spellStart"/>
      <w:r w:rsidRPr="0082161B">
        <w:rPr>
          <w:rFonts w:cs="Arial"/>
        </w:rPr>
        <w:t>dfdl:choiceDispatchKey</w:t>
      </w:r>
      <w:proofErr w:type="spellEnd"/>
      <w:r w:rsidRPr="0082161B">
        <w:rPr>
          <w:rFonts w:cs="Arial"/>
        </w:rPr>
        <w:t xml:space="preserve"> expression matches one of the </w:t>
      </w:r>
      <w:proofErr w:type="spellStart"/>
      <w:r w:rsidRPr="0082161B">
        <w:rPr>
          <w:rFonts w:cs="Arial"/>
        </w:rPr>
        <w:t>dfdl:choiceBranchKey</w:t>
      </w:r>
      <w:proofErr w:type="spellEnd"/>
      <w:r w:rsidRPr="0082161B">
        <w:rPr>
          <w:rFonts w:cs="Arial"/>
        </w:rPr>
        <w:t xml:space="preserve"> property values of the child. </w:t>
      </w:r>
    </w:p>
    <w:p w14:paraId="5CB83415" w14:textId="0A8E0325" w:rsidR="000E1214" w:rsidRDefault="00A87198">
      <w:r>
        <w:t xml:space="preserve">If none of those hold because they are not applicable then the occurrence is still known-to-exist if ALL of the following hold, and no </w:t>
      </w:r>
      <w:del w:id="3595" w:author="Mike Beckerle" w:date="2020-10-08T20:32:00Z">
        <w:r w:rsidDel="00B31DA3">
          <w:delText>processing error</w:delText>
        </w:r>
      </w:del>
      <w:ins w:id="3596" w:author="Mike Beckerle" w:date="2020-10-08T20:32:00Z">
        <w:r w:rsidR="00B31DA3">
          <w:t>Processing Error</w:t>
        </w:r>
      </w:ins>
      <w:r>
        <w:t xml:space="preserve"> occurs during their determination:</w:t>
      </w:r>
    </w:p>
    <w:p w14:paraId="21B2FB26" w14:textId="77777777" w:rsidR="000E1214" w:rsidRDefault="00A87198" w:rsidP="00C31ED0">
      <w:pPr>
        <w:numPr>
          <w:ilvl w:val="0"/>
          <w:numId w:val="59"/>
        </w:numPr>
      </w:pPr>
      <w:r>
        <w:t xml:space="preserve">When there are </w:t>
      </w:r>
      <w:proofErr w:type="spellStart"/>
      <w:r>
        <w:t>dfdl:assert</w:t>
      </w:r>
      <w:proofErr w:type="spellEnd"/>
      <w:r>
        <w:rPr>
          <w:rStyle w:val="FootnoteReference"/>
        </w:rPr>
        <w:footnoteReference w:id="20"/>
      </w:r>
      <w:r>
        <w:t xml:space="preserve"> statements with </w:t>
      </w:r>
      <w:proofErr w:type="spellStart"/>
      <w:r>
        <w:t>failureType</w:t>
      </w:r>
      <w:proofErr w:type="spellEnd"/>
      <w:r>
        <w:t xml:space="preserve"> '</w:t>
      </w:r>
      <w:proofErr w:type="spellStart"/>
      <w:r>
        <w:t>processingError</w:t>
      </w:r>
      <w:proofErr w:type="spellEnd"/>
      <w:r>
        <w:t>' on the component, all their expressions evaluate to true or their regular expression patterns match.</w:t>
      </w:r>
    </w:p>
    <w:p w14:paraId="6A599B65" w14:textId="77777777" w:rsidR="000E1214" w:rsidRDefault="00A87198" w:rsidP="00C31ED0">
      <w:pPr>
        <w:numPr>
          <w:ilvl w:val="0"/>
          <w:numId w:val="59"/>
        </w:numPr>
      </w:pPr>
      <w:r>
        <w:t>It has nil, empty, or normal representation.</w:t>
      </w:r>
    </w:p>
    <w:p w14:paraId="0AAB738C" w14:textId="77777777" w:rsidR="000E1214" w:rsidRDefault="00A87198" w:rsidP="00C31ED0">
      <w:pPr>
        <w:numPr>
          <w:ilvl w:val="0"/>
          <w:numId w:val="59"/>
        </w:numPr>
      </w:pPr>
      <w:r>
        <w:t>When it has normal representation the content of the representation is convertible to the element type without error.</w:t>
      </w:r>
    </w:p>
    <w:p w14:paraId="6E7C6D04" w14:textId="7CA10630" w:rsidR="000E1214" w:rsidRDefault="00A87198">
      <w:r>
        <w:t xml:space="preserve">Note that validation errors or </w:t>
      </w:r>
      <w:del w:id="3597" w:author="Mike Beckerle" w:date="2020-10-08T20:35:00Z">
        <w:r w:rsidDel="00B31DA3">
          <w:delText>recoverable error</w:delText>
        </w:r>
      </w:del>
      <w:ins w:id="3598" w:author="Mike Beckerle" w:date="2020-10-08T20:35:00Z">
        <w:r w:rsidR="00B31DA3">
          <w:t>Recoverable Error</w:t>
        </w:r>
      </w:ins>
      <w:r>
        <w:t>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2AAF1955" w:rsidR="000E1214" w:rsidRDefault="00A87198">
      <w:r>
        <w:t xml:space="preserve">Note that it is possible for an occurrence of a schema component to be known-to-exist due to a positive discrimination, but then subsequently a </w:t>
      </w:r>
      <w:del w:id="3599" w:author="Mike Beckerle" w:date="2020-10-08T20:32:00Z">
        <w:r w:rsidDel="00B31DA3">
          <w:delText>processing error</w:delText>
        </w:r>
      </w:del>
      <w:ins w:id="3600" w:author="Mike Beckerle" w:date="2020-10-08T20:32:00Z">
        <w:r w:rsidR="00B31DA3">
          <w:t>Processing Error</w:t>
        </w:r>
      </w:ins>
      <w:r>
        <w:t xml:space="preserve"> occurs when evaluating a statement annotation such as a </w:t>
      </w:r>
      <w:proofErr w:type="spellStart"/>
      <w:r>
        <w:t>dfdl:assert</w:t>
      </w:r>
      <w:proofErr w:type="spellEnd"/>
      <w:r>
        <w:t xml:space="preserve"> or a </w:t>
      </w:r>
      <w:proofErr w:type="spellStart"/>
      <w:r>
        <w:t>dfdl:setVariable</w:t>
      </w:r>
      <w:proofErr w:type="spellEnd"/>
      <w:r>
        <w:t xml:space="preserve">, or a </w:t>
      </w:r>
      <w:del w:id="3601" w:author="Mike Beckerle" w:date="2020-10-08T20:32:00Z">
        <w:r w:rsidDel="00B31DA3">
          <w:delText>processing error</w:delText>
        </w:r>
      </w:del>
      <w:ins w:id="3602" w:author="Mike Beckerle" w:date="2020-10-08T20:32:00Z">
        <w:r w:rsidR="00B31DA3">
          <w:t>Processing Error</w:t>
        </w:r>
      </w:ins>
      <w:r>
        <w:t xml:space="preserve"> occurs when determining the representation, or in the case of normal representation and </w:t>
      </w:r>
      <w:proofErr w:type="spellStart"/>
      <w:r>
        <w:t>simpleType</w:t>
      </w:r>
      <w:proofErr w:type="spellEnd"/>
      <w:r>
        <w:t xml:space="preserve">, when converting that representation's content into a value of the type. This </w:t>
      </w:r>
      <w:del w:id="3603" w:author="Mike Beckerle" w:date="2020-10-08T20:32:00Z">
        <w:r w:rsidDel="00B31DA3">
          <w:delText>processing error</w:delText>
        </w:r>
      </w:del>
      <w:ins w:id="3604" w:author="Mike Beckerle" w:date="2020-10-08T20:32:00Z">
        <w:r w:rsidR="00B31DA3">
          <w:t>Processing Error</w:t>
        </w:r>
      </w:ins>
      <w:r>
        <w:t xml:space="preserve"> does not change the fact that the schema component was determined to be known-to-exist. This is important in the discussion of resolving </w:t>
      </w:r>
      <w:ins w:id="3605" w:author="Mike Beckerle" w:date="2020-10-08T16:23:00Z">
        <w:r w:rsidR="009042D0">
          <w:t xml:space="preserve">points of uncertainty </w:t>
        </w:r>
      </w:ins>
      <w:r>
        <w:t>below.</w:t>
      </w:r>
    </w:p>
    <w:p w14:paraId="0A14CFA6" w14:textId="77777777" w:rsidR="000E1214" w:rsidRDefault="00A87198">
      <w:pPr>
        <w:pStyle w:val="Heading4"/>
        <w:rPr>
          <w:rFonts w:eastAsia="Times New Roman"/>
        </w:rPr>
      </w:pPr>
      <w:r>
        <w:rPr>
          <w:rFonts w:eastAsia="Times New Roman"/>
        </w:rPr>
        <w:t>Known-not-to-exist</w:t>
      </w:r>
    </w:p>
    <w:p w14:paraId="5B6EBBD7" w14:textId="0781129C"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sidRPr="009042D0">
        <w:rPr>
          <w:rStyle w:val="Emphasis"/>
          <w:i w:val="0"/>
          <w:iCs w:val="0"/>
        </w:rPr>
        <w:t>negative determinations</w:t>
      </w:r>
      <w:r w:rsidRPr="009042D0">
        <w:rPr>
          <w:rFonts w:cs="Arial"/>
          <w:i/>
          <w:iCs/>
        </w:rPr>
        <w:t xml:space="preserve"> </w:t>
      </w:r>
      <w:r>
        <w:rPr>
          <w:rFonts w:cs="Arial"/>
        </w:rPr>
        <w:t>holds:</w:t>
      </w:r>
    </w:p>
    <w:p w14:paraId="42290B36" w14:textId="33348AC7" w:rsidR="000E1214" w:rsidRDefault="00A87198" w:rsidP="00C31ED0">
      <w:pPr>
        <w:numPr>
          <w:ilvl w:val="0"/>
          <w:numId w:val="60"/>
        </w:numPr>
        <w:autoSpaceDE w:val="0"/>
        <w:autoSpaceDN w:val="0"/>
        <w:adjustRightInd w:val="0"/>
        <w:rPr>
          <w:rFonts w:cs="Arial"/>
        </w:rPr>
      </w:pPr>
      <w:r>
        <w:rPr>
          <w:rFonts w:cs="Arial"/>
        </w:rPr>
        <w:t xml:space="preserve">There is a </w:t>
      </w:r>
      <w:proofErr w:type="spellStart"/>
      <w:r>
        <w:rPr>
          <w:rFonts w:cs="Arial"/>
        </w:rPr>
        <w:t>dfdl:discriminator</w:t>
      </w:r>
      <w:proofErr w:type="spellEnd"/>
      <w:r>
        <w:rPr>
          <w:rFonts w:cs="Arial"/>
        </w:rPr>
        <w:t xml:space="preserve"> applying to the component and its expression evaluates to false or regular expression pattern fails to match, or a </w:t>
      </w:r>
      <w:del w:id="3606" w:author="Mike Beckerle" w:date="2020-10-08T20:32:00Z">
        <w:r w:rsidDel="00B31DA3">
          <w:rPr>
            <w:rFonts w:cs="Arial"/>
          </w:rPr>
          <w:delText>processing error</w:delText>
        </w:r>
      </w:del>
      <w:ins w:id="3607" w:author="Mike Beckerle" w:date="2020-10-08T20:32:00Z">
        <w:r w:rsidR="00B31DA3">
          <w:rPr>
            <w:rFonts w:cs="Arial"/>
          </w:rPr>
          <w:t>Processing Error</w:t>
        </w:r>
      </w:ins>
      <w:r>
        <w:rPr>
          <w:rFonts w:cs="Arial"/>
        </w:rPr>
        <w:t xml:space="preserve"> occurs while processing the </w:t>
      </w:r>
      <w:proofErr w:type="spellStart"/>
      <w:r>
        <w:rPr>
          <w:rFonts w:cs="Arial"/>
        </w:rPr>
        <w:t>dfdl:discriminator</w:t>
      </w:r>
      <w:proofErr w:type="spellEnd"/>
      <w:r>
        <w:rPr>
          <w:rFonts w:cs="Arial"/>
        </w:rPr>
        <w:t>.</w:t>
      </w:r>
    </w:p>
    <w:p w14:paraId="3B9FE3DE" w14:textId="77777777" w:rsidR="000E1214" w:rsidRDefault="00A87198" w:rsidP="00C31ED0">
      <w:pPr>
        <w:numPr>
          <w:ilvl w:val="0"/>
          <w:numId w:val="60"/>
        </w:numPr>
        <w:autoSpaceDE w:val="0"/>
        <w:autoSpaceDN w:val="0"/>
        <w:adjustRightInd w:val="0"/>
        <w:rPr>
          <w:rFonts w:cs="Arial"/>
        </w:rPr>
      </w:pPr>
      <w:r>
        <w:rPr>
          <w:rFonts w:cs="Arial"/>
        </w:rPr>
        <w:t xml:space="preserve">The component is a direct child of an </w:t>
      </w:r>
      <w:proofErr w:type="spellStart"/>
      <w:r>
        <w:rPr>
          <w:rFonts w:cs="Arial"/>
        </w:rPr>
        <w:t>xs:sequence</w:t>
      </w:r>
      <w:proofErr w:type="spellEnd"/>
      <w:r>
        <w:rPr>
          <w:rFonts w:cs="Arial"/>
        </w:rPr>
        <w:t xml:space="preserve"> or </w:t>
      </w:r>
      <w:proofErr w:type="spellStart"/>
      <w:r>
        <w:rPr>
          <w:rFonts w:cs="Arial"/>
        </w:rPr>
        <w:t>xs:choice</w:t>
      </w:r>
      <w:proofErr w:type="spellEnd"/>
      <w:r>
        <w:rPr>
          <w:rFonts w:cs="Arial"/>
        </w:rPr>
        <w:t xml:space="preserve"> with </w:t>
      </w:r>
      <w:proofErr w:type="spellStart"/>
      <w:r>
        <w:rPr>
          <w:rFonts w:cs="Arial"/>
        </w:rPr>
        <w:t>dfdl:initiatedContent</w:t>
      </w:r>
      <w:proofErr w:type="spellEnd"/>
      <w:r>
        <w:rPr>
          <w:rFonts w:cs="Arial"/>
        </w:rPr>
        <w:t xml:space="preserve"> 'yes' and an initiator defined for the component is not found.</w:t>
      </w:r>
    </w:p>
    <w:p w14:paraId="7FF59FE6" w14:textId="5611B580" w:rsidR="000E1214" w:rsidRDefault="00A87198" w:rsidP="00C31ED0">
      <w:pPr>
        <w:numPr>
          <w:ilvl w:val="0"/>
          <w:numId w:val="60"/>
        </w:numPr>
        <w:autoSpaceDE w:val="0"/>
        <w:autoSpaceDN w:val="0"/>
        <w:adjustRightInd w:val="0"/>
        <w:rPr>
          <w:rFonts w:cs="Arial"/>
        </w:rPr>
      </w:pPr>
      <w:r>
        <w:rPr>
          <w:rFonts w:cs="Arial"/>
        </w:rPr>
        <w:t xml:space="preserve">The component is a direct child of an </w:t>
      </w:r>
      <w:proofErr w:type="spellStart"/>
      <w:r>
        <w:rPr>
          <w:rFonts w:cs="Arial"/>
        </w:rPr>
        <w:t>xs:choice</w:t>
      </w:r>
      <w:proofErr w:type="spellEnd"/>
      <w:r>
        <w:rPr>
          <w:rFonts w:cs="Arial"/>
        </w:rPr>
        <w:t xml:space="preserve"> with </w:t>
      </w:r>
      <w:proofErr w:type="spellStart"/>
      <w:r>
        <w:rPr>
          <w:rFonts w:cs="Arial"/>
        </w:rPr>
        <w:t>dfdl:choiceDispatchKey</w:t>
      </w:r>
      <w:proofErr w:type="spellEnd"/>
      <w:r>
        <w:rPr>
          <w:rFonts w:cs="Arial"/>
        </w:rPr>
        <w:t xml:space="preserve"> and the result of the </w:t>
      </w:r>
      <w:proofErr w:type="spellStart"/>
      <w:r>
        <w:rPr>
          <w:rFonts w:cs="Arial"/>
        </w:rPr>
        <w:t>dfdl:choiceDispatchKey</w:t>
      </w:r>
      <w:proofErr w:type="spellEnd"/>
      <w:r>
        <w:rPr>
          <w:rFonts w:cs="Arial"/>
        </w:rPr>
        <w:t xml:space="preserve"> expression does not match any of the </w:t>
      </w:r>
      <w:proofErr w:type="spellStart"/>
      <w:r>
        <w:rPr>
          <w:rFonts w:cs="Arial"/>
        </w:rPr>
        <w:t>dfdl:choiceBranchKey</w:t>
      </w:r>
      <w:proofErr w:type="spellEnd"/>
      <w:r>
        <w:rPr>
          <w:rFonts w:cs="Arial"/>
        </w:rPr>
        <w:t xml:space="preserve"> property values of the child.</w:t>
      </w:r>
    </w:p>
    <w:p w14:paraId="006CD242" w14:textId="3C6B7EBC" w:rsidR="00726B5E" w:rsidRDefault="00726B5E" w:rsidP="00C31ED0">
      <w:pPr>
        <w:numPr>
          <w:ilvl w:val="0"/>
          <w:numId w:val="60"/>
        </w:numPr>
        <w:autoSpaceDE w:val="0"/>
        <w:autoSpaceDN w:val="0"/>
        <w:adjustRightInd w:val="0"/>
        <w:rPr>
          <w:rFonts w:cs="Arial"/>
        </w:rPr>
      </w:pPr>
      <w:r>
        <w:rPr>
          <w:rFonts w:cs="Arial"/>
        </w:rPr>
        <w:t>The component is an element of complex type, the model group of which is a sequence group, and the sequence group is known not to exist.</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rsidP="00C31ED0">
      <w:pPr>
        <w:numPr>
          <w:ilvl w:val="0"/>
          <w:numId w:val="61"/>
        </w:numPr>
        <w:autoSpaceDE w:val="0"/>
        <w:autoSpaceDN w:val="0"/>
        <w:adjustRightInd w:val="0"/>
        <w:rPr>
          <w:rFonts w:cs="Arial"/>
        </w:rPr>
      </w:pPr>
      <w:r>
        <w:rPr>
          <w:rFonts w:cs="Arial"/>
        </w:rPr>
        <w:t xml:space="preserve">The occurrence is missing </w:t>
      </w:r>
    </w:p>
    <w:p w14:paraId="0F3C3B1A" w14:textId="65A51FF2" w:rsidR="000E1214" w:rsidRDefault="00A87198" w:rsidP="00C31ED0">
      <w:pPr>
        <w:numPr>
          <w:ilvl w:val="0"/>
          <w:numId w:val="61"/>
        </w:numPr>
        <w:autoSpaceDE w:val="0"/>
        <w:autoSpaceDN w:val="0"/>
        <w:adjustRightInd w:val="0"/>
        <w:rPr>
          <w:rFonts w:cs="Arial"/>
        </w:rPr>
      </w:pPr>
      <w:r>
        <w:rPr>
          <w:rFonts w:cs="Arial"/>
        </w:rPr>
        <w:t xml:space="preserve">There is a </w:t>
      </w:r>
      <w:proofErr w:type="spellStart"/>
      <w:r>
        <w:rPr>
          <w:rFonts w:cs="Arial"/>
        </w:rPr>
        <w:t>dfdl:assert</w:t>
      </w:r>
      <w:proofErr w:type="spellEnd"/>
      <w:r>
        <w:rPr>
          <w:rFonts w:cs="Arial"/>
        </w:rPr>
        <w:t xml:space="preserve"> with </w:t>
      </w:r>
      <w:proofErr w:type="spellStart"/>
      <w:r>
        <w:rPr>
          <w:rFonts w:cs="Arial"/>
        </w:rPr>
        <w:t>failureType</w:t>
      </w:r>
      <w:proofErr w:type="spellEnd"/>
      <w:r>
        <w:rPr>
          <w:rFonts w:cs="Arial"/>
        </w:rPr>
        <w:t xml:space="preserve"> '</w:t>
      </w:r>
      <w:proofErr w:type="spellStart"/>
      <w:r>
        <w:rPr>
          <w:rFonts w:cs="Arial"/>
        </w:rPr>
        <w:t>processingError</w:t>
      </w:r>
      <w:proofErr w:type="spellEnd"/>
      <w:r>
        <w:rPr>
          <w:rFonts w:cs="Arial"/>
        </w:rPr>
        <w:t xml:space="preserve">' on the component and its expression evaluates to false or its regular expression pattern fails to match, or a </w:t>
      </w:r>
      <w:del w:id="3608" w:author="Mike Beckerle" w:date="2020-10-08T20:32:00Z">
        <w:r w:rsidDel="00B31DA3">
          <w:rPr>
            <w:rFonts w:cs="Arial"/>
          </w:rPr>
          <w:delText>processing error</w:delText>
        </w:r>
      </w:del>
      <w:ins w:id="3609" w:author="Mike Beckerle" w:date="2020-10-08T20:32:00Z">
        <w:r w:rsidR="00B31DA3">
          <w:rPr>
            <w:rFonts w:cs="Arial"/>
          </w:rPr>
          <w:t>Processing Error</w:t>
        </w:r>
      </w:ins>
      <w:r>
        <w:rPr>
          <w:rFonts w:cs="Arial"/>
        </w:rPr>
        <w:t xml:space="preserve"> occurs while processing the </w:t>
      </w:r>
      <w:proofErr w:type="spellStart"/>
      <w:r>
        <w:rPr>
          <w:rFonts w:cs="Arial"/>
        </w:rPr>
        <w:t>dfdl:assert</w:t>
      </w:r>
      <w:proofErr w:type="spellEnd"/>
      <w:r>
        <w:rPr>
          <w:rFonts w:cs="Arial"/>
        </w:rPr>
        <w:t>.</w:t>
      </w:r>
    </w:p>
    <w:p w14:paraId="14B3FEEF" w14:textId="7429B296" w:rsidR="000E1214" w:rsidRDefault="00A87198" w:rsidP="00C31ED0">
      <w:pPr>
        <w:numPr>
          <w:ilvl w:val="0"/>
          <w:numId w:val="61"/>
        </w:numPr>
        <w:autoSpaceDE w:val="0"/>
        <w:autoSpaceDN w:val="0"/>
        <w:adjustRightInd w:val="0"/>
        <w:rPr>
          <w:rFonts w:cs="Arial"/>
        </w:rPr>
      </w:pPr>
      <w:r>
        <w:rPr>
          <w:rFonts w:cs="Arial"/>
        </w:rPr>
        <w:t xml:space="preserve">A </w:t>
      </w:r>
      <w:del w:id="3610" w:author="Mike Beckerle" w:date="2020-10-08T20:32:00Z">
        <w:r w:rsidDel="00B31DA3">
          <w:rPr>
            <w:rFonts w:cs="Arial"/>
          </w:rPr>
          <w:delText>processing error</w:delText>
        </w:r>
      </w:del>
      <w:ins w:id="3611" w:author="Mike Beckerle" w:date="2020-10-08T20:32:00Z">
        <w:r w:rsidR="00B31DA3">
          <w:rPr>
            <w:rFonts w:cs="Arial"/>
          </w:rPr>
          <w:t>Processing Error</w:t>
        </w:r>
      </w:ins>
      <w:r>
        <w:rPr>
          <w:rFonts w:cs="Arial"/>
        </w:rPr>
        <w:t xml:space="preserve"> occurs when parsing the component. </w:t>
      </w:r>
      <w:del w:id="3612" w:author="Mike Beckerle" w:date="2020-10-08T20:36:00Z">
        <w:r w:rsidDel="00B31DA3">
          <w:rPr>
            <w:rFonts w:cs="Arial"/>
          </w:rPr>
          <w:delText>Processing error</w:delText>
        </w:r>
      </w:del>
      <w:ins w:id="3613" w:author="Mike Beckerle" w:date="2020-10-08T20:36:00Z">
        <w:r w:rsidR="00B31DA3">
          <w:rPr>
            <w:rFonts w:cs="Arial"/>
          </w:rPr>
          <w:t>Processing Error</w:t>
        </w:r>
      </w:ins>
      <w:r>
        <w:rPr>
          <w:rFonts w:cs="Arial"/>
        </w:rPr>
        <w:t xml:space="preserve">s include, but are not limited to, inability to identify any of nil, empty, normal or absent representations, or failure to convert a value to the built-in logical type. </w:t>
      </w:r>
    </w:p>
    <w:p w14:paraId="5847C9ED" w14:textId="389D3FB1" w:rsidR="000E1214" w:rsidRDefault="00A87198">
      <w:r>
        <w:t xml:space="preserve">Note that validation errors or </w:t>
      </w:r>
      <w:del w:id="3614" w:author="Mike Beckerle" w:date="2020-10-08T20:35:00Z">
        <w:r w:rsidDel="00B31DA3">
          <w:delText>recoverable error</w:delText>
        </w:r>
      </w:del>
      <w:ins w:id="3615" w:author="Mike Beckerle" w:date="2020-10-08T20:35:00Z">
        <w:r w:rsidR="00B31DA3">
          <w:t>Recoverable Error</w:t>
        </w:r>
      </w:ins>
      <w:r>
        <w:t>s do not cause a component to be known-not-to-exist.</w:t>
      </w:r>
    </w:p>
    <w:p w14:paraId="551A5E4A" w14:textId="7FFC4251"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404DC4" w:rsidRPr="00065302">
        <w:rPr>
          <w:rStyle w:val="Hyperlink"/>
        </w:rPr>
        <w:t>14.2</w:t>
      </w:r>
      <w:r w:rsidRPr="00065302">
        <w:rPr>
          <w:rStyle w:val="Hyperlink"/>
        </w:rPr>
        <w:fldChar w:fldCharType="end"/>
      </w:r>
      <w:r>
        <w:t xml:space="preserve"> </w:t>
      </w:r>
      <w:r w:rsidRPr="009042D0">
        <w:rPr>
          <w:rStyle w:val="InternetLink"/>
        </w:rPr>
        <w:fldChar w:fldCharType="begin"/>
      </w:r>
      <w:r w:rsidRPr="009042D0">
        <w:rPr>
          <w:rStyle w:val="InternetLink"/>
        </w:rPr>
        <w:instrText xml:space="preserve"> REF _Ref362445872 \h  \* MERGEFORMAT </w:instrText>
      </w:r>
      <w:r w:rsidRPr="009042D0">
        <w:rPr>
          <w:rStyle w:val="InternetLink"/>
        </w:rPr>
      </w:r>
      <w:r w:rsidRPr="009042D0">
        <w:rPr>
          <w:rStyle w:val="InternetLink"/>
        </w:rPr>
        <w:fldChar w:fldCharType="separate"/>
      </w:r>
      <w:r w:rsidR="00404DC4" w:rsidRPr="009042D0">
        <w:rPr>
          <w:rStyle w:val="InternetLink"/>
        </w:rPr>
        <w:t>Sequence Groups with Separators</w:t>
      </w:r>
      <w:r w:rsidRPr="009042D0">
        <w:rPr>
          <w:rStyle w:val="InternetLink"/>
        </w:rPr>
        <w:fldChar w:fldCharType="end"/>
      </w:r>
      <w:r>
        <w:t xml:space="preserve">  for details.</w:t>
      </w:r>
    </w:p>
    <w:p w14:paraId="6FA02AE0" w14:textId="77777777" w:rsidR="000E1214" w:rsidRDefault="00A87198" w:rsidP="00BC2419">
      <w:pPr>
        <w:pStyle w:val="Heading3"/>
        <w:rPr>
          <w:rFonts w:eastAsia="Times New Roman"/>
          <w:lang w:eastAsia="en-GB"/>
        </w:rPr>
      </w:pPr>
      <w:bookmarkStart w:id="3616" w:name="_Ref37169058"/>
      <w:bookmarkStart w:id="3617" w:name="_Toc52984573"/>
      <w:r>
        <w:rPr>
          <w:rFonts w:eastAsia="Times New Roman"/>
          <w:lang w:eastAsia="en-GB"/>
        </w:rPr>
        <w:t>Establishing Representation</w:t>
      </w:r>
      <w:bookmarkEnd w:id="3616"/>
      <w:bookmarkEnd w:id="3617"/>
    </w:p>
    <w:p w14:paraId="6E99C616" w14:textId="7DB38E56" w:rsidR="000E1214" w:rsidRDefault="00A87198">
      <w:r>
        <w:t xml:space="preserve">Unless an element occurrence is known-not-to-exist, the parsing algorithm establishes if it has the nil, empty, normal, or absent representation. </w:t>
      </w:r>
    </w:p>
    <w:p w14:paraId="1C513DCB" w14:textId="77777777" w:rsidR="000E1214" w:rsidRDefault="00A87198">
      <w:r>
        <w:t xml:space="preserve">The first step is to see if the </w:t>
      </w:r>
      <w:proofErr w:type="spellStart"/>
      <w:r>
        <w:t>SimpleContent</w:t>
      </w:r>
      <w:proofErr w:type="spellEnd"/>
      <w:r>
        <w:t xml:space="preserve"> or </w:t>
      </w:r>
      <w:proofErr w:type="spellStart"/>
      <w:r>
        <w:t>ComplexContent</w:t>
      </w:r>
      <w:proofErr w:type="spellEnd"/>
      <w:r>
        <w:t xml:space="preserve"> region is of length zero as a first approximation. This is </w:t>
      </w:r>
      <w:proofErr w:type="spellStart"/>
      <w:r>
        <w:t>dfdl:lengthKind</w:t>
      </w:r>
      <w:proofErr w:type="spellEnd"/>
      <w:r>
        <w:t xml:space="preserve"> dependent.</w:t>
      </w:r>
    </w:p>
    <w:p w14:paraId="73BC5BB3" w14:textId="77777777" w:rsidR="000E1214" w:rsidRDefault="00A87198" w:rsidP="00C31ED0">
      <w:pPr>
        <w:numPr>
          <w:ilvl w:val="0"/>
          <w:numId w:val="62"/>
        </w:numPr>
      </w:pPr>
      <w:r>
        <w:t xml:space="preserve">explicit =&gt; length is zero (either fixed or from expression evaluation) </w:t>
      </w:r>
    </w:p>
    <w:p w14:paraId="1C16E2C2" w14:textId="77777777" w:rsidR="000E1214" w:rsidRDefault="00A87198" w:rsidP="00C31ED0">
      <w:pPr>
        <w:numPr>
          <w:ilvl w:val="0"/>
          <w:numId w:val="62"/>
        </w:numPr>
      </w:pPr>
      <w:r>
        <w:t>prefixed =&gt; length given by the prefix is zero</w:t>
      </w:r>
    </w:p>
    <w:p w14:paraId="3505E25A" w14:textId="77777777" w:rsidR="000E1214" w:rsidRDefault="00A87198" w:rsidP="00C31ED0">
      <w:pPr>
        <w:numPr>
          <w:ilvl w:val="0"/>
          <w:numId w:val="62"/>
        </w:numPr>
      </w:pPr>
      <w:r>
        <w:t>implicit (simple) =&gt; length is zero</w:t>
      </w:r>
      <w:r>
        <w:rPr>
          <w:rStyle w:val="FootnoteReference"/>
        </w:rPr>
        <w:footnoteReference w:id="21"/>
      </w:r>
      <w:r>
        <w:rPr>
          <w:rStyle w:val="FootnoteReference"/>
        </w:rPr>
        <w:t xml:space="preserve"> </w:t>
      </w:r>
    </w:p>
    <w:p w14:paraId="3DC9612D" w14:textId="77777777" w:rsidR="000E1214" w:rsidRDefault="00A87198" w:rsidP="00C31ED0">
      <w:pPr>
        <w:numPr>
          <w:ilvl w:val="0"/>
          <w:numId w:val="62"/>
        </w:numPr>
      </w:pPr>
      <w:r>
        <w:t xml:space="preserve">implicit (complex) =&gt; not possible.  </w:t>
      </w:r>
    </w:p>
    <w:p w14:paraId="71A1C3F3" w14:textId="77777777" w:rsidR="000E1214" w:rsidRDefault="00A87198" w:rsidP="00C31ED0">
      <w:pPr>
        <w:numPr>
          <w:ilvl w:val="0"/>
          <w:numId w:val="62"/>
        </w:numPr>
      </w:pPr>
      <w:r>
        <w:t xml:space="preserve">delimited =&gt; length is zero (in scope delimiter is immediately encountered) </w:t>
      </w:r>
    </w:p>
    <w:p w14:paraId="65E741DA" w14:textId="77777777" w:rsidR="000E1214" w:rsidRDefault="00A87198" w:rsidP="00C31ED0">
      <w:pPr>
        <w:numPr>
          <w:ilvl w:val="0"/>
          <w:numId w:val="62"/>
        </w:numPr>
      </w:pPr>
      <w:r>
        <w:t xml:space="preserve">pattern =&gt; pattern returns zero length match </w:t>
      </w:r>
    </w:p>
    <w:p w14:paraId="73D63CB5" w14:textId="77777777" w:rsidR="000E1214" w:rsidRDefault="00A87198" w:rsidP="00C31ED0">
      <w:pPr>
        <w:numPr>
          <w:ilvl w:val="0"/>
          <w:numId w:val="62"/>
        </w:numPr>
      </w:pPr>
      <w:proofErr w:type="spellStart"/>
      <w:r>
        <w:t>endOfParent</w:t>
      </w:r>
      <w:proofErr w:type="spellEnd"/>
      <w:r>
        <w:t xml:space="preserve">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rsidP="00C31ED0">
      <w:pPr>
        <w:numPr>
          <w:ilvl w:val="0"/>
          <w:numId w:val="63"/>
        </w:numPr>
      </w:pPr>
      <w:r>
        <w:t xml:space="preserve">nil representation (if %ES; </w:t>
      </w:r>
      <w:r w:rsidRPr="009042D0">
        <w:t xml:space="preserve">or %WSP*; on its own </w:t>
      </w:r>
      <w:r>
        <w:t xml:space="preserve">is a literal nil value). </w:t>
      </w:r>
    </w:p>
    <w:p w14:paraId="0BB2EA10" w14:textId="77777777" w:rsidR="000E1214" w:rsidRDefault="00A87198" w:rsidP="00C31ED0">
      <w:pPr>
        <w:numPr>
          <w:ilvl w:val="0"/>
          <w:numId w:val="63"/>
        </w:numPr>
      </w:pPr>
      <w:r>
        <w:t>empty representation.</w:t>
      </w:r>
    </w:p>
    <w:p w14:paraId="69CA2879" w14:textId="77777777" w:rsidR="000E1214" w:rsidRDefault="00A87198" w:rsidP="00C31ED0">
      <w:pPr>
        <w:numPr>
          <w:ilvl w:val="0"/>
          <w:numId w:val="63"/>
        </w:numPr>
      </w:pPr>
      <w:r>
        <w:t>normal representation (</w:t>
      </w:r>
      <w:proofErr w:type="spellStart"/>
      <w:r>
        <w:t>xs:string</w:t>
      </w:r>
      <w:proofErr w:type="spellEnd"/>
      <w:r>
        <w:t xml:space="preserve"> or </w:t>
      </w:r>
      <w:proofErr w:type="spellStart"/>
      <w:r>
        <w:t>xs:hexBinary</w:t>
      </w:r>
      <w:proofErr w:type="spellEnd"/>
      <w:r>
        <w:t xml:space="preserve"> only)</w:t>
      </w:r>
    </w:p>
    <w:p w14:paraId="0B7FA0CC" w14:textId="77777777" w:rsidR="000E1214" w:rsidRDefault="00A87198" w:rsidP="00C31ED0">
      <w:pPr>
        <w:numPr>
          <w:ilvl w:val="0"/>
          <w:numId w:val="63"/>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rsidP="00C31ED0">
      <w:pPr>
        <w:numPr>
          <w:ilvl w:val="0"/>
          <w:numId w:val="64"/>
        </w:numPr>
      </w:pPr>
      <w:r>
        <w:t>nil representation (as a literal nil value)</w:t>
      </w:r>
    </w:p>
    <w:p w14:paraId="5C236D0E" w14:textId="77777777" w:rsidR="000E1214" w:rsidRDefault="00A87198" w:rsidP="00C31ED0">
      <w:pPr>
        <w:numPr>
          <w:ilvl w:val="0"/>
          <w:numId w:val="64"/>
        </w:numPr>
      </w:pPr>
      <w:r>
        <w:t>nil representation (as a logical nil value)</w:t>
      </w:r>
    </w:p>
    <w:p w14:paraId="561B900C" w14:textId="77777777" w:rsidR="000E1214" w:rsidRDefault="00A87198" w:rsidP="00C31ED0">
      <w:pPr>
        <w:numPr>
          <w:ilvl w:val="0"/>
          <w:numId w:val="64"/>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rsidP="00C31ED0">
      <w:pPr>
        <w:numPr>
          <w:ilvl w:val="0"/>
          <w:numId w:val="65"/>
        </w:numPr>
      </w:pPr>
      <w:r>
        <w:t>nil representation (if %ES; is a literal nil value).</w:t>
      </w:r>
      <w:r>
        <w:rPr>
          <w:rStyle w:val="FootnoteReference"/>
        </w:rPr>
        <w:footnoteReference w:id="22"/>
      </w:r>
      <w:r>
        <w:t xml:space="preserve"> </w:t>
      </w:r>
    </w:p>
    <w:p w14:paraId="1ACC2B8F" w14:textId="2C566C6A" w:rsidR="000E1214" w:rsidRDefault="00A87198">
      <w:r>
        <w:t xml:space="preserve">To establish any other representations requires that the parser descends into the complex type for the element, and returns successfully (that is, no unsuppressed </w:t>
      </w:r>
      <w:del w:id="3618" w:author="Mike Beckerle" w:date="2020-10-08T20:32:00Z">
        <w:r w:rsidDel="00B31DA3">
          <w:delText>processing error</w:delText>
        </w:r>
      </w:del>
      <w:ins w:id="3619" w:author="Mike Beckerle" w:date="2020-10-08T20:32:00Z">
        <w:r w:rsidR="00B31DA3">
          <w:t>Processing Error</w:t>
        </w:r>
      </w:ins>
      <w:r>
        <w:t xml:space="preserve"> occurs). If the result is zero bits consumed, the representation is then established by checking, in order, for:</w:t>
      </w:r>
    </w:p>
    <w:p w14:paraId="25AFCB24" w14:textId="77777777" w:rsidR="000E1214" w:rsidRDefault="00A87198" w:rsidP="00C31ED0">
      <w:pPr>
        <w:numPr>
          <w:ilvl w:val="0"/>
          <w:numId w:val="66"/>
        </w:numPr>
      </w:pPr>
      <w:r>
        <w:t>empty representation.</w:t>
      </w:r>
    </w:p>
    <w:p w14:paraId="6410F4C6" w14:textId="77777777" w:rsidR="000E1214" w:rsidRDefault="00A87198" w:rsidP="00C31ED0">
      <w:pPr>
        <w:numPr>
          <w:ilvl w:val="0"/>
          <w:numId w:val="66"/>
        </w:numPr>
      </w:pPr>
      <w:r>
        <w:t>absent representation (if none of the prior representations apply).</w:t>
      </w:r>
    </w:p>
    <w:p w14:paraId="798B41D1" w14:textId="77777777" w:rsidR="000E1214" w:rsidRDefault="00A87198">
      <w:r>
        <w:t>Otherwise the element has normal representation.</w:t>
      </w:r>
    </w:p>
    <w:p w14:paraId="6E68F2B9" w14:textId="6C6864C3" w:rsidR="000E1214" w:rsidRDefault="00A87198">
      <w:r>
        <w:t>Note: The DFDL parser</w:t>
      </w:r>
      <w:r w:rsidR="008323B3">
        <w:t xml:space="preserve"> SHALL NOT</w:t>
      </w:r>
      <w:r>
        <w:t xml:space="preserve"> recursively parse the schema components inside a complex element when it has already established that the element occurrence is missing</w:t>
      </w:r>
      <w:r>
        <w:rPr>
          <w:rStyle w:val="FootnoteReference"/>
        </w:rPr>
        <w:footnoteReference w:id="23"/>
      </w:r>
      <w:r>
        <w:t xml:space="preserve">. </w:t>
      </w:r>
    </w:p>
    <w:p w14:paraId="4B349087" w14:textId="59050C6B" w:rsidR="000E1214" w:rsidRDefault="009042D0" w:rsidP="00BC2419">
      <w:pPr>
        <w:pStyle w:val="Heading3"/>
        <w:rPr>
          <w:rFonts w:eastAsia="Times New Roman"/>
        </w:rPr>
      </w:pPr>
      <w:bookmarkStart w:id="3620" w:name="_Ref362445434"/>
      <w:bookmarkStart w:id="3621" w:name="_Ref362445435"/>
      <w:bookmarkStart w:id="3622" w:name="_Ref362445436"/>
      <w:bookmarkStart w:id="3623" w:name="_Ref362446233"/>
      <w:bookmarkStart w:id="3624" w:name="_Ref362446248"/>
      <w:bookmarkStart w:id="3625" w:name="_Ref362446661"/>
      <w:bookmarkStart w:id="3626" w:name="_Ref362446685"/>
      <w:bookmarkStart w:id="3627" w:name="_Ref362446808"/>
      <w:bookmarkStart w:id="3628" w:name="_Toc52984574"/>
      <w:ins w:id="3629" w:author="Mike Beckerle" w:date="2020-10-08T16:24:00Z">
        <w:r>
          <w:rPr>
            <w:rFonts w:eastAsia="Times New Roman"/>
          </w:rPr>
          <w:t xml:space="preserve">Resolving </w:t>
        </w:r>
      </w:ins>
      <w:r w:rsidR="00A87198">
        <w:rPr>
          <w:rFonts w:eastAsia="Times New Roman"/>
        </w:rPr>
        <w:t>Points of Uncertainty</w:t>
      </w:r>
      <w:bookmarkEnd w:id="3620"/>
      <w:bookmarkEnd w:id="3621"/>
      <w:bookmarkEnd w:id="3622"/>
      <w:bookmarkEnd w:id="3623"/>
      <w:bookmarkEnd w:id="3624"/>
      <w:bookmarkEnd w:id="3625"/>
      <w:bookmarkEnd w:id="3626"/>
      <w:bookmarkEnd w:id="3627"/>
      <w:bookmarkEnd w:id="3628"/>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2CA51791" w:rsidR="000E1214" w:rsidRDefault="00A87198">
      <w:r>
        <w:t xml:space="preserve">An </w:t>
      </w:r>
      <w:proofErr w:type="spellStart"/>
      <w:r>
        <w:t>xs:choice</w:t>
      </w:r>
      <w:proofErr w:type="spellEnd"/>
      <w:r>
        <w:t xml:space="preserve"> is always a point of uncertainty. It is resolved sequentially, or by direct dispatch. Sequential choice resolution occurs by parsing each choice branch in schema definition order until one is known-to-exist. It is a </w:t>
      </w:r>
      <w:del w:id="3630" w:author="Mike Beckerle" w:date="2020-10-08T20:32:00Z">
        <w:r w:rsidDel="00B31DA3">
          <w:delText>processing error</w:delText>
        </w:r>
      </w:del>
      <w:ins w:id="3631" w:author="Mike Beckerle" w:date="2020-10-08T20:32:00Z">
        <w:r w:rsidR="00B31DA3">
          <w:t>Processing Error</w:t>
        </w:r>
      </w:ins>
      <w:r>
        <w:t xml:space="preserve"> if none of the choice branches are known-to-exist. Direct-dispatch choice resolution occurs by matching the value of the </w:t>
      </w:r>
      <w:proofErr w:type="spellStart"/>
      <w:r>
        <w:t>dfdl:choiceDispatchKey</w:t>
      </w:r>
      <w:proofErr w:type="spellEnd"/>
      <w:r>
        <w:t xml:space="preserve"> property to the value of one of the </w:t>
      </w:r>
      <w:proofErr w:type="spellStart"/>
      <w:r>
        <w:t>dfdl:choiceBranchKey</w:t>
      </w:r>
      <w:proofErr w:type="spellEnd"/>
      <w:r>
        <w:t xml:space="preserve"> property values of one of the choice branches. It is a </w:t>
      </w:r>
      <w:del w:id="3632" w:author="Mike Beckerle" w:date="2020-10-08T20:32:00Z">
        <w:r w:rsidDel="00B31DA3">
          <w:delText>processing error</w:delText>
        </w:r>
      </w:del>
      <w:ins w:id="3633" w:author="Mike Beckerle" w:date="2020-10-08T20:32:00Z">
        <w:r w:rsidR="00B31DA3">
          <w:t>Processing Error</w:t>
        </w:r>
      </w:ins>
      <w:r>
        <w:t xml:space="preserve"> if none of the choice branches have a matching value in their </w:t>
      </w:r>
      <w:proofErr w:type="spellStart"/>
      <w:r>
        <w:t>dfdl:choiceBranchKey</w:t>
      </w:r>
      <w:proofErr w:type="spellEnd"/>
      <w:r>
        <w:t xml:space="preserve"> property.</w:t>
      </w:r>
    </w:p>
    <w:p w14:paraId="3D4594B9" w14:textId="77777777" w:rsidR="000E1214" w:rsidRDefault="00A87198">
      <w:r>
        <w:t xml:space="preserve">An element in an unordered </w:t>
      </w:r>
      <w:proofErr w:type="spellStart"/>
      <w:r>
        <w:t>xs:sequence</w:t>
      </w:r>
      <w:proofErr w:type="spellEnd"/>
      <w:r>
        <w:t xml:space="preserv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 xml:space="preserve">When parsing an array, points of uncertainty only occur for certain values of </w:t>
      </w:r>
      <w:proofErr w:type="spellStart"/>
      <w:r>
        <w:t>dfdl:occursCountKind</w:t>
      </w:r>
      <w:proofErr w:type="spellEnd"/>
      <w:r>
        <w:rPr>
          <w:rStyle w:val="FootnoteReference"/>
        </w:rPr>
        <w:footnoteReference w:id="24"/>
      </w:r>
      <w:r>
        <w:t>, as follows:</w:t>
      </w:r>
    </w:p>
    <w:tbl>
      <w:tblPr>
        <w:tblStyle w:val="Table"/>
        <w:tblW w:w="5000" w:type="pct"/>
        <w:tblInd w:w="0" w:type="dxa"/>
        <w:tblLook w:val="04A0" w:firstRow="1" w:lastRow="0" w:firstColumn="1" w:lastColumn="0" w:noHBand="0" w:noVBand="1"/>
      </w:tblPr>
      <w:tblGrid>
        <w:gridCol w:w="2327"/>
        <w:gridCol w:w="6303"/>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2A72BBB0" w:rsidR="000E1214" w:rsidRDefault="00ED1215">
            <w:proofErr w:type="spellStart"/>
            <w:ins w:id="3637" w:author="Mike Beckerle" w:date="2020-10-08T16:30:00Z">
              <w:r>
                <w:t>dfdl:</w:t>
              </w:r>
            </w:ins>
            <w:r w:rsidR="00A87198">
              <w:t>occursCountKind</w:t>
            </w:r>
            <w:proofErr w:type="spellEnd"/>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06A03AF4" w:rsidR="000E1214" w:rsidRDefault="00A87198">
            <w:pPr>
              <w:pStyle w:val="TableContents"/>
            </w:pPr>
            <w:r>
              <w:t>No point of uncertainty (</w:t>
            </w:r>
            <w:ins w:id="3638" w:author="Mike Beckerle" w:date="2020-10-08T16:30:00Z">
              <w:r w:rsidR="00ED1215">
                <w:t xml:space="preserve">XSD </w:t>
              </w:r>
            </w:ins>
            <w:proofErr w:type="spellStart"/>
            <w:r>
              <w:t>maxOccurs</w:t>
            </w:r>
            <w:proofErr w:type="spellEnd"/>
            <w:r>
              <w:t xml:space="preserve">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 xml:space="preserve">A point of uncertainty exists after XSD minOccurs occurrences are found and until XSD </w:t>
            </w:r>
            <w:proofErr w:type="spellStart"/>
            <w:r>
              <w:t>maxOccurs</w:t>
            </w:r>
            <w:proofErr w:type="spellEnd"/>
            <w:r>
              <w:t xml:space="preserve">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464255FE" w:rsidR="000E1214" w:rsidRDefault="00A87198">
            <w:pPr>
              <w:pStyle w:val="TableContents"/>
            </w:pPr>
            <w:r>
              <w:t>No point of uncertainty (</w:t>
            </w:r>
            <w:proofErr w:type="spellStart"/>
            <w:r>
              <w:t>dfdl:occursCount</w:t>
            </w:r>
            <w:proofErr w:type="spellEnd"/>
            <w:r>
              <w:rPr>
                <w:rStyle w:val="FootnoteReference"/>
              </w:rPr>
              <w:footnoteReference w:id="25"/>
            </w:r>
            <w:r>
              <w:t xml:space="preserve"> value</w:t>
            </w:r>
            <w:ins w:id="3640" w:author="Mike Beckerle" w:date="2020-10-08T16:31:00Z">
              <w:r w:rsidR="00ED1215">
                <w:t>s</w:t>
              </w:r>
            </w:ins>
            <w:r>
              <w:t xml:space="preserve"> </w:t>
            </w:r>
            <w:ins w:id="3641" w:author="Mike Beckerle" w:date="2020-10-08T16:31:00Z">
              <w:r w:rsidR="00ED1215">
                <w:t xml:space="preserve">are </w:t>
              </w:r>
            </w:ins>
            <w:r>
              <w:t>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proofErr w:type="spellStart"/>
            <w:r>
              <w:t>stopValue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8F46799" w14:textId="5A07F9BB" w:rsidR="000E1214" w:rsidRDefault="00A87198" w:rsidP="008E7C14">
            <w:pPr>
              <w:pStyle w:val="TableContents"/>
            </w:pPr>
            <w:r>
              <w:t xml:space="preserve">No point of uncertainty (The stop value must always be present, even when XSD minOccurs is 0). </w:t>
            </w:r>
          </w:p>
        </w:tc>
      </w:tr>
    </w:tbl>
    <w:p w14:paraId="2399B8D2" w14:textId="65B867A4"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12</w:t>
      </w:r>
      <w:r w:rsidR="00F31291">
        <w:rPr>
          <w:noProof/>
        </w:rPr>
        <w:fldChar w:fldCharType="end"/>
      </w:r>
      <w:r>
        <w:t xml:space="preserve">: Points of Uncertainty and </w:t>
      </w:r>
      <w:proofErr w:type="spellStart"/>
      <w:r>
        <w:t>dfdl:occursCountKind</w:t>
      </w:r>
      <w:proofErr w:type="spellEnd"/>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w:t>
      </w:r>
      <w:proofErr w:type="spellStart"/>
      <w:r>
        <w:t>dfdl:occursCountKind</w:t>
      </w:r>
      <w:proofErr w:type="spellEnd"/>
      <w:r>
        <w:t xml:space="preserve">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commentRangeStart w:id="3642"/>
      <w:r>
        <w:rPr>
          <w:rFonts w:eastAsia="Times New Roman"/>
        </w:rPr>
        <w:t>Nested Points of Uncertainty</w:t>
      </w:r>
      <w:commentRangeEnd w:id="3642"/>
      <w:r w:rsidR="00ED1215">
        <w:rPr>
          <w:rStyle w:val="CommentReference"/>
          <w:rFonts w:eastAsia="Times New Roman"/>
          <w:b w:val="0"/>
          <w:bCs w:val="0"/>
        </w:rPr>
        <w:commentReference w:id="3642"/>
      </w:r>
    </w:p>
    <w:p w14:paraId="5F627B67" w14:textId="3D09C6F5" w:rsidR="000E1214" w:rsidRDefault="00A87198">
      <w:r>
        <w:t xml:space="preserve">A point of uncertainty can be resolved because a schema component has been determined to be known-to-exist due to positive discrimination. In that case, if a subsequent </w:t>
      </w:r>
      <w:del w:id="3643" w:author="Mike Beckerle" w:date="2020-10-08T20:32:00Z">
        <w:r w:rsidDel="00B31DA3">
          <w:delText>processing error</w:delText>
        </w:r>
      </w:del>
      <w:ins w:id="3644" w:author="Mike Beckerle" w:date="2020-10-08T20:32:00Z">
        <w:r w:rsidR="00B31DA3">
          <w:t>Processing Error</w:t>
        </w:r>
      </w:ins>
      <w:r>
        <w:t xml:space="preserve"> occurs when completing the parsing of that schema component this will cause the next enclosing schema component surrounding this point of uncertainty to be determined to be known-not-to exist. </w:t>
      </w:r>
    </w:p>
    <w:p w14:paraId="60251554" w14:textId="1630F681" w:rsidR="000E1214" w:rsidRDefault="00A87198">
      <w:r>
        <w:t xml:space="preserve">For example, when parsing an element occurrence for an array with a variable number of occurrences, a positive discrimination tells the parser that the currently-being-parsed occurrence is known-to-exist. If a subsequent </w:t>
      </w:r>
      <w:del w:id="3645" w:author="Mike Beckerle" w:date="2020-10-08T20:32:00Z">
        <w:r w:rsidDel="00B31DA3">
          <w:delText>processing error</w:delText>
        </w:r>
      </w:del>
      <w:ins w:id="3646" w:author="Mike Beckerle" w:date="2020-10-08T20:32:00Z">
        <w:r w:rsidR="00B31DA3">
          <w:t>Processing Error</w:t>
        </w:r>
      </w:ins>
      <w:r>
        <w:t xml:space="preserve"> occurs while completing the parsing of this occurrence, then the entire array is then known-not-to-exist. </w:t>
      </w:r>
    </w:p>
    <w:p w14:paraId="09B01B79" w14:textId="51F62946" w:rsidR="000E1214" w:rsidRDefault="00A87198">
      <w:r>
        <w:t xml:space="preserve">Another example is a choice. If a discriminator resolves the choice point of uncertainty to the first of the choice's alternatives, a subsequent </w:t>
      </w:r>
      <w:del w:id="3647" w:author="Mike Beckerle" w:date="2020-10-08T20:32:00Z">
        <w:r w:rsidDel="00B31DA3">
          <w:delText>processing error</w:delText>
        </w:r>
      </w:del>
      <w:ins w:id="3648" w:author="Mike Beckerle" w:date="2020-10-08T20:32:00Z">
        <w:r w:rsidR="00B31DA3">
          <w:t>Processing Error</w:t>
        </w:r>
      </w:ins>
      <w:r>
        <w:t xml:space="preserve"> causes the entire choice construct to be determined to be known-not-to-exist.</w:t>
      </w:r>
    </w:p>
    <w:p w14:paraId="441AB046" w14:textId="150F1DE4" w:rsidR="000E1214" w:rsidRDefault="00A87198">
      <w:r>
        <w:t xml:space="preserve">This will cause the next enclosing point of uncertainty to try the next possible alternative, or if there isn't one, will cause an unsuppressed </w:t>
      </w:r>
      <w:del w:id="3649" w:author="Mike Beckerle" w:date="2020-10-08T20:32:00Z">
        <w:r w:rsidDel="00B31DA3">
          <w:delText>processing error</w:delText>
        </w:r>
      </w:del>
      <w:ins w:id="3650" w:author="Mike Beckerle" w:date="2020-10-08T20:32:00Z">
        <w:r w:rsidR="00B31DA3">
          <w:t>Processing Error</w:t>
        </w:r>
      </w:ins>
      <w:r>
        <w:t xml:space="preserve">.  </w:t>
      </w:r>
    </w:p>
    <w:p w14:paraId="4EE93390" w14:textId="49E483D5" w:rsidR="000E1214" w:rsidRDefault="00A87198">
      <w:r>
        <w:t xml:space="preserve">The behavior of a DFDL processor on an unsuppressed </w:t>
      </w:r>
      <w:del w:id="3651" w:author="Mike Beckerle" w:date="2020-10-08T20:32:00Z">
        <w:r w:rsidDel="00B31DA3">
          <w:delText>processing error</w:delText>
        </w:r>
      </w:del>
      <w:ins w:id="3652" w:author="Mike Beckerle" w:date="2020-10-08T20:32:00Z">
        <w:r w:rsidR="00B31DA3">
          <w:t>Processing Error</w:t>
        </w:r>
      </w:ins>
      <w:r>
        <w:t xml:space="preserve"> is not specified, but it is allowable for implementations to abort further parsing. Any other behavior is implementation-defined.</w:t>
      </w:r>
    </w:p>
    <w:p w14:paraId="636BF5C0" w14:textId="77777777" w:rsidR="000E1214" w:rsidRDefault="00A87198" w:rsidP="00B31DA3">
      <w:pPr>
        <w:pStyle w:val="Heading2"/>
      </w:pPr>
      <w:bookmarkStart w:id="3653" w:name="_Ref362445437"/>
      <w:bookmarkStart w:id="3654" w:name="_Ref362445438"/>
      <w:bookmarkStart w:id="3655" w:name="_Ref362445513"/>
      <w:bookmarkStart w:id="3656" w:name="_Ref362445526"/>
      <w:bookmarkStart w:id="3657" w:name="_Ref362447391"/>
      <w:bookmarkStart w:id="3658" w:name="_Ref351914183"/>
      <w:bookmarkStart w:id="3659" w:name="_Ref351914483"/>
      <w:bookmarkStart w:id="3660" w:name="_Toc52984575"/>
      <w:r>
        <w:t>Element Defaults</w:t>
      </w:r>
      <w:bookmarkEnd w:id="3653"/>
      <w:bookmarkEnd w:id="3654"/>
      <w:bookmarkEnd w:id="3655"/>
      <w:bookmarkEnd w:id="3656"/>
      <w:bookmarkEnd w:id="3657"/>
      <w:bookmarkEnd w:id="3658"/>
      <w:bookmarkEnd w:id="3659"/>
      <w:bookmarkEnd w:id="3660"/>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5BB788E8" w14:textId="77777777" w:rsidR="00BC2419" w:rsidRDefault="00A87198" w:rsidP="00BC2419">
      <w:pPr>
        <w:pStyle w:val="Heading3"/>
        <w:rPr>
          <w:rFonts w:eastAsia="Times New Roman"/>
        </w:rPr>
      </w:pPr>
      <w:bookmarkStart w:id="3661" w:name="_Toc52984576"/>
      <w:r>
        <w:rPr>
          <w:rFonts w:eastAsia="Times New Roman"/>
        </w:rPr>
        <w:t>Definition</w:t>
      </w:r>
      <w:r w:rsidR="00BC2419">
        <w:rPr>
          <w:rFonts w:eastAsia="Times New Roman"/>
        </w:rPr>
        <w:t>s</w:t>
      </w:r>
    </w:p>
    <w:p w14:paraId="458EE04C" w14:textId="2FBB4B92" w:rsidR="00BC2419" w:rsidRDefault="00BC2419" w:rsidP="00BC2419">
      <w:pPr>
        <w:pStyle w:val="Heading4"/>
        <w:rPr>
          <w:rFonts w:eastAsia="Times New Roman"/>
        </w:rPr>
      </w:pPr>
      <w:r>
        <w:rPr>
          <w:rFonts w:eastAsia="Times New Roman"/>
        </w:rPr>
        <w:t>D</w:t>
      </w:r>
      <w:r w:rsidR="00A87198">
        <w:rPr>
          <w:rFonts w:eastAsia="Times New Roman"/>
        </w:rPr>
        <w:t xml:space="preserve">efault </w:t>
      </w:r>
      <w:r>
        <w:rPr>
          <w:rFonts w:eastAsia="Times New Roman"/>
        </w:rPr>
        <w:t>V</w:t>
      </w:r>
      <w:r w:rsidR="00A87198">
        <w:rPr>
          <w:rFonts w:eastAsia="Times New Roman"/>
        </w:rPr>
        <w:t>alue</w:t>
      </w:r>
      <w:bookmarkEnd w:id="3661"/>
      <w:r>
        <w:rPr>
          <w:rFonts w:eastAsia="Times New Roman"/>
        </w:rPr>
        <w:t xml:space="preserve"> </w:t>
      </w:r>
    </w:p>
    <w:p w14:paraId="1C56FEFD" w14:textId="77777777" w:rsidR="000E1214" w:rsidRDefault="00A87198">
      <w:pPr>
        <w:pStyle w:val="nobreak"/>
      </w:pPr>
      <w:r>
        <w:t>A simple element has a default value if any of these are true:</w:t>
      </w:r>
    </w:p>
    <w:p w14:paraId="5080DF7D" w14:textId="77777777" w:rsidR="000E1214" w:rsidRDefault="00A87198" w:rsidP="00C31ED0">
      <w:pPr>
        <w:numPr>
          <w:ilvl w:val="0"/>
          <w:numId w:val="68"/>
        </w:numPr>
      </w:pPr>
      <w:r>
        <w:t>The XSD default property exists. The default value is the XSD default property's value.</w:t>
      </w:r>
    </w:p>
    <w:p w14:paraId="7B0AA55C" w14:textId="77777777" w:rsidR="000E1214" w:rsidRDefault="00A87198" w:rsidP="00C31ED0">
      <w:pPr>
        <w:numPr>
          <w:ilvl w:val="0"/>
          <w:numId w:val="68"/>
        </w:numPr>
      </w:pPr>
      <w:r>
        <w:t>The XSD fixed</w:t>
      </w:r>
      <w:r>
        <w:rPr>
          <w:rStyle w:val="FootnoteReference"/>
        </w:rPr>
        <w:footnoteReference w:id="26"/>
      </w:r>
      <w:r>
        <w:t xml:space="preserve"> property exists. The default value is the XSD fixed property's value.</w:t>
      </w:r>
    </w:p>
    <w:p w14:paraId="1A136CCB" w14:textId="6CFB815B" w:rsidR="00BC2419" w:rsidRDefault="00A87198" w:rsidP="00BC2419">
      <w:pPr>
        <w:numPr>
          <w:ilvl w:val="0"/>
          <w:numId w:val="68"/>
        </w:numPr>
        <w:rPr>
          <w:ins w:id="3665" w:author="Mike Beckerle" w:date="2020-10-08T16:48:00Z"/>
        </w:rPr>
      </w:pPr>
      <w:r>
        <w:t xml:space="preserve">The element has XSD </w:t>
      </w:r>
      <w:proofErr w:type="spellStart"/>
      <w:r>
        <w:t>nillable</w:t>
      </w:r>
      <w:proofErr w:type="spellEnd"/>
      <w:r>
        <w:t xml:space="preserve"> is 'true' and </w:t>
      </w:r>
      <w:proofErr w:type="spellStart"/>
      <w:r>
        <w:t>dfdl:useNilForDefault</w:t>
      </w:r>
      <w:proofErr w:type="spellEnd"/>
      <w:r>
        <w:rPr>
          <w:rStyle w:val="FootnoteReference"/>
        </w:rPr>
        <w:footnoteReference w:id="27"/>
      </w:r>
      <w:r>
        <w:t xml:space="preserve"> is 'yes'. </w:t>
      </w:r>
      <w:r>
        <w:rPr>
          <w:rFonts w:cs="Arial"/>
        </w:rPr>
        <w:t>The</w:t>
      </w:r>
      <w:r>
        <w:t xml:space="preserve"> corresponding Infoset item will have the </w:t>
      </w:r>
      <w:r>
        <w:rPr>
          <w:b/>
        </w:rPr>
        <w:t>[</w:t>
      </w:r>
      <w:proofErr w:type="spellStart"/>
      <w:r>
        <w:rPr>
          <w:b/>
        </w:rPr>
        <w:t>nilled</w:t>
      </w:r>
      <w:proofErr w:type="spellEnd"/>
      <w:r>
        <w:rPr>
          <w:b/>
        </w:rPr>
        <w:t>]</w:t>
      </w:r>
      <w:r>
        <w:t xml:space="preserve"> member true, and the </w:t>
      </w:r>
      <w:r>
        <w:rPr>
          <w:b/>
        </w:rPr>
        <w:t>[</w:t>
      </w:r>
      <w:proofErr w:type="spellStart"/>
      <w:r>
        <w:rPr>
          <w:b/>
        </w:rPr>
        <w:t>dataValue</w:t>
      </w:r>
      <w:proofErr w:type="spellEnd"/>
      <w:r>
        <w:rPr>
          <w:b/>
        </w:rPr>
        <w:t>]</w:t>
      </w:r>
      <w:r>
        <w:t xml:space="preserve"> member will have no value.</w:t>
      </w:r>
    </w:p>
    <w:p w14:paraId="08D53F7D" w14:textId="3590964A" w:rsidR="00BC2419" w:rsidRDefault="00BC2419" w:rsidP="00BC2419">
      <w:pPr>
        <w:pStyle w:val="Heading4"/>
        <w:rPr>
          <w:ins w:id="3667" w:author="Mike Beckerle" w:date="2020-10-08T16:53:00Z"/>
          <w:rFonts w:eastAsia="Times New Roman"/>
        </w:rPr>
      </w:pPr>
      <w:ins w:id="3668" w:author="Mike Beckerle" w:date="2020-10-08T16:53:00Z">
        <w:r>
          <w:rPr>
            <w:rFonts w:eastAsia="Times New Roman"/>
          </w:rPr>
          <w:t>Required/Optional Element/Occurrence</w:t>
        </w:r>
      </w:ins>
    </w:p>
    <w:p w14:paraId="7B16C74B" w14:textId="77777777" w:rsidR="00BC2419" w:rsidRPr="00BE0D47" w:rsidRDefault="00BC2419" w:rsidP="00BC2419">
      <w:pPr>
        <w:rPr>
          <w:ins w:id="3669" w:author="Mike Beckerle" w:date="2020-10-08T16:48:00Z"/>
          <w:rFonts w:cs="Arial"/>
        </w:rPr>
      </w:pPr>
      <w:ins w:id="3670" w:author="Mike Beckerle" w:date="2020-10-08T16:48:00Z">
        <w:r w:rsidRPr="00BE0D47">
          <w:rPr>
            <w:rFonts w:cs="Arial"/>
          </w:rPr>
          <w:t>An element declaration or reference where XSD minOccurs is greater than zero</w:t>
        </w:r>
        <w:r>
          <w:rPr>
            <w:rFonts w:cs="Arial"/>
          </w:rPr>
          <w:t xml:space="preserve"> is said to be a </w:t>
        </w:r>
        <w:r w:rsidRPr="00BE0D47">
          <w:rPr>
            <w:rFonts w:cs="Arial"/>
            <w:i/>
            <w:iCs/>
          </w:rPr>
          <w:t>required element</w:t>
        </w:r>
        <w:r w:rsidRPr="00BE0D47">
          <w:rPr>
            <w:rFonts w:cs="Arial"/>
          </w:rPr>
          <w:t>.</w:t>
        </w:r>
      </w:ins>
    </w:p>
    <w:p w14:paraId="33E88886" w14:textId="77777777" w:rsidR="00BC2419" w:rsidRDefault="00BC2419" w:rsidP="00BC2419">
      <w:pPr>
        <w:rPr>
          <w:ins w:id="3671" w:author="Mike Beckerle" w:date="2020-10-08T16:48:00Z"/>
          <w:rFonts w:cs="Arial"/>
        </w:rPr>
      </w:pPr>
      <w:ins w:id="3672" w:author="Mike Beckerle" w:date="2020-10-08T16:48:00Z">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ins>
    </w:p>
    <w:p w14:paraId="7ACA5551" w14:textId="77777777" w:rsidR="00BC2419" w:rsidRDefault="00BC2419" w:rsidP="00BC2419">
      <w:pPr>
        <w:rPr>
          <w:ins w:id="3673" w:author="Mike Beckerle" w:date="2020-10-08T16:48:00Z"/>
        </w:rPr>
      </w:pPr>
      <w:ins w:id="3674" w:author="Mike Beckerle" w:date="2020-10-08T16:48:00Z">
        <w:r>
          <w:rPr>
            <w:rFonts w:cs="Arial"/>
          </w:rPr>
          <w:t xml:space="preserve">An element declaration or reference where XSD minOccurs is equal to zero is said to be an </w:t>
        </w:r>
        <w:r w:rsidRPr="00BE0D47">
          <w:rPr>
            <w:rFonts w:cs="Arial"/>
            <w:i/>
            <w:iCs/>
          </w:rPr>
          <w:t>optional element</w:t>
        </w:r>
        <w:r>
          <w:rPr>
            <w:rFonts w:cs="Arial"/>
          </w:rPr>
          <w:t>.</w:t>
        </w:r>
      </w:ins>
    </w:p>
    <w:p w14:paraId="3E1823A1" w14:textId="2B727E40" w:rsidR="00BC2419" w:rsidRDefault="00BC2419" w:rsidP="00BC2419">
      <w:ins w:id="3675" w:author="Mike Beckerle" w:date="2020-10-08T16:48:00Z">
        <w:r>
          <w:rPr>
            <w:rFonts w:cs="Arial"/>
          </w:rPr>
          <w:t xml:space="preserve">An occurrence of an element with an index greater than XSD minOccurs is said to be an </w:t>
        </w:r>
        <w:r w:rsidRPr="00BE0D47">
          <w:rPr>
            <w:rFonts w:cs="Arial"/>
            <w:i/>
            <w:iCs/>
          </w:rPr>
          <w:t>optional occurrence</w:t>
        </w:r>
        <w:r>
          <w:rPr>
            <w:rFonts w:cs="Arial"/>
          </w:rPr>
          <w:t>.</w:t>
        </w:r>
      </w:ins>
    </w:p>
    <w:p w14:paraId="7D6FBA10" w14:textId="77777777" w:rsidR="000E1214" w:rsidRDefault="00A87198" w:rsidP="00BC2419">
      <w:pPr>
        <w:pStyle w:val="Heading3"/>
        <w:rPr>
          <w:rFonts w:eastAsia="Times New Roman"/>
        </w:rPr>
      </w:pPr>
      <w:bookmarkStart w:id="3676" w:name="_Ref366081769"/>
      <w:bookmarkStart w:id="3677" w:name="_Toc52984577"/>
      <w:r>
        <w:rPr>
          <w:rFonts w:eastAsia="Times New Roman"/>
        </w:rPr>
        <w:t xml:space="preserve">Element </w:t>
      </w:r>
      <w:bookmarkStart w:id="3678" w:name="_Ref351913987"/>
      <w:bookmarkStart w:id="3679" w:name="_Ref351914003"/>
      <w:bookmarkStart w:id="3680" w:name="_Ref362447158"/>
      <w:r>
        <w:rPr>
          <w:rFonts w:eastAsia="Times New Roman"/>
        </w:rPr>
        <w:t>Defaults When Parsing</w:t>
      </w:r>
      <w:bookmarkEnd w:id="3676"/>
      <w:bookmarkEnd w:id="3677"/>
      <w:bookmarkEnd w:id="3678"/>
      <w:bookmarkEnd w:id="3679"/>
      <w:bookmarkEnd w:id="3680"/>
      <w:r>
        <w:rPr>
          <w:rFonts w:eastAsia="Times New Roman"/>
        </w:rPr>
        <w:t xml:space="preserve"> </w:t>
      </w:r>
    </w:p>
    <w:p w14:paraId="4241E835" w14:textId="48AA0CE8"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w:t>
      </w:r>
      <w:proofErr w:type="spellStart"/>
      <w:r>
        <w:t>dfdl:emptyValueDelimiterPolicy</w:t>
      </w:r>
      <w:proofErr w:type="spellEnd"/>
      <w:r>
        <w:t xml:space="preserve"> for the element, and for a complex element the parser must have descended into the type and returned with no unsuppressed </w:t>
      </w:r>
      <w:del w:id="3681" w:author="Mike Beckerle" w:date="2020-10-08T20:32:00Z">
        <w:r w:rsidDel="00B31DA3">
          <w:delText>processing error</w:delText>
        </w:r>
      </w:del>
      <w:ins w:id="3682" w:author="Mike Beckerle" w:date="2020-10-08T20:32:00Z">
        <w:r w:rsidR="00B31DA3">
          <w:t>Processing Error</w:t>
        </w:r>
      </w:ins>
      <w:r>
        <w:t>.</w:t>
      </w:r>
    </w:p>
    <w:p w14:paraId="7575FE69" w14:textId="1666364D"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Infoset after the rules have been applied, then whether it is a </w:t>
      </w:r>
      <w:del w:id="3683" w:author="Mike Beckerle" w:date="2020-10-08T20:32:00Z">
        <w:r w:rsidDel="00B31DA3">
          <w:delText>processing error</w:delText>
        </w:r>
      </w:del>
      <w:ins w:id="3684" w:author="Mike Beckerle" w:date="2020-10-08T20:32:00Z">
        <w:r w:rsidR="00B31DA3">
          <w:t>Processing Error</w:t>
        </w:r>
      </w:ins>
      <w:r>
        <w:t xml:space="preserve"> or a validation error (if validation is enabled) </w:t>
      </w:r>
      <w:r>
        <w:rPr>
          <w:rStyle w:val="Emphasis"/>
        </w:rPr>
        <w:t>does</w:t>
      </w:r>
      <w:r>
        <w:t xml:space="preserve"> depend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BC2419">
        <w:rPr>
          <w:rStyle w:val="InternetLink"/>
        </w:rPr>
        <w:fldChar w:fldCharType="begin"/>
      </w:r>
      <w:r w:rsidRPr="00BC2419">
        <w:rPr>
          <w:rStyle w:val="InternetLink"/>
        </w:rPr>
        <w:instrText xml:space="preserve"> REF _Ref351049926 \h </w:instrText>
      </w:r>
      <w:r w:rsidRPr="00BC2419">
        <w:rPr>
          <w:rStyle w:val="InternetLink"/>
        </w:rPr>
      </w:r>
      <w:r w:rsidR="00BC2419">
        <w:rPr>
          <w:rStyle w:val="InternetLink"/>
        </w:rPr>
        <w:instrText xml:space="preserve"> \* MERGEFORMAT </w:instrText>
      </w:r>
      <w:r w:rsidRPr="00BC2419">
        <w:rPr>
          <w:rStyle w:val="InternetLink"/>
        </w:rPr>
        <w:fldChar w:fldCharType="separate"/>
      </w:r>
      <w:proofErr w:type="spellStart"/>
      <w:r w:rsidR="00404DC4" w:rsidRPr="00BC2419">
        <w:rPr>
          <w:rStyle w:val="InternetLink"/>
        </w:rPr>
        <w:t>dfdl:occursCountKind</w:t>
      </w:r>
      <w:proofErr w:type="spellEnd"/>
      <w:r w:rsidR="00404DC4" w:rsidRPr="00BC2419">
        <w:rPr>
          <w:rStyle w:val="InternetLink"/>
        </w:rPr>
        <w:t xml:space="preserve"> property</w:t>
      </w:r>
      <w:r w:rsidRPr="00BC2419">
        <w:rPr>
          <w:rStyle w:val="InternetLink"/>
        </w:rPr>
        <w:fldChar w:fldCharType="end"/>
      </w:r>
      <w:r>
        <w:t xml:space="preserve">). </w:t>
      </w:r>
    </w:p>
    <w:p w14:paraId="4AADF516" w14:textId="2A004462" w:rsidR="000E1214" w:rsidRDefault="00A87198">
      <w:r>
        <w:t xml:space="preserve">The sections below indicate when an item is added to the </w:t>
      </w:r>
      <w:r w:rsidR="00933F0E">
        <w:t>Infoset</w:t>
      </w:r>
      <w:r>
        <w:t xml:space="preserve">, and whether it has a default or other value. If there is no </w:t>
      </w:r>
      <w:del w:id="3685" w:author="Mike Beckerle" w:date="2020-10-08T20:32:00Z">
        <w:r w:rsidDel="00B31DA3">
          <w:delText>processing error</w:delText>
        </w:r>
      </w:del>
      <w:ins w:id="3686" w:author="Mike Beckerle" w:date="2020-10-08T20:32:00Z">
        <w:r w:rsidR="00B31DA3">
          <w:t>Processing Error</w:t>
        </w:r>
      </w:ins>
      <w:r>
        <w:t xml:space="preserve"> then regardless of whether an item is added to the </w:t>
      </w:r>
      <w:r w:rsidR="00933F0E">
        <w:t>Infoset</w:t>
      </w:r>
      <w:r>
        <w:t xml:space="preserve"> or not, any side-effects due to </w:t>
      </w:r>
      <w:proofErr w:type="spellStart"/>
      <w:r>
        <w:t>dfdl:discriminator</w:t>
      </w:r>
      <w:proofErr w:type="spellEnd"/>
      <w:r>
        <w:t xml:space="preserve"> statements evaluating to true, or </w:t>
      </w:r>
      <w:proofErr w:type="spellStart"/>
      <w:r>
        <w:t>dfdl:setVariable</w:t>
      </w:r>
      <w:proofErr w:type="spellEnd"/>
      <w:r>
        <w:t xml:space="preserve"> statements, are retained.</w:t>
      </w:r>
    </w:p>
    <w:p w14:paraId="0EA0190C" w14:textId="449AF0D6" w:rsidR="000E1214" w:rsidRDefault="00A87198">
      <w:r>
        <w:t xml:space="preserve">Assuming the empty representation has been established, there are three </w:t>
      </w:r>
      <w:del w:id="3687" w:author="Mike Beckerle" w:date="2020-10-08T16:58:00Z">
        <w:r w:rsidDel="00512C8E">
          <w:delText xml:space="preserve">main </w:delText>
        </w:r>
      </w:del>
      <w:r>
        <w:t xml:space="preserve">cases to consider: </w:t>
      </w:r>
    </w:p>
    <w:p w14:paraId="2EEDA2D9" w14:textId="77777777" w:rsidR="000E1214" w:rsidRDefault="00A87198" w:rsidP="00C31ED0">
      <w:pPr>
        <w:pStyle w:val="ListParagraph"/>
        <w:numPr>
          <w:ilvl w:val="0"/>
          <w:numId w:val="69"/>
        </w:numPr>
      </w:pPr>
      <w:r>
        <w:t xml:space="preserve">Simple element (not type </w:t>
      </w:r>
      <w:proofErr w:type="spellStart"/>
      <w:r>
        <w:t>xs:string</w:t>
      </w:r>
      <w:proofErr w:type="spellEnd"/>
      <w:r>
        <w:t xml:space="preserve"> or </w:t>
      </w:r>
      <w:proofErr w:type="spellStart"/>
      <w:r>
        <w:t>xs:hexBinary</w:t>
      </w:r>
      <w:proofErr w:type="spellEnd"/>
      <w:r>
        <w:t>)</w:t>
      </w:r>
    </w:p>
    <w:p w14:paraId="6D8D2F3A" w14:textId="77777777" w:rsidR="000E1214" w:rsidRDefault="00A87198" w:rsidP="00C31ED0">
      <w:pPr>
        <w:pStyle w:val="ListParagraph"/>
        <w:numPr>
          <w:ilvl w:val="0"/>
          <w:numId w:val="69"/>
        </w:numPr>
      </w:pPr>
      <w:r>
        <w:t xml:space="preserve">Simple element (type </w:t>
      </w:r>
      <w:proofErr w:type="spellStart"/>
      <w:r>
        <w:t>xs:string</w:t>
      </w:r>
      <w:proofErr w:type="spellEnd"/>
      <w:r>
        <w:t xml:space="preserve"> or </w:t>
      </w:r>
      <w:proofErr w:type="spellStart"/>
      <w:r>
        <w:t>xs:hexBinary</w:t>
      </w:r>
      <w:proofErr w:type="spellEnd"/>
      <w:r>
        <w:t>)</w:t>
      </w:r>
    </w:p>
    <w:p w14:paraId="5C59C073" w14:textId="77777777" w:rsidR="000E1214" w:rsidRDefault="00A87198" w:rsidP="00C31ED0">
      <w:pPr>
        <w:pStyle w:val="ListParagraph"/>
        <w:numPr>
          <w:ilvl w:val="0"/>
          <w:numId w:val="69"/>
        </w:numPr>
      </w:pPr>
      <w:r>
        <w:t>Complex element</w:t>
      </w:r>
    </w:p>
    <w:p w14:paraId="7A38E9B2" w14:textId="77777777" w:rsidR="000E1214" w:rsidRDefault="00A87198">
      <w:r>
        <w:t>Each is described in a section below.</w:t>
      </w:r>
    </w:p>
    <w:p w14:paraId="746A3D68" w14:textId="77777777" w:rsidR="000E1214" w:rsidRDefault="00A87198">
      <w:pPr>
        <w:pStyle w:val="Heading4"/>
        <w:rPr>
          <w:rFonts w:eastAsia="Times New Roman"/>
        </w:rPr>
      </w:pPr>
      <w:r>
        <w:rPr>
          <w:rFonts w:eastAsia="Times New Roman"/>
        </w:rPr>
        <w:t xml:space="preserve">Simple element (not </w:t>
      </w:r>
      <w:proofErr w:type="spellStart"/>
      <w:r>
        <w:rPr>
          <w:rFonts w:eastAsia="Times New Roman"/>
        </w:rPr>
        <w:t>xs:string</w:t>
      </w:r>
      <w:proofErr w:type="spellEnd"/>
      <w:r>
        <w:rPr>
          <w:rFonts w:eastAsia="Times New Roman"/>
        </w:rPr>
        <w:t xml:space="preserve"> and not </w:t>
      </w:r>
      <w:proofErr w:type="spellStart"/>
      <w:r>
        <w:rPr>
          <w:rFonts w:eastAsia="Times New Roman"/>
        </w:rPr>
        <w:t>xs:hexBinary</w:t>
      </w:r>
      <w:proofErr w:type="spellEnd"/>
      <w:r>
        <w:rPr>
          <w:rFonts w:eastAsia="Times New Roman"/>
        </w:rPr>
        <w:t>)</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w:t>
      </w:r>
      <w:proofErr w:type="spellStart"/>
      <w:r>
        <w:rPr>
          <w:rFonts w:eastAsia="Times New Roman"/>
        </w:rPr>
        <w:t>xs:string</w:t>
      </w:r>
      <w:proofErr w:type="spellEnd"/>
      <w:r>
        <w:rPr>
          <w:rFonts w:eastAsia="Times New Roman"/>
        </w:rPr>
        <w:t xml:space="preserve"> or </w:t>
      </w:r>
      <w:proofErr w:type="spellStart"/>
      <w:r>
        <w:rPr>
          <w:rFonts w:eastAsia="Times New Roman"/>
        </w:rPr>
        <w:t>xs:hexBinary</w:t>
      </w:r>
      <w:proofErr w:type="spellEnd"/>
      <w:r>
        <w:rPr>
          <w:rFonts w:eastAsia="Times New Roman"/>
        </w:rPr>
        <w:t>)</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w:t>
      </w:r>
    </w:p>
    <w:p w14:paraId="164D6D03"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Fonts w:cs="Arial"/>
        </w:rPr>
        <w:footnoteReference w:id="28"/>
      </w:r>
      <w:r>
        <w:t xml:space="preserve">, then an item is added to the Infoset using empty string (type </w:t>
      </w:r>
      <w:proofErr w:type="spellStart"/>
      <w:r>
        <w:t>xs:string</w:t>
      </w:r>
      <w:proofErr w:type="spellEnd"/>
      <w:r>
        <w:t xml:space="preserve">) or empty </w:t>
      </w:r>
      <w:proofErr w:type="spellStart"/>
      <w:r>
        <w:t>hexBinary</w:t>
      </w:r>
      <w:proofErr w:type="spellEnd"/>
      <w:r>
        <w:t xml:space="preserve"> (type </w:t>
      </w:r>
      <w:proofErr w:type="spellStart"/>
      <w:r>
        <w:t>xs:hexBinary</w:t>
      </w:r>
      <w:proofErr w:type="spellEnd"/>
      <w:r>
        <w:t xml:space="preserve">) as the value, otherwise nothing is added to the Infoset. </w:t>
      </w:r>
    </w:p>
    <w:p w14:paraId="335BD9F1" w14:textId="093EFA5B" w:rsidR="000E1214" w:rsidRDefault="00A87198">
      <w:r>
        <w:t xml:space="preserve">Note: To prevent unwanted empty strings or empty </w:t>
      </w:r>
      <w:proofErr w:type="spellStart"/>
      <w:r>
        <w:t>hexBinary</w:t>
      </w:r>
      <w:proofErr w:type="spellEnd"/>
      <w:r>
        <w:t xml:space="preserve"> values from being added to the Infoset, use XSD </w:t>
      </w:r>
      <w:proofErr w:type="spellStart"/>
      <w:r>
        <w:t>minLength</w:t>
      </w:r>
      <w:proofErr w:type="spellEnd"/>
      <w:r>
        <w:t xml:space="preserve"> &gt; '0' and a </w:t>
      </w:r>
      <w:proofErr w:type="spellStart"/>
      <w:r>
        <w:t>dfdl:assert</w:t>
      </w:r>
      <w:proofErr w:type="spellEnd"/>
      <w:r>
        <w:t xml:space="preserve"> that uses the </w:t>
      </w:r>
      <w:proofErr w:type="spellStart"/>
      <w:r>
        <w:t>dfdl:checkConstraints</w:t>
      </w:r>
      <w:proofErr w:type="spellEnd"/>
      <w:r>
        <w:t>()</w:t>
      </w:r>
      <w:ins w:id="3688" w:author="Mike Beckerle" w:date="2020-10-08T17:02:00Z">
        <w:r w:rsidR="00512C8E">
          <w:rPr>
            <w:rStyle w:val="FootnoteReference"/>
          </w:rPr>
          <w:footnoteReference w:id="29"/>
        </w:r>
      </w:ins>
      <w:r>
        <w:t xml:space="preserve"> function, to raise a </w:t>
      </w:r>
      <w:del w:id="3695" w:author="Mike Beckerle" w:date="2020-10-08T20:32:00Z">
        <w:r w:rsidDel="00B31DA3">
          <w:delText>processing error</w:delText>
        </w:r>
      </w:del>
      <w:ins w:id="3696" w:author="Mike Beckerle" w:date="2020-10-08T20:32:00Z">
        <w:r w:rsidR="00B31DA3">
          <w:t>Processing Error</w:t>
        </w:r>
      </w:ins>
      <w:r>
        <w:t>.</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 xml:space="preserve">Optional occurrence: if </w:t>
      </w:r>
      <w:proofErr w:type="spellStart"/>
      <w:r>
        <w:t>dfdl:emptyValueDelimiterPolicy</w:t>
      </w:r>
      <w:proofErr w:type="spellEnd"/>
      <w:r>
        <w:t xml:space="preserve"> is applicable and is not 'none'</w:t>
      </w:r>
      <w:r>
        <w:rPr>
          <w:rStyle w:val="FootnoteReference"/>
        </w:rPr>
        <w:footnoteReference w:id="30"/>
      </w:r>
      <w:r>
        <w:t xml:space="preserve">, then an item is added to the Infoset, otherwise nothing is added to the Infoset. </w:t>
      </w:r>
    </w:p>
    <w:p w14:paraId="68172CF6" w14:textId="58933BDE" w:rsidR="000E1214" w:rsidRDefault="00CD59F7">
      <w:ins w:id="3697" w:author="Mike Beckerle" w:date="2020-10-08T17:07:00Z">
        <w:r>
          <w:t>For both the required and optional occurrences, the Infoset item can also have a child item</w:t>
        </w:r>
      </w:ins>
      <w:r w:rsidR="00A87198">
        <w:t>. This can occur when:</w:t>
      </w:r>
    </w:p>
    <w:p w14:paraId="5C24C94F" w14:textId="77777777" w:rsidR="000E1214" w:rsidRDefault="00A87198" w:rsidP="00C31ED0">
      <w:pPr>
        <w:numPr>
          <w:ilvl w:val="0"/>
          <w:numId w:val="70"/>
        </w:numPr>
      </w:pPr>
      <w:r>
        <w:t xml:space="preserve">the first child element of the complex type is a required simple element, then an empty string (type </w:t>
      </w:r>
      <w:proofErr w:type="spellStart"/>
      <w:r>
        <w:t>xs:string</w:t>
      </w:r>
      <w:proofErr w:type="spellEnd"/>
      <w:r>
        <w:t xml:space="preserve">), empty </w:t>
      </w:r>
      <w:proofErr w:type="spellStart"/>
      <w:r>
        <w:t>hexBinary</w:t>
      </w:r>
      <w:proofErr w:type="spellEnd"/>
      <w:r>
        <w:t xml:space="preserve"> (type </w:t>
      </w:r>
      <w:proofErr w:type="spellStart"/>
      <w:r>
        <w:t>xs:hexBinary</w:t>
      </w:r>
      <w:proofErr w:type="spellEnd"/>
      <w:r>
        <w:t xml:space="preserve">), or default value will also be added to the Infoset. </w:t>
      </w:r>
    </w:p>
    <w:p w14:paraId="0A4BC3C7" w14:textId="77777777" w:rsidR="000E1214" w:rsidRDefault="00A87198" w:rsidP="00C31ED0">
      <w:pPr>
        <w:numPr>
          <w:ilvl w:val="0"/>
          <w:numId w:val="70"/>
        </w:numPr>
      </w:pPr>
      <w:r>
        <w:t>the first child element of the complex type is a required complex element, then an item is added to the Infoset (which may itself have a child via (1))</w:t>
      </w:r>
    </w:p>
    <w:p w14:paraId="5529693F" w14:textId="2BB2632D" w:rsidR="00512C8E" w:rsidRDefault="00512C8E" w:rsidP="00512C8E">
      <w:pPr>
        <w:pStyle w:val="Heading4"/>
        <w:rPr>
          <w:ins w:id="3698" w:author="Mike Beckerle" w:date="2020-10-08T17:05:00Z"/>
        </w:rPr>
      </w:pPr>
      <w:ins w:id="3699" w:author="Mike Beckerle" w:date="2020-10-08T17:05:00Z">
        <w:r>
          <w:t>Example</w:t>
        </w:r>
      </w:ins>
      <w:ins w:id="3700" w:author="Mike Beckerle" w:date="2020-10-08T17:17:00Z">
        <w:r w:rsidR="00D47D14">
          <w:t xml:space="preserve">: Complex </w:t>
        </w:r>
      </w:ins>
      <w:ins w:id="3701" w:author="Mike Beckerle" w:date="2020-10-08T17:18:00Z">
        <w:r w:rsidR="00D47D14">
          <w:t xml:space="preserve">Optional </w:t>
        </w:r>
      </w:ins>
      <w:ins w:id="3702" w:author="Mike Beckerle" w:date="2020-10-08T17:17:00Z">
        <w:r w:rsidR="00D47D14">
          <w:t>Empty Element Not Added to Infoset</w:t>
        </w:r>
      </w:ins>
    </w:p>
    <w:p w14:paraId="17A2683C" w14:textId="109DD9FC" w:rsidR="000E1214" w:rsidRDefault="00A87198">
      <w:del w:id="3703" w:author="Mike Beckerle" w:date="2020-10-08T17:16:00Z">
        <w:r w:rsidDel="00CD59F7">
          <w:delText>As an example</w:delText>
        </w:r>
      </w:del>
      <w:ins w:id="3704" w:author="Mike Beckerle" w:date="2020-10-08T17:16:00Z">
        <w:r w:rsidR="00CD59F7">
          <w:t>Below is an example where an optional complex element</w:t>
        </w:r>
        <w:r w:rsidR="00D47D14">
          <w:t xml:space="preserve"> with empty representation has nothing added to the infose</w:t>
        </w:r>
      </w:ins>
      <w:ins w:id="3705" w:author="Mike Beckerle" w:date="2020-10-08T17:17:00Z">
        <w:r w:rsidR="00D47D14">
          <w:t>t.</w:t>
        </w:r>
      </w:ins>
      <w:del w:id="3706" w:author="Mike Beckerle" w:date="2020-10-08T17:17:00Z">
        <w:r w:rsidDel="00D47D14">
          <w:delText>,</w:delText>
        </w:r>
      </w:del>
      <w:r>
        <w:t xml:space="preserve"> consider the following:</w:t>
      </w:r>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w:t>
      </w:r>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D7EAE9A" w14:textId="02924591" w:rsidR="000E1214" w:rsidRDefault="00A87198">
      <w:r>
        <w:t>In the above we have a sequence S0 with a separator that contains among other content an optional non-</w:t>
      </w:r>
      <w:proofErr w:type="spellStart"/>
      <w:r>
        <w:t>nillable</w:t>
      </w:r>
      <w:proofErr w:type="spellEnd"/>
      <w:r>
        <w:t xml:space="preserve"> non-initiated</w:t>
      </w:r>
      <w:ins w:id="3707" w:author="Mike Beckerle" w:date="2020-10-08T17:09:00Z">
        <w:r w:rsidR="00CD59F7">
          <w:t xml:space="preserve"> non-terminated</w:t>
        </w:r>
      </w:ins>
      <w:r>
        <w:t xml:space="preserve"> element E1 of complex type. The content of the </w:t>
      </w:r>
      <w:ins w:id="3708" w:author="Mike Beckerle" w:date="2020-10-08T17:23:00Z">
        <w:r w:rsidR="00D47D14">
          <w:t xml:space="preserve">E1 </w:t>
        </w:r>
      </w:ins>
      <w:r>
        <w:t xml:space="preserve">type is a sequence S1 with a different separator and the first child is a required non-initiated </w:t>
      </w:r>
      <w:ins w:id="3709" w:author="Mike Beckerle" w:date="2020-10-08T17:10:00Z">
        <w:r w:rsidR="00CD59F7">
          <w:t xml:space="preserve">non-terminated </w:t>
        </w:r>
      </w:ins>
      <w:r>
        <w:t xml:space="preserve">element E2 of type </w:t>
      </w:r>
      <w:proofErr w:type="spellStart"/>
      <w:r>
        <w:t>xs:string</w:t>
      </w:r>
      <w:proofErr w:type="spellEnd"/>
      <w:r>
        <w:t xml:space="preserve">. The </w:t>
      </w:r>
      <w:proofErr w:type="spellStart"/>
      <w:r>
        <w:t>dfdl:lengthKind</w:t>
      </w:r>
      <w:proofErr w:type="spellEnd"/>
      <w:r>
        <w:t xml:space="preserve"> of both E1 and E2 is 'delimited'. </w:t>
      </w:r>
    </w:p>
    <w:p w14:paraId="6FFD18D8" w14:textId="081DA1E0" w:rsidR="000E1214" w:rsidRDefault="00A87198">
      <w:r>
        <w:t>Now consider a data stream '</w:t>
      </w:r>
      <w:r>
        <w:rPr>
          <w:rStyle w:val="CodeblockChar0"/>
        </w:rPr>
        <w:t>...||...</w:t>
      </w:r>
      <w:r>
        <w:t xml:space="preserve">' that is, where we have two adjacent S0 separators, and where we have </w:t>
      </w:r>
      <w:r w:rsidR="00405572">
        <w:t>successfully</w:t>
      </w:r>
      <w:r>
        <w:t xml:space="preserve"> parsed the schema components prior to E1 within S0, which is what the "..." prior to the two separators represents. That prior parse is delimited by the first S0 "|" separator, and E1's representation begins immediately after that first S0 separator. </w:t>
      </w:r>
    </w:p>
    <w:p w14:paraId="5BAEFA92" w14:textId="5D2D0553" w:rsidR="000E1214" w:rsidRDefault="00A87198">
      <w:r>
        <w:t xml:space="preserve">The representation of E1 has zero length because of these two adjacent S0 separators. On processing E1, the parser will establish a point of uncertainty with the data stream positioned after the first S0 separator. The parser will then descend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w:t>
      </w:r>
      <w:r w:rsidR="00405572">
        <w:t>temporary</w:t>
      </w:r>
      <w:r>
        <w:t xml:space="preserve"> </w:t>
      </w:r>
      <w:r w:rsidR="00933F0E">
        <w:t>Infoset</w:t>
      </w:r>
      <w:r>
        <w:t xml:space="preserve"> (illustrated as XML):</w:t>
      </w:r>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533938EC" w14:textId="6035B403" w:rsidR="000E1214" w:rsidRDefault="00A87198">
      <w:pPr>
        <w:pStyle w:val="Codeblock0"/>
        <w:pBdr>
          <w:top w:val="single" w:sz="4" w:space="1" w:color="auto"/>
          <w:left w:val="single" w:sz="4" w:space="4" w:color="auto"/>
          <w:bottom w:val="single" w:sz="4" w:space="1" w:color="auto"/>
          <w:right w:val="single" w:sz="4" w:space="4" w:color="auto"/>
        </w:pBdr>
      </w:pPr>
      <w:r>
        <w:t xml:space="preserve">  &lt;</w:t>
      </w:r>
      <w:ins w:id="3710" w:author="Mike Beckerle" w:date="2020-10-08T17:08:00Z">
        <w:r w:rsidR="00CD59F7">
          <w:t>E2</w:t>
        </w:r>
      </w:ins>
      <w:r>
        <w:t>&gt;&lt;/</w:t>
      </w:r>
      <w:ins w:id="3711" w:author="Mike Beckerle" w:date="2020-10-08T17:08:00Z">
        <w:r w:rsidR="00CD59F7">
          <w:t>E2</w:t>
        </w:r>
      </w:ins>
      <w:r>
        <w:t>&gt;</w:t>
      </w:r>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024989C0" w14:textId="2E6DB163" w:rsidR="000E1214" w:rsidRDefault="00A87198">
      <w:pPr>
        <w:rPr>
          <w:ins w:id="3712" w:author="Mike Beckerle" w:date="2020-10-08T17:18:00Z"/>
        </w:rPr>
      </w:pPr>
      <w:r>
        <w:t xml:space="preserve">Upon this successful parse of E1, it is therefore known-to-exist. However, because the position in the data has not changed, E1 therefore has the empty representation. Because E1 is empty and optional (it has XSD minOccurs='0') it is not added to the Infoset, and the temporary Infoset item for E1 containing E2 is </w:t>
      </w:r>
      <w:commentRangeStart w:id="3713"/>
      <w:r>
        <w:t>discarded</w:t>
      </w:r>
      <w:commentRangeEnd w:id="3713"/>
      <w:r w:rsidR="00D372CD">
        <w:rPr>
          <w:rStyle w:val="CommentReference"/>
        </w:rPr>
        <w:commentReference w:id="3713"/>
      </w:r>
      <w:r>
        <w:t>.</w:t>
      </w:r>
    </w:p>
    <w:p w14:paraId="578F45E5" w14:textId="18AA1071" w:rsidR="00D47D14" w:rsidRDefault="00D47D14" w:rsidP="00D47D14">
      <w:pPr>
        <w:pStyle w:val="Heading4"/>
        <w:rPr>
          <w:ins w:id="3714" w:author="Mike Beckerle" w:date="2020-10-08T17:19:00Z"/>
        </w:rPr>
      </w:pPr>
      <w:ins w:id="3715" w:author="Mike Beckerle" w:date="2020-10-08T17:19:00Z">
        <w:r>
          <w:t>Example: Complex Optional Empty Element Added to Infoset</w:t>
        </w:r>
      </w:ins>
    </w:p>
    <w:p w14:paraId="413B01E6" w14:textId="641AA9BA" w:rsidR="00D47D14" w:rsidRDefault="00D47D14">
      <w:pPr>
        <w:rPr>
          <w:ins w:id="3716" w:author="Mike Beckerle" w:date="2020-10-08T17:20:00Z"/>
        </w:rPr>
      </w:pPr>
      <w:ins w:id="3717" w:author="Mike Beckerle" w:date="2020-10-08T17:20:00Z">
        <w:r>
          <w:t>This example is similar, but the E1 element has a few additional DFDL properties</w:t>
        </w:r>
      </w:ins>
      <w:ins w:id="3718" w:author="Mike Beckerle" w:date="2020-10-08T17:22:00Z">
        <w:r>
          <w:t xml:space="preserve"> highlighted in bold below:</w:t>
        </w:r>
      </w:ins>
    </w:p>
    <w:p w14:paraId="3573F6CF"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19" w:author="Mike Beckerle" w:date="2020-10-08T17:20:00Z"/>
        </w:rPr>
      </w:pPr>
      <w:ins w:id="3720" w:author="Mike Beckerle" w:date="2020-10-08T17:20:00Z">
        <w:r>
          <w:t>&lt;xs:sequence dfdl:separator="|"&gt; &lt;!-- sequence S0 --&gt;</w:t>
        </w:r>
      </w:ins>
    </w:p>
    <w:p w14:paraId="3CD03B9D"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21" w:author="Mike Beckerle" w:date="2020-10-08T17:20:00Z"/>
        </w:rPr>
      </w:pPr>
      <w:ins w:id="3722" w:author="Mike Beckerle" w:date="2020-10-08T17:20:00Z">
        <w:r>
          <w:t xml:space="preserve">  ...prior schema components ...</w:t>
        </w:r>
      </w:ins>
    </w:p>
    <w:p w14:paraId="1EAFB4DB"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23" w:author="Mike Beckerle" w:date="2020-10-08T17:21:00Z"/>
        </w:rPr>
      </w:pPr>
      <w:ins w:id="3724" w:author="Mike Beckerle" w:date="2020-10-08T17:20:00Z">
        <w:r>
          <w:t xml:space="preserve">  &lt;xs:element name="E1" minOccurs="0"</w:t>
        </w:r>
      </w:ins>
    </w:p>
    <w:p w14:paraId="62C3EC17"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ins w:id="3725" w:author="Mike Beckerle" w:date="2020-10-08T17:21:00Z"/>
          <w:b/>
          <w:bCs/>
        </w:rPr>
      </w:pPr>
      <w:ins w:id="3726" w:author="Mike Beckerle" w:date="2020-10-08T17:21:00Z">
        <w:r w:rsidRPr="00D47D14">
          <w:rPr>
            <w:b/>
            <w:bCs/>
          </w:rPr>
          <w:t xml:space="preserve">    dfdl:initiator="(" </w:t>
        </w:r>
      </w:ins>
    </w:p>
    <w:p w14:paraId="4CFCB29E"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ins w:id="3727" w:author="Mike Beckerle" w:date="2020-10-08T17:21:00Z"/>
          <w:b/>
          <w:bCs/>
        </w:rPr>
      </w:pPr>
      <w:ins w:id="3728" w:author="Mike Beckerle" w:date="2020-10-08T17:21:00Z">
        <w:r w:rsidRPr="00D47D14">
          <w:rPr>
            <w:b/>
            <w:bCs/>
          </w:rPr>
          <w:t xml:space="preserve">    dfdl:terminator=")" </w:t>
        </w:r>
      </w:ins>
    </w:p>
    <w:p w14:paraId="1B8BDCC4" w14:textId="0844262A"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ins w:id="3729" w:author="Mike Beckerle" w:date="2020-10-08T17:20:00Z"/>
          <w:b/>
          <w:bCs/>
        </w:rPr>
      </w:pPr>
      <w:ins w:id="3730" w:author="Mike Beckerle" w:date="2020-10-08T17:21:00Z">
        <w:r w:rsidRPr="00D47D14">
          <w:rPr>
            <w:b/>
            <w:bCs/>
          </w:rPr>
          <w:t xml:space="preserve">    dfdl:emptyValueDelimiterPolicy="both"</w:t>
        </w:r>
      </w:ins>
      <w:ins w:id="3731" w:author="Mike Beckerle" w:date="2020-10-08T17:20:00Z">
        <w:r w:rsidRPr="00D47D14">
          <w:rPr>
            <w:b/>
            <w:bCs/>
          </w:rPr>
          <w:t xml:space="preserve"> </w:t>
        </w:r>
      </w:ins>
    </w:p>
    <w:p w14:paraId="5FA0FFCD"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32" w:author="Mike Beckerle" w:date="2020-10-08T17:20:00Z"/>
        </w:rPr>
      </w:pPr>
      <w:ins w:id="3733" w:author="Mike Beckerle" w:date="2020-10-08T17:20:00Z">
        <w:r>
          <w:t xml:space="preserve">    dfdl:lengthKind="delimited"</w:t>
        </w:r>
      </w:ins>
    </w:p>
    <w:p w14:paraId="3E8248F1"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34" w:author="Mike Beckerle" w:date="2020-10-08T17:20:00Z"/>
        </w:rPr>
      </w:pPr>
      <w:ins w:id="3735" w:author="Mike Beckerle" w:date="2020-10-08T17:20:00Z">
        <w:r>
          <w:t xml:space="preserve">    dfdl:occursCountKind="implicit"&gt;</w:t>
        </w:r>
      </w:ins>
    </w:p>
    <w:p w14:paraId="27352DDA"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36" w:author="Mike Beckerle" w:date="2020-10-08T17:20:00Z"/>
        </w:rPr>
      </w:pPr>
      <w:ins w:id="3737" w:author="Mike Beckerle" w:date="2020-10-08T17:20:00Z">
        <w:r>
          <w:t xml:space="preserve">    &lt;xs:complexType&gt;</w:t>
        </w:r>
      </w:ins>
    </w:p>
    <w:p w14:paraId="3E2CD80A"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38" w:author="Mike Beckerle" w:date="2020-10-08T17:20:00Z"/>
        </w:rPr>
      </w:pPr>
      <w:ins w:id="3739" w:author="Mike Beckerle" w:date="2020-10-08T17:20:00Z">
        <w:r>
          <w:t xml:space="preserve">      &lt;xs:sequence dfdl:separator=";"&gt; &lt;!-- sequence S1 --&gt;</w:t>
        </w:r>
      </w:ins>
    </w:p>
    <w:p w14:paraId="5968DB49"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40" w:author="Mike Beckerle" w:date="2020-10-08T17:20:00Z"/>
        </w:rPr>
      </w:pPr>
      <w:ins w:id="3741" w:author="Mike Beckerle" w:date="2020-10-08T17:20:00Z">
        <w:r>
          <w:t xml:space="preserve">        &lt;xs:element name="E2" type="xs:string" dfdl:lengthKind="delimited"/&gt;</w:t>
        </w:r>
      </w:ins>
    </w:p>
    <w:p w14:paraId="26B16FB0"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42" w:author="Mike Beckerle" w:date="2020-10-08T17:20:00Z"/>
        </w:rPr>
      </w:pPr>
      <w:ins w:id="3743" w:author="Mike Beckerle" w:date="2020-10-08T17:20:00Z">
        <w:r>
          <w:t xml:space="preserve">        ... other optional content ...</w:t>
        </w:r>
      </w:ins>
    </w:p>
    <w:p w14:paraId="0016898F"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44" w:author="Mike Beckerle" w:date="2020-10-08T17:20:00Z"/>
        </w:rPr>
      </w:pPr>
      <w:ins w:id="3745" w:author="Mike Beckerle" w:date="2020-10-08T17:20:00Z">
        <w:r>
          <w:t xml:space="preserve">      &lt;/xs:sequence&gt;</w:t>
        </w:r>
      </w:ins>
    </w:p>
    <w:p w14:paraId="7BA7E586"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46" w:author="Mike Beckerle" w:date="2020-10-08T17:20:00Z"/>
        </w:rPr>
      </w:pPr>
      <w:ins w:id="3747" w:author="Mike Beckerle" w:date="2020-10-08T17:20:00Z">
        <w:r>
          <w:t xml:space="preserve">    &lt;/xs:complexType&gt;</w:t>
        </w:r>
      </w:ins>
    </w:p>
    <w:p w14:paraId="731D36D2"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48" w:author="Mike Beckerle" w:date="2020-10-08T17:20:00Z"/>
        </w:rPr>
      </w:pPr>
      <w:ins w:id="3749" w:author="Mike Beckerle" w:date="2020-10-08T17:20:00Z">
        <w:r>
          <w:t xml:space="preserve">  &lt;/xs:element&gt;</w:t>
        </w:r>
      </w:ins>
    </w:p>
    <w:p w14:paraId="42CD088E"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50" w:author="Mike Beckerle" w:date="2020-10-08T17:20:00Z"/>
        </w:rPr>
      </w:pPr>
      <w:ins w:id="3751" w:author="Mike Beckerle" w:date="2020-10-08T17:20:00Z">
        <w:r>
          <w:t xml:space="preserve">  ...</w:t>
        </w:r>
      </w:ins>
    </w:p>
    <w:p w14:paraId="4ECE0993"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752" w:author="Mike Beckerle" w:date="2020-10-08T17:20:00Z"/>
        </w:rPr>
      </w:pPr>
      <w:ins w:id="3753" w:author="Mike Beckerle" w:date="2020-10-08T17:20:00Z">
        <w:r>
          <w:t>&lt;/xs:sequence&gt;</w:t>
        </w:r>
      </w:ins>
    </w:p>
    <w:p w14:paraId="22D93C28" w14:textId="16E7300F" w:rsidR="00D47D14" w:rsidRDefault="00D47D14">
      <w:pPr>
        <w:rPr>
          <w:ins w:id="3754" w:author="Mike Beckerle" w:date="2020-10-08T17:25:00Z"/>
        </w:rPr>
      </w:pPr>
      <w:ins w:id="3755" w:author="Mike Beckerle" w:date="2020-10-08T17:23:00Z">
        <w:r>
          <w:t xml:space="preserve">This changes the </w:t>
        </w:r>
        <w:proofErr w:type="spellStart"/>
        <w:r>
          <w:t>defintion</w:t>
        </w:r>
        <w:proofErr w:type="spellEnd"/>
        <w:r>
          <w:t xml:space="preserve"> of element E1 to have an empty representation only if the initiator and te</w:t>
        </w:r>
      </w:ins>
      <w:ins w:id="3756" w:author="Mike Beckerle" w:date="2020-10-08T17:24:00Z">
        <w:r>
          <w:t xml:space="preserve">rminator are present in the data stream. </w:t>
        </w:r>
      </w:ins>
    </w:p>
    <w:p w14:paraId="3E2B6A91" w14:textId="2669517C" w:rsidR="00D47D14" w:rsidRDefault="00D47D14">
      <w:pPr>
        <w:rPr>
          <w:ins w:id="3757" w:author="Mike Beckerle" w:date="2020-10-08T17:48:00Z"/>
        </w:rPr>
      </w:pPr>
      <w:ins w:id="3758" w:author="Mike Beckerle" w:date="2020-10-08T17:25:00Z">
        <w:r>
          <w:t>If we</w:t>
        </w:r>
      </w:ins>
      <w:ins w:id="3759" w:author="Mike Beckerle" w:date="2020-10-08T17:26:00Z">
        <w:r>
          <w:t xml:space="preserve"> have the same</w:t>
        </w:r>
      </w:ins>
      <w:ins w:id="3760" w:author="Mike Beckerle" w:date="2020-10-08T17:25:00Z">
        <w:r>
          <w:t xml:space="preserve"> a data stream '</w:t>
        </w:r>
        <w:r>
          <w:rPr>
            <w:rStyle w:val="CodeblockChar0"/>
          </w:rPr>
          <w:t>...||...</w:t>
        </w:r>
        <w:r>
          <w:t>' where we have two adjacent S0 separators</w:t>
        </w:r>
      </w:ins>
      <w:ins w:id="3761" w:author="Mike Beckerle" w:date="2020-10-08T17:26:00Z">
        <w:r>
          <w:t xml:space="preserve">, in this case the </w:t>
        </w:r>
        <w:r w:rsidR="0063721D">
          <w:t>representation of E1 does not match the empty representation, because the initiator and terminator are not present</w:t>
        </w:r>
      </w:ins>
      <w:ins w:id="3762" w:author="Mike Beckerle" w:date="2020-10-08T17:38:00Z">
        <w:r w:rsidR="00D372CD">
          <w:t xml:space="preserve"> as the </w:t>
        </w:r>
        <w:proofErr w:type="spellStart"/>
        <w:r w:rsidR="00D372CD">
          <w:t>dfdl:emptyValueDelimiterPolicy</w:t>
        </w:r>
        <w:proofErr w:type="spellEnd"/>
        <w:r w:rsidR="00D372CD">
          <w:t xml:space="preserve"> requires</w:t>
        </w:r>
      </w:ins>
      <w:ins w:id="3763" w:author="Mike Beckerle" w:date="2020-10-08T17:26:00Z">
        <w:r w:rsidR="0063721D">
          <w:t>.</w:t>
        </w:r>
      </w:ins>
      <w:ins w:id="3764" w:author="Mike Beckerle" w:date="2020-10-08T17:29:00Z">
        <w:r w:rsidR="0063721D">
          <w:t xml:space="preserve"> </w:t>
        </w:r>
      </w:ins>
      <w:ins w:id="3765" w:author="Mike Beckerle" w:date="2020-10-08T17:38:00Z">
        <w:r w:rsidR="00D372CD">
          <w:t>It also does not have the normal representation, a</w:t>
        </w:r>
      </w:ins>
      <w:ins w:id="3766" w:author="Mike Beckerle" w:date="2020-10-08T17:39:00Z">
        <w:r w:rsidR="00D372CD">
          <w:t xml:space="preserve">gain as the initiator and terminator are not present. E1's representation is absent. </w:t>
        </w:r>
      </w:ins>
      <w:ins w:id="3767" w:author="Mike Beckerle" w:date="2020-10-08T17:47:00Z">
        <w:r w:rsidR="009F04EE">
          <w:t>Hence, nothing is added to the infoset.</w:t>
        </w:r>
      </w:ins>
    </w:p>
    <w:p w14:paraId="3167D54B" w14:textId="1D5846E0" w:rsidR="009F04EE" w:rsidRDefault="009F04EE">
      <w:pPr>
        <w:rPr>
          <w:ins w:id="3768" w:author="Mike Beckerle" w:date="2020-10-08T17:30:00Z"/>
        </w:rPr>
      </w:pPr>
      <w:ins w:id="3769" w:author="Mike Beckerle" w:date="2020-10-08T17:48:00Z">
        <w:r>
          <w:t xml:space="preserve">However, if the data stream '...|()|...' is encountered, we have the two S0 separators, but between them we have the initiator and terminator of element E1. </w:t>
        </w:r>
      </w:ins>
      <w:ins w:id="3770" w:author="Mike Beckerle" w:date="2020-10-08T17:49:00Z">
        <w:r>
          <w:t xml:space="preserve">This </w:t>
        </w:r>
      </w:ins>
      <w:ins w:id="3771" w:author="Mike Beckerle" w:date="2020-10-08T17:50:00Z">
        <w:r>
          <w:t>satisfies the require</w:t>
        </w:r>
      </w:ins>
      <w:ins w:id="3772" w:author="Mike Beckerle" w:date="2020-10-08T17:51:00Z">
        <w:r>
          <w:t xml:space="preserve">ments for the empty </w:t>
        </w:r>
      </w:ins>
      <w:ins w:id="3773" w:author="Mike Beckerle" w:date="2020-10-08T17:49:00Z">
        <w:r>
          <w:t>representation</w:t>
        </w:r>
      </w:ins>
      <w:ins w:id="3774" w:author="Mike Beckerle" w:date="2020-10-08T17:51:00Z">
        <w:r>
          <w:t>, but it</w:t>
        </w:r>
      </w:ins>
      <w:ins w:id="3775" w:author="Mike Beckerle" w:date="2020-10-08T17:49:00Z">
        <w:r>
          <w:t xml:space="preserve"> is not zero length. The recursive parse of E1's complex type will construct </w:t>
        </w:r>
      </w:ins>
      <w:ins w:id="3776" w:author="Mike Beckerle" w:date="2020-10-08T17:51:00Z">
        <w:r>
          <w:t>these elements</w:t>
        </w:r>
      </w:ins>
      <w:ins w:id="3777" w:author="Mike Beckerle" w:date="2020-10-08T17:49:00Z">
        <w:r>
          <w:t xml:space="preserve"> (illustrated as XM</w:t>
        </w:r>
      </w:ins>
      <w:ins w:id="3778" w:author="Mike Beckerle" w:date="2020-10-08T17:50:00Z">
        <w:r>
          <w:t>L)</w:t>
        </w:r>
      </w:ins>
      <w:ins w:id="3779" w:author="Mike Beckerle" w:date="2020-10-08T17:51:00Z">
        <w:r>
          <w:t>:</w:t>
        </w:r>
      </w:ins>
    </w:p>
    <w:p w14:paraId="513AC046" w14:textId="77777777" w:rsidR="0063721D" w:rsidRDefault="0063721D" w:rsidP="0063721D">
      <w:pPr>
        <w:pStyle w:val="Codeblock0"/>
        <w:pBdr>
          <w:top w:val="single" w:sz="4" w:space="1" w:color="auto"/>
          <w:left w:val="single" w:sz="4" w:space="4" w:color="auto"/>
          <w:bottom w:val="single" w:sz="4" w:space="1" w:color="auto"/>
          <w:right w:val="single" w:sz="4" w:space="4" w:color="auto"/>
        </w:pBdr>
        <w:rPr>
          <w:ins w:id="3780" w:author="Mike Beckerle" w:date="2020-10-08T17:31:00Z"/>
        </w:rPr>
      </w:pPr>
      <w:ins w:id="3781" w:author="Mike Beckerle" w:date="2020-10-08T17:31:00Z">
        <w:r>
          <w:t>&lt;E1&gt;</w:t>
        </w:r>
      </w:ins>
    </w:p>
    <w:p w14:paraId="55EF2774" w14:textId="77777777" w:rsidR="0063721D" w:rsidRDefault="0063721D" w:rsidP="0063721D">
      <w:pPr>
        <w:pStyle w:val="Codeblock0"/>
        <w:pBdr>
          <w:top w:val="single" w:sz="4" w:space="1" w:color="auto"/>
          <w:left w:val="single" w:sz="4" w:space="4" w:color="auto"/>
          <w:bottom w:val="single" w:sz="4" w:space="1" w:color="auto"/>
          <w:right w:val="single" w:sz="4" w:space="4" w:color="auto"/>
        </w:pBdr>
        <w:rPr>
          <w:ins w:id="3782" w:author="Mike Beckerle" w:date="2020-10-08T17:31:00Z"/>
        </w:rPr>
      </w:pPr>
      <w:ins w:id="3783" w:author="Mike Beckerle" w:date="2020-10-08T17:31:00Z">
        <w:r>
          <w:t xml:space="preserve">  &lt;E2&gt;&lt;/E2&gt;</w:t>
        </w:r>
      </w:ins>
    </w:p>
    <w:p w14:paraId="52C967CE" w14:textId="77777777" w:rsidR="0063721D" w:rsidRDefault="0063721D" w:rsidP="0063721D">
      <w:pPr>
        <w:pStyle w:val="Codeblock0"/>
        <w:pBdr>
          <w:top w:val="single" w:sz="4" w:space="1" w:color="auto"/>
          <w:left w:val="single" w:sz="4" w:space="4" w:color="auto"/>
          <w:bottom w:val="single" w:sz="4" w:space="1" w:color="auto"/>
          <w:right w:val="single" w:sz="4" w:space="4" w:color="auto"/>
        </w:pBdr>
        <w:rPr>
          <w:ins w:id="3784" w:author="Mike Beckerle" w:date="2020-10-08T17:31:00Z"/>
        </w:rPr>
      </w:pPr>
      <w:ins w:id="3785" w:author="Mike Beckerle" w:date="2020-10-08T17:31:00Z">
        <w:r>
          <w:t>&lt;/E1&gt;</w:t>
        </w:r>
      </w:ins>
    </w:p>
    <w:p w14:paraId="40A81DEE" w14:textId="0F978EC4" w:rsidR="00D47D14" w:rsidRDefault="009F04EE">
      <w:ins w:id="3786" w:author="Mike Beckerle" w:date="2020-10-08T17:52:00Z">
        <w:r>
          <w:t xml:space="preserve">These elements for E1 </w:t>
        </w:r>
      </w:ins>
      <w:ins w:id="3787" w:author="Mike Beckerle" w:date="2020-10-08T17:53:00Z">
        <w:r>
          <w:t xml:space="preserve">with E2 child </w:t>
        </w:r>
      </w:ins>
      <w:commentRangeStart w:id="3788"/>
      <w:ins w:id="3789" w:author="Mike Beckerle" w:date="2020-10-08T17:51:00Z">
        <w:r>
          <w:t>would be added to the infoset.</w:t>
        </w:r>
      </w:ins>
      <w:commentRangeEnd w:id="3788"/>
      <w:ins w:id="3790" w:author="Mike Beckerle" w:date="2020-10-08T17:53:00Z">
        <w:r>
          <w:rPr>
            <w:rStyle w:val="CommentReference"/>
          </w:rPr>
          <w:commentReference w:id="3788"/>
        </w:r>
      </w:ins>
    </w:p>
    <w:p w14:paraId="5A364053" w14:textId="77777777" w:rsidR="000E1214" w:rsidRDefault="00A87198" w:rsidP="00BC2419">
      <w:pPr>
        <w:pStyle w:val="Heading3"/>
        <w:rPr>
          <w:rFonts w:eastAsia="Times New Roman"/>
        </w:rPr>
      </w:pPr>
      <w:bookmarkStart w:id="3791" w:name="_Toc349042703"/>
      <w:bookmarkStart w:id="3792" w:name="_Ref351914022"/>
      <w:bookmarkStart w:id="3793" w:name="_Ref351914031"/>
      <w:bookmarkStart w:id="3794" w:name="_Toc52984578"/>
      <w:r>
        <w:rPr>
          <w:rFonts w:eastAsia="Times New Roman"/>
        </w:rPr>
        <w:t>Element Defaults When Unparsing</w:t>
      </w:r>
      <w:bookmarkEnd w:id="3791"/>
      <w:bookmarkEnd w:id="3792"/>
      <w:bookmarkEnd w:id="3793"/>
      <w:bookmarkEnd w:id="3794"/>
    </w:p>
    <w:p w14:paraId="6E4E851F" w14:textId="7F2E0DF0"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ins w:id="3795" w:author="Mike Beckerle" w:date="2020-10-08T17:58:00Z">
        <w:r w:rsidR="006102CD">
          <w:rPr>
            <w:rStyle w:val="Emphasis"/>
          </w:rPr>
          <w:t xml:space="preserve"> </w:t>
        </w:r>
        <w:r w:rsidR="006102CD">
          <w:rPr>
            <w:rStyle w:val="Emphasis"/>
            <w:i w:val="0"/>
            <w:iCs w:val="0"/>
          </w:rPr>
          <w:t xml:space="preserve">(See Section </w:t>
        </w:r>
        <w:r w:rsidR="006102CD">
          <w:rPr>
            <w:rStyle w:val="Emphasis"/>
            <w:i w:val="0"/>
            <w:iCs w:val="0"/>
          </w:rPr>
          <w:fldChar w:fldCharType="begin"/>
        </w:r>
        <w:r w:rsidR="006102CD">
          <w:rPr>
            <w:rStyle w:val="Emphasis"/>
            <w:i w:val="0"/>
            <w:iCs w:val="0"/>
          </w:rPr>
          <w:instrText xml:space="preserve"> REF _Ref37860950 \r \h </w:instrText>
        </w:r>
        <w:r w:rsidR="006102CD">
          <w:rPr>
            <w:rStyle w:val="Emphasis"/>
            <w:i w:val="0"/>
            <w:iCs w:val="0"/>
          </w:rPr>
        </w:r>
        <w:r w:rsidR="006102CD">
          <w:rPr>
            <w:rStyle w:val="Emphasis"/>
            <w:i w:val="0"/>
            <w:iCs w:val="0"/>
          </w:rPr>
          <w:fldChar w:fldCharType="separate"/>
        </w:r>
        <w:r w:rsidR="006102CD">
          <w:rPr>
            <w:rStyle w:val="Emphasis"/>
            <w:i w:val="0"/>
            <w:iCs w:val="0"/>
          </w:rPr>
          <w:t>9.7</w:t>
        </w:r>
        <w:r w:rsidR="006102CD">
          <w:rPr>
            <w:rStyle w:val="Emphasis"/>
            <w:i w:val="0"/>
            <w:iCs w:val="0"/>
          </w:rPr>
          <w:fldChar w:fldCharType="end"/>
        </w:r>
        <w:r w:rsidR="006102CD">
          <w:rPr>
            <w:rStyle w:val="Emphasis"/>
          </w:rPr>
          <w:t>)</w:t>
        </w:r>
      </w:ins>
    </w:p>
    <w:p w14:paraId="5555E65A" w14:textId="0A7E43BF" w:rsidR="000E1214" w:rsidRDefault="00A87198">
      <w:r>
        <w:t xml:space="preserve">The rules for applying element defaults are not dependent on </w:t>
      </w:r>
      <w:proofErr w:type="spellStart"/>
      <w:r>
        <w:t>dfdl:occursCountKind</w:t>
      </w:r>
      <w:proofErr w:type="spellEnd"/>
      <w:r>
        <w:t xml:space="preserve">. However if a required occurrence does not produce an item in the augmented Infoset after the rules have been applied then whether it is a </w:t>
      </w:r>
      <w:del w:id="3796" w:author="Mike Beckerle" w:date="2020-10-08T20:32:00Z">
        <w:r w:rsidDel="00B31DA3">
          <w:delText>processing error</w:delText>
        </w:r>
      </w:del>
      <w:ins w:id="3797" w:author="Mike Beckerle" w:date="2020-10-08T20:32:00Z">
        <w:r w:rsidR="00B31DA3">
          <w:t>Processing Error</w:t>
        </w:r>
      </w:ins>
      <w:r>
        <w:t xml:space="preserve"> or a validation error (if enabled) </w:t>
      </w:r>
      <w:r>
        <w:rPr>
          <w:rStyle w:val="Emphasis"/>
        </w:rPr>
        <w:t>is</w:t>
      </w:r>
      <w:r>
        <w:t xml:space="preserve">  dependent on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404DC4" w:rsidRPr="00065302">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proofErr w:type="spellStart"/>
      <w:r w:rsidR="00404DC4" w:rsidRPr="00065302">
        <w:rPr>
          <w:rStyle w:val="Hyperlink"/>
        </w:rPr>
        <w:t>dfdl:occursCountKind</w:t>
      </w:r>
      <w:proofErr w:type="spellEnd"/>
      <w:r w:rsidR="00404DC4" w:rsidRPr="00065302">
        <w:rPr>
          <w:rStyle w:val="Hyperlink"/>
        </w:rPr>
        <w:t xml:space="preserve"> property</w:t>
      </w:r>
      <w:r w:rsidRPr="00065302">
        <w:rPr>
          <w:rStyle w:val="Hyperlink"/>
        </w:rPr>
        <w:fldChar w:fldCharType="end"/>
      </w:r>
      <w:r>
        <w:t xml:space="preserve">). </w:t>
      </w:r>
    </w:p>
    <w:p w14:paraId="5B7300B5" w14:textId="05EB15CB" w:rsidR="000E1214" w:rsidRDefault="00A87198">
      <w:r>
        <w:t xml:space="preserve">There are two </w:t>
      </w:r>
      <w:del w:id="3798" w:author="Mike Beckerle" w:date="2020-10-08T17:58:00Z">
        <w:r w:rsidDel="006102CD">
          <w:delText xml:space="preserve">main </w:delText>
        </w:r>
      </w:del>
      <w:r>
        <w:t xml:space="preserve">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5FF0A891" w:rsidR="000E1214" w:rsidRDefault="00A87198">
      <w:r>
        <w:t xml:space="preserve">For a sequence, each child element is examined in schema order and the rules for simple and complex elements applied (recursively). The lack of a default may give rise to a </w:t>
      </w:r>
      <w:del w:id="3799" w:author="Mike Beckerle" w:date="2020-10-08T20:32:00Z">
        <w:r w:rsidDel="00B31DA3">
          <w:delText>processing error</w:delText>
        </w:r>
      </w:del>
      <w:ins w:id="3800" w:author="Mike Beckerle" w:date="2020-10-08T20:32:00Z">
        <w:r w:rsidR="00B31DA3">
          <w:t>Processing Error</w:t>
        </w:r>
      </w:ins>
      <w:r>
        <w:t xml:space="preserve">, as described above. </w:t>
      </w:r>
    </w:p>
    <w:p w14:paraId="693114C6" w14:textId="61255105" w:rsidR="000E1214" w:rsidRDefault="00A87198">
      <w:r>
        <w:t xml:space="preserve">For a choice, each branch is examined in schema order and the above rules applied recursively to the branch. The lack of a default may give rise to a </w:t>
      </w:r>
      <w:del w:id="3801" w:author="Mike Beckerle" w:date="2020-10-08T20:32:00Z">
        <w:r w:rsidDel="00B31DA3">
          <w:delText>processing error</w:delText>
        </w:r>
      </w:del>
      <w:ins w:id="3802" w:author="Mike Beckerle" w:date="2020-10-08T20:32:00Z">
        <w:r w:rsidR="00B31DA3">
          <w:t>Processing Error</w:t>
        </w:r>
      </w:ins>
      <w:r>
        <w:t xml:space="preserve">, as described above, and if so the error is suppressed and the next branch is tried, otherwise that branch is selected. It is a </w:t>
      </w:r>
      <w:del w:id="3803" w:author="Mike Beckerle" w:date="2020-10-08T20:32:00Z">
        <w:r w:rsidDel="00B31DA3">
          <w:delText>processing error</w:delText>
        </w:r>
      </w:del>
      <w:ins w:id="3804" w:author="Mike Beckerle" w:date="2020-10-08T20:32:00Z">
        <w:r w:rsidR="00B31DA3">
          <w:t>Processing Error</w:t>
        </w:r>
      </w:ins>
      <w:r>
        <w:t xml:space="preserve"> if no choice branch is ultimately selected. If no choice branch is selected, then there must be a choice branch with no required elements, and the first such branch would be selected. </w:t>
      </w:r>
    </w:p>
    <w:p w14:paraId="1AF6E9FE" w14:textId="77777777" w:rsidR="000E1214" w:rsidRDefault="00A87198" w:rsidP="00B31DA3">
      <w:pPr>
        <w:pStyle w:val="Heading2"/>
      </w:pPr>
      <w:bookmarkStart w:id="3805" w:name="_Toc361231238"/>
      <w:bookmarkStart w:id="3806" w:name="_Toc361231764"/>
      <w:bookmarkStart w:id="3807" w:name="_Toc362445062"/>
      <w:bookmarkStart w:id="3808" w:name="_Toc363908984"/>
      <w:bookmarkStart w:id="3809" w:name="_Toc364463407"/>
      <w:bookmarkStart w:id="3810" w:name="_Toc366078005"/>
      <w:bookmarkStart w:id="3811" w:name="_Toc366078624"/>
      <w:bookmarkStart w:id="3812" w:name="_Toc366079609"/>
      <w:bookmarkStart w:id="3813" w:name="_Toc366080221"/>
      <w:bookmarkStart w:id="3814" w:name="_Toc366080830"/>
      <w:bookmarkStart w:id="3815" w:name="_Toc366505170"/>
      <w:bookmarkStart w:id="3816" w:name="_Toc366508539"/>
      <w:bookmarkStart w:id="3817" w:name="_Toc366513040"/>
      <w:bookmarkStart w:id="3818" w:name="_Toc366574229"/>
      <w:bookmarkStart w:id="3819" w:name="_Toc366578022"/>
      <w:bookmarkStart w:id="3820" w:name="_Toc366578616"/>
      <w:bookmarkStart w:id="3821" w:name="_Toc366579208"/>
      <w:bookmarkStart w:id="3822" w:name="_Toc366579799"/>
      <w:bookmarkStart w:id="3823" w:name="_Toc366580391"/>
      <w:bookmarkStart w:id="3824" w:name="_Toc366580982"/>
      <w:bookmarkStart w:id="3825" w:name="_Toc366581574"/>
      <w:bookmarkStart w:id="3826" w:name="_Toc361231239"/>
      <w:bookmarkStart w:id="3827" w:name="_Toc361231765"/>
      <w:bookmarkStart w:id="3828" w:name="_Toc362445063"/>
      <w:bookmarkStart w:id="3829" w:name="_Toc363908985"/>
      <w:bookmarkStart w:id="3830" w:name="_Toc364463408"/>
      <w:bookmarkStart w:id="3831" w:name="_Toc366078006"/>
      <w:bookmarkStart w:id="3832" w:name="_Toc366078625"/>
      <w:bookmarkStart w:id="3833" w:name="_Toc366079610"/>
      <w:bookmarkStart w:id="3834" w:name="_Toc366080222"/>
      <w:bookmarkStart w:id="3835" w:name="_Toc366080831"/>
      <w:bookmarkStart w:id="3836" w:name="_Toc366505171"/>
      <w:bookmarkStart w:id="3837" w:name="_Toc366508540"/>
      <w:bookmarkStart w:id="3838" w:name="_Toc366513041"/>
      <w:bookmarkStart w:id="3839" w:name="_Toc366574230"/>
      <w:bookmarkStart w:id="3840" w:name="_Toc366578023"/>
      <w:bookmarkStart w:id="3841" w:name="_Toc366578617"/>
      <w:bookmarkStart w:id="3842" w:name="_Toc366579209"/>
      <w:bookmarkStart w:id="3843" w:name="_Toc366579800"/>
      <w:bookmarkStart w:id="3844" w:name="_Toc366580392"/>
      <w:bookmarkStart w:id="3845" w:name="_Toc366580983"/>
      <w:bookmarkStart w:id="3846" w:name="_Toc366581575"/>
      <w:bookmarkStart w:id="3847" w:name="_Toc361231240"/>
      <w:bookmarkStart w:id="3848" w:name="_Toc361231766"/>
      <w:bookmarkStart w:id="3849" w:name="_Toc362445064"/>
      <w:bookmarkStart w:id="3850" w:name="_Toc363908986"/>
      <w:bookmarkStart w:id="3851" w:name="_Toc364463409"/>
      <w:bookmarkStart w:id="3852" w:name="_Toc366078007"/>
      <w:bookmarkStart w:id="3853" w:name="_Toc366078626"/>
      <w:bookmarkStart w:id="3854" w:name="_Toc366079611"/>
      <w:bookmarkStart w:id="3855" w:name="_Toc366080223"/>
      <w:bookmarkStart w:id="3856" w:name="_Toc366080832"/>
      <w:bookmarkStart w:id="3857" w:name="_Toc366505172"/>
      <w:bookmarkStart w:id="3858" w:name="_Toc366508541"/>
      <w:bookmarkStart w:id="3859" w:name="_Toc366513042"/>
      <w:bookmarkStart w:id="3860" w:name="_Toc366574231"/>
      <w:bookmarkStart w:id="3861" w:name="_Toc366578024"/>
      <w:bookmarkStart w:id="3862" w:name="_Toc366578618"/>
      <w:bookmarkStart w:id="3863" w:name="_Toc366579210"/>
      <w:bookmarkStart w:id="3864" w:name="_Toc366579801"/>
      <w:bookmarkStart w:id="3865" w:name="_Toc366580393"/>
      <w:bookmarkStart w:id="3866" w:name="_Toc366580984"/>
      <w:bookmarkStart w:id="3867" w:name="_Toc366581576"/>
      <w:bookmarkStart w:id="3868" w:name="_Toc361231241"/>
      <w:bookmarkStart w:id="3869" w:name="_Toc361231767"/>
      <w:bookmarkStart w:id="3870" w:name="_Toc362445065"/>
      <w:bookmarkStart w:id="3871" w:name="_Toc363908987"/>
      <w:bookmarkStart w:id="3872" w:name="_Toc364463410"/>
      <w:bookmarkStart w:id="3873" w:name="_Toc366078008"/>
      <w:bookmarkStart w:id="3874" w:name="_Toc366078627"/>
      <w:bookmarkStart w:id="3875" w:name="_Toc366079612"/>
      <w:bookmarkStart w:id="3876" w:name="_Toc366080224"/>
      <w:bookmarkStart w:id="3877" w:name="_Toc366080833"/>
      <w:bookmarkStart w:id="3878" w:name="_Toc366505173"/>
      <w:bookmarkStart w:id="3879" w:name="_Toc366508542"/>
      <w:bookmarkStart w:id="3880" w:name="_Toc366513043"/>
      <w:bookmarkStart w:id="3881" w:name="_Toc366574232"/>
      <w:bookmarkStart w:id="3882" w:name="_Toc366578025"/>
      <w:bookmarkStart w:id="3883" w:name="_Toc366578619"/>
      <w:bookmarkStart w:id="3884" w:name="_Toc366579211"/>
      <w:bookmarkStart w:id="3885" w:name="_Toc366579802"/>
      <w:bookmarkStart w:id="3886" w:name="_Toc366580394"/>
      <w:bookmarkStart w:id="3887" w:name="_Toc366580985"/>
      <w:bookmarkStart w:id="3888" w:name="_Toc366581577"/>
      <w:bookmarkStart w:id="3889" w:name="_Toc361231242"/>
      <w:bookmarkStart w:id="3890" w:name="_Toc361231768"/>
      <w:bookmarkStart w:id="3891" w:name="_Toc362445066"/>
      <w:bookmarkStart w:id="3892" w:name="_Toc363908988"/>
      <w:bookmarkStart w:id="3893" w:name="_Toc364463411"/>
      <w:bookmarkStart w:id="3894" w:name="_Toc366078009"/>
      <w:bookmarkStart w:id="3895" w:name="_Toc366078628"/>
      <w:bookmarkStart w:id="3896" w:name="_Toc366079613"/>
      <w:bookmarkStart w:id="3897" w:name="_Toc366080225"/>
      <w:bookmarkStart w:id="3898" w:name="_Toc366080834"/>
      <w:bookmarkStart w:id="3899" w:name="_Toc366505174"/>
      <w:bookmarkStart w:id="3900" w:name="_Toc366508543"/>
      <w:bookmarkStart w:id="3901" w:name="_Toc366513044"/>
      <w:bookmarkStart w:id="3902" w:name="_Toc366574233"/>
      <w:bookmarkStart w:id="3903" w:name="_Toc366578026"/>
      <w:bookmarkStart w:id="3904" w:name="_Toc366578620"/>
      <w:bookmarkStart w:id="3905" w:name="_Toc366579212"/>
      <w:bookmarkStart w:id="3906" w:name="_Toc366579803"/>
      <w:bookmarkStart w:id="3907" w:name="_Toc366580395"/>
      <w:bookmarkStart w:id="3908" w:name="_Toc366580986"/>
      <w:bookmarkStart w:id="3909" w:name="_Toc366581578"/>
      <w:bookmarkStart w:id="3910" w:name="_Toc361231243"/>
      <w:bookmarkStart w:id="3911" w:name="_Toc361231769"/>
      <w:bookmarkStart w:id="3912" w:name="_Toc362445067"/>
      <w:bookmarkStart w:id="3913" w:name="_Toc363908989"/>
      <w:bookmarkStart w:id="3914" w:name="_Toc364463412"/>
      <w:bookmarkStart w:id="3915" w:name="_Toc366078010"/>
      <w:bookmarkStart w:id="3916" w:name="_Toc366078629"/>
      <w:bookmarkStart w:id="3917" w:name="_Toc366079614"/>
      <w:bookmarkStart w:id="3918" w:name="_Toc366080226"/>
      <w:bookmarkStart w:id="3919" w:name="_Toc366080835"/>
      <w:bookmarkStart w:id="3920" w:name="_Toc366505175"/>
      <w:bookmarkStart w:id="3921" w:name="_Toc366508544"/>
      <w:bookmarkStart w:id="3922" w:name="_Toc366513045"/>
      <w:bookmarkStart w:id="3923" w:name="_Toc366574234"/>
      <w:bookmarkStart w:id="3924" w:name="_Toc366578027"/>
      <w:bookmarkStart w:id="3925" w:name="_Toc366578621"/>
      <w:bookmarkStart w:id="3926" w:name="_Toc366579213"/>
      <w:bookmarkStart w:id="3927" w:name="_Toc366579804"/>
      <w:bookmarkStart w:id="3928" w:name="_Toc366580396"/>
      <w:bookmarkStart w:id="3929" w:name="_Toc366580987"/>
      <w:bookmarkStart w:id="3930" w:name="_Toc366581579"/>
      <w:bookmarkStart w:id="3931" w:name="_Ref384899121"/>
      <w:bookmarkStart w:id="3932" w:name="_Ref384899136"/>
      <w:bookmarkStart w:id="3933" w:name="_Toc52984579"/>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r>
        <w:t>Evaluation Order for Statement Annotations</w:t>
      </w:r>
      <w:bookmarkEnd w:id="3931"/>
      <w:bookmarkEnd w:id="3932"/>
      <w:bookmarkEnd w:id="3933"/>
    </w:p>
    <w:p w14:paraId="0D7B64A2" w14:textId="77777777" w:rsidR="000E1214" w:rsidRDefault="00A87198">
      <w:pPr>
        <w:rPr>
          <w:color w:val="000000"/>
        </w:rPr>
      </w:pPr>
      <w:r>
        <w:rPr>
          <w:color w:val="000000"/>
        </w:rPr>
        <w:t>Given a component of a DFDL schema, there is a resolved set of annotations for it.</w:t>
      </w:r>
    </w:p>
    <w:p w14:paraId="51D04689" w14:textId="233218E5"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3E2ECBA3" w14:textId="77777777" w:rsidR="000E1214" w:rsidRDefault="00A87198">
      <w:r>
        <w:t xml:space="preserve">For elements and element references: </w:t>
      </w:r>
    </w:p>
    <w:p w14:paraId="24470C33" w14:textId="77777777" w:rsidR="000E1214" w:rsidRDefault="00A87198" w:rsidP="00C31ED0">
      <w:pPr>
        <w:pStyle w:val="ListParagraph"/>
        <w:numPr>
          <w:ilvl w:val="0"/>
          <w:numId w:val="71"/>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w:t>
      </w:r>
    </w:p>
    <w:p w14:paraId="54ABCE27" w14:textId="77777777" w:rsidR="000E1214" w:rsidRDefault="00A87198" w:rsidP="00C31ED0">
      <w:pPr>
        <w:pStyle w:val="ListParagraph"/>
        <w:numPr>
          <w:ilvl w:val="0"/>
          <w:numId w:val="71"/>
        </w:numPr>
      </w:pPr>
      <w:proofErr w:type="spellStart"/>
      <w:r>
        <w:t>dfdl:element</w:t>
      </w:r>
      <w:proofErr w:type="spellEnd"/>
      <w:r>
        <w:t xml:space="preserve"> following property scoping rules, which includes establishing representation as described in Section 9.3.2 and conversion to the element type for simple types </w:t>
      </w:r>
    </w:p>
    <w:p w14:paraId="5E108EE6" w14:textId="77777777" w:rsidR="000E1214" w:rsidRDefault="00A87198" w:rsidP="00C31ED0">
      <w:pPr>
        <w:pStyle w:val="ListParagraph"/>
        <w:numPr>
          <w:ilvl w:val="0"/>
          <w:numId w:val="71"/>
        </w:numPr>
      </w:pPr>
      <w:proofErr w:type="spellStart"/>
      <w:r>
        <w:t>dfdl:setVariable</w:t>
      </w:r>
      <w:proofErr w:type="spellEnd"/>
      <w:r>
        <w:t xml:space="preserve">(s) - in lexical order, innermost schema component first </w:t>
      </w:r>
    </w:p>
    <w:p w14:paraId="3C46FA80" w14:textId="77777777" w:rsidR="000E1214" w:rsidRDefault="00A87198" w:rsidP="00C31ED0">
      <w:pPr>
        <w:pStyle w:val="ListParagraph"/>
        <w:numPr>
          <w:ilvl w:val="0"/>
          <w:numId w:val="71"/>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w:t>
      </w:r>
    </w:p>
    <w:p w14:paraId="0A04DE64" w14:textId="77777777" w:rsidR="000E1214" w:rsidRDefault="00A87198">
      <w:r>
        <w:t xml:space="preserve">For sequences, choices and group references: </w:t>
      </w:r>
    </w:p>
    <w:p w14:paraId="77D4464A" w14:textId="77777777" w:rsidR="000E1214" w:rsidRDefault="00A87198" w:rsidP="00C31ED0">
      <w:pPr>
        <w:numPr>
          <w:ilvl w:val="0"/>
          <w:numId w:val="72"/>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'pattern' (parsing only) </w:t>
      </w:r>
    </w:p>
    <w:p w14:paraId="25998C48" w14:textId="77777777" w:rsidR="000E1214" w:rsidRDefault="00A87198" w:rsidP="00C31ED0">
      <w:pPr>
        <w:numPr>
          <w:ilvl w:val="0"/>
          <w:numId w:val="72"/>
        </w:numPr>
      </w:pPr>
      <w:proofErr w:type="spellStart"/>
      <w:r>
        <w:t>dfdl:newVariableInstance</w:t>
      </w:r>
      <w:proofErr w:type="spellEnd"/>
      <w:r>
        <w:t>(s) - in</w:t>
      </w:r>
      <w:r>
        <w:rPr>
          <w:rFonts w:cs="Arial"/>
        </w:rPr>
        <w:t xml:space="preserve"> lexical order, innermost schema component first</w:t>
      </w:r>
      <w:r>
        <w:t xml:space="preserve"> </w:t>
      </w:r>
    </w:p>
    <w:p w14:paraId="0EA76254" w14:textId="77777777" w:rsidR="000E1214" w:rsidRDefault="00A87198" w:rsidP="00C31ED0">
      <w:pPr>
        <w:numPr>
          <w:ilvl w:val="0"/>
          <w:numId w:val="72"/>
        </w:numPr>
      </w:pPr>
      <w:proofErr w:type="spellStart"/>
      <w:r>
        <w:t>dfdl:setVariable</w:t>
      </w:r>
      <w:proofErr w:type="spellEnd"/>
      <w:r>
        <w:t>(s) - in</w:t>
      </w:r>
      <w:r>
        <w:rPr>
          <w:rFonts w:cs="Arial"/>
        </w:rPr>
        <w:t xml:space="preserve"> lexical order, innermost schema component first</w:t>
      </w:r>
    </w:p>
    <w:p w14:paraId="4673DE86" w14:textId="77777777" w:rsidR="000E1214" w:rsidRDefault="00A87198" w:rsidP="00C31ED0">
      <w:pPr>
        <w:numPr>
          <w:ilvl w:val="0"/>
          <w:numId w:val="72"/>
        </w:numPr>
      </w:pPr>
      <w:proofErr w:type="spellStart"/>
      <w:r>
        <w:t>dfdl:sequence</w:t>
      </w:r>
      <w:proofErr w:type="spellEnd"/>
      <w:r>
        <w:t xml:space="preserve"> or </w:t>
      </w:r>
      <w:proofErr w:type="spellStart"/>
      <w:r>
        <w:t>dfdl:choice</w:t>
      </w:r>
      <w:proofErr w:type="spellEnd"/>
      <w:r>
        <w:t xml:space="preserve"> or </w:t>
      </w:r>
      <w:proofErr w:type="spellStart"/>
      <w:r>
        <w:t>dfdl:group</w:t>
      </w:r>
      <w:proofErr w:type="spellEnd"/>
      <w:r>
        <w:t xml:space="preserve"> following property scoping rules </w:t>
      </w:r>
      <w:r>
        <w:rPr>
          <w:rFonts w:cs="Arial"/>
        </w:rPr>
        <w:t xml:space="preserve">and evaluating any property expressions (corresponds to </w:t>
      </w:r>
      <w:proofErr w:type="spellStart"/>
      <w:r>
        <w:rPr>
          <w:rFonts w:cs="Arial"/>
        </w:rPr>
        <w:t>ComplexContent</w:t>
      </w:r>
      <w:proofErr w:type="spellEnd"/>
      <w:r>
        <w:rPr>
          <w:rFonts w:cs="Arial"/>
        </w:rPr>
        <w:t xml:space="preserve"> grammar region)</w:t>
      </w:r>
    </w:p>
    <w:p w14:paraId="662C8262" w14:textId="77777777" w:rsidR="000E1214" w:rsidRDefault="00A87198" w:rsidP="00C31ED0">
      <w:pPr>
        <w:numPr>
          <w:ilvl w:val="0"/>
          <w:numId w:val="72"/>
        </w:numPr>
      </w:pPr>
      <w:proofErr w:type="spellStart"/>
      <w:r>
        <w:t>dfdl:discriminator</w:t>
      </w:r>
      <w:proofErr w:type="spellEnd"/>
      <w:r>
        <w:t xml:space="preserve"> or </w:t>
      </w:r>
      <w:proofErr w:type="spellStart"/>
      <w:r>
        <w:t>dfdl:assert</w:t>
      </w:r>
      <w:proofErr w:type="spellEnd"/>
      <w:r>
        <w:t xml:space="preserve">(s) with </w:t>
      </w:r>
      <w:proofErr w:type="spellStart"/>
      <w:r>
        <w:t>testKind</w:t>
      </w:r>
      <w:proofErr w:type="spellEnd"/>
      <w:r>
        <w:t xml:space="preserve"> 'expression' (parsing only) </w:t>
      </w:r>
    </w:p>
    <w:p w14:paraId="5492E349" w14:textId="77777777" w:rsidR="000E1214" w:rsidRDefault="00A87198">
      <w:pPr>
        <w:rPr>
          <w:lang w:eastAsia="en-GB"/>
        </w:rPr>
      </w:pPr>
      <w:r>
        <w:rPr>
          <w:lang w:eastAsia="en-GB"/>
        </w:rPr>
        <w:t xml:space="preserve">The </w:t>
      </w:r>
      <w:proofErr w:type="spellStart"/>
      <w:r>
        <w:rPr>
          <w:lang w:eastAsia="en-GB"/>
        </w:rPr>
        <w:t>dfdl:setVariable</w:t>
      </w:r>
      <w:proofErr w:type="spellEnd"/>
      <w:r>
        <w:rPr>
          <w:lang w:eastAsia="en-GB"/>
        </w:rPr>
        <w:t xml:space="preserve"> annotations at any one annotation point of the schema are always executed in lexical order. However, </w:t>
      </w:r>
      <w:proofErr w:type="spellStart"/>
      <w:r>
        <w:rPr>
          <w:lang w:eastAsia="en-GB"/>
        </w:rPr>
        <w:t>dfdl:setVariable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dfdl:setVariable</w:t>
      </w:r>
      <w:proofErr w:type="spellEnd"/>
      <w:r>
        <w:rPr>
          <w:lang w:eastAsia="en-GB"/>
        </w:rPr>
        <w:t xml:space="preserve"> statements from any one annotation point remains lexical. The order of execution of the </w:t>
      </w:r>
      <w:proofErr w:type="spellStart"/>
      <w:r>
        <w:rPr>
          <w:lang w:eastAsia="en-GB"/>
        </w:rPr>
        <w:t>dfdl:setVariable</w:t>
      </w:r>
      <w:proofErr w:type="spellEnd"/>
      <w:r>
        <w:rPr>
          <w:lang w:eastAsia="en-GB"/>
        </w:rPr>
        <w:t xml:space="preserve"> annotations different annotation points follows the principle of innermost first, meaning that a schema component that references another schema component has its </w:t>
      </w:r>
      <w:proofErr w:type="spellStart"/>
      <w:r>
        <w:rPr>
          <w:lang w:eastAsia="en-GB"/>
        </w:rPr>
        <w:t>dfdl:setVariable</w:t>
      </w:r>
      <w:proofErr w:type="spellEnd"/>
      <w:r>
        <w:rPr>
          <w:lang w:eastAsia="en-GB"/>
        </w:rPr>
        <w:t xml:space="preserve"> statements executed </w:t>
      </w:r>
      <w:r>
        <w:rPr>
          <w:i/>
          <w:iCs/>
          <w:lang w:eastAsia="en-GB"/>
        </w:rPr>
        <w:t>after</w:t>
      </w:r>
      <w:r>
        <w:rPr>
          <w:lang w:eastAsia="en-GB"/>
        </w:rPr>
        <w:t xml:space="preserve"> those of the referenced schema component. For example, if an element reference and an element declaration both have </w:t>
      </w:r>
      <w:proofErr w:type="spellStart"/>
      <w:r>
        <w:rPr>
          <w:lang w:eastAsia="en-GB"/>
        </w:rPr>
        <w:t>dfdl:setVariable</w:t>
      </w:r>
      <w:proofErr w:type="spellEnd"/>
      <w:r>
        <w:rPr>
          <w:lang w:eastAsia="en-GB"/>
        </w:rPr>
        <w:t xml:space="preserve"> statements, then those on the element declaration will execute before those on the element reference. Similarly, </w:t>
      </w:r>
      <w:proofErr w:type="spellStart"/>
      <w:r>
        <w:rPr>
          <w:lang w:eastAsia="en-GB"/>
        </w:rPr>
        <w:t>dfdl:setVariable</w:t>
      </w:r>
      <w:proofErr w:type="spellEnd"/>
      <w:r>
        <w:rPr>
          <w:lang w:eastAsia="en-GB"/>
        </w:rPr>
        <w:t xml:space="preserve"> statements on a base simple type execute before those of a simple type derived from it. The </w:t>
      </w:r>
      <w:proofErr w:type="spellStart"/>
      <w:r>
        <w:rPr>
          <w:lang w:eastAsia="en-GB"/>
        </w:rPr>
        <w:t>dfdl:setVariable</w:t>
      </w:r>
      <w:proofErr w:type="spellEnd"/>
      <w:r>
        <w:rPr>
          <w:lang w:eastAsia="en-GB"/>
        </w:rPr>
        <w:t xml:space="preserve"> statements on a simple type execute before those on an element having that simple type (whether that type is by reference, or when the simple type is lexically nested within the element declaration). The </w:t>
      </w:r>
      <w:proofErr w:type="spellStart"/>
      <w:r>
        <w:rPr>
          <w:lang w:eastAsia="en-GB"/>
        </w:rPr>
        <w:t>dfdl:setVariable</w:t>
      </w:r>
      <w:proofErr w:type="spellEnd"/>
      <w:r>
        <w:rPr>
          <w:lang w:eastAsia="en-GB"/>
        </w:rPr>
        <w:t xml:space="preserv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w:t>
      </w:r>
      <w:proofErr w:type="spellStart"/>
      <w:r>
        <w:rPr>
          <w:lang w:eastAsia="en-GB"/>
        </w:rPr>
        <w:t>dfdl:newVariableInstance</w:t>
      </w:r>
      <w:proofErr w:type="spellEnd"/>
      <w:r>
        <w:rPr>
          <w:lang w:eastAsia="en-GB"/>
        </w:rPr>
        <w:t xml:space="preserve"> annotations at any one annotation point of the schema are always executed in lexical order. However, </w:t>
      </w:r>
      <w:proofErr w:type="spellStart"/>
      <w:r>
        <w:rPr>
          <w:lang w:eastAsia="en-GB"/>
        </w:rPr>
        <w:t>dfdl:newVariableInstance</w:t>
      </w:r>
      <w:proofErr w:type="spellEnd"/>
      <w:r>
        <w:rPr>
          <w:lang w:eastAsia="en-GB"/>
        </w:rPr>
        <w:t xml:space="preserve"> annotations can also be found in different annotation points that are combined into the resolved set of annotations for one schema component. In this case, the order of execution of the </w:t>
      </w:r>
      <w:proofErr w:type="spellStart"/>
      <w:r>
        <w:rPr>
          <w:lang w:eastAsia="en-GB"/>
        </w:rPr>
        <w:t>dfdl:newVariableInstance</w:t>
      </w:r>
      <w:proofErr w:type="spellEnd"/>
      <w:r>
        <w:rPr>
          <w:lang w:eastAsia="en-GB"/>
        </w:rPr>
        <w:t xml:space="preserve"> statements from any one annotation point remains lexical. The order of execution of the </w:t>
      </w:r>
      <w:proofErr w:type="spellStart"/>
      <w:r>
        <w:rPr>
          <w:lang w:eastAsia="en-GB"/>
        </w:rPr>
        <w:t>dfdl:newVariableInstance</w:t>
      </w:r>
      <w:proofErr w:type="spellEnd"/>
      <w:r>
        <w:rPr>
          <w:lang w:eastAsia="en-GB"/>
        </w:rPr>
        <w:t xml:space="preserve"> annotations different annotation points follows the principle of innermost first, meaning that a schema component that contains or references another schema component has its </w:t>
      </w:r>
      <w:proofErr w:type="spellStart"/>
      <w:r>
        <w:rPr>
          <w:lang w:eastAsia="en-GB"/>
        </w:rPr>
        <w:t>dfdl:newVariableInstance</w:t>
      </w:r>
      <w:proofErr w:type="spellEnd"/>
      <w:r>
        <w:rPr>
          <w:lang w:eastAsia="en-GB"/>
        </w:rPr>
        <w:t xml:space="preserv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w:t>
      </w:r>
      <w:proofErr w:type="spellStart"/>
      <w:r>
        <w:rPr>
          <w:lang w:eastAsia="en-GB"/>
        </w:rPr>
        <w:t>dfdl:newVariableInstance</w:t>
      </w:r>
      <w:proofErr w:type="spellEnd"/>
      <w:r>
        <w:rPr>
          <w:lang w:eastAsia="en-GB"/>
        </w:rPr>
        <w:t xml:space="preserve"> statements, then those on the global group definition will execute before those on the group reference.</w:t>
      </w:r>
    </w:p>
    <w:p w14:paraId="308F3921" w14:textId="77777777" w:rsidR="000E1214" w:rsidRDefault="00A87198" w:rsidP="00BC2419">
      <w:pPr>
        <w:pStyle w:val="Heading3"/>
        <w:rPr>
          <w:rFonts w:eastAsia="Times New Roman"/>
          <w:lang w:eastAsia="en-GB"/>
        </w:rPr>
      </w:pPr>
      <w:bookmarkStart w:id="3934" w:name="_Toc393356998"/>
      <w:bookmarkStart w:id="3935" w:name="_Toc52984580"/>
      <w:bookmarkEnd w:id="3934"/>
      <w:r>
        <w:rPr>
          <w:rFonts w:eastAsia="Times New Roman"/>
          <w:lang w:eastAsia="en-GB"/>
        </w:rPr>
        <w:t xml:space="preserve">Asserts and Discriminators with </w:t>
      </w:r>
      <w:proofErr w:type="spellStart"/>
      <w:r>
        <w:rPr>
          <w:rFonts w:eastAsia="Times New Roman"/>
          <w:lang w:eastAsia="en-GB"/>
        </w:rPr>
        <w:t>testKind</w:t>
      </w:r>
      <w:proofErr w:type="spellEnd"/>
      <w:r>
        <w:rPr>
          <w:rFonts w:eastAsia="Times New Roman"/>
          <w:lang w:eastAsia="en-GB"/>
        </w:rPr>
        <w:t xml:space="preserve"> 'expression'</w:t>
      </w:r>
      <w:bookmarkEnd w:id="3935"/>
    </w:p>
    <w:p w14:paraId="018F7AFD" w14:textId="77777777" w:rsidR="000E1214" w:rsidRDefault="00A87198">
      <w:r>
        <w:rPr>
          <w:color w:val="000000"/>
        </w:rPr>
        <w:t xml:space="preserve">Implementations are free to optimize by recognizing and executing discriminators or asserts with </w:t>
      </w:r>
      <w:proofErr w:type="spellStart"/>
      <w:r>
        <w:rPr>
          <w:color w:val="000000"/>
        </w:rPr>
        <w:t>testKind</w:t>
      </w:r>
      <w:proofErr w:type="spellEnd"/>
      <w:r>
        <w:rPr>
          <w:color w:val="000000"/>
        </w:rPr>
        <w:t xml:space="preserve"> 'expression' earlier so long as the resulting behavior is consistent with what results from the description above.</w:t>
      </w:r>
    </w:p>
    <w:p w14:paraId="786DE0C6" w14:textId="77777777" w:rsidR="000E1214" w:rsidRDefault="00A87198" w:rsidP="00BC2419">
      <w:pPr>
        <w:pStyle w:val="Heading3"/>
        <w:rPr>
          <w:rFonts w:eastAsia="Times New Roman"/>
          <w:lang w:eastAsia="en-GB"/>
        </w:rPr>
      </w:pPr>
      <w:bookmarkStart w:id="3936" w:name="_Toc52984581"/>
      <w:r>
        <w:rPr>
          <w:rFonts w:eastAsia="Times New Roman"/>
          <w:lang w:eastAsia="en-GB"/>
        </w:rPr>
        <w:t xml:space="preserve">Discriminators with </w:t>
      </w:r>
      <w:proofErr w:type="spellStart"/>
      <w:r>
        <w:rPr>
          <w:rFonts w:eastAsia="Times New Roman"/>
          <w:lang w:eastAsia="en-GB"/>
        </w:rPr>
        <w:t>testKind</w:t>
      </w:r>
      <w:proofErr w:type="spellEnd"/>
      <w:r>
        <w:rPr>
          <w:rFonts w:eastAsia="Times New Roman"/>
          <w:lang w:eastAsia="en-GB"/>
        </w:rPr>
        <w:t xml:space="preserve"> 'expression'</w:t>
      </w:r>
      <w:bookmarkEnd w:id="3936"/>
    </w:p>
    <w:p w14:paraId="2A54F3DC" w14:textId="013B8B0F" w:rsidR="000E1214" w:rsidRDefault="00A87198">
      <w:pPr>
        <w:rPr>
          <w:color w:val="000000"/>
        </w:rPr>
      </w:pPr>
      <w:r>
        <w:rPr>
          <w:color w:val="000000"/>
        </w:rPr>
        <w:t xml:space="preserve">When parsing, an attempt to evaluate a discriminator </w:t>
      </w:r>
      <w:r w:rsidR="008E7C14">
        <w:rPr>
          <w:color w:val="000000"/>
        </w:rPr>
        <w:t xml:space="preserve">MUST </w:t>
      </w:r>
      <w:r>
        <w:rPr>
          <w:color w:val="000000"/>
        </w:rPr>
        <w:t xml:space="preserve">be made even if preceding statements or the parse of the schema component ended in a </w:t>
      </w:r>
      <w:del w:id="3937" w:author="Mike Beckerle" w:date="2020-10-08T20:32:00Z">
        <w:r w:rsidDel="00B31DA3">
          <w:rPr>
            <w:color w:val="000000"/>
          </w:rPr>
          <w:delText>processing error</w:delText>
        </w:r>
      </w:del>
      <w:ins w:id="3938" w:author="Mike Beckerle" w:date="2020-10-08T20:32:00Z">
        <w:r w:rsidR="00B31DA3">
          <w:rPr>
            <w:color w:val="000000"/>
          </w:rPr>
          <w:t>Processing Error</w:t>
        </w:r>
      </w:ins>
      <w:r>
        <w:rPr>
          <w:color w:val="000000"/>
        </w:rPr>
        <w:t xml:space="preserve">. </w:t>
      </w:r>
    </w:p>
    <w:p w14:paraId="181BFB8B" w14:textId="21840231"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w:t>
      </w:r>
      <w:del w:id="3939" w:author="Mike Beckerle" w:date="2020-10-08T20:32:00Z">
        <w:r w:rsidDel="00B31DA3">
          <w:rPr>
            <w:color w:val="000000"/>
          </w:rPr>
          <w:delText>processing error</w:delText>
        </w:r>
      </w:del>
      <w:ins w:id="3940" w:author="Mike Beckerle" w:date="2020-10-08T20:32:00Z">
        <w:r w:rsidR="00B31DA3">
          <w:rPr>
            <w:color w:val="000000"/>
          </w:rPr>
          <w:t>Processing Error</w:t>
        </w:r>
      </w:ins>
      <w:r>
        <w:rPr>
          <w:color w:val="000000"/>
        </w:rPr>
        <w:t xml:space="preserve">. </w:t>
      </w:r>
    </w:p>
    <w:p w14:paraId="048DB4F4" w14:textId="3A8244ED"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w:t>
      </w:r>
      <w:del w:id="3941" w:author="Mike Beckerle" w:date="2020-10-08T20:32:00Z">
        <w:r w:rsidDel="00B31DA3">
          <w:rPr>
            <w:color w:val="000000"/>
          </w:rPr>
          <w:delText>processing error</w:delText>
        </w:r>
      </w:del>
      <w:ins w:id="3942" w:author="Mike Beckerle" w:date="2020-10-08T20:32:00Z">
        <w:r w:rsidR="00B31DA3">
          <w:rPr>
            <w:color w:val="000000"/>
          </w:rPr>
          <w:t>Processing Error</w:t>
        </w:r>
      </w:ins>
      <w:r>
        <w:rPr>
          <w:color w:val="000000"/>
        </w:rPr>
        <w:t xml:space="preserve">s. </w:t>
      </w:r>
    </w:p>
    <w:p w14:paraId="4B63A39F" w14:textId="77777777" w:rsidR="000E1214" w:rsidRDefault="00A87198" w:rsidP="00BC2419">
      <w:pPr>
        <w:pStyle w:val="Heading3"/>
        <w:rPr>
          <w:rFonts w:eastAsia="Times New Roman"/>
          <w:lang w:eastAsia="en-GB"/>
        </w:rPr>
      </w:pPr>
      <w:bookmarkStart w:id="3943" w:name="_Toc52984582"/>
      <w:r>
        <w:rPr>
          <w:rFonts w:eastAsia="Times New Roman"/>
          <w:lang w:eastAsia="en-GB"/>
        </w:rPr>
        <w:t xml:space="preserve">Elements and </w:t>
      </w:r>
      <w:proofErr w:type="spellStart"/>
      <w:r>
        <w:rPr>
          <w:rFonts w:eastAsia="Times New Roman"/>
          <w:lang w:eastAsia="en-GB"/>
        </w:rPr>
        <w:t>setVariable</w:t>
      </w:r>
      <w:bookmarkEnd w:id="3943"/>
      <w:proofErr w:type="spellEnd"/>
    </w:p>
    <w:p w14:paraId="4888E054" w14:textId="22E5634D" w:rsidR="000E1214" w:rsidRDefault="00A87198">
      <w:pPr>
        <w:rPr>
          <w:color w:val="000000"/>
        </w:rPr>
      </w:pPr>
      <w:r>
        <w:t xml:space="preserve">The resolved set of </w:t>
      </w:r>
      <w:proofErr w:type="spellStart"/>
      <w:r>
        <w:t>dfdl:setVariable</w:t>
      </w:r>
      <w:proofErr w:type="spellEnd"/>
      <w:r>
        <w:t xml:space="preserve"> statements for an element are executed </w:t>
      </w:r>
      <w:r>
        <w:rPr>
          <w:b/>
          <w:bCs/>
        </w:rPr>
        <w:t>after</w:t>
      </w:r>
      <w:r>
        <w:t xml:space="preserve"> the parsing of the element. This contrasts with the resolved set of </w:t>
      </w:r>
      <w:proofErr w:type="spellStart"/>
      <w:r>
        <w:t>dfdl:setVariable</w:t>
      </w:r>
      <w:proofErr w:type="spellEnd"/>
      <w:r>
        <w:t xml:space="preserve"> statements for a group which are executed </w:t>
      </w:r>
      <w:r>
        <w:rPr>
          <w:b/>
          <w:bCs/>
        </w:rPr>
        <w:t>before</w:t>
      </w:r>
      <w:r>
        <w:rPr>
          <w:color w:val="000000"/>
        </w:rPr>
        <w:t xml:space="preserve"> the parsing of the group. </w:t>
      </w:r>
      <w:ins w:id="3944" w:author="Mike Beckerle" w:date="2020-10-08T18:00:00Z">
        <w:r w:rsidR="006102CD">
          <w:rPr>
            <w:color w:val="000000"/>
          </w:rPr>
          <w:t xml:space="preserve">(Note that </w:t>
        </w:r>
        <w:proofErr w:type="spellStart"/>
        <w:r w:rsidR="006102CD">
          <w:rPr>
            <w:color w:val="000000"/>
          </w:rPr>
          <w:t>dfdl:setVariable</w:t>
        </w:r>
        <w:proofErr w:type="spellEnd"/>
        <w:r w:rsidR="006102CD">
          <w:rPr>
            <w:color w:val="000000"/>
          </w:rPr>
          <w:t xml:space="preserve"> is only allowed on elements of simple type</w:t>
        </w:r>
      </w:ins>
      <w:ins w:id="3945" w:author="Mike Beckerle" w:date="2020-10-08T18:01:00Z">
        <w:r w:rsidR="006102CD">
          <w:rPr>
            <w:color w:val="000000"/>
          </w:rPr>
          <w:t xml:space="preserve"> per Section </w:t>
        </w:r>
      </w:ins>
      <w:ins w:id="3946" w:author="Mike Beckerle" w:date="2020-10-08T18:02:00Z">
        <w:r w:rsidR="006102CD">
          <w:rPr>
            <w:color w:val="000000"/>
          </w:rPr>
          <w:fldChar w:fldCharType="begin"/>
        </w:r>
        <w:r w:rsidR="006102CD">
          <w:rPr>
            <w:color w:val="000000"/>
          </w:rPr>
          <w:instrText xml:space="preserve"> REF _Ref53072549 \r \h </w:instrText>
        </w:r>
        <w:r w:rsidR="006102CD">
          <w:rPr>
            <w:color w:val="000000"/>
          </w:rPr>
        </w:r>
      </w:ins>
      <w:r w:rsidR="006102CD">
        <w:rPr>
          <w:color w:val="000000"/>
        </w:rPr>
        <w:fldChar w:fldCharType="separate"/>
      </w:r>
      <w:ins w:id="3947" w:author="Mike Beckerle" w:date="2020-10-08T18:02:00Z">
        <w:r w:rsidR="006102CD">
          <w:rPr>
            <w:color w:val="000000"/>
          </w:rPr>
          <w:t>7.7.3</w:t>
        </w:r>
        <w:r w:rsidR="006102CD">
          <w:rPr>
            <w:color w:val="000000"/>
          </w:rPr>
          <w:fldChar w:fldCharType="end"/>
        </w:r>
      </w:ins>
      <w:ins w:id="3948" w:author="Mike Beckerle" w:date="2020-10-08T18:00:00Z">
        <w:r w:rsidR="006102CD">
          <w:rPr>
            <w:color w:val="000000"/>
          </w:rPr>
          <w:t>.)</w:t>
        </w:r>
      </w:ins>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color w:val="000000"/>
        </w:rPr>
      </w:pPr>
      <w:r>
        <w:rPr>
          <w:color w:val="000000"/>
        </w:rPr>
        <w:t xml:space="preserve">That is, if an expression is used to provide the value of a property (such as </w:t>
      </w:r>
      <w:proofErr w:type="spellStart"/>
      <w:r>
        <w:rPr>
          <w:color w:val="000000"/>
        </w:rPr>
        <w:t>dfdl:terminator</w:t>
      </w:r>
      <w:proofErr w:type="spellEnd"/>
      <w:r>
        <w:rPr>
          <w:color w:val="000000"/>
        </w:rPr>
        <w:t xml:space="preserve"> or </w:t>
      </w:r>
      <w:proofErr w:type="spellStart"/>
      <w:r>
        <w:rPr>
          <w:color w:val="000000"/>
        </w:rPr>
        <w:t>dfdl:byteOrder</w:t>
      </w:r>
      <w:proofErr w:type="spellEnd"/>
      <w:r>
        <w:rPr>
          <w:color w:val="000000"/>
        </w:rPr>
        <w:t xml:space="preserve">), the evaluation of that property expression occurs before any </w:t>
      </w:r>
      <w:proofErr w:type="spellStart"/>
      <w:r>
        <w:rPr>
          <w:color w:val="000000"/>
        </w:rPr>
        <w:t>dfdl:setVariable</w:t>
      </w:r>
      <w:proofErr w:type="spellEnd"/>
      <w:r>
        <w:rPr>
          <w:color w:val="000000"/>
        </w:rPr>
        <w:t xml:space="preserv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BC2419">
      <w:pPr>
        <w:pStyle w:val="Heading3"/>
      </w:pPr>
      <w:bookmarkStart w:id="3949" w:name="_Toc52984583"/>
      <w:r>
        <w:t>Controlling the Order of Statement Evaluation</w:t>
      </w:r>
      <w:bookmarkEnd w:id="3949"/>
    </w:p>
    <w:p w14:paraId="0403C95C" w14:textId="77777777" w:rsidR="004806AE" w:rsidRDefault="004806AE" w:rsidP="004806AE">
      <w:pPr>
        <w:rPr>
          <w:color w:val="000000"/>
        </w:rPr>
      </w:pPr>
      <w:r>
        <w:rPr>
          <w:color w:val="000000"/>
        </w:rPr>
        <w:t xml:space="preserve">Schema authors can insert </w:t>
      </w:r>
      <w:proofErr w:type="spellStart"/>
      <w:r>
        <w:rPr>
          <w:color w:val="000000"/>
        </w:rPr>
        <w:t>xs:sequence</w:t>
      </w:r>
      <w:proofErr w:type="spellEnd"/>
      <w:r>
        <w:rPr>
          <w:color w:val="000000"/>
        </w:rPr>
        <w:t xml:space="preserv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7FA8A661" w14:textId="5EBF420C" w:rsidR="004806AE" w:rsidRPr="004806AE" w:rsidRDefault="004806AE" w:rsidP="006102CD">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2C6E0263" w14:textId="3AD5B00B" w:rsidR="008712C9" w:rsidRDefault="008712C9" w:rsidP="00B31DA3">
      <w:pPr>
        <w:pStyle w:val="Heading2"/>
      </w:pPr>
      <w:bookmarkStart w:id="3950" w:name="_Toc52984584"/>
      <w:bookmarkStart w:id="3951" w:name="_Ref53080438"/>
      <w:r>
        <w:t>Validation</w:t>
      </w:r>
      <w:bookmarkEnd w:id="3950"/>
      <w:bookmarkEnd w:id="3951"/>
    </w:p>
    <w:p w14:paraId="135E592C" w14:textId="0FD088DD" w:rsidR="008712C9" w:rsidRDefault="008712C9" w:rsidP="008712C9">
      <w:pPr>
        <w:pStyle w:val="nobreak"/>
      </w:pPr>
      <w:r>
        <w:t xml:space="preserve">Logical validation checks are constraints expressed in XSD, and they apply to the logical values of the </w:t>
      </w:r>
      <w:r w:rsidR="00933F0E">
        <w:t>Infoset</w:t>
      </w:r>
      <w:r>
        <w:t xml:space="preserve">. Hence, parsing </w:t>
      </w:r>
      <w:r w:rsidR="008E7C14">
        <w:t>MUST</w:t>
      </w:r>
      <w:r>
        <w:t xml:space="preserve"> successfully construct the </w:t>
      </w:r>
      <w:r w:rsidR="00933F0E">
        <w:t>Infoset</w:t>
      </w:r>
      <w:r>
        <w:t xml:space="preserve"> before validation checks can be performed. This implies that validation errors cannot affect  the parsing or unparsing of data.</w:t>
      </w:r>
    </w:p>
    <w:p w14:paraId="258FB238" w14:textId="77777777" w:rsidR="008712C9" w:rsidRDefault="008712C9" w:rsidP="008712C9">
      <w:r>
        <w:t>DFDL processors MAY provide both validating and non-validating behaviors on either or both of parse and unparse. (A DFDL implementation could support validate on parse, but not support it on unparse and still be considered conforming.)</w:t>
      </w:r>
    </w:p>
    <w:p w14:paraId="14B4E1E4" w14:textId="2241FE3E" w:rsidR="008712C9" w:rsidRDefault="008712C9" w:rsidP="008712C9">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rsidR="00933F0E">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p>
    <w:p w14:paraId="7A4AAF9B" w14:textId="77777777" w:rsidR="008712C9" w:rsidRDefault="008712C9" w:rsidP="008712C9">
      <w:r>
        <w:t xml:space="preserve">When resolving points of uncertainty (during parsing), validation errors are ignored. </w:t>
      </w:r>
    </w:p>
    <w:p w14:paraId="1E3FCDF6" w14:textId="45195674" w:rsidR="008712C9" w:rsidRDefault="008712C9" w:rsidP="008712C9">
      <w:r>
        <w:t xml:space="preserve">The way a validation error is presented to the execution context of a DFDL processor is not specified by the DFDL </w:t>
      </w:r>
      <w:del w:id="3952" w:author="Mike Beckerle" w:date="2020-10-08T18:03:00Z">
        <w:r w:rsidDel="006102CD">
          <w:delText>language</w:delText>
        </w:r>
      </w:del>
      <w:ins w:id="3953" w:author="Mike Beckerle" w:date="2020-10-08T18:03:00Z">
        <w:r w:rsidR="006102CD">
          <w:t>specification</w:t>
        </w:r>
      </w:ins>
      <w:r>
        <w:t xml:space="preserve">.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404DC4" w:rsidRPr="00065302">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r w:rsidR="00404DC4" w:rsidRPr="00065302">
        <w:rPr>
          <w:rStyle w:val="Hyperlink"/>
        </w:rPr>
        <w:t>The DFDL Information Set (Infoset)</w:t>
      </w:r>
      <w:r w:rsidRPr="00065302">
        <w:rPr>
          <w:rStyle w:val="Hyperlink"/>
        </w:rPr>
        <w:fldChar w:fldCharType="end"/>
      </w:r>
      <w:r>
        <w:t>.</w:t>
      </w:r>
    </w:p>
    <w:p w14:paraId="10CD2B90" w14:textId="35837948" w:rsidR="008712C9" w:rsidRDefault="008712C9" w:rsidP="008712C9">
      <w:r>
        <w:t xml:space="preserve">The following DFDL schema constructs are allowed in DFDL and are checked </w:t>
      </w:r>
      <w:ins w:id="3954" w:author="Mike Beckerle" w:date="2020-10-08T18:03:00Z">
        <w:r w:rsidR="006102CD">
          <w:t xml:space="preserve">if applicable </w:t>
        </w:r>
      </w:ins>
      <w:r>
        <w:t>when validating:</w:t>
      </w:r>
    </w:p>
    <w:p w14:paraId="2A0CFAF2" w14:textId="01EDFA37" w:rsidR="008712C9" w:rsidRDefault="008712C9" w:rsidP="008712C9">
      <w:pPr>
        <w:numPr>
          <w:ilvl w:val="0"/>
          <w:numId w:val="22"/>
        </w:numPr>
      </w:pPr>
      <w:r>
        <w:t>XSD pattern facet</w:t>
      </w:r>
      <w:del w:id="3955" w:author="Mike Beckerle" w:date="2020-10-08T18:03:00Z">
        <w:r w:rsidDel="006102CD">
          <w:delText xml:space="preserve"> - (for xs:string type elements only)</w:delText>
        </w:r>
      </w:del>
    </w:p>
    <w:p w14:paraId="4F03E244" w14:textId="77777777" w:rsidR="008712C9" w:rsidRDefault="008712C9" w:rsidP="008712C9">
      <w:pPr>
        <w:numPr>
          <w:ilvl w:val="0"/>
          <w:numId w:val="22"/>
        </w:numPr>
      </w:pPr>
      <w:r>
        <w:t xml:space="preserve">XSD </w:t>
      </w:r>
      <w:proofErr w:type="spellStart"/>
      <w:r>
        <w:t>minLength</w:t>
      </w:r>
      <w:proofErr w:type="spellEnd"/>
      <w:r>
        <w:t xml:space="preserve">, </w:t>
      </w:r>
      <w:proofErr w:type="spellStart"/>
      <w:r>
        <w:t>maxLength</w:t>
      </w:r>
      <w:proofErr w:type="spellEnd"/>
      <w:r>
        <w:t xml:space="preserve"> </w:t>
      </w:r>
    </w:p>
    <w:p w14:paraId="630C2810" w14:textId="77777777" w:rsidR="008712C9" w:rsidRDefault="008712C9" w:rsidP="008712C9">
      <w:pPr>
        <w:numPr>
          <w:ilvl w:val="0"/>
          <w:numId w:val="22"/>
        </w:numPr>
      </w:pPr>
      <w:r>
        <w:t xml:space="preserve">XSD </w:t>
      </w:r>
      <w:proofErr w:type="spellStart"/>
      <w:r>
        <w:t>minInclusive</w:t>
      </w:r>
      <w:proofErr w:type="spellEnd"/>
      <w:r>
        <w:t xml:space="preserve">, </w:t>
      </w:r>
      <w:proofErr w:type="spellStart"/>
      <w:r>
        <w:t>minExclusive</w:t>
      </w:r>
      <w:proofErr w:type="spellEnd"/>
      <w:r>
        <w:t xml:space="preserve">, </w:t>
      </w:r>
      <w:proofErr w:type="spellStart"/>
      <w:r>
        <w:t>maxInclusive</w:t>
      </w:r>
      <w:proofErr w:type="spellEnd"/>
      <w:r>
        <w:t xml:space="preserve">, </w:t>
      </w:r>
      <w:proofErr w:type="spellStart"/>
      <w:r>
        <w:t>maxExclusive</w:t>
      </w:r>
      <w:proofErr w:type="spellEnd"/>
    </w:p>
    <w:p w14:paraId="6469D416" w14:textId="77777777" w:rsidR="008712C9" w:rsidRDefault="008712C9" w:rsidP="008712C9">
      <w:pPr>
        <w:numPr>
          <w:ilvl w:val="0"/>
          <w:numId w:val="22"/>
        </w:numPr>
      </w:pPr>
      <w:r>
        <w:t>XSD enumeration</w:t>
      </w:r>
    </w:p>
    <w:p w14:paraId="4AFA4DDF" w14:textId="77777777" w:rsidR="008712C9" w:rsidRDefault="008712C9" w:rsidP="008712C9">
      <w:pPr>
        <w:numPr>
          <w:ilvl w:val="0"/>
          <w:numId w:val="22"/>
        </w:numPr>
      </w:pPr>
      <w:r>
        <w:t xml:space="preserve">XSD </w:t>
      </w:r>
      <w:proofErr w:type="spellStart"/>
      <w:r>
        <w:t>maxOccurs</w:t>
      </w:r>
      <w:proofErr w:type="spellEnd"/>
    </w:p>
    <w:p w14:paraId="7F8A43D7" w14:textId="493627C5" w:rsidR="008712C9" w:rsidRDefault="008712C9" w:rsidP="008712C9">
      <w:r>
        <w:t xml:space="preserve">Note that validation is distinct from the checking of DFDL assert or discriminator predicates. </w:t>
      </w:r>
      <w:del w:id="3956" w:author="Mike Beckerle" w:date="2020-10-08T18:04:00Z">
        <w:r w:rsidDel="006102CD">
          <w:delText xml:space="preserve">When a DFDL discriminator or assert is used to discriminate a choice or other point of uncertainty when parsing, then that dfdl:assert or dfdl:discriminator is essential to parsing and it is </w:delText>
        </w:r>
      </w:del>
      <w:ins w:id="3957" w:author="Mike Beckerle" w:date="2020-10-08T18:04:00Z">
        <w:r w:rsidR="006102CD">
          <w:t>B</w:t>
        </w:r>
        <w:r w:rsidR="006102CD" w:rsidRPr="006102CD">
          <w:t xml:space="preserve">oth DFDL asserts </w:t>
        </w:r>
        <w:r w:rsidR="006102CD">
          <w:t>and</w:t>
        </w:r>
        <w:r w:rsidR="006102CD" w:rsidRPr="006102CD">
          <w:t xml:space="preserve"> discriminators are essential to parsing and are </w:t>
        </w:r>
      </w:ins>
      <w:r>
        <w:t xml:space="preserve">evaluated irrespective of whether validation is enabled or disabled. </w:t>
      </w:r>
    </w:p>
    <w:p w14:paraId="50C2FC60" w14:textId="7BE21F31" w:rsidR="00DD761E" w:rsidRPr="00DD761E" w:rsidRDefault="008712C9" w:rsidP="008712C9">
      <w:r>
        <w:t xml:space="preserve">There is also a function </w:t>
      </w:r>
      <w:proofErr w:type="spellStart"/>
      <w:r>
        <w:t>dfdl:checkConstraints</w:t>
      </w:r>
      <w:proofErr w:type="spellEnd"/>
      <w:r>
        <w:t xml:space="preserve"> available in the DFDL Expression language. This can be used to explicitly include checking of the XSD </w:t>
      </w:r>
      <w:del w:id="3958" w:author="Mike Beckerle" w:date="2020-10-08T18:05:00Z">
        <w:r w:rsidDel="006102CD">
          <w:delText>facet constraints</w:delText>
        </w:r>
      </w:del>
      <w:ins w:id="3959" w:author="Mike Beckerle" w:date="2020-10-08T18:05:00Z">
        <w:r w:rsidR="006102CD">
          <w:t>constructs</w:t>
        </w:r>
      </w:ins>
      <w:r>
        <w:t xml:space="preserve"> as part of parsing a specific element. Such checking is part of </w:t>
      </w:r>
      <w:r w:rsidR="00405572">
        <w:t>parsing and</w:t>
      </w:r>
      <w:r>
        <w:t xml:space="preserve"> does not create validation errors.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404DC4" w:rsidRPr="00065302">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r w:rsidR="00404DC4" w:rsidRPr="00065302">
        <w:rPr>
          <w:rStyle w:val="Hyperlink"/>
        </w:rPr>
        <w:t>DFDL Functions</w:t>
      </w:r>
      <w:r w:rsidRPr="00065302">
        <w:rPr>
          <w:rStyle w:val="Hyperlink"/>
        </w:rPr>
        <w:fldChar w:fldCharType="end"/>
      </w:r>
      <w:r>
        <w:t xml:space="preserve"> for details.</w:t>
      </w:r>
    </w:p>
    <w:p w14:paraId="41131A49" w14:textId="68E3E27D" w:rsidR="00717DB9" w:rsidRDefault="00717DB9" w:rsidP="00B31DA3">
      <w:pPr>
        <w:pStyle w:val="Heading2"/>
        <w:rPr>
          <w:ins w:id="3960" w:author="Mike Beckerle" w:date="2020-10-08T18:11:00Z"/>
          <w:rFonts w:eastAsia="MS Mincho"/>
          <w:lang w:eastAsia="ja-JP" w:bidi="he-IL"/>
        </w:rPr>
      </w:pPr>
      <w:bookmarkStart w:id="3961" w:name="_Toc349042706"/>
      <w:bookmarkStart w:id="3962" w:name="_Toc351912704"/>
      <w:bookmarkStart w:id="3963" w:name="_Toc351914725"/>
      <w:bookmarkStart w:id="3964" w:name="_Toc351915191"/>
      <w:bookmarkStart w:id="3965" w:name="_Toc361231248"/>
      <w:bookmarkStart w:id="3966" w:name="_Toc361231774"/>
      <w:bookmarkStart w:id="3967" w:name="_Toc362445072"/>
      <w:bookmarkStart w:id="3968" w:name="_Toc363908994"/>
      <w:bookmarkStart w:id="3969" w:name="_Toc364463417"/>
      <w:bookmarkStart w:id="3970" w:name="_Toc366078015"/>
      <w:bookmarkStart w:id="3971" w:name="_Toc366078634"/>
      <w:bookmarkStart w:id="3972" w:name="_Toc366079619"/>
      <w:bookmarkStart w:id="3973" w:name="_Toc366080231"/>
      <w:bookmarkStart w:id="3974" w:name="_Toc366080840"/>
      <w:bookmarkStart w:id="3975" w:name="_Toc366505180"/>
      <w:bookmarkStart w:id="3976" w:name="_Toc366508549"/>
      <w:bookmarkStart w:id="3977" w:name="_Toc366513050"/>
      <w:bookmarkStart w:id="3978" w:name="_Toc366574239"/>
      <w:bookmarkStart w:id="3979" w:name="_Toc366578032"/>
      <w:bookmarkStart w:id="3980" w:name="_Toc366578626"/>
      <w:bookmarkStart w:id="3981" w:name="_Toc366579218"/>
      <w:bookmarkStart w:id="3982" w:name="_Toc366579809"/>
      <w:bookmarkStart w:id="3983" w:name="_Toc366580401"/>
      <w:bookmarkStart w:id="3984" w:name="_Toc366580992"/>
      <w:bookmarkStart w:id="3985" w:name="_Toc366581584"/>
      <w:bookmarkStart w:id="3986" w:name="_Toc349042707"/>
      <w:bookmarkStart w:id="3987" w:name="_Toc349642128"/>
      <w:bookmarkStart w:id="3988" w:name="_Toc351912705"/>
      <w:bookmarkStart w:id="3989" w:name="_Toc351914726"/>
      <w:bookmarkStart w:id="3990" w:name="_Toc351915192"/>
      <w:bookmarkStart w:id="3991" w:name="_Toc361231249"/>
      <w:bookmarkStart w:id="3992" w:name="_Toc361231775"/>
      <w:bookmarkStart w:id="3993" w:name="_Toc362445073"/>
      <w:bookmarkStart w:id="3994" w:name="_Toc363908995"/>
      <w:bookmarkStart w:id="3995" w:name="_Toc364463418"/>
      <w:bookmarkStart w:id="3996" w:name="_Toc366078016"/>
      <w:bookmarkStart w:id="3997" w:name="_Toc366078635"/>
      <w:bookmarkStart w:id="3998" w:name="_Toc366079620"/>
      <w:bookmarkStart w:id="3999" w:name="_Toc366080232"/>
      <w:bookmarkStart w:id="4000" w:name="_Toc366080841"/>
      <w:bookmarkStart w:id="4001" w:name="_Toc366505181"/>
      <w:bookmarkStart w:id="4002" w:name="_Toc366508550"/>
      <w:bookmarkStart w:id="4003" w:name="_Toc366513051"/>
      <w:bookmarkStart w:id="4004" w:name="_Toc366574240"/>
      <w:bookmarkStart w:id="4005" w:name="_Toc366578033"/>
      <w:bookmarkStart w:id="4006" w:name="_Toc366578627"/>
      <w:bookmarkStart w:id="4007" w:name="_Toc366579219"/>
      <w:bookmarkStart w:id="4008" w:name="_Toc366579810"/>
      <w:bookmarkStart w:id="4009" w:name="_Toc366580402"/>
      <w:bookmarkStart w:id="4010" w:name="_Toc366580993"/>
      <w:bookmarkStart w:id="4011" w:name="_Toc366581585"/>
      <w:bookmarkStart w:id="4012" w:name="_Toc322911608"/>
      <w:bookmarkStart w:id="4013" w:name="_Toc322912147"/>
      <w:bookmarkStart w:id="4014" w:name="_Toc329092997"/>
      <w:bookmarkStart w:id="4015" w:name="_Toc332701510"/>
      <w:bookmarkStart w:id="4016" w:name="_Toc332701817"/>
      <w:bookmarkStart w:id="4017" w:name="_Toc332711611"/>
      <w:bookmarkStart w:id="4018" w:name="_Toc332711919"/>
      <w:bookmarkStart w:id="4019" w:name="_Toc332712221"/>
      <w:bookmarkStart w:id="4020" w:name="_Toc332724137"/>
      <w:bookmarkStart w:id="4021" w:name="_Toc332724437"/>
      <w:bookmarkStart w:id="4022" w:name="_Toc341102733"/>
      <w:bookmarkStart w:id="4023" w:name="_Toc347241466"/>
      <w:bookmarkStart w:id="4024" w:name="_Toc347744659"/>
      <w:bookmarkStart w:id="4025" w:name="_Toc348984442"/>
      <w:bookmarkStart w:id="4026" w:name="_Toc348984747"/>
      <w:bookmarkStart w:id="4027" w:name="_Toc349037910"/>
      <w:bookmarkStart w:id="4028" w:name="_Toc349038215"/>
      <w:bookmarkStart w:id="4029" w:name="_Toc349042708"/>
      <w:bookmarkStart w:id="4030" w:name="_Toc349642129"/>
      <w:bookmarkStart w:id="4031" w:name="_Toc351912706"/>
      <w:bookmarkStart w:id="4032" w:name="_Toc351914727"/>
      <w:bookmarkStart w:id="4033" w:name="_Toc351915193"/>
      <w:bookmarkStart w:id="4034" w:name="_Toc361231250"/>
      <w:bookmarkStart w:id="4035" w:name="_Toc361231776"/>
      <w:bookmarkStart w:id="4036" w:name="_Toc362445074"/>
      <w:bookmarkStart w:id="4037" w:name="_Toc363908996"/>
      <w:bookmarkStart w:id="4038" w:name="_Toc364463419"/>
      <w:bookmarkStart w:id="4039" w:name="_Toc366078017"/>
      <w:bookmarkStart w:id="4040" w:name="_Toc366078636"/>
      <w:bookmarkStart w:id="4041" w:name="_Toc366079621"/>
      <w:bookmarkStart w:id="4042" w:name="_Toc366080233"/>
      <w:bookmarkStart w:id="4043" w:name="_Toc366080842"/>
      <w:bookmarkStart w:id="4044" w:name="_Toc366505182"/>
      <w:bookmarkStart w:id="4045" w:name="_Toc366508551"/>
      <w:bookmarkStart w:id="4046" w:name="_Toc366513052"/>
      <w:bookmarkStart w:id="4047" w:name="_Toc366574241"/>
      <w:bookmarkStart w:id="4048" w:name="_Toc366578034"/>
      <w:bookmarkStart w:id="4049" w:name="_Toc366578628"/>
      <w:bookmarkStart w:id="4050" w:name="_Toc366579220"/>
      <w:bookmarkStart w:id="4051" w:name="_Toc366579811"/>
      <w:bookmarkStart w:id="4052" w:name="_Toc366580403"/>
      <w:bookmarkStart w:id="4053" w:name="_Toc366580994"/>
      <w:bookmarkStart w:id="4054" w:name="_Toc366581586"/>
      <w:bookmarkStart w:id="4055" w:name="_Ref37860950"/>
      <w:bookmarkStart w:id="4056" w:name="_Toc52984585"/>
      <w:bookmarkStart w:id="4057" w:name="_Toc179788283"/>
      <w:bookmarkStart w:id="4058" w:name="_Toc199516304"/>
      <w:bookmarkStart w:id="4059" w:name="_Toc194983968"/>
      <w:bookmarkStart w:id="4060" w:name="_Toc243112816"/>
      <w:bookmarkStart w:id="4061" w:name="_Toc349042709"/>
      <w:bookmarkStart w:id="4062" w:name="_Ref38539757"/>
      <w:bookmarkStart w:id="4063" w:name="_Ref38541050"/>
      <w:bookmarkStart w:id="4064" w:name="_Ref38541055"/>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r>
        <w:rPr>
          <w:rFonts w:eastAsia="MS Mincho"/>
          <w:lang w:eastAsia="ja-JP" w:bidi="he-IL"/>
        </w:rPr>
        <w:t>Unparser Infoset Augmentation Algorithm</w:t>
      </w:r>
      <w:bookmarkEnd w:id="4055"/>
      <w:bookmarkEnd w:id="4056"/>
    </w:p>
    <w:p w14:paraId="0974CF3F" w14:textId="247E4759" w:rsidR="00746CFF" w:rsidRPr="00746CFF" w:rsidRDefault="00746CFF" w:rsidP="00746CFF">
      <w:pPr>
        <w:pStyle w:val="nobreak"/>
        <w:rPr>
          <w:rFonts w:eastAsia="MS Mincho"/>
          <w:lang w:eastAsia="ja-JP" w:bidi="he-IL"/>
        </w:rPr>
      </w:pPr>
      <w:ins w:id="4065" w:author="Mike Beckerle" w:date="2020-10-08T18:11:00Z">
        <w:r>
          <w:rPr>
            <w:rFonts w:eastAsia="MS Mincho"/>
            <w:lang w:eastAsia="ja-JP" w:bidi="he-IL"/>
          </w:rPr>
          <w:t>As unparsing progresses and fills in these defaultable and calculated elements, these new item values augment the Infoset, that is, make it bigger.</w:t>
        </w:r>
      </w:ins>
    </w:p>
    <w:p w14:paraId="14E42B6D" w14:textId="6B12292D" w:rsidR="00717DB9" w:rsidRDefault="007200D8" w:rsidP="007200D8">
      <w:pPr>
        <w:rPr>
          <w:rFonts w:eastAsia="MS Mincho"/>
          <w:lang w:eastAsia="ja-JP" w:bidi="he-IL"/>
        </w:rPr>
      </w:pPr>
      <w:r>
        <w:rPr>
          <w:rFonts w:eastAsia="MS Mincho"/>
          <w:lang w:eastAsia="ja-JP" w:bidi="he-IL"/>
        </w:rPr>
        <w:t xml:space="preserve">The unparsing </w:t>
      </w:r>
      <w:del w:id="4066" w:author="Mike Beckerle" w:date="2020-10-08T18:06:00Z">
        <w:r w:rsidDel="006102CD">
          <w:rPr>
            <w:rFonts w:eastAsia="MS Mincho"/>
            <w:lang w:eastAsia="ja-JP" w:bidi="he-IL"/>
          </w:rPr>
          <w:delText>algorithhm</w:delText>
        </w:r>
      </w:del>
      <w:ins w:id="4067" w:author="Mike Beckerle" w:date="2020-10-08T18:06:00Z">
        <w:r w:rsidR="006102CD">
          <w:rPr>
            <w:rFonts w:eastAsia="MS Mincho"/>
            <w:lang w:eastAsia="ja-JP" w:bidi="he-IL"/>
          </w:rPr>
          <w:t>algorithm</w:t>
        </w:r>
      </w:ins>
      <w:r>
        <w:rPr>
          <w:rFonts w:eastAsia="MS Mincho"/>
          <w:lang w:eastAsia="ja-JP" w:bidi="he-IL"/>
        </w:rPr>
        <w:t xml:space="preserve"> </w:t>
      </w:r>
      <w:del w:id="4068" w:author="Mike Beckerle" w:date="2020-10-08T18:12:00Z">
        <w:r w:rsidDel="00746CFF">
          <w:rPr>
            <w:rFonts w:eastAsia="MS Mincho"/>
            <w:lang w:eastAsia="ja-JP" w:bidi="he-IL"/>
          </w:rPr>
          <w:delText>starts from a DFDL Infoset, and it begins by augmenting the Infoset by filling</w:delText>
        </w:r>
      </w:del>
      <w:ins w:id="4069" w:author="Mike Beckerle" w:date="2020-10-08T18:12:00Z">
        <w:r w:rsidR="00746CFF">
          <w:rPr>
            <w:rFonts w:eastAsia="MS Mincho"/>
            <w:lang w:eastAsia="ja-JP" w:bidi="he-IL"/>
          </w:rPr>
          <w:t>fills</w:t>
        </w:r>
      </w:ins>
      <w:r>
        <w:rPr>
          <w:rFonts w:eastAsia="MS Mincho"/>
          <w:lang w:eastAsia="ja-JP" w:bidi="he-IL"/>
        </w:rPr>
        <w:t xml:space="preserve"> in default values for req</w:t>
      </w:r>
      <w:ins w:id="4070" w:author="Mike Beckerle" w:date="2020-10-08T18:12:00Z">
        <w:r w:rsidR="00746CFF">
          <w:rPr>
            <w:rFonts w:eastAsia="MS Mincho"/>
            <w:lang w:eastAsia="ja-JP" w:bidi="he-IL"/>
          </w:rPr>
          <w:t>u</w:t>
        </w:r>
      </w:ins>
      <w:r>
        <w:rPr>
          <w:rFonts w:eastAsia="MS Mincho"/>
          <w:lang w:eastAsia="ja-JP" w:bidi="he-IL"/>
        </w:rPr>
        <w:t xml:space="preserve">ired elements that are not present, and </w:t>
      </w:r>
      <w:del w:id="4071" w:author="Mike Beckerle" w:date="2020-10-08T18:13:00Z">
        <w:r w:rsidDel="00746CFF">
          <w:rPr>
            <w:rFonts w:eastAsia="MS Mincho"/>
            <w:lang w:eastAsia="ja-JP" w:bidi="he-IL"/>
          </w:rPr>
          <w:delText xml:space="preserve">for </w:delText>
        </w:r>
      </w:del>
      <w:ins w:id="4072" w:author="Mike Beckerle" w:date="2020-10-08T18:13:00Z">
        <w:r w:rsidR="00746CFF">
          <w:rPr>
            <w:rFonts w:eastAsia="MS Mincho"/>
            <w:lang w:eastAsia="ja-JP" w:bidi="he-IL"/>
          </w:rPr>
          <w:t xml:space="preserve">computes </w:t>
        </w:r>
      </w:ins>
      <w:r>
        <w:rPr>
          <w:rFonts w:eastAsia="MS Mincho"/>
          <w:lang w:eastAsia="ja-JP" w:bidi="he-IL"/>
        </w:rPr>
        <w:t>calculated elements</w:t>
      </w:r>
      <w:r w:rsidR="00717DB9">
        <w:rPr>
          <w:rFonts w:eastAsia="MS Mincho"/>
          <w:lang w:eastAsia="ja-JP" w:bidi="he-IL"/>
        </w:rPr>
        <w:t xml:space="preserve"> by use of the </w:t>
      </w:r>
      <w:proofErr w:type="spellStart"/>
      <w:r w:rsidR="00717DB9">
        <w:rPr>
          <w:rFonts w:eastAsia="MS Mincho"/>
          <w:lang w:eastAsia="ja-JP" w:bidi="he-IL"/>
        </w:rPr>
        <w:t>dfdl:outputValueCalc</w:t>
      </w:r>
      <w:proofErr w:type="spellEnd"/>
      <w:r w:rsidR="00717DB9">
        <w:rPr>
          <w:rFonts w:eastAsia="MS Mincho"/>
          <w:lang w:eastAsia="ja-JP" w:bidi="he-IL"/>
        </w:rPr>
        <w:t xml:space="preserve"> property (see section </w:t>
      </w:r>
      <w:r w:rsidR="00717DB9" w:rsidRPr="00065302">
        <w:rPr>
          <w:rStyle w:val="Hyperlink"/>
        </w:rPr>
        <w:fldChar w:fldCharType="begin"/>
      </w:r>
      <w:r w:rsidR="00717DB9" w:rsidRPr="00065302">
        <w:rPr>
          <w:rStyle w:val="Hyperlink"/>
          <w:rFonts w:eastAsia="MS Mincho"/>
        </w:rPr>
        <w:instrText xml:space="preserve"> REF _Ref255463851 \r \h </w:instrText>
      </w:r>
      <w:r w:rsidR="00717DB9" w:rsidRPr="00065302">
        <w:rPr>
          <w:rStyle w:val="Hyperlink"/>
        </w:rPr>
      </w:r>
      <w:r w:rsidR="00717DB9" w:rsidRPr="00065302">
        <w:rPr>
          <w:rStyle w:val="Hyperlink"/>
        </w:rPr>
        <w:fldChar w:fldCharType="separate"/>
      </w:r>
      <w:r w:rsidR="00404DC4" w:rsidRPr="00065302">
        <w:rPr>
          <w:rStyle w:val="Hyperlink"/>
          <w:rFonts w:eastAsia="MS Mincho"/>
        </w:rPr>
        <w:t>17</w:t>
      </w:r>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r w:rsidR="00717DB9" w:rsidRPr="00065302">
        <w:rPr>
          <w:rStyle w:val="Hyperlink"/>
        </w:rPr>
      </w:r>
      <w:r w:rsidR="00717DB9" w:rsidRPr="00065302">
        <w:rPr>
          <w:rStyle w:val="Hyperlink"/>
        </w:rPr>
        <w:fldChar w:fldCharType="separate"/>
      </w:r>
      <w:r w:rsidR="00404DC4" w:rsidRPr="00065302">
        <w:rPr>
          <w:rStyle w:val="Hyperlink"/>
        </w:rPr>
        <w:t>Calculated Value Properties</w:t>
      </w:r>
      <w:r w:rsidR="00717DB9" w:rsidRPr="00065302">
        <w:rPr>
          <w:rStyle w:val="Hyperlink"/>
        </w:rPr>
        <w:fldChar w:fldCharType="end"/>
      </w:r>
      <w:r w:rsidR="00717DB9">
        <w:rPr>
          <w:rFonts w:eastAsia="MS Mincho"/>
          <w:lang w:eastAsia="ja-JP" w:bidi="he-IL"/>
        </w:rPr>
        <w:t>)</w:t>
      </w:r>
      <w:r>
        <w:rPr>
          <w:rFonts w:eastAsia="MS Mincho"/>
          <w:lang w:eastAsia="ja-JP" w:bidi="he-IL"/>
        </w:rPr>
        <w:t>.</w:t>
      </w:r>
    </w:p>
    <w:p w14:paraId="1062C453" w14:textId="6F3F58A4" w:rsidR="00717DB9" w:rsidDel="00DA2317" w:rsidRDefault="00717DB9" w:rsidP="00717DB9">
      <w:pPr>
        <w:rPr>
          <w:del w:id="4073" w:author="Mike Beckerle" w:date="2020-10-08T18:18:00Z"/>
          <w:rFonts w:eastAsia="MS Mincho"/>
        </w:rPr>
      </w:pPr>
      <w:del w:id="4074" w:author="Mike Beckerle" w:date="2020-10-08T18:18:00Z">
        <w:r w:rsidDel="00DA2317">
          <w:rPr>
            <w:rFonts w:eastAsia="MS Mincho"/>
            <w:lang w:eastAsia="ja-JP" w:bidi="he-IL"/>
          </w:rPr>
          <w:delText xml:space="preserve">An element declaration in the schema describes a </w:delText>
        </w:r>
        <w:r w:rsidDel="00DA2317">
          <w:rPr>
            <w:rStyle w:val="Emphasis"/>
            <w:rFonts w:eastAsia="MS Mincho"/>
          </w:rPr>
          <w:delText>potentially</w:delText>
        </w:r>
        <w:r w:rsidDel="00DA2317">
          <w:rPr>
            <w:rFonts w:eastAsia="MS Mincho"/>
            <w:lang w:eastAsia="ja-JP" w:bidi="he-IL"/>
          </w:rPr>
          <w:delText xml:space="preserve"> </w:delText>
        </w:r>
        <w:r w:rsidDel="00DA2317">
          <w:rPr>
            <w:rStyle w:val="Emphasis"/>
            <w:rFonts w:eastAsia="MS Mincho"/>
          </w:rPr>
          <w:delText>represented</w:delText>
        </w:r>
        <w:r w:rsidDel="00DA2317">
          <w:rPr>
            <w:rFonts w:eastAsia="MS Mincho"/>
            <w:lang w:eastAsia="ja-JP" w:bidi="he-IL"/>
          </w:rPr>
          <w:delText xml:space="preserve"> item if that element declaration does not have a dfdl:inputValueCalc property (see section </w:delText>
        </w:r>
        <w:r w:rsidRPr="00065302" w:rsidDel="00DA2317">
          <w:rPr>
            <w:rStyle w:val="Hyperlink"/>
          </w:rPr>
          <w:fldChar w:fldCharType="begin"/>
        </w:r>
        <w:r w:rsidRPr="00065302" w:rsidDel="00DA2317">
          <w:rPr>
            <w:rStyle w:val="Hyperlink"/>
            <w:rFonts w:eastAsia="MS Mincho"/>
          </w:rPr>
          <w:delInstrText xml:space="preserve"> REF _Ref255463851 \r \h </w:delInstrText>
        </w:r>
        <w:r w:rsidRPr="00065302" w:rsidDel="00DA2317">
          <w:rPr>
            <w:rStyle w:val="Hyperlink"/>
          </w:rPr>
        </w:r>
        <w:r w:rsidRPr="00065302" w:rsidDel="00DA2317">
          <w:rPr>
            <w:rStyle w:val="Hyperlink"/>
          </w:rPr>
          <w:fldChar w:fldCharType="separate"/>
        </w:r>
        <w:r w:rsidR="00404DC4" w:rsidRPr="00065302" w:rsidDel="00DA2317">
          <w:rPr>
            <w:rStyle w:val="Hyperlink"/>
            <w:rFonts w:eastAsia="MS Mincho"/>
          </w:rPr>
          <w:delText>17</w:delText>
        </w:r>
        <w:r w:rsidRPr="00065302" w:rsidDel="00DA2317">
          <w:rPr>
            <w:rStyle w:val="Hyperlink"/>
          </w:rPr>
          <w:fldChar w:fldCharType="end"/>
        </w:r>
        <w:r w:rsidDel="00DA2317">
          <w:rPr>
            <w:rFonts w:eastAsia="MS Mincho"/>
            <w:lang w:eastAsia="ja-JP" w:bidi="he-IL"/>
          </w:rPr>
          <w:delText xml:space="preserve"> </w:delText>
        </w:r>
        <w:r w:rsidRPr="00065302" w:rsidDel="00DA2317">
          <w:rPr>
            <w:rStyle w:val="Hyperlink"/>
          </w:rPr>
          <w:fldChar w:fldCharType="begin"/>
        </w:r>
        <w:r w:rsidRPr="00065302" w:rsidDel="00DA2317">
          <w:rPr>
            <w:rStyle w:val="Hyperlink"/>
            <w:rFonts w:eastAsia="MS Mincho"/>
          </w:rPr>
          <w:delInstrText xml:space="preserve"> REF _Ref255463857 \h </w:delInstrText>
        </w:r>
        <w:r w:rsidRPr="00065302" w:rsidDel="00DA2317">
          <w:rPr>
            <w:rStyle w:val="Hyperlink"/>
          </w:rPr>
        </w:r>
        <w:r w:rsidRPr="00065302" w:rsidDel="00DA2317">
          <w:rPr>
            <w:rStyle w:val="Hyperlink"/>
          </w:rPr>
          <w:fldChar w:fldCharType="separate"/>
        </w:r>
        <w:r w:rsidR="00404DC4" w:rsidRPr="00065302" w:rsidDel="00DA2317">
          <w:rPr>
            <w:rStyle w:val="Hyperlink"/>
          </w:rPr>
          <w:delText>Calculated Value Properties</w:delText>
        </w:r>
        <w:r w:rsidRPr="00065302" w:rsidDel="00DA2317">
          <w:rPr>
            <w:rStyle w:val="Hyperlink"/>
          </w:rPr>
          <w:fldChar w:fldCharType="end"/>
        </w:r>
        <w:r w:rsidDel="00DA2317">
          <w:rPr>
            <w:rFonts w:eastAsia="MS Mincho"/>
            <w:lang w:eastAsia="ja-JP" w:bidi="he-IL"/>
          </w:rPr>
          <w:delText xml:space="preserve">). Whether the element declaration describes an item that is actually represented or not depends on whether the element declaration is for an optional element and whether the element has a corresponding value in the augmented </w:delText>
        </w:r>
        <w:r w:rsidR="00933F0E" w:rsidDel="00DA2317">
          <w:rPr>
            <w:rFonts w:eastAsia="MS Mincho"/>
            <w:lang w:eastAsia="ja-JP" w:bidi="he-IL"/>
          </w:rPr>
          <w:delText>Infoset</w:delText>
        </w:r>
        <w:r w:rsidDel="00DA2317">
          <w:rPr>
            <w:rFonts w:eastAsia="MS Mincho"/>
            <w:lang w:eastAsia="ja-JP" w:bidi="he-IL"/>
          </w:rPr>
          <w:delText>.</w:delText>
        </w:r>
        <w:r w:rsidDel="00DA2317">
          <w:rPr>
            <w:rFonts w:eastAsia="MS Mincho"/>
          </w:rPr>
          <w:delText xml:space="preserve"> </w:delText>
        </w:r>
        <w:r w:rsidDel="00DA2317">
          <w:rPr>
            <w:rFonts w:eastAsia="MS Mincho"/>
            <w:lang w:eastAsia="ja-JP" w:bidi="he-IL"/>
          </w:rPr>
          <w:delText xml:space="preserve"> </w:delText>
        </w:r>
        <w:r w:rsidDel="00DA2317">
          <w:rPr>
            <w:rFonts w:eastAsia="MS Mincho"/>
          </w:rPr>
          <w:delText xml:space="preserve"> </w:delText>
        </w:r>
      </w:del>
    </w:p>
    <w:p w14:paraId="381261D2" w14:textId="700A3EF2" w:rsidR="00717DB9" w:rsidDel="00DA2317" w:rsidRDefault="00717DB9" w:rsidP="00717DB9">
      <w:pPr>
        <w:rPr>
          <w:del w:id="4075" w:author="Mike Beckerle" w:date="2020-10-08T18:18:00Z"/>
          <w:rFonts w:eastAsia="MS Mincho"/>
          <w:lang w:eastAsia="ja-JP" w:bidi="he-IL"/>
        </w:rPr>
      </w:pPr>
      <w:del w:id="4076" w:author="Mike Beckerle" w:date="2020-10-08T18:18:00Z">
        <w:r w:rsidDel="00DA2317">
          <w:rPr>
            <w:rFonts w:eastAsia="MS Mincho"/>
            <w:lang w:eastAsia="ja-JP" w:bidi="he-IL"/>
          </w:rPr>
          <w:delText>In expressions, the function dfdl:contentLength() and dfdl:valueLength() can be called to determine the length of an item. If an element declaration is not potentially represented, then these functions are defined to return 0.</w:delText>
        </w:r>
      </w:del>
    </w:p>
    <w:p w14:paraId="343F7B93" w14:textId="4ED3893A" w:rsidR="00717DB9" w:rsidRDefault="00717DB9" w:rsidP="00717DB9">
      <w:pPr>
        <w:rPr>
          <w:rFonts w:eastAsia="MS Mincho"/>
          <w:lang w:eastAsia="ja-JP" w:bidi="he-IL"/>
        </w:rPr>
      </w:pPr>
      <w:r>
        <w:rPr>
          <w:rFonts w:eastAsia="MS Mincho"/>
          <w:lang w:eastAsia="ja-JP" w:bidi="he-IL"/>
        </w:rPr>
        <w:t xml:space="preserve">When unparsing, an element declaration and the </w:t>
      </w:r>
      <w:r w:rsidR="00933F0E">
        <w:rPr>
          <w:rFonts w:eastAsia="MS Mincho"/>
          <w:lang w:eastAsia="ja-JP" w:bidi="he-IL"/>
        </w:rPr>
        <w:t>Infoset</w:t>
      </w:r>
      <w:r>
        <w:rPr>
          <w:rFonts w:eastAsia="MS Mincho"/>
          <w:lang w:eastAsia="ja-JP" w:bidi="he-IL"/>
        </w:rPr>
        <w:t xml:space="preserve"> are considered as follows. An implementation </w:t>
      </w:r>
      <w:r w:rsidR="0033562A">
        <w:rPr>
          <w:rFonts w:eastAsia="MS Mincho"/>
          <w:lang w:eastAsia="ja-JP" w:bidi="he-IL"/>
        </w:rPr>
        <w:t>MAY</w:t>
      </w:r>
      <w:r>
        <w:rPr>
          <w:rFonts w:eastAsia="MS Mincho"/>
          <w:lang w:eastAsia="ja-JP" w:bidi="he-IL"/>
        </w:rPr>
        <w:t xml:space="preserve"> use any technique consistent with this algorithm: </w:t>
      </w:r>
    </w:p>
    <w:p w14:paraId="0274786B" w14:textId="7C8F20AB" w:rsidR="00717DB9" w:rsidRDefault="00717DB9" w:rsidP="00C31ED0">
      <w:pPr>
        <w:pStyle w:val="ListParagraph"/>
        <w:numPr>
          <w:ilvl w:val="0"/>
          <w:numId w:val="29"/>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w:t>
      </w:r>
      <w:proofErr w:type="spellStart"/>
      <w:r>
        <w:rPr>
          <w:rFonts w:eastAsia="MS Mincho"/>
          <w:lang w:eastAsia="ja-JP" w:bidi="he-IL"/>
        </w:rPr>
        <w:t>dfdl:outputValueCalc</w:t>
      </w:r>
      <w:proofErr w:type="spellEnd"/>
      <w:r>
        <w:rPr>
          <w:rFonts w:eastAsia="MS Mincho"/>
          <w:lang w:eastAsia="ja-JP" w:bidi="he-IL"/>
        </w:rPr>
        <w:t xml:space="preserve"> property, then the expression which is the </w:t>
      </w:r>
      <w:proofErr w:type="spellStart"/>
      <w:r>
        <w:rPr>
          <w:rFonts w:eastAsia="MS Mincho"/>
          <w:lang w:eastAsia="ja-JP" w:bidi="he-IL"/>
        </w:rPr>
        <w:t>dfdl:outputValueCalc</w:t>
      </w:r>
      <w:proofErr w:type="spellEnd"/>
      <w:r>
        <w:rPr>
          <w:rFonts w:eastAsia="MS Mincho"/>
          <w:lang w:eastAsia="ja-JP" w:bidi="he-IL"/>
        </w:rPr>
        <w:t xml:space="preserve"> property value is evaluated and the resulting value becomes the value of the element item in the augmented </w:t>
      </w:r>
      <w:r w:rsidR="00933F0E">
        <w:rPr>
          <w:rFonts w:eastAsia="MS Mincho"/>
          <w:lang w:eastAsia="ja-JP" w:bidi="he-IL"/>
        </w:rPr>
        <w:t>Infoset</w:t>
      </w:r>
      <w:r>
        <w:rPr>
          <w:rFonts w:eastAsia="MS Mincho"/>
          <w:lang w:eastAsia="ja-JP" w:bidi="he-IL"/>
        </w:rPr>
        <w:t xml:space="preserve">. Any pre-existing value for the </w:t>
      </w:r>
      <w:r w:rsidR="00933F0E">
        <w:rPr>
          <w:rFonts w:eastAsia="MS Mincho"/>
          <w:lang w:eastAsia="ja-JP" w:bidi="he-IL"/>
        </w:rPr>
        <w:t>Infoset</w:t>
      </w:r>
      <w:r>
        <w:rPr>
          <w:rFonts w:eastAsia="MS Mincho"/>
          <w:lang w:eastAsia="ja-JP" w:bidi="he-IL"/>
        </w:rPr>
        <w:t xml:space="preserve"> item is superseded by this new value.</w:t>
      </w:r>
      <w:r>
        <w:rPr>
          <w:rFonts w:eastAsia="MS Mincho"/>
        </w:rPr>
        <w:t xml:space="preserve"> </w:t>
      </w:r>
    </w:p>
    <w:p w14:paraId="493C5552" w14:textId="1F76C6C4" w:rsidR="00717DB9" w:rsidRDefault="00717DB9" w:rsidP="00717DB9">
      <w:pPr>
        <w:ind w:left="930"/>
        <w:rPr>
          <w:rFonts w:eastAsia="MS Mincho"/>
          <w:lang w:eastAsia="ja-JP" w:bidi="he-IL"/>
        </w:rPr>
      </w:pPr>
      <w:r>
        <w:rPr>
          <w:rFonts w:eastAsia="MS Mincho"/>
          <w:lang w:eastAsia="ja-JP" w:bidi="he-IL"/>
        </w:rPr>
        <w:t xml:space="preserve">References to other augmented </w:t>
      </w:r>
      <w:r w:rsidR="00933F0E">
        <w:rPr>
          <w:rFonts w:eastAsia="MS Mincho"/>
          <w:lang w:eastAsia="ja-JP" w:bidi="he-IL"/>
        </w:rPr>
        <w:t>Infoset</w:t>
      </w:r>
      <w:r>
        <w:rPr>
          <w:rFonts w:eastAsia="MS Mincho"/>
          <w:lang w:eastAsia="ja-JP" w:bidi="he-IL"/>
        </w:rPr>
        <w:t xml:space="preserve"> items from within the </w:t>
      </w:r>
      <w:proofErr w:type="spellStart"/>
      <w:r>
        <w:rPr>
          <w:rFonts w:eastAsia="MS Mincho"/>
          <w:lang w:eastAsia="ja-JP" w:bidi="he-IL"/>
        </w:rPr>
        <w:t>dfdl:outputValueCalc</w:t>
      </w:r>
      <w:proofErr w:type="spellEnd"/>
      <w:r>
        <w:rPr>
          <w:rFonts w:eastAsia="MS Mincho"/>
          <w:lang w:eastAsia="ja-JP" w:bidi="he-IL"/>
        </w:rPr>
        <w:t xml:space="preserve"> expression </w:t>
      </w:r>
      <w:r w:rsidR="008E7C14">
        <w:rPr>
          <w:rFonts w:eastAsia="MS Mincho"/>
          <w:lang w:eastAsia="ja-JP" w:bidi="he-IL"/>
        </w:rPr>
        <w:t>MUST</w:t>
      </w:r>
      <w:r>
        <w:rPr>
          <w:rFonts w:eastAsia="MS Mincho"/>
          <w:lang w:eastAsia="ja-JP" w:bidi="he-IL"/>
        </w:rPr>
        <w:t xml:space="preserve"> obtain their values from the augmented </w:t>
      </w:r>
      <w:r w:rsidR="00933F0E">
        <w:rPr>
          <w:rFonts w:eastAsia="MS Mincho"/>
          <w:lang w:eastAsia="ja-JP" w:bidi="he-IL"/>
        </w:rPr>
        <w:t>Infoset</w:t>
      </w:r>
      <w:r>
        <w:rPr>
          <w:rFonts w:eastAsia="MS Mincho"/>
          <w:lang w:eastAsia="ja-JP" w:bidi="he-IL"/>
        </w:rPr>
        <w:t xml:space="preserve"> directly (when the value is already present) or by recursively using these methods (a) and (b) as needed. </w:t>
      </w:r>
    </w:p>
    <w:p w14:paraId="2AA20A54" w14:textId="78E8550D" w:rsidR="00717DB9" w:rsidRDefault="00717DB9" w:rsidP="00C31ED0">
      <w:pPr>
        <w:pStyle w:val="ListParagraph"/>
        <w:numPr>
          <w:ilvl w:val="0"/>
          <w:numId w:val="29"/>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w:t>
      </w:r>
      <w:r w:rsidR="00933F0E">
        <w:rPr>
          <w:rFonts w:eastAsia="MS Mincho"/>
          <w:lang w:eastAsia="ja-JP" w:bidi="he-IL"/>
        </w:rPr>
        <w:t>Infoset</w:t>
      </w:r>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r w:rsidR="00933F0E">
        <w:rPr>
          <w:rFonts w:eastAsia="MS Mincho"/>
          <w:lang w:eastAsia="ja-JP" w:bidi="he-IL"/>
        </w:rPr>
        <w:t>Infoset</w:t>
      </w:r>
      <w:r>
        <w:rPr>
          <w:rFonts w:eastAsia="MS Mincho"/>
          <w:lang w:eastAsia="ja-JP" w:bidi="he-IL"/>
        </w:rPr>
        <w:t xml:space="preserve">. </w:t>
      </w:r>
    </w:p>
    <w:p w14:paraId="2572F356" w14:textId="61554954" w:rsidR="00717DB9" w:rsidRDefault="00717DB9" w:rsidP="00C31ED0">
      <w:pPr>
        <w:pStyle w:val="ListParagraph"/>
        <w:numPr>
          <w:ilvl w:val="0"/>
          <w:numId w:val="29"/>
        </w:numPr>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w:t>
      </w:r>
      <w:del w:id="4077" w:author="Mike Beckerle" w:date="2020-10-08T20:32:00Z">
        <w:r w:rsidDel="00B31DA3">
          <w:rPr>
            <w:rFonts w:eastAsia="MS Mincho"/>
            <w:lang w:eastAsia="ja-JP" w:bidi="he-IL"/>
          </w:rPr>
          <w:delText>processing error</w:delText>
        </w:r>
      </w:del>
      <w:ins w:id="4078" w:author="Mike Beckerle" w:date="2020-10-08T20:32:00Z">
        <w:r w:rsidR="00B31DA3">
          <w:rPr>
            <w:rFonts w:eastAsia="MS Mincho"/>
            <w:lang w:eastAsia="ja-JP" w:bidi="he-IL"/>
          </w:rPr>
          <w:t>Processing Error</w:t>
        </w:r>
      </w:ins>
      <w:r>
        <w:rPr>
          <w:rFonts w:eastAsia="MS Mincho"/>
          <w:lang w:eastAsia="ja-JP" w:bidi="he-IL"/>
        </w:rPr>
        <w:t xml:space="preserve">. </w:t>
      </w:r>
    </w:p>
    <w:p w14:paraId="45EDF445" w14:textId="72553A76" w:rsidR="00717DB9" w:rsidRDefault="00717DB9" w:rsidP="00717DB9">
      <w:pPr>
        <w:rPr>
          <w:rFonts w:eastAsia="MS Mincho"/>
          <w:lang w:eastAsia="ja-JP" w:bidi="he-IL"/>
        </w:rPr>
      </w:pPr>
      <w:r>
        <w:rPr>
          <w:rFonts w:eastAsia="MS Mincho"/>
          <w:lang w:eastAsia="ja-JP" w:bidi="he-IL"/>
        </w:rPr>
        <w:t xml:space="preserve">Given this augmented </w:t>
      </w:r>
      <w:r w:rsidR="00933F0E">
        <w:rPr>
          <w:rFonts w:eastAsia="MS Mincho"/>
          <w:lang w:eastAsia="ja-JP" w:bidi="he-IL"/>
        </w:rPr>
        <w:t>Infoset</w:t>
      </w:r>
      <w:r>
        <w:rPr>
          <w:rFonts w:eastAsia="MS Mincho"/>
          <w:lang w:eastAsia="ja-JP" w:bidi="he-IL"/>
        </w:rPr>
        <w:t xml:space="preserve">, then if the </w:t>
      </w:r>
      <w:commentRangeStart w:id="4079"/>
      <w:del w:id="4080" w:author="Mike Beckerle" w:date="2020-10-08T18:18:00Z">
        <w:r w:rsidDel="00DA2317">
          <w:rPr>
            <w:rFonts w:eastAsia="MS Mincho"/>
            <w:lang w:eastAsia="ja-JP" w:bidi="he-IL"/>
          </w:rPr>
          <w:delText xml:space="preserve">potentially represented </w:delText>
        </w:r>
      </w:del>
      <w:commentRangeEnd w:id="4079"/>
      <w:r w:rsidR="00DA2317">
        <w:rPr>
          <w:rStyle w:val="CommentReference"/>
        </w:rPr>
        <w:commentReference w:id="4079"/>
      </w:r>
      <w:r>
        <w:rPr>
          <w:rFonts w:eastAsia="MS Mincho"/>
          <w:lang w:eastAsia="ja-JP" w:bidi="he-IL"/>
        </w:rPr>
        <w:t xml:space="preserve">element declaration has a corresponding </w:t>
      </w:r>
      <w:r w:rsidR="00933F0E">
        <w:rPr>
          <w:rFonts w:eastAsia="MS Mincho"/>
          <w:lang w:eastAsia="ja-JP" w:bidi="he-IL"/>
        </w:rPr>
        <w:t>Infoset</w:t>
      </w:r>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r w:rsidR="00933F0E">
        <w:rPr>
          <w:rFonts w:eastAsia="MS Mincho"/>
          <w:lang w:eastAsia="ja-JP" w:bidi="he-IL"/>
        </w:rPr>
        <w:t>Infoset</w:t>
      </w:r>
      <w:r>
        <w:rPr>
          <w:rFonts w:eastAsia="MS Mincho"/>
          <w:lang w:eastAsia="ja-JP" w:bidi="he-IL"/>
        </w:rPr>
        <w:t xml:space="preserve"> then it is a </w:t>
      </w:r>
      <w:del w:id="4081" w:author="Mike Beckerle" w:date="2020-10-08T20:32:00Z">
        <w:r w:rsidDel="00B31DA3">
          <w:rPr>
            <w:rFonts w:eastAsia="MS Mincho"/>
            <w:lang w:eastAsia="ja-JP" w:bidi="he-IL"/>
          </w:rPr>
          <w:delText>processing error</w:delText>
        </w:r>
      </w:del>
      <w:ins w:id="4082" w:author="Mike Beckerle" w:date="2020-10-08T20:32:00Z">
        <w:r w:rsidR="00B31DA3">
          <w:rPr>
            <w:rFonts w:eastAsia="MS Mincho"/>
            <w:lang w:eastAsia="ja-JP" w:bidi="he-IL"/>
          </w:rPr>
          <w:t>Processing Error</w:t>
        </w:r>
      </w:ins>
      <w:r>
        <w:rPr>
          <w:rFonts w:eastAsia="MS Mincho"/>
          <w:lang w:eastAsia="ja-JP" w:bidi="he-IL"/>
        </w:rPr>
        <w:t xml:space="preserve">. </w:t>
      </w:r>
    </w:p>
    <w:p w14:paraId="54C0E696" w14:textId="51A2C8F0" w:rsidR="00717DB9" w:rsidRDefault="00717DB9" w:rsidP="00717DB9">
      <w:pPr>
        <w:rPr>
          <w:rFonts w:eastAsia="MS Mincho"/>
          <w:lang w:eastAsia="ja-JP" w:bidi="he-IL"/>
        </w:rPr>
      </w:pPr>
      <w:del w:id="4083" w:author="Mike Beckerle" w:date="2020-10-08T18:23:00Z">
        <w:r w:rsidDel="00DA2317">
          <w:rPr>
            <w:rFonts w:eastAsia="MS Mincho"/>
            <w:lang w:eastAsia="ja-JP" w:bidi="he-IL"/>
          </w:rPr>
          <w:delText xml:space="preserve">Because rule (a) above is used even if the augmented </w:delText>
        </w:r>
        <w:r w:rsidR="00933F0E" w:rsidDel="00DA2317">
          <w:rPr>
            <w:rFonts w:eastAsia="MS Mincho"/>
            <w:lang w:eastAsia="ja-JP" w:bidi="he-IL"/>
          </w:rPr>
          <w:delText>Infoset</w:delText>
        </w:r>
        <w:r w:rsidDel="00DA2317">
          <w:rPr>
            <w:rFonts w:eastAsia="MS Mincho"/>
            <w:lang w:eastAsia="ja-JP" w:bidi="he-IL"/>
          </w:rPr>
          <w:delTex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delText>
        </w:r>
      </w:del>
    </w:p>
    <w:p w14:paraId="1A62270E" w14:textId="2BF0677E" w:rsidR="000E1214" w:rsidRDefault="00E751FE" w:rsidP="00B31DA3">
      <w:pPr>
        <w:pStyle w:val="Heading1"/>
      </w:pPr>
      <w:bookmarkStart w:id="4084" w:name="_Overview:_Core_Representation"/>
      <w:bookmarkStart w:id="4085" w:name="_Ref39164410"/>
      <w:bookmarkStart w:id="4086" w:name="_Toc52984586"/>
      <w:bookmarkEnd w:id="4084"/>
      <w:r>
        <w:t xml:space="preserve">Overview: </w:t>
      </w:r>
      <w:del w:id="4087" w:author="Mike Beckerle" w:date="2020-10-08T18:24:00Z">
        <w:r w:rsidR="00A87198" w:rsidDel="009A78B3">
          <w:delText xml:space="preserve">Core </w:delText>
        </w:r>
      </w:del>
      <w:r w:rsidR="00A87198">
        <w:t>Representation Properties and their Format Semantics</w:t>
      </w:r>
      <w:bookmarkEnd w:id="4057"/>
      <w:bookmarkEnd w:id="4058"/>
      <w:bookmarkEnd w:id="4059"/>
      <w:bookmarkEnd w:id="4060"/>
      <w:bookmarkEnd w:id="4061"/>
      <w:bookmarkEnd w:id="4062"/>
      <w:bookmarkEnd w:id="4063"/>
      <w:bookmarkEnd w:id="4064"/>
      <w:bookmarkEnd w:id="4085"/>
      <w:bookmarkEnd w:id="4086"/>
    </w:p>
    <w:p w14:paraId="4280F264" w14:textId="594255E2" w:rsidR="000E1214" w:rsidRDefault="00A87198">
      <w:pPr>
        <w:pStyle w:val="nobreak"/>
      </w:pPr>
      <w:r>
        <w:t xml:space="preserve">The next sections specify the </w:t>
      </w:r>
      <w:del w:id="4088" w:author="Mike Beckerle" w:date="2020-10-08T18:24:00Z">
        <w:r w:rsidDel="009A78B3">
          <w:delText xml:space="preserve">core </w:delText>
        </w:r>
      </w:del>
      <w:r>
        <w:t>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w:t>
      </w:r>
      <w:proofErr w:type="spellStart"/>
      <w:r>
        <w:t>dfdl:encoding</w:t>
      </w:r>
      <w:proofErr w:type="spellEnd"/>
      <w:r>
        <w:t>)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06DAAE83" w:rsidR="000E1214" w:rsidRDefault="00A87198" w:rsidP="00C31ED0">
      <w:pPr>
        <w:numPr>
          <w:ilvl w:val="0"/>
          <w:numId w:val="73"/>
        </w:numPr>
      </w:pPr>
      <w:r>
        <w:t xml:space="preserve">Common to both Content and Framing (see </w:t>
      </w:r>
      <w:r w:rsidRPr="009A78B3">
        <w:rPr>
          <w:rStyle w:val="InternetLink"/>
        </w:rPr>
        <w:fldChar w:fldCharType="begin"/>
      </w:r>
      <w:r w:rsidRPr="009A78B3">
        <w:rPr>
          <w:rStyle w:val="InternetLink"/>
        </w:rPr>
        <w:instrText xml:space="preserve"> REF _Ref255476147 \r \h </w:instrText>
      </w:r>
      <w:r w:rsidRPr="009A78B3">
        <w:rPr>
          <w:rStyle w:val="InternetLink"/>
        </w:rPr>
      </w:r>
      <w:r w:rsidR="009A78B3" w:rsidRPr="009A78B3">
        <w:rPr>
          <w:rStyle w:val="InternetLink"/>
        </w:rPr>
        <w:instrText xml:space="preserve"> \* MERGEFORMAT </w:instrText>
      </w:r>
      <w:r w:rsidRPr="009A78B3">
        <w:rPr>
          <w:rStyle w:val="InternetLink"/>
        </w:rPr>
        <w:fldChar w:fldCharType="separate"/>
      </w:r>
      <w:r w:rsidR="00404DC4" w:rsidRPr="009A78B3">
        <w:rPr>
          <w:rStyle w:val="InternetLink"/>
        </w:rPr>
        <w:t>11</w:t>
      </w:r>
      <w:r w:rsidRPr="009A78B3">
        <w:rPr>
          <w:rStyle w:val="InternetLink"/>
        </w:rPr>
        <w:fldChar w:fldCharType="end"/>
      </w:r>
      <w:r>
        <w:t>)</w:t>
      </w:r>
    </w:p>
    <w:p w14:paraId="74DEDCC5" w14:textId="70A07D9E" w:rsidR="000E1214" w:rsidRDefault="00A87198" w:rsidP="00C31ED0">
      <w:pPr>
        <w:numPr>
          <w:ilvl w:val="0"/>
          <w:numId w:val="73"/>
        </w:numPr>
      </w:pPr>
      <w:r>
        <w:t xml:space="preserve">Common Framing, Position, and Length (see </w:t>
      </w:r>
      <w:r w:rsidRPr="009A78B3">
        <w:rPr>
          <w:rStyle w:val="InternetLink"/>
        </w:rPr>
        <w:fldChar w:fldCharType="begin"/>
      </w:r>
      <w:r w:rsidRPr="009A78B3">
        <w:rPr>
          <w:rStyle w:val="InternetLink"/>
        </w:rPr>
        <w:instrText xml:space="preserve"> REF _Ref255476176 \r \h </w:instrText>
      </w:r>
      <w:r w:rsidRPr="009A78B3">
        <w:rPr>
          <w:rStyle w:val="InternetLink"/>
        </w:rPr>
      </w:r>
      <w:r w:rsidR="009A78B3">
        <w:rPr>
          <w:rStyle w:val="InternetLink"/>
        </w:rPr>
        <w:instrText xml:space="preserve"> \* MERGEFORMAT </w:instrText>
      </w:r>
      <w:r w:rsidRPr="009A78B3">
        <w:rPr>
          <w:rStyle w:val="InternetLink"/>
        </w:rPr>
        <w:fldChar w:fldCharType="separate"/>
      </w:r>
      <w:r w:rsidR="00404DC4" w:rsidRPr="009A78B3">
        <w:rPr>
          <w:rStyle w:val="InternetLink"/>
        </w:rPr>
        <w:t>12</w:t>
      </w:r>
      <w:r w:rsidRPr="009A78B3">
        <w:rPr>
          <w:rStyle w:val="InternetLink"/>
        </w:rPr>
        <w:fldChar w:fldCharType="end"/>
      </w:r>
      <w:r>
        <w:t>)</w:t>
      </w:r>
    </w:p>
    <w:p w14:paraId="24C86AA7" w14:textId="2635E42A" w:rsidR="000E1214" w:rsidRDefault="00A87198" w:rsidP="00C31ED0">
      <w:pPr>
        <w:numPr>
          <w:ilvl w:val="0"/>
          <w:numId w:val="73"/>
        </w:numPr>
      </w:pPr>
      <w:r>
        <w:t xml:space="preserve">Simple Type Content (see </w:t>
      </w:r>
      <w:r w:rsidRPr="009A78B3">
        <w:rPr>
          <w:rStyle w:val="InternetLink"/>
        </w:rPr>
        <w:fldChar w:fldCharType="begin"/>
      </w:r>
      <w:r w:rsidRPr="009A78B3">
        <w:rPr>
          <w:rStyle w:val="InternetLink"/>
        </w:rPr>
        <w:instrText xml:space="preserve"> REF _Ref255476219 \r \h </w:instrText>
      </w:r>
      <w:r w:rsidRPr="009A78B3">
        <w:rPr>
          <w:rStyle w:val="InternetLink"/>
        </w:rPr>
      </w:r>
      <w:r w:rsidR="009A78B3">
        <w:rPr>
          <w:rStyle w:val="InternetLink"/>
        </w:rPr>
        <w:instrText xml:space="preserve"> \* MERGEFORMAT </w:instrText>
      </w:r>
      <w:r w:rsidRPr="009A78B3">
        <w:rPr>
          <w:rStyle w:val="InternetLink"/>
        </w:rPr>
        <w:fldChar w:fldCharType="separate"/>
      </w:r>
      <w:r w:rsidR="00404DC4" w:rsidRPr="009A78B3">
        <w:rPr>
          <w:rStyle w:val="InternetLink"/>
        </w:rPr>
        <w:t>13</w:t>
      </w:r>
      <w:r w:rsidRPr="009A78B3">
        <w:rPr>
          <w:rStyle w:val="InternetLink"/>
        </w:rPr>
        <w:fldChar w:fldCharType="end"/>
      </w:r>
      <w:r>
        <w:t>)</w:t>
      </w:r>
    </w:p>
    <w:p w14:paraId="37B05086" w14:textId="7C7EF1FA" w:rsidR="000E1214" w:rsidRDefault="00A87198" w:rsidP="00C31ED0">
      <w:pPr>
        <w:numPr>
          <w:ilvl w:val="0"/>
          <w:numId w:val="73"/>
        </w:numPr>
      </w:pPr>
      <w:r>
        <w:t xml:space="preserve">Sequence Groups (see </w:t>
      </w:r>
      <w:r w:rsidRPr="009A78B3">
        <w:rPr>
          <w:rStyle w:val="InternetLink"/>
        </w:rPr>
        <w:fldChar w:fldCharType="begin"/>
      </w:r>
      <w:r w:rsidRPr="009A78B3">
        <w:rPr>
          <w:rStyle w:val="InternetLink"/>
        </w:rPr>
        <w:instrText xml:space="preserve"> REF _Ref255476240 \r \h </w:instrText>
      </w:r>
      <w:r w:rsidRPr="009A78B3">
        <w:rPr>
          <w:rStyle w:val="InternetLink"/>
        </w:rPr>
      </w:r>
      <w:r w:rsidR="009A78B3">
        <w:rPr>
          <w:rStyle w:val="InternetLink"/>
        </w:rPr>
        <w:instrText xml:space="preserve"> \* MERGEFORMAT </w:instrText>
      </w:r>
      <w:r w:rsidRPr="009A78B3">
        <w:rPr>
          <w:rStyle w:val="InternetLink"/>
        </w:rPr>
        <w:fldChar w:fldCharType="separate"/>
      </w:r>
      <w:r w:rsidR="00404DC4" w:rsidRPr="009A78B3">
        <w:rPr>
          <w:rStyle w:val="InternetLink"/>
        </w:rPr>
        <w:t>14</w:t>
      </w:r>
      <w:r w:rsidRPr="009A78B3">
        <w:rPr>
          <w:rStyle w:val="InternetLink"/>
        </w:rPr>
        <w:fldChar w:fldCharType="end"/>
      </w:r>
      <w:r>
        <w:t>)</w:t>
      </w:r>
    </w:p>
    <w:p w14:paraId="020E05F1" w14:textId="2D15F20B" w:rsidR="000E1214" w:rsidRDefault="00A87198" w:rsidP="00C31ED0">
      <w:pPr>
        <w:numPr>
          <w:ilvl w:val="0"/>
          <w:numId w:val="73"/>
        </w:numPr>
      </w:pPr>
      <w:r>
        <w:t xml:space="preserve">Choice Groups (see </w:t>
      </w:r>
      <w:r w:rsidRPr="009A78B3">
        <w:rPr>
          <w:rStyle w:val="InternetLink"/>
        </w:rPr>
        <w:fldChar w:fldCharType="begin"/>
      </w:r>
      <w:r w:rsidRPr="009A78B3">
        <w:rPr>
          <w:rStyle w:val="InternetLink"/>
        </w:rPr>
        <w:instrText xml:space="preserve"> REF _Ref255476271 \r \h </w:instrText>
      </w:r>
      <w:r w:rsidRPr="009A78B3">
        <w:rPr>
          <w:rStyle w:val="InternetLink"/>
        </w:rPr>
      </w:r>
      <w:r w:rsidR="009A78B3">
        <w:rPr>
          <w:rStyle w:val="InternetLink"/>
        </w:rPr>
        <w:instrText xml:space="preserve"> \* MERGEFORMAT </w:instrText>
      </w:r>
      <w:r w:rsidRPr="009A78B3">
        <w:rPr>
          <w:rStyle w:val="InternetLink"/>
        </w:rPr>
        <w:fldChar w:fldCharType="separate"/>
      </w:r>
      <w:r w:rsidR="00404DC4" w:rsidRPr="009A78B3">
        <w:rPr>
          <w:rStyle w:val="InternetLink"/>
        </w:rPr>
        <w:t>15</w:t>
      </w:r>
      <w:r w:rsidRPr="009A78B3">
        <w:rPr>
          <w:rStyle w:val="InternetLink"/>
        </w:rPr>
        <w:fldChar w:fldCharType="end"/>
      </w:r>
      <w:r>
        <w:t>)</w:t>
      </w:r>
    </w:p>
    <w:p w14:paraId="6F06992F" w14:textId="3DF34AF7" w:rsidR="000E1214" w:rsidRDefault="00A87198" w:rsidP="00C31ED0">
      <w:pPr>
        <w:numPr>
          <w:ilvl w:val="0"/>
          <w:numId w:val="73"/>
        </w:numPr>
      </w:pPr>
      <w:r>
        <w:t xml:space="preserve">Array elements and optional elements (see </w:t>
      </w:r>
      <w:r w:rsidRPr="009A78B3">
        <w:rPr>
          <w:rStyle w:val="InternetLink"/>
        </w:rPr>
        <w:fldChar w:fldCharType="begin"/>
      </w:r>
      <w:r w:rsidRPr="009A78B3">
        <w:rPr>
          <w:rStyle w:val="InternetLink"/>
        </w:rPr>
        <w:instrText xml:space="preserve"> REF _Ref255476292 \r \h </w:instrText>
      </w:r>
      <w:r w:rsidRPr="009A78B3">
        <w:rPr>
          <w:rStyle w:val="InternetLink"/>
        </w:rPr>
      </w:r>
      <w:r w:rsidR="009A78B3" w:rsidRPr="009A78B3">
        <w:rPr>
          <w:rStyle w:val="InternetLink"/>
        </w:rPr>
        <w:instrText xml:space="preserve"> \* MERGEFORMAT </w:instrText>
      </w:r>
      <w:r w:rsidRPr="009A78B3">
        <w:rPr>
          <w:rStyle w:val="InternetLink"/>
        </w:rPr>
        <w:fldChar w:fldCharType="separate"/>
      </w:r>
      <w:r w:rsidR="00404DC4" w:rsidRPr="009A78B3">
        <w:rPr>
          <w:rStyle w:val="InternetLink"/>
        </w:rPr>
        <w:t>16</w:t>
      </w:r>
      <w:r w:rsidRPr="009A78B3">
        <w:rPr>
          <w:rStyle w:val="InternetLink"/>
        </w:rPr>
        <w:fldChar w:fldCharType="end"/>
      </w:r>
      <w:r>
        <w:t>)</w:t>
      </w:r>
    </w:p>
    <w:p w14:paraId="6B2F877A" w14:textId="398FBDB2" w:rsidR="000E1214" w:rsidRDefault="00A87198" w:rsidP="00C31ED0">
      <w:pPr>
        <w:numPr>
          <w:ilvl w:val="0"/>
          <w:numId w:val="73"/>
        </w:numPr>
      </w:pPr>
      <w:r>
        <w:t xml:space="preserve">Calculated Values (see </w:t>
      </w:r>
      <w:r w:rsidRPr="009A78B3">
        <w:rPr>
          <w:rStyle w:val="InternetLink"/>
        </w:rPr>
        <w:fldChar w:fldCharType="begin"/>
      </w:r>
      <w:r w:rsidRPr="009A78B3">
        <w:rPr>
          <w:rStyle w:val="InternetLink"/>
        </w:rPr>
        <w:instrText xml:space="preserve"> REF _Ref255476304 \r \h </w:instrText>
      </w:r>
      <w:r w:rsidRPr="009A78B3">
        <w:rPr>
          <w:rStyle w:val="InternetLink"/>
        </w:rPr>
      </w:r>
      <w:r w:rsidR="008E5D0A">
        <w:rPr>
          <w:rStyle w:val="InternetLink"/>
        </w:rPr>
        <w:instrText xml:space="preserve"> \* MERGEFORMAT </w:instrText>
      </w:r>
      <w:r w:rsidRPr="009A78B3">
        <w:rPr>
          <w:rStyle w:val="InternetLink"/>
        </w:rPr>
        <w:fldChar w:fldCharType="separate"/>
      </w:r>
      <w:r w:rsidR="00404DC4" w:rsidRPr="009A78B3">
        <w:rPr>
          <w:rStyle w:val="InternetLink"/>
        </w:rPr>
        <w:t>17</w:t>
      </w:r>
      <w:r w:rsidRPr="009A78B3">
        <w:rPr>
          <w:rStyle w:val="InternetLink"/>
        </w:rPr>
        <w:fldChar w:fldCharType="end"/>
      </w:r>
      <w:r>
        <w:t>)</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 xml:space="preserve">The property description defines which schema component that the property may be specified on. In addition, most DFDL properties may be specified on a </w:t>
      </w:r>
      <w:proofErr w:type="spellStart"/>
      <w:r>
        <w:rPr>
          <w:iCs/>
        </w:rPr>
        <w:t>dfdl:format</w:t>
      </w:r>
      <w:proofErr w:type="spellEnd"/>
      <w:r>
        <w:rPr>
          <w:iCs/>
        </w:rPr>
        <w:t xml:space="preserve"> annotation.</w:t>
      </w:r>
    </w:p>
    <w:p w14:paraId="74332ADD" w14:textId="77777777" w:rsidR="000E1214" w:rsidRDefault="00A87198" w:rsidP="00B31DA3">
      <w:pPr>
        <w:pStyle w:val="Heading1"/>
      </w:pPr>
      <w:bookmarkStart w:id="4089" w:name="_Toc322911610"/>
      <w:bookmarkStart w:id="4090" w:name="_Toc322912149"/>
      <w:bookmarkStart w:id="4091" w:name="_Toc329092999"/>
      <w:bookmarkStart w:id="4092" w:name="_Toc332701512"/>
      <w:bookmarkStart w:id="4093" w:name="_Toc332701819"/>
      <w:bookmarkStart w:id="4094" w:name="_Toc332711613"/>
      <w:bookmarkStart w:id="4095" w:name="_Toc332711921"/>
      <w:bookmarkStart w:id="4096" w:name="_Toc332712223"/>
      <w:bookmarkStart w:id="4097" w:name="_Toc332724139"/>
      <w:bookmarkStart w:id="4098" w:name="_Toc332724439"/>
      <w:bookmarkStart w:id="4099" w:name="_Toc341102735"/>
      <w:bookmarkStart w:id="4100" w:name="_Toc347241468"/>
      <w:bookmarkStart w:id="4101" w:name="_Toc347744661"/>
      <w:bookmarkStart w:id="4102" w:name="_Toc348984444"/>
      <w:bookmarkStart w:id="4103" w:name="_Toc348984749"/>
      <w:bookmarkStart w:id="4104" w:name="_Toc349037912"/>
      <w:bookmarkStart w:id="4105" w:name="_Toc349038217"/>
      <w:bookmarkStart w:id="4106" w:name="_Toc349042710"/>
      <w:bookmarkStart w:id="4107" w:name="_Toc349642131"/>
      <w:bookmarkStart w:id="4108" w:name="_Toc351912708"/>
      <w:bookmarkStart w:id="4109" w:name="_Toc351914729"/>
      <w:bookmarkStart w:id="4110" w:name="_Toc351915195"/>
      <w:bookmarkStart w:id="4111" w:name="_Toc361231252"/>
      <w:bookmarkStart w:id="4112" w:name="_Toc361231778"/>
      <w:bookmarkStart w:id="4113" w:name="_Toc362445076"/>
      <w:bookmarkStart w:id="4114" w:name="_Toc363908998"/>
      <w:bookmarkStart w:id="4115" w:name="_Toc364463421"/>
      <w:bookmarkStart w:id="4116" w:name="_Toc366078019"/>
      <w:bookmarkStart w:id="4117" w:name="_Toc366078638"/>
      <w:bookmarkStart w:id="4118" w:name="_Toc366079623"/>
      <w:bookmarkStart w:id="4119" w:name="_Toc366080235"/>
      <w:bookmarkStart w:id="4120" w:name="_Toc366080844"/>
      <w:bookmarkStart w:id="4121" w:name="_Toc366505184"/>
      <w:bookmarkStart w:id="4122" w:name="_Toc366508553"/>
      <w:bookmarkStart w:id="4123" w:name="_Toc366513054"/>
      <w:bookmarkStart w:id="4124" w:name="_Toc366574243"/>
      <w:bookmarkStart w:id="4125" w:name="_Toc366578036"/>
      <w:bookmarkStart w:id="4126" w:name="_Toc366578630"/>
      <w:bookmarkStart w:id="4127" w:name="_Toc366579222"/>
      <w:bookmarkStart w:id="4128" w:name="_Toc366579813"/>
      <w:bookmarkStart w:id="4129" w:name="_Toc366580405"/>
      <w:bookmarkStart w:id="4130" w:name="_Toc366580996"/>
      <w:bookmarkStart w:id="4131" w:name="_Toc366581588"/>
      <w:bookmarkStart w:id="4132" w:name="_Toc322911611"/>
      <w:bookmarkStart w:id="4133" w:name="_Toc322912150"/>
      <w:bookmarkStart w:id="4134" w:name="_Toc329093000"/>
      <w:bookmarkStart w:id="4135" w:name="_Toc332701513"/>
      <w:bookmarkStart w:id="4136" w:name="_Toc332701820"/>
      <w:bookmarkStart w:id="4137" w:name="_Toc332711614"/>
      <w:bookmarkStart w:id="4138" w:name="_Toc332711922"/>
      <w:bookmarkStart w:id="4139" w:name="_Toc332712224"/>
      <w:bookmarkStart w:id="4140" w:name="_Toc332724140"/>
      <w:bookmarkStart w:id="4141" w:name="_Toc332724440"/>
      <w:bookmarkStart w:id="4142" w:name="_Toc341102736"/>
      <w:bookmarkStart w:id="4143" w:name="_Toc347241469"/>
      <w:bookmarkStart w:id="4144" w:name="_Toc347744662"/>
      <w:bookmarkStart w:id="4145" w:name="_Toc348984445"/>
      <w:bookmarkStart w:id="4146" w:name="_Toc348984750"/>
      <w:bookmarkStart w:id="4147" w:name="_Toc349037913"/>
      <w:bookmarkStart w:id="4148" w:name="_Toc349038218"/>
      <w:bookmarkStart w:id="4149" w:name="_Toc349042711"/>
      <w:bookmarkStart w:id="4150" w:name="_Toc349642132"/>
      <w:bookmarkStart w:id="4151" w:name="_Toc351912709"/>
      <w:bookmarkStart w:id="4152" w:name="_Toc351914730"/>
      <w:bookmarkStart w:id="4153" w:name="_Toc351915196"/>
      <w:bookmarkStart w:id="4154" w:name="_Toc361231253"/>
      <w:bookmarkStart w:id="4155" w:name="_Toc361231779"/>
      <w:bookmarkStart w:id="4156" w:name="_Toc362445077"/>
      <w:bookmarkStart w:id="4157" w:name="_Toc363908999"/>
      <w:bookmarkStart w:id="4158" w:name="_Toc364463422"/>
      <w:bookmarkStart w:id="4159" w:name="_Toc366078020"/>
      <w:bookmarkStart w:id="4160" w:name="_Toc366078639"/>
      <w:bookmarkStart w:id="4161" w:name="_Toc366079624"/>
      <w:bookmarkStart w:id="4162" w:name="_Toc366080236"/>
      <w:bookmarkStart w:id="4163" w:name="_Toc366080845"/>
      <w:bookmarkStart w:id="4164" w:name="_Toc366505185"/>
      <w:bookmarkStart w:id="4165" w:name="_Toc366508554"/>
      <w:bookmarkStart w:id="4166" w:name="_Toc366513055"/>
      <w:bookmarkStart w:id="4167" w:name="_Toc366574244"/>
      <w:bookmarkStart w:id="4168" w:name="_Toc366578037"/>
      <w:bookmarkStart w:id="4169" w:name="_Toc366578631"/>
      <w:bookmarkStart w:id="4170" w:name="_Toc366579223"/>
      <w:bookmarkStart w:id="4171" w:name="_Toc366579814"/>
      <w:bookmarkStart w:id="4172" w:name="_Toc366580406"/>
      <w:bookmarkStart w:id="4173" w:name="_Toc366580997"/>
      <w:bookmarkStart w:id="4174" w:name="_Toc366581589"/>
      <w:bookmarkStart w:id="4175" w:name="_Properties_Common_to"/>
      <w:bookmarkStart w:id="4176" w:name="_Toc130873625"/>
      <w:bookmarkStart w:id="4177" w:name="_Toc140549597"/>
      <w:bookmarkStart w:id="4178" w:name="_Toc177399079"/>
      <w:bookmarkStart w:id="4179" w:name="_Toc175057366"/>
      <w:bookmarkStart w:id="4180" w:name="_Toc199516305"/>
      <w:bookmarkStart w:id="4181" w:name="_Toc194983969"/>
      <w:bookmarkStart w:id="4182" w:name="_Toc243112817"/>
      <w:bookmarkStart w:id="4183" w:name="_Ref255476147"/>
      <w:bookmarkStart w:id="4184" w:name="_Ref322880110"/>
      <w:bookmarkStart w:id="4185" w:name="_Ref322880152"/>
      <w:bookmarkStart w:id="4186" w:name="_Toc349042712"/>
      <w:bookmarkStart w:id="4187" w:name="_Ref39164433"/>
      <w:bookmarkStart w:id="4188" w:name="_Ref52983456"/>
      <w:bookmarkStart w:id="4189" w:name="_Toc52984587"/>
      <w:bookmarkEnd w:id="2347"/>
      <w:bookmarkEnd w:id="2348"/>
      <w:bookmarkEnd w:id="2349"/>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r>
        <w:t xml:space="preserve">Properties </w:t>
      </w:r>
      <w:bookmarkEnd w:id="4176"/>
      <w:bookmarkEnd w:id="4177"/>
      <w:r>
        <w:t>Common to both Content and Framing</w:t>
      </w:r>
      <w:bookmarkEnd w:id="4178"/>
      <w:bookmarkEnd w:id="4179"/>
      <w:bookmarkEnd w:id="4180"/>
      <w:bookmarkEnd w:id="4181"/>
      <w:bookmarkEnd w:id="4182"/>
      <w:bookmarkEnd w:id="4183"/>
      <w:bookmarkEnd w:id="4184"/>
      <w:bookmarkEnd w:id="4185"/>
      <w:bookmarkEnd w:id="4186"/>
      <w:bookmarkEnd w:id="4187"/>
      <w:bookmarkEnd w:id="4188"/>
      <w:bookmarkEnd w:id="4189"/>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proofErr w:type="spellStart"/>
            <w:r>
              <w:rPr>
                <w:rFonts w:cs="Arial"/>
              </w:rPr>
              <w:t>Enum</w:t>
            </w:r>
            <w:proofErr w:type="spellEnd"/>
            <w:r>
              <w:rPr>
                <w:rFonts w:cs="Arial"/>
              </w:rPr>
              <w:t xml:space="preserve"> or DFDL Expression</w:t>
            </w:r>
          </w:p>
          <w:p w14:paraId="4FE95A6C" w14:textId="77777777" w:rsidR="000E1214" w:rsidRDefault="00A87198">
            <w:pPr>
              <w:rPr>
                <w:rFonts w:cs="Arial"/>
              </w:rPr>
            </w:pPr>
            <w:r>
              <w:rPr>
                <w:rFonts w:cs="Arial"/>
              </w:rPr>
              <w:t>Valid values 'bigEndian', '</w:t>
            </w:r>
            <w:proofErr w:type="spellStart"/>
            <w:r>
              <w:rPr>
                <w:rFonts w:cs="Arial"/>
              </w:rPr>
              <w:t>littleEndian</w:t>
            </w:r>
            <w:proofErr w:type="spellEnd"/>
            <w:r>
              <w:rPr>
                <w:rFonts w:cs="Arial"/>
              </w:rPr>
              <w:t xml:space="preserve">'.  </w:t>
            </w:r>
          </w:p>
          <w:p w14:paraId="463ED419" w14:textId="77777777" w:rsidR="000E1214" w:rsidRDefault="00A87198">
            <w:pPr>
              <w:rPr>
                <w:rFonts w:cs="Arial"/>
              </w:rPr>
            </w:pPr>
            <w:r>
              <w:rPr>
                <w:rFonts w:cs="Arial"/>
              </w:rPr>
              <w:t>This property can be computed by way of an expression which returns the string 'bigEndian' or '</w:t>
            </w:r>
            <w:proofErr w:type="spellStart"/>
            <w:r>
              <w:rPr>
                <w:rFonts w:cs="Arial"/>
              </w:rPr>
              <w:t>littleEndian</w:t>
            </w:r>
            <w:proofErr w:type="spellEnd"/>
            <w:r>
              <w:rPr>
                <w:rFonts w:cs="Arial"/>
              </w:rPr>
              <w:t xml:space="preserve">'.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1"/>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r w:rsidR="00B86F57">
              <w:t xml:space="preserve"> (date and time)</w:t>
            </w:r>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w:t>
            </w:r>
            <w:proofErr w:type="spellStart"/>
            <w:r>
              <w:rPr>
                <w:rFonts w:eastAsia="Helv"/>
              </w:rPr>
              <w:t>booleans</w:t>
            </w:r>
            <w:proofErr w:type="spellEnd"/>
            <w:r>
              <w:rPr>
                <w:rFonts w:eastAsia="Helv"/>
              </w:rPr>
              <w:t xml:space="preserve">,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38CEFA44" w:rsidR="00CE5EE9" w:rsidRDefault="00A87198">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r w:rsidR="00CE5EE9">
              <w:rPr>
                <w:rFonts w:eastAsia="Helv"/>
              </w:rPr>
              <w:t>, as each character set encoding involving multiple bytes of data per code unit specifies its byte order.</w:t>
            </w:r>
            <w:r>
              <w:rPr>
                <w:rFonts w:eastAsia="Helv"/>
              </w:rPr>
              <w:t xml:space="preserve"> </w:t>
            </w:r>
          </w:p>
          <w:p w14:paraId="19C75EC6" w14:textId="7763E0E3"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proofErr w:type="spellStart"/>
            <w:r>
              <w:rPr>
                <w:rFonts w:cs="Arial"/>
              </w:rPr>
              <w:t>Enum</w:t>
            </w:r>
            <w:proofErr w:type="spellEnd"/>
            <w:r>
              <w:rPr>
                <w:rFonts w:cs="Arial"/>
              </w:rPr>
              <w:t xml:space="preserve"> </w:t>
            </w:r>
          </w:p>
          <w:p w14:paraId="0264D6A7" w14:textId="77777777" w:rsidR="000E1214" w:rsidRDefault="00A87198">
            <w:pPr>
              <w:rPr>
                <w:rFonts w:cs="Arial"/>
              </w:rPr>
            </w:pPr>
            <w:r>
              <w:rPr>
                <w:rFonts w:cs="Arial"/>
              </w:rPr>
              <w:t>Valid values '</w:t>
            </w:r>
            <w:proofErr w:type="spellStart"/>
            <w:r>
              <w:rPr>
                <w:rFonts w:cs="Arial"/>
              </w:rPr>
              <w:t>mostSignificantBitFirst</w:t>
            </w:r>
            <w:proofErr w:type="spellEnd"/>
            <w:r>
              <w:rPr>
                <w:rFonts w:cs="Arial"/>
              </w:rPr>
              <w:t>', '</w:t>
            </w:r>
            <w:proofErr w:type="spellStart"/>
            <w:r>
              <w:rPr>
                <w:rFonts w:cs="Arial"/>
              </w:rPr>
              <w:t>leastSignificantBitFirst</w:t>
            </w:r>
            <w:proofErr w:type="spellEnd"/>
            <w:r>
              <w:rPr>
                <w:rFonts w:cs="Arial"/>
              </w:rPr>
              <w:t xml:space="preserve">'.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Value '</w:t>
            </w:r>
            <w:proofErr w:type="spellStart"/>
            <w:r>
              <w:t>mostSignificantBitFirst</w:t>
            </w:r>
            <w:proofErr w:type="spellEnd"/>
            <w:r>
              <w:t xml:space="preserve">' means: </w:t>
            </w:r>
          </w:p>
          <w:p w14:paraId="50253C3B" w14:textId="77777777" w:rsidR="000E1214" w:rsidRDefault="00A87198" w:rsidP="00C31ED0">
            <w:pPr>
              <w:numPr>
                <w:ilvl w:val="0"/>
                <w:numId w:val="74"/>
              </w:numPr>
            </w:pPr>
            <w:r>
              <w:t>The 2</w:t>
            </w:r>
            <w:r>
              <w:rPr>
                <w:vertAlign w:val="superscript"/>
              </w:rPr>
              <w:t>7</w:t>
            </w:r>
            <w:r>
              <w:t xml:space="preserve"> bit is first, i.e., has bit position 1. </w:t>
            </w:r>
          </w:p>
          <w:p w14:paraId="3F84928D" w14:textId="5C7DAEE9" w:rsidR="000E1214" w:rsidRDefault="00A87198" w:rsidP="00C31ED0">
            <w:pPr>
              <w:numPr>
                <w:ilvl w:val="0"/>
                <w:numId w:val="74"/>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rsidP="00C31ED0">
            <w:pPr>
              <w:numPr>
                <w:ilvl w:val="0"/>
                <w:numId w:val="74"/>
              </w:numPr>
            </w:pPr>
            <w:r>
              <w:t>The least significant bits of byte N are considered to be adjacent to the most significant bits of byte N+1.</w:t>
            </w:r>
          </w:p>
          <w:p w14:paraId="30AF0FC9" w14:textId="77777777" w:rsidR="000E1214" w:rsidRDefault="00A87198">
            <w:r>
              <w:t>Value '</w:t>
            </w:r>
            <w:proofErr w:type="spellStart"/>
            <w:r>
              <w:t>leastSignificantBitFirst</w:t>
            </w:r>
            <w:proofErr w:type="spellEnd"/>
            <w:r>
              <w:t>' means:</w:t>
            </w:r>
          </w:p>
          <w:p w14:paraId="46FD578E" w14:textId="77777777" w:rsidR="000E1214" w:rsidRDefault="00A87198" w:rsidP="00C31ED0">
            <w:pPr>
              <w:numPr>
                <w:ilvl w:val="0"/>
                <w:numId w:val="75"/>
              </w:numPr>
            </w:pPr>
            <w:r>
              <w:t>The 2</w:t>
            </w:r>
            <w:r>
              <w:rPr>
                <w:vertAlign w:val="superscript"/>
              </w:rPr>
              <w:t>0</w:t>
            </w:r>
            <w:r>
              <w:t xml:space="preserve"> bit is first, i.e., has bit position 1. </w:t>
            </w:r>
          </w:p>
          <w:p w14:paraId="0014ABA5" w14:textId="5CAC165B" w:rsidR="000E1214" w:rsidRDefault="00A87198" w:rsidP="00C31ED0">
            <w:pPr>
              <w:numPr>
                <w:ilvl w:val="0"/>
                <w:numId w:val="75"/>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rsidP="00C31ED0">
            <w:pPr>
              <w:numPr>
                <w:ilvl w:val="0"/>
                <w:numId w:val="75"/>
              </w:numPr>
            </w:pPr>
            <w:r>
              <w:t>The most significant bits of byte N are considered to be adjacent to the least significant bits of byte N+1.</w:t>
            </w:r>
          </w:p>
          <w:p w14:paraId="6DEF4FF2" w14:textId="4DB74AAB"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t>dfdl:bitOrder</w:t>
            </w:r>
            <w:proofErr w:type="spellEnd"/>
            <w:r>
              <w:t xml:space="preserve"> is relevant to determining the specific bits of any grammar region (see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04DC4" w:rsidRPr="00065302">
              <w:rPr>
                <w:rStyle w:val="Hyperlink"/>
              </w:rPr>
              <w:t>DFDL Data Syntax Grammar</w:t>
            </w:r>
            <w:r w:rsidR="00E62DDA" w:rsidRPr="00065302">
              <w:rPr>
                <w:rStyle w:val="Hyperlink"/>
              </w:rPr>
              <w:fldChar w:fldCharType="end"/>
            </w:r>
            <w:r>
              <w:t xml:space="preserve">) when the region's starting bit position or ending bit position are not on a byte boundary.  </w:t>
            </w:r>
          </w:p>
          <w:p w14:paraId="10DAF1F3" w14:textId="77777777" w:rsidR="000E1214" w:rsidRDefault="00A87198">
            <w:r>
              <w:lastRenderedPageBreak/>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proofErr w:type="spellStart"/>
            <w:r>
              <w:t>Enum</w:t>
            </w:r>
            <w:proofErr w:type="spellEnd"/>
            <w:r>
              <w:t xml:space="preserve"> or DFDL Expression</w:t>
            </w:r>
          </w:p>
          <w:p w14:paraId="63A549D7" w14:textId="77777777" w:rsidR="000E1214" w:rsidRDefault="00A87198">
            <w:r>
              <w:t>Values are one of:</w:t>
            </w:r>
          </w:p>
          <w:p w14:paraId="570EAF38" w14:textId="77777777" w:rsidR="000E1214" w:rsidRDefault="00A87198" w:rsidP="00C31ED0">
            <w:pPr>
              <w:pStyle w:val="ListParagraph"/>
              <w:numPr>
                <w:ilvl w:val="0"/>
                <w:numId w:val="76"/>
              </w:numPr>
            </w:pPr>
            <w:r>
              <w:t>IANA charset name</w:t>
            </w:r>
            <w:r>
              <w:rPr>
                <w:rStyle w:val="FootnoteReference"/>
              </w:rPr>
              <w:footnoteReference w:id="32"/>
            </w:r>
          </w:p>
          <w:p w14:paraId="6964E9AF" w14:textId="77777777" w:rsidR="000E1214" w:rsidRDefault="00A87198" w:rsidP="00C31ED0">
            <w:pPr>
              <w:pStyle w:val="ListParagraph"/>
              <w:numPr>
                <w:ilvl w:val="0"/>
                <w:numId w:val="76"/>
              </w:numPr>
            </w:pPr>
            <w:r>
              <w:t>CCSID</w:t>
            </w:r>
            <w:r>
              <w:rPr>
                <w:rStyle w:val="FootnoteReference"/>
                <w:szCs w:val="18"/>
              </w:rPr>
              <w:footnoteReference w:id="33"/>
            </w:r>
          </w:p>
          <w:p w14:paraId="5F65BF74" w14:textId="77777777" w:rsidR="000E1214" w:rsidRDefault="00A87198" w:rsidP="00C31ED0">
            <w:pPr>
              <w:pStyle w:val="ListParagraph"/>
              <w:numPr>
                <w:ilvl w:val="0"/>
                <w:numId w:val="76"/>
              </w:numPr>
            </w:pPr>
            <w:r>
              <w:t>DFDL standard encoding name</w:t>
            </w:r>
          </w:p>
          <w:p w14:paraId="5D6EC006" w14:textId="77777777" w:rsidR="000E1214" w:rsidRDefault="00A87198" w:rsidP="00C31ED0">
            <w:pPr>
              <w:pStyle w:val="ListParagraph"/>
              <w:numPr>
                <w:ilvl w:val="0"/>
                <w:numId w:val="76"/>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4"/>
            </w:r>
            <w:r>
              <w:t>.</w:t>
            </w:r>
          </w:p>
          <w:p w14:paraId="44EFA95E" w14:textId="0BB852AC" w:rsidR="00CE5EE9" w:rsidRDefault="00A87198">
            <w:r>
              <w:t xml:space="preserve">Conforming DFDL v1.0 processors </w:t>
            </w:r>
            <w:r w:rsidR="008E7C14">
              <w:t xml:space="preserve">MUST </w:t>
            </w:r>
            <w:r>
              <w:t xml:space="preserve">accept at least 'UTF-8', 'UTF-16', 'UTF-16BE', 'UTF-16LE', 'ASCII', and 'ISO-8859-1' as encoding names. </w:t>
            </w:r>
          </w:p>
          <w:p w14:paraId="10E19813" w14:textId="6C74A54B" w:rsidR="000E1214" w:rsidRDefault="00CE5EE9">
            <w:r>
              <w:t>The encoding name "UTF-16" is equivalent to "UTF-16BE" and for processors that implement UTF-32, the encoding name "UTF</w:t>
            </w:r>
            <w:r w:rsidR="00BF4499">
              <w:t>-</w:t>
            </w:r>
            <w:r>
              <w:t>32" is equivalent to "UTF</w:t>
            </w:r>
            <w:r w:rsidR="00BF4499">
              <w:t>-</w:t>
            </w:r>
            <w:r>
              <w:t>32BE".</w:t>
            </w:r>
          </w:p>
          <w:p w14:paraId="3993D816" w14:textId="77777777" w:rsidR="000E1214" w:rsidRDefault="00A87198">
            <w:r>
              <w:t xml:space="preserve">Unlike most other properties with </w:t>
            </w:r>
            <w:proofErr w:type="spellStart"/>
            <w:r>
              <w:t>Enum</w:t>
            </w:r>
            <w:proofErr w:type="spellEnd"/>
            <w:r>
              <w:t xml:space="preserve"> values, encoding names are case-insensitive, so for example 'utf-8', 'Utf-8', and 'UTF-8' are equivalent. </w:t>
            </w:r>
          </w:p>
          <w:p w14:paraId="568B2347" w14:textId="77777777" w:rsidR="000E1214" w:rsidRDefault="00A87198">
            <w:r>
              <w:t>The encoding name 'UTF-8' is interpreted strictly and does not include variants such as CESU-8.</w:t>
            </w:r>
          </w:p>
          <w:p w14:paraId="32D53ED3" w14:textId="33802803"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 xml:space="preserve">. When supported, a conforming DFDL implementation </w:t>
            </w:r>
            <w:r w:rsidR="008E7C14">
              <w:t xml:space="preserve">MUST </w:t>
            </w:r>
            <w:r>
              <w:t xml:space="preserve">implement them in a uniform manner so that they are portable across all DFDL implementations that implement them. </w:t>
            </w:r>
          </w:p>
          <w:p w14:paraId="39D7EAF0" w14:textId="563DB095" w:rsidR="000E1214" w:rsidRDefault="00A87198">
            <w:r>
              <w:t xml:space="preserve">Additional implementation-defined encoding names </w:t>
            </w:r>
            <w:r w:rsidR="0033562A">
              <w:t xml:space="preserve">MAY </w:t>
            </w:r>
            <w:r>
              <w:t xml:space="preserve">be provided only for character set encodings for which there is no IANA name standard nor CCSID standard </w:t>
            </w:r>
            <w:r>
              <w:rPr>
                <w:bCs/>
              </w:rPr>
              <w:t>nor DFDL standard encoding</w:t>
            </w:r>
            <w:r>
              <w:t xml:space="preserve">. These implementation-defined encodings </w:t>
            </w:r>
            <w:r w:rsidR="008E7C14">
              <w:t xml:space="preserve">MUST </w:t>
            </w:r>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proofErr w:type="spellStart"/>
            <w:r>
              <w:t>Enum</w:t>
            </w:r>
            <w:proofErr w:type="spellEnd"/>
          </w:p>
          <w:p w14:paraId="3098E113" w14:textId="77777777" w:rsidR="000E1214" w:rsidRDefault="00A87198">
            <w:r>
              <w:t>Valid values are 'fixed', 'variable'.</w:t>
            </w:r>
          </w:p>
          <w:p w14:paraId="73FF713D" w14:textId="77777777" w:rsidR="000E1214" w:rsidRDefault="00A87198">
            <w:r>
              <w:lastRenderedPageBreak/>
              <w:t>Applies only when encoding is 'UTF-16', 'UTF-16BE', UTF16-LE' or their CCSID equivalents.</w:t>
            </w:r>
          </w:p>
          <w:p w14:paraId="29A81B1C" w14:textId="43930769" w:rsidR="000E1214" w:rsidRDefault="00A87198">
            <w:r>
              <w:t xml:space="preserve">Specifies whether the encoding 'UTF-16' </w:t>
            </w:r>
            <w:r w:rsidR="003B63AE">
              <w:t>is</w:t>
            </w:r>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w:t>
            </w:r>
            <w:proofErr w:type="spellStart"/>
            <w:r>
              <w:t>dfdl:encodingErrorPolicy</w:t>
            </w:r>
            <w:proofErr w:type="spellEnd"/>
            <w:r>
              <w:t xml:space="preserve"> described below. </w:t>
            </w:r>
          </w:p>
          <w:p w14:paraId="6D0CDE1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proofErr w:type="spellStart"/>
            <w:r>
              <w:t>Enum</w:t>
            </w:r>
            <w:proofErr w:type="spellEnd"/>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 xml:space="preserve">This affects the behavior of matching for these properties: </w:t>
            </w:r>
            <w:proofErr w:type="spellStart"/>
            <w:r>
              <w:t>dfdl:initiator</w:t>
            </w:r>
            <w:proofErr w:type="spellEnd"/>
            <w:r>
              <w:t xml:space="preserve">, </w:t>
            </w:r>
            <w:proofErr w:type="spellStart"/>
            <w:r>
              <w:t>dfdl:terminator</w:t>
            </w:r>
            <w:proofErr w:type="spellEnd"/>
            <w:r>
              <w:t xml:space="preserve">, </w:t>
            </w:r>
            <w:proofErr w:type="spellStart"/>
            <w:r>
              <w:t>dfdl:separator</w:t>
            </w:r>
            <w:proofErr w:type="spellEnd"/>
            <w:r>
              <w:t xml:space="preserve">, </w:t>
            </w:r>
            <w:proofErr w:type="spellStart"/>
            <w:r>
              <w:t>dfdl:nilValue</w:t>
            </w:r>
            <w:proofErr w:type="spellEnd"/>
            <w:r>
              <w:t xml:space="preserve">, </w:t>
            </w:r>
            <w:proofErr w:type="spellStart"/>
            <w:r>
              <w:t>dfdl:textStandardExponentRep</w:t>
            </w:r>
            <w:proofErr w:type="spellEnd"/>
            <w:r>
              <w:t xml:space="preserve">, </w:t>
            </w:r>
            <w:proofErr w:type="spellStart"/>
            <w:r>
              <w:t>dfdl:textStandardInfinityRep</w:t>
            </w:r>
            <w:proofErr w:type="spellEnd"/>
            <w:r>
              <w:t xml:space="preserve">, </w:t>
            </w:r>
            <w:proofErr w:type="spellStart"/>
            <w:r>
              <w:t>dfdl:textStandardNaNRep</w:t>
            </w:r>
            <w:proofErr w:type="spellEnd"/>
            <w:r>
              <w:t xml:space="preserve">, </w:t>
            </w:r>
            <w:proofErr w:type="spellStart"/>
            <w:r>
              <w:t>dfdl:textStandardZeroRep</w:t>
            </w:r>
            <w:proofErr w:type="spellEnd"/>
            <w:r>
              <w:t xml:space="preserve">, </w:t>
            </w:r>
            <w:proofErr w:type="spellStart"/>
            <w:r>
              <w:t>dfdl:textBooleanTrueRep</w:t>
            </w:r>
            <w:proofErr w:type="spellEnd"/>
            <w:r>
              <w:t xml:space="preserve">, and </w:t>
            </w:r>
            <w:proofErr w:type="spellStart"/>
            <w:r>
              <w:t>dfdl:textBooleanFalseRep</w:t>
            </w:r>
            <w:proofErr w:type="spellEnd"/>
            <w:r>
              <w:t>.</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w:t>
            </w:r>
            <w:proofErr w:type="spellStart"/>
            <w:r>
              <w:rPr>
                <w:rFonts w:cs="Arial"/>
                <w:lang w:eastAsia="en-GB"/>
              </w:rPr>
              <w:t>enum</w:t>
            </w:r>
            <w:proofErr w:type="spellEnd"/>
            <w:r>
              <w:rPr>
                <w:rFonts w:cs="Arial"/>
                <w:lang w:eastAsia="en-GB"/>
              </w:rPr>
              <w:t xml:space="preserve"> facet, matching an element value to an XSD pattern facet, or comparing an element value with the XSD fixed property. It is therefore not used by validation (when validation is enabled), nor by the </w:t>
            </w:r>
            <w:proofErr w:type="spellStart"/>
            <w:r>
              <w:rPr>
                <w:rFonts w:cs="Arial"/>
                <w:lang w:eastAsia="en-GB"/>
              </w:rPr>
              <w:t>dfdl:checkConstraints</w:t>
            </w:r>
            <w:proofErr w:type="spellEnd"/>
            <w:r>
              <w:rPr>
                <w:rFonts w:cs="Arial"/>
                <w:lang w:eastAsia="en-GB"/>
              </w:rPr>
              <w:t xml:space="preserve"> function. </w:t>
            </w:r>
          </w:p>
          <w:p w14:paraId="2BECE744" w14:textId="77777777" w:rsidR="000E1214" w:rsidRDefault="00A87198">
            <w:r>
              <w:t xml:space="preserve"> On unparsing always use the delimiters or value as specified.</w:t>
            </w:r>
          </w:p>
          <w:p w14:paraId="3A70D480"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proofErr w:type="spellStart"/>
            <w:r>
              <w:t>Enum</w:t>
            </w:r>
            <w:proofErr w:type="spellEnd"/>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 xml:space="preserve">This property applies whenever </w:t>
            </w:r>
            <w:proofErr w:type="spellStart"/>
            <w:r>
              <w:rPr>
                <w:lang w:eastAsia="en-GB"/>
              </w:rPr>
              <w:t>dfdl:encoding</w:t>
            </w:r>
            <w:proofErr w:type="spellEnd"/>
            <w:r>
              <w:rPr>
                <w:lang w:eastAsia="en-GB"/>
              </w:rPr>
              <w:t xml:space="preserve">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18685D3C"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del w:id="4190" w:author="Mike Beckerle" w:date="2020-10-08T20:32:00Z">
              <w:r w:rsidDel="00B31DA3">
                <w:rPr>
                  <w:lang w:eastAsia="en-GB"/>
                </w:rPr>
                <w:delText>processing</w:delText>
              </w:r>
              <w:r w:rsidDel="00B31DA3">
                <w:rPr>
                  <w:rFonts w:eastAsia="Arial"/>
                  <w:lang w:eastAsia="en-GB"/>
                </w:rPr>
                <w:delText xml:space="preserve"> </w:delText>
              </w:r>
              <w:r w:rsidDel="00B31DA3">
                <w:rPr>
                  <w:lang w:eastAsia="en-GB"/>
                </w:rPr>
                <w:delText>error</w:delText>
              </w:r>
            </w:del>
            <w:ins w:id="4191" w:author="Mike Beckerle" w:date="2020-10-08T20:32:00Z">
              <w:r w:rsidR="00B31DA3">
                <w:rPr>
                  <w:lang w:eastAsia="en-GB"/>
                </w:rPr>
                <w:t>Processing Error</w:t>
              </w:r>
            </w:ins>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lastRenderedPageBreak/>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4F32F06F"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w:t>
            </w:r>
            <w:del w:id="4192" w:author="Mike Beckerle" w:date="2020-10-08T20:32:00Z">
              <w:r w:rsidDel="00B31DA3">
                <w:rPr>
                  <w:rFonts w:eastAsia="Arial"/>
                  <w:lang w:eastAsia="en-GB"/>
                </w:rPr>
                <w:delText>processing error</w:delText>
              </w:r>
            </w:del>
            <w:ins w:id="4193" w:author="Mike Beckerle" w:date="2020-10-08T20:32:00Z">
              <w:r w:rsidR="00B31DA3">
                <w:rPr>
                  <w:rFonts w:eastAsia="Arial"/>
                  <w:lang w:eastAsia="en-GB"/>
                </w:rPr>
                <w:t>Processing Error</w:t>
              </w:r>
            </w:ins>
            <w:r>
              <w:rPr>
                <w:rFonts w:eastAsia="Arial"/>
                <w:lang w:eastAsia="en-GB"/>
              </w:rPr>
              <w:t xml:space="preserve"> if no such character is defined, and it is a </w:t>
            </w:r>
            <w:del w:id="4194" w:author="Mike Beckerle" w:date="2020-10-08T20:32:00Z">
              <w:r w:rsidDel="00B31DA3">
                <w:rPr>
                  <w:rFonts w:eastAsia="Arial"/>
                  <w:lang w:eastAsia="en-GB"/>
                </w:rPr>
                <w:delText>processing error</w:delText>
              </w:r>
            </w:del>
            <w:ins w:id="4195" w:author="Mike Beckerle" w:date="2020-10-08T20:32:00Z">
              <w:r w:rsidR="00B31DA3">
                <w:rPr>
                  <w:rFonts w:eastAsia="Arial"/>
                  <w:lang w:eastAsia="en-GB"/>
                </w:rPr>
                <w:t>Processing Error</w:t>
              </w:r>
            </w:ins>
            <w:r>
              <w:rPr>
                <w:rFonts w:eastAsia="Arial"/>
                <w:lang w:eastAsia="en-GB"/>
              </w:rPr>
              <w:t xml:space="preserve"> if there is any error when attempting to output the replacement (such as not enough room for the representation of the entire encoding of the replacement character). </w:t>
            </w:r>
          </w:p>
          <w:p w14:paraId="7432DCBD" w14:textId="2ADA0E9E"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del w:id="4196" w:author="Mike Beckerle" w:date="2020-10-08T20:32:00Z">
              <w:r w:rsidDel="00B31DA3">
                <w:rPr>
                  <w:lang w:eastAsia="en-GB"/>
                </w:rPr>
                <w:delText>processing</w:delText>
              </w:r>
              <w:r w:rsidDel="00B31DA3">
                <w:rPr>
                  <w:rFonts w:eastAsia="Arial"/>
                  <w:lang w:eastAsia="en-GB"/>
                </w:rPr>
                <w:delText xml:space="preserve"> </w:delText>
              </w:r>
              <w:r w:rsidDel="00B31DA3">
                <w:rPr>
                  <w:lang w:eastAsia="en-GB"/>
                </w:rPr>
                <w:delText>error</w:delText>
              </w:r>
            </w:del>
            <w:ins w:id="4197" w:author="Mike Beckerle" w:date="2020-10-08T20:32:00Z">
              <w:r w:rsidR="00B31DA3">
                <w:rPr>
                  <w:lang w:eastAsia="en-GB"/>
                </w:rPr>
                <w:t>Processing Error</w:t>
              </w:r>
            </w:ins>
            <w:r>
              <w:rPr>
                <w:rFonts w:eastAsia="Arial"/>
                <w:lang w:eastAsia="en-GB"/>
              </w:rPr>
              <w:t xml:space="preserve"> </w:t>
            </w:r>
            <w:r>
              <w:rPr>
                <w:lang w:eastAsia="en-GB"/>
              </w:rPr>
              <w:t>occurs.</w:t>
            </w:r>
          </w:p>
          <w:p w14:paraId="5E4B4322" w14:textId="12B7B5F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404DC4" w:rsidRPr="00065302">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404DC4" w:rsidRPr="00065302">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5EE6F979" w14:textId="61491510" w:rsidR="000E1214" w:rsidRDefault="00A87198">
      <w:pPr>
        <w:pStyle w:val="Caption"/>
      </w:pPr>
      <w:r>
        <w:lastRenderedPageBreak/>
        <w:t xml:space="preserve">Table </w:t>
      </w:r>
      <w:r w:rsidR="00F31291">
        <w:fldChar w:fldCharType="begin"/>
      </w:r>
      <w:r w:rsidR="00F31291">
        <w:instrText xml:space="preserve"> SEQ Table \* ARABIC </w:instrText>
      </w:r>
      <w:r w:rsidR="00F31291">
        <w:fldChar w:fldCharType="separate"/>
      </w:r>
      <w:r w:rsidR="00404DC4">
        <w:rPr>
          <w:noProof/>
        </w:rPr>
        <w:t>13</w:t>
      </w:r>
      <w:r w:rsidR="00F31291">
        <w:rPr>
          <w:noProof/>
        </w:rPr>
        <w:fldChar w:fldCharType="end"/>
      </w:r>
      <w:r>
        <w:t xml:space="preserve"> Properties Common to both Content and Framing</w:t>
      </w:r>
    </w:p>
    <w:p w14:paraId="5DFD8028" w14:textId="77777777" w:rsidR="000E1214" w:rsidRDefault="00A87198" w:rsidP="00B31DA3">
      <w:pPr>
        <w:pStyle w:val="Heading2"/>
      </w:pPr>
      <w:bookmarkStart w:id="4198" w:name="_Ref320436132"/>
      <w:bookmarkStart w:id="4199" w:name="_Toc349042713"/>
      <w:bookmarkStart w:id="4200" w:name="_Toc52984588"/>
      <w:r>
        <w:t>Unicode Byte Order Mark (BOM)</w:t>
      </w:r>
      <w:bookmarkEnd w:id="4198"/>
      <w:bookmarkEnd w:id="4199"/>
      <w:bookmarkEnd w:id="4200"/>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B31DA3">
      <w:pPr>
        <w:pStyle w:val="Heading2"/>
      </w:pPr>
      <w:bookmarkStart w:id="4201" w:name="_Toc25589778"/>
      <w:bookmarkStart w:id="4202" w:name="_Toc27061045"/>
      <w:bookmarkStart w:id="4203" w:name="_Toc25589779"/>
      <w:bookmarkStart w:id="4204" w:name="_Toc27061046"/>
      <w:bookmarkStart w:id="4205" w:name="_Toc25589780"/>
      <w:bookmarkStart w:id="4206" w:name="_Toc27061047"/>
      <w:bookmarkStart w:id="4207" w:name="_Toc25589781"/>
      <w:bookmarkStart w:id="4208" w:name="_Toc27061048"/>
      <w:bookmarkStart w:id="4209" w:name="_Toc25589782"/>
      <w:bookmarkStart w:id="4210" w:name="_Toc27061049"/>
      <w:bookmarkStart w:id="4211" w:name="_Toc25589783"/>
      <w:bookmarkStart w:id="4212" w:name="_Toc27061050"/>
      <w:bookmarkStart w:id="4213" w:name="_Toc25589784"/>
      <w:bookmarkStart w:id="4214" w:name="_Toc27061051"/>
      <w:bookmarkStart w:id="4215" w:name="_Toc25589785"/>
      <w:bookmarkStart w:id="4216" w:name="_Toc27061052"/>
      <w:bookmarkStart w:id="4217" w:name="_Toc25589786"/>
      <w:bookmarkStart w:id="4218" w:name="_Toc27061053"/>
      <w:bookmarkStart w:id="4219" w:name="_Toc25589787"/>
      <w:bookmarkStart w:id="4220" w:name="_Toc27061054"/>
      <w:bookmarkStart w:id="4221" w:name="_Toc25589788"/>
      <w:bookmarkStart w:id="4222" w:name="_Toc27061055"/>
      <w:bookmarkStart w:id="4223" w:name="_Toc25589789"/>
      <w:bookmarkStart w:id="4224" w:name="_Toc27061056"/>
      <w:bookmarkStart w:id="4225" w:name="_Toc25589790"/>
      <w:bookmarkStart w:id="4226" w:name="_Toc27061057"/>
      <w:bookmarkStart w:id="4227" w:name="_Toc25589791"/>
      <w:bookmarkStart w:id="4228" w:name="_Toc27061058"/>
      <w:bookmarkStart w:id="4229" w:name="__RefHeading__1130_1503507204"/>
      <w:bookmarkStart w:id="4230" w:name="_Toc25589792"/>
      <w:bookmarkStart w:id="4231" w:name="_Toc27061059"/>
      <w:bookmarkStart w:id="4232" w:name="_Toc349042714"/>
      <w:bookmarkStart w:id="4233" w:name="_Ref320443014"/>
      <w:bookmarkStart w:id="4234" w:name="_Toc52984589"/>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r>
        <w:t>Character Encoding and Decoding Errors</w:t>
      </w:r>
      <w:bookmarkEnd w:id="4232"/>
      <w:bookmarkEnd w:id="4233"/>
      <w:bookmarkEnd w:id="4234"/>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rsidP="00C31ED0">
      <w:pPr>
        <w:numPr>
          <w:ilvl w:val="0"/>
          <w:numId w:val="77"/>
        </w:numPr>
        <w:rPr>
          <w:rFonts w:cs="Arial"/>
        </w:rPr>
      </w:pPr>
      <w:r>
        <w:rPr>
          <w:rFonts w:cs="Arial"/>
        </w:rPr>
        <w:t>The data is broken - invalid bit/byte sequences are found which do not match the definition of a character for the encoding.</w:t>
      </w:r>
    </w:p>
    <w:p w14:paraId="705EC5AF" w14:textId="77777777" w:rsidR="000E1214" w:rsidRDefault="00A87198" w:rsidP="00C31ED0">
      <w:pPr>
        <w:numPr>
          <w:ilvl w:val="0"/>
          <w:numId w:val="77"/>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rsidP="00C31ED0">
      <w:pPr>
        <w:numPr>
          <w:ilvl w:val="0"/>
          <w:numId w:val="78"/>
        </w:numPr>
        <w:rPr>
          <w:rFonts w:cs="Arial"/>
        </w:rPr>
      </w:pPr>
      <w:r>
        <w:rPr>
          <w:rFonts w:cs="Arial"/>
        </w:rPr>
        <w:t xml:space="preserve">No mapping provided by the encoding specification. </w:t>
      </w:r>
    </w:p>
    <w:p w14:paraId="4EF09917" w14:textId="77777777" w:rsidR="000E1214" w:rsidRDefault="00A87198" w:rsidP="00C31ED0">
      <w:pPr>
        <w:numPr>
          <w:ilvl w:val="0"/>
          <w:numId w:val="78"/>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BC2419">
      <w:pPr>
        <w:pStyle w:val="Heading3"/>
        <w:rPr>
          <w:rFonts w:eastAsia="Times New Roman"/>
        </w:rPr>
      </w:pPr>
      <w:bookmarkStart w:id="4235" w:name="_Toc349042715"/>
      <w:bookmarkStart w:id="4236" w:name="_Toc52984590"/>
      <w:r>
        <w:rPr>
          <w:rFonts w:eastAsia="Times New Roman"/>
        </w:rPr>
        <w:t xml:space="preserve">Property </w:t>
      </w:r>
      <w:proofErr w:type="spellStart"/>
      <w:r>
        <w:rPr>
          <w:rFonts w:eastAsia="Times New Roman"/>
        </w:rPr>
        <w:t>dfdl:encodingErrorPolicy</w:t>
      </w:r>
      <w:bookmarkEnd w:id="4235"/>
      <w:bookmarkEnd w:id="4236"/>
      <w:proofErr w:type="spellEnd"/>
    </w:p>
    <w:p w14:paraId="1F884BDC" w14:textId="77777777" w:rsidR="000E1214" w:rsidRDefault="00A87198">
      <w:pPr>
        <w:rPr>
          <w:rFonts w:cs="Arial"/>
        </w:rPr>
      </w:pPr>
      <w:r>
        <w:rPr>
          <w:rFonts w:cs="Arial"/>
        </w:rPr>
        <w:t xml:space="preserve">The property </w:t>
      </w:r>
      <w:proofErr w:type="spellStart"/>
      <w:r>
        <w:rPr>
          <w:rFonts w:cs="Arial"/>
        </w:rPr>
        <w:t>dfdl:encodingErrorPolicy</w:t>
      </w:r>
      <w:proofErr w:type="spellEnd"/>
      <w:r>
        <w:rPr>
          <w:rFonts w:cs="Arial"/>
        </w:rPr>
        <w:t xml:space="preserve"> has two possible values: 'error' and 'replace'.</w:t>
      </w:r>
    </w:p>
    <w:p w14:paraId="4AD2F304"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'error'</w:t>
      </w:r>
    </w:p>
    <w:p w14:paraId="19C1ADDB" w14:textId="1DC403CA" w:rsidR="000E1214" w:rsidRDefault="00A87198">
      <w:pPr>
        <w:rPr>
          <w:rFonts w:cs="Arial"/>
        </w:rPr>
      </w:pPr>
      <w:r>
        <w:rPr>
          <w:rFonts w:cs="Arial"/>
        </w:rPr>
        <w:t xml:space="preserve">If 'error', then any error when decoding characters while parsing causes a </w:t>
      </w:r>
      <w:del w:id="4237" w:author="Mike Beckerle" w:date="2020-10-08T20:32:00Z">
        <w:r w:rsidDel="00B31DA3">
          <w:rPr>
            <w:rFonts w:cs="Arial"/>
          </w:rPr>
          <w:delText>processing error</w:delText>
        </w:r>
      </w:del>
      <w:ins w:id="4238" w:author="Mike Beckerle" w:date="2020-10-08T20:32:00Z">
        <w:r w:rsidR="00B31DA3">
          <w:rPr>
            <w:rFonts w:cs="Arial"/>
          </w:rPr>
          <w:t>Processing Error</w:t>
        </w:r>
      </w:ins>
      <w:r>
        <w:rPr>
          <w:rFonts w:cs="Arial"/>
        </w:rPr>
        <w:t xml:space="preserve">. For unparsing, any error when encoding characters causes a </w:t>
      </w:r>
      <w:del w:id="4239" w:author="Mike Beckerle" w:date="2020-10-08T20:32:00Z">
        <w:r w:rsidDel="00B31DA3">
          <w:rPr>
            <w:rFonts w:cs="Arial"/>
          </w:rPr>
          <w:delText>processing error</w:delText>
        </w:r>
      </w:del>
      <w:ins w:id="4240" w:author="Mike Beckerle" w:date="2020-10-08T20:32:00Z">
        <w:r w:rsidR="00B31DA3">
          <w:rPr>
            <w:rFonts w:cs="Arial"/>
          </w:rPr>
          <w:t>Processing Error</w:t>
        </w:r>
      </w:ins>
      <w:r>
        <w:rPr>
          <w:rFonts w:cs="Arial"/>
        </w:rPr>
        <w:t xml:space="preserve">.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and the data making up the fragment character is skipped over. Symmetrically, when unparsing the 'not enough room' encoding error is ignored and the left-over bytes are filled with the </w:t>
      </w:r>
      <w:proofErr w:type="spellStart"/>
      <w:r>
        <w:rPr>
          <w:rFonts w:cs="Arial"/>
        </w:rPr>
        <w:t>dfdl:fillByte</w:t>
      </w:r>
      <w:proofErr w:type="spellEnd"/>
      <w:r>
        <w:rPr>
          <w:rFonts w:cs="Arial"/>
        </w:rPr>
        <w:t>.</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w:t>
      </w:r>
      <w:r>
        <w:lastRenderedPageBreak/>
        <w:t xml:space="preserve">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rsidP="00C31ED0">
      <w:pPr>
        <w:pStyle w:val="ListParagraph"/>
        <w:numPr>
          <w:ilvl w:val="0"/>
          <w:numId w:val="79"/>
        </w:numPr>
      </w:pPr>
      <w:r>
        <w:t>the decoding results in a character being placed into the DFDL Infoset</w:t>
      </w:r>
    </w:p>
    <w:p w14:paraId="549D8FEE" w14:textId="77777777" w:rsidR="000E1214" w:rsidRDefault="00A87198" w:rsidP="00C31ED0">
      <w:pPr>
        <w:pStyle w:val="ListParagraph"/>
        <w:numPr>
          <w:ilvl w:val="0"/>
          <w:numId w:val="79"/>
        </w:numPr>
      </w:pPr>
      <w:r>
        <w:t>the decoding is necessary to identify a delimiter</w:t>
      </w:r>
    </w:p>
    <w:p w14:paraId="3BA77953" w14:textId="77777777" w:rsidR="000E1214" w:rsidRDefault="00A87198" w:rsidP="00C31ED0">
      <w:pPr>
        <w:pStyle w:val="ListParagraph"/>
        <w:numPr>
          <w:ilvl w:val="0"/>
          <w:numId w:val="79"/>
        </w:numPr>
      </w:pPr>
      <w:r>
        <w:t xml:space="preserve">the decoding is necessary to determine a match or non-match of a regular expression in a </w:t>
      </w:r>
      <w:proofErr w:type="spellStart"/>
      <w:r>
        <w:t>dfdl:assert</w:t>
      </w:r>
      <w:proofErr w:type="spellEnd"/>
      <w:r>
        <w:t xml:space="preserve"> or </w:t>
      </w:r>
      <w:proofErr w:type="spellStart"/>
      <w:r>
        <w:t>dfdl:discriminator</w:t>
      </w:r>
      <w:proofErr w:type="spellEnd"/>
      <w:r>
        <w:t xml:space="preserve"> with </w:t>
      </w:r>
      <w:proofErr w:type="spellStart"/>
      <w:r>
        <w:t>testKind</w:t>
      </w:r>
      <w:proofErr w:type="spellEnd"/>
      <w:r>
        <w:t xml:space="preserve">=’pattern’. </w:t>
      </w:r>
    </w:p>
    <w:p w14:paraId="22E63328" w14:textId="77777777" w:rsidR="000E1214" w:rsidRDefault="00A87198">
      <w:r>
        <w:t xml:space="preserve">When unparsing, character encoding errors MUST be detected when </w:t>
      </w:r>
    </w:p>
    <w:p w14:paraId="74453C60" w14:textId="6E50494E" w:rsidR="000E1214" w:rsidRDefault="00A87198" w:rsidP="00C31ED0">
      <w:pPr>
        <w:pStyle w:val="ListParagraph"/>
        <w:numPr>
          <w:ilvl w:val="0"/>
          <w:numId w:val="79"/>
        </w:numPr>
      </w:pPr>
      <w:r>
        <w:t xml:space="preserve">an unmapped character appears in the </w:t>
      </w:r>
      <w:r w:rsidR="00933F0E">
        <w:t>Infoset</w:t>
      </w:r>
      <w:r>
        <w:t xml:space="preserve"> value of an element.</w:t>
      </w:r>
    </w:p>
    <w:p w14:paraId="1F2A2D95" w14:textId="7A9011C5" w:rsidR="000E1214" w:rsidRDefault="00A87198">
      <w:r>
        <w:t xml:space="preserve">In all other cases, character set decoding and encoding errors MAY </w:t>
      </w:r>
      <w:r w:rsidR="0071580C">
        <w:t xml:space="preserve">not </w:t>
      </w:r>
      <w:r>
        <w:t>be detected.</w:t>
      </w:r>
    </w:p>
    <w:p w14:paraId="3023669A"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data' decoding error is ignored, no replacement character is created. The data making up the fragment character is skipped over. (It will be filled with the </w:t>
      </w:r>
      <w:proofErr w:type="spellStart"/>
      <w:r>
        <w:rPr>
          <w:rFonts w:cs="Arial"/>
        </w:rPr>
        <w:t>dfdl:fillByte</w:t>
      </w:r>
      <w:proofErr w:type="spellEnd"/>
      <w:r>
        <w:rPr>
          <w:rFonts w:cs="Arial"/>
        </w:rPr>
        <w:t xml:space="preserve"> when unparsing.)</w:t>
      </w:r>
    </w:p>
    <w:p w14:paraId="2437D7C3" w14:textId="77777777" w:rsidR="000E1214" w:rsidRDefault="00A87198">
      <w:pPr>
        <w:rPr>
          <w:rFonts w:cs="Arial"/>
        </w:rPr>
      </w:pPr>
      <w:r>
        <w:rPr>
          <w:rFonts w:cs="Arial"/>
        </w:rPr>
        <w:t xml:space="preserve">Note that the "." wildcard in regular expressions will match the Unicode Replacement Character, so ".*" and ".+" regular expressions can potentially cause very large matches (up to the entire data stream) to occur when data contains errors and </w:t>
      </w:r>
      <w:proofErr w:type="spellStart"/>
      <w:r>
        <w:rPr>
          <w:rFonts w:cs="Arial"/>
        </w:rPr>
        <w:t>dfdl:encodingErrorPolicy</w:t>
      </w:r>
      <w:proofErr w:type="spellEnd"/>
      <w:r>
        <w:rPr>
          <w:rFonts w:cs="Arial"/>
        </w:rPr>
        <w:t xml:space="preserve">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w:t>
      </w:r>
      <w:proofErr w:type="spellStart"/>
      <w:r>
        <w:rPr>
          <w:rFonts w:cs="Arial"/>
        </w:rPr>
        <w:t>dfdl:encodingErrorPolicy</w:t>
      </w:r>
      <w:proofErr w:type="spellEnd"/>
      <w:r>
        <w:rPr>
          <w:rFonts w:cs="Arial"/>
        </w:rPr>
        <w:t xml:space="preserve">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 xml:space="preserve">If </w:t>
      </w:r>
      <w:proofErr w:type="spellStart"/>
      <w:r>
        <w:rPr>
          <w:rFonts w:cs="Arial"/>
        </w:rPr>
        <w:t>dfdl:lengthUnits</w:t>
      </w:r>
      <w:proofErr w:type="spellEnd"/>
      <w:r>
        <w:rPr>
          <w:rFonts w:cs="Arial"/>
        </w:rPr>
        <w:t xml:space="preserve"> is 'characters', then a Unicode Replacement Character counts as contributing a single character to the length.</w:t>
      </w:r>
    </w:p>
    <w:p w14:paraId="4D0CF8F8" w14:textId="0F868702"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r w:rsidR="0033562A">
        <w:rPr>
          <w:rFonts w:cs="Arial"/>
        </w:rPr>
        <w:t xml:space="preserve">MAY </w:t>
      </w:r>
      <w:r>
        <w:rPr>
          <w:rFonts w:cs="Arial"/>
        </w:rPr>
        <w:t xml:space="preserve">view, for example, three consecutive erroneous bytes as three separate decode errors, others </w:t>
      </w:r>
      <w:r w:rsidR="0033562A">
        <w:rPr>
          <w:rFonts w:cs="Arial"/>
        </w:rPr>
        <w:t xml:space="preserve">MAY </w:t>
      </w:r>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proofErr w:type="spellStart"/>
      <w:r>
        <w:rPr>
          <w:rFonts w:eastAsia="Times New Roman" w:cs="Arial"/>
        </w:rPr>
        <w:t>dfdl:encodingErrorPolicy</w:t>
      </w:r>
      <w:proofErr w:type="spellEnd"/>
      <w:r>
        <w:rPr>
          <w:rFonts w:eastAsia="Times New Roman" w:cs="Arial"/>
        </w:rPr>
        <w:t xml:space="preserve">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 xml:space="preserve">There is one exception. When </w:t>
      </w:r>
      <w:proofErr w:type="spellStart"/>
      <w:r>
        <w:rPr>
          <w:rFonts w:cs="Arial"/>
        </w:rPr>
        <w:t>dfdl:lengthUnits</w:t>
      </w:r>
      <w:proofErr w:type="spellEnd"/>
      <w:r>
        <w:rPr>
          <w:rFonts w:cs="Arial"/>
        </w:rPr>
        <w:t xml:space="preserve"> is 'bytes', the 'not enough room' encoding error is ignored. The left-over bytes are filled with the </w:t>
      </w:r>
      <w:proofErr w:type="spellStart"/>
      <w:r>
        <w:rPr>
          <w:rFonts w:cs="Arial"/>
        </w:rPr>
        <w:t>dfdl:fillByte</w:t>
      </w:r>
      <w:proofErr w:type="spellEnd"/>
      <w:r>
        <w:rPr>
          <w:rFonts w:cs="Arial"/>
        </w:rPr>
        <w:t xml:space="preserve"> (they are skipped when parsing.)</w:t>
      </w:r>
    </w:p>
    <w:p w14:paraId="5B5476AC" w14:textId="5D6EC31B" w:rsidR="000E1214" w:rsidRDefault="00A87198">
      <w:pPr>
        <w:rPr>
          <w:rFonts w:cs="Arial"/>
        </w:rPr>
      </w:pPr>
      <w:r>
        <w:rPr>
          <w:rFonts w:cs="Arial"/>
        </w:rPr>
        <w:t>The definitions of these substitution characters can be conveniently found for many encodings in the ICU Converter Explorer (</w:t>
      </w:r>
      <w:hyperlink r:id="rId27" w:tgtFrame="_blank" w:history="1">
        <w:r>
          <w:rPr>
            <w:rStyle w:val="Hyperlink"/>
            <w:rFonts w:cs="Arial"/>
          </w:rPr>
          <w:t>http://demo.icu-project.org/icu-bin/convexp</w:t>
        </w:r>
      </w:hyperlink>
      <w:r>
        <w:rPr>
          <w:rFonts w:cs="Arial"/>
        </w:rPr>
        <w:t xml:space="preserve">).  </w:t>
      </w:r>
    </w:p>
    <w:p w14:paraId="52599B05" w14:textId="638E0AA2" w:rsidR="000E1214" w:rsidRDefault="00A87198">
      <w:pPr>
        <w:rPr>
          <w:rFonts w:cs="Arial"/>
        </w:rPr>
      </w:pPr>
      <w:r>
        <w:rPr>
          <w:rFonts w:cs="Arial"/>
        </w:rPr>
        <w:lastRenderedPageBreak/>
        <w:t xml:space="preserve">An encoding error is a </w:t>
      </w:r>
      <w:del w:id="4241" w:author="Mike Beckerle" w:date="2020-10-08T20:32:00Z">
        <w:r w:rsidDel="00B31DA3">
          <w:rPr>
            <w:rFonts w:cs="Arial"/>
          </w:rPr>
          <w:delText>processing error</w:delText>
        </w:r>
      </w:del>
      <w:ins w:id="4242" w:author="Mike Beckerle" w:date="2020-10-08T20:32:00Z">
        <w:r w:rsidR="00B31DA3">
          <w:rPr>
            <w:rFonts w:cs="Arial"/>
          </w:rPr>
          <w:t>Processing Error</w:t>
        </w:r>
      </w:ins>
      <w:r>
        <w:rPr>
          <w:rFonts w:cs="Arial"/>
        </w:rPr>
        <w:t xml:space="preserve">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BC2419">
      <w:pPr>
        <w:pStyle w:val="Heading3"/>
        <w:rPr>
          <w:rFonts w:eastAsia="Times New Roman"/>
        </w:rPr>
      </w:pPr>
      <w:bookmarkStart w:id="4243" w:name="_Toc349042716"/>
      <w:bookmarkStart w:id="4244" w:name="_Toc52984591"/>
      <w:r>
        <w:rPr>
          <w:rFonts w:eastAsia="Times New Roman"/>
        </w:rPr>
        <w:t>Unicode UTF-16 Decoding/Encoding Non-Errors</w:t>
      </w:r>
      <w:bookmarkEnd w:id="4243"/>
      <w:bookmarkEnd w:id="4244"/>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rsidP="00C31ED0">
      <w:pPr>
        <w:numPr>
          <w:ilvl w:val="0"/>
          <w:numId w:val="80"/>
        </w:numPr>
        <w:rPr>
          <w:rFonts w:cs="Arial"/>
        </w:rPr>
      </w:pPr>
      <w:r>
        <w:rPr>
          <w:rFonts w:cs="Arial"/>
        </w:rPr>
        <w:t xml:space="preserve">unpaired surrogate codepoint </w:t>
      </w:r>
    </w:p>
    <w:p w14:paraId="03BA0BCA" w14:textId="77777777" w:rsidR="000E1214" w:rsidRDefault="00A87198" w:rsidP="00C31ED0">
      <w:pPr>
        <w:numPr>
          <w:ilvl w:val="0"/>
          <w:numId w:val="80"/>
        </w:numPr>
        <w:rPr>
          <w:rFonts w:cs="Arial"/>
        </w:rPr>
      </w:pPr>
      <w:r>
        <w:rPr>
          <w:rFonts w:cs="Arial"/>
        </w:rPr>
        <w:t xml:space="preserve">out-of-order surrogate codepoint pair </w:t>
      </w:r>
    </w:p>
    <w:p w14:paraId="1362F504" w14:textId="77777777" w:rsidR="000E1214" w:rsidRDefault="00A87198" w:rsidP="00C31ED0">
      <w:pPr>
        <w:numPr>
          <w:ilvl w:val="0"/>
          <w:numId w:val="80"/>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BC2419">
      <w:pPr>
        <w:pStyle w:val="Heading3"/>
        <w:rPr>
          <w:rFonts w:eastAsia="Times New Roman"/>
        </w:rPr>
      </w:pPr>
      <w:bookmarkStart w:id="4245" w:name="_Toc349042717"/>
      <w:bookmarkStart w:id="4246" w:name="_Toc52984592"/>
      <w:r>
        <w:rPr>
          <w:rFonts w:eastAsia="Times New Roman"/>
        </w:rPr>
        <w:t>Preserving Data Containing Decoding Errors</w:t>
      </w:r>
      <w:bookmarkEnd w:id="4245"/>
      <w:bookmarkEnd w:id="4246"/>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proofErr w:type="spellStart"/>
      <w:r>
        <w:t>xs:hexBinary</w:t>
      </w:r>
      <w:proofErr w:type="spellEnd"/>
      <w:r>
        <w:t>,</w:t>
      </w:r>
      <w:r>
        <w:rPr>
          <w:rFonts w:eastAsia="Arial"/>
        </w:rPr>
        <w:t xml:space="preserve"> </w:t>
      </w:r>
      <w:r>
        <w:t>or</w:t>
      </w:r>
      <w:r>
        <w:rPr>
          <w:rFonts w:eastAsia="Arial"/>
        </w:rPr>
        <w:t xml:space="preserve"> </w:t>
      </w:r>
      <w:r>
        <w:t>as</w:t>
      </w:r>
      <w:r>
        <w:rPr>
          <w:rFonts w:eastAsia="Arial"/>
        </w:rPr>
        <w:t xml:space="preserve"> </w:t>
      </w:r>
      <w:proofErr w:type="spellStart"/>
      <w:r>
        <w:t>xs:string</w:t>
      </w:r>
      <w:proofErr w:type="spellEnd"/>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B31DA3">
      <w:pPr>
        <w:pStyle w:val="Heading2"/>
      </w:pPr>
      <w:bookmarkStart w:id="4247" w:name="_Toc391372302"/>
      <w:bookmarkStart w:id="4248" w:name="_Toc394673891"/>
      <w:bookmarkStart w:id="4249" w:name="_Toc396997414"/>
      <w:bookmarkStart w:id="4250" w:name="_Toc52984593"/>
      <w:r>
        <w:t>Byte Order and Bit Order</w:t>
      </w:r>
      <w:bookmarkEnd w:id="4247"/>
      <w:bookmarkEnd w:id="4248"/>
      <w:bookmarkEnd w:id="4249"/>
      <w:bookmarkEnd w:id="4250"/>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rsidP="00C31ED0">
      <w:pPr>
        <w:numPr>
          <w:ilvl w:val="0"/>
          <w:numId w:val="81"/>
        </w:numPr>
      </w:pPr>
      <w:r>
        <w:t>‘bigEndian’ with ‘</w:t>
      </w:r>
      <w:proofErr w:type="spellStart"/>
      <w:r>
        <w:t>mostSignificantBitFirst</w:t>
      </w:r>
      <w:proofErr w:type="spellEnd"/>
      <w:r>
        <w:t>’</w:t>
      </w:r>
    </w:p>
    <w:p w14:paraId="5F5DD834" w14:textId="77777777" w:rsidR="000E1214" w:rsidRDefault="00A87198" w:rsidP="00C31ED0">
      <w:pPr>
        <w:numPr>
          <w:ilvl w:val="0"/>
          <w:numId w:val="81"/>
        </w:numPr>
      </w:pPr>
      <w:r>
        <w:t>‘</w:t>
      </w:r>
      <w:proofErr w:type="spellStart"/>
      <w:r>
        <w:t>littleEndian</w:t>
      </w:r>
      <w:proofErr w:type="spellEnd"/>
      <w:r>
        <w:t>’ with ‘</w:t>
      </w:r>
      <w:proofErr w:type="spellStart"/>
      <w:r>
        <w:t>mostSignificantBitFirst</w:t>
      </w:r>
      <w:proofErr w:type="spellEnd"/>
      <w:r>
        <w:t>’</w:t>
      </w:r>
    </w:p>
    <w:p w14:paraId="2E3C26D9" w14:textId="77777777" w:rsidR="000E1214" w:rsidRDefault="00A87198" w:rsidP="00C31ED0">
      <w:pPr>
        <w:numPr>
          <w:ilvl w:val="0"/>
          <w:numId w:val="81"/>
        </w:numPr>
      </w:pPr>
      <w:r>
        <w:t>‘</w:t>
      </w:r>
      <w:proofErr w:type="spellStart"/>
      <w:r>
        <w:t>littleEndian</w:t>
      </w:r>
      <w:proofErr w:type="spellEnd"/>
      <w:r>
        <w:t>’ with ‘</w:t>
      </w:r>
      <w:proofErr w:type="spellStart"/>
      <w:r>
        <w:t>leastSignificantBitFirst</w:t>
      </w:r>
      <w:proofErr w:type="spellEnd"/>
      <w:r>
        <w:t xml:space="preserve">’ </w:t>
      </w:r>
      <w:r>
        <w:rPr>
          <w:vertAlign w:val="superscript"/>
        </w:rPr>
        <w:footnoteReference w:id="35"/>
      </w:r>
    </w:p>
    <w:p w14:paraId="54AB1225" w14:textId="36F6073B" w:rsidR="000E1214" w:rsidRDefault="00A87198">
      <w:r>
        <w:t xml:space="preserve">Other combinations </w:t>
      </w:r>
      <w:r w:rsidR="008E7C14">
        <w:t xml:space="preserve">MUST </w:t>
      </w:r>
      <w:r>
        <w:t xml:space="preserve">produce Schema Definition Errors. </w:t>
      </w:r>
    </w:p>
    <w:p w14:paraId="41E401F0" w14:textId="77777777" w:rsidR="000E1214" w:rsidRDefault="00A87198" w:rsidP="00B31DA3">
      <w:pPr>
        <w:pStyle w:val="Heading2"/>
      </w:pPr>
      <w:bookmarkStart w:id="4251" w:name="_Toc394673892"/>
      <w:bookmarkStart w:id="4252" w:name="_Toc396997415"/>
      <w:bookmarkStart w:id="4253" w:name="_Toc52984594"/>
      <w:proofErr w:type="spellStart"/>
      <w:r>
        <w:t>dfdl:bitOrder</w:t>
      </w:r>
      <w:proofErr w:type="spellEnd"/>
      <w:r>
        <w:t xml:space="preserve"> Example</w:t>
      </w:r>
      <w:bookmarkEnd w:id="4251"/>
      <w:bookmarkEnd w:id="4252"/>
      <w:bookmarkEnd w:id="4253"/>
    </w:p>
    <w:p w14:paraId="632B2EA0" w14:textId="77777777" w:rsidR="000E1214" w:rsidRDefault="00A87198">
      <w:r>
        <w:t xml:space="preserve">Consider a structure of 4 logical elements. The total length is 16 bits. </w:t>
      </w:r>
    </w:p>
    <w:p w14:paraId="0AA8932F" w14:textId="77777777" w:rsidR="000E1214" w:rsidRDefault="00A87198">
      <w:r>
        <w:t>Assume the lengths here are measured in bits (</w:t>
      </w:r>
      <w:proofErr w:type="spellStart"/>
      <w:r>
        <w:t>dfdl:lengthUnits</w:t>
      </w:r>
      <w:proofErr w:type="spellEnd"/>
      <w:r>
        <w:rPr>
          <w:rStyle w:val="FootnoteReference"/>
        </w:rPr>
        <w:footnoteReference w:id="36"/>
      </w:r>
      <w:r>
        <w:t xml:space="preserve"> is 'bits'), and that these are binary integers (</w:t>
      </w:r>
      <w:proofErr w:type="spellStart"/>
      <w:r>
        <w:t>dfdl:representation</w:t>
      </w:r>
      <w:proofErr w:type="spellEnd"/>
      <w:r>
        <w:t xml:space="preserve"> is 'binary', </w:t>
      </w:r>
      <w:proofErr w:type="spellStart"/>
      <w:r>
        <w:t>dfdl:binaryNumberRep</w:t>
      </w:r>
      <w:proofErr w:type="spellEnd"/>
      <w:r>
        <w:rPr>
          <w:rStyle w:val="FootnoteReference"/>
        </w:rPr>
        <w:footnoteReference w:id="37"/>
      </w:r>
      <w:r>
        <w:t xml:space="preserve"> is 'binary'):</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xml:space="preserve">':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w:t>
      </w:r>
      <w:proofErr w:type="spellStart"/>
      <w:r>
        <w:t>dfdl:bitOrder</w:t>
      </w:r>
      <w:proofErr w:type="spellEnd"/>
      <w:r>
        <w:t xml:space="preserve"> is '</w:t>
      </w:r>
      <w:proofErr w:type="spellStart"/>
      <w:r>
        <w:t>leastSignificantBitFirst</w:t>
      </w:r>
      <w:proofErr w:type="spellEnd"/>
      <w:r>
        <w:t xml:space="preserve">':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lastRenderedPageBreak/>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4254" w:name="_Toc393282811"/>
      <w:bookmarkEnd w:id="4254"/>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BC2419">
      <w:pPr>
        <w:pStyle w:val="Heading3"/>
        <w:rPr>
          <w:rFonts w:eastAsia="Times New Roman"/>
        </w:rPr>
      </w:pPr>
      <w:bookmarkStart w:id="4255" w:name="_Toc394673893"/>
      <w:bookmarkStart w:id="4256" w:name="_Toc396997416"/>
      <w:bookmarkStart w:id="4257" w:name="_Toc52984595"/>
      <w:r>
        <w:rPr>
          <w:rFonts w:eastAsia="Times New Roman"/>
        </w:rPr>
        <w:t>Example Using Right-to-Left Display for '</w:t>
      </w:r>
      <w:proofErr w:type="spellStart"/>
      <w:r>
        <w:rPr>
          <w:rFonts w:eastAsia="Times New Roman"/>
        </w:rPr>
        <w:t>leastSignificantBitFirst</w:t>
      </w:r>
      <w:proofErr w:type="spellEnd"/>
      <w:r>
        <w:rPr>
          <w:rFonts w:eastAsia="Times New Roman"/>
        </w:rPr>
        <w:t>'</w:t>
      </w:r>
      <w:bookmarkEnd w:id="4255"/>
      <w:bookmarkEnd w:id="4256"/>
      <w:bookmarkEnd w:id="4257"/>
    </w:p>
    <w:p w14:paraId="730C30BF" w14:textId="7BF5BC33" w:rsidR="000E1214" w:rsidRDefault="00A87198">
      <w:r>
        <w:t xml:space="preserve">When working exclusively with data having </w:t>
      </w:r>
      <w:proofErr w:type="spellStart"/>
      <w:r>
        <w:t>dfdl:bitOrder</w:t>
      </w:r>
      <w:proofErr w:type="spellEnd"/>
      <w:r>
        <w:t xml:space="preserve"> '</w:t>
      </w:r>
      <w:proofErr w:type="spellStart"/>
      <w:r>
        <w:t>leastSignificantBitFirst</w:t>
      </w:r>
      <w:proofErr w:type="spellEnd"/>
      <w:r>
        <w:t xml:space="preserve">',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4258"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BC2419">
      <w:pPr>
        <w:pStyle w:val="Heading3"/>
        <w:rPr>
          <w:rFonts w:eastAsia="Times New Roman"/>
        </w:rPr>
      </w:pPr>
      <w:bookmarkStart w:id="4259" w:name="_Toc394673894"/>
      <w:bookmarkStart w:id="4260" w:name="_Toc396997417"/>
      <w:bookmarkStart w:id="4261" w:name="_Toc52984596"/>
      <w:bookmarkEnd w:id="4258"/>
      <w:proofErr w:type="spellStart"/>
      <w:r>
        <w:rPr>
          <w:rFonts w:eastAsia="Times New Roman"/>
        </w:rPr>
        <w:t>dfdl:bitOrder</w:t>
      </w:r>
      <w:proofErr w:type="spellEnd"/>
      <w:r>
        <w:rPr>
          <w:rFonts w:eastAsia="Times New Roman"/>
        </w:rPr>
        <w:t xml:space="preserve"> and Grammar Regions</w:t>
      </w:r>
      <w:bookmarkEnd w:id="4259"/>
      <w:bookmarkEnd w:id="4260"/>
      <w:bookmarkEnd w:id="4261"/>
    </w:p>
    <w:p w14:paraId="4095EB86" w14:textId="1780426B" w:rsidR="000E1214" w:rsidRDefault="00A87198">
      <w:pPr>
        <w:keepNext/>
        <w:rPr>
          <w:szCs w:val="24"/>
        </w:rPr>
      </w:pPr>
      <w:r>
        <w:rPr>
          <w:szCs w:val="24"/>
        </w:rPr>
        <w:t xml:space="preserve">When any grammar region appears before (to the left of) or after (to the right of) another grammar region in the grammar rules of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szCs w:val="24"/>
        </w:rPr>
        <w:t xml:space="preserve">, and the boundary between the two falls within a byte rather than on a byte boundary, then the </w:t>
      </w:r>
      <w:proofErr w:type="spellStart"/>
      <w:r>
        <w:rPr>
          <w:szCs w:val="24"/>
        </w:rPr>
        <w:t>dfdl:bitOrder</w:t>
      </w:r>
      <w:proofErr w:type="spellEnd"/>
      <w:r>
        <w:rPr>
          <w:szCs w:val="24"/>
        </w:rPr>
        <w:t xml:space="preserve">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w:t>
      </w:r>
      <w:proofErr w:type="spellStart"/>
      <w:r>
        <w:t>dfdl:bitOrder</w:t>
      </w:r>
      <w:proofErr w:type="spellEnd"/>
      <w:r>
        <w:t xml:space="preserve">. Hence, when </w:t>
      </w:r>
      <w:proofErr w:type="spellStart"/>
      <w:r>
        <w:t>dfdl:bitOrder</w:t>
      </w:r>
      <w:proofErr w:type="spell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14:paraId="0F723D97" w14:textId="77777777" w:rsidR="000E1214" w:rsidRDefault="00A87198" w:rsidP="00B31DA3">
      <w:pPr>
        <w:pStyle w:val="Heading1"/>
      </w:pPr>
      <w:bookmarkStart w:id="4262" w:name="_Toc322911618"/>
      <w:bookmarkStart w:id="4263" w:name="_Toc322912157"/>
      <w:bookmarkStart w:id="4264" w:name="_Toc329093007"/>
      <w:bookmarkStart w:id="4265" w:name="_Toc332701520"/>
      <w:bookmarkStart w:id="4266" w:name="_Toc332701827"/>
      <w:bookmarkStart w:id="4267" w:name="_Toc332711621"/>
      <w:bookmarkStart w:id="4268" w:name="_Toc332711929"/>
      <w:bookmarkStart w:id="4269" w:name="_Toc332712231"/>
      <w:bookmarkStart w:id="4270" w:name="_Toc332724147"/>
      <w:bookmarkStart w:id="4271" w:name="_Toc332724447"/>
      <w:bookmarkStart w:id="4272" w:name="_Toc341102743"/>
      <w:bookmarkStart w:id="4273" w:name="_Toc347241476"/>
      <w:bookmarkStart w:id="4274" w:name="_Toc347744669"/>
      <w:bookmarkStart w:id="4275" w:name="_Toc348984452"/>
      <w:bookmarkStart w:id="4276" w:name="_Toc348984757"/>
      <w:bookmarkStart w:id="4277" w:name="_Toc349037920"/>
      <w:bookmarkStart w:id="4278" w:name="_Toc349038225"/>
      <w:bookmarkStart w:id="4279" w:name="_Toc349042718"/>
      <w:bookmarkStart w:id="4280" w:name="_Toc349642139"/>
      <w:bookmarkStart w:id="4281" w:name="_Toc351912716"/>
      <w:bookmarkStart w:id="4282" w:name="_Toc351914737"/>
      <w:bookmarkStart w:id="4283" w:name="_Toc351915203"/>
      <w:bookmarkStart w:id="4284" w:name="_Toc361231260"/>
      <w:bookmarkStart w:id="4285" w:name="_Toc361231786"/>
      <w:bookmarkStart w:id="4286" w:name="_Toc362445084"/>
      <w:bookmarkStart w:id="4287" w:name="_Toc363909006"/>
      <w:bookmarkStart w:id="4288" w:name="_Toc364463429"/>
      <w:bookmarkStart w:id="4289" w:name="_Toc366078027"/>
      <w:bookmarkStart w:id="4290" w:name="_Toc366078646"/>
      <w:bookmarkStart w:id="4291" w:name="_Toc366079631"/>
      <w:bookmarkStart w:id="4292" w:name="_Toc366080243"/>
      <w:bookmarkStart w:id="4293" w:name="_Toc366080852"/>
      <w:bookmarkStart w:id="4294" w:name="_Toc366505192"/>
      <w:bookmarkStart w:id="4295" w:name="_Toc366508561"/>
      <w:bookmarkStart w:id="4296" w:name="_Toc366513062"/>
      <w:bookmarkStart w:id="4297" w:name="_Toc366574251"/>
      <w:bookmarkStart w:id="4298" w:name="_Toc366578044"/>
      <w:bookmarkStart w:id="4299" w:name="_Toc366578638"/>
      <w:bookmarkStart w:id="4300" w:name="_Toc366579230"/>
      <w:bookmarkStart w:id="4301" w:name="_Toc366579821"/>
      <w:bookmarkStart w:id="4302" w:name="_Toc366580413"/>
      <w:bookmarkStart w:id="4303" w:name="_Toc366581004"/>
      <w:bookmarkStart w:id="4304" w:name="_Toc366581596"/>
      <w:bookmarkStart w:id="4305" w:name="_Framing"/>
      <w:bookmarkStart w:id="4306" w:name="_Toc177399080"/>
      <w:bookmarkStart w:id="4307" w:name="_Toc175057367"/>
      <w:bookmarkStart w:id="4308" w:name="_Toc199516306"/>
      <w:bookmarkStart w:id="4309" w:name="_Toc194983970"/>
      <w:bookmarkStart w:id="4310" w:name="_Toc243112818"/>
      <w:bookmarkStart w:id="4311" w:name="_Ref255476176"/>
      <w:bookmarkStart w:id="4312" w:name="_Toc349042719"/>
      <w:bookmarkStart w:id="4313" w:name="_Toc52984597"/>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r>
        <w:lastRenderedPageBreak/>
        <w:t>Framing</w:t>
      </w:r>
      <w:bookmarkEnd w:id="4306"/>
      <w:bookmarkEnd w:id="4307"/>
      <w:bookmarkEnd w:id="4308"/>
      <w:bookmarkEnd w:id="4309"/>
      <w:bookmarkEnd w:id="4310"/>
      <w:bookmarkEnd w:id="4311"/>
      <w:bookmarkEnd w:id="4312"/>
      <w:bookmarkEnd w:id="4313"/>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B31DA3">
      <w:pPr>
        <w:pStyle w:val="Heading2"/>
      </w:pPr>
      <w:bookmarkStart w:id="4314" w:name="_Toc130873645"/>
      <w:bookmarkStart w:id="4315" w:name="_Toc140549617"/>
      <w:bookmarkStart w:id="4316" w:name="_Toc177399081"/>
      <w:bookmarkStart w:id="4317" w:name="_Toc175057368"/>
      <w:bookmarkStart w:id="4318" w:name="_Toc199516307"/>
      <w:bookmarkStart w:id="4319" w:name="_Toc194983971"/>
      <w:bookmarkStart w:id="4320" w:name="_Toc243112819"/>
      <w:bookmarkStart w:id="4321" w:name="_Toc349042720"/>
      <w:bookmarkStart w:id="4322" w:name="_Toc52984598"/>
      <w:r>
        <w:t>Aligned Data</w:t>
      </w:r>
      <w:bookmarkEnd w:id="4314"/>
      <w:bookmarkEnd w:id="4315"/>
      <w:bookmarkEnd w:id="4316"/>
      <w:bookmarkEnd w:id="4317"/>
      <w:bookmarkEnd w:id="4318"/>
      <w:bookmarkEnd w:id="4319"/>
      <w:bookmarkEnd w:id="4320"/>
      <w:bookmarkEnd w:id="4321"/>
      <w:bookmarkEnd w:id="4322"/>
    </w:p>
    <w:p w14:paraId="5ADF05DA" w14:textId="5E46FCD2" w:rsidR="000E1214" w:rsidRDefault="00A87198">
      <w:r>
        <w:t xml:space="preserve">Alignment properties control the leading alignment and trailing alignment regions. That is, the </w:t>
      </w:r>
      <w:proofErr w:type="spellStart"/>
      <w:r>
        <w:t>LeadingAlignment</w:t>
      </w:r>
      <w:proofErr w:type="spellEnd"/>
      <w:r>
        <w:t xml:space="preserve"> and </w:t>
      </w:r>
      <w:proofErr w:type="spellStart"/>
      <w:r>
        <w:t>TrailingAlignment</w:t>
      </w:r>
      <w:proofErr w:type="spellEnd"/>
      <w:r>
        <w:t xml:space="preserve"> regions of the data syntax grammar (in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4323" w:author="Mike Beckerle" w:date="2020-10-08T18:31:00Z">
        <w:r w:rsidR="00554550">
          <w:rPr>
            <w:rStyle w:val="Hyperlink"/>
          </w:rPr>
          <w:t>9</w:t>
        </w:r>
        <w:r w:rsidR="00554550">
          <w:rPr>
            <w:rStyle w:val="Hyperlink"/>
          </w:rPr>
          <w:t>.</w:t>
        </w:r>
        <w:r w:rsidR="00554550">
          <w:rPr>
            <w:rStyle w:val="Hyperlink"/>
          </w:rPr>
          <w:t>2</w:t>
        </w:r>
      </w:ins>
      <w:r w:rsidR="00E62DDA" w:rsidRPr="00065302">
        <w:rPr>
          <w:rStyle w:val="Hyperlink"/>
        </w:rPr>
        <w:fldChar w:fldCharType="end"/>
      </w:r>
      <w:r>
        <w:t xml:space="preserve">). </w:t>
      </w:r>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proofErr w:type="spellStart"/>
            <w:r>
              <w:rPr>
                <w:b/>
                <w:i/>
              </w:rPr>
              <w:t>AlignmentFill</w:t>
            </w:r>
            <w:proofErr w:type="spellEnd"/>
            <w:r>
              <w:t xml:space="preserve"> grammar region will be non-zero if the item must be aligned to a boundary.</w:t>
            </w:r>
          </w:p>
          <w:p w14:paraId="739C9291" w14:textId="53F914C9"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404DC4" w:rsidRPr="00065302">
              <w:rPr>
                <w:rStyle w:val="Hyperlink"/>
              </w:rPr>
              <w:t>Table 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w:t>
            </w:r>
            <w:proofErr w:type="spellStart"/>
            <w:r>
              <w:t>dfdl:alignmentUnits</w:t>
            </w:r>
            <w:proofErr w:type="spellEnd"/>
            <w:r>
              <w:t xml:space="preserve"> is ignored.</w:t>
            </w:r>
          </w:p>
          <w:p w14:paraId="58AFBB5C" w14:textId="1BA0768F"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 xml:space="preserve">. </w:t>
            </w:r>
          </w:p>
          <w:p w14:paraId="68B3ADD5"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proofErr w:type="spellStart"/>
            <w:r>
              <w:t>Enum</w:t>
            </w:r>
            <w:proofErr w:type="spellEnd"/>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 xml:space="preserve">Only used when </w:t>
            </w:r>
            <w:proofErr w:type="spellStart"/>
            <w:r>
              <w:t>dfdl:alignment</w:t>
            </w:r>
            <w:proofErr w:type="spellEnd"/>
            <w:r>
              <w:t xml:space="preserve"> not 'implicit'</w:t>
            </w:r>
          </w:p>
          <w:p w14:paraId="1DD66D9B"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proofErr w:type="spellStart"/>
            <w:r>
              <w:rPr>
                <w:b/>
                <w:i/>
              </w:rPr>
              <w:t>RightFill</w:t>
            </w:r>
            <w:proofErr w:type="spellEnd"/>
            <w:r>
              <w:t xml:space="preserve">, </w:t>
            </w:r>
            <w:proofErr w:type="spellStart"/>
            <w:r>
              <w:rPr>
                <w:b/>
                <w:bCs/>
                <w:i/>
              </w:rPr>
              <w:t>Element</w:t>
            </w:r>
            <w:r>
              <w:rPr>
                <w:b/>
                <w:i/>
              </w:rPr>
              <w:t>Unused</w:t>
            </w:r>
            <w:proofErr w:type="spellEnd"/>
            <w:r>
              <w:rPr>
                <w:bCs/>
              </w:rPr>
              <w:t xml:space="preserve">, </w:t>
            </w:r>
            <w:proofErr w:type="spellStart"/>
            <w:r>
              <w:rPr>
                <w:b/>
                <w:bCs/>
                <w:i/>
              </w:rPr>
              <w:t>ChoiceUnused</w:t>
            </w:r>
            <w:proofErr w:type="spellEnd"/>
            <w:r>
              <w:rPr>
                <w:b/>
                <w:i/>
              </w:rPr>
              <w:t>,</w:t>
            </w:r>
            <w:r>
              <w:t xml:space="preserve"> </w:t>
            </w:r>
            <w:r>
              <w:rPr>
                <w:b/>
                <w:i/>
              </w:rPr>
              <w:t>LeadingSkip</w:t>
            </w:r>
            <w:r>
              <w:t xml:space="preserve">, </w:t>
            </w:r>
            <w:proofErr w:type="spellStart"/>
            <w:r>
              <w:rPr>
                <w:b/>
                <w:i/>
              </w:rPr>
              <w:t>AlignmentFill</w:t>
            </w:r>
            <w:proofErr w:type="spellEnd"/>
            <w:r>
              <w:t xml:space="preserve">, and </w:t>
            </w:r>
            <w:r>
              <w:rPr>
                <w:b/>
                <w:i/>
              </w:rPr>
              <w:t>TrailingSkip</w:t>
            </w:r>
            <w:r>
              <w:rPr>
                <w:bCs/>
              </w:rPr>
              <w:t>.</w:t>
            </w:r>
            <w:r>
              <w:t xml:space="preserve"> </w:t>
            </w:r>
          </w:p>
          <w:p w14:paraId="5879B237"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lastRenderedPageBreak/>
              <w:t xml:space="preserve">A non-negative number of bytes or bits, depending on </w:t>
            </w:r>
            <w:proofErr w:type="spellStart"/>
            <w:r>
              <w:t>dfdl:alignmentUnits</w:t>
            </w:r>
            <w:proofErr w:type="spellEnd"/>
            <w:r>
              <w:t xml:space="preserve">, to skip before alignment is applied. </w:t>
            </w:r>
            <w:r>
              <w:rPr>
                <w:szCs w:val="18"/>
              </w:rPr>
              <w:t>Gives the size of the grammar region having the same name.</w:t>
            </w:r>
          </w:p>
          <w:p w14:paraId="58AD4A3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 xml:space="preserve">A non-negative number of bytes or bits, depending on </w:t>
            </w:r>
            <w:proofErr w:type="spellStart"/>
            <w:r>
              <w:t>dfdl:alignmentUnits</w:t>
            </w:r>
            <w:proofErr w:type="spellEnd"/>
            <w:r>
              <w:t>,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 xml:space="preserve">If </w:t>
            </w:r>
            <w:proofErr w:type="spellStart"/>
            <w:r>
              <w:t>dfdl:trailingSkip</w:t>
            </w:r>
            <w:proofErr w:type="spellEnd"/>
            <w:r>
              <w:t xml:space="preserve"> is specified when </w:t>
            </w:r>
            <w:proofErr w:type="spellStart"/>
            <w:r>
              <w:t>dfdl:lengthKind</w:t>
            </w:r>
            <w:proofErr w:type="spellEnd"/>
            <w:r>
              <w:t xml:space="preserve"> is 'delimited' then a </w:t>
            </w:r>
            <w:proofErr w:type="spellStart"/>
            <w:r>
              <w:t>dfdl:terminator</w:t>
            </w:r>
            <w:proofErr w:type="spellEnd"/>
            <w:r>
              <w:t xml:space="preserve"> must be specified.</w:t>
            </w:r>
          </w:p>
          <w:p w14:paraId="6A77F30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00EFB85D" w14:textId="6BDF9638"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14</w:t>
      </w:r>
      <w:r w:rsidR="00F31291">
        <w:rPr>
          <w:noProof/>
        </w:rPr>
        <w:fldChar w:fldCharType="end"/>
      </w:r>
      <w:r>
        <w:t xml:space="preserve"> Aligned Data Properties</w:t>
      </w:r>
    </w:p>
    <w:p w14:paraId="078067EF" w14:textId="77777777" w:rsidR="000E1214" w:rsidRDefault="00A87198">
      <w:r>
        <w:t xml:space="preserve">There are two properties which control the data alignment by controlling the length of the </w:t>
      </w:r>
      <w:proofErr w:type="spellStart"/>
      <w:r>
        <w:rPr>
          <w:b/>
          <w:i/>
        </w:rPr>
        <w:t>AlignmentFill</w:t>
      </w:r>
      <w:proofErr w:type="spellEnd"/>
      <w:r>
        <w:t xml:space="preserve"> region</w:t>
      </w:r>
    </w:p>
    <w:p w14:paraId="641FEC61" w14:textId="77777777" w:rsidR="000E1214" w:rsidRDefault="00A87198" w:rsidP="00C31ED0">
      <w:pPr>
        <w:numPr>
          <w:ilvl w:val="0"/>
          <w:numId w:val="82"/>
        </w:numPr>
      </w:pPr>
      <w:r>
        <w:t xml:space="preserve">alignment - an integer 1 or greater </w:t>
      </w:r>
    </w:p>
    <w:p w14:paraId="37BC1F31" w14:textId="77777777" w:rsidR="000E1214" w:rsidRDefault="00A87198" w:rsidP="00C31ED0">
      <w:pPr>
        <w:numPr>
          <w:ilvl w:val="0"/>
          <w:numId w:val="82"/>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w:t>
      </w:r>
      <w:proofErr w:type="spellStart"/>
      <w:r>
        <w:t>dfdl:alignment</w:t>
      </w:r>
      <w:proofErr w:type="spellEnd"/>
      <w:r>
        <w:t xml:space="preserve"> is 4, and </w:t>
      </w:r>
      <w:proofErr w:type="spellStart"/>
      <w:r>
        <w:t>dfdl:alignmentUnits</w:t>
      </w:r>
      <w:proofErr w:type="spellEnd"/>
      <w:r>
        <w:t xml:space="preserve">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proofErr w:type="spellStart"/>
      <w:r>
        <w:rPr>
          <w:b/>
          <w:bCs/>
          <w:iCs/>
        </w:rPr>
        <w:t>AlignmentFill</w:t>
      </w:r>
      <w:proofErr w:type="spellEnd"/>
      <w:r>
        <w:rPr>
          <w:iCs/>
        </w:rPr>
        <w:t xml:space="preserve"> region is measured in bits. If alignmentUnits is 'bytes' then we multiply the alignment value by 8 to get the bit alignment,  If the position in the data stream of the start of the </w:t>
      </w:r>
      <w:proofErr w:type="spellStart"/>
      <w:r>
        <w:rPr>
          <w:b/>
          <w:bCs/>
          <w:iCs/>
        </w:rPr>
        <w:t>AlignmentFill</w:t>
      </w:r>
      <w:proofErr w:type="spellEnd"/>
      <w:r>
        <w:rPr>
          <w:iCs/>
        </w:rPr>
        <w:t xml:space="preserve"> region is bit position N, then the length of the </w:t>
      </w:r>
      <w:proofErr w:type="spellStart"/>
      <w:r>
        <w:rPr>
          <w:b/>
          <w:bCs/>
          <w:iCs/>
        </w:rPr>
        <w:t>AlignmentFill</w:t>
      </w:r>
      <w:proofErr w:type="spellEnd"/>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w:t>
      </w:r>
      <w:proofErr w:type="spellStart"/>
      <w:r>
        <w:t>dfdl:alignmentUnits</w:t>
      </w:r>
      <w:proofErr w:type="spellEnd"/>
      <w:r>
        <w:t xml:space="preserve"> property.</w:t>
      </w:r>
    </w:p>
    <w:p w14:paraId="40D93AA4" w14:textId="77777777" w:rsidR="000E1214" w:rsidRDefault="00A87198" w:rsidP="00BC2419">
      <w:pPr>
        <w:pStyle w:val="Heading3"/>
        <w:rPr>
          <w:rFonts w:eastAsia="Times New Roman"/>
        </w:rPr>
      </w:pPr>
      <w:bookmarkStart w:id="4324" w:name="_Toc349042721"/>
      <w:bookmarkStart w:id="4325" w:name="_Toc52984599"/>
      <w:r>
        <w:rPr>
          <w:rFonts w:eastAsia="Times New Roman"/>
        </w:rPr>
        <w:t>Implicit Alignment</w:t>
      </w:r>
      <w:bookmarkEnd w:id="4324"/>
      <w:bookmarkEnd w:id="4325"/>
    </w:p>
    <w:p w14:paraId="68AB72C1" w14:textId="77777777" w:rsidR="000E1214" w:rsidRDefault="00A87198">
      <w:pPr>
        <w:pStyle w:val="nobreak"/>
      </w:pPr>
      <w:r>
        <w:t xml:space="preserve">When </w:t>
      </w:r>
      <w:proofErr w:type="spellStart"/>
      <w:r>
        <w:t>dfdl:alignment</w:t>
      </w:r>
      <w:proofErr w:type="spellEnd"/>
      <w:r>
        <w:t xml:space="preserve">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4C7A2D12"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404DC4" w:rsidRPr="00065302">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 xml:space="preserve">Decimal, Integer, </w:t>
            </w:r>
            <w:proofErr w:type="spellStart"/>
            <w:r>
              <w:t>nonNegativeInteger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 xml:space="preserve">Long, </w:t>
            </w:r>
            <w:proofErr w:type="spellStart"/>
            <w:r>
              <w:t>UnsignedLong</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 xml:space="preserve">Int, </w:t>
            </w:r>
            <w:proofErr w:type="spellStart"/>
            <w: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 xml:space="preserve">Short, </w:t>
            </w:r>
            <w:proofErr w:type="spellStart"/>
            <w: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 xml:space="preserve">Byte, </w:t>
            </w:r>
            <w:proofErr w:type="spellStart"/>
            <w: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proofErr w:type="spellStart"/>
            <w: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proofErr w:type="spellStart"/>
            <w:r>
              <w:rPr>
                <w:rFonts w:cs="Arial"/>
              </w:rPr>
              <w:t>binarySeconds</w:t>
            </w:r>
            <w:proofErr w:type="spellEnd"/>
            <w:r>
              <w:rPr>
                <w:rFonts w:cs="Arial"/>
              </w:rPr>
              <w:t>: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600905F5" w:rsidR="000E1214" w:rsidRDefault="00A87198">
      <w:pPr>
        <w:pStyle w:val="Caption"/>
        <w:keepNext/>
        <w:keepLines/>
        <w:rPr>
          <w:noProof/>
        </w:rPr>
      </w:pPr>
      <w:bookmarkStart w:id="4326" w:name="_Ref251664433"/>
      <w:r>
        <w:t xml:space="preserve">Table </w:t>
      </w:r>
      <w:r w:rsidR="00F31291">
        <w:fldChar w:fldCharType="begin"/>
      </w:r>
      <w:r w:rsidR="00F31291">
        <w:instrText xml:space="preserve"> SEQ Table \* ARABIC </w:instrText>
      </w:r>
      <w:r w:rsidR="00F31291">
        <w:fldChar w:fldCharType="separate"/>
      </w:r>
      <w:r w:rsidR="00404DC4">
        <w:rPr>
          <w:noProof/>
        </w:rPr>
        <w:t>15</w:t>
      </w:r>
      <w:r w:rsidR="00F31291">
        <w:rPr>
          <w:noProof/>
        </w:rPr>
        <w:fldChar w:fldCharType="end"/>
      </w:r>
      <w:r>
        <w:rPr>
          <w:noProof/>
        </w:rPr>
        <w:t xml:space="preserve"> Implicit Alignment in bits</w:t>
      </w:r>
      <w:bookmarkEnd w:id="4326"/>
    </w:p>
    <w:p w14:paraId="10784AC3" w14:textId="77777777" w:rsidR="000E1214" w:rsidRDefault="00A87198">
      <w:r>
        <w:t xml:space="preserve">Note: The above table specifies the implicit alignment in bits, but this does not imply that </w:t>
      </w:r>
      <w:proofErr w:type="spellStart"/>
      <w:r>
        <w:t>dfdl:alignmentUnits</w:t>
      </w:r>
      <w:proofErr w:type="spellEnd"/>
      <w:r>
        <w:t xml:space="preserve"> 'bits' can be specified for all simple types. Rather, </w:t>
      </w:r>
      <w:proofErr w:type="spellStart"/>
      <w:r>
        <w:t>dfdl:alignmentUnits</w:t>
      </w:r>
      <w:proofErr w:type="spellEnd"/>
      <w:r>
        <w:t xml:space="preserve"> and </w:t>
      </w:r>
      <w:proofErr w:type="spellStart"/>
      <w:r>
        <w:t>dfdl:lengthUnits</w:t>
      </w:r>
      <w:proofErr w:type="spellEnd"/>
      <w:r>
        <w:t xml:space="preserve"> are independent and have their own rules for when they are applicable.</w:t>
      </w:r>
    </w:p>
    <w:p w14:paraId="71D8D728" w14:textId="77777777" w:rsidR="000E1214" w:rsidRDefault="00A87198" w:rsidP="00BC2419">
      <w:pPr>
        <w:pStyle w:val="Heading3"/>
        <w:rPr>
          <w:rFonts w:eastAsia="Times New Roman"/>
        </w:rPr>
      </w:pPr>
      <w:bookmarkStart w:id="4327" w:name="_Ref346455586"/>
      <w:bookmarkStart w:id="4328" w:name="_Toc349042722"/>
      <w:bookmarkStart w:id="4329" w:name="_Toc52984600"/>
      <w:r>
        <w:rPr>
          <w:rFonts w:eastAsia="Times New Roman"/>
        </w:rPr>
        <w:t>Mandatory Alignment for Textual Data</w:t>
      </w:r>
      <w:bookmarkEnd w:id="4327"/>
      <w:bookmarkEnd w:id="4328"/>
      <w:bookmarkEnd w:id="4329"/>
    </w:p>
    <w:p w14:paraId="26C2FBD7" w14:textId="77777777" w:rsidR="000E1214" w:rsidRDefault="00A87198">
      <w:r>
        <w:rPr>
          <w:b/>
          <w:bCs/>
          <w:i/>
          <w:iCs/>
        </w:rPr>
        <w:t>Textual Data</w:t>
      </w:r>
      <w:r>
        <w:t xml:space="preserve"> – This term is used to describe data of type </w:t>
      </w:r>
      <w:proofErr w:type="spellStart"/>
      <w:r>
        <w:t>xs:string</w:t>
      </w:r>
      <w:proofErr w:type="spellEnd"/>
      <w:r>
        <w:t xml:space="preserve">, data with </w:t>
      </w:r>
      <w:proofErr w:type="spellStart"/>
      <w:r>
        <w:t>dfdl:representation</w:t>
      </w:r>
      <w:proofErr w:type="spellEnd"/>
      <w:r>
        <w:t xml:space="preserve"> "text", as well as data being matched to delimiters (parsing) or output as delimiters (unparsing), and data being matched to regular expressions (parsing only - as in a </w:t>
      </w:r>
      <w:proofErr w:type="spellStart"/>
      <w:r>
        <w:t>dfdl:assert</w:t>
      </w:r>
      <w:proofErr w:type="spellEnd"/>
      <w:r>
        <w:t xml:space="preserve"> with </w:t>
      </w:r>
      <w:proofErr w:type="spellStart"/>
      <w:r>
        <w:t>testKind</w:t>
      </w:r>
      <w:proofErr w:type="spellEnd"/>
      <w:r>
        <w:t xml:space="preserve"> 'pattern', or an element with </w:t>
      </w:r>
      <w:proofErr w:type="spellStart"/>
      <w:r>
        <w:t>dfdl:lengthKind</w:t>
      </w:r>
      <w:proofErr w:type="spellEnd"/>
      <w:r>
        <w:t xml:space="preserve"> 'pattern').</w:t>
      </w:r>
    </w:p>
    <w:p w14:paraId="21442692" w14:textId="77777777" w:rsidR="000E1214" w:rsidRDefault="00A87198">
      <w:r>
        <w:t xml:space="preserve">Textual data has mandatory alignment that is character-set-encoding dependent. That is, these mandates come from the character set encoding specified by the </w:t>
      </w:r>
      <w:proofErr w:type="spellStart"/>
      <w:r>
        <w:t>dfdl:encoding</w:t>
      </w:r>
      <w:proofErr w:type="spellEnd"/>
      <w:r>
        <w:t xml:space="preserve"> property. </w:t>
      </w:r>
    </w:p>
    <w:p w14:paraId="4E88831C" w14:textId="77777777" w:rsidR="000E1214" w:rsidRDefault="00A87198">
      <w:r>
        <w:t xml:space="preserve">When processing textual data, it is a Schema Definition Error if the </w:t>
      </w:r>
      <w:proofErr w:type="spellStart"/>
      <w:r>
        <w:t>dfdl:alignment</w:t>
      </w:r>
      <w:proofErr w:type="spellEnd"/>
      <w:r>
        <w:t xml:space="preserve"> and </w:t>
      </w:r>
      <w:proofErr w:type="spellStart"/>
      <w:r>
        <w:t>dfdl:alignmentUnits</w:t>
      </w:r>
      <w:proofErr w:type="spellEnd"/>
      <w:r>
        <w:t xml:space="preserve"> properties are used to specify alignment that is not a multiple of the encoding-specified mandatory alignment.</w:t>
      </w:r>
    </w:p>
    <w:p w14:paraId="661A9B5E" w14:textId="77777777" w:rsidR="000E1214" w:rsidRDefault="00A87198">
      <w:r>
        <w:t xml:space="preserve">If the data is not aligned to the proper boundary for the encoding when textual data is processed, then bits are skipped (parsing) or filled from </w:t>
      </w:r>
      <w:proofErr w:type="spellStart"/>
      <w:r>
        <w:t>dfdl:fillByte</w:t>
      </w:r>
      <w:proofErr w:type="spellEnd"/>
      <w:r>
        <w:t xml:space="preserve"> (unparsing) to achieve the mandatory alignment.</w:t>
      </w:r>
    </w:p>
    <w:p w14:paraId="25C748F4" w14:textId="77777777" w:rsidR="000E1214" w:rsidRDefault="00A87198">
      <w:r>
        <w:t>All required character set encodings in DFDL have 8-bit/1-byte alignment.</w:t>
      </w:r>
    </w:p>
    <w:p w14:paraId="69469061" w14:textId="1D56F38A"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31DCDFA" w14:textId="39AC9837" w:rsidR="000E1214" w:rsidRDefault="00A87198">
      <w:pPr>
        <w:rPr>
          <w:lang w:eastAsia="en-GB"/>
        </w:rPr>
      </w:pPr>
      <w:r>
        <w:t xml:space="preserve">Some implementations </w:t>
      </w:r>
      <w:r w:rsidR="0033562A">
        <w:t xml:space="preserve">MAY </w:t>
      </w:r>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BC2419">
      <w:pPr>
        <w:pStyle w:val="Heading3"/>
        <w:rPr>
          <w:rFonts w:eastAsia="Times New Roman"/>
        </w:rPr>
      </w:pPr>
      <w:bookmarkStart w:id="4330" w:name="_Toc347241481"/>
      <w:bookmarkStart w:id="4331" w:name="_Toc347744674"/>
      <w:bookmarkStart w:id="4332" w:name="_Toc348984457"/>
      <w:bookmarkStart w:id="4333" w:name="_Toc348984762"/>
      <w:bookmarkStart w:id="4334" w:name="_Toc349037925"/>
      <w:bookmarkStart w:id="4335" w:name="_Toc349038230"/>
      <w:bookmarkStart w:id="4336" w:name="_Toc349042723"/>
      <w:bookmarkStart w:id="4337" w:name="_Toc349642144"/>
      <w:bookmarkStart w:id="4338" w:name="_Toc351912721"/>
      <w:bookmarkStart w:id="4339" w:name="_Toc351914742"/>
      <w:bookmarkStart w:id="4340" w:name="_Toc351915208"/>
      <w:bookmarkStart w:id="4341" w:name="_Toc361231265"/>
      <w:bookmarkStart w:id="4342" w:name="_Toc361231791"/>
      <w:bookmarkStart w:id="4343" w:name="_Toc362445089"/>
      <w:bookmarkStart w:id="4344" w:name="_Toc363909011"/>
      <w:bookmarkStart w:id="4345" w:name="_Toc364463434"/>
      <w:bookmarkStart w:id="4346" w:name="_Toc366078032"/>
      <w:bookmarkStart w:id="4347" w:name="_Toc366078651"/>
      <w:bookmarkStart w:id="4348" w:name="_Toc366079636"/>
      <w:bookmarkStart w:id="4349" w:name="_Toc366080248"/>
      <w:bookmarkStart w:id="4350" w:name="_Toc366080857"/>
      <w:bookmarkStart w:id="4351" w:name="_Toc366505197"/>
      <w:bookmarkStart w:id="4352" w:name="_Toc366508566"/>
      <w:bookmarkStart w:id="4353" w:name="_Toc366513067"/>
      <w:bookmarkStart w:id="4354" w:name="_Toc366574256"/>
      <w:bookmarkStart w:id="4355" w:name="_Toc366578049"/>
      <w:bookmarkStart w:id="4356" w:name="_Toc366578643"/>
      <w:bookmarkStart w:id="4357" w:name="_Toc366579235"/>
      <w:bookmarkStart w:id="4358" w:name="_Toc366579826"/>
      <w:bookmarkStart w:id="4359" w:name="_Toc366580418"/>
      <w:bookmarkStart w:id="4360" w:name="_Toc366581009"/>
      <w:bookmarkStart w:id="4361" w:name="_Toc366581601"/>
      <w:bookmarkStart w:id="4362" w:name="_Toc184191986"/>
      <w:bookmarkStart w:id="4363" w:name="_Toc184210526"/>
      <w:bookmarkStart w:id="4364" w:name="_Toc184191987"/>
      <w:bookmarkStart w:id="4365" w:name="_Toc184210527"/>
      <w:bookmarkStart w:id="4366" w:name="_Toc184191988"/>
      <w:bookmarkStart w:id="4367" w:name="_Toc184210528"/>
      <w:bookmarkStart w:id="4368" w:name="_Toc52984601"/>
      <w:bookmarkStart w:id="4369" w:name="_Toc349042724"/>
      <w:bookmarkStart w:id="4370" w:name="_Ref362445719"/>
      <w:bookmarkStart w:id="4371" w:name="_Ref362445729"/>
      <w:bookmarkStart w:id="4372" w:name="_Toc177399083"/>
      <w:bookmarkStart w:id="4373" w:name="_Toc175057370"/>
      <w:bookmarkStart w:id="4374" w:name="_Toc199516308"/>
      <w:bookmarkStart w:id="4375" w:name="_Toc194983972"/>
      <w:bookmarkStart w:id="4376" w:name="_Toc243112820"/>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r>
        <w:rPr>
          <w:rFonts w:eastAsia="Times New Roman"/>
        </w:rPr>
        <w:lastRenderedPageBreak/>
        <w:t>Mandatory Alignment for Packed Decimal Data</w:t>
      </w:r>
      <w:bookmarkEnd w:id="4368"/>
    </w:p>
    <w:p w14:paraId="5329D3C8" w14:textId="77777777" w:rsidR="000E1214" w:rsidRDefault="00A87198">
      <w:pPr>
        <w:pStyle w:val="nobreak"/>
      </w:pPr>
      <w:r>
        <w:t xml:space="preserve">Packed decimal data is data with </w:t>
      </w:r>
      <w:proofErr w:type="spellStart"/>
      <w:r>
        <w:t>dfdl:binaryNumberRep</w:t>
      </w:r>
      <w:proofErr w:type="spellEnd"/>
      <w:r>
        <w:rPr>
          <w:rStyle w:val="FootnoteReference"/>
        </w:rPr>
        <w:footnoteReference w:id="38"/>
      </w:r>
      <w:r>
        <w:t xml:space="preserve"> values of 'packed', 'ibm4690Packed' or '</w:t>
      </w:r>
      <w:proofErr w:type="spellStart"/>
      <w:r>
        <w:t>bcd</w:t>
      </w:r>
      <w:proofErr w:type="spellEnd"/>
      <w:r>
        <w:t>'. This representation stores a decimal digit in a 4 bit nibble. These nibbles must have a multiple of 4-bit alignment. It is a Schema Definition Error otherwise.</w:t>
      </w:r>
    </w:p>
    <w:p w14:paraId="06AE9380" w14:textId="77777777" w:rsidR="000E1214" w:rsidRDefault="00A87198" w:rsidP="00BC2419">
      <w:pPr>
        <w:pStyle w:val="Heading3"/>
        <w:rPr>
          <w:rFonts w:eastAsia="Times New Roman"/>
        </w:rPr>
      </w:pPr>
      <w:bookmarkStart w:id="4377" w:name="_Toc394673895"/>
      <w:bookmarkStart w:id="4378" w:name="_Toc396997418"/>
      <w:bookmarkStart w:id="4379" w:name="_Toc52984602"/>
      <w:r>
        <w:rPr>
          <w:rFonts w:eastAsia="Times New Roman"/>
        </w:rPr>
        <w:t xml:space="preserve">Example: </w:t>
      </w:r>
      <w:proofErr w:type="spellStart"/>
      <w:r>
        <w:rPr>
          <w:rFonts w:eastAsia="Times New Roman"/>
        </w:rPr>
        <w:t>AlignmentFill</w:t>
      </w:r>
      <w:bookmarkEnd w:id="4377"/>
      <w:bookmarkEnd w:id="4378"/>
      <w:bookmarkEnd w:id="4379"/>
      <w:proofErr w:type="spellEnd"/>
    </w:p>
    <w:p w14:paraId="725D41EE" w14:textId="77777777" w:rsidR="000E1214" w:rsidRDefault="00A87198">
      <w:pPr>
        <w:keepNext/>
        <w:rPr>
          <w:szCs w:val="24"/>
        </w:rPr>
      </w:pPr>
      <w:r>
        <w:rPr>
          <w:szCs w:val="24"/>
        </w:rPr>
        <w:t xml:space="preserve">When </w:t>
      </w:r>
      <w:proofErr w:type="spellStart"/>
      <w:r>
        <w:rPr>
          <w:szCs w:val="24"/>
        </w:rPr>
        <w:t>dfdl:alignmentUnits</w:t>
      </w:r>
      <w:proofErr w:type="spellEnd"/>
      <w:r>
        <w:rPr>
          <w:szCs w:val="24"/>
        </w:rPr>
        <w:t xml:space="preserve"> is 'bits', and the </w:t>
      </w:r>
      <w:proofErr w:type="spellStart"/>
      <w:r>
        <w:rPr>
          <w:szCs w:val="24"/>
        </w:rPr>
        <w:t>dfdl:alignment</w:t>
      </w:r>
      <w:proofErr w:type="spellEnd"/>
      <w:r>
        <w:rPr>
          <w:szCs w:val="24"/>
        </w:rPr>
        <w:t xml:space="preserve"> is not a multiple of 8, then the </w:t>
      </w:r>
      <w:proofErr w:type="spellStart"/>
      <w:r>
        <w:rPr>
          <w:szCs w:val="24"/>
        </w:rPr>
        <w:t>dfdl:bitOrder</w:t>
      </w:r>
      <w:proofErr w:type="spellEnd"/>
      <w:r>
        <w:rPr>
          <w:szCs w:val="24"/>
        </w:rPr>
        <w:t xml:space="preserve"> property affects the alignment by controlling which bits are skipped as part of the grammar </w:t>
      </w:r>
      <w:proofErr w:type="spellStart"/>
      <w:r>
        <w:rPr>
          <w:b/>
          <w:i/>
          <w:szCs w:val="24"/>
        </w:rPr>
        <w:t>AlignmentFill</w:t>
      </w:r>
      <w:proofErr w:type="spellEnd"/>
      <w:r>
        <w:rPr>
          <w:szCs w:val="24"/>
        </w:rPr>
        <w:t xml:space="preserve"> region. </w:t>
      </w:r>
    </w:p>
    <w:p w14:paraId="7EB73CA5" w14:textId="77777777" w:rsidR="000E1214" w:rsidRDefault="00A87198">
      <w:r>
        <w:t xml:space="preserve">In general, the </w:t>
      </w:r>
      <w:proofErr w:type="spellStart"/>
      <w:r>
        <w:rPr>
          <w:b/>
          <w:i/>
        </w:rPr>
        <w:t>AlignmentFill</w:t>
      </w:r>
      <w:proofErr w:type="spellEnd"/>
      <w:r>
        <w:t xml:space="preserve"> region is </w:t>
      </w:r>
      <w:r>
        <w:rPr>
          <w:i/>
        </w:rPr>
        <w:t>before</w:t>
      </w:r>
      <w:r>
        <w:t xml:space="preserve"> the regions it is aligning, and within a byte, the meaning of </w:t>
      </w:r>
      <w:r>
        <w:rPr>
          <w:i/>
        </w:rPr>
        <w:t>'before'</w:t>
      </w:r>
      <w:r>
        <w:t xml:space="preserve"> is interpreted with respect to the </w:t>
      </w:r>
      <w:proofErr w:type="spellStart"/>
      <w:r>
        <w:t>dfdl:bitOrder</w:t>
      </w:r>
      <w:proofErr w:type="spellEnd"/>
      <w:r>
        <w:t>.</w:t>
      </w:r>
    </w:p>
    <w:p w14:paraId="569E8971" w14:textId="77777777" w:rsidR="000E1214" w:rsidRDefault="00A87198">
      <w:r>
        <w:t xml:space="preserve">When </w:t>
      </w:r>
      <w:proofErr w:type="spellStart"/>
      <w:r>
        <w:t>dfdl:bitOrder</w:t>
      </w:r>
      <w:proofErr w:type="spellEnd"/>
      <w:r>
        <w:t xml:space="preserve"> is '</w:t>
      </w:r>
      <w:proofErr w:type="spellStart"/>
      <w:r>
        <w:t>mostSignificantBitFirst</w:t>
      </w:r>
      <w:proofErr w:type="spellEnd"/>
      <w:r>
        <w:t xml:space="preserve">', then bits with more significance are before bits with less significance, so the </w:t>
      </w:r>
      <w:proofErr w:type="spellStart"/>
      <w:r>
        <w:rPr>
          <w:b/>
          <w:i/>
        </w:rPr>
        <w:t>AlignmentFill</w:t>
      </w:r>
      <w:proofErr w:type="spellEnd"/>
      <w:r>
        <w:t xml:space="preserve"> region occupies the most significant bits of the byte. </w:t>
      </w:r>
    </w:p>
    <w:p w14:paraId="1B0B8580" w14:textId="77777777" w:rsidR="000E1214" w:rsidRDefault="00A87198">
      <w:r>
        <w:t xml:space="preserve">When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Pr>
          <w:b/>
          <w:i/>
        </w:rPr>
        <w:t>AlignmentFill</w:t>
      </w:r>
      <w:proofErr w:type="spellEnd"/>
      <w:r>
        <w:t xml:space="preserve"> region occupies the least significant bits of the byte. </w:t>
      </w:r>
    </w:p>
    <w:p w14:paraId="240D43FD" w14:textId="6B83ECB4" w:rsidR="000E1214" w:rsidRDefault="00A87198">
      <w:r>
        <w:t>Consider a structure of 2 logical elements. Assume the length and alignment units are bits. (</w:t>
      </w:r>
      <w:proofErr w:type="spellStart"/>
      <w:r>
        <w:t>dfdl:lengthUnits</w:t>
      </w:r>
      <w:proofErr w:type="spellEnd"/>
      <w:r>
        <w:t xml:space="preserve">='bits', </w:t>
      </w:r>
      <w:proofErr w:type="spellStart"/>
      <w:r>
        <w:t>dfdl:alignmentUnits</w:t>
      </w:r>
      <w:proofErr w:type="spellEnd"/>
      <w:r>
        <w:t>='bits'), and that the data is binary with twos-complement binary integers (</w:t>
      </w:r>
      <w:proofErr w:type="spellStart"/>
      <w:r>
        <w:t>dfdl:representation</w:t>
      </w:r>
      <w:proofErr w:type="spellEnd"/>
      <w:r>
        <w:t xml:space="preserve">='binary', </w:t>
      </w:r>
      <w:proofErr w:type="spellStart"/>
      <w:r>
        <w:t>dfdl:binaryNumberRep</w:t>
      </w:r>
      <w:proofErr w:type="spellEnd"/>
      <w:r>
        <w:t xml:space="preserve">='binary'),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The above are colorized to highlight the corresponding bits in the data below. The total length due to the alignment region appearing before element 'B' will be 8 bits.</w:t>
      </w:r>
    </w:p>
    <w:p w14:paraId="41D09CB7" w14:textId="77777777" w:rsidR="000E1214" w:rsidRDefault="00A87198">
      <w:r>
        <w:t xml:space="preserve">In a format where </w:t>
      </w:r>
      <w:proofErr w:type="spellStart"/>
      <w:r>
        <w:t>dfdl:bitOrder</w:t>
      </w:r>
      <w:proofErr w:type="spellEnd"/>
      <w:r>
        <w:t xml:space="preserve"> is '</w:t>
      </w:r>
      <w:proofErr w:type="spellStart"/>
      <w:r>
        <w:t>mostSignificantBitFirst</w:t>
      </w:r>
      <w:proofErr w:type="spellEnd"/>
      <w:r>
        <w: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proofErr w:type="spellStart"/>
      <w:r>
        <w:rPr>
          <w:b/>
          <w:i/>
        </w:rPr>
        <w:t>AlignmentFill</w:t>
      </w:r>
      <w:proofErr w:type="spellEnd"/>
      <w:r>
        <w:t xml:space="preserve"> region is marked with 'x' </w:t>
      </w:r>
      <w:r w:rsidR="00405572">
        <w:t>characters and</w:t>
      </w:r>
      <w:r>
        <w:t xml:space="preserve"> contains all 0 bit values.</w:t>
      </w:r>
    </w:p>
    <w:p w14:paraId="0E07CA59" w14:textId="77777777" w:rsidR="000E1214" w:rsidRDefault="00A87198">
      <w:r>
        <w:t xml:space="preserve">In a format where </w:t>
      </w:r>
      <w:proofErr w:type="spellStart"/>
      <w:r>
        <w:t>dfdl:bitOrder</w:t>
      </w:r>
      <w:proofErr w:type="spellEnd"/>
      <w:r>
        <w:t xml:space="preserve"> is '</w:t>
      </w:r>
      <w:proofErr w:type="spellStart"/>
      <w:r>
        <w:t>leastSignificantBitFirst</w:t>
      </w:r>
      <w:proofErr w:type="spellEnd"/>
      <w:r>
        <w:t xml:space="preserve">'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proofErr w:type="spellStart"/>
      <w:r>
        <w:rPr>
          <w:b/>
          <w:i/>
        </w:rPr>
        <w:t>AlignmentFill</w:t>
      </w:r>
      <w:proofErr w:type="spellEnd"/>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B31DA3">
      <w:pPr>
        <w:pStyle w:val="Heading2"/>
      </w:pPr>
      <w:bookmarkStart w:id="4380" w:name="_Ref38544226"/>
      <w:bookmarkStart w:id="4381" w:name="_Ref38544219"/>
      <w:bookmarkStart w:id="4382" w:name="_Ref38541465"/>
      <w:bookmarkStart w:id="4383" w:name="_Ref38541453"/>
      <w:bookmarkStart w:id="4384" w:name="_Toc52984603"/>
      <w:r>
        <w:t>Properties for Specifying Delimiters</w:t>
      </w:r>
      <w:bookmarkEnd w:id="4369"/>
      <w:bookmarkEnd w:id="4370"/>
      <w:bookmarkEnd w:id="4371"/>
      <w:bookmarkEnd w:id="4380"/>
      <w:bookmarkEnd w:id="4381"/>
      <w:bookmarkEnd w:id="4382"/>
      <w:bookmarkEnd w:id="4383"/>
      <w:bookmarkEnd w:id="4384"/>
      <w:r>
        <w:t xml:space="preserve"> </w:t>
      </w:r>
      <w:bookmarkEnd w:id="4372"/>
      <w:bookmarkEnd w:id="4373"/>
      <w:bookmarkEnd w:id="4374"/>
      <w:bookmarkEnd w:id="4375"/>
      <w:bookmarkEnd w:id="4376"/>
    </w:p>
    <w:p w14:paraId="62AD20E0" w14:textId="77777777" w:rsidR="000E1214" w:rsidRDefault="00A87198">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273AA489" w:rsidR="000E1214" w:rsidRDefault="00A87198">
      <w:pPr>
        <w:keepNext/>
        <w:rPr>
          <w:rFonts w:eastAsia="Arial Unicode MS"/>
          <w:lang w:eastAsia="en-GB"/>
        </w:rPr>
      </w:pPr>
      <w:r>
        <w:rPr>
          <w:rFonts w:eastAsia="Arial Unicode MS"/>
          <w:lang w:eastAsia="en-GB"/>
        </w:rPr>
        <w:t>When parsing, there can</w:t>
      </w:r>
      <w:ins w:id="4385" w:author="Mike Beckerle" w:date="2020-10-08T18:34:00Z">
        <w:r w:rsidR="00554550">
          <w:rPr>
            <w:rFonts w:eastAsia="Arial Unicode MS"/>
            <w:lang w:eastAsia="en-GB"/>
          </w:rPr>
          <w:t xml:space="preserve"> be</w:t>
        </w:r>
      </w:ins>
      <w:r>
        <w:rPr>
          <w:rFonts w:eastAsia="Arial Unicode MS"/>
          <w:lang w:eastAsia="en-GB"/>
        </w:rPr>
        <w:t xml:space="preserve">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 to try shorter matches.)</w:t>
      </w:r>
      <w:r w:rsidR="009C3D89">
        <w:rPr>
          <w:rFonts w:eastAsia="Arial Unicode MS"/>
          <w:lang w:eastAsia="en-GB"/>
        </w:rPr>
        <w:t xml:space="preserve"> Additional details </w:t>
      </w:r>
      <w:r w:rsidR="009C3D89">
        <w:rPr>
          <w:rFonts w:eastAsia="Arial Unicode MS"/>
          <w:lang w:eastAsia="en-GB"/>
        </w:rPr>
        <w:lastRenderedPageBreak/>
        <w:t xml:space="preserve">on the matching of DFDL String Literals are given in </w:t>
      </w:r>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r w:rsidR="009C3D89" w:rsidRPr="00065302">
        <w:rPr>
          <w:rStyle w:val="Hyperlink"/>
          <w:rFonts w:eastAsia="Arial Unicode MS"/>
        </w:rPr>
      </w:r>
      <w:r w:rsidR="009C3D89" w:rsidRPr="00065302">
        <w:rPr>
          <w:rStyle w:val="Hyperlink"/>
          <w:rFonts w:eastAsia="Arial Unicode MS"/>
        </w:rPr>
        <w:fldChar w:fldCharType="separate"/>
      </w:r>
      <w:r w:rsidR="00404DC4" w:rsidRPr="00065302">
        <w:rPr>
          <w:rStyle w:val="Hyperlink"/>
        </w:rPr>
        <w:t>Appendix C: Processing of DFDL String literals</w:t>
      </w:r>
      <w:r w:rsidR="009C3D89" w:rsidRPr="00065302">
        <w:rPr>
          <w:rStyle w:val="Hyperlink"/>
          <w:rFonts w:eastAsia="Arial Unicode MS"/>
        </w:rPr>
        <w:fldChar w:fldCharType="end"/>
      </w:r>
      <w:r w:rsidR="009C3D89">
        <w:rPr>
          <w:rFonts w:eastAsia="Arial Unicode MS"/>
          <w:lang w:eastAsia="en-GB"/>
        </w:rPr>
        <w:t>.</w:t>
      </w:r>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355ACF76" w14:textId="23C4D524" w:rsidR="000E1214" w:rsidDel="00554550" w:rsidRDefault="00A87198">
            <w:pPr>
              <w:keepNext/>
              <w:rPr>
                <w:del w:id="4386" w:author="Mike Beckerle" w:date="2020-10-08T18:34:00Z"/>
              </w:rPr>
            </w:pPr>
            <w:del w:id="4387" w:author="Mike Beckerle" w:date="2020-10-08T18:34:00Z">
              <w:r w:rsidDel="00554550">
                <w:delText xml:space="preserve">On unparsing the first initiator in the list is automatically inserted into the </w:delText>
              </w:r>
              <w:r w:rsidDel="00554550">
                <w:rPr>
                  <w:b/>
                  <w:bCs/>
                  <w:i/>
                  <w:iCs/>
                </w:rPr>
                <w:delText>Initiator</w:delText>
              </w:r>
              <w:r w:rsidDel="00554550">
                <w:delText xml:space="preserve"> region.</w:delText>
              </w:r>
            </w:del>
          </w:p>
          <w:p w14:paraId="77D5A107" w14:textId="7FAC888E"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rsidP="00C31ED0">
            <w:pPr>
              <w:pStyle w:val="ListParagraph"/>
              <w:numPr>
                <w:ilvl w:val="0"/>
                <w:numId w:val="83"/>
              </w:numPr>
              <w:rPr>
                <w:rFonts w:eastAsia="Arial Unicode MS"/>
              </w:rPr>
            </w:pPr>
            <w:r>
              <w:rPr>
                <w:rFonts w:eastAsia="Arial Unicode MS"/>
              </w:rPr>
              <w:t>DFDL character entities are allowed.</w:t>
            </w:r>
          </w:p>
          <w:p w14:paraId="441485B1" w14:textId="77777777" w:rsidR="000E1214" w:rsidRDefault="00A87198" w:rsidP="00C31ED0">
            <w:pPr>
              <w:pStyle w:val="ListParagraph"/>
              <w:numPr>
                <w:ilvl w:val="0"/>
                <w:numId w:val="83"/>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6259B509" w14:textId="77777777" w:rsidR="000E1214" w:rsidRDefault="00A87198" w:rsidP="00C31ED0">
            <w:pPr>
              <w:pStyle w:val="ListParagraph"/>
              <w:numPr>
                <w:ilvl w:val="0"/>
                <w:numId w:val="83"/>
              </w:numPr>
              <w:rPr>
                <w:rFonts w:eastAsia="Arial Unicode MS"/>
              </w:rPr>
            </w:pPr>
            <w:r>
              <w:rPr>
                <w:rFonts w:eastAsia="Arial Unicode MS"/>
              </w:rPr>
              <w:t xml:space="preserve">DFDL Character Classes NL, WSP, WSP+, WSP*, and ES are allowed. </w:t>
            </w:r>
          </w:p>
          <w:p w14:paraId="2682FD07" w14:textId="4BCFFFE4" w:rsidR="000E1214" w:rsidRDefault="00A87198" w:rsidP="00C31ED0">
            <w:pPr>
              <w:pStyle w:val="ListParagraph"/>
              <w:numPr>
                <w:ilvl w:val="0"/>
                <w:numId w:val="83"/>
              </w:numPr>
              <w:rPr>
                <w:rFonts w:eastAsia="Arial Unicode MS"/>
              </w:rPr>
            </w:pPr>
            <w:r>
              <w:rPr>
                <w:rFonts w:eastAsia="Arial Unicode MS"/>
              </w:rPr>
              <w:t xml:space="preserve">If the ES entity or the WSP* entity appear alone as one of the string literals in the list, then </w:t>
            </w:r>
            <w:proofErr w:type="spellStart"/>
            <w:r>
              <w:rPr>
                <w:rFonts w:eastAsia="Arial Unicode MS"/>
              </w:rPr>
              <w:t>dfdl:initiatedContent</w:t>
            </w:r>
            <w:proofErr w:type="spellEnd"/>
            <w:r>
              <w:rPr>
                <w:rFonts w:eastAsia="Arial Unicode MS"/>
              </w:rPr>
              <w:t xml:space="preserve"> must be "no". This restriction </w:t>
            </w:r>
            <w:r w:rsidR="00405572">
              <w:rPr>
                <w:rFonts w:eastAsia="Arial Unicode MS"/>
              </w:rPr>
              <w:t>ensures</w:t>
            </w:r>
            <w:r>
              <w:rPr>
                <w:rFonts w:eastAsia="Arial Unicode MS"/>
              </w:rPr>
              <w:t xml:space="preserve"> that when </w:t>
            </w:r>
            <w:proofErr w:type="spellStart"/>
            <w:r>
              <w:rPr>
                <w:rFonts w:eastAsia="Arial Unicode MS"/>
              </w:rPr>
              <w:t>dfdl:initiatedContent</w:t>
            </w:r>
            <w:proofErr w:type="spellEnd"/>
            <w:r>
              <w:rPr>
                <w:rFonts w:eastAsia="Arial Unicode MS"/>
              </w:rPr>
              <w:t xml:space="preserve"> is 'yes' that the initiator cannot match zero-length data. </w:t>
            </w:r>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w:t>
            </w:r>
            <w:proofErr w:type="spellStart"/>
            <w:r>
              <w:t>dfdl:initiator</w:t>
            </w:r>
            <w:proofErr w:type="spellEnd"/>
            <w:r>
              <w:t xml:space="preserve">. </w:t>
            </w:r>
          </w:p>
          <w:p w14:paraId="70FF2846" w14:textId="53BF49D0" w:rsidR="000E1214" w:rsidRDefault="00A87198">
            <w:pPr>
              <w:keepNext/>
              <w:rPr>
                <w:rFonts w:eastAsia="Arial Unicode MS"/>
                <w:lang w:eastAsia="en-GB"/>
              </w:rPr>
            </w:pPr>
            <w:r>
              <w:rPr>
                <w:rFonts w:eastAsia="Arial Unicode MS"/>
                <w:lang w:eastAsia="en-GB"/>
              </w:rPr>
              <w:t>When parsing,</w:t>
            </w:r>
            <w:ins w:id="4388" w:author="Mike Beckerle" w:date="2020-10-08T18:37:00Z">
              <w:r w:rsidR="00C10857">
                <w:rPr>
                  <w:rFonts w:eastAsia="Arial Unicode MS"/>
                  <w:lang w:eastAsia="en-GB"/>
                </w:rPr>
                <w:t xml:space="preserve"> </w:t>
              </w:r>
            </w:ins>
            <w:ins w:id="4389" w:author="Mike Beckerle" w:date="2020-10-08T18:36:00Z">
              <w:r w:rsidR="00554550">
                <w:rPr>
                  <w:rFonts w:eastAsia="Arial Unicode MS"/>
                  <w:lang w:eastAsia="en-GB"/>
                </w:rPr>
                <w:t>o</w:t>
              </w:r>
            </w:ins>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00C88059" w:rsidR="000E1214" w:rsidRDefault="00A87198">
            <w:pPr>
              <w:keepNext/>
            </w:pPr>
            <w:r>
              <w:t xml:space="preserve">When an initiator is specified, it is a </w:t>
            </w:r>
            <w:del w:id="4390" w:author="Mike Beckerle" w:date="2020-10-08T20:32:00Z">
              <w:r w:rsidDel="00B31DA3">
                <w:delText>processing error</w:delText>
              </w:r>
            </w:del>
            <w:ins w:id="4391" w:author="Mike Beckerle" w:date="2020-10-08T20:32:00Z">
              <w:r w:rsidR="00B31DA3">
                <w:t>Processing Error</w:t>
              </w:r>
            </w:ins>
            <w:r>
              <w:t xml:space="preserve"> if the component is required and one of the values is not found. </w:t>
            </w:r>
          </w:p>
          <w:p w14:paraId="5E6D9CF1" w14:textId="741E680C" w:rsidR="000E1214" w:rsidRDefault="00A87198">
            <w:pPr>
              <w:keepNext/>
              <w:rPr>
                <w:ins w:id="4392" w:author="Mike Beckerle" w:date="2020-10-08T18:34:00Z"/>
              </w:rPr>
            </w:pPr>
            <w:r>
              <w:t xml:space="preserve">If </w:t>
            </w:r>
            <w:proofErr w:type="spellStart"/>
            <w:r>
              <w:t>dfdl:initiator</w:t>
            </w:r>
            <w:proofErr w:type="spellEnd"/>
            <w:r>
              <w:t xml:space="preserve"> is "" (the empty string), that is the way a DFDL schema expresses a format which does not </w:t>
            </w:r>
            <w:r>
              <w:lastRenderedPageBreak/>
              <w:t xml:space="preserve">use initiators. Hence, the </w:t>
            </w:r>
            <w:r>
              <w:rPr>
                <w:b/>
                <w:bCs/>
                <w:i/>
                <w:iCs/>
              </w:rPr>
              <w:t>Initiator</w:t>
            </w:r>
            <w:r>
              <w:t xml:space="preserve"> region is of length zero. </w:t>
            </w:r>
          </w:p>
          <w:p w14:paraId="4D8A8726" w14:textId="23965CA6" w:rsidR="00554550" w:rsidRDefault="00554550">
            <w:pPr>
              <w:keepNext/>
            </w:pPr>
            <w:ins w:id="4393" w:author="Mike Beckerle" w:date="2020-10-08T18:34:00Z">
              <w:r>
                <w:t xml:space="preserve">On unparsing the first initiator in the list is automatically inserted into the </w:t>
              </w:r>
              <w:r>
                <w:rPr>
                  <w:b/>
                  <w:bCs/>
                  <w:i/>
                  <w:iCs/>
                </w:rPr>
                <w:t>Initiator</w:t>
              </w:r>
              <w:r>
                <w:t xml:space="preserve"> region.</w:t>
              </w:r>
            </w:ins>
          </w:p>
          <w:p w14:paraId="36D90D56" w14:textId="12FBCBC9"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3FE15C62"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56FA454"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rsidP="00C31ED0">
            <w:pPr>
              <w:keepNext/>
              <w:numPr>
                <w:ilvl w:val="0"/>
                <w:numId w:val="84"/>
              </w:numPr>
              <w:rPr>
                <w:rFonts w:eastAsia="Arial Unicode MS"/>
              </w:rPr>
            </w:pPr>
            <w:r>
              <w:rPr>
                <w:rFonts w:eastAsia="Arial Unicode MS"/>
              </w:rPr>
              <w:t>DFDL character entities are allowed.</w:t>
            </w:r>
          </w:p>
          <w:p w14:paraId="01797DDF" w14:textId="77777777" w:rsidR="000E1214" w:rsidRDefault="00A87198" w:rsidP="00C31ED0">
            <w:pPr>
              <w:keepNext/>
              <w:numPr>
                <w:ilvl w:val="0"/>
                <w:numId w:val="84"/>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allowed.</w:t>
            </w:r>
          </w:p>
          <w:p w14:paraId="2CDE75BB" w14:textId="77777777" w:rsidR="000E1214" w:rsidRDefault="00A87198" w:rsidP="00C31ED0">
            <w:pPr>
              <w:keepNext/>
              <w:numPr>
                <w:ilvl w:val="0"/>
                <w:numId w:val="84"/>
              </w:numPr>
              <w:rPr>
                <w:rFonts w:eastAsia="Arial Unicode MS"/>
              </w:rPr>
            </w:pPr>
            <w:r>
              <w:rPr>
                <w:rFonts w:eastAsia="Arial Unicode MS"/>
              </w:rPr>
              <w:t xml:space="preserve">DFDL Character Classes NL, WSP, WSP+, WSP*, and ES are allowed. </w:t>
            </w:r>
          </w:p>
          <w:p w14:paraId="6D5756BB" w14:textId="77777777" w:rsidR="000E1214" w:rsidRDefault="00A87198" w:rsidP="00C31ED0">
            <w:pPr>
              <w:keepNext/>
              <w:numPr>
                <w:ilvl w:val="0"/>
                <w:numId w:val="84"/>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w:t>
            </w:r>
            <w:proofErr w:type="spellStart"/>
            <w:r>
              <w:t>dfdl:terminator</w:t>
            </w:r>
            <w:proofErr w:type="spellEnd"/>
            <w:r>
              <w:t>.</w:t>
            </w:r>
          </w:p>
          <w:p w14:paraId="2CF6C273" w14:textId="5D82C783" w:rsidR="000E1214" w:rsidRDefault="00A87198">
            <w:pPr>
              <w:keepNext/>
            </w:pPr>
            <w:r>
              <w:t xml:space="preserve">If </w:t>
            </w:r>
            <w:proofErr w:type="spellStart"/>
            <w:r>
              <w:t>dfdl:terminator</w:t>
            </w:r>
            <w:proofErr w:type="spellEnd"/>
            <w:r>
              <w:t xml:space="preserve">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18E8AF9" w14:textId="393F75E7" w:rsidR="000E1214" w:rsidRDefault="00A87198">
            <w:pPr>
              <w:keepNext/>
              <w:rPr>
                <w:rFonts w:eastAsia="Arial Unicode MS"/>
                <w:lang w:eastAsia="en-GB"/>
              </w:rPr>
            </w:pPr>
            <w:r>
              <w:rPr>
                <w:rFonts w:eastAsia="Arial Unicode MS"/>
                <w:lang w:eastAsia="en-GB"/>
              </w:rPr>
              <w:t xml:space="preserve">When parsing, </w:t>
            </w:r>
            <w:ins w:id="4394" w:author="Mike Beckerle" w:date="2020-10-08T18:38:00Z">
              <w:r w:rsidR="00C10857">
                <w:rPr>
                  <w:rFonts w:eastAsia="Arial Unicode MS"/>
                  <w:lang w:eastAsia="en-GB"/>
                </w:rPr>
                <w:t>o</w:t>
              </w:r>
            </w:ins>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lastRenderedPageBreak/>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6BEC9C2D" w:rsidR="000E1214" w:rsidRDefault="00A87198">
            <w:pPr>
              <w:keepNext/>
              <w:rPr>
                <w:rFonts w:eastAsia="Arial Unicode MS"/>
              </w:rPr>
            </w:pPr>
            <w:r>
              <w:rPr>
                <w:rFonts w:eastAsia="Arial Unicode MS"/>
              </w:rPr>
              <w:t xml:space="preserve">When a terminator is expected it is a </w:t>
            </w:r>
            <w:del w:id="4395" w:author="Mike Beckerle" w:date="2020-10-08T20:32:00Z">
              <w:r w:rsidDel="00B31DA3">
                <w:rPr>
                  <w:rFonts w:eastAsia="Arial Unicode MS"/>
                </w:rPr>
                <w:delText>processing error</w:delText>
              </w:r>
            </w:del>
            <w:ins w:id="4396" w:author="Mike Beckerle" w:date="2020-10-08T20:32:00Z">
              <w:r w:rsidR="00B31DA3">
                <w:rPr>
                  <w:rFonts w:eastAsia="Arial Unicode MS"/>
                </w:rPr>
                <w:t>Processing Error</w:t>
              </w:r>
            </w:ins>
            <w:r>
              <w:rPr>
                <w:rFonts w:eastAsia="Arial Unicode MS"/>
              </w:rPr>
              <w:t xml:space="preserve"> if no matching terminator is found. However, if </w:t>
            </w:r>
            <w:proofErr w:type="spellStart"/>
            <w:r>
              <w:rPr>
                <w:rFonts w:eastAsia="Arial Unicode MS"/>
              </w:rPr>
              <w:t>dfdl:documentFinalTerminatorCanBeMissing</w:t>
            </w:r>
            <w:proofErr w:type="spellEnd"/>
            <w:r>
              <w:rPr>
                <w:rFonts w:eastAsia="Arial Unicode MS"/>
              </w:rPr>
              <w:t xml:space="preserve">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BF7D0"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roofErr w:type="spellStart"/>
            <w:r>
              <w:rPr>
                <w:rFonts w:eastAsia="Arial Unicode MS"/>
              </w:rPr>
              <w:t>dfdl:sequence</w:t>
            </w:r>
            <w:proofErr w:type="spellEnd"/>
            <w:r>
              <w:rPr>
                <w:rFonts w:eastAsia="Arial Unicode MS"/>
              </w:rPr>
              <w:t xml:space="preserve">, </w:t>
            </w:r>
            <w:proofErr w:type="spellStart"/>
            <w:r>
              <w:rPr>
                <w:rFonts w:eastAsia="Arial Unicode MS"/>
              </w:rPr>
              <w:t>dfdl:choice</w:t>
            </w:r>
            <w:proofErr w:type="spellEnd"/>
            <w:r>
              <w:rPr>
                <w:rFonts w:eastAsia="Arial Unicode MS"/>
              </w:rPr>
              <w:t xml:space="preserve">, </w:t>
            </w:r>
            <w:proofErr w:type="spellStart"/>
            <w:r>
              <w:rPr>
                <w:rFonts w:eastAsia="Arial Unicode MS"/>
              </w:rPr>
              <w:t>dfdl:group</w:t>
            </w:r>
            <w:proofErr w:type="spellEnd"/>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w:t>
            </w:r>
          </w:p>
          <w:p w14:paraId="6B4ED667" w14:textId="77777777" w:rsidR="000E1214" w:rsidRDefault="00A87198">
            <w:pPr>
              <w:rPr>
                <w:rFonts w:eastAsia="Arial Unicode MS"/>
              </w:rPr>
            </w:pPr>
            <w:r>
              <w:rPr>
                <w:rFonts w:eastAsia="Arial Unicode MS"/>
              </w:rPr>
              <w:t>Valid values are 'none', 'initiator', 'terminator' or 'both'</w:t>
            </w:r>
          </w:p>
          <w:p w14:paraId="4A841784" w14:textId="2CC067B6" w:rsidR="000E1214" w:rsidRDefault="00A87198">
            <w:pPr>
              <w:rPr>
                <w:rFonts w:eastAsia="Arial Unicode MS"/>
              </w:rPr>
            </w:pPr>
            <w:r>
              <w:rPr>
                <w:rFonts w:eastAsia="Arial Unicode MS"/>
              </w:rPr>
              <w:t>Indicates that when an element in the data stream is empty, which of initiator, terminator, both, or neither must be present.</w:t>
            </w:r>
          </w:p>
          <w:p w14:paraId="48870496" w14:textId="77777777" w:rsidR="000E1214" w:rsidRDefault="00A87198">
            <w:pPr>
              <w:rPr>
                <w:rFonts w:eastAsia="Arial Unicode MS"/>
              </w:rPr>
            </w:pPr>
            <w:r>
              <w:rPr>
                <w:rFonts w:eastAsia="Arial Unicode MS"/>
              </w:rPr>
              <w:t xml:space="preserve">Ignored if both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are "" (empty string).</w:t>
            </w:r>
          </w:p>
          <w:p w14:paraId="7EC7BBF7" w14:textId="54BEC597" w:rsidR="000E1214" w:rsidRDefault="00A87198">
            <w:pPr>
              <w:rPr>
                <w:rFonts w:eastAsia="Arial Unicode MS"/>
              </w:rPr>
            </w:pPr>
            <w:r>
              <w:rPr>
                <w:rFonts w:eastAsia="Arial Unicode MS"/>
              </w:rPr>
              <w:t xml:space="preserve">'initiator' indicates that, on parsing, if the content region (which can be either the </w:t>
            </w:r>
            <w:proofErr w:type="spellStart"/>
            <w:r>
              <w:rPr>
                <w:rFonts w:eastAsia="Arial Unicode MS"/>
              </w:rPr>
              <w:t>SimpleContent</w:t>
            </w:r>
            <w:proofErr w:type="spellEnd"/>
            <w:r>
              <w:rPr>
                <w:rFonts w:eastAsia="Arial Unicode MS"/>
              </w:rPr>
              <w:t xml:space="preserve"> region or the </w:t>
            </w:r>
            <w:proofErr w:type="spellStart"/>
            <w:r>
              <w:rPr>
                <w:rFonts w:eastAsia="Arial Unicode MS"/>
              </w:rPr>
              <w:t>ComplexContent</w:t>
            </w:r>
            <w:proofErr w:type="spellEnd"/>
            <w:r>
              <w:rPr>
                <w:rFonts w:eastAsia="Arial Unicode MS"/>
              </w:rPr>
              <w:t xml:space="preserve"> region defined in Section </w:t>
            </w:r>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r w:rsidR="00E62DDA" w:rsidRPr="00065302">
              <w:rPr>
                <w:rStyle w:val="Hyperlink"/>
                <w:rFonts w:eastAsia="Arial Unicode MS"/>
              </w:rPr>
            </w:r>
            <w:r w:rsidR="00E62DDA" w:rsidRPr="00065302">
              <w:rPr>
                <w:rStyle w:val="Hyperlink"/>
                <w:rFonts w:eastAsia="Arial Unicode MS"/>
              </w:rPr>
              <w:fldChar w:fldCharType="separate"/>
            </w:r>
            <w:r w:rsidR="00404DC4" w:rsidRPr="00065302">
              <w:rPr>
                <w:rStyle w:val="Hyperlink"/>
                <w:rFonts w:eastAsia="Arial Unicode MS"/>
              </w:rPr>
              <w:t>9.3</w:t>
            </w:r>
            <w:r w:rsidR="00E62DDA" w:rsidRPr="00065302">
              <w:rPr>
                <w:rStyle w:val="Hyperlink"/>
                <w:rFonts w:eastAsia="Arial Unicode MS"/>
              </w:rPr>
              <w:fldChar w:fldCharType="end"/>
            </w:r>
            <w:r>
              <w:rPr>
                <w:rFonts w:eastAsia="Arial Unicode MS"/>
              </w:rPr>
              <w:t xml:space="preserve">)  is empty then the </w:t>
            </w:r>
            <w:proofErr w:type="spellStart"/>
            <w:r>
              <w:rPr>
                <w:rFonts w:eastAsia="Arial Unicode MS"/>
              </w:rPr>
              <w:t>dfdl:initiator</w:t>
            </w:r>
            <w:proofErr w:type="spellEnd"/>
            <w:r>
              <w:rPr>
                <w:rFonts w:eastAsia="Arial Unicode MS"/>
              </w:rPr>
              <w:t xml:space="preserve"> must be present. It also indicates that on unparsing when the content region is empty that the </w:t>
            </w:r>
            <w:proofErr w:type="spellStart"/>
            <w:r>
              <w:rPr>
                <w:rFonts w:eastAsia="Arial Unicode MS"/>
              </w:rPr>
              <w:t>dfdl:initiator</w:t>
            </w:r>
            <w:proofErr w:type="spellEnd"/>
            <w:r>
              <w:rPr>
                <w:rFonts w:eastAsia="Arial Unicode MS"/>
              </w:rPr>
              <w:t xml:space="preserve"> will be output.</w:t>
            </w:r>
          </w:p>
          <w:p w14:paraId="4F82EBE4" w14:textId="77777777" w:rsidR="000E1214" w:rsidRDefault="00A87198">
            <w:pPr>
              <w:rPr>
                <w:rFonts w:eastAsia="Arial Unicode MS"/>
              </w:rPr>
            </w:pPr>
            <w:r>
              <w:rPr>
                <w:rFonts w:eastAsia="Arial Unicode MS"/>
              </w:rPr>
              <w:t xml:space="preserve">'terminator' indicates that, on parsing, if the content region is empty then the </w:t>
            </w:r>
            <w:proofErr w:type="spellStart"/>
            <w:r>
              <w:rPr>
                <w:rFonts w:eastAsia="Arial Unicode MS"/>
              </w:rPr>
              <w:t>dfdl:terminator</w:t>
            </w:r>
            <w:proofErr w:type="spellEnd"/>
            <w:r>
              <w:rPr>
                <w:rFonts w:eastAsia="Arial Unicode MS"/>
              </w:rPr>
              <w:t xml:space="preserve"> must be present. It also indicates that on unparsing when the content region is empty the </w:t>
            </w:r>
            <w:proofErr w:type="spellStart"/>
            <w:r>
              <w:rPr>
                <w:rFonts w:eastAsia="Arial Unicode MS"/>
              </w:rPr>
              <w:t>dfdl:terminator</w:t>
            </w:r>
            <w:proofErr w:type="spellEnd"/>
            <w:r>
              <w:rPr>
                <w:rFonts w:eastAsia="Arial Unicode MS"/>
              </w:rPr>
              <w:t xml:space="preserve"> will be output.</w:t>
            </w:r>
          </w:p>
          <w:p w14:paraId="6CA058BA" w14:textId="77777777" w:rsidR="000E1214" w:rsidRDefault="00A87198">
            <w:pPr>
              <w:rPr>
                <w:rFonts w:eastAsia="Arial Unicode MS"/>
              </w:rPr>
            </w:pPr>
            <w:r>
              <w:rPr>
                <w:rFonts w:eastAsia="Arial Unicode MS"/>
              </w:rPr>
              <w:t xml:space="preserve">'both' indicates  that, on parsing, if the content region is empty both the </w:t>
            </w:r>
            <w:proofErr w:type="spellStart"/>
            <w:r>
              <w:rPr>
                <w:rFonts w:eastAsia="Arial Unicode MS"/>
              </w:rPr>
              <w:t>dfdl:initiator</w:t>
            </w:r>
            <w:proofErr w:type="spellEnd"/>
            <w:r>
              <w:rPr>
                <w:rFonts w:eastAsia="Arial Unicode MS"/>
              </w:rPr>
              <w:t xml:space="preserve"> and </w:t>
            </w:r>
            <w:proofErr w:type="spellStart"/>
            <w:r>
              <w:rPr>
                <w:rFonts w:eastAsia="Arial Unicode MS"/>
              </w:rPr>
              <w:t>dfdl:terminator</w:t>
            </w:r>
            <w:proofErr w:type="spellEnd"/>
            <w:r>
              <w:rPr>
                <w:rFonts w:eastAsia="Arial Unicode MS"/>
              </w:rPr>
              <w:t xml:space="preserve"> must be present. On unparsing when the content region is empty the </w:t>
            </w:r>
            <w:proofErr w:type="spellStart"/>
            <w:r>
              <w:rPr>
                <w:rFonts w:eastAsia="Arial Unicode MS"/>
              </w:rPr>
              <w:t>dfdl:initiator</w:t>
            </w:r>
            <w:proofErr w:type="spellEnd"/>
            <w:r>
              <w:rPr>
                <w:rFonts w:eastAsia="Arial Unicode MS"/>
              </w:rPr>
              <w:t xml:space="preserve"> followed by the </w:t>
            </w:r>
            <w:proofErr w:type="spellStart"/>
            <w:r>
              <w:rPr>
                <w:rFonts w:eastAsia="Arial Unicode MS"/>
              </w:rPr>
              <w:t>dfdl:terminator</w:t>
            </w:r>
            <w:proofErr w:type="spellEnd"/>
            <w:r>
              <w:rPr>
                <w:rFonts w:eastAsia="Arial Unicode MS"/>
              </w:rPr>
              <w:t xml:space="preserve"> will be output.</w:t>
            </w:r>
          </w:p>
          <w:p w14:paraId="5E78BBAC" w14:textId="77777777" w:rsidR="000E1214" w:rsidRDefault="00A87198">
            <w:pPr>
              <w:rPr>
                <w:rFonts w:eastAsia="Arial Unicode MS"/>
              </w:rPr>
            </w:pPr>
            <w:r>
              <w:rPr>
                <w:rFonts w:eastAsia="Arial Unicode MS"/>
              </w:rPr>
              <w:t xml:space="preserve">'none' indicates that if the content region is empty neither the </w:t>
            </w:r>
            <w:proofErr w:type="spellStart"/>
            <w:r>
              <w:rPr>
                <w:rFonts w:eastAsia="Arial Unicode MS"/>
              </w:rPr>
              <w:t>dfdl:initiator</w:t>
            </w:r>
            <w:proofErr w:type="spellEnd"/>
            <w:r>
              <w:rPr>
                <w:rFonts w:eastAsia="Arial Unicode MS"/>
              </w:rPr>
              <w:t xml:space="preserve"> or </w:t>
            </w:r>
            <w:proofErr w:type="spellStart"/>
            <w:r>
              <w:rPr>
                <w:rFonts w:eastAsia="Arial Unicode MS"/>
              </w:rPr>
              <w:t>dfdl:terminator</w:t>
            </w:r>
            <w:proofErr w:type="spellEnd"/>
            <w:r>
              <w:rPr>
                <w:rFonts w:eastAsia="Arial Unicode MS"/>
              </w:rPr>
              <w:t xml:space="preserve"> must be present. On unparsing when the content region is empty nothing will be output.</w:t>
            </w:r>
          </w:p>
          <w:p w14:paraId="58C4A919" w14:textId="77777777" w:rsidR="000E1214" w:rsidRDefault="00A87198">
            <w:pPr>
              <w:rPr>
                <w:rFonts w:eastAsia="MS Mincho"/>
              </w:rPr>
            </w:pPr>
            <w:r>
              <w:rPr>
                <w:rFonts w:eastAsia="MS Mincho"/>
              </w:rPr>
              <w:t xml:space="preserve">It is a Schema Definition Error if </w:t>
            </w:r>
            <w:proofErr w:type="spellStart"/>
            <w:r>
              <w:rPr>
                <w:rFonts w:eastAsia="MS Mincho"/>
              </w:rPr>
              <w:t>dfdl:emptyValueDelimiterPolicy</w:t>
            </w:r>
            <w:proofErr w:type="spellEnd"/>
            <w:r>
              <w:rPr>
                <w:rFonts w:eastAsia="MS Mincho"/>
              </w:rPr>
              <w:t xml:space="preserve"> set to 'none' or 'terminator' when the parent group has </w:t>
            </w:r>
            <w:proofErr w:type="spellStart"/>
            <w:r>
              <w:rPr>
                <w:rFonts w:eastAsia="MS Mincho"/>
              </w:rPr>
              <w:t>dfdl:initiatedContent</w:t>
            </w:r>
            <w:proofErr w:type="spellEnd"/>
            <w:r>
              <w:rPr>
                <w:rFonts w:eastAsia="MS Mincho"/>
              </w:rPr>
              <w:t xml:space="preserve"> 'yes'.</w:t>
            </w:r>
          </w:p>
          <w:p w14:paraId="0B980857" w14:textId="0832A112"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404DC4" w:rsidRPr="00065302">
              <w:rPr>
                <w:rStyle w:val="Hyperlink"/>
                <w:rFonts w:eastAsia="MS Mincho"/>
              </w:rPr>
              <w:t>9.3.2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404DC4" w:rsidRPr="00065302">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lastRenderedPageBreak/>
              <w:t>This property is ignored if the element is fixed-length and length is not zero (as no empty representation is possible).</w:t>
            </w:r>
          </w:p>
          <w:p w14:paraId="15F1A5FA" w14:textId="4C0FC18A" w:rsidR="000E1214" w:rsidRDefault="00A87198">
            <w:r>
              <w:t xml:space="preserve">The value of </w:t>
            </w:r>
            <w:proofErr w:type="spellStart"/>
            <w:r>
              <w:t>dfdl:emptyValueDelimiterPolicy</w:t>
            </w:r>
            <w:proofErr w:type="spellEnd"/>
            <w:r>
              <w:t xml:space="preserve"> </w:t>
            </w:r>
            <w:r w:rsidR="001D0D73">
              <w:t>MUST</w:t>
            </w:r>
            <w:r w:rsidR="003B63AE">
              <w:t xml:space="preserve"> </w:t>
            </w:r>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dfdl:emptyValueDelimiterPolicy</w:t>
            </w:r>
            <w:proofErr w:type="spellEnd"/>
            <w:r>
              <w:t xml:space="preserve"> is not set, it is a Schema Definition Error.</w:t>
            </w:r>
          </w:p>
          <w:p w14:paraId="72791D64" w14:textId="3F24A14F" w:rsidR="000E1214" w:rsidRDefault="00A87198">
            <w:r>
              <w:t xml:space="preserve">If </w:t>
            </w:r>
            <w:proofErr w:type="spellStart"/>
            <w:r>
              <w:t>dfdl:initiator</w:t>
            </w:r>
            <w:proofErr w:type="spell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w:t>
            </w:r>
          </w:p>
          <w:p w14:paraId="2B6980A9" w14:textId="61EEA9FB" w:rsidR="000E1214" w:rsidRDefault="00A87198">
            <w:r>
              <w:t xml:space="preserve">If </w:t>
            </w:r>
            <w:proofErr w:type="spellStart"/>
            <w:r>
              <w:t>dfdl:terminator</w:t>
            </w:r>
            <w:proofErr w:type="spell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w:t>
            </w:r>
          </w:p>
          <w:p w14:paraId="0979ACA3" w14:textId="1DBECD3A" w:rsidR="000E1214" w:rsidRDefault="00A87198">
            <w:pPr>
              <w:rPr>
                <w:rFonts w:eastAsia="Arial Unicode MS"/>
              </w:rPr>
            </w:pPr>
            <w:r>
              <w:t xml:space="preserve">It is not a Schema </w:t>
            </w:r>
            <w:r w:rsidR="00405572">
              <w:t>Definition</w:t>
            </w:r>
            <w:r>
              <w:t xml:space="preserve"> Error if </w:t>
            </w:r>
            <w:proofErr w:type="spellStart"/>
            <w:r>
              <w:t>dfdl:emptyValueDelimiterPolicy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w:t>
            </w:r>
            <w:proofErr w:type="spellStart"/>
            <w:r>
              <w:rPr>
                <w:rFonts w:cs="Arial"/>
                <w:lang w:eastAsia="en-GB"/>
              </w:rPr>
              <w:t>dfdl:emptyValueDelimiterPolicy</w:t>
            </w:r>
            <w:proofErr w:type="spellEnd"/>
            <w:r>
              <w:rPr>
                <w:rFonts w:cs="Arial"/>
                <w:lang w:eastAsia="en-GB"/>
              </w:rPr>
              <w:t xml:space="preserve"> </w:t>
            </w:r>
            <w:r>
              <w:rPr>
                <w:rFonts w:cs="Arial"/>
                <w:bCs/>
                <w:lang w:eastAsia="en-GB"/>
              </w:rPr>
              <w:t>is in effect and</w:t>
            </w:r>
            <w:r>
              <w:rPr>
                <w:rFonts w:cs="Arial"/>
                <w:lang w:eastAsia="en-GB"/>
              </w:rPr>
              <w:t xml:space="preserve"> is set to 'none' or 'terminator' when the parent </w:t>
            </w:r>
            <w:proofErr w:type="spellStart"/>
            <w:r>
              <w:rPr>
                <w:rFonts w:cs="Arial"/>
                <w:lang w:eastAsia="en-GB"/>
              </w:rPr>
              <w:t>xs:sequence</w:t>
            </w:r>
            <w:proofErr w:type="spellEnd"/>
            <w:r>
              <w:rPr>
                <w:rFonts w:cs="Arial"/>
                <w:lang w:eastAsia="en-GB"/>
              </w:rPr>
              <w:t xml:space="preserve"> has </w:t>
            </w:r>
            <w:proofErr w:type="spellStart"/>
            <w:r>
              <w:rPr>
                <w:rFonts w:cs="Arial"/>
                <w:lang w:eastAsia="en-GB"/>
              </w:rPr>
              <w:t>dfdl:initiatedContent</w:t>
            </w:r>
            <w:proofErr w:type="spellEnd"/>
            <w:r>
              <w:rPr>
                <w:rFonts w:cs="Arial"/>
                <w:lang w:eastAsia="en-GB"/>
              </w:rPr>
              <w:t xml:space="preserve"> 'yes'.</w:t>
            </w:r>
          </w:p>
          <w:p w14:paraId="14D38DDC" w14:textId="77777777" w:rsidR="000E1214" w:rsidRDefault="00A87198">
            <w:pPr>
              <w:rPr>
                <w:rFonts w:eastAsia="MS Mincho" w:cs="Arial"/>
                <w:lang w:eastAsia="ja-JP"/>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cs="Arial"/>
              </w:rPr>
              <w:t>dfdl:simpleType</w:t>
            </w:r>
            <w:proofErr w:type="spellEnd"/>
            <w:r>
              <w:rPr>
                <w:rFonts w:cs="Arial"/>
              </w:rPr>
              <w:t xml:space="preserv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proofErr w:type="spellStart"/>
            <w:r>
              <w:rPr>
                <w:rFonts w:eastAsia="Arial Unicode MS"/>
              </w:rPr>
              <w:lastRenderedPageBreak/>
              <w:t>documentFinalTerminatorCanBeMissing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proofErr w:type="spellStart"/>
            <w:r>
              <w:rPr>
                <w:rFonts w:eastAsia="Arial Unicode MS"/>
              </w:rPr>
              <w:t>Enum</w:t>
            </w:r>
            <w:proofErr w:type="spellEnd"/>
          </w:p>
          <w:p w14:paraId="6CFBB1DF" w14:textId="77777777" w:rsidR="000E1214" w:rsidRDefault="00A87198">
            <w:pPr>
              <w:keepNext/>
              <w:rPr>
                <w:rFonts w:eastAsia="Arial Unicode MS"/>
              </w:rPr>
            </w:pPr>
            <w:r>
              <w:rPr>
                <w:rFonts w:eastAsia="Arial Unicode MS"/>
              </w:rPr>
              <w:t>Valid values are 'yes', 'no'</w:t>
            </w:r>
          </w:p>
          <w:p w14:paraId="0EE396F3" w14:textId="26F412CF" w:rsidR="000E1214" w:rsidRDefault="00A87198">
            <w:pPr>
              <w:keepNext/>
              <w:rPr>
                <w:rFonts w:eastAsia="Arial Unicode MS"/>
              </w:rPr>
            </w:pPr>
            <w:r>
              <w:rPr>
                <w:rFonts w:eastAsia="Arial Unicode MS"/>
              </w:rPr>
              <w:t xml:space="preserve">When the </w:t>
            </w:r>
            <w:proofErr w:type="spellStart"/>
            <w:r>
              <w:rPr>
                <w:rFonts w:eastAsia="Arial Unicode MS"/>
              </w:rPr>
              <w:t>dfdl:documentFinalTerminatorCanBeMissing</w:t>
            </w:r>
            <w:proofErr w:type="spellEnd"/>
            <w:r>
              <w:rPr>
                <w:rFonts w:eastAsia="Arial Unicode MS"/>
              </w:rPr>
              <w:t xml:space="preserve">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404DC4" w:rsidRPr="00065302">
              <w:rPr>
                <w:rStyle w:val="Hyperlink"/>
              </w:rPr>
              <w:t>9.4.2</w:t>
            </w:r>
            <w:r w:rsidRPr="00065302">
              <w:rPr>
                <w:rStyle w:val="Hyperlink"/>
              </w:rPr>
              <w:fldChar w:fldCharType="end"/>
            </w:r>
            <w:r>
              <w:t>.</w:t>
            </w:r>
            <w:r>
              <w:rPr>
                <w:rFonts w:eastAsia="Arial Unicode MS"/>
              </w:rPr>
              <w:t xml:space="preserve"> </w:t>
            </w:r>
          </w:p>
          <w:p w14:paraId="4C22A126" w14:textId="6CFF9137"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w:t>
            </w:r>
            <w:proofErr w:type="spellStart"/>
            <w:r>
              <w:rPr>
                <w:rFonts w:eastAsia="Arial Unicode MS"/>
              </w:rPr>
              <w:t>dfdl:documentFinalTerminatorCanBeMissing</w:t>
            </w:r>
            <w:proofErr w:type="spellEnd"/>
            <w:r>
              <w:rPr>
                <w:rFonts w:eastAsia="Arial Unicode MS"/>
              </w:rPr>
              <w:t xml:space="preserve"> is true, then this is not a </w:t>
            </w:r>
            <w:del w:id="4397" w:author="Mike Beckerle" w:date="2020-10-08T20:32:00Z">
              <w:r w:rsidDel="00B31DA3">
                <w:rPr>
                  <w:rFonts w:eastAsia="Arial Unicode MS"/>
                </w:rPr>
                <w:delText>processing error</w:delText>
              </w:r>
            </w:del>
            <w:ins w:id="4398" w:author="Mike Beckerle" w:date="2020-10-08T20:32:00Z">
              <w:r w:rsidR="00B31DA3">
                <w:rPr>
                  <w:rFonts w:eastAsia="Arial Unicode MS"/>
                </w:rPr>
                <w:t>Processing Error</w:t>
              </w:r>
            </w:ins>
            <w:r>
              <w:rPr>
                <w:rFonts w:eastAsia="Arial Unicode MS"/>
              </w:rPr>
              <w:t>.</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dfdl:format</w:t>
            </w:r>
            <w:proofErr w:type="spellEnd"/>
            <w:r>
              <w:rPr>
                <w:rFonts w:eastAsia="Arial Unicode MS"/>
              </w:rPr>
              <w:t xml:space="preserve">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proofErr w:type="spellStart"/>
            <w:r>
              <w:rPr>
                <w:rFonts w:eastAsia="Arial Unicode MS"/>
              </w:rPr>
              <w:lastRenderedPageBreak/>
              <w:t>outputNewLine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rFonts w:cs="Arial"/>
              </w:rPr>
            </w:pPr>
            <w:r>
              <w:rPr>
                <w:rFonts w:cs="Arial"/>
              </w:rPr>
              <w:t xml:space="preserve">Specifies the character or characters that will be used to replace the %NL; character class entity during unparse. </w:t>
            </w:r>
          </w:p>
          <w:p w14:paraId="2CC03CB5" w14:textId="01C435DC" w:rsidR="000E1214" w:rsidRDefault="00A87198">
            <w:pPr>
              <w:keepNext/>
              <w:rPr>
                <w:rFonts w:cs="Arial"/>
              </w:rPr>
            </w:pPr>
            <w:r>
              <w:rPr>
                <w:rFonts w:cs="Arial"/>
              </w:rPr>
              <w:t xml:space="preserve">(The %NL; entity is defined in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404DC4" w:rsidRPr="00065302">
              <w:rPr>
                <w:rStyle w:val="Hyperlink"/>
              </w:rPr>
              <w:t>6.3.1.3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r w:rsidRPr="00065302">
              <w:rPr>
                <w:rStyle w:val="Hyperlink"/>
              </w:rPr>
            </w:r>
            <w:r w:rsidRPr="00065302">
              <w:rPr>
                <w:rStyle w:val="Hyperlink"/>
              </w:rPr>
              <w:fldChar w:fldCharType="separate"/>
            </w:r>
            <w:r w:rsidR="00404DC4" w:rsidRPr="00065302">
              <w:rPr>
                <w:rStyle w:val="Hyperlink"/>
              </w:rPr>
              <w:t>DFDL Character Class Entities in DFDL String Literals</w:t>
            </w:r>
            <w:r w:rsidRPr="00065302">
              <w:rPr>
                <w:rStyle w:val="Hyperlink"/>
              </w:rPr>
              <w:fldChar w:fldCharType="end"/>
            </w:r>
            <w:r>
              <w:rPr>
                <w:rFonts w:cs="Arial"/>
              </w:rPr>
              <w:t>.)</w:t>
            </w:r>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w:t>
            </w:r>
            <w:proofErr w:type="spellStart"/>
            <w:r>
              <w:rPr>
                <w:rFonts w:cs="Arial"/>
              </w:rPr>
              <w:t>dfdl:group</w:t>
            </w:r>
            <w:proofErr w:type="spellEnd"/>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proofErr w:type="spellStart"/>
            <w:r>
              <w:rPr>
                <w:rFonts w:eastAsia="Arial"/>
              </w:rPr>
              <w:t>emptyElementParsePolicy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proofErr w:type="spellStart"/>
            <w:r>
              <w:rPr>
                <w:rFonts w:eastAsia="Arial"/>
              </w:rPr>
              <w:t>Enum</w:t>
            </w:r>
            <w:proofErr w:type="spellEnd"/>
          </w:p>
          <w:p w14:paraId="68A871A2" w14:textId="77777777" w:rsidR="000E1214" w:rsidRDefault="00A87198">
            <w:pPr>
              <w:rPr>
                <w:rFonts w:eastAsia="Arial"/>
              </w:rPr>
            </w:pPr>
            <w:r>
              <w:rPr>
                <w:rFonts w:eastAsia="Arial"/>
              </w:rPr>
              <w:t>Valid values are "</w:t>
            </w:r>
            <w:proofErr w:type="spellStart"/>
            <w:r>
              <w:rPr>
                <w:rFonts w:eastAsia="Arial"/>
              </w:rPr>
              <w:t>treatAsAbsent</w:t>
            </w:r>
            <w:proofErr w:type="spellEnd"/>
            <w:r>
              <w:rPr>
                <w:rFonts w:eastAsia="Arial"/>
              </w:rPr>
              <w:t>" or "</w:t>
            </w:r>
            <w:proofErr w:type="spellStart"/>
            <w:r>
              <w:rPr>
                <w:rFonts w:eastAsia="Arial"/>
              </w:rPr>
              <w:t>treatAsEmpty</w:t>
            </w:r>
            <w:proofErr w:type="spellEnd"/>
            <w:r>
              <w:rPr>
                <w:rFonts w:eastAsia="Arial"/>
              </w:rPr>
              <w:t>".</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76F6E326" w:rsidR="000E1214" w:rsidRDefault="00A87198">
            <w:r>
              <w:rPr>
                <w:rFonts w:eastAsia="Arial"/>
              </w:rPr>
              <w:t>When '</w:t>
            </w:r>
            <w:proofErr w:type="spellStart"/>
            <w:r>
              <w:rPr>
                <w:rFonts w:eastAsia="Arial"/>
              </w:rPr>
              <w:t>treatAsEmpty</w:t>
            </w:r>
            <w:proofErr w:type="spellEnd"/>
            <w:r>
              <w:rPr>
                <w:rFonts w:eastAsia="Arial"/>
              </w:rP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occurrence with empty representation. Consequently, default values or empty strings may be added to the </w:t>
            </w:r>
            <w:r w:rsidR="00933F0E">
              <w:rPr>
                <w:color w:val="000000"/>
              </w:rPr>
              <w:t>Infoset</w:t>
            </w:r>
            <w:r>
              <w:rPr>
                <w:color w:val="000000"/>
              </w:rPr>
              <w:t>.</w:t>
            </w:r>
          </w:p>
          <w:p w14:paraId="75481AF6" w14:textId="42B897C8" w:rsidR="000E1214" w:rsidRDefault="00A87198">
            <w:r>
              <w:t>When '</w:t>
            </w:r>
            <w:proofErr w:type="spellStart"/>
            <w:r>
              <w:t>treatAsAbsent</w:t>
            </w:r>
            <w:proofErr w:type="spellEnd"/>
            <w:r>
              <w:t xml:space="preserve">' </w:t>
            </w:r>
            <w:r>
              <w:rPr>
                <w:color w:val="000000"/>
              </w:rPr>
              <w:t xml:space="preserve">if an occurrence of an element has the empty representation when parsed, the </w:t>
            </w:r>
            <w:proofErr w:type="spellStart"/>
            <w:r>
              <w:rPr>
                <w:color w:val="000000"/>
              </w:rPr>
              <w:t>behaviour</w:t>
            </w:r>
            <w:proofErr w:type="spellEnd"/>
            <w:r>
              <w:rPr>
                <w:color w:val="000000"/>
              </w:rPr>
              <w:t xml:space="preserve"> is as stated in section 9 for an absent occurrence. </w:t>
            </w:r>
            <w:commentRangeStart w:id="4399"/>
            <w:r>
              <w:rPr>
                <w:color w:val="000000"/>
              </w:rPr>
              <w:t xml:space="preserve">Consequently, default values or empty strings are never added to the </w:t>
            </w:r>
            <w:r w:rsidR="00933F0E">
              <w:rPr>
                <w:color w:val="000000"/>
              </w:rPr>
              <w:t>Infoset</w:t>
            </w:r>
            <w:commentRangeEnd w:id="4399"/>
            <w:r w:rsidR="00D372CD">
              <w:rPr>
                <w:rStyle w:val="CommentReference"/>
              </w:rPr>
              <w:commentReference w:id="4399"/>
            </w:r>
            <w:r>
              <w:rPr>
                <w:color w:val="000000"/>
              </w:rPr>
              <w:t>.</w:t>
            </w:r>
          </w:p>
          <w:p w14:paraId="6A3F3EC9"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bl>
    <w:p w14:paraId="399D08DF" w14:textId="2AC59A39" w:rsidR="000E1214" w:rsidRDefault="00A87198">
      <w:pPr>
        <w:pStyle w:val="Caption"/>
      </w:pPr>
      <w:bookmarkStart w:id="4400" w:name="_Toc190157561"/>
      <w:bookmarkEnd w:id="4400"/>
      <w:r>
        <w:t xml:space="preserve">Table </w:t>
      </w:r>
      <w:r w:rsidR="00F31291">
        <w:fldChar w:fldCharType="begin"/>
      </w:r>
      <w:r w:rsidR="00F31291">
        <w:instrText xml:space="preserve"> SEQ Table \* ARABIC </w:instrText>
      </w:r>
      <w:r w:rsidR="00F31291">
        <w:fldChar w:fldCharType="separate"/>
      </w:r>
      <w:r w:rsidR="00404DC4">
        <w:rPr>
          <w:noProof/>
        </w:rPr>
        <w:t>16</w:t>
      </w:r>
      <w:r w:rsidR="00F31291">
        <w:rPr>
          <w:noProof/>
        </w:rPr>
        <w:fldChar w:fldCharType="end"/>
      </w:r>
      <w:r>
        <w:t xml:space="preserve"> Properties for Specifying Delimiters</w:t>
      </w:r>
    </w:p>
    <w:p w14:paraId="586A15EC" w14:textId="77777777" w:rsidR="000E1214" w:rsidRDefault="00A87198" w:rsidP="00B31DA3">
      <w:pPr>
        <w:pStyle w:val="Heading2"/>
      </w:pPr>
      <w:bookmarkStart w:id="4401" w:name="_Toc184191992"/>
      <w:bookmarkStart w:id="4402" w:name="_Toc184210532"/>
      <w:bookmarkStart w:id="4403" w:name="_Toc184192009"/>
      <w:bookmarkStart w:id="4404" w:name="_Toc184210549"/>
      <w:bookmarkStart w:id="4405" w:name="_Toc184192011"/>
      <w:bookmarkStart w:id="4406" w:name="_Toc184210551"/>
      <w:bookmarkStart w:id="4407" w:name="_Toc184192014"/>
      <w:bookmarkStart w:id="4408" w:name="_Toc184210554"/>
      <w:bookmarkStart w:id="4409" w:name="_Toc199516310"/>
      <w:bookmarkStart w:id="4410" w:name="_Toc194983974"/>
      <w:bookmarkStart w:id="4411" w:name="_Toc243112821"/>
      <w:bookmarkStart w:id="4412" w:name="_Toc349042725"/>
      <w:bookmarkStart w:id="4413" w:name="_Ref38549263"/>
      <w:bookmarkStart w:id="4414" w:name="_Ref38549269"/>
      <w:bookmarkStart w:id="4415" w:name="_Toc52984604"/>
      <w:bookmarkStart w:id="4416" w:name="_Toc177399087"/>
      <w:bookmarkStart w:id="4417" w:name="_Toc175057374"/>
      <w:bookmarkEnd w:id="4401"/>
      <w:bookmarkEnd w:id="4402"/>
      <w:bookmarkEnd w:id="4403"/>
      <w:bookmarkEnd w:id="4404"/>
      <w:bookmarkEnd w:id="4405"/>
      <w:bookmarkEnd w:id="4406"/>
      <w:bookmarkEnd w:id="4407"/>
      <w:bookmarkEnd w:id="4408"/>
      <w:r>
        <w:t>Properties for Specifying Lengths</w:t>
      </w:r>
      <w:bookmarkEnd w:id="4409"/>
      <w:bookmarkEnd w:id="4410"/>
      <w:bookmarkEnd w:id="4411"/>
      <w:bookmarkEnd w:id="4412"/>
      <w:bookmarkEnd w:id="4413"/>
      <w:bookmarkEnd w:id="4414"/>
      <w:bookmarkEnd w:id="4415"/>
      <w:r>
        <w:t xml:space="preserve"> </w:t>
      </w:r>
      <w:bookmarkEnd w:id="4416"/>
      <w:bookmarkEnd w:id="4417"/>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2"/>
        <w:gridCol w:w="7328"/>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proofErr w:type="spellStart"/>
            <w:r>
              <w:t>Enum</w:t>
            </w:r>
            <w:proofErr w:type="spellEnd"/>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w:t>
            </w:r>
            <w:proofErr w:type="spellStart"/>
            <w:r>
              <w:t>endOfParent</w:t>
            </w:r>
            <w:proofErr w:type="spellEnd"/>
            <w:r>
              <w:t>'</w:t>
            </w:r>
          </w:p>
          <w:p w14:paraId="1DD2E1AC" w14:textId="4A99ACF0" w:rsidR="000E1214" w:rsidRDefault="00A87198">
            <w:r>
              <w:t xml:space="preserve">A full description of each enumeration is given in the subsections of this section </w:t>
            </w:r>
            <w:r w:rsidR="00405572">
              <w:t>beginning</w:t>
            </w:r>
            <w:r>
              <w:t xml:space="preserve"> with Section </w:t>
            </w:r>
            <w:r w:rsidRPr="00065302">
              <w:rPr>
                <w:rStyle w:val="Hyperlink"/>
              </w:rPr>
              <w:fldChar w:fldCharType="begin"/>
            </w:r>
            <w:r w:rsidRPr="00065302">
              <w:rPr>
                <w:rStyle w:val="Hyperlink"/>
              </w:rPr>
              <w:instrText xml:space="preserve"> REF _Ref38559143 \r \h </w:instrText>
            </w:r>
            <w:r w:rsidRPr="00065302">
              <w:rPr>
                <w:rStyle w:val="Hyperlink"/>
              </w:rPr>
            </w:r>
            <w:r w:rsidRPr="00065302">
              <w:rPr>
                <w:rStyle w:val="Hyperlink"/>
              </w:rPr>
              <w:fldChar w:fldCharType="separate"/>
            </w:r>
            <w:r w:rsidR="00404DC4" w:rsidRPr="00065302">
              <w:rPr>
                <w:rStyle w:val="Hyperlink"/>
              </w:rPr>
              <w:t>12.3.1</w:t>
            </w:r>
            <w:r w:rsidRPr="00065302">
              <w:rPr>
                <w:rStyle w:val="Hyperlink"/>
              </w:rPr>
              <w:fldChar w:fldCharType="end"/>
            </w:r>
            <w:r>
              <w:t>.</w:t>
            </w:r>
          </w:p>
          <w:p w14:paraId="3E28512F" w14:textId="77777777" w:rsidR="000E1214" w:rsidRDefault="00A87198">
            <w:pPr>
              <w:rPr>
                <w:rFonts w:cs="Arial"/>
              </w:rPr>
            </w:pPr>
            <w:r>
              <w:t xml:space="preserve">'explicit' means the length of the element is given by the </w:t>
            </w:r>
            <w:proofErr w:type="spellStart"/>
            <w:r>
              <w:t>dfdl:length</w:t>
            </w:r>
            <w:proofErr w:type="spellEnd"/>
            <w:r>
              <w:t xml:space="preserve"> property.</w:t>
            </w:r>
          </w:p>
          <w:p w14:paraId="2BBF5FC7" w14:textId="77777777" w:rsidR="000E1214" w:rsidRDefault="00A87198">
            <w:r>
              <w:lastRenderedPageBreak/>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w:t>
            </w:r>
            <w:proofErr w:type="spellStart"/>
            <w:r>
              <w:t>PrefixLength</w:t>
            </w:r>
            <w:proofErr w:type="spellEnd"/>
            <w:r>
              <w:t xml:space="preserve"> data region the format of which is specified using </w:t>
            </w:r>
            <w:proofErr w:type="spellStart"/>
            <w:r>
              <w:t>dfdl:prefixLengthType</w:t>
            </w:r>
            <w:proofErr w:type="spellEnd"/>
            <w:r>
              <w:t xml:space="preserv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w:t>
            </w:r>
            <w:proofErr w:type="spellStart"/>
            <w:r>
              <w:t>dfdl:lengthPattern</w:t>
            </w:r>
            <w:proofErr w:type="spellEnd"/>
            <w:r>
              <w:t xml:space="preserve"> property. </w:t>
            </w:r>
          </w:p>
          <w:p w14:paraId="3DF6F800" w14:textId="77777777" w:rsidR="000E1214" w:rsidRDefault="00A87198">
            <w:r>
              <w:t>'</w:t>
            </w:r>
            <w:proofErr w:type="spellStart"/>
            <w:r>
              <w:t>endOfParent</w:t>
            </w:r>
            <w:proofErr w:type="spellEnd"/>
            <w:r>
              <w:t>' means that the length extends to the end of the containing (parent) construct.</w:t>
            </w:r>
          </w:p>
          <w:p w14:paraId="4694FC54"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lastRenderedPageBreak/>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proofErr w:type="spellStart"/>
            <w:r>
              <w:t>Enum</w:t>
            </w:r>
            <w:proofErr w:type="spellEnd"/>
          </w:p>
          <w:p w14:paraId="1B9107E3" w14:textId="77777777" w:rsidR="000E1214" w:rsidRDefault="00A87198">
            <w:r>
              <w:t>Valid values 'bytes', 'characters', 'bits'.</w:t>
            </w:r>
          </w:p>
          <w:p w14:paraId="25E853F4" w14:textId="77777777" w:rsidR="000E1214" w:rsidRDefault="00A87198">
            <w:r>
              <w:t xml:space="preserve">Specifies the units to be used whenever a length is being used to extract or write data. Applicable when </w:t>
            </w:r>
            <w:proofErr w:type="spellStart"/>
            <w:r>
              <w:t>dfdl:lengthKind</w:t>
            </w:r>
            <w:proofErr w:type="spellEnd"/>
            <w:r>
              <w:t xml:space="preserve"> is 'explicit', 'implicit' (for </w:t>
            </w:r>
            <w:proofErr w:type="spellStart"/>
            <w:r>
              <w:t>xs:string</w:t>
            </w:r>
            <w:proofErr w:type="spellEnd"/>
            <w:r>
              <w:t xml:space="preserve"> and </w:t>
            </w:r>
            <w:proofErr w:type="spellStart"/>
            <w:r>
              <w:t>xs:hexBinary</w:t>
            </w:r>
            <w:proofErr w:type="spellEnd"/>
            <w:r>
              <w:t>) or 'prefixed'.</w:t>
            </w:r>
          </w:p>
          <w:p w14:paraId="5CE96BDD" w14:textId="77777777" w:rsidR="000E1214" w:rsidRDefault="00A87198">
            <w:r>
              <w:t>Usage is restricted as follows:</w:t>
            </w:r>
          </w:p>
          <w:p w14:paraId="01DBEE48" w14:textId="77777777" w:rsidR="000E1214" w:rsidRDefault="00A87198" w:rsidP="00C31ED0">
            <w:pPr>
              <w:pStyle w:val="ListParagraph"/>
              <w:numPr>
                <w:ilvl w:val="0"/>
                <w:numId w:val="85"/>
              </w:numPr>
            </w:pPr>
            <w:r>
              <w:t>'characters'</w:t>
            </w:r>
            <w:commentRangeStart w:id="4418"/>
            <w:r>
              <w:t xml:space="preserve"> may only</w:t>
            </w:r>
            <w:commentRangeEnd w:id="4418"/>
            <w:r w:rsidR="00DE6191">
              <w:rPr>
                <w:rStyle w:val="CommentReference"/>
              </w:rPr>
              <w:commentReference w:id="4418"/>
            </w:r>
            <w:r>
              <w:t xml:space="preserve"> be used for complex elements and simple elements with text representation. </w:t>
            </w:r>
          </w:p>
          <w:p w14:paraId="6D50F055" w14:textId="770254F5" w:rsidR="000E1214" w:rsidRDefault="00A87198" w:rsidP="00C31ED0">
            <w:pPr>
              <w:pStyle w:val="ListParagraph"/>
              <w:numPr>
                <w:ilvl w:val="0"/>
                <w:numId w:val="85"/>
              </w:numPr>
            </w:pPr>
            <w:r>
              <w:t xml:space="preserve">'bits' </w:t>
            </w:r>
            <w:commentRangeStart w:id="4419"/>
            <w:r>
              <w:t>may only</w:t>
            </w:r>
            <w:commentRangeEnd w:id="4419"/>
            <w:r w:rsidR="00DE6191">
              <w:rPr>
                <w:rStyle w:val="CommentReference"/>
              </w:rPr>
              <w:commentReference w:id="4419"/>
            </w:r>
            <w:r>
              <w:t xml:space="preserve"> be used for </w:t>
            </w:r>
            <w:proofErr w:type="spellStart"/>
            <w:r>
              <w:t>xs:boolean</w:t>
            </w:r>
            <w:proofErr w:type="spellEnd"/>
            <w:r>
              <w:t xml:space="preserve">, </w:t>
            </w:r>
            <w:proofErr w:type="spellStart"/>
            <w:r>
              <w:t>xs:byte</w:t>
            </w:r>
            <w:proofErr w:type="spellEnd"/>
            <w:r>
              <w:t xml:space="preserve">, </w:t>
            </w:r>
            <w:proofErr w:type="spellStart"/>
            <w:r>
              <w:t>xs:short</w:t>
            </w:r>
            <w:proofErr w:type="spellEnd"/>
            <w:r>
              <w:t xml:space="preserve">, </w:t>
            </w:r>
            <w:proofErr w:type="spellStart"/>
            <w:r>
              <w:t>xs:int</w:t>
            </w:r>
            <w:proofErr w:type="spellEnd"/>
            <w:r>
              <w:t xml:space="preserve">, </w:t>
            </w:r>
            <w:proofErr w:type="spellStart"/>
            <w:r>
              <w:t>xs:long</w:t>
            </w:r>
            <w:proofErr w:type="spellEnd"/>
            <w:r>
              <w:t xml:space="preserve">, </w:t>
            </w:r>
            <w:proofErr w:type="spellStart"/>
            <w:r>
              <w:t>xs:unsignedByte</w:t>
            </w:r>
            <w:proofErr w:type="spellEnd"/>
            <w:r>
              <w:t xml:space="preserve">, </w:t>
            </w:r>
            <w:proofErr w:type="spellStart"/>
            <w:r>
              <w:t>xs:unsignedShort</w:t>
            </w:r>
            <w:proofErr w:type="spellEnd"/>
            <w:r>
              <w:t xml:space="preserve">, </w:t>
            </w:r>
            <w:proofErr w:type="spellStart"/>
            <w:r>
              <w:t>xs:unsignedInt</w:t>
            </w:r>
            <w:proofErr w:type="spellEnd"/>
            <w:r>
              <w:t xml:space="preserve">, and </w:t>
            </w:r>
            <w:proofErr w:type="spellStart"/>
            <w:r>
              <w:t>xs:unsignedLong</w:t>
            </w:r>
            <w:proofErr w:type="spellEnd"/>
            <w:r>
              <w:t xml:space="preserve"> simple types with binary representation</w:t>
            </w:r>
            <w:r>
              <w:rPr>
                <w:rFonts w:cs="Arial"/>
              </w:rPr>
              <w:t>, and for calendar</w:t>
            </w:r>
            <w:r w:rsidR="00B86F57">
              <w:rPr>
                <w:rFonts w:cs="Arial"/>
              </w:rPr>
              <w:t xml:space="preserve"> (date and time)</w:t>
            </w:r>
            <w:r>
              <w:rPr>
                <w:rFonts w:cs="Arial"/>
              </w:rPr>
              <w:t xml:space="preserve"> simple types with binary packed representation.</w:t>
            </w:r>
          </w:p>
          <w:p w14:paraId="5520E537" w14:textId="3A2DDE37" w:rsidR="000E1214" w:rsidRDefault="00A87198" w:rsidP="00C31ED0">
            <w:pPr>
              <w:pStyle w:val="ListParagraph"/>
              <w:numPr>
                <w:ilvl w:val="0"/>
                <w:numId w:val="85"/>
              </w:numPr>
            </w:pPr>
            <w:commentRangeStart w:id="4420"/>
            <w:r>
              <w:t xml:space="preserve">'bytes' must be used for type </w:t>
            </w:r>
            <w:proofErr w:type="spellStart"/>
            <w:r>
              <w:t>xs:</w:t>
            </w:r>
            <w:r w:rsidR="00E11D4A">
              <w:t>hexBinary</w:t>
            </w:r>
            <w:proofErr w:type="spellEnd"/>
            <w:r w:rsidR="00E11D4A">
              <w:t xml:space="preserve"> and</w:t>
            </w:r>
            <w:r>
              <w:t xml:space="preserve"> may be used for any other type.</w:t>
            </w:r>
          </w:p>
          <w:p w14:paraId="6A0654F5" w14:textId="77777777" w:rsidR="000E1214" w:rsidRDefault="00A87198" w:rsidP="00C31ED0">
            <w:pPr>
              <w:pStyle w:val="ListParagraph"/>
              <w:numPr>
                <w:ilvl w:val="0"/>
                <w:numId w:val="85"/>
              </w:numPr>
            </w:pPr>
            <w:r>
              <w:t xml:space="preserve">'bytes' must be used for types </w:t>
            </w:r>
            <w:proofErr w:type="spellStart"/>
            <w:r>
              <w:t>xs:float</w:t>
            </w:r>
            <w:proofErr w:type="spellEnd"/>
            <w:r>
              <w:t xml:space="preserve"> and </w:t>
            </w:r>
            <w:proofErr w:type="spellStart"/>
            <w:r>
              <w:t>xs:double</w:t>
            </w:r>
            <w:proofErr w:type="spellEnd"/>
            <w:r>
              <w:t xml:space="preserve"> with binary representation.</w:t>
            </w:r>
            <w:commentRangeEnd w:id="4420"/>
            <w:r w:rsidR="00DE6191">
              <w:rPr>
                <w:rStyle w:val="CommentReference"/>
              </w:rPr>
              <w:commentReference w:id="4420"/>
            </w:r>
          </w:p>
          <w:p w14:paraId="0FF61D03" w14:textId="77777777" w:rsidR="000E1214" w:rsidRDefault="00A87198">
            <w:pPr>
              <w:keepNext/>
            </w:pPr>
            <w:r>
              <w:t xml:space="preserve"> Annotation: </w:t>
            </w:r>
            <w:proofErr w:type="spellStart"/>
            <w:r>
              <w:t>dfdl:element</w:t>
            </w:r>
            <w:proofErr w:type="spellEnd"/>
            <w:r>
              <w:t xml:space="preserve">, </w:t>
            </w:r>
            <w:proofErr w:type="spellStart"/>
            <w:r>
              <w:t>dfdl:simpleType</w:t>
            </w:r>
            <w:proofErr w:type="spellEnd"/>
          </w:p>
        </w:tc>
      </w:tr>
    </w:tbl>
    <w:p w14:paraId="4491788D" w14:textId="30F3D820" w:rsidR="000E1214" w:rsidRDefault="00A87198">
      <w:pPr>
        <w:pStyle w:val="Caption"/>
      </w:pPr>
      <w:bookmarkStart w:id="4421" w:name="_Toc322911624"/>
      <w:bookmarkStart w:id="4422" w:name="_Toc322912163"/>
      <w:bookmarkStart w:id="4423" w:name="_Toc329093013"/>
      <w:bookmarkStart w:id="4424" w:name="_Toc332701526"/>
      <w:bookmarkStart w:id="4425" w:name="_Toc332701833"/>
      <w:bookmarkStart w:id="4426" w:name="_Toc332711627"/>
      <w:bookmarkStart w:id="4427" w:name="_Toc332711935"/>
      <w:bookmarkStart w:id="4428" w:name="_Toc332712237"/>
      <w:bookmarkStart w:id="4429" w:name="_Toc332724153"/>
      <w:bookmarkStart w:id="4430" w:name="_Toc332724453"/>
      <w:bookmarkStart w:id="4431" w:name="_Toc341102749"/>
      <w:bookmarkStart w:id="4432" w:name="_Toc347241484"/>
      <w:bookmarkStart w:id="4433" w:name="_Toc347744677"/>
      <w:bookmarkStart w:id="4434" w:name="_Toc348984460"/>
      <w:bookmarkStart w:id="4435" w:name="_Toc348984765"/>
      <w:bookmarkStart w:id="4436" w:name="_Toc349037928"/>
      <w:bookmarkStart w:id="4437" w:name="_Toc349038233"/>
      <w:bookmarkStart w:id="4438" w:name="_Toc349042726"/>
      <w:bookmarkStart w:id="4439" w:name="_Toc351912724"/>
      <w:bookmarkStart w:id="4440" w:name="_Toc351914745"/>
      <w:bookmarkStart w:id="4441" w:name="_Toc351915211"/>
      <w:bookmarkStart w:id="4442" w:name="_Toc361231268"/>
      <w:bookmarkStart w:id="4443" w:name="_Toc361231794"/>
      <w:bookmarkStart w:id="4444" w:name="_Toc362445092"/>
      <w:bookmarkStart w:id="4445" w:name="_Toc363909014"/>
      <w:bookmarkStart w:id="4446" w:name="_Toc364463438"/>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r>
        <w:t xml:space="preserve">Table </w:t>
      </w:r>
      <w:r w:rsidR="00F31291">
        <w:fldChar w:fldCharType="begin"/>
      </w:r>
      <w:r w:rsidR="00F31291">
        <w:instrText xml:space="preserve"> SEQ Table \* ARABIC </w:instrText>
      </w:r>
      <w:r w:rsidR="00F31291">
        <w:fldChar w:fldCharType="separate"/>
      </w:r>
      <w:r w:rsidR="00404DC4">
        <w:rPr>
          <w:noProof/>
        </w:rPr>
        <w:t>17</w:t>
      </w:r>
      <w:r w:rsidR="00F31291">
        <w:rPr>
          <w:noProof/>
        </w:rPr>
        <w:fldChar w:fldCharType="end"/>
      </w:r>
      <w:r>
        <w:t xml:space="preserve"> Properties for Specifying Length</w:t>
      </w:r>
    </w:p>
    <w:p w14:paraId="1BCA8A13" w14:textId="77777777" w:rsidR="000E1214" w:rsidRDefault="00A87198" w:rsidP="00BC2419">
      <w:pPr>
        <w:pStyle w:val="Heading3"/>
        <w:rPr>
          <w:rFonts w:eastAsia="Times New Roman"/>
        </w:rPr>
      </w:pPr>
      <w:bookmarkStart w:id="4447" w:name="_Toc322911625"/>
      <w:bookmarkStart w:id="4448" w:name="_Toc322912164"/>
      <w:bookmarkStart w:id="4449" w:name="_Toc329093014"/>
      <w:bookmarkStart w:id="4450" w:name="_Toc332701527"/>
      <w:bookmarkStart w:id="4451" w:name="_Toc332701834"/>
      <w:bookmarkStart w:id="4452" w:name="_Toc332711628"/>
      <w:bookmarkStart w:id="4453" w:name="_Toc332711936"/>
      <w:bookmarkStart w:id="4454" w:name="_Toc332712238"/>
      <w:bookmarkStart w:id="4455" w:name="_Toc332724154"/>
      <w:bookmarkStart w:id="4456" w:name="_Toc332724454"/>
      <w:bookmarkStart w:id="4457" w:name="_Toc341102750"/>
      <w:bookmarkStart w:id="4458" w:name="_Toc347241485"/>
      <w:bookmarkStart w:id="4459" w:name="_Toc347744678"/>
      <w:bookmarkStart w:id="4460" w:name="_Toc348984461"/>
      <w:bookmarkStart w:id="4461" w:name="_Toc348984766"/>
      <w:bookmarkStart w:id="4462" w:name="_Toc349037929"/>
      <w:bookmarkStart w:id="4463" w:name="_Toc349038234"/>
      <w:bookmarkStart w:id="4464" w:name="_Toc349042727"/>
      <w:bookmarkStart w:id="4465" w:name="_Toc351912725"/>
      <w:bookmarkStart w:id="4466" w:name="_Toc351914746"/>
      <w:bookmarkStart w:id="4467" w:name="_Toc351915212"/>
      <w:bookmarkStart w:id="4468" w:name="_Toc361231269"/>
      <w:bookmarkStart w:id="4469" w:name="_Toc361231795"/>
      <w:bookmarkStart w:id="4470" w:name="_Toc362445093"/>
      <w:bookmarkStart w:id="4471" w:name="_Toc363909015"/>
      <w:bookmarkStart w:id="4472" w:name="_Toc364463439"/>
      <w:bookmarkStart w:id="4473" w:name="_Toc366078036"/>
      <w:bookmarkStart w:id="4474" w:name="_Toc366078655"/>
      <w:bookmarkStart w:id="4475" w:name="_Toc366079640"/>
      <w:bookmarkStart w:id="4476" w:name="_Toc366080252"/>
      <w:bookmarkStart w:id="4477" w:name="_Toc366080861"/>
      <w:bookmarkStart w:id="4478" w:name="_Toc366505201"/>
      <w:bookmarkStart w:id="4479" w:name="_Toc366508570"/>
      <w:bookmarkStart w:id="4480" w:name="_Toc366513071"/>
      <w:bookmarkStart w:id="4481" w:name="_Toc366574260"/>
      <w:bookmarkStart w:id="4482" w:name="_Toc366578053"/>
      <w:bookmarkStart w:id="4483" w:name="_Toc366578647"/>
      <w:bookmarkStart w:id="4484" w:name="_Toc366579239"/>
      <w:bookmarkStart w:id="4485" w:name="_Toc366579830"/>
      <w:bookmarkStart w:id="4486" w:name="_Toc366580422"/>
      <w:bookmarkStart w:id="4487" w:name="_Toc366581013"/>
      <w:bookmarkStart w:id="4488" w:name="_Toc366581605"/>
      <w:bookmarkStart w:id="4489" w:name="_Toc349042728"/>
      <w:bookmarkStart w:id="4490" w:name="_Ref38559143"/>
      <w:bookmarkStart w:id="4491" w:name="_Toc52984605"/>
      <w:bookmarkStart w:id="4492" w:name="_Toc243112822"/>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proofErr w:type="spellStart"/>
      <w:r>
        <w:rPr>
          <w:rFonts w:eastAsia="Times New Roman"/>
        </w:rPr>
        <w:t>dfdl:lengthKind</w:t>
      </w:r>
      <w:proofErr w:type="spellEnd"/>
      <w:r>
        <w:rPr>
          <w:rFonts w:eastAsia="Times New Roman"/>
        </w:rPr>
        <w:t xml:space="preserve"> 'explicit'</w:t>
      </w:r>
      <w:bookmarkEnd w:id="4489"/>
      <w:bookmarkEnd w:id="4490"/>
      <w:bookmarkEnd w:id="4491"/>
    </w:p>
    <w:p w14:paraId="441FAE01" w14:textId="77777777" w:rsidR="000E1214" w:rsidRDefault="00A87198">
      <w:r>
        <w:t xml:space="preserve">When </w:t>
      </w:r>
      <w:proofErr w:type="spellStart"/>
      <w:r>
        <w:t>dfdl:lengthKind</w:t>
      </w:r>
      <w:proofErr w:type="spellEnd"/>
      <w:r>
        <w:t xml:space="preserve"> is 'explicit' the length of the item is given by the </w:t>
      </w:r>
      <w:proofErr w:type="spellStart"/>
      <w:r>
        <w:t>dfdl:length</w:t>
      </w:r>
      <w:proofErr w:type="spellEnd"/>
      <w:r>
        <w:t xml:space="preserve"> property. </w:t>
      </w:r>
    </w:p>
    <w:p w14:paraId="0E63318F" w14:textId="77777777" w:rsidR="000E1214" w:rsidRDefault="00A87198">
      <w:r>
        <w:t xml:space="preserve">When the value of the </w:t>
      </w:r>
      <w:proofErr w:type="spellStart"/>
      <w:r>
        <w:t>dfdl:length</w:t>
      </w:r>
      <w:proofErr w:type="spellEnd"/>
      <w:r>
        <w:t xml:space="preserve"> property is a constant, it is used both when parsing and unparsing. </w:t>
      </w:r>
    </w:p>
    <w:p w14:paraId="0E710296" w14:textId="77777777" w:rsidR="000E1214" w:rsidRDefault="00A87198">
      <w:r>
        <w:rPr>
          <w:rFonts w:cs="Arial"/>
          <w:lang w:eastAsia="en-GB"/>
        </w:rPr>
        <w:t xml:space="preserve">When unparsing an element with </w:t>
      </w:r>
      <w:proofErr w:type="spellStart"/>
      <w:r>
        <w:rPr>
          <w:rFonts w:cs="Arial"/>
          <w:lang w:eastAsia="en-GB"/>
        </w:rPr>
        <w:t>dfdl:lengthKind</w:t>
      </w:r>
      <w:proofErr w:type="spellEnd"/>
      <w:r>
        <w:rPr>
          <w:rFonts w:cs="Arial"/>
          <w:lang w:eastAsia="en-GB"/>
        </w:rPr>
        <w:t xml:space="preserve"> 'explicit' and where </w:t>
      </w:r>
      <w:proofErr w:type="spellStart"/>
      <w:r>
        <w:rPr>
          <w:rFonts w:cs="Arial"/>
          <w:lang w:eastAsia="en-GB"/>
        </w:rPr>
        <w:t>dfdl:length</w:t>
      </w:r>
      <w:proofErr w:type="spellEnd"/>
      <w:r>
        <w:rPr>
          <w:rFonts w:cs="Arial"/>
          <w:lang w:eastAsia="en-GB"/>
        </w:rPr>
        <w:t xml:space="preserve"> is an expression, then the data in the Infoset is treated as fixed-length </w:t>
      </w:r>
      <w:r>
        <w:rPr>
          <w:rFonts w:cs="Arial"/>
        </w:rPr>
        <w:t xml:space="preserve">and the </w:t>
      </w:r>
      <w:proofErr w:type="spellStart"/>
      <w:r>
        <w:rPr>
          <w:rFonts w:cs="Arial"/>
        </w:rPr>
        <w:t>dfdl:length</w:t>
      </w:r>
      <w:proofErr w:type="spellEnd"/>
      <w:r>
        <w:rPr>
          <w:rFonts w:cs="Arial"/>
        </w:rPr>
        <w:t xml:space="preserve"> property, whether literal constant or expression, is evaluated to provide the length to use. </w:t>
      </w:r>
    </w:p>
    <w:p w14:paraId="207CDA7C" w14:textId="77777777" w:rsidR="000E1214" w:rsidRDefault="00A87198">
      <w:pPr>
        <w:autoSpaceDE w:val="0"/>
        <w:rPr>
          <w:rFonts w:cs="Arial"/>
        </w:rPr>
      </w:pPr>
      <w:r>
        <w:t xml:space="preserve">When parsing and </w:t>
      </w:r>
      <w:proofErr w:type="spellStart"/>
      <w:r>
        <w:t>dfdl:lengthKind</w:t>
      </w:r>
      <w:proofErr w:type="spellEnd"/>
      <w:r>
        <w:t xml:space="preserve">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w:t>
            </w:r>
            <w:proofErr w:type="spellStart"/>
            <w:r>
              <w:t>dfdl:lengthUnits</w:t>
            </w:r>
            <w:proofErr w:type="spellEnd"/>
            <w:r>
              <w:t xml:space="preserve"> property. </w:t>
            </w:r>
          </w:p>
          <w:p w14:paraId="1B3F6E10" w14:textId="77777777" w:rsidR="000E1214" w:rsidRDefault="00A87198">
            <w:r>
              <w:lastRenderedPageBreak/>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5A52A7E1" w14:textId="59BAD98F" w:rsidR="000E1214" w:rsidRDefault="00A87198">
      <w:pPr>
        <w:pStyle w:val="Caption"/>
      </w:pPr>
      <w:r>
        <w:lastRenderedPageBreak/>
        <w:t xml:space="preserve">Table </w:t>
      </w:r>
      <w:r w:rsidR="00F31291">
        <w:fldChar w:fldCharType="begin"/>
      </w:r>
      <w:r w:rsidR="00F31291">
        <w:instrText xml:space="preserve"> SEQ Table \* ARABIC </w:instrText>
      </w:r>
      <w:r w:rsidR="00F31291">
        <w:fldChar w:fldCharType="separate"/>
      </w:r>
      <w:r w:rsidR="00404DC4">
        <w:rPr>
          <w:noProof/>
        </w:rPr>
        <w:t>18</w:t>
      </w:r>
      <w:r w:rsidR="00F31291">
        <w:rPr>
          <w:noProof/>
        </w:rPr>
        <w:fldChar w:fldCharType="end"/>
      </w:r>
      <w:r>
        <w:t xml:space="preserve"> The </w:t>
      </w:r>
      <w:proofErr w:type="spellStart"/>
      <w:r>
        <w:t>dfdl:length</w:t>
      </w:r>
      <w:proofErr w:type="spellEnd"/>
      <w:r>
        <w:t xml:space="preserve"> Property</w:t>
      </w:r>
    </w:p>
    <w:p w14:paraId="2FFF5ADA" w14:textId="78F304DD" w:rsidR="000E1214" w:rsidRDefault="00A87198">
      <w:r>
        <w:t xml:space="preserve">When </w:t>
      </w:r>
      <w:proofErr w:type="spellStart"/>
      <w:r>
        <w:t>dfdl:lengthKind</w:t>
      </w:r>
      <w:proofErr w:type="spellEnd"/>
      <w:r>
        <w:t xml:space="preserve"> 'explicit', the method of extracting data is described in section: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724D1730" w14:textId="77777777" w:rsidR="000E1214" w:rsidRDefault="00A87198" w:rsidP="00BC2419">
      <w:pPr>
        <w:pStyle w:val="Heading3"/>
        <w:rPr>
          <w:rFonts w:eastAsia="Times New Roman"/>
        </w:rPr>
      </w:pPr>
      <w:bookmarkStart w:id="4493" w:name="_Toc322911627"/>
      <w:bookmarkStart w:id="4494" w:name="_Toc322912166"/>
      <w:bookmarkStart w:id="4495" w:name="_Toc329093016"/>
      <w:bookmarkStart w:id="4496" w:name="_Toc332701529"/>
      <w:bookmarkStart w:id="4497" w:name="_Toc332701836"/>
      <w:bookmarkStart w:id="4498" w:name="_Toc332711630"/>
      <w:bookmarkStart w:id="4499" w:name="_Toc332711938"/>
      <w:bookmarkStart w:id="4500" w:name="_Toc332712240"/>
      <w:bookmarkStart w:id="4501" w:name="_Toc332724156"/>
      <w:bookmarkStart w:id="4502" w:name="_Toc332724456"/>
      <w:bookmarkStart w:id="4503" w:name="_Toc341102752"/>
      <w:bookmarkStart w:id="4504" w:name="_Toc347241487"/>
      <w:bookmarkStart w:id="4505" w:name="_Toc347744680"/>
      <w:bookmarkStart w:id="4506" w:name="_Toc348984463"/>
      <w:bookmarkStart w:id="4507" w:name="_Toc348984768"/>
      <w:bookmarkStart w:id="4508" w:name="_Toc349037931"/>
      <w:bookmarkStart w:id="4509" w:name="_Toc349038236"/>
      <w:bookmarkStart w:id="4510" w:name="_Toc349042729"/>
      <w:bookmarkStart w:id="4511" w:name="_Toc351912727"/>
      <w:bookmarkStart w:id="4512" w:name="_Toc351914748"/>
      <w:bookmarkStart w:id="4513" w:name="_Toc351915214"/>
      <w:bookmarkStart w:id="4514" w:name="_Toc361231271"/>
      <w:bookmarkStart w:id="4515" w:name="_Toc361231797"/>
      <w:bookmarkStart w:id="4516" w:name="_Toc362445095"/>
      <w:bookmarkStart w:id="4517" w:name="_Toc363909017"/>
      <w:bookmarkStart w:id="4518" w:name="_Toc364463441"/>
      <w:bookmarkStart w:id="4519" w:name="_Toc366078038"/>
      <w:bookmarkStart w:id="4520" w:name="_Toc366078657"/>
      <w:bookmarkStart w:id="4521" w:name="_Toc366079642"/>
      <w:bookmarkStart w:id="4522" w:name="_Toc366080254"/>
      <w:bookmarkStart w:id="4523" w:name="_Toc366080863"/>
      <w:bookmarkStart w:id="4524" w:name="_Toc366505203"/>
      <w:bookmarkStart w:id="4525" w:name="_Toc366508572"/>
      <w:bookmarkStart w:id="4526" w:name="_Toc366513073"/>
      <w:bookmarkStart w:id="4527" w:name="_Toc366574262"/>
      <w:bookmarkStart w:id="4528" w:name="_Toc366578055"/>
      <w:bookmarkStart w:id="4529" w:name="_Toc366578649"/>
      <w:bookmarkStart w:id="4530" w:name="_Toc366579241"/>
      <w:bookmarkStart w:id="4531" w:name="_Toc366579832"/>
      <w:bookmarkStart w:id="4532" w:name="_Toc366580424"/>
      <w:bookmarkStart w:id="4533" w:name="_Toc366581015"/>
      <w:bookmarkStart w:id="4534" w:name="_Toc366581607"/>
      <w:bookmarkStart w:id="4535" w:name="_Toc322911628"/>
      <w:bookmarkStart w:id="4536" w:name="_Toc322912167"/>
      <w:bookmarkStart w:id="4537" w:name="_Toc329093017"/>
      <w:bookmarkStart w:id="4538" w:name="_Toc332701530"/>
      <w:bookmarkStart w:id="4539" w:name="_Toc332701837"/>
      <w:bookmarkStart w:id="4540" w:name="_Toc332711631"/>
      <w:bookmarkStart w:id="4541" w:name="_Toc332711939"/>
      <w:bookmarkStart w:id="4542" w:name="_Toc332712241"/>
      <w:bookmarkStart w:id="4543" w:name="_Toc332724157"/>
      <w:bookmarkStart w:id="4544" w:name="_Toc332724457"/>
      <w:bookmarkStart w:id="4545" w:name="_Toc341102753"/>
      <w:bookmarkStart w:id="4546" w:name="_Toc347241488"/>
      <w:bookmarkStart w:id="4547" w:name="_Toc347744681"/>
      <w:bookmarkStart w:id="4548" w:name="_Toc348984464"/>
      <w:bookmarkStart w:id="4549" w:name="_Toc348984769"/>
      <w:bookmarkStart w:id="4550" w:name="_Toc349037932"/>
      <w:bookmarkStart w:id="4551" w:name="_Toc349038237"/>
      <w:bookmarkStart w:id="4552" w:name="_Toc349042730"/>
      <w:bookmarkStart w:id="4553" w:name="_Toc351912728"/>
      <w:bookmarkStart w:id="4554" w:name="_Toc351914749"/>
      <w:bookmarkStart w:id="4555" w:name="_Toc351915215"/>
      <w:bookmarkStart w:id="4556" w:name="_Toc361231272"/>
      <w:bookmarkStart w:id="4557" w:name="_Toc361231798"/>
      <w:bookmarkStart w:id="4558" w:name="_Toc362445096"/>
      <w:bookmarkStart w:id="4559" w:name="_Toc363909018"/>
      <w:bookmarkStart w:id="4560" w:name="_Toc364463442"/>
      <w:bookmarkStart w:id="4561" w:name="_Toc366078039"/>
      <w:bookmarkStart w:id="4562" w:name="_Toc366078658"/>
      <w:bookmarkStart w:id="4563" w:name="_Toc366079643"/>
      <w:bookmarkStart w:id="4564" w:name="_Toc366080255"/>
      <w:bookmarkStart w:id="4565" w:name="_Toc366080864"/>
      <w:bookmarkStart w:id="4566" w:name="_Toc366505204"/>
      <w:bookmarkStart w:id="4567" w:name="_Toc366508573"/>
      <w:bookmarkStart w:id="4568" w:name="_Toc366513074"/>
      <w:bookmarkStart w:id="4569" w:name="_Toc366574263"/>
      <w:bookmarkStart w:id="4570" w:name="_Toc366578056"/>
      <w:bookmarkStart w:id="4571" w:name="_Toc366578650"/>
      <w:bookmarkStart w:id="4572" w:name="_Toc366579242"/>
      <w:bookmarkStart w:id="4573" w:name="_Toc366579833"/>
      <w:bookmarkStart w:id="4574" w:name="_Toc366580425"/>
      <w:bookmarkStart w:id="4575" w:name="_Toc366581016"/>
      <w:bookmarkStart w:id="4576" w:name="_Toc366581608"/>
      <w:bookmarkStart w:id="4577" w:name="_dfdl:lengthKind_'delimited'"/>
      <w:bookmarkStart w:id="4578" w:name="_Toc349042731"/>
      <w:bookmarkStart w:id="4579" w:name="_Toc52984606"/>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proofErr w:type="spellStart"/>
      <w:r>
        <w:rPr>
          <w:rFonts w:eastAsia="Times New Roman"/>
        </w:rPr>
        <w:t>dfdl:lengthKind</w:t>
      </w:r>
      <w:proofErr w:type="spellEnd"/>
      <w:r>
        <w:rPr>
          <w:rFonts w:eastAsia="Times New Roman"/>
        </w:rPr>
        <w:t xml:space="preserve"> 'delimited'</w:t>
      </w:r>
      <w:bookmarkEnd w:id="4578"/>
      <w:bookmarkEnd w:id="4579"/>
    </w:p>
    <w:p w14:paraId="127F7CE8" w14:textId="66320722" w:rsidR="000E1214" w:rsidRDefault="00A87198">
      <w:pPr>
        <w:pStyle w:val="nobreak"/>
        <w:keepNext w:val="0"/>
      </w:pPr>
      <w:r>
        <w:t xml:space="preserve">On parsing, the length of an element with </w:t>
      </w:r>
      <w:proofErr w:type="spellStart"/>
      <w:r>
        <w:t>dfdl:lengthKind</w:t>
      </w:r>
      <w:proofErr w:type="spellEnd"/>
      <w:r>
        <w:t xml:space="preserve">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rsidP="00C31ED0">
      <w:pPr>
        <w:pStyle w:val="ListParagraph"/>
        <w:numPr>
          <w:ilvl w:val="0"/>
          <w:numId w:val="86"/>
        </w:numPr>
      </w:pPr>
      <w:r>
        <w:t>the element's terminator (if specified)</w:t>
      </w:r>
    </w:p>
    <w:p w14:paraId="2D63BA1D" w14:textId="77777777" w:rsidR="000E1214" w:rsidRDefault="00A87198" w:rsidP="00C31ED0">
      <w:pPr>
        <w:pStyle w:val="ListParagraph"/>
        <w:numPr>
          <w:ilvl w:val="0"/>
          <w:numId w:val="86"/>
        </w:numPr>
      </w:pPr>
      <w:r>
        <w:t xml:space="preserve">an enclosing construct's separator or terminator </w:t>
      </w:r>
    </w:p>
    <w:p w14:paraId="65E7C14D" w14:textId="77777777" w:rsidR="000E1214" w:rsidRDefault="00A87198" w:rsidP="00C31ED0">
      <w:pPr>
        <w:pStyle w:val="ListParagraph"/>
        <w:numPr>
          <w:ilvl w:val="0"/>
          <w:numId w:val="86"/>
        </w:numPr>
      </w:pPr>
      <w:r>
        <w:t xml:space="preserve">the end of an enclosing element designated by its known length </w:t>
      </w:r>
    </w:p>
    <w:p w14:paraId="06EF8DDA" w14:textId="77777777" w:rsidR="000E1214" w:rsidRDefault="00A87198" w:rsidP="00C31ED0">
      <w:pPr>
        <w:pStyle w:val="ListParagraph"/>
        <w:numPr>
          <w:ilvl w:val="0"/>
          <w:numId w:val="86"/>
        </w:numPr>
      </w:pPr>
      <w:r>
        <w:t>the end of the data stream</w:t>
      </w:r>
    </w:p>
    <w:p w14:paraId="2F21A6BC" w14:textId="77777777" w:rsidR="000E1214" w:rsidRDefault="00A87198">
      <w:proofErr w:type="spellStart"/>
      <w:r>
        <w:t>dfdl:lengthKind</w:t>
      </w:r>
      <w:proofErr w:type="spellEnd"/>
      <w:r>
        <w:t xml:space="preserve"> 'delimited' may be specified for </w:t>
      </w:r>
    </w:p>
    <w:p w14:paraId="3906392A" w14:textId="77777777" w:rsidR="000E1214" w:rsidRDefault="00A87198" w:rsidP="00C31ED0">
      <w:pPr>
        <w:pStyle w:val="ListParagraph"/>
        <w:numPr>
          <w:ilvl w:val="0"/>
          <w:numId w:val="87"/>
        </w:numPr>
      </w:pPr>
      <w:r>
        <w:t>elements of simple type with text representation</w:t>
      </w:r>
    </w:p>
    <w:p w14:paraId="3ECBC2F2" w14:textId="4638DE21" w:rsidR="000E1214" w:rsidRDefault="00A87198" w:rsidP="00C31ED0">
      <w:pPr>
        <w:pStyle w:val="ListParagraph"/>
        <w:numPr>
          <w:ilvl w:val="0"/>
          <w:numId w:val="87"/>
        </w:numPr>
      </w:pPr>
      <w:r>
        <w:t>elements of number or calendar</w:t>
      </w:r>
      <w:r w:rsidR="00B86F57">
        <w:t xml:space="preserve"> (date and time)</w:t>
      </w:r>
      <w:r>
        <w:t xml:space="preserve"> simple type with </w:t>
      </w:r>
      <w:proofErr w:type="spellStart"/>
      <w:r>
        <w:t>dfdl:</w:t>
      </w:r>
      <w:r>
        <w:rPr>
          <w:szCs w:val="18"/>
        </w:rPr>
        <w:t>representation</w:t>
      </w:r>
      <w:proofErr w:type="spellEnd"/>
      <w:r>
        <w:rPr>
          <w:szCs w:val="18"/>
        </w:rPr>
        <w:t xml:space="preserve"> 'binary' that have a packed decimal representation</w:t>
      </w:r>
    </w:p>
    <w:p w14:paraId="2A028AB8" w14:textId="77777777" w:rsidR="000E1214" w:rsidRDefault="00A87198" w:rsidP="00C31ED0">
      <w:pPr>
        <w:pStyle w:val="ListParagraph"/>
        <w:numPr>
          <w:ilvl w:val="0"/>
          <w:numId w:val="87"/>
        </w:numPr>
      </w:pPr>
      <w:r>
        <w:t xml:space="preserve">elements of type </w:t>
      </w:r>
      <w:proofErr w:type="spellStart"/>
      <w:r>
        <w:t>xs:hexBinary</w:t>
      </w:r>
      <w:proofErr w:type="spellEnd"/>
    </w:p>
    <w:p w14:paraId="3E906F4A" w14:textId="77777777" w:rsidR="000E1214" w:rsidRDefault="00A87198" w:rsidP="00C31ED0">
      <w:pPr>
        <w:pStyle w:val="ListParagraph"/>
        <w:numPr>
          <w:ilvl w:val="0"/>
          <w:numId w:val="87"/>
        </w:numPr>
      </w:pPr>
      <w:r>
        <w:t>elements of complex type.</w:t>
      </w:r>
    </w:p>
    <w:p w14:paraId="460A376F" w14:textId="77777777" w:rsidR="000E1214" w:rsidRDefault="00A87198">
      <w:r>
        <w:t>The rules for resolving ambiguity between delimiters are:</w:t>
      </w:r>
    </w:p>
    <w:p w14:paraId="10FD7717" w14:textId="77777777" w:rsidR="000E1214" w:rsidRDefault="00A87198" w:rsidP="00C31ED0">
      <w:pPr>
        <w:numPr>
          <w:ilvl w:val="0"/>
          <w:numId w:val="88"/>
        </w:numPr>
      </w:pPr>
      <w:r>
        <w:t>When two delimiters have a common prefix, the longest delimiter is tried first.</w:t>
      </w:r>
    </w:p>
    <w:p w14:paraId="66CE780F" w14:textId="032ACD9E" w:rsidR="000E1214" w:rsidRDefault="00A87198" w:rsidP="00C31ED0">
      <w:pPr>
        <w:numPr>
          <w:ilvl w:val="0"/>
          <w:numId w:val="88"/>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rsidP="00C31ED0">
      <w:pPr>
        <w:numPr>
          <w:ilvl w:val="0"/>
          <w:numId w:val="88"/>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123A2E2" w:rsidR="000E1214" w:rsidRDefault="00A87198" w:rsidP="00C31ED0">
      <w:pPr>
        <w:numPr>
          <w:ilvl w:val="0"/>
          <w:numId w:val="88"/>
        </w:numPr>
      </w:pPr>
      <w:r>
        <w:t xml:space="preserve">If the length of the delimiters cannot be determined because character class entities of variable length are being used then the delimiters </w:t>
      </w:r>
      <w:r w:rsidR="008E7C14">
        <w:t xml:space="preserve">MUST </w:t>
      </w:r>
      <w:r>
        <w:t>each be matched against the data, and the longest matching delimiter is taken as the match for the delimiter.</w:t>
      </w:r>
    </w:p>
    <w:p w14:paraId="5DD3A69E" w14:textId="77777777" w:rsidR="000E1214" w:rsidRDefault="00A87198" w:rsidP="00C31ED0">
      <w:pPr>
        <w:numPr>
          <w:ilvl w:val="0"/>
          <w:numId w:val="88"/>
        </w:numPr>
      </w:pPr>
      <w:r>
        <w:t>Ties (same matched length) are broken by giving a separator priority over a terminator of a sequence, or by choosing the innermost, or first in schema order.</w:t>
      </w:r>
    </w:p>
    <w:p w14:paraId="7D3C0764" w14:textId="77777777" w:rsidR="00C10857" w:rsidRDefault="00A87198">
      <w:pPr>
        <w:rPr>
          <w:ins w:id="4580" w:author="Mike Beckerle" w:date="2020-10-08T18:40:00Z"/>
        </w:rPr>
      </w:pPr>
      <w:r>
        <w:t>When unparsing a simple element with text representation, the length in the data stream is the length of the content region</w:t>
      </w:r>
      <w:ins w:id="4581" w:author="Mike Beckerle" w:date="2020-10-08T18:40:00Z">
        <w:r w:rsidR="00C10857" w:rsidRPr="00C10857">
          <w:t xml:space="preserve">, padded to a minimum length if </w:t>
        </w:r>
        <w:proofErr w:type="spellStart"/>
        <w:r w:rsidR="00C10857" w:rsidRPr="00C10857">
          <w:t>dfdl:textPadKind</w:t>
        </w:r>
        <w:proofErr w:type="spellEnd"/>
        <w:r w:rsidR="00C10857" w:rsidRPr="00C10857">
          <w:t xml:space="preserve"> is ‘</w:t>
        </w:r>
        <w:proofErr w:type="spellStart"/>
        <w:r w:rsidR="00C10857" w:rsidRPr="00C10857">
          <w:t>padChar</w:t>
        </w:r>
        <w:proofErr w:type="spellEnd"/>
        <w:r w:rsidR="00C10857" w:rsidRPr="00C10857">
          <w:t xml:space="preserve">’. For </w:t>
        </w:r>
        <w:proofErr w:type="spellStart"/>
        <w:r w:rsidR="00C10857" w:rsidRPr="00C10857">
          <w:t>xs:string</w:t>
        </w:r>
        <w:proofErr w:type="spellEnd"/>
        <w:r w:rsidR="00C10857" w:rsidRPr="00C10857">
          <w:t xml:space="preserve"> elements this length is the XSD </w:t>
        </w:r>
        <w:proofErr w:type="spellStart"/>
        <w:r w:rsidR="00C10857" w:rsidRPr="00C10857">
          <w:t>minLength</w:t>
        </w:r>
        <w:proofErr w:type="spellEnd"/>
        <w:r w:rsidR="00C10857" w:rsidRPr="00C10857">
          <w:t xml:space="preserve"> </w:t>
        </w:r>
        <w:proofErr w:type="spellStart"/>
        <w:r w:rsidR="00C10857" w:rsidRPr="00C10857">
          <w:t>facet</w:t>
        </w:r>
        <w:proofErr w:type="spellEnd"/>
        <w:r w:rsidR="00C10857" w:rsidRPr="00C10857">
          <w:t xml:space="preserve"> value, for the other types it is </w:t>
        </w:r>
        <w:proofErr w:type="spellStart"/>
        <w:r w:rsidR="00C10857" w:rsidRPr="00C10857">
          <w:t>dfdl:textOutputMinLength</w:t>
        </w:r>
        <w:proofErr w:type="spellEnd"/>
        <w:r w:rsidR="00C10857" w:rsidRPr="00C10857">
          <w:t xml:space="preserve"> property value.</w:t>
        </w:r>
        <w:r w:rsidR="00C10857">
          <w:t xml:space="preserve"> </w:t>
        </w:r>
      </w:ins>
    </w:p>
    <w:p w14:paraId="2D14A7DC" w14:textId="4815892B" w:rsidR="000E1214" w:rsidRDefault="00A87198">
      <w:r>
        <w:t xml:space="preserve">When unparsing a simple element with binary representation, then for </w:t>
      </w:r>
      <w:proofErr w:type="spellStart"/>
      <w:r>
        <w:t>hexBinary</w:t>
      </w:r>
      <w:proofErr w:type="spellEnd"/>
      <w:r>
        <w:t xml:space="preserve"> the length is the number of bytes in the </w:t>
      </w:r>
      <w:r w:rsidR="00933F0E">
        <w:t>Infoset</w:t>
      </w:r>
      <w:r>
        <w:t xml:space="preserve"> value padded to the XSD </w:t>
      </w:r>
      <w:proofErr w:type="spellStart"/>
      <w:r>
        <w:t>minLength</w:t>
      </w:r>
      <w:proofErr w:type="spellEnd"/>
      <w:r>
        <w:t xml:space="preserve"> facet value using </w:t>
      </w:r>
      <w:proofErr w:type="spellStart"/>
      <w:r>
        <w:t>dfdl:fillByte</w:t>
      </w:r>
      <w:proofErr w:type="spellEnd"/>
      <w:r>
        <w:t>, and for the other types the length is the minimum number of bytes to represent the value and any sign.</w:t>
      </w:r>
    </w:p>
    <w:p w14:paraId="0C786FCD" w14:textId="77777777" w:rsidR="000E1214" w:rsidRDefault="00A87198">
      <w:r>
        <w:t xml:space="preserve">When unparsing a complex element, the length is that of the </w:t>
      </w:r>
      <w:proofErr w:type="spellStart"/>
      <w:r>
        <w:t>ComplexContent</w:t>
      </w:r>
      <w:proofErr w:type="spellEnd"/>
      <w:r>
        <w:t xml:space="preserve">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 xml:space="preserve">length, </w:t>
      </w:r>
      <w:proofErr w:type="spellStart"/>
      <w:r w:rsidR="00E11D4A">
        <w:t>dfdl:lengthKind</w:t>
      </w:r>
      <w:proofErr w:type="spellEnd"/>
      <w:r>
        <w:t xml:space="preserve"> 'pattern', or </w:t>
      </w:r>
      <w:proofErr w:type="spellStart"/>
      <w:r>
        <w:t>dfdl:lengthKind</w:t>
      </w:r>
      <w:proofErr w:type="spellEnd"/>
      <w:r>
        <w:t xml:space="preserve"> '</w:t>
      </w:r>
      <w:proofErr w:type="spellStart"/>
      <w:r>
        <w:t>endOfParent</w:t>
      </w:r>
      <w:proofErr w:type="spellEnd"/>
      <w:r>
        <w:t xml:space="preserve">' then delimiter scanning is suspended for the duration of the processing of that element. </w:t>
      </w:r>
    </w:p>
    <w:p w14:paraId="7426D054" w14:textId="5B9EFA7C" w:rsidR="000E1214" w:rsidRDefault="00A87198">
      <w:r>
        <w:lastRenderedPageBreak/>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r w:rsidR="00B86F57">
        <w:t xml:space="preserve"> type</w:t>
      </w:r>
      <w:r>
        <w:t xml:space="preserve">s with </w:t>
      </w:r>
      <w:proofErr w:type="spellStart"/>
      <w:r>
        <w:t>dfdl:representation</w:t>
      </w:r>
      <w:proofErr w:type="spellEnd"/>
      <w:r>
        <w:t xml:space="preserve"> 'binary' </w:t>
      </w:r>
      <w:r w:rsidR="00B86F57">
        <w:t xml:space="preserve">is </w:t>
      </w:r>
      <w:r>
        <w:t xml:space="preserve">disallowed, with the specific exception of packed decimals. Delimiter scanning is also allowed for type </w:t>
      </w:r>
      <w:proofErr w:type="spellStart"/>
      <w:r>
        <w:t>xs:hexBinary</w:t>
      </w:r>
      <w:proofErr w:type="spellEnd"/>
      <w:r>
        <w:t>.</w:t>
      </w:r>
    </w:p>
    <w:p w14:paraId="62CD74CC" w14:textId="4EAD18C2"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r w:rsidR="0033562A">
        <w:rPr>
          <w:rStyle w:val="Emphasis"/>
        </w:rPr>
        <w:t>IS NOT</w:t>
      </w:r>
      <w:r>
        <w:rPr>
          <w:rStyle w:val="Emphasis"/>
        </w:rPr>
        <w:t xml:space="preserve"> sufficient, as the delimiter may not be representable as characters. </w:t>
      </w:r>
    </w:p>
    <w:p w14:paraId="7F069F9B" w14:textId="77777777" w:rsidR="000E1214" w:rsidRDefault="00A87198" w:rsidP="00BC2419">
      <w:pPr>
        <w:pStyle w:val="Heading3"/>
        <w:rPr>
          <w:rFonts w:eastAsia="Times New Roman"/>
        </w:rPr>
      </w:pPr>
      <w:bookmarkStart w:id="4582" w:name="_Toc366078041"/>
      <w:bookmarkStart w:id="4583" w:name="_Toc366078660"/>
      <w:bookmarkStart w:id="4584" w:name="_Toc366079645"/>
      <w:bookmarkStart w:id="4585" w:name="_Toc366080257"/>
      <w:bookmarkStart w:id="4586" w:name="_Toc366080866"/>
      <w:bookmarkStart w:id="4587" w:name="_Toc366505206"/>
      <w:bookmarkStart w:id="4588" w:name="_Toc366508575"/>
      <w:bookmarkStart w:id="4589" w:name="_Toc366513076"/>
      <w:bookmarkStart w:id="4590" w:name="_Toc366574265"/>
      <w:bookmarkStart w:id="4591" w:name="_Toc366578058"/>
      <w:bookmarkStart w:id="4592" w:name="_Toc366578652"/>
      <w:bookmarkStart w:id="4593" w:name="_Toc366579244"/>
      <w:bookmarkStart w:id="4594" w:name="_Toc366579835"/>
      <w:bookmarkStart w:id="4595" w:name="_Toc366580427"/>
      <w:bookmarkStart w:id="4596" w:name="_Toc366581018"/>
      <w:bookmarkStart w:id="4597" w:name="_Toc366581610"/>
      <w:bookmarkStart w:id="4598" w:name="_Toc322911630"/>
      <w:bookmarkStart w:id="4599" w:name="_Toc322912169"/>
      <w:bookmarkStart w:id="4600" w:name="_Toc332701532"/>
      <w:bookmarkStart w:id="4601" w:name="_Toc332701839"/>
      <w:bookmarkStart w:id="4602" w:name="_Toc332711633"/>
      <w:bookmarkStart w:id="4603" w:name="_Toc332711941"/>
      <w:bookmarkStart w:id="4604" w:name="_Toc332712243"/>
      <w:bookmarkStart w:id="4605" w:name="_Toc332724159"/>
      <w:bookmarkStart w:id="4606" w:name="_Toc332724459"/>
      <w:bookmarkStart w:id="4607" w:name="_Toc341102755"/>
      <w:bookmarkStart w:id="4608" w:name="_Toc347241490"/>
      <w:bookmarkStart w:id="4609" w:name="_Toc347744683"/>
      <w:bookmarkStart w:id="4610" w:name="_Toc348984466"/>
      <w:bookmarkStart w:id="4611" w:name="_Toc348984771"/>
      <w:bookmarkStart w:id="4612" w:name="_Toc349037934"/>
      <w:bookmarkStart w:id="4613" w:name="_Toc349038239"/>
      <w:bookmarkStart w:id="4614" w:name="_Toc349042732"/>
      <w:bookmarkStart w:id="4615" w:name="_Toc351912730"/>
      <w:bookmarkStart w:id="4616" w:name="_Toc351914751"/>
      <w:bookmarkStart w:id="4617" w:name="_Toc351915217"/>
      <w:bookmarkStart w:id="4618" w:name="_Toc361231274"/>
      <w:bookmarkStart w:id="4619" w:name="_Toc361231800"/>
      <w:bookmarkStart w:id="4620" w:name="_Toc362445098"/>
      <w:bookmarkStart w:id="4621" w:name="_Toc363909020"/>
      <w:bookmarkStart w:id="4622" w:name="_Toc364463444"/>
      <w:bookmarkStart w:id="4623" w:name="_Toc366078042"/>
      <w:bookmarkStart w:id="4624" w:name="_Toc366078661"/>
      <w:bookmarkStart w:id="4625" w:name="_Toc366079646"/>
      <w:bookmarkStart w:id="4626" w:name="_Toc366080258"/>
      <w:bookmarkStart w:id="4627" w:name="_Toc366080867"/>
      <w:bookmarkStart w:id="4628" w:name="_Toc366505207"/>
      <w:bookmarkStart w:id="4629" w:name="_Toc366508576"/>
      <w:bookmarkStart w:id="4630" w:name="_Toc366513077"/>
      <w:bookmarkStart w:id="4631" w:name="_Toc366574266"/>
      <w:bookmarkStart w:id="4632" w:name="_Toc366578059"/>
      <w:bookmarkStart w:id="4633" w:name="_Toc366578653"/>
      <w:bookmarkStart w:id="4634" w:name="_Toc366579245"/>
      <w:bookmarkStart w:id="4635" w:name="_Toc366579836"/>
      <w:bookmarkStart w:id="4636" w:name="_Toc366580428"/>
      <w:bookmarkStart w:id="4637" w:name="_Toc366581019"/>
      <w:bookmarkStart w:id="4638" w:name="_Toc366581611"/>
      <w:bookmarkStart w:id="4639" w:name="_Toc322911631"/>
      <w:bookmarkStart w:id="4640" w:name="_Toc322912170"/>
      <w:bookmarkStart w:id="4641" w:name="_Toc329093020"/>
      <w:bookmarkStart w:id="4642" w:name="_Toc332701533"/>
      <w:bookmarkStart w:id="4643" w:name="_Toc332701840"/>
      <w:bookmarkStart w:id="4644" w:name="_Toc332711634"/>
      <w:bookmarkStart w:id="4645" w:name="_Toc332711942"/>
      <w:bookmarkStart w:id="4646" w:name="_Toc332712244"/>
      <w:bookmarkStart w:id="4647" w:name="_Toc332724160"/>
      <w:bookmarkStart w:id="4648" w:name="_Toc332724460"/>
      <w:bookmarkStart w:id="4649" w:name="_Toc341102756"/>
      <w:bookmarkStart w:id="4650" w:name="_Toc347241491"/>
      <w:bookmarkStart w:id="4651" w:name="_Toc347744684"/>
      <w:bookmarkStart w:id="4652" w:name="_Toc348984467"/>
      <w:bookmarkStart w:id="4653" w:name="_Toc348984772"/>
      <w:bookmarkStart w:id="4654" w:name="_Toc349037935"/>
      <w:bookmarkStart w:id="4655" w:name="_Toc349038240"/>
      <w:bookmarkStart w:id="4656" w:name="_Toc349042733"/>
      <w:bookmarkStart w:id="4657" w:name="_Toc351912731"/>
      <w:bookmarkStart w:id="4658" w:name="_Toc351914752"/>
      <w:bookmarkStart w:id="4659" w:name="_Toc351915218"/>
      <w:bookmarkStart w:id="4660" w:name="_Toc361231275"/>
      <w:bookmarkStart w:id="4661" w:name="_Toc361231801"/>
      <w:bookmarkStart w:id="4662" w:name="_Toc362445099"/>
      <w:bookmarkStart w:id="4663" w:name="_Toc363909021"/>
      <w:bookmarkStart w:id="4664" w:name="_Toc364463445"/>
      <w:bookmarkStart w:id="4665" w:name="_Toc366078043"/>
      <w:bookmarkStart w:id="4666" w:name="_Toc366078662"/>
      <w:bookmarkStart w:id="4667" w:name="_Toc366079647"/>
      <w:bookmarkStart w:id="4668" w:name="_Toc366080259"/>
      <w:bookmarkStart w:id="4669" w:name="_Toc366080868"/>
      <w:bookmarkStart w:id="4670" w:name="_Toc366505208"/>
      <w:bookmarkStart w:id="4671" w:name="_Toc366508577"/>
      <w:bookmarkStart w:id="4672" w:name="_Toc366513078"/>
      <w:bookmarkStart w:id="4673" w:name="_Toc366574267"/>
      <w:bookmarkStart w:id="4674" w:name="_Toc366578060"/>
      <w:bookmarkStart w:id="4675" w:name="_Toc366578654"/>
      <w:bookmarkStart w:id="4676" w:name="_Toc366579246"/>
      <w:bookmarkStart w:id="4677" w:name="_Toc366579837"/>
      <w:bookmarkStart w:id="4678" w:name="_Toc366580429"/>
      <w:bookmarkStart w:id="4679" w:name="_Toc366581020"/>
      <w:bookmarkStart w:id="4680" w:name="_Toc366581612"/>
      <w:bookmarkStart w:id="4681" w:name="_Toc349042734"/>
      <w:bookmarkStart w:id="4682" w:name="_Ref364440413"/>
      <w:bookmarkStart w:id="4683" w:name="_Ref364440418"/>
      <w:bookmarkStart w:id="4684" w:name="_Ref364440440"/>
      <w:bookmarkStart w:id="4685" w:name="_Ref384893986"/>
      <w:bookmarkStart w:id="4686" w:name="_Toc52984607"/>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proofErr w:type="spellStart"/>
      <w:r>
        <w:rPr>
          <w:rFonts w:eastAsia="Times New Roman"/>
        </w:rPr>
        <w:t>dfdl:lengthKind</w:t>
      </w:r>
      <w:proofErr w:type="spellEnd"/>
      <w:r>
        <w:rPr>
          <w:rFonts w:eastAsia="Times New Roman"/>
        </w:rPr>
        <w:t xml:space="preserve"> 'implicit'</w:t>
      </w:r>
      <w:bookmarkEnd w:id="4681"/>
      <w:bookmarkEnd w:id="4682"/>
      <w:bookmarkEnd w:id="4683"/>
      <w:bookmarkEnd w:id="4684"/>
      <w:bookmarkEnd w:id="4685"/>
      <w:bookmarkEnd w:id="4686"/>
    </w:p>
    <w:p w14:paraId="3C25F3EC" w14:textId="77777777" w:rsidR="000E1214" w:rsidRDefault="00A87198">
      <w:r>
        <w:t xml:space="preserve">When </w:t>
      </w:r>
      <w:proofErr w:type="spellStart"/>
      <w:r>
        <w:t>dfdl:lengthKind</w:t>
      </w:r>
      <w:proofErr w:type="spellEnd"/>
      <w:r>
        <w:t xml:space="preserve"> is 'implicit', the length is determined in terms of the type of the element and its schema-specified properties.</w:t>
      </w:r>
    </w:p>
    <w:p w14:paraId="170B6CE5" w14:textId="77777777" w:rsidR="000E1214" w:rsidRDefault="00A87198">
      <w:r>
        <w:t xml:space="preserve">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p>
    <w:bookmarkEnd w:id="4492"/>
    <w:p w14:paraId="2C5D3D99" w14:textId="67E61CE3"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404DC4" w:rsidRPr="00065302">
        <w:rPr>
          <w:rStyle w:val="Hyperlink"/>
        </w:rPr>
        <w:t xml:space="preserve">Table 19 Length in Bits for </w:t>
      </w:r>
      <w:proofErr w:type="spellStart"/>
      <w:r w:rsidR="00404DC4" w:rsidRPr="00065302">
        <w:rPr>
          <w:rStyle w:val="Hyperlink"/>
        </w:rPr>
        <w:t>SimpleTypes</w:t>
      </w:r>
      <w:proofErr w:type="spellEnd"/>
      <w:r w:rsidR="00404DC4" w:rsidRPr="00065302">
        <w:rPr>
          <w:rStyle w:val="Hyperlink"/>
        </w:rPr>
        <w:t xml:space="preserve"> when </w:t>
      </w:r>
      <w:proofErr w:type="spellStart"/>
      <w:r w:rsidR="00404DC4" w:rsidRPr="00065302">
        <w:rPr>
          <w:rStyle w:val="Hyperlink"/>
        </w:rPr>
        <w:t>dfdl:lengthKind</w:t>
      </w:r>
      <w:proofErr w:type="spellEnd"/>
      <w:r w:rsidR="00404DC4" w:rsidRPr="00065302">
        <w:rPr>
          <w:rStyle w:val="Hyperlink"/>
        </w:rPr>
        <w:t xml:space="preserve">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proofErr w:type="spellStart"/>
            <w:r>
              <w:rPr>
                <w:rFonts w:cs="Arial"/>
                <w:bCs/>
              </w:rPr>
              <w:t>nonNegativeInteger</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proofErr w:type="spellStart"/>
            <w:r>
              <w:rPr>
                <w:rFonts w:cs="Arial"/>
                <w:bCs/>
              </w:rPr>
              <w:t>DateTime</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proofErr w:type="spellStart"/>
            <w:r>
              <w:rPr>
                <w:rFonts w:cs="Arial"/>
              </w:rPr>
              <w:t>binarySeconds</w:t>
            </w:r>
            <w:proofErr w:type="spellEnd"/>
            <w:r>
              <w:rPr>
                <w:rFonts w:cs="Arial"/>
              </w:rPr>
              <w:t xml:space="preserve">: 32 bits, </w:t>
            </w:r>
            <w:proofErr w:type="spellStart"/>
            <w:r>
              <w:rPr>
                <w:rFonts w:cs="Arial"/>
              </w:rPr>
              <w:lastRenderedPageBreak/>
              <w:t>binaryMilliseconds</w:t>
            </w:r>
            <w:proofErr w:type="spellEnd"/>
            <w:r>
              <w:rPr>
                <w:rFonts w:cs="Arial"/>
              </w:rPr>
              <w:t>: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lastRenderedPageBreak/>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 xml:space="preserve">Length of  longest of </w:t>
            </w:r>
            <w:proofErr w:type="spellStart"/>
            <w:r>
              <w:rPr>
                <w:rFonts w:cs="Arial"/>
              </w:rPr>
              <w:t>dfdl:textBooleanTrueRep</w:t>
            </w:r>
            <w:proofErr w:type="spellEnd"/>
            <w:r>
              <w:rPr>
                <w:rFonts w:cs="Arial"/>
              </w:rPr>
              <w:t xml:space="preserve"> and </w:t>
            </w:r>
            <w:proofErr w:type="spellStart"/>
            <w:r>
              <w:rPr>
                <w:rFonts w:cs="Arial"/>
              </w:rPr>
              <w:t>dfdl:textBooleanFalseRep</w:t>
            </w:r>
            <w:proofErr w:type="spellEnd"/>
            <w:r>
              <w:rPr>
                <w:rFonts w:cs="Arial"/>
              </w:rPr>
              <w:t xml:space="preserve">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proofErr w:type="spellStart"/>
            <w:r>
              <w:rPr>
                <w:rFonts w:cs="Arial"/>
                <w:bCs/>
              </w:rPr>
              <w:t>HexBinary</w:t>
            </w:r>
            <w:proofErr w:type="spellEnd"/>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 xml:space="preserve">The XSD </w:t>
            </w:r>
            <w:proofErr w:type="spellStart"/>
            <w:r>
              <w:rPr>
                <w:rFonts w:cs="Arial"/>
              </w:rPr>
              <w:t>maxLength</w:t>
            </w:r>
            <w:proofErr w:type="spellEnd"/>
            <w:r>
              <w:rPr>
                <w:rFonts w:cs="Arial"/>
              </w:rPr>
              <w:t xml:space="preserve"> facet gives the length in bytes. Multiply by 8 to convert to number of bits.</w:t>
            </w:r>
          </w:p>
        </w:tc>
      </w:tr>
    </w:tbl>
    <w:p w14:paraId="6B291252" w14:textId="17C2D330" w:rsidR="000E1214" w:rsidRDefault="00A87198">
      <w:pPr>
        <w:pStyle w:val="Caption"/>
        <w:rPr>
          <w:rFonts w:cs="Arial"/>
        </w:rPr>
      </w:pPr>
      <w:bookmarkStart w:id="4687"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19</w:t>
      </w:r>
      <w:r w:rsidR="0047079B">
        <w:rPr>
          <w:rFonts w:cs="Arial"/>
        </w:rPr>
        <w:fldChar w:fldCharType="end"/>
      </w:r>
      <w:r>
        <w:rPr>
          <w:rFonts w:cs="Arial"/>
        </w:rPr>
        <w:t xml:space="preserve"> Length in Bits for </w:t>
      </w:r>
      <w:proofErr w:type="spellStart"/>
      <w:r>
        <w:rPr>
          <w:rFonts w:cs="Arial"/>
        </w:rPr>
        <w:t>SimpleTypes</w:t>
      </w:r>
      <w:proofErr w:type="spellEnd"/>
      <w:r>
        <w:rPr>
          <w:rFonts w:cs="Arial"/>
        </w:rPr>
        <w:t xml:space="preserve"> when </w:t>
      </w:r>
      <w:proofErr w:type="spellStart"/>
      <w:r>
        <w:rPr>
          <w:rFonts w:cs="Arial"/>
        </w:rPr>
        <w:t>dfdl:lengthKind</w:t>
      </w:r>
      <w:proofErr w:type="spellEnd"/>
      <w:r>
        <w:rPr>
          <w:rFonts w:cs="Arial"/>
        </w:rPr>
        <w:t xml:space="preserve"> is 'implicit' </w:t>
      </w:r>
      <w:bookmarkEnd w:id="4687"/>
    </w:p>
    <w:p w14:paraId="21B0CF59" w14:textId="1363FDEA" w:rsidR="000E1214" w:rsidRDefault="00A87198" w:rsidP="00C31ED0">
      <w:pPr>
        <w:pStyle w:val="ListParagraph"/>
        <w:numPr>
          <w:ilvl w:val="0"/>
          <w:numId w:val="89"/>
        </w:numPr>
      </w:pPr>
      <w:r>
        <w:t xml:space="preserve">'Not Allowed' means that there is no implicit length for the combination of simple type and </w:t>
      </w:r>
      <w:r w:rsidR="00E11D4A">
        <w:t>representation,</w:t>
      </w:r>
      <w:r>
        <w:t xml:space="preserve"> and it is a Schema Definition Error if </w:t>
      </w:r>
      <w:proofErr w:type="spellStart"/>
      <w:r>
        <w:t>dfdl:lengthKind</w:t>
      </w:r>
      <w:proofErr w:type="spellEnd"/>
      <w:r>
        <w:t xml:space="preserve">  'implicit' is specified.</w:t>
      </w:r>
    </w:p>
    <w:p w14:paraId="170F510B" w14:textId="77777777" w:rsidR="000E1214" w:rsidRDefault="00A87198" w:rsidP="00C31ED0">
      <w:pPr>
        <w:pStyle w:val="ListParagraph"/>
        <w:numPr>
          <w:ilvl w:val="0"/>
          <w:numId w:val="89"/>
        </w:numPr>
      </w:pPr>
      <w:r>
        <w:t xml:space="preserve">packed decimal means </w:t>
      </w:r>
      <w:proofErr w:type="spellStart"/>
      <w:r>
        <w:t>dfdl:binaryNumberRep</w:t>
      </w:r>
      <w:proofErr w:type="spellEnd"/>
      <w:r>
        <w:t xml:space="preserve"> is 'packed', '</w:t>
      </w:r>
      <w:proofErr w:type="spellStart"/>
      <w:r>
        <w:t>bcd</w:t>
      </w:r>
      <w:proofErr w:type="spellEnd"/>
      <w:r>
        <w:t>', or 'ibm4690Packed'</w:t>
      </w:r>
    </w:p>
    <w:p w14:paraId="41A4BFF4" w14:textId="77777777" w:rsidR="000E1214" w:rsidRDefault="00A87198" w:rsidP="00C31ED0">
      <w:pPr>
        <w:pStyle w:val="ListParagraph"/>
        <w:numPr>
          <w:ilvl w:val="0"/>
          <w:numId w:val="89"/>
        </w:numPr>
      </w:pPr>
      <w:r>
        <w:t xml:space="preserve">binary means </w:t>
      </w:r>
      <w:proofErr w:type="spellStart"/>
      <w:r>
        <w:t>dfdl:binaryNumberRep</w:t>
      </w:r>
      <w:proofErr w:type="spellEnd"/>
      <w:r>
        <w:t xml:space="preserve"> is 'binary' </w:t>
      </w:r>
    </w:p>
    <w:p w14:paraId="6864CCE1" w14:textId="77777777" w:rsidR="000E1214" w:rsidRDefault="00A87198" w:rsidP="00C31ED0">
      <w:pPr>
        <w:pStyle w:val="ListParagraph"/>
        <w:numPr>
          <w:ilvl w:val="0"/>
          <w:numId w:val="89"/>
        </w:numPr>
      </w:pPr>
      <w:proofErr w:type="spellStart"/>
      <w:r>
        <w:t>binarySeconds</w:t>
      </w:r>
      <w:proofErr w:type="spellEnd"/>
      <w:r>
        <w:t xml:space="preserve"> means </w:t>
      </w:r>
      <w:proofErr w:type="spellStart"/>
      <w:r>
        <w:t>dfdl:binaryCalendarRep</w:t>
      </w:r>
      <w:proofErr w:type="spellEnd"/>
      <w:r>
        <w:t xml:space="preserve"> is '</w:t>
      </w:r>
      <w:proofErr w:type="spellStart"/>
      <w:r>
        <w:t>binarySeconds</w:t>
      </w:r>
      <w:proofErr w:type="spellEnd"/>
      <w:r>
        <w:t>'</w:t>
      </w:r>
    </w:p>
    <w:p w14:paraId="7E14BA63" w14:textId="77777777" w:rsidR="000E1214" w:rsidRDefault="00A87198" w:rsidP="00C31ED0">
      <w:pPr>
        <w:pStyle w:val="ListParagraph"/>
        <w:numPr>
          <w:ilvl w:val="0"/>
          <w:numId w:val="89"/>
        </w:numPr>
      </w:pPr>
      <w:proofErr w:type="spellStart"/>
      <w:r>
        <w:t>binaryMilliseconds</w:t>
      </w:r>
      <w:proofErr w:type="spellEnd"/>
      <w:r>
        <w:t xml:space="preserve"> means </w:t>
      </w:r>
      <w:proofErr w:type="spellStart"/>
      <w:r>
        <w:t>dfdl:binaryCalendarRep</w:t>
      </w:r>
      <w:proofErr w:type="spellEnd"/>
      <w:r>
        <w:t xml:space="preserve"> is '</w:t>
      </w:r>
      <w:proofErr w:type="spellStart"/>
      <w:r>
        <w:t>binaryMilliseconds</w:t>
      </w:r>
      <w:proofErr w:type="spellEnd"/>
      <w:r>
        <w:t>'.</w:t>
      </w:r>
    </w:p>
    <w:p w14:paraId="7C3F6252" w14:textId="05A06266"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'implicit',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 xml:space="preserve">It is a Schema Definition Error if type is </w:t>
      </w:r>
      <w:proofErr w:type="spellStart"/>
      <w:r>
        <w:rPr>
          <w:rFonts w:cs="Arial"/>
          <w:lang w:eastAsia="en-GB"/>
        </w:rPr>
        <w:t>xs:string</w:t>
      </w:r>
      <w:proofErr w:type="spellEnd"/>
      <w:r>
        <w:rPr>
          <w:rFonts w:cs="Arial"/>
          <w:lang w:eastAsia="en-GB"/>
        </w:rPr>
        <w:t xml:space="preserve"> and </w:t>
      </w:r>
      <w:proofErr w:type="spellStart"/>
      <w:r>
        <w:rPr>
          <w:rFonts w:cs="Arial"/>
          <w:lang w:eastAsia="en-GB"/>
        </w:rPr>
        <w:t>dfdl:lengthKind</w:t>
      </w:r>
      <w:proofErr w:type="spellEnd"/>
      <w:r>
        <w:rPr>
          <w:rFonts w:cs="Arial"/>
          <w:lang w:eastAsia="en-GB"/>
        </w:rPr>
        <w:t xml:space="preserve"> is 'implicit' and </w:t>
      </w:r>
      <w:proofErr w:type="spellStart"/>
      <w:r>
        <w:rPr>
          <w:rFonts w:cs="Arial"/>
          <w:lang w:eastAsia="en-GB"/>
        </w:rPr>
        <w:t>dfdl:lengthUnits</w:t>
      </w:r>
      <w:proofErr w:type="spellEnd"/>
      <w:r>
        <w:rPr>
          <w:rFonts w:cs="Arial"/>
          <w:lang w:eastAsia="en-GB"/>
        </w:rPr>
        <w:t xml:space="preserve"> is 'bytes' and encoding is not an SBCS (exactly 1 byte per character code) encoding. This prevents a scenario where validation against the XSD </w:t>
      </w:r>
      <w:proofErr w:type="spellStart"/>
      <w:r>
        <w:rPr>
          <w:rFonts w:cs="Arial"/>
          <w:lang w:eastAsia="en-GB"/>
        </w:rPr>
        <w:t>maxLength</w:t>
      </w:r>
      <w:proofErr w:type="spellEnd"/>
      <w:r>
        <w:rPr>
          <w:rFonts w:cs="Arial"/>
          <w:lang w:eastAsia="en-GB"/>
        </w:rPr>
        <w:t xml:space="preserve"> facet is in characters but parsing and unparsing using the XSD </w:t>
      </w:r>
      <w:proofErr w:type="spellStart"/>
      <w:r>
        <w:rPr>
          <w:rFonts w:cs="Arial"/>
          <w:lang w:eastAsia="en-GB"/>
        </w:rPr>
        <w:t>maxLength</w:t>
      </w:r>
      <w:proofErr w:type="spellEnd"/>
      <w:r>
        <w:rPr>
          <w:rFonts w:cs="Arial"/>
          <w:lang w:eastAsia="en-GB"/>
        </w:rPr>
        <w:t xml:space="preserve"> facet is in bytes</w:t>
      </w:r>
      <w:r>
        <w:t>.</w:t>
      </w:r>
    </w:p>
    <w:p w14:paraId="2928B21C" w14:textId="77777777" w:rsidR="000E1214" w:rsidRDefault="00A87198" w:rsidP="00BC2419">
      <w:pPr>
        <w:pStyle w:val="Heading3"/>
        <w:rPr>
          <w:rFonts w:eastAsia="Times New Roman"/>
        </w:rPr>
      </w:pPr>
      <w:bookmarkStart w:id="4688" w:name="_Toc322911633"/>
      <w:bookmarkStart w:id="4689" w:name="_Toc322912172"/>
      <w:bookmarkStart w:id="4690" w:name="_Toc329093022"/>
      <w:bookmarkStart w:id="4691" w:name="_Toc332701535"/>
      <w:bookmarkStart w:id="4692" w:name="_Toc332701842"/>
      <w:bookmarkStart w:id="4693" w:name="_Toc332711636"/>
      <w:bookmarkStart w:id="4694" w:name="_Toc332711944"/>
      <w:bookmarkStart w:id="4695" w:name="_Toc332712246"/>
      <w:bookmarkStart w:id="4696" w:name="_Toc332724162"/>
      <w:bookmarkStart w:id="4697" w:name="_Toc332724462"/>
      <w:bookmarkStart w:id="4698" w:name="_Toc341102758"/>
      <w:bookmarkStart w:id="4699" w:name="_Toc347241493"/>
      <w:bookmarkStart w:id="4700" w:name="_Toc347744686"/>
      <w:bookmarkStart w:id="4701" w:name="_Toc348984469"/>
      <w:bookmarkStart w:id="4702" w:name="_Toc348984774"/>
      <w:bookmarkStart w:id="4703" w:name="_Toc349037937"/>
      <w:bookmarkStart w:id="4704" w:name="_Toc349038242"/>
      <w:bookmarkStart w:id="4705" w:name="_Toc349042735"/>
      <w:bookmarkStart w:id="4706" w:name="_Toc351912733"/>
      <w:bookmarkStart w:id="4707" w:name="_Toc351914754"/>
      <w:bookmarkStart w:id="4708" w:name="_Toc351915220"/>
      <w:bookmarkStart w:id="4709" w:name="_Toc361231277"/>
      <w:bookmarkStart w:id="4710" w:name="_Toc361231803"/>
      <w:bookmarkStart w:id="4711" w:name="_Toc362445101"/>
      <w:bookmarkStart w:id="4712" w:name="_Toc363909023"/>
      <w:bookmarkStart w:id="4713" w:name="_Toc364463447"/>
      <w:bookmarkStart w:id="4714" w:name="_Toc366078045"/>
      <w:bookmarkStart w:id="4715" w:name="_Toc366078664"/>
      <w:bookmarkStart w:id="4716" w:name="_Toc366079649"/>
      <w:bookmarkStart w:id="4717" w:name="_Toc366080261"/>
      <w:bookmarkStart w:id="4718" w:name="_Toc366080870"/>
      <w:bookmarkStart w:id="4719" w:name="_Toc366505210"/>
      <w:bookmarkStart w:id="4720" w:name="_Toc366508579"/>
      <w:bookmarkStart w:id="4721" w:name="_Toc366513080"/>
      <w:bookmarkStart w:id="4722" w:name="_Toc366574269"/>
      <w:bookmarkStart w:id="4723" w:name="_Toc366578062"/>
      <w:bookmarkStart w:id="4724" w:name="_Toc366578656"/>
      <w:bookmarkStart w:id="4725" w:name="_Toc366579248"/>
      <w:bookmarkStart w:id="4726" w:name="_Toc366579839"/>
      <w:bookmarkStart w:id="4727" w:name="_Toc366580431"/>
      <w:bookmarkStart w:id="4728" w:name="_Toc366581022"/>
      <w:bookmarkStart w:id="4729" w:name="_Toc366581614"/>
      <w:bookmarkStart w:id="4730" w:name="_Toc177399092"/>
      <w:bookmarkStart w:id="4731" w:name="_Toc175057379"/>
      <w:bookmarkStart w:id="4732" w:name="_Toc199516315"/>
      <w:bookmarkStart w:id="4733" w:name="_Toc194983979"/>
      <w:bookmarkStart w:id="4734" w:name="_Ref346456599"/>
      <w:bookmarkStart w:id="4735" w:name="_Toc349042736"/>
      <w:bookmarkStart w:id="4736" w:name="_Toc52984608"/>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proofErr w:type="spellStart"/>
      <w:r>
        <w:rPr>
          <w:rFonts w:eastAsia="Times New Roman"/>
        </w:rPr>
        <w:t>dfdl:lengthKind</w:t>
      </w:r>
      <w:proofErr w:type="spellEnd"/>
      <w:r>
        <w:rPr>
          <w:rFonts w:eastAsia="Times New Roman"/>
        </w:rPr>
        <w:t xml:space="preserve"> 'prefixed</w:t>
      </w:r>
      <w:bookmarkEnd w:id="4730"/>
      <w:bookmarkEnd w:id="4731"/>
      <w:bookmarkEnd w:id="4732"/>
      <w:bookmarkEnd w:id="4733"/>
      <w:r>
        <w:rPr>
          <w:rFonts w:eastAsia="Times New Roman"/>
        </w:rPr>
        <w:t>'</w:t>
      </w:r>
      <w:bookmarkEnd w:id="4734"/>
      <w:bookmarkEnd w:id="4735"/>
      <w:bookmarkEnd w:id="4736"/>
    </w:p>
    <w:p w14:paraId="1945B663" w14:textId="77777777"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length of the element is given by the integer value of the </w:t>
      </w:r>
      <w:proofErr w:type="spellStart"/>
      <w:r>
        <w:rPr>
          <w:rFonts w:cs="Arial"/>
          <w:bCs/>
        </w:rPr>
        <w:t>PrefixLength</w:t>
      </w:r>
      <w:proofErr w:type="spellEnd"/>
      <w:r>
        <w:rPr>
          <w:rFonts w:cs="Arial"/>
        </w:rPr>
        <w:t xml:space="preserve"> region specified using </w:t>
      </w:r>
      <w:proofErr w:type="spellStart"/>
      <w:r>
        <w:rPr>
          <w:rFonts w:cs="Arial"/>
        </w:rPr>
        <w:t>dfdl:prefixLengthType</w:t>
      </w:r>
      <w:proofErr w:type="spellEnd"/>
      <w:r>
        <w:rPr>
          <w:rFonts w:cs="Arial"/>
        </w:rPr>
        <w:t xml:space="preserve">. The property </w:t>
      </w:r>
      <w:proofErr w:type="spellStart"/>
      <w:r>
        <w:rPr>
          <w:rFonts w:cs="Arial"/>
        </w:rPr>
        <w:t>dfdl:prefixIncludesPrefixLength</w:t>
      </w:r>
      <w:proofErr w:type="spellEnd"/>
      <w:r>
        <w:rPr>
          <w:rFonts w:cs="Arial"/>
        </w:rPr>
        <w:t xml:space="preserve"> also can be used to adjust the length appropriately. </w:t>
      </w:r>
    </w:p>
    <w:p w14:paraId="2272C21E" w14:textId="1F2B4DB4" w:rsidR="000E1214" w:rsidRDefault="00A87198">
      <w:pPr>
        <w:rPr>
          <w:rFonts w:cs="Arial"/>
        </w:rPr>
      </w:pPr>
      <w:r>
        <w:rPr>
          <w:rFonts w:cs="Arial"/>
        </w:rPr>
        <w:t xml:space="preserve">When </w:t>
      </w:r>
      <w:proofErr w:type="spellStart"/>
      <w:r>
        <w:rPr>
          <w:rFonts w:cs="Arial"/>
        </w:rPr>
        <w:t>dfdl:lengthKind</w:t>
      </w:r>
      <w:proofErr w:type="spellEnd"/>
      <w:r>
        <w:rPr>
          <w:rFonts w:cs="Arial"/>
        </w:rPr>
        <w:t xml:space="preserve"> is 'prefixed' the method of extracting data is described in section: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404DC4" w:rsidRPr="00065302">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 xml:space="preserve">When </w:t>
      </w:r>
      <w:proofErr w:type="spellStart"/>
      <w:r>
        <w:t>dfdl:lengthKind</w:t>
      </w:r>
      <w:proofErr w:type="spellEnd"/>
      <w:r>
        <w:t xml:space="preserve">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lastRenderedPageBreak/>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proofErr w:type="spellStart"/>
            <w:r>
              <w:rPr>
                <w:rFonts w:cs="Arial"/>
              </w:rPr>
              <w:t>Enum</w:t>
            </w:r>
            <w:proofErr w:type="spellEnd"/>
          </w:p>
          <w:p w14:paraId="3096AB31" w14:textId="77777777" w:rsidR="000E1214" w:rsidRDefault="00A87198">
            <w:pPr>
              <w:keepNext/>
              <w:rPr>
                <w:rFonts w:cs="Arial"/>
              </w:rPr>
            </w:pPr>
            <w:r>
              <w:rPr>
                <w:rFonts w:cs="Arial"/>
              </w:rPr>
              <w:t>Valid values are 'yes', 'no'</w:t>
            </w:r>
          </w:p>
          <w:p w14:paraId="1F324AB9" w14:textId="5866CC8C" w:rsidR="000E1214" w:rsidRDefault="00E62DDA" w:rsidP="00E62DDA">
            <w:pPr>
              <w:rPr>
                <w:rFonts w:cs="Arial"/>
              </w:rPr>
            </w:pPr>
            <w:r>
              <w:rPr>
                <w:rFonts w:cs="Arial"/>
              </w:rPr>
              <w:t>Specifies w</w:t>
            </w:r>
            <w:r w:rsidR="00A87198">
              <w:rPr>
                <w:rFonts w:cs="Arial"/>
              </w:rPr>
              <w:t xml:space="preserve">hether the length given by a prefix includes the length of the prefix as well as the length of the content region which can be either the </w:t>
            </w:r>
            <w:proofErr w:type="spellStart"/>
            <w:r w:rsidR="00A87198">
              <w:rPr>
                <w:rFonts w:cs="Arial"/>
              </w:rPr>
              <w:t>SimpleContent</w:t>
            </w:r>
            <w:proofErr w:type="spellEnd"/>
            <w:r w:rsidR="00A87198">
              <w:rPr>
                <w:rFonts w:cs="Arial"/>
              </w:rPr>
              <w:t xml:space="preserve"> region or the </w:t>
            </w:r>
            <w:proofErr w:type="spellStart"/>
            <w:r w:rsidR="00A87198">
              <w:rPr>
                <w:rFonts w:cs="Arial"/>
              </w:rPr>
              <w:t>ComplexContent</w:t>
            </w:r>
            <w:proofErr w:type="spellEnd"/>
            <w:r w:rsidR="00A87198">
              <w:rPr>
                <w:rFonts w:cs="Arial"/>
              </w:rPr>
              <w:t xml:space="preserve"> region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404DC4" w:rsidRPr="00065302">
              <w:rPr>
                <w:rStyle w:val="Hyperlink"/>
              </w:rPr>
              <w:t>9.3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404DC4" w:rsidRPr="00065302">
              <w:rPr>
                <w:rStyle w:val="Hyperlink"/>
              </w:rPr>
              <w:t>DFDL Data Syntax Grammar</w:t>
            </w:r>
            <w:r w:rsidRPr="00065302">
              <w:rPr>
                <w:rStyle w:val="Hyperlink"/>
              </w:rPr>
              <w:fldChar w:fldCharType="end"/>
            </w:r>
            <w:r w:rsidR="00A87198">
              <w:rPr>
                <w:rFonts w:cs="Arial"/>
              </w:rPr>
              <w:t>.</w:t>
            </w:r>
          </w:p>
          <w:p w14:paraId="67695F77" w14:textId="77777777" w:rsidR="000E1214" w:rsidRDefault="00A87198">
            <w:pPr>
              <w:keepNext/>
              <w:rPr>
                <w:rFonts w:cs="Arial"/>
              </w:rPr>
            </w:pPr>
            <w:r>
              <w:rPr>
                <w:rFonts w:cs="Arial"/>
              </w:rPr>
              <w:t xml:space="preserve">Used only when </w:t>
            </w:r>
            <w:proofErr w:type="spellStart"/>
            <w:r>
              <w:rPr>
                <w:rFonts w:cs="Arial"/>
              </w:rPr>
              <w:t>dfdl:lengthKind</w:t>
            </w:r>
            <w:proofErr w:type="spellEnd"/>
            <w:r>
              <w:rPr>
                <w:rFonts w:cs="Arial"/>
              </w:rPr>
              <w:t xml:space="preserve"> 'prefixed'.</w:t>
            </w:r>
          </w:p>
          <w:p w14:paraId="50804447"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proofErr w:type="spellStart"/>
            <w:r>
              <w:rPr>
                <w:rFonts w:cs="Arial"/>
              </w:rPr>
              <w:t>QName</w:t>
            </w:r>
            <w:proofErr w:type="spellEnd"/>
          </w:p>
          <w:p w14:paraId="330EDC0F" w14:textId="77777777" w:rsidR="000E1214" w:rsidRDefault="00A87198">
            <w:pPr>
              <w:rPr>
                <w:rFonts w:cs="Arial"/>
              </w:rPr>
            </w:pPr>
            <w:r>
              <w:rPr>
                <w:rFonts w:cs="Arial"/>
              </w:rPr>
              <w:t xml:space="preserve">Name of a simple type derived from </w:t>
            </w:r>
            <w:proofErr w:type="spellStart"/>
            <w:r>
              <w:rPr>
                <w:rFonts w:cs="Arial"/>
              </w:rPr>
              <w:t>xs:integer</w:t>
            </w:r>
            <w:proofErr w:type="spellEnd"/>
            <w:r>
              <w:rPr>
                <w:rFonts w:cs="Arial"/>
              </w:rPr>
              <w:t xml:space="preserve"> or any subtype of it.</w:t>
            </w:r>
          </w:p>
          <w:p w14:paraId="5C1D09EF" w14:textId="77777777" w:rsidR="000E1214" w:rsidRDefault="00A87198">
            <w:pPr>
              <w:rPr>
                <w:rFonts w:cs="Arial"/>
              </w:rPr>
            </w:pPr>
            <w:r>
              <w:rPr>
                <w:rFonts w:cs="Arial"/>
              </w:rPr>
              <w:t xml:space="preserve">This type, with its DFDL annotations specifies the representation of the length prefix, which is in the </w:t>
            </w:r>
            <w:proofErr w:type="spellStart"/>
            <w:r>
              <w:rPr>
                <w:rFonts w:cs="Arial"/>
              </w:rPr>
              <w:t>PrefixLength</w:t>
            </w:r>
            <w:proofErr w:type="spellEnd"/>
            <w:r>
              <w:rPr>
                <w:rFonts w:cs="Arial"/>
              </w:rPr>
              <w:t xml:space="preserve"> region.</w:t>
            </w:r>
          </w:p>
          <w:p w14:paraId="6112F189" w14:textId="77777777" w:rsidR="000E1214" w:rsidRDefault="00A87198">
            <w:r>
              <w:t xml:space="preserve">It is a Schema Definition Error if the </w:t>
            </w:r>
            <w:proofErr w:type="spellStart"/>
            <w:r>
              <w:t>xs:simpleType</w:t>
            </w:r>
            <w:proofErr w:type="spellEnd"/>
            <w:r>
              <w:t xml:space="preserve"> specifies any of: </w:t>
            </w:r>
          </w:p>
          <w:p w14:paraId="2EC8FB33" w14:textId="77777777" w:rsidR="000E1214" w:rsidRDefault="00A87198" w:rsidP="00C31ED0">
            <w:pPr>
              <w:numPr>
                <w:ilvl w:val="0"/>
                <w:numId w:val="90"/>
              </w:numPr>
            </w:pPr>
            <w:proofErr w:type="spellStart"/>
            <w:r>
              <w:t>dfdl:lengthKind</w:t>
            </w:r>
            <w:proofErr w:type="spellEnd"/>
            <w:r>
              <w:t xml:space="preserve"> 'delimited', '</w:t>
            </w:r>
            <w:proofErr w:type="spellStart"/>
            <w:r>
              <w:t>endOfParent</w:t>
            </w:r>
            <w:proofErr w:type="spellEnd"/>
            <w:r>
              <w:t xml:space="preserve">', or </w:t>
            </w:r>
            <w:r>
              <w:rPr>
                <w:rFonts w:eastAsia="Helv"/>
              </w:rPr>
              <w:t xml:space="preserve">'pattern' </w:t>
            </w:r>
          </w:p>
          <w:p w14:paraId="6F59929D" w14:textId="77777777" w:rsidR="000E1214" w:rsidRDefault="00A87198" w:rsidP="00C31ED0">
            <w:pPr>
              <w:numPr>
                <w:ilvl w:val="0"/>
                <w:numId w:val="90"/>
              </w:numPr>
            </w:pPr>
            <w:proofErr w:type="spellStart"/>
            <w:r>
              <w:rPr>
                <w:rFonts w:eastAsia="Helv"/>
              </w:rPr>
              <w:t>dfdl:lengthKind</w:t>
            </w:r>
            <w:proofErr w:type="spellEnd"/>
            <w:r>
              <w:rPr>
                <w:rFonts w:eastAsia="Helv"/>
              </w:rPr>
              <w:t xml:space="preserve"> 'explicit' where length is an expression</w:t>
            </w:r>
          </w:p>
          <w:p w14:paraId="5A5A8EFD" w14:textId="77777777" w:rsidR="000E1214" w:rsidRDefault="00A87198" w:rsidP="00C31ED0">
            <w:pPr>
              <w:numPr>
                <w:ilvl w:val="0"/>
                <w:numId w:val="90"/>
              </w:numPr>
            </w:pPr>
            <w:proofErr w:type="spellStart"/>
            <w:r>
              <w:t>dfdl:outputValueCalc</w:t>
            </w:r>
            <w:proofErr w:type="spellEnd"/>
          </w:p>
          <w:p w14:paraId="5F2C66C9" w14:textId="77777777" w:rsidR="000E1214" w:rsidRDefault="00A87198" w:rsidP="00C31ED0">
            <w:pPr>
              <w:numPr>
                <w:ilvl w:val="0"/>
                <w:numId w:val="90"/>
              </w:numPr>
            </w:pPr>
            <w:proofErr w:type="spellStart"/>
            <w:r>
              <w:rPr>
                <w:rFonts w:eastAsia="Helv"/>
              </w:rPr>
              <w:t>dfdl:</w:t>
            </w:r>
            <w:r>
              <w:t>initiator</w:t>
            </w:r>
            <w:proofErr w:type="spellEnd"/>
            <w:r>
              <w:rPr>
                <w:rFonts w:eastAsia="Helv"/>
              </w:rPr>
              <w:t xml:space="preserve"> </w:t>
            </w:r>
            <w:r>
              <w:t>or</w:t>
            </w:r>
            <w:r>
              <w:rPr>
                <w:rFonts w:eastAsia="Helv"/>
              </w:rPr>
              <w:t xml:space="preserve"> </w:t>
            </w:r>
            <w:proofErr w:type="spellStart"/>
            <w:r>
              <w:rPr>
                <w:rFonts w:eastAsia="Helv"/>
              </w:rPr>
              <w:t>dfdl:</w:t>
            </w:r>
            <w:r>
              <w:t>terminator</w:t>
            </w:r>
            <w:proofErr w:type="spellEnd"/>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rsidP="00C31ED0">
            <w:pPr>
              <w:numPr>
                <w:ilvl w:val="0"/>
                <w:numId w:val="90"/>
              </w:numPr>
            </w:pPr>
            <w:proofErr w:type="spellStart"/>
            <w:r>
              <w:rPr>
                <w:rFonts w:eastAsia="Helv"/>
              </w:rPr>
              <w:t>dfdl:</w:t>
            </w:r>
            <w:r>
              <w:t>alignment</w:t>
            </w:r>
            <w:proofErr w:type="spellEnd"/>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rsidP="00C31ED0">
            <w:pPr>
              <w:numPr>
                <w:ilvl w:val="0"/>
                <w:numId w:val="90"/>
              </w:numPr>
            </w:pPr>
            <w:proofErr w:type="spellStart"/>
            <w:r>
              <w:rPr>
                <w:rFonts w:eastAsia="Helv"/>
              </w:rPr>
              <w:t>dfdl:</w:t>
            </w:r>
            <w:r>
              <w:t>leadingSkip</w:t>
            </w:r>
            <w:proofErr w:type="spellEnd"/>
            <w:r>
              <w:rPr>
                <w:rFonts w:eastAsia="Helv"/>
              </w:rPr>
              <w:t xml:space="preserve"> </w:t>
            </w:r>
            <w:r>
              <w:t>or</w:t>
            </w:r>
            <w:r>
              <w:rPr>
                <w:rFonts w:eastAsia="Helv"/>
              </w:rPr>
              <w:t xml:space="preserve"> </w:t>
            </w:r>
            <w:proofErr w:type="spellStart"/>
            <w:r>
              <w:rPr>
                <w:rFonts w:eastAsia="Helv"/>
              </w:rPr>
              <w:t>dfdl:</w:t>
            </w:r>
            <w:r>
              <w:t>trailingSkip</w:t>
            </w:r>
            <w:proofErr w:type="spellEnd"/>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015B4539" w14:textId="0C1A2307"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20</w:t>
      </w:r>
      <w:r w:rsidR="00F31291">
        <w:rPr>
          <w:noProof/>
        </w:rPr>
        <w:fldChar w:fldCharType="end"/>
      </w:r>
      <w:r>
        <w:t xml:space="preserve"> Properties for </w:t>
      </w:r>
      <w:proofErr w:type="spellStart"/>
      <w:r>
        <w:t>dfdl:lengthKind</w:t>
      </w:r>
      <w:proofErr w:type="spellEnd"/>
      <w:r>
        <w:t xml:space="preserve"> 'prefixed'</w:t>
      </w:r>
    </w:p>
    <w:p w14:paraId="257B3AA8" w14:textId="77777777" w:rsidR="000E1214" w:rsidRDefault="00A87198">
      <w:r>
        <w:t xml:space="preserve">The representation of the element is in two parts. </w:t>
      </w:r>
    </w:p>
    <w:p w14:paraId="0385F330" w14:textId="77777777" w:rsidR="000E1214" w:rsidRDefault="00A87198" w:rsidP="00C31ED0">
      <w:pPr>
        <w:numPr>
          <w:ilvl w:val="0"/>
          <w:numId w:val="91"/>
        </w:numPr>
      </w:pPr>
      <w:r>
        <w:t xml:space="preserve">The 'prefix length' is an integer which specifies the length of the element's content. The representation of the length prefix is described by a simple type which is identified using the </w:t>
      </w:r>
      <w:proofErr w:type="spellStart"/>
      <w:r>
        <w:t>dfdl:prefixLengthType</w:t>
      </w:r>
      <w:proofErr w:type="spellEnd"/>
      <w:r>
        <w:t xml:space="preserve"> property.</w:t>
      </w:r>
    </w:p>
    <w:p w14:paraId="44CF213C" w14:textId="77777777" w:rsidR="000E1214" w:rsidRDefault="00A87198" w:rsidP="00C31ED0">
      <w:pPr>
        <w:numPr>
          <w:ilvl w:val="0"/>
          <w:numId w:val="91"/>
        </w:numPr>
      </w:pPr>
      <w:r>
        <w:t xml:space="preserve">The content of the element. </w:t>
      </w:r>
    </w:p>
    <w:p w14:paraId="593AE41B" w14:textId="77777777" w:rsidR="000E1214" w:rsidRDefault="00A87198">
      <w:r>
        <w:t xml:space="preserve">When parsing, the length of the element's content is obtained by parsing the simple type specified by </w:t>
      </w:r>
      <w:proofErr w:type="spellStart"/>
      <w:r>
        <w:t>dfdl:prefixLengthType</w:t>
      </w:r>
      <w:proofErr w:type="spellEnd"/>
      <w:r>
        <w:t xml:space="preserv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 xml:space="preserve">If the </w:t>
      </w:r>
      <w:proofErr w:type="spellStart"/>
      <w:r>
        <w:rPr>
          <w:rFonts w:cs="Arial"/>
        </w:rPr>
        <w:t>dfdl:prefixIncludesPrefixLength</w:t>
      </w:r>
      <w:proofErr w:type="spellEnd"/>
      <w:r>
        <w:rPr>
          <w:rFonts w:cs="Arial"/>
        </w:rPr>
        <w:t xml:space="preserve">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 xml:space="preserve">If the prefix type is </w:t>
      </w:r>
      <w:proofErr w:type="spellStart"/>
      <w:r>
        <w:rPr>
          <w:rFonts w:cs="Arial"/>
        </w:rPr>
        <w:t>dfdl:lengthKind</w:t>
      </w:r>
      <w:proofErr w:type="spellEnd"/>
      <w:r>
        <w:rPr>
          <w:rFonts w:cs="Arial"/>
        </w:rPr>
        <w:t xml:space="preserve"> 'implicit' or 'explicit' then the </w:t>
      </w:r>
      <w:proofErr w:type="spellStart"/>
      <w:r>
        <w:rPr>
          <w:rFonts w:cs="Arial"/>
        </w:rPr>
        <w:t>dfdl:lengthUnits</w:t>
      </w:r>
      <w:proofErr w:type="spellEnd"/>
      <w:r>
        <w:rPr>
          <w:rFonts w:cs="Arial"/>
        </w:rPr>
        <w:t xml:space="preserve">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w:t>
      </w:r>
      <w:proofErr w:type="spellStart"/>
      <w:r>
        <w:rPr>
          <w:rFonts w:cs="Arial"/>
        </w:rPr>
        <w:t>dfdl:prefixLengthType's</w:t>
      </w:r>
      <w:proofErr w:type="spellEnd"/>
      <w:r>
        <w:rPr>
          <w:rFonts w:cs="Arial"/>
        </w:rPr>
        <w:t xml:space="preserve"> type definition, and from the default format annotation for the schema document containing the definition of that type. </w:t>
      </w:r>
      <w:r>
        <w:rPr>
          <w:rFonts w:cs="Arial"/>
          <w:lang w:eastAsia="en-GB"/>
        </w:rPr>
        <w:t xml:space="preserve">If the using-element resides in a separate schema, the simple type does not pick up values from the element's schema's default </w:t>
      </w:r>
      <w:proofErr w:type="spellStart"/>
      <w:r>
        <w:rPr>
          <w:rFonts w:cs="Arial"/>
          <w:lang w:eastAsia="en-GB"/>
        </w:rPr>
        <w:t>dfdl:format</w:t>
      </w:r>
      <w:proofErr w:type="spellEnd"/>
      <w:r>
        <w:rPr>
          <w:rFonts w:cs="Arial"/>
          <w:lang w:eastAsia="en-GB"/>
        </w:rPr>
        <w:t xml:space="preserve"> annotation.</w:t>
      </w:r>
    </w:p>
    <w:p w14:paraId="69E10E5E" w14:textId="1A65830D" w:rsidR="000E1214" w:rsidRDefault="00A87198">
      <w:r>
        <w:t xml:space="preserve">When unparsing, the length of the element's content region can be determined first as described below. Then the value of the prefix length </w:t>
      </w:r>
      <w:r w:rsidR="008E7C14">
        <w:t xml:space="preserve">MUST </w:t>
      </w:r>
      <w:r>
        <w:t xml:space="preserve">be adjusted based on the value of the </w:t>
      </w:r>
      <w:proofErr w:type="spellStart"/>
      <w:r>
        <w:t>dfdl:prefixIncludesPrefixLength</w:t>
      </w:r>
      <w:proofErr w:type="spellEnd"/>
      <w:r>
        <w:t xml:space="preserve"> property.</w:t>
      </w:r>
    </w:p>
    <w:p w14:paraId="79F11066" w14:textId="77777777" w:rsidR="000E1214" w:rsidRDefault="00A87198">
      <w:r>
        <w:t xml:space="preserve">Then the prefix length can be written to the data stream using the properties on the </w:t>
      </w:r>
      <w:proofErr w:type="spellStart"/>
      <w:r>
        <w:t>dfdl:prefixLengthType</w:t>
      </w:r>
      <w:proofErr w:type="spellEnd"/>
      <w:r>
        <w:t>, and finally the element's content can be written to the data stream.</w:t>
      </w:r>
    </w:p>
    <w:p w14:paraId="300F1A9B" w14:textId="77777777" w:rsidR="000E1214" w:rsidRDefault="00A87198">
      <w:r>
        <w:lastRenderedPageBreak/>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 xml:space="preserve">The property </w:t>
      </w:r>
      <w:proofErr w:type="spellStart"/>
      <w:r>
        <w:rPr>
          <w:rFonts w:cs="Arial"/>
        </w:rPr>
        <w:t>dfdl:prefixIncludesPrefixLength</w:t>
      </w:r>
      <w:proofErr w:type="spellEnd"/>
      <w:r>
        <w:rPr>
          <w:rFonts w:cs="Arial"/>
        </w:rPr>
        <w:t xml:space="preserve">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 xml:space="preserve">The prefix length's value contains the length measured in units given by </w:t>
      </w:r>
      <w:proofErr w:type="spellStart"/>
      <w:r>
        <w:rPr>
          <w:rFonts w:cs="Arial"/>
        </w:rPr>
        <w:t>dfdl:lengthUnits</w:t>
      </w:r>
      <w:proofErr w:type="spellEnd"/>
      <w:r>
        <w:rPr>
          <w:rFonts w:cs="Arial"/>
        </w:rPr>
        <w:t>.</w:t>
      </w:r>
    </w:p>
    <w:p w14:paraId="3651741C" w14:textId="0FE78F45" w:rsidR="000E1214" w:rsidRDefault="00A87198">
      <w:pPr>
        <w:rPr>
          <w:rFonts w:cs="Arial"/>
        </w:rPr>
      </w:pPr>
      <w:r>
        <w:rPr>
          <w:rFonts w:cs="Arial"/>
        </w:rPr>
        <w:t xml:space="preserve">When parsing, if the </w:t>
      </w:r>
      <w:proofErr w:type="spellStart"/>
      <w:r>
        <w:rPr>
          <w:rFonts w:cs="Arial"/>
        </w:rPr>
        <w:t>dfdl:lengthUnits</w:t>
      </w:r>
      <w:proofErr w:type="spellEnd"/>
      <w:r>
        <w:rPr>
          <w:rFonts w:cs="Arial"/>
        </w:rPr>
        <w:t xml:space="preserve">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 xml:space="preserve">For a simple element with text representation, the length is computed as for </w:t>
      </w:r>
      <w:proofErr w:type="spellStart"/>
      <w:r>
        <w:rPr>
          <w:rFonts w:cs="Arial"/>
        </w:rPr>
        <w:t>dfdl:lengthKind</w:t>
      </w:r>
      <w:proofErr w:type="spellEnd"/>
      <w:r>
        <w:rPr>
          <w:rFonts w:cs="Arial"/>
        </w:rPr>
        <w:t xml:space="preserve">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 xml:space="preserve">For a complex element, the length is that of the </w:t>
      </w:r>
      <w:proofErr w:type="spellStart"/>
      <w:r>
        <w:rPr>
          <w:rFonts w:cs="Arial"/>
        </w:rPr>
        <w:t>ComplexContent</w:t>
      </w:r>
      <w:proofErr w:type="spellEnd"/>
      <w:r>
        <w:rPr>
          <w:rFonts w:cs="Arial"/>
        </w:rPr>
        <w:t xml:space="preserve">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 xml:space="preserve">Decimal, Integer, </w:t>
            </w:r>
            <w:proofErr w:type="spellStart"/>
            <w:r>
              <w:rPr>
                <w:rFonts w:cs="Arial"/>
                <w:bCs/>
              </w:rPr>
              <w:t>N</w:t>
            </w:r>
            <w:r>
              <w:rPr>
                <w:rFonts w:cs="Arial"/>
              </w:rPr>
              <w:t>onNegativeInteger</w:t>
            </w:r>
            <w:proofErr w:type="spellEnd"/>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 xml:space="preserve">Compute the minimum number of bytes to represent the value (per </w:t>
            </w:r>
            <w:proofErr w:type="spellStart"/>
            <w:r>
              <w:rPr>
                <w:rFonts w:cs="Arial"/>
              </w:rPr>
              <w:t>dfdl:binaryNumberRep</w:t>
            </w:r>
            <w:proofErr w:type="spellEnd"/>
            <w:r>
              <w:rPr>
                <w:rFonts w:cs="Arial"/>
              </w:rPr>
              <w:t>)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 xml:space="preserve">Long, </w:t>
            </w:r>
            <w:proofErr w:type="spellStart"/>
            <w:r>
              <w:rPr>
                <w:rFonts w:cs="Arial"/>
                <w:bCs/>
              </w:rPr>
              <w:t>UnsignedLong</w:t>
            </w:r>
            <w:proofErr w:type="spellEnd"/>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 xml:space="preserve">Int, </w:t>
            </w:r>
            <w:proofErr w:type="spellStart"/>
            <w:r>
              <w:rPr>
                <w:rFonts w:cs="Arial"/>
                <w:bCs/>
              </w:rPr>
              <w:t>UnsignedInt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 xml:space="preserve">Short, </w:t>
            </w:r>
            <w:proofErr w:type="spellStart"/>
            <w:r>
              <w:rPr>
                <w:rFonts w:cs="Arial"/>
                <w:bCs/>
              </w:rPr>
              <w:t>UnsignedShort</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 xml:space="preserve">Byte, </w:t>
            </w:r>
            <w:proofErr w:type="spellStart"/>
            <w:r>
              <w:rPr>
                <w:rFonts w:cs="Arial"/>
                <w:bCs/>
              </w:rPr>
              <w:t>UnsignedByte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proofErr w:type="spellStart"/>
            <w:r>
              <w:rPr>
                <w:rFonts w:cs="Arial"/>
                <w:bCs/>
              </w:rPr>
              <w:t>DateTime</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proofErr w:type="spellStart"/>
            <w:r>
              <w:rPr>
                <w:rFonts w:cs="Arial"/>
              </w:rPr>
              <w:t>binarySeconds</w:t>
            </w:r>
            <w:proofErr w:type="spellEnd"/>
            <w:r>
              <w:rPr>
                <w:rFonts w:cs="Arial"/>
              </w:rPr>
              <w:t>: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proofErr w:type="spellStart"/>
            <w:r>
              <w:rPr>
                <w:rFonts w:cs="Arial"/>
              </w:rPr>
              <w:t>binarySeconds</w:t>
            </w:r>
            <w:proofErr w:type="spellEnd"/>
            <w:r>
              <w:rPr>
                <w:rFonts w:cs="Arial"/>
              </w:rPr>
              <w:t xml:space="preserve">: Not allowed, </w:t>
            </w:r>
            <w:proofErr w:type="spellStart"/>
            <w:r>
              <w:rPr>
                <w:rFonts w:cs="Arial"/>
              </w:rPr>
              <w:t>binaryMilliseconds</w:t>
            </w:r>
            <w:proofErr w:type="spellEnd"/>
            <w:r>
              <w:rPr>
                <w:rFonts w:cs="Arial"/>
              </w:rPr>
              <w:t>: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proofErr w:type="spellStart"/>
            <w:r>
              <w:rPr>
                <w:rFonts w:cs="Arial"/>
                <w:bCs/>
              </w:rPr>
              <w:t>HexBinary</w:t>
            </w:r>
            <w:proofErr w:type="spellEnd"/>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lastRenderedPageBreak/>
              <w:t xml:space="preserve">Compute the number of bytes in the </w:t>
            </w:r>
            <w:r w:rsidR="00933F0E">
              <w:rPr>
                <w:rFonts w:cs="Arial"/>
              </w:rPr>
              <w:t>Infoset</w:t>
            </w:r>
            <w:r>
              <w:rPr>
                <w:rFonts w:cs="Arial"/>
              </w:rPr>
              <w:t xml:space="preserve"> value padded to the value of the XSD </w:t>
            </w:r>
            <w:proofErr w:type="spellStart"/>
            <w:r>
              <w:rPr>
                <w:rFonts w:cs="Arial"/>
              </w:rPr>
              <w:t>minLength</w:t>
            </w:r>
            <w:proofErr w:type="spellEnd"/>
            <w:r>
              <w:rPr>
                <w:rFonts w:cs="Arial"/>
              </w:rPr>
              <w:t xml:space="preserve"> facet (which gives minimum length in </w:t>
            </w:r>
            <w:r>
              <w:rPr>
                <w:rFonts w:cs="Arial"/>
              </w:rPr>
              <w:lastRenderedPageBreak/>
              <w:t xml:space="preserve">bytes) using </w:t>
            </w:r>
            <w:proofErr w:type="spellStart"/>
            <w:r>
              <w:rPr>
                <w:rFonts w:cs="Arial"/>
              </w:rPr>
              <w:t>dfdl:fillByte</w:t>
            </w:r>
            <w:proofErr w:type="spellEnd"/>
            <w:r>
              <w:rPr>
                <w:rFonts w:cs="Arial"/>
              </w:rPr>
              <w:t xml:space="preserve"> if necessary. This gives the unparse length in bytes. Multiply by 8 for the number of bits.</w:t>
            </w:r>
          </w:p>
        </w:tc>
      </w:tr>
    </w:tbl>
    <w:p w14:paraId="7818BC4A" w14:textId="50F7E4EE" w:rsidR="000E1214" w:rsidRDefault="00A87198">
      <w:pPr>
        <w:pStyle w:val="Caption"/>
      </w:pPr>
      <w:r>
        <w:lastRenderedPageBreak/>
        <w:t xml:space="preserve">Table </w:t>
      </w:r>
      <w:r w:rsidR="00F31291">
        <w:fldChar w:fldCharType="begin"/>
      </w:r>
      <w:r w:rsidR="00F31291">
        <w:instrText xml:space="preserve"> SEQ Table \* ARABIC </w:instrText>
      </w:r>
      <w:r w:rsidR="00F31291">
        <w:fldChar w:fldCharType="separate"/>
      </w:r>
      <w:r w:rsidR="00404DC4">
        <w:rPr>
          <w:noProof/>
        </w:rPr>
        <w:t>21</w:t>
      </w:r>
      <w:r w:rsidR="00F31291">
        <w:rPr>
          <w:noProof/>
        </w:rPr>
        <w:fldChar w:fldCharType="end"/>
      </w:r>
      <w:r>
        <w:t xml:space="preserve"> Unparse Lengths (in Bits) for Binary Data with </w:t>
      </w:r>
      <w:proofErr w:type="spellStart"/>
      <w:r>
        <w:t>dfdl:lengthKind</w:t>
      </w:r>
      <w:proofErr w:type="spellEnd"/>
      <w:r>
        <w:t xml:space="preserve">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9"/>
      </w:r>
    </w:p>
    <w:p w14:paraId="59358BF2" w14:textId="77777777" w:rsidR="000E1214" w:rsidRDefault="00A87198">
      <w:pPr>
        <w:rPr>
          <w:rFonts w:eastAsia="Arial" w:cs="Arial"/>
        </w:rPr>
      </w:pPr>
      <w:r>
        <w:rPr>
          <w:rFonts w:eastAsia="Arial" w:cs="Arial"/>
        </w:rPr>
        <w:t xml:space="preserve">It is possible for a prefix length, as specified by </w:t>
      </w:r>
      <w:proofErr w:type="spellStart"/>
      <w:r>
        <w:rPr>
          <w:rFonts w:eastAsia="Arial" w:cs="Arial"/>
        </w:rPr>
        <w:t>dfdl:prefixLengthType</w:t>
      </w:r>
      <w:proofErr w:type="spellEnd"/>
      <w:r>
        <w:rPr>
          <w:rFonts w:eastAsia="Arial" w:cs="Arial"/>
        </w:rPr>
        <w:t>, to itself have a prefix length</w:t>
      </w:r>
      <w:r>
        <w:rPr>
          <w:rStyle w:val="CommentReference"/>
          <w:rFonts w:cs="Arial"/>
        </w:rPr>
        <w:t xml:space="preserve"> </w:t>
      </w:r>
      <w:r>
        <w:rPr>
          <w:rFonts w:eastAsia="Arial" w:cs="Arial"/>
        </w:rPr>
        <w:t xml:space="preserve"> </w:t>
      </w:r>
    </w:p>
    <w:p w14:paraId="76469794" w14:textId="07E77654" w:rsidR="000E1214" w:rsidRDefault="00A87198" w:rsidP="00E62DDA">
      <w:pPr>
        <w:rPr>
          <w:rFonts w:cs="Arial"/>
        </w:rPr>
      </w:pPr>
      <w:r>
        <w:rPr>
          <w:rFonts w:eastAsia="Arial" w:cs="Arial"/>
        </w:rPr>
        <w:t xml:space="preserve">It is a Schema Definition Error if this nesting exceeds 1 deep. That is, an element can have a prefix length, which defines a </w:t>
      </w:r>
      <w:proofErr w:type="spellStart"/>
      <w:r>
        <w:rPr>
          <w:rFonts w:eastAsia="Arial" w:cs="Arial"/>
        </w:rPr>
        <w:t>PrefixLength</w:t>
      </w:r>
      <w:proofErr w:type="spellEnd"/>
      <w:r>
        <w:rPr>
          <w:rFonts w:eastAsia="Arial" w:cs="Arial"/>
        </w:rPr>
        <w:t xml:space="preserve"> region (see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04DC4" w:rsidRPr="00065302">
        <w:rPr>
          <w:rStyle w:val="Hyperlink"/>
        </w:rPr>
        <w:t>DFDL Data Syntax Grammar</w:t>
      </w:r>
      <w:r w:rsidR="00E62DDA" w:rsidRPr="00065302">
        <w:rPr>
          <w:rStyle w:val="Hyperlink"/>
        </w:rPr>
        <w:fldChar w:fldCharType="end"/>
      </w:r>
      <w:r>
        <w:rPr>
          <w:rFonts w:eastAsia="Arial" w:cs="Arial"/>
        </w:rPr>
        <w:t xml:space="preserve">). The </w:t>
      </w:r>
      <w:proofErr w:type="spellStart"/>
      <w:r>
        <w:rPr>
          <w:rFonts w:eastAsia="Arial" w:cs="Arial"/>
        </w:rPr>
        <w:t>PrefixLength</w:t>
      </w:r>
      <w:proofErr w:type="spellEnd"/>
      <w:r>
        <w:rPr>
          <w:rFonts w:eastAsia="Arial" w:cs="Arial"/>
        </w:rPr>
        <w:t xml:space="preserve"> region can itself have a type which also specifies a prefix length, thereby defining a </w:t>
      </w:r>
      <w:proofErr w:type="spellStart"/>
      <w:r>
        <w:rPr>
          <w:rFonts w:eastAsia="Arial" w:cs="Arial"/>
        </w:rPr>
        <w:t>PrefixPrefixLength</w:t>
      </w:r>
      <w:proofErr w:type="spellEnd"/>
      <w:r>
        <w:rPr>
          <w:rFonts w:eastAsia="Arial" w:cs="Arial"/>
        </w:rPr>
        <w:t xml:space="preserve"> region. It is a Schema Definition Error unless the type associated with the </w:t>
      </w:r>
      <w:proofErr w:type="spellStart"/>
      <w:r>
        <w:rPr>
          <w:rFonts w:eastAsia="Arial" w:cs="Arial"/>
        </w:rPr>
        <w:t>PrefixPrefixLength</w:t>
      </w:r>
      <w:proofErr w:type="spellEnd"/>
      <w:r>
        <w:rPr>
          <w:rFonts w:eastAsia="Arial" w:cs="Arial"/>
        </w:rPr>
        <w:t xml:space="preserve"> is different from the type associated with the </w:t>
      </w:r>
      <w:proofErr w:type="spellStart"/>
      <w:r>
        <w:rPr>
          <w:rFonts w:eastAsia="Arial" w:cs="Arial"/>
        </w:rPr>
        <w:t>PrefixLength</w:t>
      </w:r>
      <w:proofErr w:type="spellEnd"/>
      <w:r>
        <w:rPr>
          <w:rFonts w:eastAsia="Arial" w:cs="Arial"/>
        </w:rPr>
        <w:t>.</w:t>
      </w:r>
    </w:p>
    <w:p w14:paraId="0D3212B6" w14:textId="77777777" w:rsidR="000E1214" w:rsidRDefault="00A87198" w:rsidP="00BC2419">
      <w:pPr>
        <w:pStyle w:val="Heading3"/>
        <w:rPr>
          <w:rFonts w:eastAsia="Times New Roman"/>
        </w:rPr>
      </w:pPr>
      <w:bookmarkStart w:id="4737" w:name="_Toc322911635"/>
      <w:bookmarkStart w:id="4738" w:name="_Toc322912174"/>
      <w:bookmarkStart w:id="4739" w:name="_Toc329093024"/>
      <w:bookmarkStart w:id="4740" w:name="_Toc332701537"/>
      <w:bookmarkStart w:id="4741" w:name="_Toc332701844"/>
      <w:bookmarkStart w:id="4742" w:name="_Toc332711638"/>
      <w:bookmarkStart w:id="4743" w:name="_Toc332711946"/>
      <w:bookmarkStart w:id="4744" w:name="_Toc332712248"/>
      <w:bookmarkStart w:id="4745" w:name="_Toc332724164"/>
      <w:bookmarkStart w:id="4746" w:name="_Toc332724464"/>
      <w:bookmarkStart w:id="4747" w:name="_Toc341102760"/>
      <w:bookmarkStart w:id="4748" w:name="_Toc347241495"/>
      <w:bookmarkStart w:id="4749" w:name="_Toc347744688"/>
      <w:bookmarkStart w:id="4750" w:name="_Toc348984471"/>
      <w:bookmarkStart w:id="4751" w:name="_Toc348984776"/>
      <w:bookmarkStart w:id="4752" w:name="_Toc349037939"/>
      <w:bookmarkStart w:id="4753" w:name="_Toc349038244"/>
      <w:bookmarkStart w:id="4754" w:name="_Toc349042737"/>
      <w:bookmarkStart w:id="4755" w:name="_Toc351912735"/>
      <w:bookmarkStart w:id="4756" w:name="_Toc351914756"/>
      <w:bookmarkStart w:id="4757" w:name="_Toc351915222"/>
      <w:bookmarkStart w:id="4758" w:name="_Toc361231279"/>
      <w:bookmarkStart w:id="4759" w:name="_Toc361231805"/>
      <w:bookmarkStart w:id="4760" w:name="_Toc362445103"/>
      <w:bookmarkStart w:id="4761" w:name="_Toc363909025"/>
      <w:bookmarkStart w:id="4762" w:name="_Toc364463449"/>
      <w:bookmarkStart w:id="4763" w:name="_Toc366078047"/>
      <w:bookmarkStart w:id="4764" w:name="_Toc366078666"/>
      <w:bookmarkStart w:id="4765" w:name="_Toc366079651"/>
      <w:bookmarkStart w:id="4766" w:name="_Toc366080263"/>
      <w:bookmarkStart w:id="4767" w:name="_Toc366080872"/>
      <w:bookmarkStart w:id="4768" w:name="_Toc366505212"/>
      <w:bookmarkStart w:id="4769" w:name="_Toc366508581"/>
      <w:bookmarkStart w:id="4770" w:name="_Toc366513082"/>
      <w:bookmarkStart w:id="4771" w:name="_Toc366574271"/>
      <w:bookmarkStart w:id="4772" w:name="_Toc366578064"/>
      <w:bookmarkStart w:id="4773" w:name="_Toc366578658"/>
      <w:bookmarkStart w:id="4774" w:name="_Toc366579250"/>
      <w:bookmarkStart w:id="4775" w:name="_Toc366579841"/>
      <w:bookmarkStart w:id="4776" w:name="_Toc366580433"/>
      <w:bookmarkStart w:id="4777" w:name="_Toc366581024"/>
      <w:bookmarkStart w:id="4778" w:name="_Toc366581616"/>
      <w:bookmarkStart w:id="4779" w:name="_Toc177399093"/>
      <w:bookmarkStart w:id="4780" w:name="_Toc175057380"/>
      <w:bookmarkStart w:id="4781" w:name="_Toc199516316"/>
      <w:bookmarkStart w:id="4782" w:name="_Toc194983980"/>
      <w:bookmarkStart w:id="4783" w:name="_Toc349042738"/>
      <w:bookmarkStart w:id="4784" w:name="_Toc52984609"/>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proofErr w:type="spellStart"/>
      <w:r>
        <w:rPr>
          <w:rFonts w:eastAsia="Times New Roman"/>
        </w:rPr>
        <w:t>dfdl:lengthKind</w:t>
      </w:r>
      <w:proofErr w:type="spellEnd"/>
      <w:r>
        <w:rPr>
          <w:rFonts w:eastAsia="Times New Roman"/>
        </w:rPr>
        <w:t xml:space="preserve">  'pattern</w:t>
      </w:r>
      <w:bookmarkEnd w:id="4779"/>
      <w:bookmarkEnd w:id="4780"/>
      <w:bookmarkEnd w:id="4781"/>
      <w:bookmarkEnd w:id="4782"/>
      <w:r>
        <w:rPr>
          <w:rFonts w:eastAsia="Times New Roman"/>
        </w:rPr>
        <w:t>'</w:t>
      </w:r>
      <w:bookmarkEnd w:id="4783"/>
      <w:bookmarkEnd w:id="4784"/>
    </w:p>
    <w:p w14:paraId="55049307" w14:textId="77777777" w:rsidR="000E1214" w:rsidRDefault="00A87198">
      <w:pPr>
        <w:pStyle w:val="nobreak"/>
      </w:pPr>
      <w:r>
        <w:t xml:space="preserve">The </w:t>
      </w:r>
      <w:proofErr w:type="spellStart"/>
      <w:r>
        <w:t>dfdl:lengthKind</w:t>
      </w:r>
      <w:proofErr w:type="spellEnd"/>
      <w:r>
        <w:t xml:space="preserve"> 'pattern' means the length of the element is given by a regular expression specified using the </w:t>
      </w:r>
      <w:proofErr w:type="spellStart"/>
      <w:r>
        <w:t>dfdl:lengthPattern</w:t>
      </w:r>
      <w:proofErr w:type="spellEnd"/>
      <w:r>
        <w:t xml:space="preserve">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w:t>
      </w:r>
      <w:proofErr w:type="spellStart"/>
      <w:r>
        <w:t>dfdl:lengthKind</w:t>
      </w:r>
      <w:proofErr w:type="spellEnd"/>
      <w:r>
        <w:t xml:space="preserve">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proofErr w:type="spellStart"/>
            <w:r>
              <w:t>lengthPattern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21495745" w:rsidR="000E1214" w:rsidRDefault="00A87198">
            <w:r>
              <w:rPr>
                <w:rFonts w:eastAsia="MS Mincho"/>
              </w:rPr>
              <w:t xml:space="preserve">The data stream beginning at the starting offset of the content region </w:t>
            </w:r>
            <w:r>
              <w:t xml:space="preserve">(which can be either the </w:t>
            </w:r>
            <w:proofErr w:type="spellStart"/>
            <w:r>
              <w:t>SimpleContent</w:t>
            </w:r>
            <w:proofErr w:type="spellEnd"/>
            <w:r>
              <w:t xml:space="preserve"> region or the </w:t>
            </w:r>
            <w:proofErr w:type="spellStart"/>
            <w:r>
              <w:t>ComplexContent</w:t>
            </w:r>
            <w:proofErr w:type="spellEnd"/>
            <w:r>
              <w:t xml:space="preserve"> region defined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404DC4" w:rsidRPr="00065302">
              <w:rPr>
                <w:rStyle w:val="Hyperlink"/>
              </w:rPr>
              <w:t>DFDL Data Syntax Grammar</w:t>
            </w:r>
            <w:r w:rsidR="00E62DDA" w:rsidRPr="00065302">
              <w:rPr>
                <w:rStyle w:val="Hyperlink"/>
              </w:rPr>
              <w:fldChar w:fldCharType="end"/>
            </w:r>
            <w:r>
              <w:t>)</w:t>
            </w:r>
            <w:r>
              <w:rPr>
                <w:rFonts w:eastAsia="Arial"/>
              </w:rPr>
              <w:t xml:space="preserve"> </w:t>
            </w:r>
            <w:r>
              <w:rPr>
                <w:rFonts w:eastAsia="MS Mincho"/>
              </w:rPr>
              <w:t xml:space="preserve">of the element is interpreted as a stream of characters in the encoding of the element, and the regular expression contained in the </w:t>
            </w:r>
            <w:proofErr w:type="spellStart"/>
            <w:r>
              <w:rPr>
                <w:rFonts w:eastAsia="MS Mincho"/>
              </w:rPr>
              <w:t>dfdl:lengthPattern</w:t>
            </w:r>
            <w:proofErr w:type="spellEnd"/>
            <w:r>
              <w:rPr>
                <w:rFonts w:eastAsia="MS Mincho"/>
              </w:rPr>
              <w:t xml:space="preserve"> property is executed against that stream of characters.</w:t>
            </w:r>
            <w:r>
              <w:t xml:space="preserve"> When the element is complex the encoding used is the </w:t>
            </w:r>
            <w:proofErr w:type="spellStart"/>
            <w:r>
              <w:t>dfdl:encoding</w:t>
            </w:r>
            <w:proofErr w:type="spellEnd"/>
            <w:r>
              <w:t xml:space="preserve"> of the complex element itself.</w:t>
            </w:r>
          </w:p>
          <w:p w14:paraId="59F82B72" w14:textId="77777777" w:rsidR="000E1214" w:rsidRDefault="00A87198">
            <w:pPr>
              <w:rPr>
                <w:rFonts w:eastAsia="MS Mincho"/>
              </w:rPr>
            </w:pPr>
            <w:r>
              <w:rPr>
                <w:rFonts w:eastAsia="MS Mincho"/>
              </w:rPr>
              <w:t xml:space="preserve">It is a Schema Definition Error if there is no value for the </w:t>
            </w:r>
            <w:proofErr w:type="spellStart"/>
            <w:r>
              <w:rPr>
                <w:rFonts w:eastAsia="MS Mincho"/>
              </w:rPr>
              <w:t>dfdl:encoding</w:t>
            </w:r>
            <w:proofErr w:type="spellEnd"/>
            <w:r>
              <w:rPr>
                <w:rFonts w:eastAsia="MS Mincho"/>
              </w:rPr>
              <w:t xml:space="preserve"> property in scope.</w:t>
            </w:r>
          </w:p>
          <w:p w14:paraId="20A78FC1" w14:textId="77777777" w:rsidR="000E1214" w:rsidRDefault="00A87198">
            <w:r>
              <w:t xml:space="preserve">DFDL Escape Schemes (per </w:t>
            </w:r>
            <w:proofErr w:type="spellStart"/>
            <w:r>
              <w:t>dfdl:escapeSchemeRef</w:t>
            </w:r>
            <w:proofErr w:type="spellEnd"/>
            <w:r>
              <w:t>) are not used when executing the regular expression.</w:t>
            </w:r>
          </w:p>
          <w:p w14:paraId="5742A2B3" w14:textId="2320328D" w:rsidR="000E1214" w:rsidRDefault="00A87198">
            <w:r>
              <w:t xml:space="preserve">If the pattern matching of the regular expression reads data that cannot be decoded into characters of the current encoding, then the behavior is controlled by the </w:t>
            </w:r>
            <w:proofErr w:type="spellStart"/>
            <w:r>
              <w:t>dfdl:encodingErrorPolicy</w:t>
            </w:r>
            <w:proofErr w:type="spellEnd"/>
            <w:r>
              <w:t xml:space="preserve"> property. See </w:t>
            </w:r>
            <w:proofErr w:type="spellStart"/>
            <w:r>
              <w:t>dfdl:encodingErrorPolicy</w:t>
            </w:r>
            <w:proofErr w:type="spellEnd"/>
            <w:r>
              <w:t xml:space="preserve">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404DC4" w:rsidRPr="00065302">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404DC4" w:rsidRPr="00065302">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r>
              <w:t xml:space="preserve"> </w:t>
            </w:r>
          </w:p>
        </w:tc>
      </w:tr>
    </w:tbl>
    <w:p w14:paraId="388C6C25" w14:textId="260968B1"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22</w:t>
      </w:r>
      <w:r w:rsidR="00F31291">
        <w:rPr>
          <w:noProof/>
        </w:rPr>
        <w:fldChar w:fldCharType="end"/>
      </w:r>
      <w:r>
        <w:t xml:space="preserve"> The </w:t>
      </w:r>
      <w:proofErr w:type="spellStart"/>
      <w:r>
        <w:t>dfdl:lengthPattern</w:t>
      </w:r>
      <w:proofErr w:type="spellEnd"/>
      <w:r>
        <w:t xml:space="preserve"> Property</w:t>
      </w:r>
    </w:p>
    <w:p w14:paraId="7E1D9D61" w14:textId="77777777" w:rsidR="000E1214" w:rsidRDefault="00A87198">
      <w:r>
        <w:t xml:space="preserve">On unparsing the behavior is the same as for </w:t>
      </w:r>
      <w:proofErr w:type="spellStart"/>
      <w:r>
        <w:t>dfdl:lengthKind</w:t>
      </w:r>
      <w:proofErr w:type="spellEnd"/>
      <w:r>
        <w:t xml:space="preserve">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rsidP="00C31ED0">
      <w:pPr>
        <w:pStyle w:val="ListParagraph"/>
        <w:numPr>
          <w:ilvl w:val="0"/>
          <w:numId w:val="92"/>
        </w:numPr>
        <w:autoSpaceDE w:val="0"/>
        <w:autoSpaceDN w:val="0"/>
        <w:adjustRightInd w:val="0"/>
        <w:spacing w:before="0" w:after="0"/>
        <w:rPr>
          <w:rFonts w:cs="Arial"/>
          <w:lang w:eastAsia="en-GB"/>
        </w:rPr>
      </w:pPr>
      <w:r>
        <w:lastRenderedPageBreak/>
        <w:t xml:space="preserve">The data is considered to be text in the character set encoding specified by the </w:t>
      </w:r>
      <w:proofErr w:type="spellStart"/>
      <w:r>
        <w:t>dfdl:encoding</w:t>
      </w:r>
      <w:proofErr w:type="spellEnd"/>
      <w:r>
        <w:t xml:space="preserve"> property, regardless of the actual representation of the element.</w:t>
      </w:r>
    </w:p>
    <w:p w14:paraId="159F1735" w14:textId="77777777" w:rsidR="000E1214" w:rsidRDefault="00A87198" w:rsidP="00C31ED0">
      <w:pPr>
        <w:pStyle w:val="ListParagraph"/>
        <w:numPr>
          <w:ilvl w:val="0"/>
          <w:numId w:val="92"/>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5B942C6F" w:rsidR="000E1214" w:rsidRDefault="00A87198" w:rsidP="00C31ED0">
      <w:pPr>
        <w:pStyle w:val="ListParagraph"/>
        <w:numPr>
          <w:ilvl w:val="0"/>
          <w:numId w:val="92"/>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xml:space="preserve">, the length of the data found to match the pattern is zero) it is not a </w:t>
      </w:r>
      <w:del w:id="4785" w:author="Mike Beckerle" w:date="2020-10-08T20:32:00Z">
        <w:r w:rsidDel="00B31DA3">
          <w:rPr>
            <w:rFonts w:cs="Arial"/>
            <w:lang w:eastAsia="en-GB"/>
          </w:rPr>
          <w:delText>processing error</w:delText>
        </w:r>
      </w:del>
      <w:ins w:id="4786" w:author="Mike Beckerle" w:date="2020-10-08T20:32:00Z">
        <w:r w:rsidR="00B31DA3">
          <w:rPr>
            <w:rFonts w:cs="Arial"/>
            <w:lang w:eastAsia="en-GB"/>
          </w:rPr>
          <w:t>Processing Error</w:t>
        </w:r>
      </w:ins>
      <w:r>
        <w:rPr>
          <w:rFonts w:cs="Arial"/>
          <w:lang w:eastAsia="en-GB"/>
        </w:rPr>
        <w:t xml:space="preserve"> but instead it means the length is zero.</w:t>
      </w:r>
    </w:p>
    <w:p w14:paraId="19FE2DEF" w14:textId="77777777" w:rsidR="000E1214" w:rsidRDefault="00A87198" w:rsidP="00BC2419">
      <w:pPr>
        <w:pStyle w:val="Heading3"/>
        <w:rPr>
          <w:rFonts w:eastAsia="Times New Roman"/>
        </w:rPr>
      </w:pPr>
      <w:bookmarkStart w:id="4787" w:name="_Toc322911637"/>
      <w:bookmarkStart w:id="4788" w:name="_Toc322912176"/>
      <w:bookmarkStart w:id="4789" w:name="_Toc329093026"/>
      <w:bookmarkStart w:id="4790" w:name="_Toc332701539"/>
      <w:bookmarkStart w:id="4791" w:name="_Toc332701846"/>
      <w:bookmarkStart w:id="4792" w:name="_Toc332711640"/>
      <w:bookmarkStart w:id="4793" w:name="_Toc332711948"/>
      <w:bookmarkStart w:id="4794" w:name="_Toc332712250"/>
      <w:bookmarkStart w:id="4795" w:name="_Toc332724166"/>
      <w:bookmarkStart w:id="4796" w:name="_Toc332724466"/>
      <w:bookmarkStart w:id="4797" w:name="_Toc341102762"/>
      <w:bookmarkStart w:id="4798" w:name="_Toc347241497"/>
      <w:bookmarkStart w:id="4799" w:name="_Toc347744690"/>
      <w:bookmarkStart w:id="4800" w:name="_Toc348984473"/>
      <w:bookmarkStart w:id="4801" w:name="_Toc348984778"/>
      <w:bookmarkStart w:id="4802" w:name="_Toc349037941"/>
      <w:bookmarkStart w:id="4803" w:name="_Toc349038246"/>
      <w:bookmarkStart w:id="4804" w:name="_Toc349042739"/>
      <w:bookmarkStart w:id="4805" w:name="_Toc351912737"/>
      <w:bookmarkStart w:id="4806" w:name="_Toc351914758"/>
      <w:bookmarkStart w:id="4807" w:name="_Toc351915224"/>
      <w:bookmarkStart w:id="4808" w:name="_Toc361231281"/>
      <w:bookmarkStart w:id="4809" w:name="_Toc361231807"/>
      <w:bookmarkStart w:id="4810" w:name="_Toc362445105"/>
      <w:bookmarkStart w:id="4811" w:name="_Toc363909027"/>
      <w:bookmarkStart w:id="4812" w:name="_Toc364463451"/>
      <w:bookmarkStart w:id="4813" w:name="_Toc366078049"/>
      <w:bookmarkStart w:id="4814" w:name="_Toc366078668"/>
      <w:bookmarkStart w:id="4815" w:name="_Toc366079653"/>
      <w:bookmarkStart w:id="4816" w:name="_Toc366080265"/>
      <w:bookmarkStart w:id="4817" w:name="_Toc366080874"/>
      <w:bookmarkStart w:id="4818" w:name="_Toc366505214"/>
      <w:bookmarkStart w:id="4819" w:name="_Toc366508583"/>
      <w:bookmarkStart w:id="4820" w:name="_Toc366513084"/>
      <w:bookmarkStart w:id="4821" w:name="_Toc366574273"/>
      <w:bookmarkStart w:id="4822" w:name="_Toc366578066"/>
      <w:bookmarkStart w:id="4823" w:name="_Toc366578660"/>
      <w:bookmarkStart w:id="4824" w:name="_Toc366579252"/>
      <w:bookmarkStart w:id="4825" w:name="_Toc366579843"/>
      <w:bookmarkStart w:id="4826" w:name="_Toc366580435"/>
      <w:bookmarkStart w:id="4827" w:name="_Toc366581026"/>
      <w:bookmarkStart w:id="4828" w:name="_Toc366581618"/>
      <w:bookmarkStart w:id="4829" w:name="_Toc322911638"/>
      <w:bookmarkStart w:id="4830" w:name="_Toc322912177"/>
      <w:bookmarkStart w:id="4831" w:name="_Toc329093027"/>
      <w:bookmarkStart w:id="4832" w:name="_Toc332701540"/>
      <w:bookmarkStart w:id="4833" w:name="_Toc332701847"/>
      <w:bookmarkStart w:id="4834" w:name="_Toc332711641"/>
      <w:bookmarkStart w:id="4835" w:name="_Toc332711949"/>
      <w:bookmarkStart w:id="4836" w:name="_Toc332712251"/>
      <w:bookmarkStart w:id="4837" w:name="_Toc332724167"/>
      <w:bookmarkStart w:id="4838" w:name="_Toc332724467"/>
      <w:bookmarkStart w:id="4839" w:name="_Toc341102763"/>
      <w:bookmarkStart w:id="4840" w:name="_Toc347241498"/>
      <w:bookmarkStart w:id="4841" w:name="_Toc347744691"/>
      <w:bookmarkStart w:id="4842" w:name="_Toc348984474"/>
      <w:bookmarkStart w:id="4843" w:name="_Toc348984779"/>
      <w:bookmarkStart w:id="4844" w:name="_Toc349037942"/>
      <w:bookmarkStart w:id="4845" w:name="_Toc349038247"/>
      <w:bookmarkStart w:id="4846" w:name="_Toc349042740"/>
      <w:bookmarkStart w:id="4847" w:name="_Toc351912738"/>
      <w:bookmarkStart w:id="4848" w:name="_Toc351914759"/>
      <w:bookmarkStart w:id="4849" w:name="_Toc351915225"/>
      <w:bookmarkStart w:id="4850" w:name="_Toc361231282"/>
      <w:bookmarkStart w:id="4851" w:name="_Toc361231808"/>
      <w:bookmarkStart w:id="4852" w:name="_Toc362445106"/>
      <w:bookmarkStart w:id="4853" w:name="_Toc363909028"/>
      <w:bookmarkStart w:id="4854" w:name="_Toc364463452"/>
      <w:bookmarkStart w:id="4855" w:name="_Toc366078050"/>
      <w:bookmarkStart w:id="4856" w:name="_Toc366078669"/>
      <w:bookmarkStart w:id="4857" w:name="_Toc366079654"/>
      <w:bookmarkStart w:id="4858" w:name="_Toc366080266"/>
      <w:bookmarkStart w:id="4859" w:name="_Toc366080875"/>
      <w:bookmarkStart w:id="4860" w:name="_Toc366505215"/>
      <w:bookmarkStart w:id="4861" w:name="_Toc366508584"/>
      <w:bookmarkStart w:id="4862" w:name="_Toc366513085"/>
      <w:bookmarkStart w:id="4863" w:name="_Toc366574274"/>
      <w:bookmarkStart w:id="4864" w:name="_Toc366578067"/>
      <w:bookmarkStart w:id="4865" w:name="_Toc366578661"/>
      <w:bookmarkStart w:id="4866" w:name="_Toc366579253"/>
      <w:bookmarkStart w:id="4867" w:name="_Toc366579844"/>
      <w:bookmarkStart w:id="4868" w:name="_Toc366580436"/>
      <w:bookmarkStart w:id="4869" w:name="_Toc366581027"/>
      <w:bookmarkStart w:id="4870" w:name="_Toc366581619"/>
      <w:bookmarkStart w:id="4871" w:name="_Toc349042741"/>
      <w:bookmarkStart w:id="4872" w:name="_Toc52984610"/>
      <w:bookmarkStart w:id="4873" w:name="_Toc177399088"/>
      <w:bookmarkStart w:id="4874" w:name="_Toc175057375"/>
      <w:bookmarkStart w:id="4875" w:name="_Toc199516311"/>
      <w:bookmarkStart w:id="4876" w:name="_Toc194983975"/>
      <w:bookmarkStart w:id="4877" w:name="_Toc243112823"/>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proofErr w:type="spellStart"/>
      <w:r>
        <w:rPr>
          <w:rFonts w:eastAsia="Times New Roman"/>
        </w:rPr>
        <w:t>dfdl:lengthKind</w:t>
      </w:r>
      <w:proofErr w:type="spellEnd"/>
      <w:r>
        <w:rPr>
          <w:rFonts w:eastAsia="Times New Roman"/>
        </w:rPr>
        <w:t xml:space="preserve"> '</w:t>
      </w:r>
      <w:proofErr w:type="spellStart"/>
      <w:r>
        <w:rPr>
          <w:rFonts w:eastAsia="Times New Roman"/>
        </w:rPr>
        <w:t>endOfParent</w:t>
      </w:r>
      <w:proofErr w:type="spellEnd"/>
      <w:r>
        <w:rPr>
          <w:rFonts w:eastAsia="Times New Roman"/>
        </w:rPr>
        <w:t>'</w:t>
      </w:r>
      <w:bookmarkEnd w:id="4871"/>
      <w:bookmarkEnd w:id="4872"/>
    </w:p>
    <w:p w14:paraId="4734EEFC" w14:textId="77777777" w:rsidR="000E1214" w:rsidRDefault="00A87198">
      <w:pPr>
        <w:autoSpaceDE w:val="0"/>
        <w:autoSpaceDN w:val="0"/>
        <w:adjustRightInd w:val="0"/>
        <w:rPr>
          <w:rFonts w:cs="Arial"/>
        </w:rPr>
      </w:pPr>
      <w:r>
        <w:rPr>
          <w:rFonts w:cs="Arial"/>
        </w:rPr>
        <w:t xml:space="preserve">The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means that the element is terminated either by the end of the data stream, or the end of an enclosing complex element with </w:t>
      </w:r>
      <w:proofErr w:type="spellStart"/>
      <w:r>
        <w:rPr>
          <w:rFonts w:cs="Arial"/>
        </w:rPr>
        <w:t>dfdl:lengthKind</w:t>
      </w:r>
      <w:proofErr w:type="spellEnd"/>
      <w:r>
        <w:rPr>
          <w:rFonts w:cs="Arial"/>
        </w:rPr>
        <w:t xml:space="preserve"> ‘explicit’, ‘pattern’, ‘prefixed’ or ‘</w:t>
      </w:r>
      <w:proofErr w:type="spellStart"/>
      <w:r>
        <w:rPr>
          <w:rFonts w:cs="Arial"/>
        </w:rPr>
        <w:t>endOfParent</w:t>
      </w:r>
      <w:proofErr w:type="spellEnd"/>
      <w:r>
        <w:rPr>
          <w:rFonts w:cs="Arial"/>
        </w:rPr>
        <w:t xml:space="preserve">’, or the end of an enclosing choice with </w:t>
      </w:r>
      <w:proofErr w:type="spellStart"/>
      <w:r>
        <w:rPr>
          <w:rFonts w:cs="Arial"/>
        </w:rPr>
        <w:t>dfdl:choiceLengthKind</w:t>
      </w:r>
      <w:proofErr w:type="spellEnd"/>
      <w:r>
        <w:rPr>
          <w:rFonts w:cs="Arial"/>
        </w:rPr>
        <w:t xml:space="preserve"> ‘explicit’. The ‘parent’ element or choice does not have to be the immediate enclosing component of the element, but there must be no other components defined between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 xml:space="preserve">he parent is such a ‘box’ then the element specifying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A </w:t>
      </w:r>
      <w:proofErr w:type="spellStart"/>
      <w:r>
        <w:rPr>
          <w:rFonts w:eastAsia="MS Mincho" w:cs="Arial"/>
          <w:lang w:val="en-GB" w:eastAsia="ja-JP"/>
        </w:rPr>
        <w:t>dfdl:lengthKind</w:t>
      </w:r>
      <w:proofErr w:type="spellEnd"/>
      <w:r>
        <w:rPr>
          <w:rFonts w:eastAsia="MS Mincho" w:cs="Arial"/>
          <w:lang w:val="en-GB" w:eastAsia="ja-JP"/>
        </w:rPr>
        <w:t xml:space="preserve"> of  '</w:t>
      </w:r>
      <w:proofErr w:type="spellStart"/>
      <w:r>
        <w:rPr>
          <w:rFonts w:eastAsia="MS Mincho" w:cs="Arial"/>
          <w:lang w:val="en-GB" w:eastAsia="ja-JP"/>
        </w:rPr>
        <w:t>endOfParent</w:t>
      </w:r>
      <w:proofErr w:type="spellEnd"/>
      <w:r>
        <w:rPr>
          <w:rFonts w:eastAsia="MS Mincho" w:cs="Arial"/>
          <w:lang w:val="en-GB" w:eastAsia="ja-JP"/>
        </w:rPr>
        <w:t>' can only be used on simple and complex elements in the following locations:</w:t>
      </w:r>
    </w:p>
    <w:p w14:paraId="13EAA5F6"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dfdl:trailingSkip</w:t>
      </w:r>
      <w:proofErr w:type="spellEnd"/>
      <w:r>
        <w:rPr>
          <w:rFonts w:eastAsia="MS Mincho"/>
          <w:lang w:val="en-GB" w:eastAsia="ja-JP"/>
        </w:rPr>
        <w:t xml:space="preserve"> not equal to 0.</w:t>
      </w:r>
    </w:p>
    <w:p w14:paraId="537033DE"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 xml:space="preserve">the element has </w:t>
      </w:r>
      <w:proofErr w:type="spellStart"/>
      <w:r>
        <w:rPr>
          <w:rFonts w:eastAsia="MS Mincho"/>
          <w:lang w:val="en-GB" w:eastAsia="ja-JP"/>
        </w:rPr>
        <w:t>maxOccurs</w:t>
      </w:r>
      <w:proofErr w:type="spellEnd"/>
      <w:r>
        <w:rPr>
          <w:rFonts w:eastAsia="MS Mincho"/>
          <w:lang w:val="en-GB" w:eastAsia="ja-JP"/>
        </w:rPr>
        <w:t xml:space="preserve"> &gt; 1.</w:t>
      </w:r>
    </w:p>
    <w:p w14:paraId="1282AD5C"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rsidP="00C31ED0">
      <w:pPr>
        <w:pStyle w:val="ListParagraph"/>
        <w:numPr>
          <w:ilvl w:val="0"/>
          <w:numId w:val="94"/>
        </w:numPr>
      </w:pPr>
      <w:r>
        <w:rPr>
          <w:rFonts w:eastAsia="MS Mincho"/>
          <w:lang w:val="en-GB" w:eastAsia="ja-JP"/>
        </w:rPr>
        <w:t xml:space="preserve">the </w:t>
      </w:r>
      <w:r>
        <w:t xml:space="preserve">parent is an element with </w:t>
      </w:r>
      <w:proofErr w:type="spellStart"/>
      <w:r>
        <w:t>dfdl:lengthKind</w:t>
      </w:r>
      <w:proofErr w:type="spellEnd"/>
      <w:r>
        <w:t xml:space="preserve"> 'implicit' or 'delimited'.</w:t>
      </w:r>
    </w:p>
    <w:p w14:paraId="60580455" w14:textId="77777777" w:rsidR="000E1214" w:rsidRDefault="00A87198" w:rsidP="00C31ED0">
      <w:pPr>
        <w:pStyle w:val="ListParagraph"/>
        <w:numPr>
          <w:ilvl w:val="0"/>
          <w:numId w:val="94"/>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rsidP="00C31ED0">
      <w:pPr>
        <w:pStyle w:val="ListParagraph"/>
        <w:numPr>
          <w:ilvl w:val="0"/>
          <w:numId w:val="94"/>
        </w:numPr>
      </w:pPr>
      <w:r>
        <w:t>The effective length units of the parent are:</w:t>
      </w:r>
    </w:p>
    <w:p w14:paraId="5BC146C6" w14:textId="77777777" w:rsidR="000E1214" w:rsidRDefault="00A87198" w:rsidP="00C31ED0">
      <w:pPr>
        <w:pStyle w:val="ListParagraph"/>
        <w:numPr>
          <w:ilvl w:val="1"/>
          <w:numId w:val="94"/>
        </w:numPr>
      </w:pPr>
      <w:proofErr w:type="spellStart"/>
      <w:r>
        <w:t>dfdl:lengthUnits</w:t>
      </w:r>
      <w:proofErr w:type="spellEnd"/>
      <w:r>
        <w:t xml:space="preserve"> if parent is an element with </w:t>
      </w:r>
      <w:proofErr w:type="spellStart"/>
      <w:r>
        <w:t>dfdl:lengthKind</w:t>
      </w:r>
      <w:proofErr w:type="spellEnd"/>
      <w:r>
        <w:t xml:space="preserve"> ‘explicit’ or ‘prefixed’;</w:t>
      </w:r>
    </w:p>
    <w:p w14:paraId="20C4FB90" w14:textId="77777777" w:rsidR="000E1214" w:rsidRDefault="00A87198" w:rsidP="00C31ED0">
      <w:pPr>
        <w:pStyle w:val="ListParagraph"/>
        <w:numPr>
          <w:ilvl w:val="1"/>
          <w:numId w:val="94"/>
        </w:numPr>
      </w:pPr>
      <w:r>
        <w:t xml:space="preserve">‘characters’ if parent is an element with </w:t>
      </w:r>
      <w:proofErr w:type="spellStart"/>
      <w:r>
        <w:t>dfdl:lengthKind</w:t>
      </w:r>
      <w:proofErr w:type="spellEnd"/>
      <w:r>
        <w:t xml:space="preserve"> ‘pattern’;</w:t>
      </w:r>
    </w:p>
    <w:p w14:paraId="3FF390CA" w14:textId="77777777" w:rsidR="000E1214" w:rsidRDefault="00A87198" w:rsidP="00C31ED0">
      <w:pPr>
        <w:pStyle w:val="ListParagraph"/>
        <w:numPr>
          <w:ilvl w:val="1"/>
          <w:numId w:val="94"/>
        </w:numPr>
      </w:pPr>
      <w:r>
        <w:t xml:space="preserve">‘bytes’ if parent is a choice with </w:t>
      </w:r>
      <w:proofErr w:type="spellStart"/>
      <w:r>
        <w:t>dfdl:choiceLengthKind</w:t>
      </w:r>
      <w:proofErr w:type="spellEnd"/>
      <w:r>
        <w:t xml:space="preserve"> ‘explicit’;   </w:t>
      </w:r>
    </w:p>
    <w:p w14:paraId="7E06682D" w14:textId="77777777" w:rsidR="000E1214" w:rsidRDefault="00A87198" w:rsidP="00C31ED0">
      <w:pPr>
        <w:pStyle w:val="ListParagraph"/>
        <w:numPr>
          <w:ilvl w:val="1"/>
          <w:numId w:val="94"/>
        </w:numPr>
      </w:pPr>
      <w:r>
        <w:t>‘characters’ if the element is the document root;</w:t>
      </w:r>
    </w:p>
    <w:p w14:paraId="56D77B89" w14:textId="77777777" w:rsidR="000E1214" w:rsidRDefault="00A87198" w:rsidP="00C31ED0">
      <w:pPr>
        <w:pStyle w:val="ListParagraph"/>
        <w:numPr>
          <w:ilvl w:val="1"/>
          <w:numId w:val="94"/>
        </w:numPr>
      </w:pPr>
      <w:r>
        <w:t xml:space="preserve">the effective length units of the parent’s parent if parent is an element with </w:t>
      </w:r>
      <w:proofErr w:type="spellStart"/>
      <w:r>
        <w:t>dfdl:lengthKind</w:t>
      </w:r>
      <w:proofErr w:type="spellEnd"/>
      <w:r>
        <w:t xml:space="preserve"> ‘</w:t>
      </w:r>
      <w:proofErr w:type="spellStart"/>
      <w:r>
        <w:t>endOfParent</w:t>
      </w:r>
      <w:proofErr w:type="spellEnd"/>
      <w:r>
        <w:t>’</w:t>
      </w:r>
    </w:p>
    <w:p w14:paraId="23AB13E8" w14:textId="77777777" w:rsidR="000E1214" w:rsidRDefault="00A87198">
      <w:r>
        <w:t>If the element is in a sequence then it is a Schema Definition Error if:</w:t>
      </w:r>
    </w:p>
    <w:p w14:paraId="75277CA7" w14:textId="77777777" w:rsidR="000E1214" w:rsidRDefault="00A87198" w:rsidP="00C31ED0">
      <w:pPr>
        <w:pStyle w:val="ListParagraph"/>
        <w:numPr>
          <w:ilvl w:val="0"/>
          <w:numId w:val="95"/>
        </w:numPr>
      </w:pPr>
      <w:r>
        <w:t xml:space="preserve">the </w:t>
      </w:r>
      <w:proofErr w:type="spellStart"/>
      <w:r>
        <w:t>dfdl:separatorPosition</w:t>
      </w:r>
      <w:proofErr w:type="spellEnd"/>
      <w:r>
        <w:t xml:space="preserve"> of the sequence is 'postfix' </w:t>
      </w:r>
    </w:p>
    <w:p w14:paraId="06E5F68D" w14:textId="77777777" w:rsidR="000E1214" w:rsidRDefault="00A87198" w:rsidP="00C31ED0">
      <w:pPr>
        <w:pStyle w:val="ListParagraph"/>
        <w:numPr>
          <w:ilvl w:val="0"/>
          <w:numId w:val="95"/>
        </w:numPr>
      </w:pPr>
      <w:r>
        <w:t xml:space="preserve">the </w:t>
      </w:r>
      <w:proofErr w:type="spellStart"/>
      <w:r>
        <w:t>dfdl:sequenceKind</w:t>
      </w:r>
      <w:proofErr w:type="spellEnd"/>
      <w:r>
        <w:t xml:space="preserve"> of the sequence is not 'ordered' </w:t>
      </w:r>
    </w:p>
    <w:p w14:paraId="3F3037A5" w14:textId="77777777" w:rsidR="000E1214" w:rsidRDefault="00A87198" w:rsidP="00C31ED0">
      <w:pPr>
        <w:pStyle w:val="ListParagraph"/>
        <w:numPr>
          <w:ilvl w:val="0"/>
          <w:numId w:val="95"/>
        </w:numPr>
      </w:pPr>
      <w:r>
        <w:t>the sequence has a terminator</w:t>
      </w:r>
    </w:p>
    <w:p w14:paraId="37D3862A" w14:textId="77777777" w:rsidR="000E1214" w:rsidRDefault="00A87198" w:rsidP="00C31ED0">
      <w:pPr>
        <w:pStyle w:val="ListParagraph"/>
        <w:numPr>
          <w:ilvl w:val="0"/>
          <w:numId w:val="95"/>
        </w:numPr>
      </w:pPr>
      <w:r>
        <w:t>there are floating elements in the sequence</w:t>
      </w:r>
    </w:p>
    <w:p w14:paraId="48CECF33" w14:textId="77777777" w:rsidR="000E1214" w:rsidRDefault="00A87198" w:rsidP="00C31ED0">
      <w:pPr>
        <w:pStyle w:val="ListParagraph"/>
        <w:numPr>
          <w:ilvl w:val="0"/>
          <w:numId w:val="95"/>
        </w:numPr>
      </w:pPr>
      <w:r>
        <w:t xml:space="preserve">the sequence has a non-zero </w:t>
      </w:r>
      <w:proofErr w:type="spellStart"/>
      <w:r>
        <w:t>dfdl:trailingSkip</w:t>
      </w:r>
      <w:proofErr w:type="spellEnd"/>
    </w:p>
    <w:p w14:paraId="40EFBE7B" w14:textId="77777777" w:rsidR="000E1214" w:rsidRDefault="00A87198">
      <w:r>
        <w:t xml:space="preserve">If the element is in a choice where </w:t>
      </w:r>
      <w:proofErr w:type="spellStart"/>
      <w:r>
        <w:t>dfdl:choiceLengthKind</w:t>
      </w:r>
      <w:proofErr w:type="spellEnd"/>
      <w:r>
        <w:t xml:space="preserve"> is 'implicit' then it is a Schema Definition Error if:</w:t>
      </w:r>
    </w:p>
    <w:p w14:paraId="486B3E30" w14:textId="77777777" w:rsidR="000E1214" w:rsidRDefault="00A87198" w:rsidP="00C31ED0">
      <w:pPr>
        <w:pStyle w:val="ListParagraph"/>
        <w:numPr>
          <w:ilvl w:val="0"/>
          <w:numId w:val="96"/>
        </w:numPr>
      </w:pPr>
      <w:r>
        <w:lastRenderedPageBreak/>
        <w:t>the choice has a terminator</w:t>
      </w:r>
    </w:p>
    <w:p w14:paraId="553D988B" w14:textId="77777777" w:rsidR="000E1214" w:rsidRDefault="00A87198" w:rsidP="00C31ED0">
      <w:pPr>
        <w:pStyle w:val="ListParagraph"/>
        <w:numPr>
          <w:ilvl w:val="0"/>
          <w:numId w:val="96"/>
        </w:numPr>
      </w:pPr>
      <w:r>
        <w:t xml:space="preserve">the choice has a non-zero </w:t>
      </w:r>
      <w:proofErr w:type="spellStart"/>
      <w:r>
        <w:t>dfdl:trailingSkip</w:t>
      </w:r>
      <w:proofErr w:type="spellEnd"/>
    </w:p>
    <w:p w14:paraId="3711F5EC" w14:textId="77777777" w:rsidR="000E1214" w:rsidRDefault="00A87198">
      <w:pPr>
        <w:rPr>
          <w:color w:val="000000"/>
        </w:rPr>
      </w:pPr>
      <w:r>
        <w:rPr>
          <w:color w:val="000000"/>
        </w:rPr>
        <w:t>A simple element must have one of:</w:t>
      </w:r>
    </w:p>
    <w:p w14:paraId="47142804" w14:textId="77777777" w:rsidR="000E1214" w:rsidRDefault="00A87198" w:rsidP="00C31ED0">
      <w:pPr>
        <w:pStyle w:val="ListParagraph"/>
        <w:numPr>
          <w:ilvl w:val="0"/>
          <w:numId w:val="97"/>
        </w:numPr>
      </w:pPr>
      <w:r>
        <w:t xml:space="preserve">type </w:t>
      </w:r>
      <w:proofErr w:type="spellStart"/>
      <w:r>
        <w:t>xs:string</w:t>
      </w:r>
      <w:proofErr w:type="spellEnd"/>
    </w:p>
    <w:p w14:paraId="6B4FEDA7" w14:textId="77777777" w:rsidR="000E1214" w:rsidRDefault="00A87198" w:rsidP="00C31ED0">
      <w:pPr>
        <w:pStyle w:val="ListParagraph"/>
        <w:numPr>
          <w:ilvl w:val="0"/>
          <w:numId w:val="97"/>
        </w:numPr>
      </w:pPr>
      <w:proofErr w:type="spellStart"/>
      <w:r>
        <w:t>dfdl:representation</w:t>
      </w:r>
      <w:proofErr w:type="spellEnd"/>
      <w:r>
        <w:t xml:space="preserve"> 'text'</w:t>
      </w:r>
    </w:p>
    <w:p w14:paraId="745D1574" w14:textId="77777777" w:rsidR="000E1214" w:rsidRDefault="00A87198" w:rsidP="00C31ED0">
      <w:pPr>
        <w:pStyle w:val="ListParagraph"/>
        <w:numPr>
          <w:ilvl w:val="0"/>
          <w:numId w:val="97"/>
        </w:numPr>
      </w:pPr>
      <w:r>
        <w:t xml:space="preserve">type </w:t>
      </w:r>
      <w:proofErr w:type="spellStart"/>
      <w:r>
        <w:t>xs:hexBinary</w:t>
      </w:r>
      <w:proofErr w:type="spellEnd"/>
    </w:p>
    <w:p w14:paraId="320CF1A9" w14:textId="77777777" w:rsidR="000E1214" w:rsidRDefault="00A87198" w:rsidP="00C31ED0">
      <w:pPr>
        <w:pStyle w:val="ListParagraph"/>
        <w:numPr>
          <w:ilvl w:val="0"/>
          <w:numId w:val="97"/>
        </w:numPr>
      </w:pPr>
      <w:proofErr w:type="spellStart"/>
      <w:r>
        <w:t>dfdl:representation</w:t>
      </w:r>
      <w:proofErr w:type="spellEnd"/>
      <w:r>
        <w:t xml:space="preserve"> 'binary' and a packed decimal representation </w:t>
      </w:r>
    </w:p>
    <w:p w14:paraId="359FB73D" w14:textId="77777777" w:rsidR="000E1214" w:rsidRDefault="00A87198">
      <w:pPr>
        <w:rPr>
          <w:color w:val="000000"/>
        </w:rPr>
      </w:pPr>
      <w:r>
        <w:rPr>
          <w:color w:val="000000"/>
        </w:rPr>
        <w:t xml:space="preserve">A complex element can have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so then its last child element can be any </w:t>
      </w:r>
      <w:proofErr w:type="spellStart"/>
      <w:r>
        <w:rPr>
          <w:color w:val="000000"/>
        </w:rPr>
        <w:t>dfdl:lengthKind</w:t>
      </w:r>
      <w:proofErr w:type="spellEnd"/>
      <w:r>
        <w:rPr>
          <w:color w:val="000000"/>
        </w:rPr>
        <w:t xml:space="preserve"> including '</w:t>
      </w:r>
      <w:proofErr w:type="spellStart"/>
      <w:r>
        <w:rPr>
          <w:color w:val="000000"/>
        </w:rPr>
        <w:t>endOfParent</w:t>
      </w:r>
      <w:proofErr w:type="spellEnd"/>
      <w:r>
        <w:rPr>
          <w:color w:val="000000"/>
        </w:rPr>
        <w:t>'.</w:t>
      </w:r>
    </w:p>
    <w:p w14:paraId="4B4566A4" w14:textId="77777777" w:rsidR="000E1214" w:rsidRDefault="00A87198">
      <w:r>
        <w:t xml:space="preserve">The </w:t>
      </w:r>
      <w:proofErr w:type="spellStart"/>
      <w:r>
        <w:t>dfdl:lengthKind</w:t>
      </w:r>
      <w:proofErr w:type="spellEnd"/>
      <w:r>
        <w:t xml:space="preserve"> '</w:t>
      </w:r>
      <w:proofErr w:type="spellStart"/>
      <w:r>
        <w:t>endOfParent</w:t>
      </w:r>
      <w:proofErr w:type="spellEnd"/>
      <w:r>
        <w:t>' can also be used on the document root to allow the last element to consume the data up to the end of the data stream.</w:t>
      </w:r>
    </w:p>
    <w:p w14:paraId="407F865B" w14:textId="77777777" w:rsidR="000E1214" w:rsidRDefault="00A87198">
      <w:pPr>
        <w:rPr>
          <w:rFonts w:cs="Arial"/>
        </w:rPr>
      </w:pPr>
      <w:r>
        <w:rPr>
          <w:rFonts w:cs="Arial"/>
        </w:rPr>
        <w:t xml:space="preserve">The use of </w:t>
      </w:r>
      <w:proofErr w:type="spellStart"/>
      <w:r>
        <w:rPr>
          <w:rFonts w:cs="Arial"/>
        </w:rPr>
        <w:t>dfdl:lengthKind</w:t>
      </w:r>
      <w:proofErr w:type="spellEnd"/>
      <w:r>
        <w:rPr>
          <w:rFonts w:cs="Arial"/>
        </w:rPr>
        <w:t xml:space="preserve"> ‘</w:t>
      </w:r>
      <w:proofErr w:type="spellStart"/>
      <w:r>
        <w:rPr>
          <w:rFonts w:cs="Arial"/>
        </w:rPr>
        <w:t>endOfParent</w:t>
      </w:r>
      <w:proofErr w:type="spellEnd"/>
      <w:r>
        <w:rPr>
          <w:rFonts w:cs="Arial"/>
        </w:rPr>
        <w:t xml:space="preserve">’ is distinct from the situation where the length of the last element in the parent is known but is not sufficient to fill the parent. In the latter case the remaining data are ignored on parsing and filled with </w:t>
      </w:r>
      <w:proofErr w:type="spellStart"/>
      <w:r>
        <w:rPr>
          <w:rFonts w:cs="Arial"/>
        </w:rPr>
        <w:t>dfdl:fillByte</w:t>
      </w:r>
      <w:proofErr w:type="spellEnd"/>
      <w:r>
        <w:rPr>
          <w:rFonts w:cs="Arial"/>
        </w:rPr>
        <w:t xml:space="preserve"> on unparsing.</w:t>
      </w:r>
    </w:p>
    <w:p w14:paraId="775236A9" w14:textId="77777777" w:rsidR="000E1214" w:rsidRDefault="00A87198">
      <w:pPr>
        <w:rPr>
          <w:color w:val="000000"/>
        </w:rPr>
      </w:pPr>
      <w:r>
        <w:rPr>
          <w:color w:val="000000"/>
        </w:rPr>
        <w:t xml:space="preserve">When 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delimiter scanning is turned off and in-scope terminating delimiters are not looked for within the element.</w:t>
      </w:r>
    </w:p>
    <w:p w14:paraId="2807D6ED" w14:textId="3735457A" w:rsidR="000E1214" w:rsidRDefault="00A87198">
      <w:r>
        <w:rPr>
          <w:color w:val="000000"/>
        </w:rPr>
        <w:t xml:space="preserve">When unparsing an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if the parent is a complex element with </w:t>
      </w:r>
      <w:proofErr w:type="spellStart"/>
      <w:r>
        <w:rPr>
          <w:color w:val="000000"/>
        </w:rPr>
        <w:t>dfdl:lengthKind</w:t>
      </w:r>
      <w:proofErr w:type="spellEnd"/>
      <w:r>
        <w:rPr>
          <w:color w:val="000000"/>
        </w:rPr>
        <w:t xml:space="preserve"> 'explicit' where </w:t>
      </w:r>
      <w:proofErr w:type="spellStart"/>
      <w:r>
        <w:rPr>
          <w:color w:val="000000"/>
        </w:rPr>
        <w:t>dfdl:length</w:t>
      </w:r>
      <w:proofErr w:type="spellEnd"/>
      <w:r>
        <w:rPr>
          <w:color w:val="000000"/>
        </w:rPr>
        <w:t xml:space="preserve"> is not an expression, or a choice with </w:t>
      </w:r>
      <w:proofErr w:type="spellStart"/>
      <w:r>
        <w:rPr>
          <w:color w:val="000000"/>
        </w:rPr>
        <w:t>dfdl:choiceLengthKind</w:t>
      </w:r>
      <w:proofErr w:type="spellEnd"/>
      <w:r>
        <w:rPr>
          <w:color w:val="000000"/>
        </w:rPr>
        <w:t xml:space="preserve"> 'explicit', then the element with </w:t>
      </w:r>
      <w:proofErr w:type="spellStart"/>
      <w:r>
        <w:rPr>
          <w:color w:val="000000"/>
        </w:rPr>
        <w:t>dfdl:lengthKind</w:t>
      </w:r>
      <w:proofErr w:type="spellEnd"/>
      <w:r>
        <w:rPr>
          <w:color w:val="000000"/>
        </w:rPr>
        <w:t xml:space="preserve"> '</w:t>
      </w:r>
      <w:proofErr w:type="spellStart"/>
      <w:r>
        <w:rPr>
          <w:color w:val="000000"/>
        </w:rPr>
        <w:t>endOfParent</w:t>
      </w:r>
      <w:proofErr w:type="spellEnd"/>
      <w:r>
        <w:rPr>
          <w:color w:val="000000"/>
        </w:rPr>
        <w:t xml:space="preserve">' is padded or filled in the usual manner to the required length, by completing the </w:t>
      </w:r>
      <w:proofErr w:type="spellStart"/>
      <w:r>
        <w:rPr>
          <w:b/>
          <w:i/>
          <w:color w:val="000000"/>
        </w:rPr>
        <w:t>LeftPadding</w:t>
      </w:r>
      <w:proofErr w:type="spellEnd"/>
      <w:r>
        <w:rPr>
          <w:color w:val="000000"/>
        </w:rPr>
        <w:t xml:space="preserve">, </w:t>
      </w:r>
      <w:proofErr w:type="spellStart"/>
      <w:r>
        <w:rPr>
          <w:b/>
          <w:bCs/>
          <w:i/>
          <w:iCs/>
          <w:color w:val="000000"/>
        </w:rPr>
        <w:t>RightPad</w:t>
      </w:r>
      <w:proofErr w:type="spellEnd"/>
      <w:r>
        <w:rPr>
          <w:color w:val="000000"/>
        </w:rPr>
        <w:t xml:space="preserve">, </w:t>
      </w:r>
      <w:proofErr w:type="spellStart"/>
      <w:r>
        <w:rPr>
          <w:b/>
          <w:bCs/>
          <w:i/>
          <w:iCs/>
          <w:color w:val="000000"/>
        </w:rPr>
        <w:t>RightFill</w:t>
      </w:r>
      <w:proofErr w:type="spellEnd"/>
      <w:r>
        <w:t xml:space="preserve">, </w:t>
      </w:r>
      <w:proofErr w:type="spellStart"/>
      <w:r>
        <w:rPr>
          <w:b/>
          <w:i/>
          <w:color w:val="000000"/>
        </w:rPr>
        <w:t>ElementUnused</w:t>
      </w:r>
      <w:proofErr w:type="spellEnd"/>
      <w:r>
        <w:t xml:space="preserve">, or </w:t>
      </w:r>
      <w:proofErr w:type="spellStart"/>
      <w:r>
        <w:rPr>
          <w:b/>
          <w:i/>
          <w:color w:val="000000"/>
        </w:rPr>
        <w:t>ChoiceUnused</w:t>
      </w:r>
      <w:proofErr w:type="spellEnd"/>
      <w:r>
        <w:t xml:space="preserve"> </w:t>
      </w:r>
      <w:r>
        <w:rPr>
          <w:color w:val="000000"/>
        </w:rPr>
        <w:t>regions of the data syntax grammar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color w:val="000000"/>
        </w:rPr>
        <w:t>) as appropriate.</w:t>
      </w:r>
      <w:bookmarkStart w:id="4878" w:name="_Toc322911640"/>
      <w:bookmarkStart w:id="4879" w:name="_Toc322912179"/>
      <w:bookmarkEnd w:id="4878"/>
      <w:bookmarkEnd w:id="4879"/>
    </w:p>
    <w:p w14:paraId="4FCCFA5E" w14:textId="77777777" w:rsidR="000E1214" w:rsidRDefault="00A87198" w:rsidP="00BC2419">
      <w:pPr>
        <w:pStyle w:val="Heading3"/>
        <w:rPr>
          <w:rFonts w:eastAsia="Times New Roman"/>
        </w:rPr>
      </w:pPr>
      <w:bookmarkStart w:id="4880" w:name="_Toc322911641"/>
      <w:bookmarkStart w:id="4881" w:name="_Toc322912180"/>
      <w:bookmarkStart w:id="4882" w:name="_Toc322911642"/>
      <w:bookmarkStart w:id="4883" w:name="_Toc322912181"/>
      <w:bookmarkStart w:id="4884" w:name="_Toc329093030"/>
      <w:bookmarkStart w:id="4885" w:name="_Toc332701543"/>
      <w:bookmarkStart w:id="4886" w:name="_Toc322911643"/>
      <w:bookmarkStart w:id="4887" w:name="_Toc322912182"/>
      <w:bookmarkStart w:id="4888" w:name="_Toc329093031"/>
      <w:bookmarkStart w:id="4889" w:name="_Toc332701544"/>
      <w:bookmarkStart w:id="4890" w:name="_Ref251932750"/>
      <w:bookmarkStart w:id="4891" w:name="_Toc349042742"/>
      <w:bookmarkStart w:id="4892" w:name="_Toc52984611"/>
      <w:bookmarkEnd w:id="4880"/>
      <w:bookmarkEnd w:id="4881"/>
      <w:bookmarkEnd w:id="4882"/>
      <w:bookmarkEnd w:id="4883"/>
      <w:bookmarkEnd w:id="4884"/>
      <w:bookmarkEnd w:id="4885"/>
      <w:bookmarkEnd w:id="4886"/>
      <w:bookmarkEnd w:id="4887"/>
      <w:bookmarkEnd w:id="4888"/>
      <w:bookmarkEnd w:id="4889"/>
      <w:r>
        <w:rPr>
          <w:rFonts w:eastAsia="Times New Roman"/>
        </w:rPr>
        <w:t>Elements of Specified Length</w:t>
      </w:r>
      <w:bookmarkEnd w:id="4890"/>
      <w:bookmarkEnd w:id="4891"/>
      <w:bookmarkEnd w:id="4892"/>
    </w:p>
    <w:p w14:paraId="05ADD1CD" w14:textId="39BFD9C3" w:rsidR="000E1214" w:rsidRDefault="00A87198">
      <w:r>
        <w:t xml:space="preserve">An element has a specified length when </w:t>
      </w:r>
      <w:proofErr w:type="spellStart"/>
      <w:r>
        <w:t>dfdl:lengthKind</w:t>
      </w:r>
      <w:proofErr w:type="spellEnd"/>
      <w:r>
        <w:t xml:space="preserve"> is 'explicit', 'implicit' (simple type only)  or 'prefixed'. The units that the length represents are specified by the </w:t>
      </w:r>
      <w:proofErr w:type="spellStart"/>
      <w:r>
        <w:t>dfdl:lengthUnits</w:t>
      </w:r>
      <w:proofErr w:type="spellEnd"/>
      <w:r>
        <w:t xml:space="preserve">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proofErr w:type="spellStart"/>
      <w:r>
        <w:rPr>
          <w:rFonts w:cs="Arial"/>
          <w:b/>
          <w:bCs/>
          <w:i/>
          <w:iCs/>
          <w:lang w:eastAsia="ja-JP" w:bidi="he-IL"/>
        </w:rPr>
        <w:t>RightPadding</w:t>
      </w:r>
      <w:proofErr w:type="spellEnd"/>
      <w:r>
        <w:rPr>
          <w:rFonts w:cs="Arial"/>
          <w:b/>
          <w:bCs/>
          <w:i/>
          <w:iCs/>
          <w:lang w:eastAsia="ja-JP" w:bidi="he-IL"/>
        </w:rPr>
        <w:t xml:space="preserve">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w:t>
      </w:r>
      <w:proofErr w:type="spellStart"/>
      <w:r>
        <w:t>dfdl:lengthKind</w:t>
      </w:r>
      <w:proofErr w:type="spellEnd"/>
      <w:r>
        <w:t xml:space="preserve"> 'implicit' or 'explicit' where </w:t>
      </w:r>
      <w:proofErr w:type="spellStart"/>
      <w:r>
        <w:t>dfdl:length</w:t>
      </w:r>
      <w:proofErr w:type="spellEnd"/>
      <w:r>
        <w:t xml:space="preserve"> is not an expression has a known length when unparsing.  </w:t>
      </w:r>
    </w:p>
    <w:p w14:paraId="18EDFC1C" w14:textId="0FE656CA" w:rsidR="000E1214" w:rsidRDefault="00A87198">
      <w:r>
        <w:t xml:space="preserve">An element of specified length with </w:t>
      </w:r>
      <w:proofErr w:type="spellStart"/>
      <w:r>
        <w:t>dfdl:lengthKind</w:t>
      </w:r>
      <w:proofErr w:type="spellEnd"/>
      <w:r>
        <w:t xml:space="preserve"> 'prefixed' is considered to have a </w:t>
      </w:r>
      <w:r>
        <w:rPr>
          <w:rStyle w:val="Emphasis"/>
        </w:rPr>
        <w:t>variable</w:t>
      </w:r>
      <w:r>
        <w:t xml:space="preserve"> length when </w:t>
      </w:r>
      <w:r w:rsidR="00E11D4A">
        <w:t>unparsing. Specifically</w:t>
      </w:r>
      <w:r>
        <w:t xml:space="preserve">, the processor automatically determines the value to store in the prefix, based on the length of the </w:t>
      </w:r>
      <w:del w:id="4893" w:author="Mike Beckerle" w:date="2020-10-08T18:44:00Z">
        <w:r w:rsidR="00933F0E" w:rsidDel="00E54529">
          <w:delText>Infoset</w:delText>
        </w:r>
        <w:r w:rsidDel="00E54529">
          <w:delText xml:space="preserve"> element</w:delText>
        </w:r>
      </w:del>
      <w:proofErr w:type="spellStart"/>
      <w:ins w:id="4894" w:author="Mike Beckerle" w:date="2020-10-08T18:44:00Z">
        <w:r w:rsidR="00E54529">
          <w:t>SimpleContent</w:t>
        </w:r>
        <w:proofErr w:type="spellEnd"/>
        <w:r w:rsidR="00E54529">
          <w:t xml:space="preserve"> or </w:t>
        </w:r>
        <w:proofErr w:type="spellStart"/>
        <w:r w:rsidR="00E54529">
          <w:t>ComplexContent</w:t>
        </w:r>
        <w:proofErr w:type="spellEnd"/>
        <w:r w:rsidR="00E54529">
          <w:t xml:space="preserve"> regions</w:t>
        </w:r>
      </w:ins>
      <w:r>
        <w:t xml:space="preserve">, and the properties which modify the interpretation of the prefix length value, such as </w:t>
      </w:r>
      <w:proofErr w:type="spellStart"/>
      <w:r>
        <w:t>dfdl:prefixIncludesPrefixLength</w:t>
      </w:r>
      <w:proofErr w:type="spellEnd"/>
      <w:r>
        <w:t xml:space="preserve">. </w:t>
      </w:r>
    </w:p>
    <w:p w14:paraId="7CED7D7C" w14:textId="7593F934" w:rsidR="000E1214" w:rsidRDefault="00A87198">
      <w:r>
        <w:t xml:space="preserve">For </w:t>
      </w:r>
      <w:proofErr w:type="spellStart"/>
      <w:r>
        <w:t>dfdl:lengthKind</w:t>
      </w:r>
      <w:proofErr w:type="spellEnd"/>
      <w:r>
        <w:t xml:space="preserve">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w:t>
      </w:r>
      <w:proofErr w:type="spellStart"/>
      <w:r>
        <w:t>dfdl:outputValueCalc</w:t>
      </w:r>
      <w:proofErr w:type="spellEnd"/>
      <w:r>
        <w:t xml:space="preserve">, using an expression that measures the length of the element by way of functions such as </w:t>
      </w:r>
      <w:proofErr w:type="spellStart"/>
      <w:r>
        <w:t>dfdl:contentLength</w:t>
      </w:r>
      <w:proofErr w:type="spellEnd"/>
      <w:r>
        <w:t xml:space="preserve"> or </w:t>
      </w:r>
      <w:proofErr w:type="spellStart"/>
      <w:r>
        <w:t>dfdl:valueLength</w:t>
      </w:r>
      <w:proofErr w:type="spellEnd"/>
      <w:r>
        <w:t xml:space="preserve">. </w:t>
      </w:r>
    </w:p>
    <w:p w14:paraId="3DF3EA8B" w14:textId="5162ACA4" w:rsidR="000E1214" w:rsidRDefault="00A87198">
      <w:r>
        <w:t xml:space="preserve">When parsing, if the data stream ends without enough data to parse an element, that is, N bits are needed based on the </w:t>
      </w:r>
      <w:proofErr w:type="spellStart"/>
      <w:r>
        <w:t>dfdl:length</w:t>
      </w:r>
      <w:proofErr w:type="spellEnd"/>
      <w:r>
        <w:t xml:space="preserve">, but only M &lt; N bits are available, then it is a </w:t>
      </w:r>
      <w:del w:id="4895" w:author="Mike Beckerle" w:date="2020-10-08T20:33:00Z">
        <w:r w:rsidDel="00B31DA3">
          <w:delText>processing error</w:delText>
        </w:r>
      </w:del>
      <w:ins w:id="4896" w:author="Mike Beckerle" w:date="2020-10-08T20:33:00Z">
        <w:r w:rsidR="00B31DA3">
          <w:t>Processing Error</w:t>
        </w:r>
      </w:ins>
      <w:r>
        <w:t>. </w:t>
      </w:r>
    </w:p>
    <w:p w14:paraId="5179B0EF" w14:textId="10E7C589" w:rsidR="000E1214" w:rsidRDefault="00A87198" w:rsidP="000649A5">
      <w:r>
        <w:t xml:space="preserve">If </w:t>
      </w:r>
      <w:proofErr w:type="spellStart"/>
      <w:r>
        <w:t>dfdl:lengthUnits</w:t>
      </w:r>
      <w:proofErr w:type="spellEnd"/>
      <w:r>
        <w:t xml:space="preserve"> is 'characters' then the length (in bits) of the content region  (i.e., </w:t>
      </w:r>
      <w:proofErr w:type="spellStart"/>
      <w:r>
        <w:t>SimpleContent</w:t>
      </w:r>
      <w:proofErr w:type="spellEnd"/>
      <w:r>
        <w:t xml:space="preserve"> or </w:t>
      </w:r>
      <w:proofErr w:type="spellStart"/>
      <w:r>
        <w:t>ComplexContent</w:t>
      </w:r>
      <w:proofErr w:type="spellEnd"/>
      <w:r>
        <w:t xml:space="preserve"> defined in Section </w:t>
      </w:r>
      <w:r w:rsidR="000649A5" w:rsidRPr="00065302">
        <w:rPr>
          <w:rStyle w:val="Hyperlink"/>
        </w:rPr>
        <w:fldChar w:fldCharType="begin"/>
      </w:r>
      <w:r w:rsidR="000649A5" w:rsidRPr="00065302">
        <w:rPr>
          <w:rStyle w:val="Hyperlink"/>
        </w:rPr>
        <w:instrText xml:space="preserve"> REF _Ref39164191 \r \h </w:instrText>
      </w:r>
      <w:r w:rsidR="000649A5" w:rsidRPr="00065302">
        <w:rPr>
          <w:rStyle w:val="Hyperlink"/>
        </w:rPr>
      </w:r>
      <w:r w:rsidR="000649A5" w:rsidRPr="00065302">
        <w:rPr>
          <w:rStyle w:val="Hyperlink"/>
        </w:rPr>
        <w:fldChar w:fldCharType="separate"/>
      </w:r>
      <w:r w:rsidR="00404DC4" w:rsidRPr="00065302">
        <w:rPr>
          <w:rStyle w:val="Hyperlink"/>
        </w:rPr>
        <w:t>9.3</w:t>
      </w:r>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r w:rsidR="000649A5" w:rsidRPr="00065302">
        <w:rPr>
          <w:rStyle w:val="Hyperlink"/>
        </w:rPr>
      </w:r>
      <w:r w:rsidR="000649A5" w:rsidRPr="00065302">
        <w:rPr>
          <w:rStyle w:val="Hyperlink"/>
        </w:rPr>
        <w:fldChar w:fldCharType="separate"/>
      </w:r>
      <w:r w:rsidR="00404DC4" w:rsidRPr="00065302">
        <w:rPr>
          <w:rStyle w:val="Hyperlink"/>
        </w:rPr>
        <w:t>DFDL Data Syntax Grammar</w:t>
      </w:r>
      <w:r w:rsidR="000649A5" w:rsidRPr="00065302">
        <w:rPr>
          <w:rStyle w:val="Hyperlink"/>
        </w:rPr>
        <w:fldChar w:fldCharType="end"/>
      </w:r>
      <w:r>
        <w:t>) will depend on the encoding of the characters.</w:t>
      </w:r>
    </w:p>
    <w:p w14:paraId="4485A3E1" w14:textId="77777777" w:rsidR="000E1214" w:rsidRDefault="00A87198" w:rsidP="00C31ED0">
      <w:pPr>
        <w:numPr>
          <w:ilvl w:val="0"/>
          <w:numId w:val="98"/>
        </w:numPr>
      </w:pPr>
      <w:r>
        <w:lastRenderedPageBreak/>
        <w:t xml:space="preserve">If the </w:t>
      </w:r>
      <w:proofErr w:type="spellStart"/>
      <w:r>
        <w:t>dfdl:encoding</w:t>
      </w:r>
      <w:proofErr w:type="spellEnd"/>
      <w:r>
        <w:t xml:space="preserve"> property specifies a fixed-width encoding then the content length is the character width (in bits) multiplied by the length. </w:t>
      </w:r>
    </w:p>
    <w:p w14:paraId="55ECCD86" w14:textId="15A5AE29" w:rsidR="000E1214" w:rsidRDefault="00A87198" w:rsidP="00C31ED0">
      <w:pPr>
        <w:numPr>
          <w:ilvl w:val="0"/>
          <w:numId w:val="98"/>
        </w:numPr>
      </w:pPr>
      <w:r>
        <w:t xml:space="preserve">If the </w:t>
      </w:r>
      <w:proofErr w:type="spellStart"/>
      <w:r>
        <w:t>dfdl:encoding</w:t>
      </w:r>
      <w:proofErr w:type="spellEnd"/>
      <w:r>
        <w:t xml:space="preserve"> property specifies a variable-width encoding then the length will depend on the actual characters in the element's value. The characters </w:t>
      </w:r>
      <w:r w:rsidR="008E7C14">
        <w:t xml:space="preserve">MUST </w:t>
      </w:r>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w:t>
      </w:r>
      <w:proofErr w:type="spellStart"/>
      <w:r>
        <w:t>dfdl:lengthUnits</w:t>
      </w:r>
      <w:proofErr w:type="spellEnd"/>
      <w:r>
        <w:t xml:space="preserve"> 'characters' may only be used for textual elements, it is a Schema Definition Error otherwise. </w:t>
      </w:r>
    </w:p>
    <w:p w14:paraId="156699DD" w14:textId="1017284C" w:rsidR="000E1214" w:rsidRDefault="00A87198">
      <w:r>
        <w:t xml:space="preserve">Some DFDL implementations </w:t>
      </w:r>
      <w:r w:rsidR="0033562A">
        <w:t xml:space="preserve">MAY </w:t>
      </w:r>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4873"/>
      <w:bookmarkEnd w:id="4874"/>
      <w:bookmarkEnd w:id="4875"/>
      <w:bookmarkEnd w:id="4876"/>
      <w:bookmarkEnd w:id="4877"/>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w:t>
      </w:r>
      <w:proofErr w:type="spellStart"/>
      <w:r>
        <w:t>dfdl:representation</w:t>
      </w:r>
      <w:proofErr w:type="spellEnd"/>
      <w:r>
        <w:t xml:space="preserve"> property is 'text'.</w:t>
      </w:r>
    </w:p>
    <w:p w14:paraId="4E19FFBC" w14:textId="77777777" w:rsidR="000E1214" w:rsidRDefault="00A87198">
      <w:pPr>
        <w:pStyle w:val="nobreak"/>
      </w:pPr>
      <w:r>
        <w:t xml:space="preserve">For a textual element, the </w:t>
      </w:r>
      <w:proofErr w:type="spellStart"/>
      <w:r>
        <w:t>dfdl:lengthUnits</w:t>
      </w:r>
      <w:proofErr w:type="spellEnd"/>
      <w:r>
        <w:t xml:space="preserve"> property can be either 'bytes' or 'characters'. </w:t>
      </w:r>
    </w:p>
    <w:p w14:paraId="5674B92B" w14:textId="77777777" w:rsidR="000E1214" w:rsidRDefault="00A87198">
      <w:pPr>
        <w:pStyle w:val="Heading5"/>
        <w:rPr>
          <w:rFonts w:eastAsia="Times New Roman"/>
        </w:rPr>
      </w:pPr>
      <w:bookmarkStart w:id="4897" w:name="_Toc146530423"/>
      <w:bookmarkStart w:id="4898" w:name="_Toc177399091"/>
      <w:bookmarkStart w:id="4899" w:name="_Toc175057378"/>
      <w:bookmarkStart w:id="4900" w:name="_Toc199516314"/>
      <w:bookmarkStart w:id="4901" w:name="_Toc194983978"/>
      <w:r>
        <w:rPr>
          <w:rFonts w:eastAsia="Times New Roman"/>
        </w:rPr>
        <w:t>Text Length Specified in Bytes</w:t>
      </w:r>
      <w:bookmarkEnd w:id="4897"/>
      <w:bookmarkEnd w:id="4898"/>
      <w:bookmarkEnd w:id="4899"/>
      <w:bookmarkEnd w:id="4900"/>
      <w:bookmarkEnd w:id="4901"/>
    </w:p>
    <w:p w14:paraId="56F099B6" w14:textId="77777777" w:rsidR="000E1214" w:rsidRDefault="00A87198">
      <w:r>
        <w:t xml:space="preserve">If a textual element has </w:t>
      </w:r>
      <w:proofErr w:type="spellStart"/>
      <w:r>
        <w:t>dfdl:lengthUnits</w:t>
      </w:r>
      <w:proofErr w:type="spellEnd"/>
      <w:r>
        <w:t xml:space="preserve"> of 'bytes', and the </w:t>
      </w:r>
      <w:proofErr w:type="spellStart"/>
      <w:r>
        <w:t>dfdl:encoding</w:t>
      </w:r>
      <w:proofErr w:type="spellEnd"/>
      <w:r>
        <w:t xml:space="preserve"> is not SBCS, then it is possible for a partial character encoding to appear after the code units of the characters. In this case, the following rules apply:</w:t>
      </w:r>
    </w:p>
    <w:p w14:paraId="6745B4F4" w14:textId="06B39AA5" w:rsidR="000E1214" w:rsidRDefault="00A87198" w:rsidP="00C31ED0">
      <w:pPr>
        <w:numPr>
          <w:ilvl w:val="0"/>
          <w:numId w:val="99"/>
        </w:numPr>
      </w:pPr>
      <w:r>
        <w:t xml:space="preserve">When parsing, as many characters as possible are extracted from the bytes of the simple content region. Any </w:t>
      </w:r>
      <w:r w:rsidR="00E11D4A">
        <w:t>left-over</w:t>
      </w:r>
      <w:r>
        <w:t xml:space="preserve"> bytes are skipped. (They are considered part of the grammar </w:t>
      </w:r>
      <w:proofErr w:type="spellStart"/>
      <w:r>
        <w:rPr>
          <w:b/>
          <w:i/>
        </w:rPr>
        <w:t>RightFill</w:t>
      </w:r>
      <w:proofErr w:type="spellEnd"/>
      <w:r>
        <w:t xml:space="preserve"> region).</w:t>
      </w:r>
    </w:p>
    <w:p w14:paraId="783BECAC" w14:textId="77777777" w:rsidR="000E1214" w:rsidRDefault="00A87198" w:rsidP="00C31ED0">
      <w:pPr>
        <w:numPr>
          <w:ilvl w:val="0"/>
          <w:numId w:val="99"/>
        </w:numPr>
      </w:pPr>
      <w:r>
        <w:t xml:space="preserve">When unparsing, if the simple content region is larger than the encoded length of the element (as padded when </w:t>
      </w:r>
      <w:proofErr w:type="spellStart"/>
      <w:r>
        <w:t>dfdl:textPadKind</w:t>
      </w:r>
      <w:proofErr w:type="spellEnd"/>
      <w:r>
        <w:t xml:space="preserve"> is not 'none') then the remaining bytes, which are insufficient to hold another character code, are filled with </w:t>
      </w:r>
      <w:proofErr w:type="spellStart"/>
      <w:r>
        <w:t>dfdl:fillByte</w:t>
      </w:r>
      <w:proofErr w:type="spellEnd"/>
      <w:r>
        <w:t xml:space="preserve"> (Again, this is the grammar </w:t>
      </w:r>
      <w:proofErr w:type="spellStart"/>
      <w:r>
        <w:rPr>
          <w:b/>
          <w:i/>
        </w:rPr>
        <w:t>RightFill</w:t>
      </w:r>
      <w:proofErr w:type="spellEnd"/>
      <w:r>
        <w:t xml:space="preserve"> region.)</w:t>
      </w:r>
    </w:p>
    <w:p w14:paraId="2DF3823D" w14:textId="7AFB9D3F" w:rsidR="000E1214" w:rsidRDefault="00A87198">
      <w:r>
        <w:rPr>
          <w:lang w:eastAsia="en-GB"/>
        </w:rPr>
        <w:t xml:space="preserve">It is a Schema Definition Error if type is </w:t>
      </w:r>
      <w:proofErr w:type="spellStart"/>
      <w:r>
        <w:rPr>
          <w:lang w:eastAsia="en-GB"/>
        </w:rPr>
        <w:t>xs:string</w:t>
      </w:r>
      <w:proofErr w:type="spellEnd"/>
      <w:r>
        <w:rPr>
          <w:lang w:eastAsia="en-GB"/>
        </w:rPr>
        <w:t xml:space="preserve"> and </w:t>
      </w:r>
      <w:proofErr w:type="spellStart"/>
      <w:r>
        <w:rPr>
          <w:lang w:eastAsia="en-GB"/>
        </w:rPr>
        <w:t>dfdl:textPadKind</w:t>
      </w:r>
      <w:proofErr w:type="spellEnd"/>
      <w:r>
        <w:rPr>
          <w:lang w:eastAsia="en-GB"/>
        </w:rPr>
        <w:t xml:space="preserve"> is not 'none' and </w:t>
      </w:r>
      <w:proofErr w:type="spellStart"/>
      <w:r>
        <w:rPr>
          <w:lang w:eastAsia="en-GB"/>
        </w:rPr>
        <w:t>dfdl:lengthUnits</w:t>
      </w:r>
      <w:proofErr w:type="spellEnd"/>
      <w:r>
        <w:rPr>
          <w:lang w:eastAsia="en-GB"/>
        </w:rPr>
        <w:t xml:space="preserve"> is 'bytes' and </w:t>
      </w:r>
      <w:proofErr w:type="spellStart"/>
      <w:r>
        <w:rPr>
          <w:lang w:eastAsia="en-GB"/>
        </w:rPr>
        <w:t>dfdl:encoding</w:t>
      </w:r>
      <w:proofErr w:type="spellEnd"/>
      <w:r>
        <w:rPr>
          <w:lang w:eastAsia="en-GB"/>
        </w:rPr>
        <w:t xml:space="preserve"> is not an SBCS encoding and the XSD </w:t>
      </w:r>
      <w:proofErr w:type="spellStart"/>
      <w:r>
        <w:rPr>
          <w:lang w:eastAsia="en-GB"/>
        </w:rPr>
        <w:t>minLength</w:t>
      </w:r>
      <w:proofErr w:type="spellEnd"/>
      <w:r>
        <w:rPr>
          <w:lang w:eastAsia="en-GB"/>
        </w:rPr>
        <w:t xml:space="preserve"> facet is not zero. This prevents a scenario where validation against the XSD </w:t>
      </w:r>
      <w:proofErr w:type="spellStart"/>
      <w:r>
        <w:rPr>
          <w:lang w:eastAsia="en-GB"/>
        </w:rPr>
        <w:t>minLength</w:t>
      </w:r>
      <w:proofErr w:type="spellEnd"/>
      <w:r>
        <w:rPr>
          <w:lang w:eastAsia="en-GB"/>
        </w:rPr>
        <w:t xml:space="preserve">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4902" w:name="_Ref384984844"/>
      <w:bookmarkStart w:id="4903" w:name="_Toc177399095"/>
      <w:bookmarkStart w:id="4904" w:name="_Toc175057382"/>
      <w:bookmarkStart w:id="4905" w:name="_Toc199516318"/>
      <w:bookmarkStart w:id="4906" w:name="_Toc194983982"/>
      <w:bookmarkStart w:id="4907" w:name="_Toc243112825"/>
      <w:bookmarkStart w:id="4908" w:name="_Ref254775272"/>
      <w:bookmarkStart w:id="4909" w:name="_Ref254775279"/>
      <w:r>
        <w:rPr>
          <w:rFonts w:eastAsia="Times New Roman" w:cs="Arial"/>
        </w:rPr>
        <w:t>Length of Simple Elements with Binary Representation</w:t>
      </w:r>
      <w:bookmarkEnd w:id="4902"/>
    </w:p>
    <w:p w14:paraId="0D2E7D97" w14:textId="2BA7C90D" w:rsidR="000E1214" w:rsidRDefault="00A87198">
      <w:pPr>
        <w:pStyle w:val="nobreak"/>
        <w:rPr>
          <w:rFonts w:cs="Arial"/>
        </w:rPr>
      </w:pPr>
      <w:r>
        <w:rPr>
          <w:rFonts w:cs="Arial"/>
        </w:rPr>
        <w:t xml:space="preserve">This section discusses the </w:t>
      </w:r>
      <w:proofErr w:type="spellStart"/>
      <w:r>
        <w:rPr>
          <w:rFonts w:cs="Arial"/>
        </w:rPr>
        <w:t>dfdl:lengthKind</w:t>
      </w:r>
      <w:proofErr w:type="spellEnd"/>
      <w:r>
        <w:rPr>
          <w:rFonts w:cs="Arial"/>
        </w:rPr>
        <w:t xml:space="preserve"> 'explicit' and 'prefixed' specified lengths for the different binary representations. When </w:t>
      </w:r>
      <w:proofErr w:type="spellStart"/>
      <w:r>
        <w:rPr>
          <w:rFonts w:cs="Arial"/>
        </w:rPr>
        <w:t>dfdl:lengthKind</w:t>
      </w:r>
      <w:proofErr w:type="spellEnd"/>
      <w:r>
        <w:rPr>
          <w:rFonts w:cs="Arial"/>
        </w:rPr>
        <w:t xml:space="preserve">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404DC4" w:rsidRPr="00065302">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proofErr w:type="spellStart"/>
      <w:r w:rsidR="00404DC4" w:rsidRPr="00065302">
        <w:rPr>
          <w:rStyle w:val="Hyperlink"/>
        </w:rPr>
        <w:t>dfdl:lengthKind</w:t>
      </w:r>
      <w:proofErr w:type="spellEnd"/>
      <w:r w:rsidR="00404DC4" w:rsidRPr="00065302">
        <w:rPr>
          <w:rStyle w:val="Hyperlink"/>
        </w:rPr>
        <w:t xml:space="preserve">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can be 'bytes' or 'bits' unless otherwise stated. It is Schema Definition Error if </w:t>
      </w:r>
      <w:proofErr w:type="spellStart"/>
      <w:r>
        <w:rPr>
          <w:rFonts w:cs="Arial"/>
        </w:rPr>
        <w:t>dfdl:lengthUnits</w:t>
      </w:r>
      <w:proofErr w:type="spellEnd"/>
      <w:r>
        <w:rPr>
          <w:rFonts w:cs="Arial"/>
        </w:rPr>
        <w:t xml:space="preserve"> is 'characters'. </w:t>
      </w:r>
    </w:p>
    <w:p w14:paraId="273E1460" w14:textId="77777777" w:rsidR="000E1214" w:rsidRDefault="00A87198">
      <w:r>
        <w:t xml:space="preserve">It is a Schema Definition Error if the specified </w:t>
      </w:r>
      <w:proofErr w:type="spellStart"/>
      <w:r>
        <w:t>dfdl:length</w:t>
      </w:r>
      <w:proofErr w:type="spellEnd"/>
      <w:r>
        <w:t xml:space="preserve"> for an element of </w:t>
      </w:r>
      <w:proofErr w:type="spellStart"/>
      <w:r>
        <w:t>dfdl:lengthKind</w:t>
      </w:r>
      <w:proofErr w:type="spellEnd"/>
      <w:r>
        <w:t xml:space="preserve"> 'explicit' is a string literal integer such that the length of the data exceeds the capacity of the simple type.</w:t>
      </w:r>
    </w:p>
    <w:p w14:paraId="13A077E0" w14:textId="58C8E69F" w:rsidR="000E1214" w:rsidRDefault="00A87198">
      <w:pPr>
        <w:rPr>
          <w:rFonts w:cs="Arial"/>
        </w:rPr>
      </w:pPr>
      <w:r>
        <w:rPr>
          <w:rFonts w:cs="Arial"/>
          <w:iCs/>
        </w:rPr>
        <w:t xml:space="preserve">It is a </w:t>
      </w:r>
      <w:del w:id="4910" w:author="Mike Beckerle" w:date="2020-10-08T20:33:00Z">
        <w:r w:rsidDel="00B31DA3">
          <w:rPr>
            <w:rFonts w:cs="Arial"/>
            <w:iCs/>
          </w:rPr>
          <w:delText>processing error</w:delText>
        </w:r>
      </w:del>
      <w:ins w:id="4911" w:author="Mike Beckerle" w:date="2020-10-08T20:33:00Z">
        <w:r w:rsidR="00B31DA3">
          <w:rPr>
            <w:rFonts w:cs="Arial"/>
            <w:iCs/>
          </w:rPr>
          <w:t>Processing Error</w:t>
        </w:r>
      </w:ins>
      <w:r>
        <w:rPr>
          <w:rFonts w:cs="Arial"/>
          <w:iCs/>
        </w:rPr>
        <w:t xml:space="preserve"> if the specified length for an element of </w:t>
      </w:r>
      <w:proofErr w:type="spellStart"/>
      <w:r>
        <w:rPr>
          <w:rFonts w:cs="Arial"/>
          <w:iCs/>
        </w:rPr>
        <w:t>dfdl:lengthKInd</w:t>
      </w:r>
      <w:proofErr w:type="spellEnd"/>
      <w:r>
        <w:rPr>
          <w:rFonts w:cs="Arial"/>
          <w:iCs/>
        </w:rPr>
        <w:t xml:space="preserve"> 'prefixed' or 'explicit' (with </w:t>
      </w:r>
      <w:proofErr w:type="spellStart"/>
      <w:r>
        <w:rPr>
          <w:rFonts w:cs="Arial"/>
          <w:iCs/>
        </w:rPr>
        <w:t>dfdl:length</w:t>
      </w:r>
      <w:proofErr w:type="spellEnd"/>
      <w:r>
        <w:rPr>
          <w:rFonts w:cs="Arial"/>
          <w:iCs/>
        </w:rPr>
        <w:t xml:space="preserve">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4912" w:name="_Length_of_Base-2"/>
      <w:bookmarkStart w:id="4913" w:name="_Ref365048738"/>
      <w:bookmarkEnd w:id="4912"/>
      <w:r>
        <w:rPr>
          <w:rFonts w:eastAsia="Times New Roman"/>
        </w:rPr>
        <w:t>Length of Base-2 Binary Number Elements</w:t>
      </w:r>
      <w:bookmarkEnd w:id="4913"/>
    </w:p>
    <w:p w14:paraId="04F4E877" w14:textId="77777777" w:rsidR="000E1214" w:rsidRDefault="00A87198">
      <w:pPr>
        <w:rPr>
          <w:rFonts w:cs="Arial"/>
        </w:rPr>
      </w:pPr>
      <w:r>
        <w:rPr>
          <w:rFonts w:cs="Arial"/>
        </w:rPr>
        <w:t xml:space="preserve">Non-floating point numbers with binary representation and </w:t>
      </w:r>
      <w:proofErr w:type="spellStart"/>
      <w:r>
        <w:rPr>
          <w:rFonts w:cs="Arial"/>
        </w:rPr>
        <w:t>dfdl:binaryNumberRep</w:t>
      </w:r>
      <w:proofErr w:type="spellEnd"/>
      <w:r>
        <w:rPr>
          <w:rFonts w:cs="Arial"/>
        </w:rPr>
        <w:t xml:space="preserve">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lastRenderedPageBreak/>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proofErr w:type="spellStart"/>
            <w:r>
              <w:rPr>
                <w:rFonts w:cs="Arial"/>
              </w:rPr>
              <w:t>xs:byte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proofErr w:type="spellStart"/>
            <w:r>
              <w:rPr>
                <w:rFonts w:cs="Arial"/>
              </w:rPr>
              <w:t>xs:short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proofErr w:type="spellStart"/>
            <w:r>
              <w:rPr>
                <w:rFonts w:cs="Arial"/>
              </w:rPr>
              <w:t>xs:int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proofErr w:type="spellStart"/>
            <w:r>
              <w:rPr>
                <w:rFonts w:cs="Arial"/>
              </w:rPr>
              <w:t>xs:long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proofErr w:type="spellStart"/>
            <w:r>
              <w:rPr>
                <w:rFonts w:cs="Arial"/>
              </w:rPr>
              <w:t>xs:unsignedByte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proofErr w:type="spellStart"/>
            <w:r>
              <w:rPr>
                <w:rFonts w:cs="Arial"/>
              </w:rPr>
              <w:t>xs:unsignedShort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proofErr w:type="spellStart"/>
            <w:r>
              <w:rPr>
                <w:rFonts w:cs="Arial"/>
              </w:rPr>
              <w:t>xs:unsignedInt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proofErr w:type="spellStart"/>
            <w:r>
              <w:rPr>
                <w:rFonts w:cs="Arial"/>
              </w:rPr>
              <w:t>xs:unsignedLong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proofErr w:type="spellStart"/>
            <w:r>
              <w:rPr>
                <w:rFonts w:cs="Arial"/>
              </w:rPr>
              <w:t>xs:nonNegativeInteger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proofErr w:type="spellStart"/>
            <w:r>
              <w:rPr>
                <w:rFonts w:cs="Arial"/>
              </w:rPr>
              <w:t>xs:integer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proofErr w:type="spellStart"/>
            <w:r>
              <w:rPr>
                <w:rFonts w:cs="Arial"/>
              </w:rPr>
              <w:t>xs:decimal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40"/>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70EE7228"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23</w:t>
      </w:r>
      <w:r w:rsidR="0047079B">
        <w:rPr>
          <w:rFonts w:cs="Arial"/>
        </w:rPr>
        <w:fldChar w:fldCharType="end"/>
      </w:r>
      <w:r>
        <w:rPr>
          <w:rFonts w:cs="Arial"/>
        </w:rPr>
        <w:t>: Allowable Specified Lengths in Bits for Base-2 Binary Number Elements</w:t>
      </w:r>
    </w:p>
    <w:p w14:paraId="28FA8081" w14:textId="056C016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404DC4" w:rsidRPr="00065302">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404DC4" w:rsidRPr="00065302">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 xml:space="preserve">For binary elements of types </w:t>
      </w:r>
      <w:proofErr w:type="spellStart"/>
      <w:r>
        <w:rPr>
          <w:rFonts w:cs="Arial"/>
        </w:rPr>
        <w:t>xs:float</w:t>
      </w:r>
      <w:proofErr w:type="spellEnd"/>
      <w:r>
        <w:rPr>
          <w:rFonts w:cs="Arial"/>
        </w:rPr>
        <w:t xml:space="preserve"> or </w:t>
      </w:r>
      <w:proofErr w:type="spellStart"/>
      <w:r>
        <w:rPr>
          <w:rFonts w:cs="Arial"/>
        </w:rPr>
        <w:t>xs:double</w:t>
      </w:r>
      <w:proofErr w:type="spellEnd"/>
      <w:r>
        <w:rPr>
          <w:rFonts w:cs="Arial"/>
        </w:rPr>
        <w:t>, a specified length must be either exactly 4 bytes or exactly 8 bytes respectively.</w:t>
      </w:r>
    </w:p>
    <w:p w14:paraId="010F6463"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468AE71B" w14:textId="270D90A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404DC4" w:rsidRPr="00065302">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w:t>
      </w:r>
      <w:proofErr w:type="spellStart"/>
      <w:r>
        <w:rPr>
          <w:rFonts w:cs="Arial"/>
        </w:rPr>
        <w:t>dfdl:binaryNumberRep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1EB62686"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00A84052" w:rsidR="000E1214" w:rsidRDefault="00A87198">
      <w:pPr>
        <w:rPr>
          <w:rFonts w:cs="Arial"/>
        </w:rPr>
      </w:pPr>
      <w:r>
        <w:rPr>
          <w:rFonts w:cs="Arial"/>
        </w:rPr>
        <w:t xml:space="preserve">The specified length of a binary element of type </w:t>
      </w:r>
      <w:proofErr w:type="spellStart"/>
      <w:r>
        <w:rPr>
          <w:rFonts w:cs="Arial"/>
        </w:rPr>
        <w:t>xs:boolean</w:t>
      </w:r>
      <w:proofErr w:type="spellEnd"/>
      <w:r>
        <w:rPr>
          <w:rFonts w:cs="Arial"/>
        </w:rPr>
        <w:t xml:space="preserve"> is as for type </w:t>
      </w:r>
      <w:proofErr w:type="spellStart"/>
      <w:r>
        <w:rPr>
          <w:rFonts w:cs="Arial"/>
        </w:rPr>
        <w:t>xs:unsignedInt</w:t>
      </w:r>
      <w:proofErr w:type="spellEnd"/>
      <w:r>
        <w:rPr>
          <w:rFonts w:cs="Arial"/>
        </w:rPr>
        <w:t xml:space="preserve"> described in</w:t>
      </w:r>
      <w:r w:rsidR="00CD27B4">
        <w:rPr>
          <w:rFonts w:cs="Arial"/>
        </w:rPr>
        <w:t xml:space="preserve"> Section</w:t>
      </w:r>
      <w:r>
        <w:rPr>
          <w:rFonts w:cs="Arial"/>
        </w:rPr>
        <w:t xml:space="preserve"> </w:t>
      </w:r>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404DC4" w:rsidRPr="00065302">
        <w:rPr>
          <w:rStyle w:val="Hyperlink"/>
        </w:rPr>
        <w:t>12.3.7.2.1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404DC4" w:rsidRPr="00065302">
        <w:rPr>
          <w:rStyle w:val="Hyperlink"/>
        </w:rPr>
        <w:t>Length of Base-2 Binary Number Elements</w:t>
      </w:r>
      <w:r w:rsidRPr="00065302">
        <w:rPr>
          <w:rStyle w:val="Hyperlink"/>
        </w:rPr>
        <w:fldChar w:fldCharType="end"/>
      </w:r>
      <w:r>
        <w:rPr>
          <w:rFonts w:cs="Arial"/>
        </w:rPr>
        <w:t xml:space="preserve">. </w:t>
      </w:r>
    </w:p>
    <w:p w14:paraId="77B70430" w14:textId="31D64B75"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404DC4" w:rsidRPr="00065302">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404DC4" w:rsidRPr="00065302">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lastRenderedPageBreak/>
        <w:t>Calendars</w:t>
      </w:r>
      <w:r w:rsidR="00B86F57">
        <w:rPr>
          <w:rFonts w:cs="Arial"/>
        </w:rPr>
        <w:t xml:space="preserve"> (types date, time, </w:t>
      </w:r>
      <w:proofErr w:type="spellStart"/>
      <w:r w:rsidR="00B86F57">
        <w:rPr>
          <w:rFonts w:cs="Arial"/>
        </w:rPr>
        <w:t>dateTime</w:t>
      </w:r>
      <w:proofErr w:type="spellEnd"/>
      <w:r w:rsidR="00B86F57">
        <w:rPr>
          <w:rFonts w:cs="Arial"/>
        </w:rPr>
        <w:t>)</w:t>
      </w:r>
      <w:r>
        <w:rPr>
          <w:rFonts w:cs="Arial"/>
        </w:rPr>
        <w:t xml:space="preserve"> with binary representation and </w:t>
      </w:r>
      <w:proofErr w:type="spellStart"/>
      <w:r>
        <w:rPr>
          <w:rFonts w:cs="Arial"/>
        </w:rPr>
        <w:t>dfdl:binaryCalendarRep</w:t>
      </w:r>
      <w:proofErr w:type="spellEnd"/>
      <w:r>
        <w:rPr>
          <w:rFonts w:cs="Arial"/>
        </w:rPr>
        <w:t xml:space="preserve"> ‘</w:t>
      </w:r>
      <w:proofErr w:type="spellStart"/>
      <w:r>
        <w:rPr>
          <w:rFonts w:cs="Arial"/>
        </w:rPr>
        <w:t>binarySeconds</w:t>
      </w:r>
      <w:proofErr w:type="spellEnd"/>
      <w:r>
        <w:rPr>
          <w:rFonts w:cs="Arial"/>
        </w:rPr>
        <w:t>’ or ‘</w:t>
      </w:r>
      <w:proofErr w:type="spellStart"/>
      <w:r>
        <w:rPr>
          <w:rFonts w:cs="Arial"/>
        </w:rPr>
        <w:t>binaryMilliseconds</w:t>
      </w:r>
      <w:proofErr w:type="spellEnd"/>
      <w:r>
        <w:rPr>
          <w:rFonts w:cs="Arial"/>
        </w:rPr>
        <w:t xml:space="preserve">’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CF53557" w14:textId="6AD713BC"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4903"/>
    <w:bookmarkEnd w:id="4904"/>
    <w:bookmarkEnd w:id="4905"/>
    <w:bookmarkEnd w:id="4906"/>
    <w:bookmarkEnd w:id="4907"/>
    <w:bookmarkEnd w:id="4908"/>
    <w:bookmarkEnd w:id="4909"/>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r w:rsidR="000E5BE9">
        <w:rPr>
          <w:rFonts w:cs="Arial"/>
        </w:rPr>
        <w:t xml:space="preserve">(types date, time, </w:t>
      </w:r>
      <w:proofErr w:type="spellStart"/>
      <w:r w:rsidR="000E5BE9">
        <w:rPr>
          <w:rFonts w:cs="Arial"/>
        </w:rPr>
        <w:t>dateTime</w:t>
      </w:r>
      <w:proofErr w:type="spellEnd"/>
      <w:r w:rsidR="000E5BE9">
        <w:rPr>
          <w:rFonts w:cs="Arial"/>
        </w:rPr>
        <w:t xml:space="preserve">) </w:t>
      </w:r>
      <w:r>
        <w:rPr>
          <w:rFonts w:cs="Arial"/>
        </w:rPr>
        <w:t xml:space="preserve">with binary representation and </w:t>
      </w:r>
      <w:proofErr w:type="spellStart"/>
      <w:r>
        <w:rPr>
          <w:rFonts w:cs="Arial"/>
        </w:rPr>
        <w:t>dfdl:binaryCalendarRep</w:t>
      </w:r>
      <w:proofErr w:type="spellEnd"/>
      <w:r>
        <w:rPr>
          <w:rFonts w:cs="Arial"/>
        </w:rPr>
        <w:t xml:space="preserve"> 'packed', '</w:t>
      </w:r>
      <w:proofErr w:type="spellStart"/>
      <w:r>
        <w:rPr>
          <w:rFonts w:cs="Arial"/>
        </w:rPr>
        <w:t>bcd</w:t>
      </w:r>
      <w:proofErr w:type="spellEnd"/>
      <w:r>
        <w:rPr>
          <w:rFonts w:cs="Arial"/>
        </w:rPr>
        <w:t xml:space="preserve">',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w:t>
      </w:r>
      <w:proofErr w:type="spellStart"/>
      <w:r>
        <w:t>yyyyMMddhhmmssSSS</w:t>
      </w:r>
      <w:proofErr w:type="spellEnd"/>
      <w:r>
        <w:t>')</w:t>
      </w:r>
      <w:r>
        <w:rPr>
          <w:rStyle w:val="FootnoteReference"/>
          <w:rFonts w:cs="Arial"/>
          <w:color w:val="000000"/>
          <w:lang w:eastAsia="en-GB"/>
        </w:rPr>
        <w:footnoteReference w:id="41"/>
      </w:r>
      <w:r>
        <w:t>.</w:t>
      </w:r>
    </w:p>
    <w:p w14:paraId="1496AABD" w14:textId="6BD5A965"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404DC4" w:rsidRPr="00065302">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404DC4" w:rsidRPr="00065302">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 xml:space="preserve">The </w:t>
      </w:r>
      <w:proofErr w:type="spellStart"/>
      <w:r>
        <w:rPr>
          <w:rFonts w:cs="Arial"/>
        </w:rPr>
        <w:t>dfdl:lengthUnits</w:t>
      </w:r>
      <w:proofErr w:type="spellEnd"/>
      <w:r>
        <w:rPr>
          <w:rFonts w:cs="Arial"/>
        </w:rPr>
        <w:t xml:space="preserve">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w:t>
      </w:r>
      <w:proofErr w:type="spellStart"/>
      <w:r>
        <w:rPr>
          <w:rFonts w:cs="Arial"/>
        </w:rPr>
        <w:t>xs:hexBinary</w:t>
      </w:r>
      <w:proofErr w:type="spellEnd"/>
      <w:r>
        <w:rPr>
          <w:rFonts w:cs="Arial"/>
        </w:rPr>
        <w:t xml:space="preserve">, and the simple content region is larger than the length of the element in the Infoset, then the remaining bytes are filled using the </w:t>
      </w:r>
      <w:proofErr w:type="spellStart"/>
      <w:r>
        <w:rPr>
          <w:rFonts w:cs="Arial"/>
        </w:rPr>
        <w:t>dfdl:fillByte</w:t>
      </w:r>
      <w:proofErr w:type="spellEnd"/>
      <w:r>
        <w:rPr>
          <w:rFonts w:cs="Arial"/>
        </w:rPr>
        <w:t xml:space="preserve"> property. </w:t>
      </w:r>
    </w:p>
    <w:p w14:paraId="713355FA" w14:textId="77777777" w:rsidR="000E1214" w:rsidRDefault="00A87198">
      <w:pPr>
        <w:autoSpaceDE w:val="0"/>
        <w:rPr>
          <w:rFonts w:cs="Arial"/>
        </w:rPr>
      </w:pPr>
      <w:r>
        <w:rPr>
          <w:rFonts w:cs="Arial"/>
        </w:rPr>
        <w:t xml:space="preserve">The </w:t>
      </w:r>
      <w:proofErr w:type="spellStart"/>
      <w:r>
        <w:rPr>
          <w:rFonts w:cs="Arial"/>
        </w:rPr>
        <w:t>dfdl:fillByte</w:t>
      </w:r>
      <w:proofErr w:type="spellEnd"/>
      <w:r>
        <w:rPr>
          <w:rFonts w:cs="Arial"/>
        </w:rPr>
        <w:t xml:space="preserve"> is </w:t>
      </w:r>
      <w:r>
        <w:rPr>
          <w:rFonts w:cs="Arial"/>
          <w:b/>
        </w:rPr>
        <w:t>not</w:t>
      </w:r>
      <w:r>
        <w:rPr>
          <w:rFonts w:cs="Arial"/>
        </w:rPr>
        <w:t xml:space="preserve"> used to trim an element of type </w:t>
      </w:r>
      <w:proofErr w:type="spellStart"/>
      <w:r>
        <w:rPr>
          <w:rFonts w:cs="Arial"/>
        </w:rPr>
        <w:t>xs:hexBinary</w:t>
      </w:r>
      <w:proofErr w:type="spellEnd"/>
      <w:r>
        <w:rPr>
          <w:rFonts w:cs="Arial"/>
        </w:rPr>
        <w:t xml:space="preserve">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 xml:space="preserve">A complex element of specified length is defining a 'box' in which its child elements exist. An example of this would be a fixed-length record element with a variable number of children elements. The </w:t>
      </w:r>
      <w:proofErr w:type="spellStart"/>
      <w:r>
        <w:rPr>
          <w:lang w:eastAsia="en-GB"/>
        </w:rPr>
        <w:t>dfdl:lengthUnits</w:t>
      </w:r>
      <w:proofErr w:type="spellEnd"/>
      <w:r>
        <w:rPr>
          <w:lang w:eastAsia="en-GB"/>
        </w:rPr>
        <w:t xml:space="preserve"> may be 'bytes' or 'characters' and it is a Schema Definition Error otherwise.</w:t>
      </w:r>
    </w:p>
    <w:p w14:paraId="0276A60C" w14:textId="32A1331F"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w:t>
      </w:r>
      <w:proofErr w:type="spellStart"/>
      <w:r>
        <w:rPr>
          <w:rFonts w:cs="Arial"/>
          <w:lang w:eastAsia="en-GB"/>
        </w:rPr>
        <w:t>ElementUnused</w:t>
      </w:r>
      <w:proofErr w:type="spellEnd"/>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w:t>
      </w:r>
      <w:proofErr w:type="spellStart"/>
      <w:r>
        <w:rPr>
          <w:rFonts w:cs="Arial"/>
          <w:lang w:eastAsia="en-GB"/>
        </w:rPr>
        <w:t>dfdl:lengthKind</w:t>
      </w:r>
      <w:proofErr w:type="spellEnd"/>
      <w:r>
        <w:rPr>
          <w:rFonts w:cs="Arial"/>
          <w:lang w:eastAsia="en-GB"/>
        </w:rPr>
        <w:t xml:space="preserve"> '</w:t>
      </w:r>
      <w:proofErr w:type="spellStart"/>
      <w:r>
        <w:rPr>
          <w:rFonts w:cs="Arial"/>
          <w:lang w:eastAsia="en-GB"/>
        </w:rPr>
        <w:t>endOfParent</w:t>
      </w:r>
      <w:proofErr w:type="spellEnd"/>
      <w:r>
        <w:rPr>
          <w:rFonts w:cs="Arial"/>
          <w:lang w:eastAsia="en-GB"/>
        </w:rPr>
        <w:t xml:space="preserve">', </w:t>
      </w:r>
      <w:proofErr w:type="spellStart"/>
      <w:r>
        <w:rPr>
          <w:rFonts w:cs="Arial"/>
          <w:lang w:eastAsia="en-GB"/>
        </w:rPr>
        <w:t>dfdl:representation</w:t>
      </w:r>
      <w:proofErr w:type="spellEnd"/>
      <w:r>
        <w:rPr>
          <w:rFonts w:cs="Arial"/>
          <w:lang w:eastAsia="en-GB"/>
        </w:rPr>
        <w:t xml:space="preserve"> 'text' and a multi-byte </w:t>
      </w:r>
      <w:proofErr w:type="spellStart"/>
      <w:r>
        <w:rPr>
          <w:rFonts w:cs="Arial"/>
          <w:lang w:eastAsia="en-GB"/>
        </w:rPr>
        <w:t>dfdl:encoding</w:t>
      </w:r>
      <w:proofErr w:type="spellEnd"/>
      <w:r>
        <w:rPr>
          <w:rFonts w:cs="Arial"/>
          <w:lang w:eastAsia="en-GB"/>
        </w:rPr>
        <w:t xml:space="preserve"> such that the element does not use up all the bytes of data. In this case the remaining unused bytes comprise the child element's </w:t>
      </w:r>
      <w:proofErr w:type="spellStart"/>
      <w:r>
        <w:rPr>
          <w:rFonts w:cs="Arial"/>
          <w:b/>
          <w:i/>
          <w:lang w:eastAsia="en-GB"/>
        </w:rPr>
        <w:t>RightFill</w:t>
      </w:r>
      <w:proofErr w:type="spellEnd"/>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Pr>
          <w:rFonts w:cs="Arial"/>
          <w:lang w:eastAsia="en-GB"/>
        </w:rPr>
        <w:t xml:space="preserve">. In both examples, the unused area is skipped when parsing, and is filled with the </w:t>
      </w:r>
      <w:proofErr w:type="spellStart"/>
      <w:r>
        <w:rPr>
          <w:rFonts w:cs="Arial"/>
          <w:lang w:eastAsia="en-GB"/>
        </w:rPr>
        <w:t>dfdl:fillByte</w:t>
      </w:r>
      <w:proofErr w:type="spellEnd"/>
      <w:r>
        <w:rPr>
          <w:rFonts w:cs="Arial"/>
          <w:lang w:eastAsia="en-GB"/>
        </w:rPr>
        <w:t xml:space="preserve"> on unparsing.</w:t>
      </w:r>
      <w:r>
        <w:rPr>
          <w:rFonts w:cs="Arial"/>
        </w:rPr>
        <w:t xml:space="preserve">  </w:t>
      </w:r>
    </w:p>
    <w:p w14:paraId="1CCCCB24" w14:textId="6D330473" w:rsidR="000E1214" w:rsidRDefault="00A87198">
      <w:pPr>
        <w:rPr>
          <w:rFonts w:cs="Arial"/>
        </w:rPr>
      </w:pPr>
      <w:r>
        <w:rPr>
          <w:rFonts w:cs="Arial"/>
        </w:rPr>
        <w:t xml:space="preserve">Note that a poorly chosen value for </w:t>
      </w:r>
      <w:proofErr w:type="spellStart"/>
      <w:r>
        <w:rPr>
          <w:rFonts w:cs="Arial"/>
        </w:rPr>
        <w:t>dfdl:fillByte</w:t>
      </w:r>
      <w:proofErr w:type="spellEnd"/>
      <w:r>
        <w:rPr>
          <w:rFonts w:cs="Arial"/>
        </w:rPr>
        <w:t xml:space="preserve"> may fill the region with data that cannot be decoded in the character set encoding, resulting in a decode error when this data is subsequently parsed again. When </w:t>
      </w:r>
      <w:proofErr w:type="spellStart"/>
      <w:r>
        <w:rPr>
          <w:rFonts w:cs="Arial"/>
        </w:rPr>
        <w:t>dfdl:lengthUnits</w:t>
      </w:r>
      <w:proofErr w:type="spellEnd"/>
      <w:r>
        <w:rPr>
          <w:rFonts w:cs="Arial"/>
        </w:rPr>
        <w:t xml:space="preserve"> is 'characters' the value for </w:t>
      </w:r>
      <w:proofErr w:type="spellStart"/>
      <w:r>
        <w:rPr>
          <w:rFonts w:cs="Arial"/>
        </w:rPr>
        <w:t>dfdl:fillByte</w:t>
      </w:r>
      <w:proofErr w:type="spellEnd"/>
      <w:r>
        <w:rPr>
          <w:rFonts w:cs="Arial"/>
        </w:rPr>
        <w:t xml:space="preserve"> </w:t>
      </w:r>
      <w:r w:rsidR="003558CF">
        <w:rPr>
          <w:rFonts w:cs="Arial"/>
        </w:rPr>
        <w:t xml:space="preserve">must </w:t>
      </w:r>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B31DA3">
      <w:pPr>
        <w:pStyle w:val="Heading1"/>
      </w:pPr>
      <w:bookmarkStart w:id="4914" w:name="_Toc349037945"/>
      <w:bookmarkStart w:id="4915" w:name="_Toc366078053"/>
      <w:bookmarkStart w:id="4916" w:name="_Toc366078672"/>
      <w:bookmarkStart w:id="4917" w:name="_Toc366079657"/>
      <w:bookmarkStart w:id="4918" w:name="_Toc366080269"/>
      <w:bookmarkStart w:id="4919" w:name="_Toc366080878"/>
      <w:bookmarkStart w:id="4920" w:name="_Toc366505218"/>
      <w:bookmarkStart w:id="4921" w:name="_Toc366508587"/>
      <w:bookmarkStart w:id="4922" w:name="_Toc366513088"/>
      <w:bookmarkStart w:id="4923" w:name="_Toc366574277"/>
      <w:bookmarkStart w:id="4924" w:name="_Toc366578070"/>
      <w:bookmarkStart w:id="4925" w:name="_Toc366578664"/>
      <w:bookmarkStart w:id="4926" w:name="_Toc366579256"/>
      <w:bookmarkStart w:id="4927" w:name="_Toc366579847"/>
      <w:bookmarkStart w:id="4928" w:name="_Toc366580439"/>
      <w:bookmarkStart w:id="4929" w:name="_Toc366581030"/>
      <w:bookmarkStart w:id="4930" w:name="_Toc366581622"/>
      <w:bookmarkStart w:id="4931" w:name="_Toc322911645"/>
      <w:bookmarkStart w:id="4932" w:name="_Toc322912184"/>
      <w:bookmarkStart w:id="4933" w:name="_Toc329093033"/>
      <w:bookmarkStart w:id="4934" w:name="_Toc332701546"/>
      <w:bookmarkStart w:id="4935" w:name="_Toc332701850"/>
      <w:bookmarkStart w:id="4936" w:name="_Toc349642155"/>
      <w:bookmarkStart w:id="4937" w:name="_Toc366078054"/>
      <w:bookmarkStart w:id="4938" w:name="_Toc366078673"/>
      <w:bookmarkStart w:id="4939" w:name="_Toc366079658"/>
      <w:bookmarkStart w:id="4940" w:name="_Toc366080270"/>
      <w:bookmarkStart w:id="4941" w:name="_Toc366080879"/>
      <w:bookmarkStart w:id="4942" w:name="_Toc366505219"/>
      <w:bookmarkStart w:id="4943" w:name="_Toc366508588"/>
      <w:bookmarkStart w:id="4944" w:name="_Toc366513089"/>
      <w:bookmarkStart w:id="4945" w:name="_Toc366574278"/>
      <w:bookmarkStart w:id="4946" w:name="_Toc366578071"/>
      <w:bookmarkStart w:id="4947" w:name="_Toc366578665"/>
      <w:bookmarkStart w:id="4948" w:name="_Toc366579257"/>
      <w:bookmarkStart w:id="4949" w:name="_Toc366579848"/>
      <w:bookmarkStart w:id="4950" w:name="_Toc366580440"/>
      <w:bookmarkStart w:id="4951" w:name="_Toc366581031"/>
      <w:bookmarkStart w:id="4952" w:name="_Toc366581623"/>
      <w:bookmarkStart w:id="4953" w:name="_Toc322911646"/>
      <w:bookmarkStart w:id="4954" w:name="_Toc322912185"/>
      <w:bookmarkStart w:id="4955" w:name="_Toc329093034"/>
      <w:bookmarkStart w:id="4956" w:name="_Toc332701547"/>
      <w:bookmarkStart w:id="4957" w:name="_Toc332701851"/>
      <w:bookmarkStart w:id="4958" w:name="_Toc332711645"/>
      <w:bookmarkStart w:id="4959" w:name="_Toc332711953"/>
      <w:bookmarkStart w:id="4960" w:name="_Toc332712255"/>
      <w:bookmarkStart w:id="4961" w:name="_Toc332724171"/>
      <w:bookmarkStart w:id="4962" w:name="_Toc332724471"/>
      <w:bookmarkStart w:id="4963" w:name="_Toc341102767"/>
      <w:bookmarkStart w:id="4964" w:name="_Toc347241502"/>
      <w:bookmarkStart w:id="4965" w:name="_Toc347744695"/>
      <w:bookmarkStart w:id="4966" w:name="_Toc348984478"/>
      <w:bookmarkStart w:id="4967" w:name="_Toc348984783"/>
      <w:bookmarkStart w:id="4968" w:name="_Toc349037947"/>
      <w:bookmarkStart w:id="4969" w:name="_Toc349642156"/>
      <w:bookmarkStart w:id="4970" w:name="_Toc366078055"/>
      <w:bookmarkStart w:id="4971" w:name="_Toc366078674"/>
      <w:bookmarkStart w:id="4972" w:name="_Toc366079659"/>
      <w:bookmarkStart w:id="4973" w:name="_Toc366080271"/>
      <w:bookmarkStart w:id="4974" w:name="_Toc366080880"/>
      <w:bookmarkStart w:id="4975" w:name="_Toc366505220"/>
      <w:bookmarkStart w:id="4976" w:name="_Toc366508589"/>
      <w:bookmarkStart w:id="4977" w:name="_Toc366513090"/>
      <w:bookmarkStart w:id="4978" w:name="_Toc366574279"/>
      <w:bookmarkStart w:id="4979" w:name="_Toc366578072"/>
      <w:bookmarkStart w:id="4980" w:name="_Toc366578666"/>
      <w:bookmarkStart w:id="4981" w:name="_Toc366579258"/>
      <w:bookmarkStart w:id="4982" w:name="_Toc366579849"/>
      <w:bookmarkStart w:id="4983" w:name="_Toc366580441"/>
      <w:bookmarkStart w:id="4984" w:name="_Toc366581032"/>
      <w:bookmarkStart w:id="4985" w:name="_Toc366581624"/>
      <w:bookmarkStart w:id="4986" w:name="_Toc366078056"/>
      <w:bookmarkStart w:id="4987" w:name="_Toc366078675"/>
      <w:bookmarkStart w:id="4988" w:name="_Toc366079660"/>
      <w:bookmarkStart w:id="4989" w:name="_Toc366080272"/>
      <w:bookmarkStart w:id="4990" w:name="_Toc366080881"/>
      <w:bookmarkStart w:id="4991" w:name="_Toc366505221"/>
      <w:bookmarkStart w:id="4992" w:name="_Toc366508590"/>
      <w:bookmarkStart w:id="4993" w:name="_Toc366513091"/>
      <w:bookmarkStart w:id="4994" w:name="_Toc366574280"/>
      <w:bookmarkStart w:id="4995" w:name="_Toc366578073"/>
      <w:bookmarkStart w:id="4996" w:name="_Toc366578667"/>
      <w:bookmarkStart w:id="4997" w:name="_Toc366579259"/>
      <w:bookmarkStart w:id="4998" w:name="_Toc366579850"/>
      <w:bookmarkStart w:id="4999" w:name="_Toc366580442"/>
      <w:bookmarkStart w:id="5000" w:name="_Toc366581033"/>
      <w:bookmarkStart w:id="5001" w:name="_Toc366581625"/>
      <w:bookmarkStart w:id="5002" w:name="_Toc366078057"/>
      <w:bookmarkStart w:id="5003" w:name="_Toc366078676"/>
      <w:bookmarkStart w:id="5004" w:name="_Toc366079661"/>
      <w:bookmarkStart w:id="5005" w:name="_Toc366080273"/>
      <w:bookmarkStart w:id="5006" w:name="_Toc366080882"/>
      <w:bookmarkStart w:id="5007" w:name="_Toc366505222"/>
      <w:bookmarkStart w:id="5008" w:name="_Toc366508591"/>
      <w:bookmarkStart w:id="5009" w:name="_Toc366513092"/>
      <w:bookmarkStart w:id="5010" w:name="_Toc366574281"/>
      <w:bookmarkStart w:id="5011" w:name="_Toc366578074"/>
      <w:bookmarkStart w:id="5012" w:name="_Toc366578668"/>
      <w:bookmarkStart w:id="5013" w:name="_Toc366579260"/>
      <w:bookmarkStart w:id="5014" w:name="_Toc366579851"/>
      <w:bookmarkStart w:id="5015" w:name="_Toc366580443"/>
      <w:bookmarkStart w:id="5016" w:name="_Toc366581034"/>
      <w:bookmarkStart w:id="5017" w:name="_Toc366581626"/>
      <w:bookmarkStart w:id="5018" w:name="_Toc366078058"/>
      <w:bookmarkStart w:id="5019" w:name="_Toc366078677"/>
      <w:bookmarkStart w:id="5020" w:name="_Toc366079662"/>
      <w:bookmarkStart w:id="5021" w:name="_Toc366080274"/>
      <w:bookmarkStart w:id="5022" w:name="_Toc366080883"/>
      <w:bookmarkStart w:id="5023" w:name="_Toc366505223"/>
      <w:bookmarkStart w:id="5024" w:name="_Toc366508592"/>
      <w:bookmarkStart w:id="5025" w:name="_Toc366513093"/>
      <w:bookmarkStart w:id="5026" w:name="_Toc366574282"/>
      <w:bookmarkStart w:id="5027" w:name="_Toc366578075"/>
      <w:bookmarkStart w:id="5028" w:name="_Toc366578669"/>
      <w:bookmarkStart w:id="5029" w:name="_Toc366579261"/>
      <w:bookmarkStart w:id="5030" w:name="_Toc366579852"/>
      <w:bookmarkStart w:id="5031" w:name="_Toc366580444"/>
      <w:bookmarkStart w:id="5032" w:name="_Toc366581035"/>
      <w:bookmarkStart w:id="5033" w:name="_Toc366581627"/>
      <w:bookmarkStart w:id="5034" w:name="_Simple_Types"/>
      <w:bookmarkStart w:id="5035" w:name="_Toc177399096"/>
      <w:bookmarkStart w:id="5036" w:name="_Toc175057383"/>
      <w:bookmarkStart w:id="5037" w:name="_Toc199516319"/>
      <w:bookmarkStart w:id="5038" w:name="_Toc194983983"/>
      <w:bookmarkStart w:id="5039" w:name="_Toc243112826"/>
      <w:bookmarkStart w:id="5040" w:name="_Ref255476219"/>
      <w:bookmarkStart w:id="5041" w:name="_Toc349042744"/>
      <w:bookmarkStart w:id="5042" w:name="_Toc52984612"/>
      <w:bookmarkStart w:id="5043" w:name="_Toc130873628"/>
      <w:bookmarkStart w:id="5044" w:name="_Toc140549600"/>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r>
        <w:lastRenderedPageBreak/>
        <w:t>Simple Types</w:t>
      </w:r>
      <w:bookmarkEnd w:id="5035"/>
      <w:bookmarkEnd w:id="5036"/>
      <w:bookmarkEnd w:id="5037"/>
      <w:bookmarkEnd w:id="5038"/>
      <w:bookmarkEnd w:id="5039"/>
      <w:bookmarkEnd w:id="5040"/>
      <w:bookmarkEnd w:id="5041"/>
      <w:bookmarkEnd w:id="5042"/>
    </w:p>
    <w:p w14:paraId="655C5AD6" w14:textId="1A0F5750" w:rsidR="000E1214" w:rsidRDefault="00A87198">
      <w:pPr>
        <w:pStyle w:val="nobreak"/>
      </w:pPr>
      <w:r>
        <w:t xml:space="preserve">The </w:t>
      </w:r>
      <w:proofErr w:type="spellStart"/>
      <w:r w:rsidR="006828AD">
        <w:t>dfdl:</w:t>
      </w:r>
      <w:r>
        <w:t>representation</w:t>
      </w:r>
      <w:proofErr w:type="spellEnd"/>
      <w:r>
        <w:t xml:space="preserve"> property identifies the physical representation of the element</w:t>
      </w:r>
      <w:r w:rsidR="006828AD">
        <w:t xml:space="preserve"> as text or binary. For some of the simple type and representation combinations there are additional properties that specify a further refinement of the representation. </w:t>
      </w:r>
    </w:p>
    <w:p w14:paraId="2315A1C7" w14:textId="5CE49F67" w:rsidR="000E1214" w:rsidRDefault="002D641E">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404DC4" w:rsidRPr="00065302">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404DC4" w:rsidRPr="00065302">
        <w:rPr>
          <w:rStyle w:val="Hyperlink"/>
        </w:rPr>
        <w:t>DFDL Simple Types</w:t>
      </w:r>
      <w:r w:rsidRPr="00065302">
        <w:rPr>
          <w:rStyle w:val="Hyperlink"/>
        </w:rPr>
        <w:fldChar w:fldCharType="end"/>
      </w:r>
      <w:r>
        <w:t>.</w:t>
      </w:r>
    </w:p>
    <w:p w14:paraId="59292950" w14:textId="77777777" w:rsidR="000E1214" w:rsidRDefault="00A87198" w:rsidP="00B31DA3">
      <w:pPr>
        <w:pStyle w:val="Heading2"/>
      </w:pPr>
      <w:bookmarkStart w:id="5045" w:name="_Toc349042745"/>
      <w:bookmarkStart w:id="5046" w:name="_Toc52984613"/>
      <w:r>
        <w:t>Properties Common to All Simple Types</w:t>
      </w:r>
      <w:bookmarkEnd w:id="5045"/>
      <w:bookmarkEnd w:id="5046"/>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proofErr w:type="spellStart"/>
            <w:r>
              <w:t>Enum</w:t>
            </w:r>
            <w:proofErr w:type="spellEnd"/>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w:t>
            </w:r>
            <w:proofErr w:type="spellStart"/>
            <w:r>
              <w:t>dfdl:representation</w:t>
            </w:r>
            <w:proofErr w:type="spellEnd"/>
            <w:r>
              <w:t xml:space="preserve">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w:t>
            </w:r>
            <w:proofErr w:type="spellStart"/>
            <w:r>
              <w:t>dfdl:representation</w:t>
            </w:r>
            <w:proofErr w:type="spellEnd"/>
            <w:r>
              <w:t xml:space="preserve"> property is not examined.</w:t>
            </w:r>
          </w:p>
          <w:p w14:paraId="6350A7AB"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5093F6F0" w14:textId="09ADBE6C"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24</w:t>
      </w:r>
      <w:r w:rsidR="00F31291">
        <w:rPr>
          <w:noProof/>
        </w:rPr>
        <w:fldChar w:fldCharType="end"/>
      </w:r>
      <w:r>
        <w:t xml:space="preserve"> Properties Common to All Simple Types</w:t>
      </w:r>
    </w:p>
    <w:p w14:paraId="57753CBD" w14:textId="196F24C7"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404DC4" w:rsidRPr="00065302">
        <w:rPr>
          <w:rStyle w:val="Hyperlink"/>
        </w:rPr>
        <w:t>Table 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proofErr w:type="spellStart"/>
            <w:r>
              <w:t>dfdl:representation</w:t>
            </w:r>
            <w:proofErr w:type="spellEnd"/>
            <w:r>
              <w:t xml:space="preserve">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proofErr w:type="spellStart"/>
            <w:r>
              <w:rPr>
                <w:b/>
                <w:bCs/>
              </w:rPr>
              <w:t>dfdl:textNumberRep</w:t>
            </w:r>
            <w:proofErr w:type="spellEnd"/>
            <w:r>
              <w:rPr>
                <w:b/>
                <w:bCs/>
              </w:rPr>
              <w:t>:</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proofErr w:type="spellStart"/>
            <w:r>
              <w:rPr>
                <w:b/>
                <w:bCs/>
              </w:rPr>
              <w:t>dfdl:binaryFloatRep</w:t>
            </w:r>
            <w:proofErr w:type="spellEnd"/>
            <w:r>
              <w:t xml:space="preserve">: </w:t>
            </w:r>
            <w:r>
              <w:br/>
            </w:r>
            <w:proofErr w:type="spellStart"/>
            <w:r>
              <w:t>ieee</w:t>
            </w:r>
            <w:proofErr w:type="spellEnd"/>
            <w:r>
              <w:t>,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 xml:space="preserve">Decimal, Integer, </w:t>
            </w:r>
            <w:proofErr w:type="spellStart"/>
            <w: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proofErr w:type="spellStart"/>
            <w:r>
              <w:rPr>
                <w:b/>
                <w:bCs/>
              </w:rPr>
              <w:t>dfdl:textNumberRep</w:t>
            </w:r>
            <w:proofErr w:type="spellEnd"/>
            <w:r>
              <w:rPr>
                <w:b/>
                <w:bCs/>
              </w:rPr>
              <w:t>:</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 xml:space="preserve">Long, Int, Short, Byte, </w:t>
            </w:r>
            <w:proofErr w:type="spellStart"/>
            <w:r>
              <w:t>UnsignedLong</w:t>
            </w:r>
            <w:proofErr w:type="spellEnd"/>
            <w:r>
              <w:t xml:space="preserve">, </w:t>
            </w:r>
            <w:proofErr w:type="spellStart"/>
            <w:r>
              <w:t>Unsignedint</w:t>
            </w:r>
            <w:proofErr w:type="spellEnd"/>
            <w:r>
              <w:t xml:space="preserve">, </w:t>
            </w:r>
            <w:proofErr w:type="spellStart"/>
            <w:r>
              <w:t>Unsignedshort</w:t>
            </w:r>
            <w:proofErr w:type="spellEnd"/>
            <w:r>
              <w:t xml:space="preserve">, </w:t>
            </w:r>
            <w:proofErr w:type="spellStart"/>
            <w: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proofErr w:type="spellStart"/>
            <w:r>
              <w:rPr>
                <w:b/>
                <w:bCs/>
              </w:rPr>
              <w:t>dfdl:textNumberRep</w:t>
            </w:r>
            <w:proofErr w:type="spellEnd"/>
            <w:r>
              <w:rPr>
                <w:b/>
                <w:bCs/>
              </w:rPr>
              <w:t>:</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proofErr w:type="spellStart"/>
            <w:r>
              <w:rPr>
                <w:b/>
                <w:bCs/>
              </w:rPr>
              <w:t>dfdl:binaryNumberRep</w:t>
            </w:r>
            <w:proofErr w:type="spellEnd"/>
            <w:r>
              <w:rPr>
                <w:b/>
                <w:bCs/>
              </w:rPr>
              <w:t>:</w:t>
            </w:r>
            <w:r>
              <w:br/>
              <w:t xml:space="preserve">packed, </w:t>
            </w:r>
            <w:proofErr w:type="spellStart"/>
            <w:r>
              <w:t>bcd</w:t>
            </w:r>
            <w:proofErr w:type="spellEnd"/>
            <w:r>
              <w:t xml:space="preserve">,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proofErr w:type="spellStart"/>
            <w:r>
              <w:t>DateTime</w:t>
            </w:r>
            <w:proofErr w:type="spellEnd"/>
            <w:r>
              <w:t>,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proofErr w:type="spellStart"/>
            <w:r>
              <w:rPr>
                <w:b/>
                <w:bCs/>
              </w:rPr>
              <w:t>dfdl:binaryCalendarRep</w:t>
            </w:r>
            <w:proofErr w:type="spellEnd"/>
            <w:r>
              <w:rPr>
                <w:b/>
                <w:bCs/>
              </w:rPr>
              <w:t>:</w:t>
            </w:r>
            <w:r>
              <w:rPr>
                <w:b/>
                <w:bCs/>
              </w:rPr>
              <w:br/>
            </w:r>
            <w:r>
              <w:t xml:space="preserve">packed, </w:t>
            </w:r>
            <w:proofErr w:type="spellStart"/>
            <w:r>
              <w:t>bcd</w:t>
            </w:r>
            <w:proofErr w:type="spellEnd"/>
            <w:r>
              <w:t xml:space="preserve">, ibm4690Packed, </w:t>
            </w:r>
            <w:proofErr w:type="spellStart"/>
            <w:r>
              <w:rPr>
                <w:rFonts w:cs="Arial"/>
              </w:rPr>
              <w:t>binarySeconds</w:t>
            </w:r>
            <w:proofErr w:type="spellEnd"/>
            <w:r>
              <w:rPr>
                <w:rFonts w:cs="Arial"/>
              </w:rPr>
              <w:t xml:space="preserve">, </w:t>
            </w:r>
            <w:proofErr w:type="spellStart"/>
            <w:r>
              <w:rPr>
                <w:rFonts w:cs="Arial"/>
              </w:rPr>
              <w:t>binaryMilliseconds</w:t>
            </w:r>
            <w:proofErr w:type="spellEnd"/>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proofErr w:type="spellStart"/>
            <w:r>
              <w:t>HexBinary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1F7E086" w:rsidR="000E1214" w:rsidRDefault="00A87198">
      <w:pPr>
        <w:pStyle w:val="Caption"/>
      </w:pPr>
      <w:bookmarkStart w:id="5047" w:name="_Ref247948007"/>
      <w:r>
        <w:t xml:space="preserve">Table </w:t>
      </w:r>
      <w:r w:rsidR="00F31291">
        <w:fldChar w:fldCharType="begin"/>
      </w:r>
      <w:r w:rsidR="00F31291">
        <w:instrText xml:space="preserve"> SEQ Table \* ARABIC </w:instrText>
      </w:r>
      <w:r w:rsidR="00F31291">
        <w:fldChar w:fldCharType="separate"/>
      </w:r>
      <w:r w:rsidR="00404DC4">
        <w:rPr>
          <w:noProof/>
        </w:rPr>
        <w:t>25</w:t>
      </w:r>
      <w:r w:rsidR="00F31291">
        <w:rPr>
          <w:noProof/>
        </w:rPr>
        <w:fldChar w:fldCharType="end"/>
      </w:r>
      <w:r>
        <w:rPr>
          <w:noProof/>
        </w:rPr>
        <w:t>: Logical Type to Representation properties</w:t>
      </w:r>
      <w:bookmarkEnd w:id="5047"/>
    </w:p>
    <w:p w14:paraId="430A140E" w14:textId="77777777" w:rsidR="000E1214" w:rsidRDefault="00A87198" w:rsidP="00B31DA3">
      <w:pPr>
        <w:pStyle w:val="Heading2"/>
      </w:pPr>
      <w:bookmarkStart w:id="5048" w:name="_Toc322911335"/>
      <w:bookmarkStart w:id="5049" w:name="_Toc322911650"/>
      <w:bookmarkStart w:id="5050" w:name="_Toc322911898"/>
      <w:bookmarkStart w:id="5051" w:name="_Toc322912189"/>
      <w:bookmarkStart w:id="5052" w:name="_Toc329093038"/>
      <w:bookmarkStart w:id="5053" w:name="_Toc332701551"/>
      <w:bookmarkStart w:id="5054" w:name="_Toc332701855"/>
      <w:bookmarkStart w:id="5055" w:name="_Toc332711649"/>
      <w:bookmarkStart w:id="5056" w:name="_Toc332711957"/>
      <w:bookmarkStart w:id="5057" w:name="_Toc332712259"/>
      <w:bookmarkStart w:id="5058" w:name="_Toc332724175"/>
      <w:bookmarkStart w:id="5059" w:name="_Toc332724475"/>
      <w:bookmarkStart w:id="5060" w:name="_Toc341102771"/>
      <w:bookmarkStart w:id="5061" w:name="_Toc347241506"/>
      <w:bookmarkStart w:id="5062" w:name="_Toc347744699"/>
      <w:bookmarkStart w:id="5063" w:name="_Toc348984482"/>
      <w:bookmarkStart w:id="5064" w:name="_Toc348984787"/>
      <w:bookmarkStart w:id="5065" w:name="_Toc349037951"/>
      <w:bookmarkStart w:id="5066" w:name="_Toc349038253"/>
      <w:bookmarkStart w:id="5067" w:name="_Toc349042746"/>
      <w:bookmarkStart w:id="5068" w:name="_Toc349642160"/>
      <w:bookmarkStart w:id="5069" w:name="_Toc351912744"/>
      <w:bookmarkStart w:id="5070" w:name="_Toc351914765"/>
      <w:bookmarkStart w:id="5071" w:name="_Toc351915231"/>
      <w:bookmarkStart w:id="5072" w:name="_Toc361231288"/>
      <w:bookmarkStart w:id="5073" w:name="_Toc361231814"/>
      <w:bookmarkStart w:id="5074" w:name="_Toc362445112"/>
      <w:bookmarkStart w:id="5075" w:name="_Toc363909034"/>
      <w:bookmarkStart w:id="5076" w:name="_Toc364463458"/>
      <w:bookmarkStart w:id="5077" w:name="_Toc366078061"/>
      <w:bookmarkStart w:id="5078" w:name="_Toc366078680"/>
      <w:bookmarkStart w:id="5079" w:name="_Toc366079665"/>
      <w:bookmarkStart w:id="5080" w:name="_Toc366080277"/>
      <w:bookmarkStart w:id="5081" w:name="_Toc366080886"/>
      <w:bookmarkStart w:id="5082" w:name="_Toc366505226"/>
      <w:bookmarkStart w:id="5083" w:name="_Toc366508595"/>
      <w:bookmarkStart w:id="5084" w:name="_Toc366513096"/>
      <w:bookmarkStart w:id="5085" w:name="_Toc366574285"/>
      <w:bookmarkStart w:id="5086" w:name="_Toc366578078"/>
      <w:bookmarkStart w:id="5087" w:name="_Toc366578672"/>
      <w:bookmarkStart w:id="5088" w:name="_Toc366579264"/>
      <w:bookmarkStart w:id="5089" w:name="_Toc366579855"/>
      <w:bookmarkStart w:id="5090" w:name="_Toc366580447"/>
      <w:bookmarkStart w:id="5091" w:name="_Toc366581038"/>
      <w:bookmarkStart w:id="5092" w:name="_Toc366581630"/>
      <w:bookmarkStart w:id="5093" w:name="_Toc243112827"/>
      <w:bookmarkStart w:id="5094" w:name="_Toc349042747"/>
      <w:bookmarkStart w:id="5095" w:name="_Toc52984614"/>
      <w:bookmarkStart w:id="5096" w:name="_Toc130873627"/>
      <w:bookmarkStart w:id="5097" w:name="_Toc140549599"/>
      <w:bookmarkStart w:id="5098" w:name="_Toc177399097"/>
      <w:bookmarkStart w:id="5099" w:name="_Toc175057384"/>
      <w:bookmarkStart w:id="5100" w:name="_Toc199516320"/>
      <w:bookmarkStart w:id="5101" w:name="_Toc194983984"/>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t>Properties Common to All Simple Types with Text representation</w:t>
      </w:r>
      <w:bookmarkEnd w:id="5093"/>
      <w:bookmarkEnd w:id="5094"/>
      <w:bookmarkEnd w:id="5095"/>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5096"/>
          <w:bookmarkEnd w:id="5097"/>
          <w:bookmarkEnd w:id="5098"/>
          <w:bookmarkEnd w:id="5099"/>
          <w:bookmarkEnd w:id="5100"/>
          <w:bookmarkEnd w:id="5101"/>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proofErr w:type="spellStart"/>
            <w:r>
              <w:rPr>
                <w:rFonts w:eastAsia="Arial Unicode MS"/>
              </w:rPr>
              <w:t>Enum</w:t>
            </w:r>
            <w:proofErr w:type="spellEnd"/>
          </w:p>
          <w:p w14:paraId="29F22E2B"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AE1E789" w14:textId="2EFD8087" w:rsidR="000E1214" w:rsidRDefault="00A87198">
            <w:pPr>
              <w:rPr>
                <w:rFonts w:eastAsia="Arial Unicode MS"/>
              </w:rPr>
            </w:pPr>
            <w:r>
              <w:rPr>
                <w:rFonts w:eastAsia="Arial Unicode MS"/>
              </w:rPr>
              <w:t xml:space="preserve">Indicates whether to pad the data value on unparsing. This controls the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p>
          <w:p w14:paraId="577C4A49" w14:textId="0059005C" w:rsidR="000E1214" w:rsidRDefault="00A87198">
            <w:pPr>
              <w:rPr>
                <w:rFonts w:eastAsia="Arial Unicode MS"/>
              </w:rPr>
            </w:pPr>
            <w:r>
              <w:rPr>
                <w:rFonts w:eastAsia="Arial Unicode MS"/>
              </w:rPr>
              <w:t xml:space="preserve">'none': No padding occurs. When </w:t>
            </w:r>
            <w:proofErr w:type="spellStart"/>
            <w:r>
              <w:rPr>
                <w:rFonts w:eastAsia="Arial Unicode MS"/>
              </w:rPr>
              <w:t>dfdl:lengthKind</w:t>
            </w:r>
            <w:proofErr w:type="spellEnd"/>
            <w:r>
              <w:rPr>
                <w:rFonts w:eastAsia="Arial Unicode MS"/>
              </w:rPr>
              <w:t xml:space="preserve"> is 'implicit' or  'explicit' (and </w:t>
            </w:r>
            <w:proofErr w:type="spellStart"/>
            <w:r>
              <w:rPr>
                <w:rFonts w:eastAsia="Arial Unicode MS"/>
              </w:rPr>
              <w:t>dfdl:length</w:t>
            </w:r>
            <w:proofErr w:type="spellEnd"/>
            <w:r>
              <w:rPr>
                <w:rFonts w:eastAsia="Arial Unicode MS"/>
              </w:rPr>
              <w:t xml:space="preserve"> is not an expression) the unparsed data value must match the expected length otherwise it is a </w:t>
            </w:r>
            <w:del w:id="5102" w:author="Mike Beckerle" w:date="2020-10-08T20:33:00Z">
              <w:r w:rsidDel="00B31DA3">
                <w:rPr>
                  <w:rFonts w:eastAsia="Arial Unicode MS"/>
                </w:rPr>
                <w:delText>processing error</w:delText>
              </w:r>
            </w:del>
            <w:ins w:id="5103" w:author="Mike Beckerle" w:date="2020-10-08T20:33:00Z">
              <w:r w:rsidR="00B31DA3">
                <w:rPr>
                  <w:rFonts w:eastAsia="Arial Unicode MS"/>
                </w:rPr>
                <w:t>Processing Error</w:t>
              </w:r>
            </w:ins>
            <w:r>
              <w:rPr>
                <w:rFonts w:eastAsia="Arial Unicode MS"/>
              </w:rPr>
              <w:t xml:space="preserve">. </w:t>
            </w:r>
          </w:p>
          <w:p w14:paraId="563AB25A" w14:textId="477B5A8E" w:rsidR="000E1214" w:rsidRDefault="00A87198">
            <w:pPr>
              <w:rPr>
                <w:rFonts w:eastAsia="Arial Unicode MS"/>
              </w:rPr>
            </w:pPr>
            <w:r>
              <w:rPr>
                <w:rFonts w:eastAsia="Arial Unicode MS"/>
              </w:rPr>
              <w:t>'</w:t>
            </w:r>
            <w:proofErr w:type="spellStart"/>
            <w:r>
              <w:rPr>
                <w:rFonts w:eastAsia="Arial Unicode MS"/>
              </w:rPr>
              <w:t>padChar</w:t>
            </w:r>
            <w:proofErr w:type="spellEnd"/>
            <w:r>
              <w:rPr>
                <w:rFonts w:eastAsia="Arial Unicode MS"/>
              </w:rPr>
              <w:t xml:space="preserve">': The data value is padded using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t>dfdl:textStringJustification</w:t>
            </w:r>
            <w:proofErr w:type="spellEnd"/>
            <w:r>
              <w:rPr>
                <w:rFonts w:eastAsia="Arial Unicode MS"/>
              </w:rPr>
              <w:t xml:space="preserve">(see Section </w:t>
            </w:r>
            <w:r w:rsidRPr="00065302">
              <w:rPr>
                <w:rStyle w:val="Hyperlink"/>
              </w:rPr>
              <w:fldChar w:fldCharType="begin"/>
            </w:r>
            <w:r w:rsidRPr="00065302">
              <w:rPr>
                <w:rStyle w:val="Hyperlink"/>
                <w:rFonts w:eastAsia="Arial Unicode MS"/>
              </w:rPr>
              <w:instrText xml:space="preserve"> REF _Ref38560927 \r \h </w:instrText>
            </w:r>
            <w:r w:rsidRPr="00065302">
              <w:rPr>
                <w:rStyle w:val="Hyperlink"/>
              </w:rPr>
            </w:r>
            <w:r w:rsidRPr="00065302">
              <w:rPr>
                <w:rStyle w:val="Hyperlink"/>
              </w:rPr>
              <w:fldChar w:fldCharType="separate"/>
            </w:r>
            <w:r w:rsidR="00404DC4" w:rsidRPr="00065302">
              <w:rPr>
                <w:rStyle w:val="Hyperlink"/>
                <w:rFonts w:eastAsia="Arial Unicode MS"/>
              </w:rPr>
              <w:t>13.4</w:t>
            </w:r>
            <w:r w:rsidRPr="00065302">
              <w:rPr>
                <w:rStyle w:val="Hyperlink"/>
              </w:rPr>
              <w:fldChar w:fldCharType="end"/>
            </w:r>
            <w:r>
              <w:rPr>
                <w:rFonts w:eastAsia="Arial Unicode MS"/>
              </w:rPr>
              <w:t xml:space="preserve">), </w:t>
            </w:r>
            <w:proofErr w:type="spellStart"/>
            <w:r>
              <w:rPr>
                <w:rFonts w:eastAsia="Arial Unicode MS"/>
              </w:rPr>
              <w:t>dfdl:textNumberJustification</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_Ref38560978 \r \h </w:instrText>
            </w:r>
            <w:r w:rsidRPr="00065302">
              <w:rPr>
                <w:rStyle w:val="Hyperlink"/>
              </w:rPr>
            </w:r>
            <w:r w:rsidRPr="00065302">
              <w:rPr>
                <w:rStyle w:val="Hyperlink"/>
              </w:rPr>
              <w:fldChar w:fldCharType="separate"/>
            </w:r>
            <w:r w:rsidR="00404DC4" w:rsidRPr="00065302">
              <w:rPr>
                <w:rStyle w:val="Hyperlink"/>
                <w:rFonts w:eastAsia="Arial Unicode MS"/>
              </w:rPr>
              <w:t>13.6</w:t>
            </w:r>
            <w:r w:rsidRPr="00065302">
              <w:rPr>
                <w:rStyle w:val="Hyperlink"/>
              </w:rPr>
              <w:fldChar w:fldCharType="end"/>
            </w:r>
            <w:r>
              <w:rPr>
                <w:rFonts w:eastAsia="Arial Unicode MS"/>
              </w:rPr>
              <w:t>),</w:t>
            </w:r>
            <w:r>
              <w:t xml:space="preserve"> </w:t>
            </w:r>
            <w:proofErr w:type="spellStart"/>
            <w:r>
              <w:t>dfdl:textBooleanJustification</w:t>
            </w:r>
            <w:proofErr w:type="spellEnd"/>
            <w:r>
              <w:t xml:space="preserve"> (see Section </w:t>
            </w:r>
            <w:r w:rsidRPr="00065302">
              <w:rPr>
                <w:rStyle w:val="Hyperlink"/>
              </w:rPr>
              <w:fldChar w:fldCharType="begin"/>
            </w:r>
            <w:r w:rsidRPr="00065302">
              <w:rPr>
                <w:rStyle w:val="Hyperlink"/>
              </w:rPr>
              <w:instrText xml:space="preserve"> REF _Ref364442135 \r \h </w:instrText>
            </w:r>
            <w:r w:rsidRPr="00065302">
              <w:rPr>
                <w:rStyle w:val="Hyperlink"/>
              </w:rPr>
            </w:r>
            <w:r w:rsidRPr="00065302">
              <w:rPr>
                <w:rStyle w:val="Hyperlink"/>
              </w:rPr>
              <w:fldChar w:fldCharType="separate"/>
            </w:r>
            <w:r w:rsidR="00404DC4" w:rsidRPr="00065302">
              <w:rPr>
                <w:rStyle w:val="Hyperlink"/>
              </w:rPr>
              <w:t>13.9</w:t>
            </w:r>
            <w:r w:rsidRPr="00065302">
              <w:rPr>
                <w:rStyle w:val="Hyperlink"/>
              </w:rPr>
              <w:fldChar w:fldCharType="end"/>
            </w:r>
            <w:r>
              <w:t>),</w:t>
            </w:r>
            <w:r>
              <w:rPr>
                <w:rFonts w:eastAsia="Arial Unicode MS"/>
              </w:rPr>
              <w:t xml:space="preserve"> or </w:t>
            </w:r>
            <w:proofErr w:type="spellStart"/>
            <w:r>
              <w:rPr>
                <w:rFonts w:eastAsia="Arial Unicode MS"/>
              </w:rPr>
              <w:t>dfdl:textCalendarJustification</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_Ref38561053 \r \h </w:instrText>
            </w:r>
            <w:r w:rsidRPr="00065302">
              <w:rPr>
                <w:rStyle w:val="Hyperlink"/>
              </w:rPr>
            </w:r>
            <w:r w:rsidRPr="00065302">
              <w:rPr>
                <w:rStyle w:val="Hyperlink"/>
              </w:rPr>
              <w:fldChar w:fldCharType="separate"/>
            </w:r>
            <w:r w:rsidR="00404DC4" w:rsidRPr="00065302">
              <w:rPr>
                <w:rStyle w:val="Hyperlink"/>
                <w:rFonts w:eastAsia="Arial Unicode MS"/>
              </w:rPr>
              <w:t>13.12</w:t>
            </w:r>
            <w:r w:rsidRPr="00065302">
              <w:rPr>
                <w:rStyle w:val="Hyperlink"/>
              </w:rPr>
              <w:fldChar w:fldCharType="end"/>
            </w:r>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not an expression) the data value is padded to the length given by the </w:t>
            </w:r>
            <w:proofErr w:type="spellStart"/>
            <w:r>
              <w:rPr>
                <w:rFonts w:eastAsia="Arial Unicode MS"/>
              </w:rPr>
              <w:t>dfdl:length</w:t>
            </w:r>
            <w:proofErr w:type="spellEnd"/>
            <w:r>
              <w:rPr>
                <w:rFonts w:eastAsia="Arial Unicode MS"/>
              </w:rPr>
              <w:t xml:space="preserve"> property. </w:t>
            </w:r>
          </w:p>
          <w:p w14:paraId="43A7899E"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'explicit' (and </w:t>
            </w:r>
            <w:proofErr w:type="spellStart"/>
            <w:r>
              <w:rPr>
                <w:rFonts w:eastAsia="Arial Unicode MS"/>
              </w:rPr>
              <w:t>dfdl:length</w:t>
            </w:r>
            <w:proofErr w:type="spellEnd"/>
            <w:r>
              <w:rPr>
                <w:rFonts w:eastAsia="Arial Unicode MS"/>
              </w:rPr>
              <w:t xml:space="preserve"> is an expression), 'delimited', 'prefixed', 'pattern' the data value is padded to the length given by the XSD </w:t>
            </w:r>
            <w:proofErr w:type="spellStart"/>
            <w:r>
              <w:rPr>
                <w:rFonts w:eastAsia="Arial Unicode MS"/>
              </w:rPr>
              <w:t>minLength</w:t>
            </w:r>
            <w:proofErr w:type="spellEnd"/>
            <w:r>
              <w:rPr>
                <w:rFonts w:eastAsia="Arial Unicode MS"/>
              </w:rPr>
              <w:t xml:space="preserve"> facet for type '</w:t>
            </w:r>
            <w:proofErr w:type="spellStart"/>
            <w:r>
              <w:rPr>
                <w:rFonts w:eastAsia="Arial Unicode MS"/>
              </w:rPr>
              <w:t>xs:string</w:t>
            </w:r>
            <w:proofErr w:type="spellEnd"/>
            <w:r>
              <w:rPr>
                <w:rFonts w:eastAsia="Arial Unicode MS"/>
              </w:rPr>
              <w:t xml:space="preserve">' or </w:t>
            </w:r>
            <w:proofErr w:type="spellStart"/>
            <w:r>
              <w:rPr>
                <w:rFonts w:eastAsia="Arial Unicode MS"/>
              </w:rPr>
              <w:t>dfdl:textOutputMinLength</w:t>
            </w:r>
            <w:proofErr w:type="spellEnd"/>
            <w:r>
              <w:rPr>
                <w:rFonts w:eastAsia="Arial Unicode MS"/>
              </w:rPr>
              <w:t xml:space="preserve">  property for other types.</w:t>
            </w:r>
          </w:p>
          <w:p w14:paraId="0D575755" w14:textId="77777777" w:rsidR="000E1214" w:rsidRDefault="00A87198">
            <w:pPr>
              <w:rPr>
                <w:rFonts w:eastAsia="Arial Unicode MS"/>
              </w:rPr>
            </w:pPr>
            <w:r>
              <w:rPr>
                <w:rFonts w:eastAsia="Arial Unicode MS"/>
              </w:rPr>
              <w:t xml:space="preserve">When </w:t>
            </w:r>
            <w:proofErr w:type="spellStart"/>
            <w:r>
              <w:rPr>
                <w:rFonts w:eastAsia="Arial Unicode MS"/>
              </w:rPr>
              <w:t>dfdl:lengthKind</w:t>
            </w:r>
            <w:proofErr w:type="spellEnd"/>
            <w:r>
              <w:rPr>
                <w:rFonts w:eastAsia="Arial Unicode MS"/>
              </w:rPr>
              <w:t xml:space="preserve"> is '</w:t>
            </w:r>
            <w:proofErr w:type="spellStart"/>
            <w:r>
              <w:rPr>
                <w:rFonts w:eastAsia="Arial Unicode MS"/>
              </w:rPr>
              <w:t>endOfParent</w:t>
            </w:r>
            <w:proofErr w:type="spellEnd"/>
            <w:r>
              <w:rPr>
                <w:rFonts w:eastAsia="Arial Unicode MS"/>
              </w:rPr>
              <w:t>' the data value is padded to the available length.</w:t>
            </w:r>
          </w:p>
          <w:p w14:paraId="6ABDFEB1"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proofErr w:type="spellStart"/>
            <w:r>
              <w:rPr>
                <w:rFonts w:eastAsia="Arial Unicode MS"/>
              </w:rPr>
              <w:t>Enum</w:t>
            </w:r>
            <w:proofErr w:type="spellEnd"/>
          </w:p>
          <w:p w14:paraId="7CBF03A1" w14:textId="77777777" w:rsidR="000E1214" w:rsidRDefault="00A87198">
            <w:pPr>
              <w:rPr>
                <w:rFonts w:eastAsia="Arial Unicode MS"/>
              </w:rPr>
            </w:pPr>
            <w:r>
              <w:rPr>
                <w:rFonts w:eastAsia="Arial Unicode MS"/>
              </w:rPr>
              <w:t>Valid values 'none', '</w:t>
            </w:r>
            <w:proofErr w:type="spellStart"/>
            <w:r>
              <w:rPr>
                <w:rFonts w:eastAsia="Arial Unicode MS"/>
              </w:rPr>
              <w:t>padChar</w:t>
            </w:r>
            <w:proofErr w:type="spellEnd"/>
            <w:r>
              <w:rPr>
                <w:rFonts w:eastAsia="Arial Unicode MS"/>
              </w:rPr>
              <w:t>'</w:t>
            </w:r>
          </w:p>
          <w:p w14:paraId="46FB2110" w14:textId="434149E0"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proofErr w:type="spellStart"/>
            <w:r>
              <w:rPr>
                <w:rFonts w:eastAsia="Arial Unicode MS"/>
                <w:b/>
                <w:i/>
              </w:rPr>
              <w:t>LeftPadding</w:t>
            </w:r>
            <w:proofErr w:type="spellEnd"/>
            <w:r>
              <w:rPr>
                <w:rFonts w:eastAsia="Arial Unicode MS"/>
              </w:rPr>
              <w:t xml:space="preserve"> and </w:t>
            </w:r>
            <w:proofErr w:type="spellStart"/>
            <w:r>
              <w:rPr>
                <w:rFonts w:eastAsia="Arial Unicode MS"/>
                <w:b/>
                <w:i/>
              </w:rPr>
              <w:t>RightPadding</w:t>
            </w:r>
            <w:proofErr w:type="spellEnd"/>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404DC4" w:rsidRPr="00065302">
              <w:rPr>
                <w:rStyle w:val="Hyperlink"/>
              </w:rPr>
              <w:t>9.3</w:t>
            </w:r>
            <w:r w:rsidR="00E62DDA" w:rsidRPr="00065302">
              <w:rPr>
                <w:rStyle w:val="Hyperlink"/>
              </w:rPr>
              <w:fldChar w:fldCharType="end"/>
            </w:r>
            <w:r w:rsidR="00E62DDA">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When '</w:t>
            </w:r>
            <w:proofErr w:type="spellStart"/>
            <w:r>
              <w:rPr>
                <w:rFonts w:eastAsia="Arial Unicode MS"/>
              </w:rPr>
              <w:t>padChar</w:t>
            </w:r>
            <w:proofErr w:type="spellEnd"/>
            <w:r>
              <w:rPr>
                <w:rFonts w:eastAsia="Arial Unicode MS"/>
              </w:rPr>
              <w:t xml:space="preserve">' the element is trimmed of the </w:t>
            </w:r>
            <w:proofErr w:type="spellStart"/>
            <w:r>
              <w:rPr>
                <w:rFonts w:eastAsia="Arial Unicode MS"/>
              </w:rPr>
              <w:t>dfdl:textStringPadCharacter</w:t>
            </w:r>
            <w:proofErr w:type="spellEnd"/>
            <w:r>
              <w:rPr>
                <w:rFonts w:eastAsia="Arial Unicode MS"/>
              </w:rPr>
              <w:t xml:space="preserve">, </w:t>
            </w:r>
            <w:proofErr w:type="spellStart"/>
            <w:r>
              <w:rPr>
                <w:rFonts w:eastAsia="Arial Unicode MS"/>
              </w:rPr>
              <w:t>dfdl:textNumberPadCharacter</w:t>
            </w:r>
            <w:proofErr w:type="spellEnd"/>
            <w:r>
              <w:rPr>
                <w:rFonts w:eastAsia="Arial Unicode MS"/>
              </w:rPr>
              <w:t xml:space="preserve">, </w:t>
            </w:r>
            <w:proofErr w:type="spellStart"/>
            <w:r>
              <w:rPr>
                <w:rFonts w:eastAsia="Arial Unicode MS"/>
              </w:rPr>
              <w:t>dfdl:textBooleanPadCharacter</w:t>
            </w:r>
            <w:proofErr w:type="spellEnd"/>
            <w:r>
              <w:rPr>
                <w:rFonts w:eastAsia="Arial Unicode MS"/>
              </w:rPr>
              <w:t xml:space="preserve"> or </w:t>
            </w:r>
            <w:proofErr w:type="spellStart"/>
            <w:r>
              <w:rPr>
                <w:rFonts w:eastAsia="Arial Unicode MS"/>
              </w:rPr>
              <w:t>dfdl:textCalendarPadCharacter</w:t>
            </w:r>
            <w:proofErr w:type="spellEnd"/>
            <w:r>
              <w:rPr>
                <w:rFonts w:eastAsia="Arial Unicode MS"/>
              </w:rPr>
              <w:t xml:space="preserve">  depending on the type of the element.  The padding characters populate the </w:t>
            </w:r>
            <w:proofErr w:type="spellStart"/>
            <w:r>
              <w:rPr>
                <w:rFonts w:eastAsia="Arial Unicode MS"/>
                <w:b/>
                <w:i/>
              </w:rPr>
              <w:t>LeftPadding</w:t>
            </w:r>
            <w:proofErr w:type="spellEnd"/>
            <w:r>
              <w:rPr>
                <w:rFonts w:eastAsia="Arial Unicode MS"/>
              </w:rPr>
              <w:t xml:space="preserve"> and/or </w:t>
            </w:r>
            <w:proofErr w:type="spellStart"/>
            <w:r>
              <w:rPr>
                <w:rFonts w:eastAsia="Arial Unicode MS"/>
                <w:b/>
                <w:i/>
              </w:rPr>
              <w:t>RightPadding</w:t>
            </w:r>
            <w:proofErr w:type="spellEnd"/>
            <w:r>
              <w:rPr>
                <w:rFonts w:eastAsia="Arial Unicode MS"/>
              </w:rPr>
              <w:t xml:space="preserve"> regions depending on </w:t>
            </w:r>
            <w:proofErr w:type="spellStart"/>
            <w:r>
              <w:rPr>
                <w:rFonts w:eastAsia="Arial Unicode MS"/>
              </w:rPr>
              <w:lastRenderedPageBreak/>
              <w:t>dfdl:textStringJustification</w:t>
            </w:r>
            <w:proofErr w:type="spellEnd"/>
            <w:r>
              <w:rPr>
                <w:rFonts w:eastAsia="Arial Unicode MS"/>
              </w:rPr>
              <w:t xml:space="preserve">, </w:t>
            </w:r>
            <w:proofErr w:type="spellStart"/>
            <w:r>
              <w:rPr>
                <w:rFonts w:eastAsia="Arial Unicode MS"/>
              </w:rPr>
              <w:t>dfdl:textNumberJustification</w:t>
            </w:r>
            <w:proofErr w:type="spellEnd"/>
            <w:r>
              <w:rPr>
                <w:rFonts w:eastAsia="Arial Unicode MS"/>
              </w:rPr>
              <w:t xml:space="preserve">, or </w:t>
            </w:r>
            <w:proofErr w:type="spellStart"/>
            <w:r>
              <w:rPr>
                <w:rFonts w:eastAsia="Arial Unicode MS"/>
              </w:rPr>
              <w:t>dfdl:textCalendarJustification</w:t>
            </w:r>
            <w:proofErr w:type="spellEnd"/>
            <w:r>
              <w:rPr>
                <w:rFonts w:eastAsia="Arial Unicode MS"/>
              </w:rPr>
              <w:t>, depending on the type of the element.</w:t>
            </w:r>
          </w:p>
          <w:p w14:paraId="39BA66B7"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 </w:t>
            </w:r>
            <w:proofErr w:type="spellStart"/>
            <w:r>
              <w:rPr>
                <w:rFonts w:eastAsia="Arial Unicode MS"/>
              </w:rPr>
              <w:t>dfdl:simpleType</w:t>
            </w:r>
            <w:proofErr w:type="spellEnd"/>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 xml:space="preserve">Only used when </w:t>
            </w:r>
            <w:proofErr w:type="spellStart"/>
            <w:r>
              <w:rPr>
                <w:rFonts w:eastAsia="Arial Unicode MS" w:cs="Arial"/>
              </w:rPr>
              <w:t>dfdl:textPadKind</w:t>
            </w:r>
            <w:proofErr w:type="spellEnd"/>
            <w:r>
              <w:rPr>
                <w:rFonts w:eastAsia="Arial Unicode MS" w:cs="Arial"/>
              </w:rPr>
              <w:t xml:space="preserve"> is '</w:t>
            </w:r>
            <w:proofErr w:type="spellStart"/>
            <w:r>
              <w:rPr>
                <w:rFonts w:eastAsia="Arial Unicode MS" w:cs="Arial"/>
              </w:rPr>
              <w:t>padChar</w:t>
            </w:r>
            <w:proofErr w:type="spellEnd"/>
            <w:r>
              <w:rPr>
                <w:rFonts w:eastAsia="Arial Unicode MS" w:cs="Arial"/>
              </w:rPr>
              <w:t xml:space="preserve">' and </w:t>
            </w:r>
            <w:proofErr w:type="spellStart"/>
            <w:r>
              <w:rPr>
                <w:rFonts w:eastAsia="Arial Unicode MS" w:cs="Arial"/>
              </w:rPr>
              <w:t>dfdl:lengthKind</w:t>
            </w:r>
            <w:proofErr w:type="spellEnd"/>
            <w:r>
              <w:rPr>
                <w:rFonts w:eastAsia="Arial Unicode MS" w:cs="Arial"/>
              </w:rPr>
              <w:t xml:space="preserve"> is 'delimited', 'prefixed', 'pattern', 'explicit' (when </w:t>
            </w:r>
            <w:proofErr w:type="spellStart"/>
            <w:r>
              <w:rPr>
                <w:rFonts w:eastAsia="Arial Unicode MS" w:cs="Arial"/>
              </w:rPr>
              <w:t>dfdl:length</w:t>
            </w:r>
            <w:proofErr w:type="spellEnd"/>
            <w:r>
              <w:rPr>
                <w:rFonts w:eastAsia="Arial Unicode MS" w:cs="Arial"/>
              </w:rPr>
              <w:t xml:space="preserve"> is an expression) or '</w:t>
            </w:r>
            <w:proofErr w:type="spellStart"/>
            <w:r>
              <w:rPr>
                <w:rFonts w:eastAsia="Arial Unicode MS" w:cs="Arial"/>
              </w:rPr>
              <w:t>endOfParent</w:t>
            </w:r>
            <w:proofErr w:type="spellEnd"/>
            <w:r>
              <w:rPr>
                <w:rFonts w:eastAsia="Arial Unicode MS" w:cs="Arial"/>
              </w:rPr>
              <w:t xml:space="preserve">', and type is not </w:t>
            </w:r>
            <w:proofErr w:type="spellStart"/>
            <w:r>
              <w:rPr>
                <w:rFonts w:eastAsia="Arial Unicode MS" w:cs="Arial"/>
              </w:rPr>
              <w:t>xs:string</w:t>
            </w:r>
            <w:proofErr w:type="spellEnd"/>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w:t>
            </w:r>
            <w:proofErr w:type="spellStart"/>
            <w:r>
              <w:rPr>
                <w:rFonts w:eastAsia="Arial Unicode MS" w:cs="Arial"/>
              </w:rPr>
              <w:t>minLength</w:t>
            </w:r>
            <w:proofErr w:type="spellEnd"/>
            <w:r>
              <w:rPr>
                <w:rFonts w:eastAsia="Arial Unicode MS" w:cs="Arial"/>
              </w:rPr>
              <w:t xml:space="preserve"> facet to be specified. </w:t>
            </w:r>
          </w:p>
          <w:p w14:paraId="13F2F920" w14:textId="77777777" w:rsidR="000E1214" w:rsidRDefault="00A87198">
            <w:pPr>
              <w:rPr>
                <w:rFonts w:cs="Arial"/>
                <w:lang w:eastAsia="en-GB"/>
              </w:rPr>
            </w:pPr>
            <w:r>
              <w:rPr>
                <w:rFonts w:cs="Arial"/>
                <w:lang w:eastAsia="en-GB"/>
              </w:rPr>
              <w:t xml:space="preserve">For </w:t>
            </w:r>
            <w:proofErr w:type="spellStart"/>
            <w:r>
              <w:rPr>
                <w:rFonts w:cs="Arial"/>
                <w:lang w:eastAsia="en-GB"/>
              </w:rPr>
              <w:t>dfdl:lengthKind</w:t>
            </w:r>
            <w:proofErr w:type="spellEnd"/>
            <w:r>
              <w:rPr>
                <w:rFonts w:cs="Arial"/>
                <w:lang w:eastAsia="en-GB"/>
              </w:rPr>
              <w:t xml:space="preserve"> 'delimited', 'pattern' and '</w:t>
            </w:r>
            <w:proofErr w:type="spellStart"/>
            <w:r>
              <w:rPr>
                <w:rFonts w:cs="Arial"/>
                <w:lang w:eastAsia="en-GB"/>
              </w:rPr>
              <w:t>endOfParent</w:t>
            </w:r>
            <w:proofErr w:type="spellEnd"/>
            <w:r>
              <w:rPr>
                <w:rFonts w:cs="Arial"/>
                <w:lang w:eastAsia="en-GB"/>
              </w:rPr>
              <w:t xml:space="preserve">' the length units are always characters, for other </w:t>
            </w:r>
            <w:proofErr w:type="spellStart"/>
            <w:r>
              <w:rPr>
                <w:rFonts w:cs="Arial"/>
                <w:lang w:eastAsia="en-GB"/>
              </w:rPr>
              <w:t>dfdl:lengthKinds</w:t>
            </w:r>
            <w:proofErr w:type="spellEnd"/>
            <w:r>
              <w:rPr>
                <w:rFonts w:cs="Arial"/>
                <w:lang w:eastAsia="en-GB"/>
              </w:rPr>
              <w:t xml:space="preserve"> the length units are specified by the </w:t>
            </w:r>
            <w:proofErr w:type="spellStart"/>
            <w:r>
              <w:rPr>
                <w:rFonts w:cs="Arial"/>
                <w:lang w:eastAsia="en-GB"/>
              </w:rPr>
              <w:t>dfdl:lengthUnits</w:t>
            </w:r>
            <w:proofErr w:type="spellEnd"/>
            <w:r>
              <w:rPr>
                <w:rFonts w:cs="Arial"/>
                <w:lang w:eastAsia="en-GB"/>
              </w:rPr>
              <w:t xml:space="preserve"> property.</w:t>
            </w:r>
          </w:p>
          <w:p w14:paraId="6B4C0269" w14:textId="77777777" w:rsidR="000E1214" w:rsidRDefault="00A87198">
            <w:r>
              <w:rPr>
                <w:rFonts w:eastAsia="Arial Unicode MS" w:cs="Arial"/>
              </w:rPr>
              <w:t xml:space="preserve">If </w:t>
            </w:r>
            <w:proofErr w:type="spellStart"/>
            <w:r>
              <w:rPr>
                <w:rFonts w:eastAsia="Arial Unicode MS" w:cs="Arial"/>
              </w:rPr>
              <w:t>dfdl:textOutputMinLength</w:t>
            </w:r>
            <w:proofErr w:type="spellEnd"/>
            <w:r>
              <w:rPr>
                <w:rFonts w:eastAsia="Arial Unicode MS" w:cs="Arial"/>
              </w:rPr>
              <w:t xml:space="preserve"> is zero or less than the length of the representation text then no padding occurs.</w:t>
            </w:r>
          </w:p>
          <w:p w14:paraId="5E05626A" w14:textId="77777777" w:rsidR="000E1214" w:rsidRDefault="00A87198">
            <w:pPr>
              <w:rPr>
                <w:rFonts w:eastAsia="Arial Unicode MS"/>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proofErr w:type="spellStart"/>
            <w:r>
              <w:rPr>
                <w:rFonts w:eastAsia="Arial Unicode MS"/>
              </w:rPr>
              <w:t>escapeSchemeRef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proofErr w:type="spellStart"/>
            <w:r>
              <w:rPr>
                <w:rFonts w:eastAsia="Arial Unicode MS"/>
              </w:rPr>
              <w:t>QName</w:t>
            </w:r>
            <w:proofErr w:type="spellEnd"/>
            <w:r>
              <w:rPr>
                <w:rFonts w:eastAsia="Arial Unicode MS"/>
              </w:rPr>
              <w:t xml:space="preserve"> or empty String</w:t>
            </w:r>
          </w:p>
          <w:p w14:paraId="05344469" w14:textId="77777777" w:rsidR="000E1214" w:rsidRDefault="00A87198">
            <w:pPr>
              <w:rPr>
                <w:rFonts w:eastAsia="Arial Unicode MS"/>
              </w:rPr>
            </w:pPr>
            <w:r>
              <w:rPr>
                <w:rFonts w:eastAsia="Arial Unicode MS"/>
              </w:rPr>
              <w:t xml:space="preserve">The name of the </w:t>
            </w:r>
            <w:proofErr w:type="spellStart"/>
            <w:r>
              <w:rPr>
                <w:rFonts w:eastAsia="Arial Unicode MS"/>
              </w:rPr>
              <w:t>dfdl:defineEscapeScheme</w:t>
            </w:r>
            <w:proofErr w:type="spellEnd"/>
            <w:r>
              <w:rPr>
                <w:rFonts w:eastAsia="Arial Unicode MS"/>
              </w:rPr>
              <w:t xml:space="preserve"> annotation that provides the additional properties used to describe the escape scheme. If the value is the empty string then escaping is explicitly turned off.</w:t>
            </w:r>
          </w:p>
          <w:p w14:paraId="413133A8" w14:textId="7FD25C53"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404DC4" w:rsidRPr="00065302">
              <w:rPr>
                <w:rStyle w:val="Hyperlink"/>
                <w:rFonts w:eastAsia="Arial Unicode MS"/>
              </w:rPr>
              <w:t>7.6</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dfdl:escapeScheme</w:t>
            </w:r>
            <w:proofErr w:type="spellEnd"/>
            <w:r w:rsidR="00404DC4" w:rsidRPr="00065302">
              <w:rPr>
                <w:rStyle w:val="Hyperlink"/>
              </w:rPr>
              <w:t xml:space="preserv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404DC4" w:rsidRPr="00065302">
              <w:rPr>
                <w:rStyle w:val="Hyperlink"/>
                <w:rFonts w:eastAsia="Arial Unicode MS"/>
              </w:rPr>
              <w:t>7.5</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dfdl:defineEscapeScheme</w:t>
            </w:r>
            <w:proofErr w:type="spellEnd"/>
            <w:r w:rsidR="00404DC4" w:rsidRPr="00065302">
              <w:rPr>
                <w:rStyle w:val="Hyperlink"/>
              </w:rPr>
              <w:t xml:space="preserv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11CF311A" w14:textId="6A192DEE" w:rsidR="000E1214" w:rsidRDefault="00A87198">
      <w:pPr>
        <w:pStyle w:val="Caption"/>
      </w:pPr>
      <w:bookmarkStart w:id="5104" w:name="_Toc226450745"/>
      <w:bookmarkStart w:id="5105" w:name="_Ref228950351"/>
      <w:r>
        <w:t xml:space="preserve">Table </w:t>
      </w:r>
      <w:r w:rsidR="00F31291">
        <w:fldChar w:fldCharType="begin"/>
      </w:r>
      <w:r w:rsidR="00F31291">
        <w:instrText xml:space="preserve"> SEQ Table \* ARABIC </w:instrText>
      </w:r>
      <w:r w:rsidR="00F31291">
        <w:fldChar w:fldCharType="separate"/>
      </w:r>
      <w:r w:rsidR="00404DC4">
        <w:rPr>
          <w:noProof/>
        </w:rPr>
        <w:t>26</w:t>
      </w:r>
      <w:r w:rsidR="00F31291">
        <w:rPr>
          <w:noProof/>
        </w:rPr>
        <w:fldChar w:fldCharType="end"/>
      </w:r>
      <w:r>
        <w:t xml:space="preserve"> Properties Common to All Simple Types with Text Representation</w:t>
      </w:r>
    </w:p>
    <w:p w14:paraId="549B6578" w14:textId="77777777" w:rsidR="000E1214" w:rsidRDefault="00A87198" w:rsidP="00BC2419">
      <w:pPr>
        <w:pStyle w:val="Heading3"/>
        <w:rPr>
          <w:rFonts w:eastAsia="Times New Roman"/>
        </w:rPr>
      </w:pPr>
      <w:bookmarkStart w:id="5106" w:name="_The_dfdl:escapeScheme_Properties"/>
      <w:bookmarkStart w:id="5107" w:name="_Toc243112828"/>
      <w:bookmarkStart w:id="5108" w:name="_Ref250479270"/>
      <w:bookmarkStart w:id="5109" w:name="_Toc349042748"/>
      <w:bookmarkStart w:id="5110" w:name="_Ref52978876"/>
      <w:bookmarkStart w:id="5111" w:name="_Toc52984615"/>
      <w:bookmarkEnd w:id="5106"/>
      <w:r>
        <w:rPr>
          <w:rFonts w:eastAsia="Times New Roman"/>
        </w:rPr>
        <w:t xml:space="preserve">The </w:t>
      </w:r>
      <w:proofErr w:type="spellStart"/>
      <w:r>
        <w:rPr>
          <w:rFonts w:eastAsia="Times New Roman"/>
        </w:rPr>
        <w:t>dfdl:escapeScheme</w:t>
      </w:r>
      <w:proofErr w:type="spellEnd"/>
      <w:r>
        <w:rPr>
          <w:rFonts w:eastAsia="Times New Roman"/>
        </w:rPr>
        <w:t xml:space="preserve"> Properties</w:t>
      </w:r>
      <w:bookmarkEnd w:id="5104"/>
      <w:bookmarkEnd w:id="5105"/>
      <w:bookmarkEnd w:id="5107"/>
      <w:bookmarkEnd w:id="5108"/>
      <w:bookmarkEnd w:id="5109"/>
      <w:bookmarkEnd w:id="5110"/>
      <w:bookmarkEnd w:id="5111"/>
    </w:p>
    <w:p w14:paraId="6890A12E" w14:textId="77777777" w:rsidR="000E1214" w:rsidRDefault="00A87198">
      <w:r>
        <w:t xml:space="preserve">The </w:t>
      </w:r>
      <w:proofErr w:type="spellStart"/>
      <w:r>
        <w:t>dfdl:escapeScheme</w:t>
      </w:r>
      <w:proofErr w:type="spellEnd"/>
      <w:r>
        <w:t xml:space="preserve"> annotation is used within a </w:t>
      </w:r>
      <w:proofErr w:type="spellStart"/>
      <w:r>
        <w:t>dfdl:defineEscapeScheme</w:t>
      </w:r>
      <w:proofErr w:type="spellEnd"/>
      <w:r>
        <w:t xml:space="preserv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rsidP="00C31ED0">
      <w:pPr>
        <w:pStyle w:val="ListParagraph"/>
        <w:numPr>
          <w:ilvl w:val="0"/>
          <w:numId w:val="100"/>
        </w:numPr>
      </w:pPr>
      <w:r>
        <w:t>The use of a single escape character to cause the next character to be interpreted literally. The escape character itself is escaped by the escape</w:t>
      </w:r>
      <w:r w:rsidR="00E11D4A">
        <w:t>-</w:t>
      </w:r>
      <w:r>
        <w:t>escape character.</w:t>
      </w:r>
    </w:p>
    <w:p w14:paraId="50150F0D" w14:textId="77777777" w:rsidR="000E1214" w:rsidRDefault="00A87198" w:rsidP="00C31ED0">
      <w:pPr>
        <w:pStyle w:val="ListParagraph"/>
        <w:numPr>
          <w:ilvl w:val="0"/>
          <w:numId w:val="100"/>
        </w:numPr>
      </w:pPr>
      <w:r>
        <w:t xml:space="preserve">The use of a pair of escape strings to cause the enclosed group of characters to be interpreted literally. The ending escape string is escaped by the escape </w:t>
      </w:r>
      <w:proofErr w:type="spellStart"/>
      <w:r>
        <w:t>escape</w:t>
      </w:r>
      <w:proofErr w:type="spellEnd"/>
      <w:r>
        <w:t xml:space="preserv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 xml:space="preserve">On unparsing, the application of escape scheme processing takes place before the application of the </w:t>
      </w:r>
      <w:proofErr w:type="spellStart"/>
      <w:r>
        <w:t>dfdl:emptyValueDelimiterPolicy</w:t>
      </w:r>
      <w:proofErr w:type="spellEnd"/>
      <w:r>
        <w:t xml:space="preserve">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proofErr w:type="spellStart"/>
            <w:r>
              <w:rPr>
                <w:rFonts w:cs="Arial"/>
              </w:rPr>
              <w:t>Enum</w:t>
            </w:r>
            <w:proofErr w:type="spellEnd"/>
          </w:p>
          <w:p w14:paraId="68C00086" w14:textId="77777777" w:rsidR="000E1214" w:rsidRDefault="00A87198">
            <w:pPr>
              <w:rPr>
                <w:rFonts w:cs="Arial"/>
              </w:rPr>
            </w:pPr>
            <w:r>
              <w:rPr>
                <w:rFonts w:cs="Arial"/>
              </w:rPr>
              <w:lastRenderedPageBreak/>
              <w:t>Valid values '</w:t>
            </w:r>
            <w:proofErr w:type="spellStart"/>
            <w:r>
              <w:rPr>
                <w:rFonts w:cs="Arial"/>
              </w:rPr>
              <w:t>escapeCharacter</w:t>
            </w:r>
            <w:proofErr w:type="spellEnd"/>
            <w:r>
              <w:rPr>
                <w:rFonts w:cs="Arial"/>
              </w:rPr>
              <w:t>', '</w:t>
            </w:r>
            <w:proofErr w:type="spellStart"/>
            <w:r>
              <w:rPr>
                <w:rFonts w:cs="Arial"/>
              </w:rPr>
              <w:t>escapeBlock</w:t>
            </w:r>
            <w:proofErr w:type="spellEnd"/>
            <w:r>
              <w:rPr>
                <w:rFonts w:cs="Arial"/>
              </w:rPr>
              <w:t>'</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When '</w:t>
            </w:r>
            <w:proofErr w:type="spellStart"/>
            <w:r>
              <w:rPr>
                <w:rFonts w:cs="Arial"/>
              </w:rPr>
              <w:t>escapeCharacter</w:t>
            </w:r>
            <w:proofErr w:type="spellEnd"/>
            <w:r>
              <w:rPr>
                <w:rFonts w:cs="Arial"/>
              </w:rPr>
              <w:t xml:space="preserve">': On unparsing a single character of the data is escaped by adding </w:t>
            </w:r>
            <w:r w:rsidR="00E11D4A">
              <w:rPr>
                <w:rFonts w:cs="Arial"/>
              </w:rPr>
              <w:t>a</w:t>
            </w:r>
            <w:r>
              <w:rPr>
                <w:rFonts w:cs="Arial"/>
              </w:rPr>
              <w:t xml:space="preserve"> </w:t>
            </w:r>
            <w:proofErr w:type="spellStart"/>
            <w:r>
              <w:rPr>
                <w:rFonts w:cs="Arial"/>
              </w:rPr>
              <w:t>dfdl:escapeCharacter</w:t>
            </w:r>
            <w:proofErr w:type="spellEnd"/>
            <w:r>
              <w:rPr>
                <w:rFonts w:cs="Arial"/>
              </w:rPr>
              <w:t xml:space="preserve"> or </w:t>
            </w:r>
            <w:proofErr w:type="spellStart"/>
            <w:r>
              <w:rPr>
                <w:rFonts w:cs="Arial"/>
              </w:rPr>
              <w:t>dfdl:escapeEscapeCharacter</w:t>
            </w:r>
            <w:proofErr w:type="spellEnd"/>
            <w:r>
              <w:rPr>
                <w:rFonts w:cs="Arial"/>
              </w:rPr>
              <w:t xml:space="preserve"> immediately before it. </w:t>
            </w:r>
            <w:r>
              <w:rPr>
                <w:rFonts w:cs="Arial"/>
                <w:lang w:eastAsia="en-GB"/>
              </w:rPr>
              <w:t xml:space="preserve">The characters to escape are determined by property </w:t>
            </w:r>
            <w:proofErr w:type="spellStart"/>
            <w:r>
              <w:rPr>
                <w:rFonts w:cs="Arial"/>
                <w:lang w:eastAsia="en-GB"/>
              </w:rPr>
              <w:t>dfdl:escapeCharacterPolicy</w:t>
            </w:r>
            <w:proofErr w:type="spellEnd"/>
            <w:r>
              <w:rPr>
                <w:rFonts w:cs="Arial"/>
                <w:lang w:eastAsia="en-GB"/>
              </w:rPr>
              <w:t xml:space="preserve">. </w:t>
            </w:r>
          </w:p>
          <w:p w14:paraId="17D10CDB" w14:textId="77777777" w:rsidR="000E1214" w:rsidRDefault="00A87198">
            <w:r>
              <w:t xml:space="preserve">On parsing any in-scope terminating delimiter encountered in the data is not interpreted as such when it is immediately preceded by the </w:t>
            </w:r>
            <w:proofErr w:type="spellStart"/>
            <w:r>
              <w:t>dfdl:escapeCharacter</w:t>
            </w:r>
            <w:proofErr w:type="spellEnd"/>
            <w:r>
              <w:t xml:space="preserve"> (when not itself preceded by the </w:t>
            </w:r>
            <w:proofErr w:type="spellStart"/>
            <w:r>
              <w:t>dfdl:escapeEscapeCharacter</w:t>
            </w:r>
            <w:proofErr w:type="spellEnd"/>
            <w:r>
              <w:t xml:space="preserve">). Occurrences of the </w:t>
            </w:r>
            <w:proofErr w:type="spellStart"/>
            <w:r>
              <w:t>dfdl:escapeCharacter</w:t>
            </w:r>
            <w:proofErr w:type="spellEnd"/>
            <w:r>
              <w:t xml:space="preserve"> and </w:t>
            </w:r>
            <w:proofErr w:type="spellStart"/>
            <w:r>
              <w:t>dfdl:escapeEscapeCharacter</w:t>
            </w:r>
            <w:proofErr w:type="spellEnd"/>
            <w:r>
              <w:t xml:space="preserve"> are removed from the data </w:t>
            </w:r>
            <w:r>
              <w:rPr>
                <w:rFonts w:cs="Arial"/>
                <w:lang w:eastAsia="en-GB"/>
              </w:rPr>
              <w:t xml:space="preserve">as determined by property </w:t>
            </w:r>
            <w:proofErr w:type="spellStart"/>
            <w:r>
              <w:rPr>
                <w:rFonts w:cs="Arial"/>
                <w:lang w:eastAsia="en-GB"/>
              </w:rPr>
              <w:t>dfdl:escapeCharacterPolicy</w:t>
            </w:r>
            <w:proofErr w:type="spellEnd"/>
            <w:r>
              <w:t xml:space="preserve">, unless the </w:t>
            </w:r>
            <w:proofErr w:type="spellStart"/>
            <w:r>
              <w:t>dfdl:escapeCharacter</w:t>
            </w:r>
            <w:proofErr w:type="spellEnd"/>
            <w:r>
              <w:t xml:space="preserve"> is preceded by the </w:t>
            </w:r>
            <w:proofErr w:type="spellStart"/>
            <w:r>
              <w:t>dfdl:escapeEscapeCharacter</w:t>
            </w:r>
            <w:proofErr w:type="spellEnd"/>
            <w:r>
              <w:t xml:space="preserve">, or the </w:t>
            </w:r>
            <w:proofErr w:type="spellStart"/>
            <w:r>
              <w:t>dfdl:escapeEscapeCharacter</w:t>
            </w:r>
            <w:proofErr w:type="spellEnd"/>
            <w:r>
              <w:t xml:space="preserve"> does not precede the </w:t>
            </w:r>
            <w:proofErr w:type="spellStart"/>
            <w:r>
              <w:t>dfdl:escapeCharacter</w:t>
            </w:r>
            <w:proofErr w:type="spellEnd"/>
            <w:r>
              <w:t>, respectively.</w:t>
            </w:r>
          </w:p>
          <w:p w14:paraId="49E6E5D4" w14:textId="77777777" w:rsidR="000E1214" w:rsidRDefault="00A87198">
            <w:pPr>
              <w:rPr>
                <w:rFonts w:cs="Arial"/>
              </w:rPr>
            </w:pPr>
            <w:r>
              <w:rPr>
                <w:rFonts w:cs="Arial"/>
              </w:rPr>
              <w:t>When '</w:t>
            </w:r>
            <w:proofErr w:type="spellStart"/>
            <w:r>
              <w:rPr>
                <w:rFonts w:cs="Arial"/>
              </w:rPr>
              <w:t>escapeBlock</w:t>
            </w:r>
            <w:proofErr w:type="spellEnd"/>
            <w:r>
              <w:rPr>
                <w:rFonts w:cs="Arial"/>
              </w:rPr>
              <w:t xml:space="preserve">': On unparsing the entire data are escaped by adding </w:t>
            </w:r>
            <w:proofErr w:type="spellStart"/>
            <w:r>
              <w:rPr>
                <w:rFonts w:cs="Arial"/>
              </w:rPr>
              <w:t>dfdl:escapeBlockStart</w:t>
            </w:r>
            <w:proofErr w:type="spellEnd"/>
            <w:r>
              <w:rPr>
                <w:rFonts w:cs="Arial"/>
              </w:rPr>
              <w:t xml:space="preserve"> to the beginning and </w:t>
            </w:r>
            <w:proofErr w:type="spellStart"/>
            <w:r>
              <w:rPr>
                <w:rFonts w:cs="Arial"/>
              </w:rPr>
              <w:t>dfdl:escapeBlockEnd</w:t>
            </w:r>
            <w:proofErr w:type="spellEnd"/>
            <w:r>
              <w:rPr>
                <w:rFonts w:cs="Arial"/>
              </w:rPr>
              <w:t xml:space="preserve"> to the end of the data. The data is either always escaped or escaped when needed as specified by </w:t>
            </w:r>
            <w:proofErr w:type="spellStart"/>
            <w:r>
              <w:rPr>
                <w:rFonts w:cs="Arial"/>
              </w:rPr>
              <w:t>dfdl:generateEscapeBlock</w:t>
            </w:r>
            <w:proofErr w:type="spellEnd"/>
            <w:r>
              <w:rPr>
                <w:rFonts w:cs="Arial"/>
              </w:rPr>
              <w:t xml:space="preserve">. If the data is escaped and contains the </w:t>
            </w:r>
            <w:proofErr w:type="spellStart"/>
            <w:r>
              <w:rPr>
                <w:rFonts w:cs="Arial"/>
              </w:rPr>
              <w:t>dfdl:escapeBlockEnd</w:t>
            </w:r>
            <w:proofErr w:type="spellEnd"/>
            <w:r>
              <w:rPr>
                <w:rFonts w:cs="Arial"/>
              </w:rPr>
              <w:t xml:space="preserve"> then first character of each appearance of the </w:t>
            </w:r>
            <w:proofErr w:type="spellStart"/>
            <w:r>
              <w:rPr>
                <w:rFonts w:cs="Arial"/>
              </w:rPr>
              <w:t>dfdl:escapeBlockEnd</w:t>
            </w:r>
            <w:proofErr w:type="spellEnd"/>
            <w:r>
              <w:rPr>
                <w:rFonts w:cs="Arial"/>
              </w:rPr>
              <w:t xml:space="preserve"> is escaped by the </w:t>
            </w:r>
            <w:proofErr w:type="spellStart"/>
            <w:r>
              <w:rPr>
                <w:rFonts w:cs="Arial"/>
              </w:rPr>
              <w:t>dfdl:escapeEscapeCharacter</w:t>
            </w:r>
            <w:proofErr w:type="spellEnd"/>
            <w:r>
              <w:rPr>
                <w:rFonts w:cs="Arial"/>
              </w:rPr>
              <w:t xml:space="preserve">. </w:t>
            </w:r>
          </w:p>
          <w:p w14:paraId="3A0BDFAA" w14:textId="73E2CD32" w:rsidR="000E1214" w:rsidRDefault="00A87198">
            <w:r>
              <w:t xml:space="preserve">On parsing the </w:t>
            </w:r>
            <w:proofErr w:type="spellStart"/>
            <w:r>
              <w:t>dfdl:escapeBlockStart</w:t>
            </w:r>
            <w:proofErr w:type="spellEnd"/>
            <w:r>
              <w:t xml:space="preserve"> string must be the first characters in the (trimmed) data in order to activate the escape scheme. The </w:t>
            </w:r>
            <w:proofErr w:type="spellStart"/>
            <w:r>
              <w:t>dfdl:escapeBlockStart</w:t>
            </w:r>
            <w:proofErr w:type="spellEnd"/>
            <w:r>
              <w:t xml:space="preserve"> string is removed from the beginning of the data. Until a matching </w:t>
            </w:r>
            <w:proofErr w:type="spellStart"/>
            <w:r>
              <w:t>dfdl:escapeBlockEnd</w:t>
            </w:r>
            <w:proofErr w:type="spellEnd"/>
            <w:r>
              <w:t xml:space="preserve"> string (that is, one not preceded by the </w:t>
            </w:r>
            <w:proofErr w:type="spellStart"/>
            <w:r>
              <w:t>dfdl:escapeEscapeCharacter</w:t>
            </w:r>
            <w:proofErr w:type="spellEnd"/>
            <w:r>
              <w:t xml:space="preserve">) is found in the data, any in-scope terminating delimiter encountered in the data is not interpreted as such, and any </w:t>
            </w:r>
            <w:proofErr w:type="spellStart"/>
            <w:r>
              <w:t>dfdl:escapeEscapeCharacters</w:t>
            </w:r>
            <w:proofErr w:type="spellEnd"/>
            <w:r>
              <w:t xml:space="preserve"> are removed when they precede </w:t>
            </w:r>
            <w:r w:rsidR="00E11D4A">
              <w:t>a</w:t>
            </w:r>
            <w:r>
              <w:t xml:space="preserve"> </w:t>
            </w:r>
            <w:proofErr w:type="spellStart"/>
            <w:r>
              <w:t>dfdl:escapeBlockEnd</w:t>
            </w:r>
            <w:proofErr w:type="spellEnd"/>
            <w:r>
              <w:t xml:space="preserve"> string. The matching </w:t>
            </w:r>
            <w:proofErr w:type="spellStart"/>
            <w:r>
              <w:t>dfdl:escapeBlockEnd</w:t>
            </w:r>
            <w:proofErr w:type="spellEnd"/>
            <w:r>
              <w:t xml:space="preserve"> string is removed from the data.. The matching </w:t>
            </w:r>
            <w:proofErr w:type="spellStart"/>
            <w:r>
              <w:t>dfdl:escapeBlockEnd</w:t>
            </w:r>
            <w:proofErr w:type="spellEnd"/>
            <w:r>
              <w:t xml:space="preserve"> does not have to be the last character(s) in the (trimmed) data in order to de-activate the escape scheme. A </w:t>
            </w:r>
            <w:proofErr w:type="spellStart"/>
            <w:r>
              <w:t>dfdl:escapeBlockStart</w:t>
            </w:r>
            <w:proofErr w:type="spellEnd"/>
            <w:r>
              <w:t xml:space="preserve"> occurring anywhere in the data other than the first characters has no significance.</w:t>
            </w:r>
          </w:p>
          <w:p w14:paraId="74905AF1"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proofErr w:type="spellStart"/>
            <w:r>
              <w:rPr>
                <w:rFonts w:cs="Arial"/>
              </w:rPr>
              <w:lastRenderedPageBreak/>
              <w:t>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xml:space="preserve">' </w:t>
            </w:r>
          </w:p>
          <w:p w14:paraId="22A03D51" w14:textId="77777777" w:rsidR="000E1214" w:rsidRDefault="00A87198">
            <w:pPr>
              <w:rPr>
                <w:rFonts w:cs="Arial"/>
              </w:rPr>
            </w:pPr>
            <w:r>
              <w:rPr>
                <w:rFonts w:cs="Arial"/>
              </w:rPr>
              <w:t xml:space="preserve">It is a Schema Definition Error if </w:t>
            </w:r>
            <w:proofErr w:type="spellStart"/>
            <w:r>
              <w:rPr>
                <w:rFonts w:cs="Arial"/>
              </w:rPr>
              <w:t>dfdl:escapeCharacter</w:t>
            </w:r>
            <w:proofErr w:type="spellEnd"/>
            <w:r>
              <w:rPr>
                <w:rFonts w:cs="Arial"/>
              </w:rPr>
              <w:t xml:space="preserve"> is empty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w:t>
            </w:r>
          </w:p>
          <w:p w14:paraId="785D1780" w14:textId="0511A820"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rsidP="00C31ED0">
            <w:pPr>
              <w:numPr>
                <w:ilvl w:val="0"/>
                <w:numId w:val="101"/>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rsidP="00C31ED0">
            <w:pPr>
              <w:numPr>
                <w:ilvl w:val="0"/>
                <w:numId w:val="101"/>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rsidP="00C31ED0">
            <w:pPr>
              <w:numPr>
                <w:ilvl w:val="0"/>
                <w:numId w:val="101"/>
              </w:numPr>
            </w:pPr>
            <w:r>
              <w:lastRenderedPageBreak/>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03BF3DC9"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proofErr w:type="spellStart"/>
            <w:r>
              <w:rPr>
                <w:rFonts w:cs="Arial"/>
              </w:rPr>
              <w:lastRenderedPageBreak/>
              <w:t>escapeBlockStart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xml:space="preserve">' </w:t>
            </w:r>
          </w:p>
          <w:p w14:paraId="79AE31F2"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dfdl:escapeBlockStart</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 xml:space="preserve">' </w:t>
            </w:r>
          </w:p>
          <w:p w14:paraId="2ABF06A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w:t>
            </w:r>
            <w:proofErr w:type="spellStart"/>
            <w:r w:rsidR="00A87198">
              <w:rPr>
                <w:rFonts w:eastAsia="MS Mincho" w:cs="Arial"/>
                <w:lang w:eastAsia="ja-JP" w:bidi="he-IL"/>
              </w:rPr>
              <w:t>dfdl:</w:t>
            </w:r>
            <w:r w:rsidR="00A87198">
              <w:rPr>
                <w:rFonts w:cs="Arial"/>
              </w:rPr>
              <w:t>escapeBlockStart</w:t>
            </w:r>
            <w:proofErr w:type="spellEnd"/>
            <w:r w:rsidR="00A87198">
              <w:rPr>
                <w:rFonts w:cs="Arial"/>
              </w:rPr>
              <w:t xml:space="preserve"> </w:t>
            </w:r>
            <w:r w:rsidR="00A87198">
              <w:rPr>
                <w:rFonts w:eastAsia="MS Mincho" w:cs="Arial"/>
                <w:lang w:eastAsia="ja-JP" w:bidi="he-IL"/>
              </w:rPr>
              <w:t xml:space="preserve">string contributes to the </w:t>
            </w:r>
            <w:r w:rsidR="00A87198">
              <w:rPr>
                <w:rFonts w:cs="Arial"/>
              </w:rPr>
              <w:t>simple value region (</w:t>
            </w:r>
            <w:proofErr w:type="spellStart"/>
            <w:r w:rsidR="00A87198">
              <w:rPr>
                <w:rFonts w:cs="Arial"/>
              </w:rPr>
              <w:t>SimpleLogicalValue</w:t>
            </w:r>
            <w:proofErr w:type="spellEnd"/>
            <w:r w:rsidR="00A87198">
              <w:rPr>
                <w:rFonts w:cs="Arial"/>
              </w:rPr>
              <w:t xml:space="preserve"> or </w:t>
            </w:r>
            <w:proofErr w:type="spellStart"/>
            <w:r w:rsidR="00A87198">
              <w:rPr>
                <w:rFonts w:cs="Arial"/>
              </w:rPr>
              <w:t>NilLiteralValue</w:t>
            </w:r>
            <w:proofErr w:type="spellEnd"/>
            <w:r w:rsidR="00A87198">
              <w:rPr>
                <w:rFonts w:cs="Arial"/>
              </w:rPr>
              <w:t xml:space="preserve">) </w:t>
            </w:r>
            <w:r w:rsidR="00A87198">
              <w:rPr>
                <w:rFonts w:eastAsia="MS Mincho" w:cs="Arial"/>
                <w:lang w:eastAsia="ja-JP" w:bidi="he-IL"/>
              </w:rPr>
              <w:t>of the field</w:t>
            </w:r>
          </w:p>
          <w:p w14:paraId="025F1A9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proofErr w:type="spellStart"/>
            <w:r>
              <w:rPr>
                <w:rFonts w:cs="Arial"/>
              </w:rPr>
              <w:t>escapeBlockEnd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w:t>
            </w:r>
            <w:proofErr w:type="spellStart"/>
            <w:r>
              <w:rPr>
                <w:rFonts w:eastAsia="MS Mincho" w:cs="Arial"/>
                <w:lang w:eastAsia="ja-JP" w:bidi="he-IL"/>
              </w:rPr>
              <w:t>dfdl:escapeKind</w:t>
            </w:r>
            <w:proofErr w:type="spellEnd"/>
            <w:r>
              <w:rPr>
                <w:rFonts w:eastAsia="MS Mincho" w:cs="Arial"/>
                <w:lang w:eastAsia="ja-JP" w:bidi="he-IL"/>
              </w:rPr>
              <w:t xml:space="preserve"> is '</w:t>
            </w:r>
            <w:proofErr w:type="spellStart"/>
            <w:r>
              <w:rPr>
                <w:rFonts w:eastAsia="MS Mincho" w:cs="Arial"/>
                <w:lang w:eastAsia="ja-JP" w:bidi="he-IL"/>
              </w:rPr>
              <w:t>escapeBlock</w:t>
            </w:r>
            <w:proofErr w:type="spellEnd"/>
            <w:r>
              <w:rPr>
                <w:rFonts w:eastAsia="MS Mincho" w:cs="Arial"/>
                <w:lang w:eastAsia="ja-JP" w:bidi="he-IL"/>
              </w:rPr>
              <w:t>' .</w:t>
            </w:r>
          </w:p>
          <w:p w14:paraId="19A68D95" w14:textId="77777777" w:rsidR="000E1214" w:rsidRDefault="00A87198">
            <w:pPr>
              <w:rPr>
                <w:rFonts w:eastAsia="MS Mincho"/>
              </w:rPr>
            </w:pPr>
            <w:r>
              <w:rPr>
                <w:rFonts w:eastAsia="MS Mincho"/>
              </w:rPr>
              <w:t xml:space="preserve">It is a Schema Definition Error if </w:t>
            </w:r>
            <w:proofErr w:type="spellStart"/>
            <w:r>
              <w:rPr>
                <w:rFonts w:eastAsia="MS Mincho"/>
              </w:rPr>
              <w:t>dfdl:escapeBlockEnd</w:t>
            </w:r>
            <w:proofErr w:type="spellEnd"/>
            <w:r>
              <w:rPr>
                <w:rFonts w:eastAsia="MS Mincho"/>
              </w:rPr>
              <w:t xml:space="preserve"> is empty when </w:t>
            </w:r>
            <w:proofErr w:type="spellStart"/>
            <w:r>
              <w:rPr>
                <w:rFonts w:eastAsia="MS Mincho"/>
              </w:rPr>
              <w:t>dfdl:escapeKind</w:t>
            </w:r>
            <w:proofErr w:type="spellEnd"/>
            <w:r>
              <w:rPr>
                <w:rFonts w:eastAsia="MS Mincho"/>
              </w:rPr>
              <w:t xml:space="preserve"> is '</w:t>
            </w:r>
            <w:proofErr w:type="spellStart"/>
            <w:r>
              <w:rPr>
                <w:rFonts w:eastAsia="MS Mincho"/>
              </w:rPr>
              <w:t>escapeBlock</w:t>
            </w:r>
            <w:proofErr w:type="spellEnd"/>
            <w:r>
              <w:rPr>
                <w:rFonts w:eastAsia="MS Mincho"/>
              </w:rPr>
              <w:t>'.</w:t>
            </w:r>
          </w:p>
          <w:p w14:paraId="25925A28" w14:textId="463EB216" w:rsidR="000E1214" w:rsidRDefault="00A87198">
            <w:pPr>
              <w:rPr>
                <w:rFonts w:eastAsia="MS Mincho"/>
              </w:rPr>
            </w:pPr>
            <w:r>
              <w:rPr>
                <w:rFonts w:cs="Arial"/>
              </w:rPr>
              <w:t xml:space="preserve">When parsing, it is a </w:t>
            </w:r>
            <w:del w:id="5112" w:author="Mike Beckerle" w:date="2020-10-08T20:33:00Z">
              <w:r w:rsidDel="00B31DA3">
                <w:rPr>
                  <w:rFonts w:cs="Arial"/>
                </w:rPr>
                <w:delText>processing error</w:delText>
              </w:r>
            </w:del>
            <w:ins w:id="5113" w:author="Mike Beckerle" w:date="2020-10-08T20:33:00Z">
              <w:r w:rsidR="00B31DA3">
                <w:rPr>
                  <w:rFonts w:cs="Arial"/>
                </w:rPr>
                <w:t>Processing Error</w:t>
              </w:r>
            </w:ins>
            <w:r>
              <w:rPr>
                <w:rFonts w:cs="Arial"/>
              </w:rPr>
              <w:t xml:space="preserve"> if the end of the data for the element is reached and the </w:t>
            </w:r>
            <w:proofErr w:type="spellStart"/>
            <w:r>
              <w:rPr>
                <w:rFonts w:cs="Arial"/>
              </w:rPr>
              <w:t>escapeBlockEnd</w:t>
            </w:r>
            <w:proofErr w:type="spellEnd"/>
            <w:r>
              <w:rPr>
                <w:rFonts w:cs="Arial"/>
              </w:rPr>
              <w:t xml:space="preserve"> is not found in the data. </w:t>
            </w:r>
            <w:r>
              <w:rPr>
                <w:rFonts w:eastAsia="MS Mincho"/>
              </w:rPr>
              <w:t xml:space="preserve"> </w:t>
            </w:r>
          </w:p>
          <w:p w14:paraId="7A997FE1"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A </w:t>
            </w:r>
            <w:proofErr w:type="spellStart"/>
            <w:r>
              <w:rPr>
                <w:rFonts w:eastAsia="MS Mincho" w:cs="Arial"/>
                <w:lang w:eastAsia="ja-JP" w:bidi="he-IL"/>
              </w:rPr>
              <w:t>dfdl:</w:t>
            </w:r>
            <w:r>
              <w:rPr>
                <w:rFonts w:cs="Arial"/>
              </w:rPr>
              <w:t>escapeBlockEnd</w:t>
            </w:r>
            <w:proofErr w:type="spellEnd"/>
            <w:r>
              <w:rPr>
                <w:rFonts w:eastAsia="MS Mincho" w:cs="Arial"/>
                <w:lang w:eastAsia="ja-JP" w:bidi="he-IL"/>
              </w:rPr>
              <w:t xml:space="preserve"> string contributes to the </w:t>
            </w:r>
            <w:r>
              <w:rPr>
                <w:rFonts w:cs="Arial"/>
              </w:rPr>
              <w:t>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xml:space="preserv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 xml:space="preserve">Annotation: </w:t>
            </w:r>
            <w:proofErr w:type="spellStart"/>
            <w:r>
              <w:rPr>
                <w:rFonts w:eastAsia="MS Mincho" w:cs="Arial"/>
                <w:lang w:eastAsia="ja-JP" w:bidi="he-IL"/>
              </w:rPr>
              <w:t>dfdl:escapeScheme</w:t>
            </w:r>
            <w:proofErr w:type="spellEnd"/>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proofErr w:type="spellStart"/>
            <w:r>
              <w:rPr>
                <w:rFonts w:cs="Arial"/>
              </w:rPr>
              <w:t>escapeEscapeCharacter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 xml:space="preserve">Specifies one character that escapes an immediately following </w:t>
            </w:r>
            <w:proofErr w:type="spellStart"/>
            <w:r>
              <w:rPr>
                <w:rFonts w:cs="Arial"/>
              </w:rPr>
              <w:t>dfdl:escapeCharacter</w:t>
            </w:r>
            <w:proofErr w:type="spellEnd"/>
            <w:r>
              <w:rPr>
                <w:rFonts w:cs="Arial"/>
              </w:rPr>
              <w:t xml:space="preserve"> or first character of </w:t>
            </w:r>
            <w:proofErr w:type="spellStart"/>
            <w:r>
              <w:rPr>
                <w:rFonts w:cs="Arial"/>
              </w:rPr>
              <w:t>dfdl:</w:t>
            </w:r>
            <w:r>
              <w:rPr>
                <w:color w:val="000000"/>
              </w:rPr>
              <w:t>escapeBlockEnd</w:t>
            </w:r>
            <w:proofErr w:type="spellEnd"/>
            <w:r>
              <w:rPr>
                <w:rFonts w:cs="Arial"/>
              </w:rPr>
              <w:t>.</w:t>
            </w:r>
            <w:r>
              <w:t xml:space="preserve"> </w:t>
            </w:r>
          </w:p>
          <w:p w14:paraId="3B96A426" w14:textId="77777777" w:rsidR="000E1214" w:rsidRDefault="00A87198">
            <w:pPr>
              <w:rPr>
                <w:rFonts w:cs="Arial"/>
              </w:rPr>
            </w:pPr>
            <w:r>
              <w:rPr>
                <w:rFonts w:cs="Arial"/>
              </w:rPr>
              <w:t xml:space="preserve">Used when </w:t>
            </w:r>
            <w:proofErr w:type="spellStart"/>
            <w:r>
              <w:rPr>
                <w:rFonts w:cs="Arial"/>
              </w:rPr>
              <w:t>dfdl:escapeKind</w:t>
            </w:r>
            <w:proofErr w:type="spellEnd"/>
            <w:r>
              <w:rPr>
                <w:rFonts w:cs="Arial"/>
              </w:rPr>
              <w:t xml:space="preserve"> is '</w:t>
            </w:r>
            <w:proofErr w:type="spellStart"/>
            <w:r>
              <w:rPr>
                <w:rFonts w:cs="Arial"/>
              </w:rPr>
              <w:t>escapeCharacter</w:t>
            </w:r>
            <w:proofErr w:type="spellEnd"/>
            <w:r>
              <w:rPr>
                <w:rFonts w:cs="Arial"/>
              </w:rPr>
              <w:t>' or '</w:t>
            </w:r>
            <w:proofErr w:type="spellStart"/>
            <w:r>
              <w:rPr>
                <w:rFonts w:cs="Arial"/>
              </w:rPr>
              <w:t>escapeBlock</w:t>
            </w:r>
            <w:proofErr w:type="spellEnd"/>
            <w:r>
              <w:rPr>
                <w:rFonts w:cs="Arial"/>
              </w:rPr>
              <w:t xml:space="preserve">'. </w:t>
            </w:r>
          </w:p>
          <w:p w14:paraId="1D2409B1" w14:textId="116B8335"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0A949482" w14:textId="77777777" w:rsidR="000E1214" w:rsidRDefault="00A87198">
            <w:pPr>
              <w:rPr>
                <w:rFonts w:eastAsia="MS Mincho"/>
              </w:rPr>
            </w:pPr>
            <w:r>
              <w:rPr>
                <w:rFonts w:eastAsia="Arial"/>
              </w:rPr>
              <w:t xml:space="preserve">The string literal value is restricted in the same way as described in "Escape and Quoting Character Restrictions" in the description of the </w:t>
            </w:r>
            <w:proofErr w:type="spellStart"/>
            <w:r>
              <w:rPr>
                <w:rFonts w:eastAsia="Arial"/>
              </w:rPr>
              <w:t>escapeCharacter</w:t>
            </w:r>
            <w:proofErr w:type="spellEnd"/>
            <w:r>
              <w:rPr>
                <w:rFonts w:eastAsia="Arial"/>
              </w:rPr>
              <w:t xml:space="preserve">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lastRenderedPageBreak/>
              <w:t xml:space="preserve">It is explicitly allowed for both the </w:t>
            </w:r>
            <w:proofErr w:type="spellStart"/>
            <w:r>
              <w:rPr>
                <w:rFonts w:cs="Arial"/>
              </w:rPr>
              <w:t>dfdl:escapeCharacter</w:t>
            </w:r>
            <w:proofErr w:type="spellEnd"/>
            <w:r>
              <w:rPr>
                <w:rFonts w:cs="Arial"/>
              </w:rPr>
              <w:t xml:space="preserve"> and the </w:t>
            </w:r>
            <w:proofErr w:type="spellStart"/>
            <w:r>
              <w:rPr>
                <w:rFonts w:cs="Arial"/>
              </w:rPr>
              <w:t>dfdl:escapeEscapeCharacter</w:t>
            </w:r>
            <w:proofErr w:type="spellEnd"/>
            <w:r>
              <w:rPr>
                <w:rFonts w:cs="Arial"/>
              </w:rPr>
              <w:t xml:space="preserve"> to be the same character. In that case processing functions as if the </w:t>
            </w:r>
            <w:proofErr w:type="spellStart"/>
            <w:r>
              <w:rPr>
                <w:rFonts w:cs="Arial"/>
              </w:rPr>
              <w:t>dfdl:escapeCharacter</w:t>
            </w:r>
            <w:proofErr w:type="spellEnd"/>
            <w:r>
              <w:rPr>
                <w:rFonts w:cs="Arial"/>
              </w:rPr>
              <w:t xml:space="preserve"> escapes itself.</w:t>
            </w:r>
          </w:p>
          <w:p w14:paraId="1C97084B" w14:textId="77777777" w:rsidR="000E1214" w:rsidRDefault="00A87198">
            <w:pPr>
              <w:rPr>
                <w:rFonts w:cs="Arial"/>
              </w:rPr>
            </w:pPr>
            <w:r>
              <w:rPr>
                <w:rFonts w:cs="Arial"/>
              </w:rPr>
              <w:t>Escape-escape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6925E4AC"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proofErr w:type="spellStart"/>
            <w:r>
              <w:rPr>
                <w:rFonts w:cs="Arial"/>
              </w:rPr>
              <w:lastRenderedPageBreak/>
              <w:t>extraEscapedCharacters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3ABBF409"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r w:rsidR="003558CF">
              <w:rPr>
                <w:rFonts w:eastAsia="MS Mincho"/>
              </w:rPr>
              <w:t xml:space="preserve">must </w:t>
            </w:r>
            <w:r>
              <w:rPr>
                <w:rFonts w:eastAsia="MS Mincho"/>
              </w:rPr>
              <w:t>be set to "".</w:t>
            </w:r>
          </w:p>
          <w:p w14:paraId="215BFBC1" w14:textId="77777777" w:rsidR="000E1214" w:rsidRDefault="00A87198">
            <w:pPr>
              <w:rPr>
                <w:rFonts w:eastAsia="MS Mincho"/>
              </w:rPr>
            </w:pPr>
            <w:r>
              <w:rPr>
                <w:rFonts w:eastAsia="Arial"/>
              </w:rPr>
              <w:t xml:space="preserve">The string literal values are restricted in the same way as described in "Escape and Quoting Character Restrictions" in the description of the </w:t>
            </w:r>
            <w:proofErr w:type="spellStart"/>
            <w:r>
              <w:rPr>
                <w:rFonts w:eastAsia="Arial"/>
              </w:rPr>
              <w:t>dfdl:escapeCharacter</w:t>
            </w:r>
            <w:proofErr w:type="spellEnd"/>
            <w:r>
              <w:rPr>
                <w:rFonts w:eastAsia="Arial"/>
              </w:rPr>
              <w:t xml:space="preserve">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w:t>
            </w:r>
            <w:proofErr w:type="spellStart"/>
            <w:r>
              <w:rPr>
                <w:rFonts w:cs="Arial"/>
              </w:rPr>
              <w:t>SimpleLogicalValue</w:t>
            </w:r>
            <w:proofErr w:type="spellEnd"/>
            <w:r>
              <w:rPr>
                <w:rFonts w:cs="Arial"/>
              </w:rPr>
              <w:t xml:space="preserve"> or </w:t>
            </w:r>
            <w:proofErr w:type="spellStart"/>
            <w:r>
              <w:rPr>
                <w:rFonts w:cs="Arial"/>
              </w:rPr>
              <w:t>NilLiteralValue</w:t>
            </w:r>
            <w:proofErr w:type="spellEnd"/>
            <w:r>
              <w:rPr>
                <w:rFonts w:cs="Arial"/>
              </w:rPr>
              <w:t>) of the field.</w:t>
            </w:r>
          </w:p>
          <w:p w14:paraId="2D5BF573" w14:textId="77777777" w:rsidR="000E1214" w:rsidRDefault="00A87198">
            <w:pPr>
              <w:rPr>
                <w:rFonts w:cs="Arial"/>
              </w:rPr>
            </w:pPr>
            <w:r>
              <w:rPr>
                <w:rFonts w:cs="Arial"/>
              </w:rPr>
              <w:t xml:space="preserve">Annotation: </w:t>
            </w:r>
            <w:proofErr w:type="spellStart"/>
            <w:r>
              <w:rPr>
                <w:rFonts w:cs="Arial"/>
              </w:rPr>
              <w:t>dfdl:escapeScheme</w:t>
            </w:r>
            <w:proofErr w:type="spellEnd"/>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proofErr w:type="spellStart"/>
            <w:r>
              <w:rPr>
                <w:rFonts w:eastAsia="MS Mincho"/>
              </w:rPr>
              <w:t>Enum</w:t>
            </w:r>
            <w:proofErr w:type="spellEnd"/>
          </w:p>
          <w:p w14:paraId="54BCA661" w14:textId="77777777" w:rsidR="000E1214" w:rsidRDefault="00A87198">
            <w:pPr>
              <w:rPr>
                <w:rFonts w:cs="Arial"/>
              </w:rPr>
            </w:pPr>
            <w:r>
              <w:rPr>
                <w:rFonts w:cs="Arial"/>
              </w:rPr>
              <w:t>Valid values 'always',  '</w:t>
            </w:r>
            <w:proofErr w:type="spellStart"/>
            <w:r>
              <w:rPr>
                <w:rFonts w:cs="Arial"/>
              </w:rPr>
              <w:t>whenNeeded</w:t>
            </w:r>
            <w:proofErr w:type="spellEnd"/>
            <w:r>
              <w:rPr>
                <w:rFonts w:cs="Arial"/>
              </w:rPr>
              <w:t>'</w:t>
            </w:r>
          </w:p>
          <w:p w14:paraId="6447CD19" w14:textId="77777777" w:rsidR="000E1214" w:rsidRDefault="00A87198">
            <w:pPr>
              <w:rPr>
                <w:rFonts w:cs="Arial"/>
              </w:rPr>
            </w:pPr>
            <w:r>
              <w:rPr>
                <w:rFonts w:cs="Arial"/>
              </w:rPr>
              <w:t xml:space="preserve">Controls when escaping is used on unparsing when </w:t>
            </w:r>
            <w:proofErr w:type="spellStart"/>
            <w:r>
              <w:rPr>
                <w:rFonts w:cs="Arial"/>
              </w:rPr>
              <w:t>dfdl:escapeKind</w:t>
            </w:r>
            <w:proofErr w:type="spellEnd"/>
            <w:r>
              <w:rPr>
                <w:rFonts w:cs="Arial"/>
              </w:rPr>
              <w:t xml:space="preserve"> is '</w:t>
            </w:r>
            <w:proofErr w:type="spellStart"/>
            <w:r>
              <w:rPr>
                <w:rFonts w:cs="Arial"/>
              </w:rPr>
              <w:t>escapeBlock</w:t>
            </w:r>
            <w:proofErr w:type="spellEnd"/>
            <w:r>
              <w:rPr>
                <w:rFonts w:cs="Arial"/>
              </w:rPr>
              <w:t xml:space="preserve">'. </w:t>
            </w:r>
          </w:p>
          <w:p w14:paraId="31942D92" w14:textId="77777777" w:rsidR="000E1214" w:rsidRDefault="00A87198">
            <w:r>
              <w:t xml:space="preserve">If 'always' then escaping is always occurs as described in </w:t>
            </w:r>
            <w:proofErr w:type="spellStart"/>
            <w:r>
              <w:t>dfdl:escapeKind</w:t>
            </w:r>
            <w:proofErr w:type="spellEnd"/>
            <w:r>
              <w:t xml:space="preserve">.  </w:t>
            </w:r>
          </w:p>
          <w:p w14:paraId="1CA50CB0" w14:textId="77777777" w:rsidR="000E1214" w:rsidRDefault="00A87198">
            <w:pPr>
              <w:rPr>
                <w:rFonts w:cs="Arial"/>
              </w:rPr>
            </w:pPr>
            <w:r>
              <w:rPr>
                <w:rFonts w:cs="Arial"/>
              </w:rPr>
              <w:t>If '</w:t>
            </w:r>
            <w:proofErr w:type="spellStart"/>
            <w:r>
              <w:rPr>
                <w:rFonts w:cs="Arial"/>
              </w:rPr>
              <w:t>whenNeeded</w:t>
            </w:r>
            <w:proofErr w:type="spellEnd"/>
            <w:r>
              <w:rPr>
                <w:rFonts w:cs="Arial"/>
              </w:rPr>
              <w:t xml:space="preserve">' then escaping occurs as described in </w:t>
            </w:r>
            <w:proofErr w:type="spellStart"/>
            <w:r>
              <w:rPr>
                <w:rFonts w:cs="Arial"/>
              </w:rPr>
              <w:t>dfdl:escapeKind</w:t>
            </w:r>
            <w:proofErr w:type="spellEnd"/>
            <w:r>
              <w:rPr>
                <w:rFonts w:cs="Arial"/>
              </w:rPr>
              <w:t xml:space="preserve"> when the data contains any of the following:</w:t>
            </w:r>
          </w:p>
          <w:p w14:paraId="02E47CD4" w14:textId="77777777" w:rsidR="000E1214" w:rsidRDefault="00A87198" w:rsidP="00C31ED0">
            <w:pPr>
              <w:numPr>
                <w:ilvl w:val="0"/>
                <w:numId w:val="102"/>
              </w:numPr>
              <w:rPr>
                <w:rFonts w:cs="Arial"/>
              </w:rPr>
            </w:pPr>
            <w:r>
              <w:rPr>
                <w:rFonts w:cs="Arial"/>
              </w:rPr>
              <w:t>any in-scope terminating delimiter</w:t>
            </w:r>
          </w:p>
          <w:p w14:paraId="12959009" w14:textId="77777777" w:rsidR="000E1214" w:rsidRDefault="00A87198" w:rsidP="00C31ED0">
            <w:pPr>
              <w:numPr>
                <w:ilvl w:val="0"/>
                <w:numId w:val="102"/>
              </w:numPr>
              <w:rPr>
                <w:rFonts w:cs="Arial"/>
              </w:rPr>
            </w:pPr>
            <w:proofErr w:type="spellStart"/>
            <w:r>
              <w:rPr>
                <w:rFonts w:cs="Arial"/>
              </w:rPr>
              <w:t>dfdl:escapeBlockStart</w:t>
            </w:r>
            <w:proofErr w:type="spellEnd"/>
            <w:r>
              <w:rPr>
                <w:rFonts w:cs="Arial"/>
              </w:rPr>
              <w:t xml:space="preserve"> at the start of the data</w:t>
            </w:r>
          </w:p>
          <w:p w14:paraId="0EC35389" w14:textId="77777777" w:rsidR="000E1214" w:rsidRDefault="00A87198" w:rsidP="00C31ED0">
            <w:pPr>
              <w:numPr>
                <w:ilvl w:val="0"/>
                <w:numId w:val="102"/>
              </w:numPr>
              <w:rPr>
                <w:rFonts w:cs="Arial"/>
              </w:rPr>
            </w:pPr>
            <w:r>
              <w:rPr>
                <w:rFonts w:cs="Arial"/>
              </w:rPr>
              <w:t xml:space="preserve">any </w:t>
            </w:r>
            <w:proofErr w:type="spellStart"/>
            <w:r>
              <w:rPr>
                <w:rFonts w:cs="Arial"/>
              </w:rPr>
              <w:t>dfdl:extraEscapedCharacters</w:t>
            </w:r>
            <w:proofErr w:type="spellEnd"/>
          </w:p>
          <w:p w14:paraId="766863F7" w14:textId="77777777" w:rsidR="000E1214" w:rsidRDefault="00A87198">
            <w:pPr>
              <w:keepNext/>
              <w:rPr>
                <w:rFonts w:cs="Arial"/>
              </w:rPr>
            </w:pPr>
            <w:r>
              <w:rPr>
                <w:rFonts w:cs="Arial"/>
              </w:rPr>
              <w:t xml:space="preserve">Annotation: </w:t>
            </w:r>
            <w:proofErr w:type="spellStart"/>
            <w:r>
              <w:rPr>
                <w:rFonts w:cs="Arial"/>
              </w:rPr>
              <w:t>dfdl:escapeScheme</w:t>
            </w:r>
            <w:proofErr w:type="spellEnd"/>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proofErr w:type="spellStart"/>
            <w:r>
              <w:rPr>
                <w:rFonts w:cs="Arial"/>
              </w:rPr>
              <w:t>escapeCharacterPolicy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proofErr w:type="spellStart"/>
            <w:r>
              <w:rPr>
                <w:lang w:eastAsia="en-GB"/>
              </w:rPr>
              <w:t>Enum</w:t>
            </w:r>
            <w:proofErr w:type="spellEnd"/>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 xml:space="preserve">Controls when escape characters are removed during parsing, and output during unparsing, when </w:t>
            </w:r>
            <w:proofErr w:type="spellStart"/>
            <w:r>
              <w:rPr>
                <w:lang w:eastAsia="en-GB"/>
              </w:rPr>
              <w:t>dfdl:escapeKind</w:t>
            </w:r>
            <w:proofErr w:type="spellEnd"/>
            <w:r>
              <w:rPr>
                <w:lang w:eastAsia="en-GB"/>
              </w:rPr>
              <w:t xml:space="preserve"> is '</w:t>
            </w:r>
            <w:proofErr w:type="spellStart"/>
            <w:r>
              <w:rPr>
                <w:lang w:eastAsia="en-GB"/>
              </w:rPr>
              <w:t>escapeCharacter</w:t>
            </w:r>
            <w:proofErr w:type="spellEnd"/>
            <w:r>
              <w:rPr>
                <w:lang w:eastAsia="en-GB"/>
              </w:rPr>
              <w:t>'.</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703C2B7E" w14:textId="77777777" w:rsidR="000E1214" w:rsidRDefault="00A87198" w:rsidP="00C31ED0">
            <w:pPr>
              <w:pStyle w:val="ListParagraph"/>
              <w:numPr>
                <w:ilvl w:val="0"/>
                <w:numId w:val="103"/>
              </w:numPr>
              <w:rPr>
                <w:lang w:eastAsia="en-GB"/>
              </w:rPr>
            </w:pPr>
            <w:r>
              <w:rPr>
                <w:lang w:eastAsia="en-GB"/>
              </w:rPr>
              <w:t xml:space="preserve">Any in-scope terminating delimiter by escaping its first character. </w:t>
            </w:r>
          </w:p>
          <w:p w14:paraId="4F5D6C98" w14:textId="77777777" w:rsidR="000E1214" w:rsidRDefault="00A87198" w:rsidP="00C31ED0">
            <w:pPr>
              <w:pStyle w:val="ListParagraph"/>
              <w:numPr>
                <w:ilvl w:val="0"/>
                <w:numId w:val="103"/>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4E1BEBBE" w14:textId="77777777" w:rsidR="000E1214" w:rsidRDefault="00A87198" w:rsidP="00C31ED0">
            <w:pPr>
              <w:pStyle w:val="ListParagraph"/>
              <w:numPr>
                <w:ilvl w:val="0"/>
                <w:numId w:val="103"/>
              </w:numPr>
              <w:rPr>
                <w:lang w:eastAsia="en-GB"/>
              </w:rPr>
            </w:pPr>
            <w:r>
              <w:rPr>
                <w:lang w:eastAsia="en-GB"/>
              </w:rPr>
              <w:t xml:space="preserve">any </w:t>
            </w:r>
            <w:proofErr w:type="spellStart"/>
            <w:r>
              <w:rPr>
                <w:lang w:eastAsia="en-GB"/>
              </w:rPr>
              <w:t>dfdl:extraEscapedCharacters</w:t>
            </w:r>
            <w:proofErr w:type="spellEnd"/>
          </w:p>
          <w:p w14:paraId="202FC0C7"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lastRenderedPageBreak/>
              <w:t xml:space="preserve">During unparsing the following are escaped as described in </w:t>
            </w:r>
            <w:proofErr w:type="spellStart"/>
            <w:r>
              <w:rPr>
                <w:lang w:eastAsia="en-GB"/>
              </w:rPr>
              <w:t>dfdl:escapeKind</w:t>
            </w:r>
            <w:proofErr w:type="spellEnd"/>
            <w:r>
              <w:rPr>
                <w:lang w:eastAsia="en-GB"/>
              </w:rPr>
              <w:t xml:space="preserve"> when they are in the data. </w:t>
            </w:r>
          </w:p>
          <w:p w14:paraId="3F89B544" w14:textId="77777777" w:rsidR="000E1214" w:rsidRDefault="00A87198" w:rsidP="00C31ED0">
            <w:pPr>
              <w:pStyle w:val="ListParagraph"/>
              <w:numPr>
                <w:ilvl w:val="0"/>
                <w:numId w:val="104"/>
              </w:numPr>
              <w:rPr>
                <w:lang w:eastAsia="en-GB"/>
              </w:rPr>
            </w:pPr>
            <w:r>
              <w:rPr>
                <w:lang w:eastAsia="en-GB"/>
              </w:rPr>
              <w:t xml:space="preserve">Any in-scope terminating delimiter by escaping its first character. </w:t>
            </w:r>
          </w:p>
          <w:p w14:paraId="20FBD98E" w14:textId="77777777" w:rsidR="000E1214" w:rsidRDefault="00A87198" w:rsidP="00C31ED0">
            <w:pPr>
              <w:pStyle w:val="ListParagraph"/>
              <w:numPr>
                <w:ilvl w:val="0"/>
                <w:numId w:val="104"/>
              </w:numPr>
              <w:rPr>
                <w:lang w:eastAsia="en-GB"/>
              </w:rPr>
            </w:pPr>
            <w:proofErr w:type="spellStart"/>
            <w:r>
              <w:rPr>
                <w:lang w:eastAsia="en-GB"/>
              </w:rPr>
              <w:t>dfdl:escapeCharacter</w:t>
            </w:r>
            <w:proofErr w:type="spellEnd"/>
            <w:r>
              <w:rPr>
                <w:lang w:eastAsia="en-GB"/>
              </w:rPr>
              <w:t xml:space="preserve"> (escaped by </w:t>
            </w:r>
            <w:proofErr w:type="spellStart"/>
            <w:r>
              <w:rPr>
                <w:lang w:eastAsia="en-GB"/>
              </w:rPr>
              <w:t>dfdl:escapeEscapeCharacter</w:t>
            </w:r>
            <w:proofErr w:type="spellEnd"/>
            <w:r>
              <w:rPr>
                <w:lang w:eastAsia="en-GB"/>
              </w:rPr>
              <w:t>)</w:t>
            </w:r>
          </w:p>
          <w:p w14:paraId="78D5ECFB" w14:textId="77777777" w:rsidR="000E1214" w:rsidRDefault="00A87198">
            <w:pPr>
              <w:rPr>
                <w:lang w:eastAsia="en-GB"/>
              </w:rPr>
            </w:pPr>
            <w:r>
              <w:rPr>
                <w:lang w:eastAsia="en-GB"/>
              </w:rPr>
              <w:t xml:space="preserve">During parsing, occurrences of </w:t>
            </w:r>
            <w:proofErr w:type="spellStart"/>
            <w:r>
              <w:rPr>
                <w:lang w:eastAsia="en-GB"/>
              </w:rPr>
              <w:t>dfdl:escapeCharacter</w:t>
            </w:r>
            <w:proofErr w:type="spellEnd"/>
            <w:r>
              <w:rPr>
                <w:lang w:eastAsia="en-GB"/>
              </w:rPr>
              <w:t xml:space="preserve"> and </w:t>
            </w:r>
            <w:proofErr w:type="spellStart"/>
            <w:r>
              <w:rPr>
                <w:lang w:eastAsia="en-GB"/>
              </w:rPr>
              <w:t>dfdl:escapeEscapeCharacter</w:t>
            </w:r>
            <w:proofErr w:type="spellEnd"/>
            <w:r>
              <w:rPr>
                <w:lang w:eastAsia="en-GB"/>
              </w:rPr>
              <w:t xml:space="preserve"> are interpreted and removed from the data as described in </w:t>
            </w:r>
            <w:proofErr w:type="spellStart"/>
            <w:r>
              <w:rPr>
                <w:lang w:eastAsia="en-GB"/>
              </w:rPr>
              <w:t>dfdl:escapeKind</w:t>
            </w:r>
            <w:proofErr w:type="spellEnd"/>
            <w:r>
              <w:rPr>
                <w:lang w:eastAsia="en-GB"/>
              </w:rPr>
              <w:t xml:space="preserve">, except that </w:t>
            </w:r>
            <w:proofErr w:type="spellStart"/>
            <w:r>
              <w:rPr>
                <w:lang w:eastAsia="en-GB"/>
              </w:rPr>
              <w:t>dfdl:escapeCharacter</w:t>
            </w:r>
            <w:proofErr w:type="spellEnd"/>
            <w:r>
              <w:rPr>
                <w:lang w:eastAsia="en-GB"/>
              </w:rPr>
              <w:t xml:space="preserve"> is only removed when it immediately precedes an in-scope terminating delimiter.</w:t>
            </w:r>
          </w:p>
          <w:p w14:paraId="41F15591" w14:textId="77777777" w:rsidR="000E1214" w:rsidRDefault="00A87198">
            <w:pPr>
              <w:rPr>
                <w:rFonts w:eastAsia="MS Mincho"/>
              </w:rPr>
            </w:pPr>
            <w:r>
              <w:t xml:space="preserve">Annotation: </w:t>
            </w:r>
            <w:proofErr w:type="spellStart"/>
            <w:r>
              <w:t>dfdl:escapeScheme</w:t>
            </w:r>
            <w:proofErr w:type="spellEnd"/>
          </w:p>
        </w:tc>
      </w:tr>
    </w:tbl>
    <w:p w14:paraId="7327BA2D" w14:textId="19C50CDB" w:rsidR="000E1214" w:rsidRDefault="00A87198">
      <w:pPr>
        <w:pStyle w:val="Caption"/>
      </w:pPr>
      <w:r>
        <w:lastRenderedPageBreak/>
        <w:t xml:space="preserve">Table </w:t>
      </w:r>
      <w:r w:rsidR="00F31291">
        <w:fldChar w:fldCharType="begin"/>
      </w:r>
      <w:r w:rsidR="00F31291">
        <w:instrText xml:space="preserve"> SEQ Table \* ARABIC </w:instrText>
      </w:r>
      <w:r w:rsidR="00F31291">
        <w:fldChar w:fldCharType="separate"/>
      </w:r>
      <w:r w:rsidR="00404DC4">
        <w:rPr>
          <w:noProof/>
        </w:rPr>
        <w:t>27</w:t>
      </w:r>
      <w:r w:rsidR="00F31291">
        <w:rPr>
          <w:noProof/>
        </w:rPr>
        <w:fldChar w:fldCharType="end"/>
      </w:r>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 xml:space="preserve">Consider a </w:t>
      </w:r>
      <w:proofErr w:type="spellStart"/>
      <w:r>
        <w:rPr>
          <w:lang w:eastAsia="en-GB"/>
        </w:rPr>
        <w:t>dfdl:escapeScheme</w:t>
      </w:r>
      <w:proofErr w:type="spellEnd"/>
      <w:r>
        <w:rPr>
          <w:lang w:eastAsia="en-GB"/>
        </w:rPr>
        <w:t xml:space="preserve"> annotation with the following properties:</w:t>
      </w:r>
      <w:r>
        <w:rPr>
          <w:color w:val="000000"/>
          <w:lang w:eastAsia="en-GB"/>
        </w:rPr>
        <w:t xml:space="preserve"> </w:t>
      </w:r>
    </w:p>
    <w:p w14:paraId="1F5DF54D" w14:textId="77777777" w:rsidR="000E1214" w:rsidRDefault="00A87198" w:rsidP="00C31ED0">
      <w:pPr>
        <w:pStyle w:val="ListParagraph"/>
        <w:numPr>
          <w:ilvl w:val="0"/>
          <w:numId w:val="105"/>
        </w:numPr>
        <w:rPr>
          <w:rFonts w:eastAsia="Helv"/>
          <w:color w:val="000000"/>
          <w:lang w:eastAsia="en-GB"/>
        </w:rPr>
      </w:pPr>
      <w:proofErr w:type="spellStart"/>
      <w:r>
        <w:rPr>
          <w:lang w:eastAsia="en-GB"/>
        </w:rPr>
        <w:t>dfdl:escapeBlockStart</w:t>
      </w:r>
      <w:proofErr w:type="spellEnd"/>
      <w:r>
        <w:rPr>
          <w:lang w:eastAsia="en-GB"/>
        </w:rPr>
        <w:t>="start"</w:t>
      </w:r>
      <w:r>
        <w:rPr>
          <w:color w:val="000000"/>
          <w:lang w:eastAsia="en-GB"/>
        </w:rPr>
        <w:t xml:space="preserve"> </w:t>
      </w:r>
    </w:p>
    <w:p w14:paraId="729854ED" w14:textId="77777777" w:rsidR="000E1214" w:rsidRDefault="00A87198" w:rsidP="00C31ED0">
      <w:pPr>
        <w:pStyle w:val="ListParagraph"/>
        <w:numPr>
          <w:ilvl w:val="0"/>
          <w:numId w:val="105"/>
        </w:numPr>
        <w:rPr>
          <w:rFonts w:eastAsia="Helv"/>
          <w:color w:val="000000"/>
          <w:lang w:eastAsia="en-GB"/>
        </w:rPr>
      </w:pPr>
      <w:proofErr w:type="spellStart"/>
      <w:r>
        <w:rPr>
          <w:lang w:eastAsia="en-GB"/>
        </w:rPr>
        <w:t>dfdl:escapeBlockEnd</w:t>
      </w:r>
      <w:proofErr w:type="spellEnd"/>
      <w:r>
        <w:rPr>
          <w:lang w:eastAsia="en-GB"/>
        </w:rPr>
        <w:t>="end"</w:t>
      </w:r>
      <w:r>
        <w:rPr>
          <w:color w:val="000000"/>
          <w:lang w:eastAsia="en-GB"/>
        </w:rPr>
        <w:t xml:space="preserve"> </w:t>
      </w:r>
    </w:p>
    <w:p w14:paraId="58FEECA6" w14:textId="77777777" w:rsidR="000E1214" w:rsidRDefault="00A87198" w:rsidP="00C31ED0">
      <w:pPr>
        <w:pStyle w:val="ListParagraph"/>
        <w:numPr>
          <w:ilvl w:val="0"/>
          <w:numId w:val="105"/>
        </w:numPr>
        <w:rPr>
          <w:rFonts w:eastAsia="Helv"/>
          <w:color w:val="000000"/>
          <w:lang w:eastAsia="en-GB"/>
        </w:rPr>
      </w:pPr>
      <w:proofErr w:type="spellStart"/>
      <w:r>
        <w:rPr>
          <w:lang w:eastAsia="en-GB"/>
        </w:rPr>
        <w:t>dfdl:escapeEscapeCharacter</w:t>
      </w:r>
      <w:proofErr w:type="spellEnd"/>
      <w:r>
        <w:rPr>
          <w:lang w:eastAsia="en-GB"/>
        </w:rPr>
        <w:t>="#"</w:t>
      </w:r>
      <w:r>
        <w:rPr>
          <w:color w:val="000000"/>
          <w:lang w:eastAsia="en-GB"/>
        </w:rPr>
        <w:t xml:space="preserve"> </w:t>
      </w:r>
    </w:p>
    <w:p w14:paraId="46C99384" w14:textId="77777777" w:rsidR="000E1214" w:rsidRDefault="00A87198">
      <w:pPr>
        <w:rPr>
          <w:color w:val="000000"/>
          <w:lang w:eastAsia="en-GB"/>
        </w:rPr>
      </w:pPr>
      <w:r>
        <w:rPr>
          <w:lang w:eastAsia="en-GB"/>
        </w:rPr>
        <w:t xml:space="preserve">If this is used to serialize a DFDL Infoset element of type </w:t>
      </w:r>
      <w:proofErr w:type="spellStart"/>
      <w:r>
        <w:rPr>
          <w:lang w:eastAsia="en-GB"/>
        </w:rPr>
        <w:t>xs:string</w:t>
      </w:r>
      <w:proofErr w:type="spellEnd"/>
      <w:r>
        <w:rPr>
          <w:lang w:eastAsia="en-GB"/>
        </w:rPr>
        <w:t xml:space="preserve"> with value “A hash is a #”, then the value is wrapped with the </w:t>
      </w:r>
      <w:proofErr w:type="spellStart"/>
      <w:r>
        <w:rPr>
          <w:lang w:eastAsia="en-GB"/>
        </w:rPr>
        <w:t>dfdl:escapeBlockStart</w:t>
      </w:r>
      <w:proofErr w:type="spellEnd"/>
      <w:r>
        <w:rPr>
          <w:lang w:eastAsia="en-GB"/>
        </w:rPr>
        <w:t xml:space="preserve"> and </w:t>
      </w:r>
      <w:proofErr w:type="spellStart"/>
      <w:r>
        <w:rPr>
          <w:lang w:eastAsia="en-GB"/>
        </w:rPr>
        <w:t>dfdl:escapeBlockEnd</w:t>
      </w:r>
      <w:proofErr w:type="spellEnd"/>
      <w:r>
        <w:rPr>
          <w:lang w:eastAsia="en-GB"/>
        </w:rPr>
        <w:t>,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p>
    <w:p w14:paraId="3E2D086B" w14:textId="4326123F" w:rsidR="000E1214" w:rsidRDefault="00A87198">
      <w:pPr>
        <w:rPr>
          <w:lang w:eastAsia="en-GB"/>
        </w:rPr>
      </w:pPr>
      <w:r>
        <w:rPr>
          <w:lang w:eastAsia="en-GB"/>
        </w:rPr>
        <w:t xml:space="preserve">In this scenario, the data is not compliant with the escape scheme, and the DFDL </w:t>
      </w:r>
      <w:r w:rsidR="008E7C14">
        <w:rPr>
          <w:lang w:eastAsia="en-GB"/>
        </w:rPr>
        <w:t xml:space="preserve">unparser MUST </w:t>
      </w:r>
      <w:r>
        <w:rPr>
          <w:lang w:eastAsia="en-GB"/>
        </w:rPr>
        <w:t xml:space="preserve">issue a </w:t>
      </w:r>
      <w:del w:id="5114" w:author="Mike Beckerle" w:date="2020-10-08T20:33:00Z">
        <w:r w:rsidDel="00B31DA3">
          <w:rPr>
            <w:lang w:eastAsia="en-GB"/>
          </w:rPr>
          <w:delText>processing error</w:delText>
        </w:r>
      </w:del>
      <w:ins w:id="5115" w:author="Mike Beckerle" w:date="2020-10-08T20:33:00Z">
        <w:r w:rsidR="00B31DA3">
          <w:rPr>
            <w:lang w:eastAsia="en-GB"/>
          </w:rPr>
          <w:t>Processing Error</w:t>
        </w:r>
      </w:ins>
      <w:r>
        <w:rPr>
          <w:lang w:eastAsia="en-GB"/>
        </w:rPr>
        <w:t xml:space="preserve">. </w:t>
      </w:r>
    </w:p>
    <w:p w14:paraId="60A8C610" w14:textId="0A03C390" w:rsidR="000E1214" w:rsidRDefault="00A87198">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r w:rsidR="00404DC4" w:rsidRPr="00065302">
        <w:rPr>
          <w:rStyle w:val="Hyperlink"/>
        </w:rPr>
        <w:t>Appendix A: Escape Scheme Use Cases</w:t>
      </w:r>
      <w:r w:rsidRPr="00065302">
        <w:rPr>
          <w:rStyle w:val="Hyperlink"/>
        </w:rPr>
        <w:fldChar w:fldCharType="end"/>
      </w:r>
      <w:r>
        <w:rPr>
          <w:lang w:eastAsia="en-GB"/>
        </w:rPr>
        <w:t>.</w:t>
      </w:r>
    </w:p>
    <w:p w14:paraId="45C341CF" w14:textId="4EA26A5D" w:rsidR="000E1214" w:rsidRDefault="00A87198" w:rsidP="00B31DA3">
      <w:pPr>
        <w:pStyle w:val="Heading2"/>
      </w:pPr>
      <w:bookmarkStart w:id="5116" w:name="_Toc322911338"/>
      <w:bookmarkStart w:id="5117" w:name="_Toc322911653"/>
      <w:bookmarkStart w:id="5118" w:name="_Toc322911901"/>
      <w:bookmarkStart w:id="5119" w:name="_Toc322912192"/>
      <w:bookmarkStart w:id="5120" w:name="_Toc329093041"/>
      <w:bookmarkStart w:id="5121" w:name="_Toc332701554"/>
      <w:bookmarkStart w:id="5122" w:name="_Toc332701858"/>
      <w:bookmarkStart w:id="5123" w:name="_Toc332711652"/>
      <w:bookmarkStart w:id="5124" w:name="_Toc332711960"/>
      <w:bookmarkStart w:id="5125" w:name="_Toc332712262"/>
      <w:bookmarkStart w:id="5126" w:name="_Toc332724178"/>
      <w:bookmarkStart w:id="5127" w:name="_Toc332724478"/>
      <w:bookmarkStart w:id="5128" w:name="_Toc341102774"/>
      <w:bookmarkStart w:id="5129" w:name="_Toc347241509"/>
      <w:bookmarkStart w:id="5130" w:name="_Toc347744702"/>
      <w:bookmarkStart w:id="5131" w:name="_Toc348984485"/>
      <w:bookmarkStart w:id="5132" w:name="_Toc348984790"/>
      <w:bookmarkStart w:id="5133" w:name="_Toc349037954"/>
      <w:bookmarkStart w:id="5134" w:name="_Toc349038256"/>
      <w:bookmarkStart w:id="5135" w:name="_Toc349042749"/>
      <w:bookmarkStart w:id="5136" w:name="_Toc349642163"/>
      <w:bookmarkStart w:id="5137" w:name="_Toc351912747"/>
      <w:bookmarkStart w:id="5138" w:name="_Toc351914768"/>
      <w:bookmarkStart w:id="5139" w:name="_Toc351915234"/>
      <w:bookmarkStart w:id="5140" w:name="_Toc361231291"/>
      <w:bookmarkStart w:id="5141" w:name="_Toc361231817"/>
      <w:bookmarkStart w:id="5142" w:name="_Toc362445115"/>
      <w:bookmarkStart w:id="5143" w:name="_Toc363909037"/>
      <w:bookmarkStart w:id="5144" w:name="_Toc364463461"/>
      <w:bookmarkStart w:id="5145" w:name="_Toc366078064"/>
      <w:bookmarkStart w:id="5146" w:name="_Toc366078683"/>
      <w:bookmarkStart w:id="5147" w:name="_Toc366079668"/>
      <w:bookmarkStart w:id="5148" w:name="_Toc366080280"/>
      <w:bookmarkStart w:id="5149" w:name="_Toc366080889"/>
      <w:bookmarkStart w:id="5150" w:name="_Toc366505229"/>
      <w:bookmarkStart w:id="5151" w:name="_Toc366508598"/>
      <w:bookmarkStart w:id="5152" w:name="_Toc366513099"/>
      <w:bookmarkStart w:id="5153" w:name="_Toc366574288"/>
      <w:bookmarkStart w:id="5154" w:name="_Toc366578081"/>
      <w:bookmarkStart w:id="5155" w:name="_Toc366578675"/>
      <w:bookmarkStart w:id="5156" w:name="_Toc366579267"/>
      <w:bookmarkStart w:id="5157" w:name="_Toc366579858"/>
      <w:bookmarkStart w:id="5158" w:name="_Toc366580450"/>
      <w:bookmarkStart w:id="5159" w:name="_Toc366581041"/>
      <w:bookmarkStart w:id="5160" w:name="_Toc366581633"/>
      <w:bookmarkStart w:id="5161" w:name="_Toc243112829"/>
      <w:bookmarkStart w:id="5162" w:name="_Toc349042750"/>
      <w:bookmarkStart w:id="5163" w:name="_Toc52984616"/>
      <w:bookmarkStart w:id="5164" w:name="_Toc177399098"/>
      <w:bookmarkStart w:id="5165" w:name="_Toc175057385"/>
      <w:bookmarkStart w:id="5166" w:name="_Toc199516321"/>
      <w:bookmarkStart w:id="5167" w:name="_Toc19498398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r>
        <w:t>Properties for Bidirectional support for All Simple Types with Text representation</w:t>
      </w:r>
      <w:bookmarkEnd w:id="5161"/>
      <w:bookmarkEnd w:id="5162"/>
      <w:bookmarkEnd w:id="5163"/>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proofErr w:type="spellStart"/>
            <w:r>
              <w:rPr>
                <w:rFonts w:eastAsia="Arial Unicode MS"/>
              </w:rPr>
              <w:t>Enum</w:t>
            </w:r>
            <w:proofErr w:type="spellEnd"/>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(representatio</w:t>
            </w:r>
            <w:r>
              <w:t>n text)</w:t>
            </w:r>
          </w:p>
        </w:tc>
      </w:tr>
    </w:tbl>
    <w:p w14:paraId="6BE2DF6D" w14:textId="1A7E4120"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28</w:t>
      </w:r>
      <w:r w:rsidR="00F31291">
        <w:rPr>
          <w:noProof/>
        </w:rPr>
        <w:fldChar w:fldCharType="end"/>
      </w:r>
      <w:r>
        <w:t xml:space="preserve"> Properties for Bidirectional support for All Simple Types with Text representation</w:t>
      </w:r>
    </w:p>
    <w:p w14:paraId="79A24AA3" w14:textId="4C399DCB" w:rsidR="000E1214" w:rsidRDefault="00A87198" w:rsidP="00B31DA3">
      <w:pPr>
        <w:pStyle w:val="Heading2"/>
      </w:pPr>
      <w:bookmarkStart w:id="5168" w:name="_Ref38560927"/>
      <w:bookmarkStart w:id="5169" w:name="_Toc52984617"/>
      <w:bookmarkStart w:id="5170" w:name="_Toc243112830"/>
      <w:bookmarkStart w:id="5171" w:name="_Toc349042751"/>
      <w:r>
        <w:t xml:space="preserve">Properties Specific to </w:t>
      </w:r>
      <w:bookmarkEnd w:id="5043"/>
      <w:bookmarkEnd w:id="5044"/>
      <w:r>
        <w:t>String</w:t>
      </w:r>
      <w:bookmarkEnd w:id="5164"/>
      <w:bookmarkEnd w:id="5165"/>
      <w:bookmarkEnd w:id="5166"/>
      <w:bookmarkEnd w:id="5167"/>
      <w:bookmarkEnd w:id="5168"/>
      <w:bookmarkEnd w:id="5169"/>
      <w:r>
        <w:t xml:space="preserve"> </w:t>
      </w:r>
      <w:bookmarkEnd w:id="5170"/>
      <w:bookmarkEnd w:id="5171"/>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proofErr w:type="spellStart"/>
            <w:r>
              <w:rPr>
                <w:rFonts w:cs="Arial"/>
              </w:rPr>
              <w:t>Enum</w:t>
            </w:r>
            <w:proofErr w:type="spellEnd"/>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w:t>
            </w:r>
          </w:p>
          <w:p w14:paraId="00585CB7" w14:textId="77777777" w:rsidR="000E1214" w:rsidRDefault="00A87198">
            <w:pPr>
              <w:rPr>
                <w:rFonts w:eastAsia="Arial Unicode MS"/>
              </w:rPr>
            </w:pPr>
            <w:r>
              <w:rPr>
                <w:rFonts w:eastAsia="Arial Unicode MS"/>
              </w:rPr>
              <w:t xml:space="preserve">'right': Justifies to the right and adds padding chars to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w:t>
            </w:r>
          </w:p>
          <w:p w14:paraId="58E97EC5" w14:textId="77777777" w:rsidR="000E1214" w:rsidRDefault="00A87198">
            <w:pPr>
              <w:rPr>
                <w:rFonts w:eastAsia="Arial Unicode MS"/>
              </w:rPr>
            </w:pPr>
            <w:r>
              <w:rPr>
                <w:rFonts w:eastAsia="Arial Unicode MS"/>
              </w:rPr>
              <w:t xml:space="preserve">'center': Adds equal padding chars left and right of the string contents if the string is too short, to the length determined by the </w:t>
            </w:r>
            <w:proofErr w:type="spellStart"/>
            <w:r>
              <w:rPr>
                <w:rFonts w:eastAsia="Arial Unicode MS"/>
              </w:rPr>
              <w:t>dfdl:textPadKind</w:t>
            </w:r>
            <w:proofErr w:type="spellEnd"/>
            <w:r>
              <w:rPr>
                <w:rFonts w:eastAsia="Arial Unicode MS"/>
              </w:rPr>
              <w:t xml:space="preserve">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 xml:space="preserve">'left': Trims any pad characters from the right of the string, according to </w:t>
            </w:r>
            <w:proofErr w:type="spellStart"/>
            <w:r>
              <w:rPr>
                <w:rFonts w:eastAsia="Arial Unicode MS"/>
              </w:rPr>
              <w:t>dfdl:textTrimKind</w:t>
            </w:r>
            <w:proofErr w:type="spellEnd"/>
            <w:r>
              <w:rPr>
                <w:rFonts w:eastAsia="Arial Unicode MS"/>
              </w:rPr>
              <w:t xml:space="preserve"> property.</w:t>
            </w:r>
          </w:p>
          <w:p w14:paraId="1CB422DF" w14:textId="77777777" w:rsidR="000E1214" w:rsidRDefault="00A87198">
            <w:pPr>
              <w:rPr>
                <w:rFonts w:eastAsia="Arial Unicode MS"/>
              </w:rPr>
            </w:pPr>
            <w:r>
              <w:rPr>
                <w:rFonts w:eastAsia="Arial Unicode MS"/>
              </w:rPr>
              <w:t xml:space="preserve">'right': Trims any pad characters from the left of the string, according to </w:t>
            </w:r>
            <w:proofErr w:type="spellStart"/>
            <w:r>
              <w:rPr>
                <w:rFonts w:eastAsia="Arial Unicode MS"/>
              </w:rPr>
              <w:t>dfdl:textTrimKind</w:t>
            </w:r>
            <w:proofErr w:type="spellEnd"/>
            <w:r>
              <w:rPr>
                <w:rFonts w:eastAsia="Arial Unicode MS"/>
              </w:rPr>
              <w:t xml:space="preserve"> property.</w:t>
            </w:r>
          </w:p>
          <w:p w14:paraId="45AA7EC8" w14:textId="77777777" w:rsidR="000E1214" w:rsidRDefault="00A87198">
            <w:pPr>
              <w:rPr>
                <w:rFonts w:eastAsia="Arial Unicode MS"/>
              </w:rPr>
            </w:pPr>
            <w:r>
              <w:rPr>
                <w:rFonts w:eastAsia="Arial Unicode MS"/>
              </w:rPr>
              <w:t xml:space="preserve">'center' Trims any pad characters from the left and right of the string, according to </w:t>
            </w:r>
            <w:proofErr w:type="spellStart"/>
            <w:r>
              <w:rPr>
                <w:rFonts w:eastAsia="Arial Unicode MS"/>
              </w:rPr>
              <w:t>dfdl:textTrimKind</w:t>
            </w:r>
            <w:proofErr w:type="spellEnd"/>
            <w:r>
              <w:rPr>
                <w:rFonts w:eastAsia="Arial Unicode MS"/>
              </w:rPr>
              <w:t xml:space="preserve"> property.</w:t>
            </w:r>
          </w:p>
          <w:p w14:paraId="38CE9A38"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proofErr w:type="spellStart"/>
            <w:r>
              <w:rPr>
                <w:rFonts w:eastAsia="Arial Unicode MS"/>
              </w:rPr>
              <w:t>textStringPadCharacter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 xml:space="preserve">If a pad character is specified when </w:t>
            </w:r>
            <w:proofErr w:type="spellStart"/>
            <w:r>
              <w:rPr>
                <w:rFonts w:eastAsia="Arial Unicode MS"/>
              </w:rPr>
              <w:t>dfdl:lengthUnits</w:t>
            </w:r>
            <w:proofErr w:type="spellEnd"/>
            <w:r>
              <w:rPr>
                <w:rFonts w:eastAsia="Arial Unicode MS"/>
              </w:rPr>
              <w:t xml:space="preserve">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w:t>
            </w:r>
            <w:proofErr w:type="spellStart"/>
            <w:r>
              <w:rPr>
                <w:rFonts w:eastAsia="Arial Unicode MS"/>
              </w:rPr>
              <w:t>dfdl:lengthUnits</w:t>
            </w:r>
            <w:proofErr w:type="spellEnd"/>
            <w:r>
              <w:rPr>
                <w:rFonts w:eastAsia="Arial Unicode MS"/>
              </w:rPr>
              <w:t xml:space="preserve"> is 'characters' then </w:t>
            </w:r>
          </w:p>
          <w:p w14:paraId="054AE1D4" w14:textId="77777777" w:rsidR="000E1214" w:rsidRDefault="00A87198" w:rsidP="00C31ED0">
            <w:pPr>
              <w:numPr>
                <w:ilvl w:val="0"/>
                <w:numId w:val="106"/>
              </w:numPr>
              <w:rPr>
                <w:rFonts w:eastAsia="Arial Unicode MS"/>
              </w:rPr>
            </w:pPr>
            <w:r>
              <w:rPr>
                <w:rFonts w:eastAsia="Arial Unicode MS"/>
              </w:rPr>
              <w:lastRenderedPageBreak/>
              <w:t>the encoding must be a fixed-width encoding</w:t>
            </w:r>
          </w:p>
          <w:p w14:paraId="24C63A97" w14:textId="77777777" w:rsidR="000E1214" w:rsidRDefault="00A87198" w:rsidP="00C31ED0">
            <w:pPr>
              <w:numPr>
                <w:ilvl w:val="0"/>
                <w:numId w:val="106"/>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rsidP="00C31ED0">
            <w:pPr>
              <w:numPr>
                <w:ilvl w:val="0"/>
                <w:numId w:val="107"/>
              </w:numPr>
              <w:rPr>
                <w:rFonts w:eastAsia="Arial Unicode MS"/>
              </w:rPr>
            </w:pPr>
            <w:r>
              <w:rPr>
                <w:rFonts w:eastAsia="Arial Unicode MS"/>
              </w:rPr>
              <w:t>DFDL character entities are allowed</w:t>
            </w:r>
          </w:p>
          <w:p w14:paraId="46F604D9" w14:textId="77777777" w:rsidR="000E1214" w:rsidRDefault="00A87198" w:rsidP="00C31ED0">
            <w:pPr>
              <w:numPr>
                <w:ilvl w:val="0"/>
                <w:numId w:val="107"/>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allowed.</w:t>
            </w:r>
          </w:p>
          <w:p w14:paraId="6724E1A8" w14:textId="77777777" w:rsidR="000E1214" w:rsidRDefault="00A87198" w:rsidP="00C31ED0">
            <w:pPr>
              <w:numPr>
                <w:ilvl w:val="0"/>
                <w:numId w:val="107"/>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lastRenderedPageBreak/>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proofErr w:type="spellStart"/>
            <w:r>
              <w:rPr>
                <w:rFonts w:cs="Arial"/>
              </w:rPr>
              <w:t>Enum</w:t>
            </w:r>
            <w:proofErr w:type="spellEnd"/>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533F3216" w:rsidR="000E1214" w:rsidRDefault="00A87198">
            <w:pPr>
              <w:rPr>
                <w:rFonts w:cs="Arial"/>
              </w:rPr>
            </w:pPr>
            <w:r>
              <w:rPr>
                <w:rFonts w:cs="Arial"/>
              </w:rPr>
              <w:t xml:space="preserve">'yes' means if the logical type is </w:t>
            </w:r>
            <w:proofErr w:type="spellStart"/>
            <w:r>
              <w:rPr>
                <w:rFonts w:cs="Arial"/>
              </w:rPr>
              <w:t>xs:string</w:t>
            </w:r>
            <w:proofErr w:type="spellEnd"/>
            <w:r>
              <w:rPr>
                <w:rFonts w:cs="Arial"/>
              </w:rPr>
              <w:t xml:space="preserve"> and the value is longer than the specified length, the string is truncated to this length. (See section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404DC4" w:rsidRPr="00065302">
              <w:rPr>
                <w:rStyle w:val="Hyperlink"/>
                <w:rFonts w:eastAsia="Arial Unicode MS"/>
              </w:rPr>
              <w:t>Elements of Specified Length</w:t>
            </w:r>
            <w:r w:rsidRPr="00065302">
              <w:rPr>
                <w:rStyle w:val="Hyperlink"/>
              </w:rPr>
              <w:fldChar w:fldCharType="end"/>
            </w:r>
            <w:r>
              <w:t>.</w:t>
            </w:r>
            <w:r>
              <w:rPr>
                <w:rFonts w:cs="Arial"/>
              </w:rPr>
              <w:t xml:space="preserve">) No </w:t>
            </w:r>
            <w:del w:id="5172" w:author="Mike Beckerle" w:date="2020-10-08T20:33:00Z">
              <w:r w:rsidDel="00B31DA3">
                <w:rPr>
                  <w:rFonts w:cs="Arial"/>
                </w:rPr>
                <w:delText>processing error</w:delText>
              </w:r>
            </w:del>
            <w:ins w:id="5173" w:author="Mike Beckerle" w:date="2020-10-08T20:33:00Z">
              <w:r w:rsidR="00B31DA3">
                <w:rPr>
                  <w:rFonts w:cs="Arial"/>
                </w:rPr>
                <w:t>Processing Error</w:t>
              </w:r>
            </w:ins>
            <w:r>
              <w:rPr>
                <w:rFonts w:cs="Arial"/>
              </w:rPr>
              <w:t xml:space="preserve"> is raised.</w:t>
            </w:r>
          </w:p>
          <w:p w14:paraId="464B11BE" w14:textId="6A002E0D" w:rsidR="000E1214" w:rsidRDefault="00A87198">
            <w:pPr>
              <w:rPr>
                <w:rFonts w:cs="Arial"/>
              </w:rPr>
            </w:pPr>
            <w:r>
              <w:rPr>
                <w:rFonts w:cs="Arial"/>
              </w:rPr>
              <w:t xml:space="preserve">This property is needed when an </w:t>
            </w:r>
            <w:proofErr w:type="spellStart"/>
            <w:r>
              <w:rPr>
                <w:rFonts w:cs="Arial"/>
              </w:rPr>
              <w:t>DFD</w:t>
            </w:r>
            <w:r w:rsidR="006402E3">
              <w:rPr>
                <w:rFonts w:cs="Arial"/>
              </w:rPr>
              <w:t>L</w:t>
            </w:r>
            <w:r>
              <w:rPr>
                <w:rFonts w:cs="Arial"/>
              </w:rPr>
              <w:t>schema</w:t>
            </w:r>
            <w:proofErr w:type="spellEnd"/>
            <w:r>
              <w:rPr>
                <w:rFonts w:cs="Arial"/>
              </w:rPr>
              <w:t xml:space="preserve"> has specified lengths for strings. The strings in an </w:t>
            </w:r>
            <w:r w:rsidR="00933F0E">
              <w:rPr>
                <w:rFonts w:cs="Arial"/>
              </w:rPr>
              <w:t>Infoset</w:t>
            </w:r>
            <w:r>
              <w:rPr>
                <w:rFonts w:cs="Arial"/>
              </w:rPr>
              <w:t xml:space="preserve"> being unparsed do not necessarily fit within those </w:t>
            </w:r>
            <w:r w:rsidR="006402E3">
              <w:rPr>
                <w:rFonts w:cs="Arial"/>
              </w:rPr>
              <w:t xml:space="preserve">specified </w:t>
            </w:r>
            <w:r>
              <w:rPr>
                <w:rFonts w:cs="Arial"/>
              </w:rPr>
              <w:t xml:space="preserve">lengths. This property provides the means to express whether this is an error, or the strings can be truncated to fit. </w:t>
            </w:r>
          </w:p>
          <w:p w14:paraId="48F480C3" w14:textId="757258A5" w:rsidR="000E1214" w:rsidRDefault="00A87198">
            <w:pPr>
              <w:rPr>
                <w:rFonts w:eastAsia="MS Mincho"/>
              </w:rPr>
            </w:pPr>
            <w:r>
              <w:rPr>
                <w:rFonts w:eastAsia="Arial Unicode MS"/>
              </w:rPr>
              <w:t xml:space="preserve">The position from which data is truncated is determined by the value of the </w:t>
            </w:r>
            <w:proofErr w:type="spellStart"/>
            <w:r>
              <w:rPr>
                <w:rFonts w:eastAsia="Arial Unicode MS"/>
              </w:rPr>
              <w:t>dfdl:textStringJustification</w:t>
            </w:r>
            <w:proofErr w:type="spellEnd"/>
            <w:r>
              <w:rPr>
                <w:rFonts w:eastAsia="Arial Unicode MS"/>
              </w:rPr>
              <w:t xml:space="preserve"> property. If the value of the </w:t>
            </w:r>
            <w:proofErr w:type="spellStart"/>
            <w:r>
              <w:rPr>
                <w:rFonts w:eastAsia="Arial Unicode MS"/>
              </w:rPr>
              <w:t>dfdl:textStringJustification</w:t>
            </w:r>
            <w:proofErr w:type="spellEnd"/>
            <w:r>
              <w:rPr>
                <w:rFonts w:eastAsia="Arial Unicode MS"/>
              </w:rPr>
              <w:t xml:space="preserve"> property is 'left', data is truncated from the right; if the value of the </w:t>
            </w:r>
            <w:proofErr w:type="spellStart"/>
            <w:r>
              <w:rPr>
                <w:rFonts w:eastAsia="Arial Unicode MS"/>
              </w:rPr>
              <w:t>dfdl:textStringJustification</w:t>
            </w:r>
            <w:proofErr w:type="spellEnd"/>
            <w:r>
              <w:rPr>
                <w:rFonts w:eastAsia="Arial Unicode MS"/>
              </w:rPr>
              <w:t xml:space="preserve"> property is 'right', data is truncated from the left. </w:t>
            </w:r>
            <w:r>
              <w:rPr>
                <w:rFonts w:eastAsia="MS Mincho"/>
              </w:rPr>
              <w:t xml:space="preserve">However, if the value of the </w:t>
            </w:r>
            <w:proofErr w:type="spellStart"/>
            <w:r>
              <w:rPr>
                <w:rFonts w:eastAsia="MS Mincho"/>
              </w:rPr>
              <w:t>dfdl:textStringJustification</w:t>
            </w:r>
            <w:proofErr w:type="spellEnd"/>
            <w:r>
              <w:rPr>
                <w:rFonts w:eastAsia="MS Mincho"/>
              </w:rPr>
              <w:t xml:space="preserve"> property is 'center', truncation does not occur, and a </w:t>
            </w:r>
            <w:del w:id="5174" w:author="Mike Beckerle" w:date="2020-10-08T20:33:00Z">
              <w:r w:rsidDel="00B31DA3">
                <w:rPr>
                  <w:rFonts w:eastAsia="MS Mincho"/>
                </w:rPr>
                <w:delText>processing error</w:delText>
              </w:r>
            </w:del>
            <w:ins w:id="5175" w:author="Mike Beckerle" w:date="2020-10-08T20:33:00Z">
              <w:r w:rsidR="00B31DA3">
                <w:rPr>
                  <w:rFonts w:eastAsia="MS Mincho"/>
                </w:rPr>
                <w:t>Processing Error</w:t>
              </w:r>
            </w:ins>
            <w:r>
              <w:rPr>
                <w:rFonts w:eastAsia="MS Mincho"/>
              </w:rPr>
              <w:t xml:space="preserve"> occurs if the value is too long.</w:t>
            </w:r>
          </w:p>
          <w:p w14:paraId="66FC9167" w14:textId="6C62F66C" w:rsidR="000E1214" w:rsidRDefault="00A87198">
            <w:pPr>
              <w:rPr>
                <w:rFonts w:eastAsia="Arial Unicode MS"/>
              </w:rPr>
            </w:pPr>
            <w:r>
              <w:rPr>
                <w:rFonts w:eastAsia="MS Mincho"/>
              </w:rPr>
              <w:t xml:space="preserve">When unparsing, validation errors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010CB58F" w14:textId="659AA259" w:rsidR="000E1214" w:rsidRDefault="00A87198">
      <w:pPr>
        <w:pStyle w:val="Caption"/>
      </w:pPr>
      <w:bookmarkStart w:id="5176" w:name="_Toc130873629"/>
      <w:bookmarkStart w:id="5177" w:name="_Toc140549601"/>
      <w:r>
        <w:t xml:space="preserve">Table </w:t>
      </w:r>
      <w:r w:rsidR="00F31291">
        <w:fldChar w:fldCharType="begin"/>
      </w:r>
      <w:r w:rsidR="00F31291">
        <w:instrText xml:space="preserve"> SEQ Table \* ARABIC </w:instrText>
      </w:r>
      <w:r w:rsidR="00F31291">
        <w:fldChar w:fldCharType="separate"/>
      </w:r>
      <w:r w:rsidR="00404DC4">
        <w:rPr>
          <w:noProof/>
        </w:rPr>
        <w:t>29</w:t>
      </w:r>
      <w:r w:rsidR="00F31291">
        <w:rPr>
          <w:noProof/>
        </w:rPr>
        <w:fldChar w:fldCharType="end"/>
      </w:r>
      <w:r>
        <w:rPr>
          <w:noProof/>
        </w:rPr>
        <w:t xml:space="preserve"> </w:t>
      </w:r>
      <w:r>
        <w:t>Properties Specific to String</w:t>
      </w:r>
    </w:p>
    <w:p w14:paraId="5F9DDA7B" w14:textId="77777777" w:rsidR="000E1214" w:rsidRDefault="00A87198" w:rsidP="00B31DA3">
      <w:pPr>
        <w:pStyle w:val="Heading2"/>
      </w:pPr>
      <w:bookmarkStart w:id="5178" w:name="_Toc229813808"/>
      <w:bookmarkStart w:id="5179" w:name="_Toc229814002"/>
      <w:bookmarkStart w:id="5180" w:name="_Toc349042752"/>
      <w:bookmarkStart w:id="5181" w:name="_Toc52984618"/>
      <w:bookmarkStart w:id="5182" w:name="_Toc177399100"/>
      <w:bookmarkStart w:id="5183" w:name="_Toc175057387"/>
      <w:bookmarkStart w:id="5184" w:name="_Toc199516324"/>
      <w:bookmarkStart w:id="5185" w:name="_Toc194983987"/>
      <w:bookmarkStart w:id="5186" w:name="_Toc243112831"/>
      <w:bookmarkStart w:id="5187" w:name="_Ref251144933"/>
      <w:bookmarkEnd w:id="5178"/>
      <w:bookmarkEnd w:id="5179"/>
      <w:r>
        <w:t>Properties Specific to Number with Text or Binary Representation</w:t>
      </w:r>
      <w:bookmarkEnd w:id="5180"/>
      <w:bookmarkEnd w:id="5181"/>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proofErr w:type="spellStart"/>
            <w:r>
              <w:rPr>
                <w:rFonts w:eastAsia="MS Mincho"/>
              </w:rPr>
              <w:t>Enum</w:t>
            </w:r>
            <w:proofErr w:type="spellEnd"/>
          </w:p>
          <w:p w14:paraId="48669BB7" w14:textId="77777777" w:rsidR="000E1214" w:rsidRDefault="00A87198">
            <w:pPr>
              <w:rPr>
                <w:rFonts w:eastAsia="Arial Unicode MS"/>
              </w:rPr>
            </w:pPr>
            <w:r>
              <w:rPr>
                <w:rFonts w:eastAsia="Arial Unicode MS"/>
              </w:rPr>
              <w:t>Valid values are 'yes', 'no'</w:t>
            </w:r>
          </w:p>
          <w:p w14:paraId="237099F8" w14:textId="0D7AE2EE" w:rsidR="000E1214" w:rsidRDefault="00A87198">
            <w:pPr>
              <w:rPr>
                <w:rFonts w:eastAsia="Arial Unicode MS"/>
              </w:rPr>
            </w:pPr>
            <w:r>
              <w:rPr>
                <w:rFonts w:eastAsia="Arial Unicode MS"/>
              </w:rPr>
              <w:t xml:space="preserve">Indicates whether an </w:t>
            </w:r>
            <w:proofErr w:type="spellStart"/>
            <w:r>
              <w:rPr>
                <w:rFonts w:eastAsia="Arial Unicode MS"/>
              </w:rPr>
              <w:t>xs:decimal</w:t>
            </w:r>
            <w:proofErr w:type="spellEnd"/>
            <w:r>
              <w:rPr>
                <w:rFonts w:eastAsia="Arial Unicode MS"/>
              </w:rPr>
              <w:t xml:space="preserve">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404DC4" w:rsidRPr="00065302">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404DC4" w:rsidRPr="00065302">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signed</w:t>
            </w:r>
          </w:p>
          <w:p w14:paraId="7EB2F979" w14:textId="77777777" w:rsidR="000E1214" w:rsidRDefault="00A87198">
            <w:pPr>
              <w:rPr>
                <w:rFonts w:eastAsia="MS Mincho"/>
              </w:rPr>
            </w:pPr>
            <w:r>
              <w:rPr>
                <w:rFonts w:eastAsia="MS Mincho"/>
              </w:rPr>
              <w:lastRenderedPageBreak/>
              <w:t>'no'</w:t>
            </w:r>
            <w:r>
              <w:rPr>
                <w:rFonts w:eastAsia="Arial Unicode MS"/>
              </w:rPr>
              <w:t xml:space="preserve"> means that the </w:t>
            </w:r>
            <w:proofErr w:type="spellStart"/>
            <w:r>
              <w:rPr>
                <w:rFonts w:eastAsia="Arial Unicode MS"/>
              </w:rPr>
              <w:t>xs:decimal</w:t>
            </w:r>
            <w:proofErr w:type="spellEnd"/>
            <w:r>
              <w:rPr>
                <w:rFonts w:eastAsia="Arial Unicode MS"/>
              </w:rPr>
              <w:t xml:space="preserve"> element is not signed</w:t>
            </w:r>
          </w:p>
          <w:p w14:paraId="3319A2C6"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32C45DDC" w14:textId="41F0B6F0" w:rsidR="000E1214" w:rsidRDefault="00A87198">
      <w:pPr>
        <w:pStyle w:val="Caption"/>
      </w:pPr>
      <w:r>
        <w:lastRenderedPageBreak/>
        <w:t xml:space="preserve">Table </w:t>
      </w:r>
      <w:r w:rsidR="0047079B">
        <w:fldChar w:fldCharType="begin"/>
      </w:r>
      <w:r w:rsidR="0047079B">
        <w:instrText xml:space="preserve"> SEQ Table \* ARABIC </w:instrText>
      </w:r>
      <w:r w:rsidR="0047079B">
        <w:fldChar w:fldCharType="separate"/>
      </w:r>
      <w:r w:rsidR="00404DC4">
        <w:rPr>
          <w:noProof/>
        </w:rPr>
        <w:t>30</w:t>
      </w:r>
      <w:r w:rsidR="0047079B">
        <w:fldChar w:fldCharType="end"/>
      </w:r>
      <w:r>
        <w:t xml:space="preserve"> Properties Specific to Number with Text or Binary Representation</w:t>
      </w:r>
    </w:p>
    <w:p w14:paraId="32519AC3" w14:textId="309448C5" w:rsidR="000E1214" w:rsidRDefault="00A87198" w:rsidP="00B31DA3">
      <w:pPr>
        <w:pStyle w:val="Heading2"/>
      </w:pPr>
      <w:bookmarkStart w:id="5188" w:name="_Toc349042753"/>
      <w:bookmarkStart w:id="5189" w:name="_Ref38560978"/>
      <w:bookmarkStart w:id="5190" w:name="_Toc52984619"/>
      <w:r>
        <w:t xml:space="preserve">Properties Specific to </w:t>
      </w:r>
      <w:bookmarkEnd w:id="5176"/>
      <w:bookmarkEnd w:id="5177"/>
      <w:r>
        <w:t>Number</w:t>
      </w:r>
      <w:bookmarkEnd w:id="5182"/>
      <w:bookmarkEnd w:id="5183"/>
      <w:r>
        <w:t xml:space="preserve"> with Text </w:t>
      </w:r>
      <w:bookmarkEnd w:id="5184"/>
      <w:bookmarkEnd w:id="5185"/>
      <w:bookmarkEnd w:id="5186"/>
      <w:bookmarkEnd w:id="5187"/>
      <w:bookmarkEnd w:id="5188"/>
      <w:r>
        <w:t>Representation</w:t>
      </w:r>
      <w:bookmarkEnd w:id="5189"/>
      <w:bookmarkEnd w:id="5190"/>
    </w:p>
    <w:p w14:paraId="43B884EF" w14:textId="3921F569" w:rsidR="0019113C" w:rsidRPr="0019113C" w:rsidRDefault="00C6020E" w:rsidP="0019113C">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proofErr w:type="spellStart"/>
            <w:r>
              <w:rPr>
                <w:rFonts w:eastAsia="MS Mincho"/>
              </w:rPr>
              <w:t>Enum</w:t>
            </w:r>
            <w:proofErr w:type="spellEnd"/>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 xml:space="preserve">specified by the </w:t>
            </w:r>
            <w:proofErr w:type="spellStart"/>
            <w:r>
              <w:rPr>
                <w:rFonts w:eastAsia="Arial Unicode MS"/>
              </w:rPr>
              <w:t>dfdl:encoding</w:t>
            </w:r>
            <w:proofErr w:type="spellEnd"/>
            <w:r>
              <w:rPr>
                <w:rFonts w:eastAsia="Arial Unicode MS"/>
              </w:rPr>
              <w:t xml:space="preserve"> property</w:t>
            </w:r>
            <w:r>
              <w:rPr>
                <w:rFonts w:eastAsia="MS Mincho"/>
              </w:rPr>
              <w:t>.</w:t>
            </w:r>
          </w:p>
          <w:p w14:paraId="6B28315F" w14:textId="33AC52B2" w:rsidR="00895323" w:rsidRDefault="00A87198">
            <w:pPr>
              <w:rPr>
                <w:rFonts w:cs="Arial"/>
                <w:color w:val="202122"/>
                <w:sz w:val="21"/>
                <w:szCs w:val="21"/>
                <w:shd w:val="clear" w:color="auto" w:fill="FFFFFF"/>
              </w:rPr>
            </w:pPr>
            <w:r>
              <w:rPr>
                <w:rFonts w:eastAsia="Arial Unicode MS" w:cs="Arial"/>
              </w:rPr>
              <w:t xml:space="preserve">'zoned' means represented as a zoned decimal in the character set encoding specified by the </w:t>
            </w:r>
            <w:proofErr w:type="spellStart"/>
            <w:r>
              <w:rPr>
                <w:rFonts w:eastAsia="Arial Unicode MS" w:cs="Arial"/>
              </w:rPr>
              <w:t>dfdl:encoding</w:t>
            </w:r>
            <w:proofErr w:type="spellEnd"/>
            <w:r>
              <w:rPr>
                <w:rFonts w:eastAsia="Arial Unicode MS" w:cs="Arial"/>
              </w:rPr>
              <w:t xml:space="preserve"> property.</w:t>
            </w:r>
            <w:r w:rsidR="00895323">
              <w:rPr>
                <w:rFonts w:eastAsia="Arial Unicode MS" w:cs="Arial"/>
              </w:rPr>
              <w:t xml:space="preserve"> In zoned representation e</w:t>
            </w:r>
            <w:r w:rsidR="00895323">
              <w:rPr>
                <w:rFonts w:cs="Arial"/>
                <w:color w:val="202122"/>
                <w:sz w:val="21"/>
                <w:szCs w:val="21"/>
                <w:shd w:val="clear" w:color="auto" w:fill="FFFFFF"/>
              </w:rPr>
              <w:t xml:space="preserve">ach decimal digit is stored in one </w:t>
            </w:r>
            <w:r w:rsidR="00A75D80">
              <w:rPr>
                <w:rFonts w:cs="Arial"/>
                <w:color w:val="202122"/>
                <w:sz w:val="21"/>
                <w:szCs w:val="21"/>
                <w:shd w:val="clear" w:color="auto" w:fill="FFFFFF"/>
              </w:rPr>
              <w:t>character code point (usually 1 byte),</w:t>
            </w:r>
            <w:r w:rsidR="00895323">
              <w:rPr>
                <w:rFonts w:cs="Arial"/>
                <w:color w:val="202122"/>
                <w:sz w:val="21"/>
                <w:szCs w:val="21"/>
                <w:shd w:val="clear" w:color="auto" w:fill="FFFFFF"/>
              </w:rPr>
              <w:t xml:space="preserve"> with the least</w:t>
            </w:r>
            <w:r w:rsidR="00F728D0">
              <w:rPr>
                <w:rFonts w:cs="Arial"/>
                <w:color w:val="202122"/>
                <w:sz w:val="21"/>
                <w:szCs w:val="21"/>
                <w:shd w:val="clear" w:color="auto" w:fill="FFFFFF"/>
              </w:rPr>
              <w:t>-</w:t>
            </w:r>
            <w:r w:rsidR="00895323">
              <w:rPr>
                <w:rFonts w:cs="Arial"/>
                <w:color w:val="202122"/>
                <w:sz w:val="21"/>
                <w:szCs w:val="21"/>
                <w:shd w:val="clear" w:color="auto" w:fill="FFFFFF"/>
              </w:rPr>
              <w:t xml:space="preserve">significant four bits encoding the digit </w:t>
            </w:r>
            <w:r w:rsidR="00F728D0">
              <w:rPr>
                <w:rFonts w:cs="Arial"/>
                <w:color w:val="202122"/>
                <w:sz w:val="21"/>
                <w:szCs w:val="21"/>
                <w:shd w:val="clear" w:color="auto" w:fill="FFFFFF"/>
              </w:rPr>
              <w:t xml:space="preserve">value </w:t>
            </w:r>
            <w:r w:rsidR="00895323">
              <w:rPr>
                <w:rFonts w:cs="Arial"/>
                <w:color w:val="202122"/>
                <w:sz w:val="21"/>
                <w:szCs w:val="21"/>
                <w:shd w:val="clear" w:color="auto" w:fill="FFFFFF"/>
              </w:rPr>
              <w:t xml:space="preserve">0 through 9. The most-significant four bits, called the "zone" bits, are usually set to a fixed value </w:t>
            </w:r>
            <w:r w:rsidR="00F728D0">
              <w:rPr>
                <w:rFonts w:cs="Arial"/>
                <w:color w:val="202122"/>
                <w:sz w:val="21"/>
                <w:szCs w:val="21"/>
                <w:shd w:val="clear" w:color="auto" w:fill="FFFFFF"/>
              </w:rPr>
              <w:t xml:space="preserve">Typically these zone bits are hex </w:t>
            </w:r>
            <w:r w:rsidR="00895323">
              <w:rPr>
                <w:rFonts w:cs="Arial"/>
                <w:color w:val="202122"/>
                <w:sz w:val="21"/>
                <w:szCs w:val="21"/>
                <w:shd w:val="clear" w:color="auto" w:fill="FFFFFF"/>
              </w:rPr>
              <w:t xml:space="preserve">F </w:t>
            </w:r>
            <w:r w:rsidR="00F728D0">
              <w:rPr>
                <w:rFonts w:cs="Arial"/>
                <w:color w:val="202122"/>
                <w:sz w:val="21"/>
                <w:szCs w:val="21"/>
                <w:shd w:val="clear" w:color="auto" w:fill="FFFFFF"/>
              </w:rPr>
              <w:t xml:space="preserve">in EBCDIC encodings </w:t>
            </w:r>
            <w:r w:rsidR="00895323">
              <w:rPr>
                <w:rFonts w:cs="Arial"/>
                <w:color w:val="202122"/>
                <w:sz w:val="21"/>
                <w:szCs w:val="21"/>
                <w:shd w:val="clear" w:color="auto" w:fill="FFFFFF"/>
              </w:rPr>
              <w:t xml:space="preserve">or 3 </w:t>
            </w:r>
            <w:r w:rsidR="00F728D0">
              <w:rPr>
                <w:rFonts w:cs="Arial"/>
                <w:color w:val="202122"/>
                <w:sz w:val="21"/>
                <w:szCs w:val="21"/>
                <w:shd w:val="clear" w:color="auto" w:fill="FFFFFF"/>
              </w:rPr>
              <w:t>in ASCII encodings</w:t>
            </w:r>
            <w:r w:rsidR="00895323">
              <w:rPr>
                <w:rFonts w:cs="Arial"/>
                <w:color w:val="202122"/>
                <w:sz w:val="21"/>
                <w:szCs w:val="21"/>
                <w:shd w:val="clear" w:color="auto" w:fill="FFFFFF"/>
              </w:rPr>
              <w:t xml:space="preserve"> so that the byte holds a character value corresponding to the digit</w:t>
            </w:r>
            <w:r w:rsidR="00A75D80">
              <w:rPr>
                <w:rFonts w:cs="Arial"/>
                <w:color w:val="202122"/>
                <w:sz w:val="21"/>
                <w:szCs w:val="21"/>
                <w:shd w:val="clear" w:color="auto" w:fill="FFFFFF"/>
              </w:rPr>
              <w:t>. H</w:t>
            </w:r>
            <w:r w:rsidR="00F728D0">
              <w:rPr>
                <w:rFonts w:cs="Arial"/>
                <w:color w:val="202122"/>
                <w:sz w:val="21"/>
                <w:szCs w:val="21"/>
                <w:shd w:val="clear" w:color="auto" w:fill="FFFFFF"/>
              </w:rPr>
              <w:t>owever, in t</w:t>
            </w:r>
            <w:r w:rsidR="00895323">
              <w:rPr>
                <w:rFonts w:cs="Arial"/>
                <w:color w:val="202122"/>
                <w:sz w:val="21"/>
                <w:szCs w:val="21"/>
                <w:shd w:val="clear" w:color="auto" w:fill="FFFFFF"/>
              </w:rPr>
              <w:t xml:space="preserve">he first or last </w:t>
            </w:r>
            <w:r w:rsidR="00A75D80">
              <w:rPr>
                <w:rFonts w:cs="Arial"/>
                <w:color w:val="202122"/>
                <w:sz w:val="21"/>
                <w:szCs w:val="21"/>
                <w:shd w:val="clear" w:color="auto" w:fill="FFFFFF"/>
              </w:rPr>
              <w:t>character code</w:t>
            </w:r>
            <w:r w:rsidR="00895323">
              <w:rPr>
                <w:rFonts w:cs="Arial"/>
                <w:color w:val="202122"/>
                <w:sz w:val="21"/>
                <w:szCs w:val="21"/>
                <w:shd w:val="clear" w:color="auto" w:fill="FFFFFF"/>
              </w:rPr>
              <w:t xml:space="preserve"> the zone bits are </w:t>
            </w:r>
            <w:r w:rsidR="007861A7">
              <w:rPr>
                <w:rFonts w:cs="Arial"/>
                <w:color w:val="202122"/>
                <w:sz w:val="21"/>
                <w:szCs w:val="21"/>
                <w:shd w:val="clear" w:color="auto" w:fill="FFFFFF"/>
              </w:rPr>
              <w:t xml:space="preserve">modified to represent the sign of the number. This is called </w:t>
            </w:r>
            <w:r w:rsidR="007861A7" w:rsidRPr="007861A7">
              <w:rPr>
                <w:rFonts w:cs="Arial"/>
                <w:i/>
                <w:iCs/>
                <w:color w:val="202122"/>
                <w:sz w:val="21"/>
                <w:szCs w:val="21"/>
                <w:shd w:val="clear" w:color="auto" w:fill="FFFFFF"/>
              </w:rPr>
              <w:t>overpunched</w:t>
            </w:r>
            <w:r w:rsidR="007861A7">
              <w:rPr>
                <w:rFonts w:cs="Arial"/>
                <w:i/>
                <w:iCs/>
                <w:color w:val="202122"/>
                <w:sz w:val="21"/>
                <w:szCs w:val="21"/>
                <w:shd w:val="clear" w:color="auto" w:fill="FFFFFF"/>
              </w:rPr>
              <w:t xml:space="preserve"> sign</w:t>
            </w:r>
            <w:r w:rsidR="007861A7">
              <w:rPr>
                <w:rFonts w:cs="Arial"/>
                <w:color w:val="202122"/>
                <w:sz w:val="21"/>
                <w:szCs w:val="21"/>
                <w:shd w:val="clear" w:color="auto" w:fill="FFFFFF"/>
              </w:rPr>
              <w:t xml:space="preserve"> since zoned representation originated when computers used punched cards for data.</w:t>
            </w:r>
          </w:p>
          <w:p w14:paraId="4258205F" w14:textId="046940A9" w:rsidR="00A75D80" w:rsidRDefault="00A75D80" w:rsidP="00A75D80">
            <w:r>
              <w:rPr>
                <w:iCs/>
              </w:rPr>
              <w:t xml:space="preserve">Which characters are used to represent modified ('overpunched') positive and negative signs, varies by encoding, COBOL compiler, and system. The code points are fixed for EBCDIC systems but not for ASCII. </w:t>
            </w:r>
          </w:p>
          <w:p w14:paraId="49DEADA9" w14:textId="6FA2D83F" w:rsidR="00A75D80" w:rsidRDefault="00A75D80" w:rsidP="00A75D80">
            <w:pPr>
              <w:rPr>
                <w:iCs/>
              </w:rPr>
            </w:pPr>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p>
          <w:p w14:paraId="3650519F" w14:textId="53EF7CB6" w:rsidR="00A75D80" w:rsidRPr="00A75D80" w:rsidRDefault="00A75D80">
            <w:r>
              <w:rPr>
                <w:iCs/>
              </w:rPr>
              <w:t xml:space="preserve">For ASCII-based encodings see the property </w:t>
            </w:r>
            <w:proofErr w:type="spellStart"/>
            <w:r>
              <w:rPr>
                <w:iCs/>
              </w:rPr>
              <w:t>dfdl:textZonedSignStyle</w:t>
            </w:r>
            <w:proofErr w:type="spellEnd"/>
            <w:r>
              <w:rPr>
                <w:iCs/>
              </w:rPr>
              <w:t>.</w:t>
            </w:r>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proofErr w:type="spellStart"/>
            <w:r>
              <w:rPr>
                <w:rFonts w:cs="Arial"/>
              </w:rPr>
              <w:t>Enum</w:t>
            </w:r>
            <w:proofErr w:type="spellEnd"/>
          </w:p>
          <w:p w14:paraId="45B05DA1" w14:textId="77777777" w:rsidR="000E1214" w:rsidRDefault="00A87198">
            <w:pPr>
              <w:rPr>
                <w:rFonts w:cs="Arial"/>
              </w:rPr>
            </w:pPr>
            <w:r>
              <w:rPr>
                <w:rFonts w:cs="Arial"/>
              </w:rPr>
              <w:lastRenderedPageBreak/>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D19692C"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proofErr w:type="spellStart"/>
            <w:r>
              <w:rPr>
                <w:rFonts w:eastAsia="Arial Unicode MS"/>
              </w:rPr>
              <w:lastRenderedPageBreak/>
              <w:t>textNumberPadCharacter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w:t>
            </w:r>
            <w:proofErr w:type="spellStart"/>
            <w:r>
              <w:rPr>
                <w:rFonts w:eastAsia="Arial Unicode MS" w:cs="Arial"/>
              </w:rPr>
              <w:t>dfdl:lengthUnits</w:t>
            </w:r>
            <w:proofErr w:type="spellEnd"/>
            <w:r>
              <w:rPr>
                <w:rFonts w:eastAsia="Arial Unicode MS" w:cs="Arial"/>
              </w:rPr>
              <w:t xml:space="preserve">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w:t>
            </w:r>
            <w:proofErr w:type="spellStart"/>
            <w:r>
              <w:rPr>
                <w:rFonts w:eastAsia="Arial Unicode MS" w:cs="Arial"/>
              </w:rPr>
              <w:t>dfdl:lengthUnits</w:t>
            </w:r>
            <w:proofErr w:type="spellEnd"/>
            <w:r>
              <w:rPr>
                <w:rFonts w:eastAsia="Arial Unicode MS" w:cs="Arial"/>
              </w:rPr>
              <w:t xml:space="preserve"> is 'characters' then </w:t>
            </w:r>
          </w:p>
          <w:p w14:paraId="460E7265" w14:textId="77777777" w:rsidR="000E1214" w:rsidRDefault="00A87198" w:rsidP="00C31ED0">
            <w:pPr>
              <w:pStyle w:val="ListParagraph"/>
              <w:numPr>
                <w:ilvl w:val="0"/>
                <w:numId w:val="108"/>
              </w:numPr>
              <w:rPr>
                <w:rFonts w:eastAsia="Arial Unicode MS"/>
              </w:rPr>
            </w:pPr>
            <w:r>
              <w:rPr>
                <w:rFonts w:eastAsia="Arial Unicode MS"/>
              </w:rPr>
              <w:t>the encoding must be a fixed-width encoding</w:t>
            </w:r>
          </w:p>
          <w:p w14:paraId="33476A6E" w14:textId="77777777" w:rsidR="000E1214" w:rsidRDefault="00A87198" w:rsidP="00C31ED0">
            <w:pPr>
              <w:pStyle w:val="ListParagraph"/>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55D7ED9A" w:rsidR="000E1214" w:rsidRDefault="00A87198">
            <w:pPr>
              <w:rPr>
                <w:rFonts w:eastAsia="Arial Unicode MS"/>
              </w:rPr>
            </w:pPr>
            <w:r>
              <w:rPr>
                <w:rFonts w:cs="Arial"/>
              </w:rPr>
              <w:t xml:space="preserve">When parsing, if the pad character is '0' and </w:t>
            </w:r>
            <w:proofErr w:type="spellStart"/>
            <w:r>
              <w:rPr>
                <w:rFonts w:cs="Arial"/>
              </w:rPr>
              <w:t>dfdl:textTrimKind</w:t>
            </w:r>
            <w:proofErr w:type="spellEnd"/>
            <w:r>
              <w:rPr>
                <w:rFonts w:cs="Arial"/>
              </w:rPr>
              <w:t xml:space="preserve"> is '</w:t>
            </w:r>
            <w:proofErr w:type="spellStart"/>
            <w:r>
              <w:rPr>
                <w:rFonts w:cs="Arial"/>
              </w:rPr>
              <w:t>padChar</w:t>
            </w:r>
            <w:proofErr w:type="spellEnd"/>
            <w:r>
              <w:rPr>
                <w:rFonts w:cs="Arial"/>
              </w:rPr>
              <w:t xml:space="preserve">' then the </w:t>
            </w:r>
            <w:proofErr w:type="spellStart"/>
            <w:r>
              <w:rPr>
                <w:rFonts w:cs="Arial"/>
              </w:rPr>
              <w:t>SimpleContent</w:t>
            </w:r>
            <w:proofErr w:type="spellEnd"/>
            <w:r>
              <w:rPr>
                <w:rFonts w:cs="Arial"/>
              </w:rPr>
              <w:t xml:space="preserve"> region is trimmed of the '0' characters as defined by the trimming rules. If at least one '0' character is removed and the trimmed text causes a </w:t>
            </w:r>
            <w:del w:id="5191" w:author="Mike Beckerle" w:date="2020-10-08T20:33:00Z">
              <w:r w:rsidDel="00B31DA3">
                <w:rPr>
                  <w:rFonts w:cs="Arial"/>
                </w:rPr>
                <w:delText>processing error</w:delText>
              </w:r>
            </w:del>
            <w:ins w:id="5192" w:author="Mike Beckerle" w:date="2020-10-08T20:33:00Z">
              <w:r w:rsidR="00B31DA3">
                <w:rPr>
                  <w:rFonts w:cs="Arial"/>
                </w:rPr>
                <w:t>Processing Error</w:t>
              </w:r>
            </w:ins>
            <w:r>
              <w:rPr>
                <w:rFonts w:cs="Arial"/>
              </w:rPr>
              <w:t xml:space="preserve">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 xml:space="preserve">The string literal value is restricted in the same way as described in "Pad Character Restrictions" in the description of the </w:t>
            </w:r>
            <w:proofErr w:type="spellStart"/>
            <w:r>
              <w:rPr>
                <w:rFonts w:eastAsia="Arial Unicode MS" w:cs="Arial"/>
              </w:rPr>
              <w:t>dfdl:</w:t>
            </w:r>
            <w:r>
              <w:rPr>
                <w:rFonts w:eastAsia="Arial" w:cs="Arial"/>
              </w:rPr>
              <w:t>textStringPadCharacter</w:t>
            </w:r>
            <w:proofErr w:type="spellEnd"/>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proofErr w:type="spellStart"/>
            <w:r>
              <w:rPr>
                <w:rFonts w:eastAsia="Arial Unicode MS"/>
              </w:rPr>
              <w:t>textNumberPattern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not 10 the number is represented as the  minimum number of characters to represent the digits. There is no sign or virtual decimal point.</w:t>
            </w:r>
          </w:p>
          <w:p w14:paraId="7B59ADCD" w14:textId="0DB81773" w:rsidR="000E1214" w:rsidRDefault="00A87198">
            <w:pPr>
              <w:rPr>
                <w:rFonts w:cs="Arial"/>
              </w:rPr>
            </w:pPr>
            <w:r>
              <w:rPr>
                <w:rFonts w:cs="Arial"/>
              </w:rPr>
              <w:lastRenderedPageBreak/>
              <w:t xml:space="preserve">The syntax of </w:t>
            </w:r>
            <w:proofErr w:type="spellStart"/>
            <w:r>
              <w:rPr>
                <w:rFonts w:eastAsia="Arial Unicode MS" w:cs="Arial"/>
              </w:rPr>
              <w:t>dfdl:</w:t>
            </w:r>
            <w:r>
              <w:rPr>
                <w:rFonts w:cs="Arial"/>
              </w:rPr>
              <w:t>textNumberPattern</w:t>
            </w:r>
            <w:proofErr w:type="spellEnd"/>
            <w:r>
              <w:rPr>
                <w:rFonts w:cs="Arial"/>
              </w:rPr>
              <w:t xml:space="preserve"> is described in section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404DC4" w:rsidRPr="00065302">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404DC4" w:rsidRPr="00065302">
              <w:rPr>
                <w:rStyle w:val="Hyperlink"/>
                <w:rFonts w:eastAsia="Arial Unicode MS"/>
              </w:rPr>
              <w:t xml:space="preserve">The </w:t>
            </w:r>
            <w:proofErr w:type="spellStart"/>
            <w:r w:rsidR="00404DC4" w:rsidRPr="00065302">
              <w:rPr>
                <w:rStyle w:val="Hyperlink"/>
                <w:rFonts w:eastAsia="Arial Unicode MS"/>
              </w:rPr>
              <w:t>dfdl:textNumberPattern</w:t>
            </w:r>
            <w:proofErr w:type="spellEnd"/>
            <w:r w:rsidR="00404DC4" w:rsidRPr="00065302">
              <w:rPr>
                <w:rStyle w:val="Hyperlink"/>
                <w:rFonts w:eastAsia="Arial Unicode MS"/>
              </w:rPr>
              <w:t xml:space="preserve">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lastRenderedPageBreak/>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proofErr w:type="spellStart"/>
            <w:r>
              <w:rPr>
                <w:rFonts w:eastAsia="Arial Unicode MS" w:cs="Arial"/>
              </w:rPr>
              <w:t>Enum</w:t>
            </w:r>
            <w:proofErr w:type="spellEnd"/>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w:t>
            </w:r>
            <w:proofErr w:type="spellStart"/>
            <w:r>
              <w:rPr>
                <w:rFonts w:eastAsia="Arial Unicode MS" w:cs="Arial"/>
              </w:rPr>
              <w:t>dfdl:textNumberPattern</w:t>
            </w:r>
            <w:proofErr w:type="spellEnd"/>
            <w:r>
              <w:rPr>
                <w:rFonts w:eastAsia="Arial Unicode MS" w:cs="Arial"/>
              </w:rPr>
              <w:t xml:space="preserve"> using digits '1' though '9', otherwise rounding is to the width of the pattern. The rounding mode is always '</w:t>
            </w:r>
            <w:proofErr w:type="spellStart"/>
            <w:r>
              <w:rPr>
                <w:rFonts w:eastAsia="Arial Unicode MS" w:cs="Arial"/>
              </w:rPr>
              <w:t>roundHalfEven</w:t>
            </w:r>
            <w:proofErr w:type="spellEnd"/>
            <w:r>
              <w:rPr>
                <w:rFonts w:eastAsia="Arial Unicode MS" w:cs="Arial"/>
              </w:rPr>
              <w:t xml:space="preserve">'.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w:t>
            </w:r>
            <w:proofErr w:type="spellStart"/>
            <w:r>
              <w:rPr>
                <w:rFonts w:eastAsia="Arial Unicode MS" w:cs="Arial"/>
              </w:rPr>
              <w:t>dfdl:textNumberRoundingIncrement</w:t>
            </w:r>
            <w:proofErr w:type="spellEnd"/>
            <w:r>
              <w:rPr>
                <w:rFonts w:eastAsia="Arial Unicode MS" w:cs="Arial"/>
              </w:rPr>
              <w:t xml:space="preserve"> property, and any digits '1' through '9' in the </w:t>
            </w:r>
            <w:proofErr w:type="spellStart"/>
            <w:r>
              <w:rPr>
                <w:rFonts w:eastAsia="Arial Unicode MS" w:cs="Arial"/>
              </w:rPr>
              <w:t>dfdl:textNumberPattern</w:t>
            </w:r>
            <w:proofErr w:type="spellEnd"/>
            <w:r>
              <w:rPr>
                <w:rFonts w:eastAsia="Arial Unicode MS" w:cs="Arial"/>
              </w:rPr>
              <w:t xml:space="preserve"> are treated as digit '0'. The rounding mode is specified by the </w:t>
            </w:r>
            <w:proofErr w:type="spellStart"/>
            <w:r>
              <w:rPr>
                <w:rFonts w:eastAsia="Arial Unicode MS" w:cs="Arial"/>
              </w:rPr>
              <w:t>dfdl:textRoundingMode</w:t>
            </w:r>
            <w:proofErr w:type="spellEnd"/>
            <w:r>
              <w:rPr>
                <w:rFonts w:eastAsia="Arial Unicode MS" w:cs="Arial"/>
              </w:rPr>
              <w:t xml:space="preserve"> property. </w:t>
            </w:r>
          </w:p>
          <w:p w14:paraId="5D6DC3F2" w14:textId="4D954C5F" w:rsidR="000E1214" w:rsidRDefault="00A87198">
            <w:pPr>
              <w:rPr>
                <w:rFonts w:eastAsia="Arial Unicode MS" w:cs="Arial"/>
              </w:rPr>
            </w:pPr>
            <w:r>
              <w:rPr>
                <w:rFonts w:eastAsia="Arial Unicode MS" w:cs="Arial"/>
              </w:rPr>
              <w:t>To disable rounding, use 'explicit' in conjunction with '</w:t>
            </w:r>
            <w:proofErr w:type="spellStart"/>
            <w:r>
              <w:rPr>
                <w:rFonts w:eastAsia="Arial Unicode MS" w:cs="Arial"/>
              </w:rPr>
              <w:t>roundUnnecessary</w:t>
            </w:r>
            <w:proofErr w:type="spellEnd"/>
            <w:r>
              <w:rPr>
                <w:rFonts w:eastAsia="Arial Unicode MS" w:cs="Arial"/>
              </w:rPr>
              <w:t xml:space="preserve">' for the </w:t>
            </w:r>
            <w:proofErr w:type="spellStart"/>
            <w:r>
              <w:rPr>
                <w:rFonts w:eastAsia="Arial Unicode MS" w:cs="Arial"/>
              </w:rPr>
              <w:t>dfdl:textNumberRoundingMode</w:t>
            </w:r>
            <w:proofErr w:type="spellEnd"/>
            <w:r>
              <w:rPr>
                <w:rFonts w:eastAsia="Arial Unicode MS" w:cs="Arial"/>
              </w:rPr>
              <w:t xml:space="preserve">. If rounding is disabled, then any need for rounding is treated as a </w:t>
            </w:r>
            <w:del w:id="5193" w:author="Mike Beckerle" w:date="2020-10-08T20:33:00Z">
              <w:r w:rsidDel="00B31DA3">
                <w:rPr>
                  <w:rFonts w:eastAsia="Arial Unicode MS" w:cs="Arial"/>
                </w:rPr>
                <w:delText>processing error</w:delText>
              </w:r>
            </w:del>
            <w:ins w:id="5194" w:author="Mike Beckerle" w:date="2020-10-08T20:33:00Z">
              <w:r w:rsidR="00B31DA3">
                <w:rPr>
                  <w:rFonts w:eastAsia="Arial Unicode MS" w:cs="Arial"/>
                </w:rPr>
                <w:t>Processing Error</w:t>
              </w:r>
            </w:ins>
            <w:r>
              <w:rPr>
                <w:rFonts w:eastAsia="Arial Unicode MS" w:cs="Arial"/>
              </w:rPr>
              <w:t xml:space="preserve">. </w:t>
            </w:r>
          </w:p>
          <w:p w14:paraId="57030F2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proofErr w:type="spellStart"/>
            <w:r>
              <w:rPr>
                <w:rFonts w:eastAsia="Arial Unicode MS" w:cs="Arial"/>
              </w:rPr>
              <w:t>Enum</w:t>
            </w:r>
            <w:proofErr w:type="spellEnd"/>
          </w:p>
          <w:p w14:paraId="07FFE928" w14:textId="77777777" w:rsidR="000E1214" w:rsidRDefault="00A87198">
            <w:pPr>
              <w:rPr>
                <w:rFonts w:eastAsia="Arial Unicode MS" w:cs="Arial"/>
              </w:rPr>
            </w:pPr>
            <w:r>
              <w:rPr>
                <w:rFonts w:eastAsia="Arial Unicode MS" w:cs="Arial"/>
              </w:rPr>
              <w:t xml:space="preserve">Specifies how rounding occurs during unparsing, when </w:t>
            </w:r>
            <w:proofErr w:type="spellStart"/>
            <w:r>
              <w:rPr>
                <w:rFonts w:eastAsia="Arial Unicode MS" w:cs="Arial"/>
              </w:rPr>
              <w:t>dfdl:textNumberRounding</w:t>
            </w:r>
            <w:proofErr w:type="spellEnd"/>
            <w:r>
              <w:rPr>
                <w:rFonts w:eastAsia="Arial Unicode MS" w:cs="Arial"/>
              </w:rPr>
              <w:t xml:space="preserve"> is 'explicit'.</w:t>
            </w:r>
          </w:p>
          <w:p w14:paraId="7FA046BE"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42C6F576" w14:textId="77777777" w:rsidR="000E1214" w:rsidRDefault="00A87198">
            <w:pPr>
              <w:rPr>
                <w:rFonts w:eastAsia="Arial Unicode MS" w:cs="Arial"/>
              </w:rPr>
            </w:pPr>
            <w:r>
              <w:rPr>
                <w:rFonts w:eastAsia="Arial Unicode MS" w:cs="Arial"/>
              </w:rPr>
              <w:t>To switch off rounding, use '</w:t>
            </w:r>
            <w:proofErr w:type="spellStart"/>
            <w:r>
              <w:rPr>
                <w:rFonts w:eastAsia="Arial Unicode MS" w:cs="Arial"/>
              </w:rPr>
              <w:t>roundUnnecessary</w:t>
            </w:r>
            <w:proofErr w:type="spellEnd"/>
            <w:r>
              <w:rPr>
                <w:rFonts w:eastAsia="Arial Unicode MS" w:cs="Arial"/>
              </w:rPr>
              <w:t xml:space="preserve">'. </w:t>
            </w:r>
          </w:p>
          <w:p w14:paraId="65C3953E" w14:textId="77777777" w:rsidR="000E1214" w:rsidRDefault="00A87198">
            <w:pPr>
              <w:rPr>
                <w:rFonts w:eastAsia="Arial Unicode MS" w:cs="Arial"/>
              </w:rPr>
            </w:pPr>
            <w:r>
              <w:rPr>
                <w:rFonts w:eastAsia="Arial Unicode MS" w:cs="Arial"/>
              </w:rPr>
              <w:t>Valid values '</w:t>
            </w:r>
            <w:proofErr w:type="spellStart"/>
            <w:r>
              <w:rPr>
                <w:rFonts w:eastAsia="Arial Unicode MS" w:cs="Arial"/>
              </w:rPr>
              <w:t>roundCeiling</w:t>
            </w:r>
            <w:proofErr w:type="spellEnd"/>
            <w:r>
              <w:rPr>
                <w:rFonts w:eastAsia="Arial Unicode MS" w:cs="Arial"/>
              </w:rPr>
              <w:t>',  '</w:t>
            </w:r>
            <w:proofErr w:type="spellStart"/>
            <w:r>
              <w:rPr>
                <w:rFonts w:eastAsia="Arial Unicode MS" w:cs="Arial"/>
              </w:rPr>
              <w:t>roundFloor</w:t>
            </w:r>
            <w:proofErr w:type="spellEnd"/>
            <w:r>
              <w:rPr>
                <w:rFonts w:eastAsia="Arial Unicode MS" w:cs="Arial"/>
              </w:rPr>
              <w:t>', '</w:t>
            </w:r>
            <w:proofErr w:type="spellStart"/>
            <w:r>
              <w:rPr>
                <w:rFonts w:eastAsia="Arial Unicode MS" w:cs="Arial"/>
              </w:rPr>
              <w:t>roundDown</w:t>
            </w:r>
            <w:proofErr w:type="spellEnd"/>
            <w:r>
              <w:rPr>
                <w:rFonts w:eastAsia="Arial Unicode MS" w:cs="Arial"/>
              </w:rPr>
              <w:t>', '</w:t>
            </w:r>
            <w:proofErr w:type="spellStart"/>
            <w:r>
              <w:rPr>
                <w:rFonts w:eastAsia="Arial Unicode MS" w:cs="Arial"/>
              </w:rPr>
              <w:t>roundUp</w:t>
            </w:r>
            <w:proofErr w:type="spellEnd"/>
            <w:r>
              <w:rPr>
                <w:rFonts w:eastAsia="Arial Unicode MS" w:cs="Arial"/>
              </w:rPr>
              <w:t>', '</w:t>
            </w:r>
            <w:proofErr w:type="spellStart"/>
            <w:r>
              <w:rPr>
                <w:rFonts w:eastAsia="Arial Unicode MS" w:cs="Arial"/>
              </w:rPr>
              <w:t>roundHalfEven</w:t>
            </w:r>
            <w:proofErr w:type="spellEnd"/>
            <w:r>
              <w:rPr>
                <w:rFonts w:eastAsia="Arial Unicode MS" w:cs="Arial"/>
              </w:rPr>
              <w:t>',  '</w:t>
            </w:r>
            <w:proofErr w:type="spellStart"/>
            <w:r>
              <w:rPr>
                <w:rFonts w:eastAsia="Arial Unicode MS" w:cs="Arial"/>
              </w:rPr>
              <w:t>roundHalfDown</w:t>
            </w:r>
            <w:proofErr w:type="spellEnd"/>
            <w:r>
              <w:rPr>
                <w:rFonts w:eastAsia="Arial Unicode MS" w:cs="Arial"/>
              </w:rPr>
              <w:t>', '</w:t>
            </w:r>
            <w:proofErr w:type="spellStart"/>
            <w:r>
              <w:rPr>
                <w:rFonts w:eastAsia="Arial Unicode MS" w:cs="Arial"/>
              </w:rPr>
              <w:t>roundHalfUp</w:t>
            </w:r>
            <w:proofErr w:type="spellEnd"/>
            <w:r>
              <w:rPr>
                <w:rFonts w:eastAsia="Arial Unicode MS" w:cs="Arial"/>
              </w:rPr>
              <w:t>', '</w:t>
            </w:r>
            <w:proofErr w:type="spellStart"/>
            <w:r>
              <w:rPr>
                <w:rFonts w:eastAsia="Arial Unicode MS" w:cs="Arial"/>
              </w:rPr>
              <w:t>roundUnnecessary</w:t>
            </w:r>
            <w:proofErr w:type="spellEnd"/>
            <w:r>
              <w:rPr>
                <w:rFonts w:eastAsia="Arial Unicode MS" w:cs="Arial"/>
              </w:rPr>
              <w:t>'</w:t>
            </w:r>
          </w:p>
          <w:p w14:paraId="1B416283"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values have these rounding directions:</w:t>
            </w:r>
          </w:p>
          <w:p w14:paraId="366D0026" w14:textId="77777777"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roundCeiling</w:t>
            </w:r>
            <w:proofErr w:type="spellEnd"/>
            <w:r>
              <w:rPr>
                <w:rFonts w:eastAsia="Arial Unicode MS" w:cs="Arial"/>
              </w:rPr>
              <w:t>' - toward positive infinity.</w:t>
            </w:r>
          </w:p>
          <w:p w14:paraId="0EAB935D" w14:textId="77777777"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roundFloor</w:t>
            </w:r>
            <w:proofErr w:type="spellEnd"/>
            <w:r>
              <w:rPr>
                <w:rFonts w:eastAsia="Arial Unicode MS" w:cs="Arial"/>
              </w:rPr>
              <w:t>' - toward negative infinity</w:t>
            </w:r>
          </w:p>
          <w:p w14:paraId="67411D4A" w14:textId="77777777"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roundDown</w:t>
            </w:r>
            <w:proofErr w:type="spellEnd"/>
            <w:r>
              <w:rPr>
                <w:rFonts w:eastAsia="Arial Unicode MS" w:cs="Arial"/>
              </w:rPr>
              <w:t>' - toward zero</w:t>
            </w:r>
          </w:p>
          <w:p w14:paraId="480D9D2A" w14:textId="77777777"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roundUp</w:t>
            </w:r>
            <w:proofErr w:type="spellEnd"/>
            <w:r>
              <w:rPr>
                <w:rFonts w:eastAsia="Arial Unicode MS" w:cs="Arial"/>
              </w:rPr>
              <w:t>' - away from zero</w:t>
            </w:r>
          </w:p>
          <w:p w14:paraId="4D5322B5" w14:textId="77777777"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roundHalfEven</w:t>
            </w:r>
            <w:proofErr w:type="spellEnd"/>
            <w:r>
              <w:rPr>
                <w:rFonts w:eastAsia="Arial Unicode MS" w:cs="Arial"/>
              </w:rPr>
              <w:t xml:space="preserve">' - toward nearest neighbor, except when both neighbors are equidistant, in which case round towards the even neighbor. </w:t>
            </w:r>
          </w:p>
          <w:p w14:paraId="09675A6A" w14:textId="77777777"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roundHalfDown</w:t>
            </w:r>
            <w:proofErr w:type="spellEnd"/>
            <w:r>
              <w:rPr>
                <w:rFonts w:eastAsia="Arial Unicode MS" w:cs="Arial"/>
              </w:rPr>
              <w:t>' - toward nearest neighbor, except when both neighbors are equidistant, in which case round down.</w:t>
            </w:r>
          </w:p>
          <w:p w14:paraId="5D04541F" w14:textId="77777777"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roundHalfUp</w:t>
            </w:r>
            <w:proofErr w:type="spellEnd"/>
            <w:r>
              <w:rPr>
                <w:rFonts w:eastAsia="Arial Unicode MS" w:cs="Arial"/>
              </w:rPr>
              <w:t>' - toward nearest neighbor, except when both neighbors are equidistant, in which case round up.</w:t>
            </w:r>
          </w:p>
          <w:p w14:paraId="0A1C0B46" w14:textId="40893A58" w:rsidR="000E1214" w:rsidRDefault="00A87198" w:rsidP="00C31ED0">
            <w:pPr>
              <w:pStyle w:val="ListParagraph"/>
              <w:numPr>
                <w:ilvl w:val="0"/>
                <w:numId w:val="108"/>
              </w:numPr>
              <w:rPr>
                <w:rFonts w:eastAsia="Arial Unicode MS" w:cs="Arial"/>
              </w:rPr>
            </w:pPr>
            <w:r>
              <w:rPr>
                <w:rFonts w:eastAsia="Arial Unicode MS" w:cs="Arial"/>
              </w:rPr>
              <w:t>'</w:t>
            </w:r>
            <w:proofErr w:type="spellStart"/>
            <w:r>
              <w:rPr>
                <w:rFonts w:eastAsia="Arial Unicode MS" w:cs="Arial"/>
              </w:rPr>
              <w:t>roundUnnecessary</w:t>
            </w:r>
            <w:proofErr w:type="spellEnd"/>
            <w:r>
              <w:rPr>
                <w:rFonts w:eastAsia="Arial Unicode MS" w:cs="Arial"/>
              </w:rPr>
              <w:t xml:space="preserve">' - no rounding. If rounding is necessary it is a </w:t>
            </w:r>
            <w:del w:id="5195" w:author="Mike Beckerle" w:date="2020-10-08T20:33:00Z">
              <w:r w:rsidDel="00B31DA3">
                <w:rPr>
                  <w:rFonts w:eastAsia="Arial Unicode MS" w:cs="Arial"/>
                </w:rPr>
                <w:delText>processing error</w:delText>
              </w:r>
            </w:del>
            <w:ins w:id="5196" w:author="Mike Beckerle" w:date="2020-10-08T20:33:00Z">
              <w:r w:rsidR="00B31DA3">
                <w:rPr>
                  <w:rFonts w:eastAsia="Arial Unicode MS" w:cs="Arial"/>
                </w:rPr>
                <w:t>Processing Error</w:t>
              </w:r>
            </w:ins>
            <w:r>
              <w:rPr>
                <w:rFonts w:eastAsia="Arial Unicode MS" w:cs="Arial"/>
              </w:rPr>
              <w:t>.</w:t>
            </w:r>
          </w:p>
          <w:p w14:paraId="70E92005"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 xml:space="preserve">Specifies the rounding increment to use during unparsing, when </w:t>
            </w:r>
            <w:proofErr w:type="spellStart"/>
            <w:r>
              <w:rPr>
                <w:rFonts w:eastAsia="Arial Unicode MS" w:cs="Arial"/>
              </w:rPr>
              <w:t>dfdl:textNumberRounding</w:t>
            </w:r>
            <w:proofErr w:type="spellEnd"/>
            <w:r>
              <w:rPr>
                <w:rFonts w:eastAsia="Arial Unicode MS" w:cs="Arial"/>
              </w:rPr>
              <w:t xml:space="preserve"> is 'explicit'.</w:t>
            </w:r>
          </w:p>
          <w:p w14:paraId="2E04E707"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dfdl:simpleType</w:t>
            </w:r>
            <w:proofErr w:type="spellEnd"/>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proofErr w:type="spellStart"/>
            <w:r>
              <w:rPr>
                <w:rFonts w:eastAsia="Arial Unicode MS" w:cs="Arial"/>
              </w:rPr>
              <w:t>Enum</w:t>
            </w:r>
            <w:proofErr w:type="spellEnd"/>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5DB33B13" w:rsidR="000E1214" w:rsidRDefault="00A87198">
            <w:pPr>
              <w:rPr>
                <w:rFonts w:eastAsia="Arial Unicode MS" w:cs="Arial"/>
              </w:rPr>
            </w:pPr>
            <w:r>
              <w:rPr>
                <w:rFonts w:eastAsia="Arial Unicode MS" w:cs="Arial"/>
              </w:rPr>
              <w:t xml:space="preserve">Indicates how lenient to be when parsing against the </w:t>
            </w:r>
            <w:proofErr w:type="spellStart"/>
            <w:r w:rsidR="000649A5">
              <w:rPr>
                <w:rFonts w:eastAsia="Arial Unicode MS" w:cs="Arial"/>
              </w:rPr>
              <w:t>dfdl:textNumberP</w:t>
            </w:r>
            <w:r>
              <w:rPr>
                <w:rFonts w:eastAsia="Arial Unicode MS" w:cs="Arial"/>
              </w:rPr>
              <w:t>attern</w:t>
            </w:r>
            <w:proofErr w:type="spellEnd"/>
            <w:r>
              <w:rPr>
                <w:rFonts w:eastAsia="Arial Unicode MS" w:cs="Arial"/>
              </w:rPr>
              <w:t xml:space="preserve">. </w:t>
            </w:r>
          </w:p>
          <w:p w14:paraId="5B240249" w14:textId="77777777" w:rsidR="000E1214" w:rsidRDefault="00A87198">
            <w:pPr>
              <w:rPr>
                <w:rFonts w:eastAsia="Arial Unicode MS" w:cs="Arial"/>
              </w:rPr>
            </w:pPr>
            <w:r>
              <w:rPr>
                <w:rFonts w:eastAsia="Arial Unicode MS" w:cs="Arial"/>
              </w:rPr>
              <w:t xml:space="preserve">When </w:t>
            </w:r>
            <w:proofErr w:type="spellStart"/>
            <w:r>
              <w:rPr>
                <w:rFonts w:eastAsia="Arial Unicode MS" w:cs="Arial"/>
              </w:rPr>
              <w:t>dfdl:textNumberRep</w:t>
            </w:r>
            <w:proofErr w:type="spellEnd"/>
            <w:r>
              <w:rPr>
                <w:rFonts w:eastAsia="Arial Unicode MS" w:cs="Arial"/>
              </w:rPr>
              <w:t xml:space="preserve"> is 'standard' this property only applies when  </w:t>
            </w:r>
            <w:proofErr w:type="spellStart"/>
            <w:r>
              <w:rPr>
                <w:rFonts w:eastAsia="Arial Unicode MS" w:cs="Arial"/>
              </w:rPr>
              <w:t>dfdl:textStandardBase</w:t>
            </w:r>
            <w:proofErr w:type="spellEnd"/>
            <w:r>
              <w:rPr>
                <w:rFonts w:eastAsia="Arial Unicode MS" w:cs="Arial"/>
              </w:rPr>
              <w:t xml:space="preserv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proofErr w:type="spellStart"/>
            <w:r>
              <w:rPr>
                <w:rFonts w:eastAsia="Arial Unicode MS"/>
              </w:rPr>
              <w:t>dfdl:textNumberRep</w:t>
            </w:r>
            <w:proofErr w:type="spellEnd"/>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 xml:space="preserve">If 'lax' and </w:t>
            </w:r>
            <w:proofErr w:type="spellStart"/>
            <w:r>
              <w:rPr>
                <w:rFonts w:eastAsia="Arial Unicode MS" w:cs="Arial"/>
              </w:rPr>
              <w:t>dfdl:textNumberRep</w:t>
            </w:r>
            <w:proofErr w:type="spellEnd"/>
            <w:r>
              <w:rPr>
                <w:rFonts w:eastAsia="Arial Unicode MS" w:cs="Arial"/>
              </w:rPr>
              <w:t xml:space="preserve">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 xml:space="preserve">If 'strict' and </w:t>
            </w:r>
            <w:proofErr w:type="spellStart"/>
            <w:r>
              <w:rPr>
                <w:rFonts w:eastAsia="Arial"/>
              </w:rPr>
              <w:t>dfdl:textNumberRep</w:t>
            </w:r>
            <w:proofErr w:type="spellEnd"/>
            <w:r>
              <w:rPr>
                <w:rFonts w:eastAsia="Arial"/>
              </w:rPr>
              <w:t xml:space="preserve"> is 'zoned' then the data must follow the pattern.</w:t>
            </w:r>
            <w:r>
              <w:t xml:space="preserve"> </w:t>
            </w:r>
          </w:p>
          <w:p w14:paraId="6D75E46B" w14:textId="30B84336"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404DC4" w:rsidRPr="00065302">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404DC4" w:rsidRPr="00065302">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proofErr w:type="spellStart"/>
            <w:r>
              <w:rPr>
                <w:rFonts w:eastAsia="Arial Unicode MS"/>
              </w:rPr>
              <w:t>text</w:t>
            </w:r>
            <w:r>
              <w:rPr>
                <w:rFonts w:eastAsia="MS Mincho"/>
              </w:rPr>
              <w:t>Standard</w:t>
            </w:r>
            <w:r>
              <w:rPr>
                <w:rFonts w:eastAsia="Arial Unicode MS"/>
              </w:rPr>
              <w:t>DecimalSeparator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7D2C6C5C" w14:textId="3FEE35F9" w:rsidR="000E1214" w:rsidRDefault="00DF47A3">
            <w:pPr>
              <w:rPr>
                <w:rFonts w:eastAsia="Arial Unicode MS" w:cs="Arial"/>
              </w:rPr>
            </w:pPr>
            <w:r>
              <w:rPr>
                <w:rFonts w:eastAsia="Arial Unicode MS" w:cs="Arial"/>
              </w:rPr>
              <w:t>This property d</w:t>
            </w:r>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decimal separator symbol ("."), or the E or @ symbols. (it is a Schema Definition Error otherwise.) Empty string is not an allowable value. </w:t>
            </w:r>
          </w:p>
          <w:p w14:paraId="164F917E" w14:textId="6DB19CEC" w:rsidR="000E1214" w:rsidRDefault="00A87198">
            <w:pPr>
              <w:rPr>
                <w:rFonts w:eastAsia="Arial Unicode MS" w:cs="Arial"/>
              </w:rPr>
            </w:pPr>
            <w:r>
              <w:rPr>
                <w:rFonts w:eastAsia="Arial Unicode MS" w:cs="Arial"/>
              </w:rPr>
              <w:t xml:space="preserve">This property can be computed by way of an expression which returns a </w:t>
            </w:r>
            <w:r w:rsidR="006402E3">
              <w:rPr>
                <w:rFonts w:eastAsia="Arial Unicode MS" w:cs="Arial"/>
              </w:rPr>
              <w:t>DFDL String Literal that represents a single character</w:t>
            </w:r>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lastRenderedPageBreak/>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rsidP="00C31ED0">
            <w:pPr>
              <w:pStyle w:val="ListParagraph"/>
              <w:numPr>
                <w:ilvl w:val="0"/>
                <w:numId w:val="109"/>
              </w:numPr>
              <w:rPr>
                <w:rFonts w:eastAsia="Arial Unicode MS"/>
              </w:rPr>
            </w:pPr>
            <w:r>
              <w:rPr>
                <w:rFonts w:eastAsia="Arial Unicode MS"/>
              </w:rPr>
              <w:t>DFDL character entities are allowed</w:t>
            </w:r>
          </w:p>
          <w:p w14:paraId="40589EFF" w14:textId="77777777" w:rsidR="000E1214" w:rsidRDefault="00A87198" w:rsidP="00C31ED0">
            <w:pPr>
              <w:pStyle w:val="ListParagraph"/>
              <w:numPr>
                <w:ilvl w:val="0"/>
                <w:numId w:val="109"/>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2D88144" w14:textId="77777777" w:rsidR="000E1214" w:rsidRDefault="00A87198" w:rsidP="00C31ED0">
            <w:pPr>
              <w:pStyle w:val="ListParagraph"/>
              <w:numPr>
                <w:ilvl w:val="0"/>
                <w:numId w:val="109"/>
              </w:numPr>
              <w:rPr>
                <w:rFonts w:eastAsia="Arial Unicode MS"/>
              </w:rPr>
            </w:pPr>
            <w:r>
              <w:rPr>
                <w:rFonts w:eastAsia="Arial Unicode MS"/>
              </w:rPr>
              <w:t>DFDL Character classes NL, WSP, WSP+, WSP*, and ES are not allowed</w:t>
            </w:r>
          </w:p>
          <w:p w14:paraId="66E3E55E" w14:textId="50738BD2"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r>
              <w:rPr>
                <w:rFonts w:eastAsia="Arial Unicode MS" w:cs="Arial"/>
              </w:rPr>
              <w:t xml:space="preserve">In addition, it is a Schema Definition Error if any of the string literal values for this property are digits 0-9. </w:t>
            </w:r>
          </w:p>
          <w:p w14:paraId="4FE334E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proofErr w:type="spellStart"/>
            <w:r>
              <w:rPr>
                <w:rFonts w:eastAsia="Arial Unicode MS"/>
              </w:rPr>
              <w:lastRenderedPageBreak/>
              <w:t>textStandardGroupingSeparator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rFonts w:eastAsia="Arial Unicode MS" w:cs="Arial"/>
              </w:rPr>
            </w:pPr>
            <w:r>
              <w:rPr>
                <w:rFonts w:eastAsia="Arial Unicode MS" w:cs="Arial"/>
              </w:rPr>
              <w:t xml:space="preserve">The grouping separator is the punctuation mark which separates the </w:t>
            </w:r>
            <w:r w:rsidR="00A061A2">
              <w:rPr>
                <w:rFonts w:eastAsia="Arial Unicode MS" w:cs="Arial"/>
              </w:rPr>
              <w:t>clusters</w:t>
            </w:r>
            <w:r>
              <w:rPr>
                <w:rFonts w:eastAsia="Arial Unicode MS" w:cs="Arial"/>
              </w:rPr>
              <w:t xml:space="preserve"> of integer digits </w:t>
            </w:r>
            <w:r w:rsidR="00A061A2">
              <w:rPr>
                <w:rFonts w:eastAsia="Arial Unicode MS" w:cs="Arial"/>
              </w:rPr>
              <w:t>to improve readability</w:t>
            </w:r>
            <w:r>
              <w:rPr>
                <w:rFonts w:eastAsia="Arial Unicode MS" w:cs="Arial"/>
              </w:rPr>
              <w:t>.</w:t>
            </w:r>
          </w:p>
          <w:p w14:paraId="7447D066" w14:textId="07BBFF89" w:rsidR="000E1214" w:rsidRDefault="00AD6984">
            <w:pPr>
              <w:rPr>
                <w:rFonts w:eastAsia="Arial Unicode MS" w:cs="Arial"/>
              </w:rPr>
            </w:pPr>
            <w:r>
              <w:rPr>
                <w:rFonts w:eastAsia="Arial Unicode MS" w:cs="Arial"/>
              </w:rPr>
              <w:t>This property d</w:t>
            </w:r>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It must be set if  </w:t>
            </w:r>
            <w:proofErr w:type="spellStart"/>
            <w:r>
              <w:rPr>
                <w:rFonts w:eastAsia="Arial Unicode MS" w:cs="Arial"/>
              </w:rPr>
              <w:t>dfdl:textNumberPattern</w:t>
            </w:r>
            <w:proofErr w:type="spellEnd"/>
            <w:r>
              <w:rPr>
                <w:rFonts w:eastAsia="Arial Unicode MS" w:cs="Arial"/>
              </w:rPr>
              <w:t xml:space="preserve"> contains a grouping separator symbol (it is a Schema Definition Error otherwise.) Empty string is not an allowable value.</w:t>
            </w:r>
          </w:p>
          <w:p w14:paraId="26CF7A0A" w14:textId="2670C6BD" w:rsidR="000E1214" w:rsidRDefault="00A87198">
            <w:pPr>
              <w:rPr>
                <w:rFonts w:eastAsia="Arial Unicode MS" w:cs="Arial"/>
              </w:rPr>
            </w:pPr>
            <w:r>
              <w:rPr>
                <w:rFonts w:eastAsia="Arial Unicode MS" w:cs="Arial"/>
              </w:rPr>
              <w:t xml:space="preserve">This property can be computed by way of an expression which </w:t>
            </w:r>
            <w:r w:rsidR="006402E3">
              <w:rPr>
                <w:rFonts w:eastAsia="Arial Unicode MS" w:cs="Arial"/>
              </w:rPr>
              <w:t>returns a DFDL String Literal that represents a single character</w:t>
            </w:r>
            <w:r>
              <w:rPr>
                <w:rFonts w:eastAsia="Arial Unicode MS" w:cs="Arial"/>
              </w:rPr>
              <w:t>. The expression must not contain forward references to elements which have not yet been processed.</w:t>
            </w:r>
          </w:p>
          <w:p w14:paraId="55518E0A" w14:textId="35B392C2" w:rsidR="005E413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511EAA0" w14:textId="792D92FB" w:rsidR="00663209" w:rsidRPr="005E4134" w:rsidRDefault="00663209">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404DC4" w:rsidRPr="00065302">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Fonts w:eastAsia="Arial"/>
              </w:rPr>
              <w:fldChar w:fldCharType="end"/>
            </w:r>
            <w:r>
              <w:rPr>
                <w:rFonts w:eastAsia="Arial"/>
              </w:rPr>
              <w:t xml:space="preserve"> for additional details about grouping separators.</w:t>
            </w:r>
          </w:p>
          <w:p w14:paraId="3B33D8C3"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proofErr w:type="spellStart"/>
            <w:r>
              <w:rPr>
                <w:rFonts w:eastAsia="Arial Unicode MS"/>
              </w:rPr>
              <w:t>textStandardExponentRep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 xml:space="preserve">This property must be set even if the </w:t>
            </w:r>
            <w:proofErr w:type="spellStart"/>
            <w:r>
              <w:rPr>
                <w:rFonts w:eastAsia="Arial Unicode MS" w:cs="Arial"/>
              </w:rPr>
              <w:t>dfdl:textNumberPattern</w:t>
            </w:r>
            <w:proofErr w:type="spellEnd"/>
            <w:r>
              <w:rPr>
                <w:rFonts w:eastAsia="Arial Unicode MS" w:cs="Arial"/>
              </w:rPr>
              <w:t xml:space="preserve"> does not contain an 'E' (exponent) character. It is a Schema Definition Error if this property is not set or in scope for any number with </w:t>
            </w:r>
            <w:proofErr w:type="spellStart"/>
            <w:r>
              <w:rPr>
                <w:rFonts w:eastAsia="Arial Unicode MS" w:cs="Arial"/>
              </w:rPr>
              <w:t>dfdl:representation</w:t>
            </w:r>
            <w:proofErr w:type="spellEnd"/>
            <w:r>
              <w:rPr>
                <w:rFonts w:eastAsia="Arial Unicode MS" w:cs="Arial"/>
              </w:rPr>
              <w:t xml:space="preserve"> 'text'.</w:t>
            </w:r>
          </w:p>
          <w:p w14:paraId="57D417A4" w14:textId="5564AA48" w:rsidR="000E1214" w:rsidRDefault="00A87198">
            <w:pPr>
              <w:rPr>
                <w:rFonts w:eastAsia="Arial Unicode MS" w:cs="Arial"/>
              </w:rPr>
            </w:pPr>
            <w:r>
              <w:rPr>
                <w:rFonts w:eastAsia="Arial Unicode MS" w:cs="Arial"/>
              </w:rPr>
              <w:t xml:space="preserve">This property can be computed by way of an expression which returns a DFDL String Literal. The </w:t>
            </w:r>
            <w:r>
              <w:rPr>
                <w:rFonts w:eastAsia="Arial Unicode MS" w:cs="Arial"/>
              </w:rPr>
              <w:lastRenderedPageBreak/>
              <w:t>expression must not contain forward references to elements which have not yet been processed.</w:t>
            </w:r>
          </w:p>
          <w:p w14:paraId="7E9BC5DE" w14:textId="77777777" w:rsidR="000E1214" w:rsidRDefault="00A87198">
            <w:pPr>
              <w:rPr>
                <w:rFonts w:eastAsia="MS Mincho"/>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3902C6F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proofErr w:type="spellStart"/>
            <w:r>
              <w:rPr>
                <w:rFonts w:cs="Arial"/>
              </w:rPr>
              <w:lastRenderedPageBreak/>
              <w:t>textStandardInfinityRep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w:t>
            </w:r>
            <w:proofErr w:type="spellStart"/>
            <w:r>
              <w:rPr>
                <w:rFonts w:eastAsia="MS Mincho" w:cs="Arial"/>
              </w:rPr>
              <w:t>dfdl:textNumberPattern</w:t>
            </w:r>
            <w:proofErr w:type="spellEnd"/>
            <w:r>
              <w:rPr>
                <w:rFonts w:eastAsia="MS Mincho" w:cs="Arial"/>
              </w:rPr>
              <w:t xml:space="preserve"> </w:t>
            </w:r>
            <w:r>
              <w:rPr>
                <w:rFonts w:eastAsia="Arial Unicode MS" w:cs="Arial"/>
              </w:rPr>
              <w:t>applied.</w:t>
            </w:r>
          </w:p>
          <w:p w14:paraId="64FA9297"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7BD690C1"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717C3D83"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proofErr w:type="spellStart"/>
            <w:r>
              <w:rPr>
                <w:rFonts w:cs="Arial"/>
              </w:rPr>
              <w:t>textStandardNaNRep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 xml:space="preserve">The value used to represent </w:t>
            </w:r>
            <w:proofErr w:type="spellStart"/>
            <w:r>
              <w:rPr>
                <w:rFonts w:eastAsia="Arial Unicode MS" w:cs="Arial"/>
              </w:rPr>
              <w:t>NaN</w:t>
            </w:r>
            <w:proofErr w:type="spellEnd"/>
            <w:r>
              <w:rPr>
                <w:rFonts w:eastAsia="Arial Unicode MS" w:cs="Arial"/>
              </w:rPr>
              <w:t>.</w:t>
            </w:r>
          </w:p>
          <w:p w14:paraId="15B3F0E2" w14:textId="77777777" w:rsidR="000E1214" w:rsidRDefault="00A87198">
            <w:pPr>
              <w:rPr>
                <w:rFonts w:eastAsia="Arial Unicode MS" w:cs="Arial"/>
              </w:rPr>
            </w:pPr>
            <w:proofErr w:type="spellStart"/>
            <w:r>
              <w:rPr>
                <w:rStyle w:val="Strong"/>
                <w:rFonts w:eastAsia="MS Mincho"/>
                <w:b w:val="0"/>
              </w:rPr>
              <w:t>NaN</w:t>
            </w:r>
            <w:proofErr w:type="spellEnd"/>
            <w:r>
              <w:rPr>
                <w:rFonts w:eastAsia="Arial Unicode MS" w:cs="Arial"/>
              </w:rPr>
              <w:t xml:space="preserve"> is represented as a string and the positive or negative</w:t>
            </w:r>
            <w:r>
              <w:rPr>
                <w:rFonts w:eastAsia="Arial Unicode MS"/>
              </w:rPr>
              <w:t xml:space="preserve"> </w:t>
            </w:r>
            <w:r>
              <w:rPr>
                <w:rFonts w:eastAsia="Arial Unicode MS" w:cs="Arial"/>
              </w:rPr>
              <w:t xml:space="preserve">prefixes and suffixes from the </w:t>
            </w:r>
            <w:proofErr w:type="spellStart"/>
            <w:r>
              <w:rPr>
                <w:rFonts w:eastAsia="Arial Unicode MS" w:cs="Arial"/>
              </w:rPr>
              <w:t>dfdl:textNumberPattern</w:t>
            </w:r>
            <w:proofErr w:type="spellEnd"/>
            <w:r>
              <w:rPr>
                <w:rFonts w:eastAsia="Arial Unicode MS" w:cs="Arial"/>
              </w:rPr>
              <w:t xml:space="preserve"> are not used.</w:t>
            </w:r>
          </w:p>
          <w:p w14:paraId="332CD536"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w:t>
            </w:r>
            <w:proofErr w:type="spellStart"/>
            <w:r>
              <w:rPr>
                <w:rFonts w:eastAsia="Arial Unicode MS" w:cs="Arial"/>
              </w:rPr>
              <w:t>dfdl:textStandardBase</w:t>
            </w:r>
            <w:proofErr w:type="spellEnd"/>
            <w:r>
              <w:rPr>
                <w:rFonts w:eastAsia="Arial Unicode MS" w:cs="Arial"/>
              </w:rPr>
              <w:t xml:space="preserve"> is 10 and the simple type is float or double.</w:t>
            </w:r>
          </w:p>
          <w:p w14:paraId="59FC3A8E"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C5F2D6E" w14:textId="77777777" w:rsidR="000E1214" w:rsidRDefault="00A87198">
            <w:pPr>
              <w:rPr>
                <w:rFonts w:eastAsia="Arial"/>
              </w:rPr>
            </w:pPr>
            <w:r>
              <w:rPr>
                <w:rFonts w:eastAsia="Arial"/>
              </w:rPr>
              <w:t xml:space="preserve">The string literal value is restricted in the same way as described in "Text Number Character Restrictions" in the description of the </w:t>
            </w:r>
            <w:proofErr w:type="spellStart"/>
            <w:r>
              <w:rPr>
                <w:rFonts w:eastAsia="Arial"/>
              </w:rPr>
              <w:t>dfdl:textStandardDecimalSeparator</w:t>
            </w:r>
            <w:proofErr w:type="spellEnd"/>
            <w:r>
              <w:rPr>
                <w:rFonts w:eastAsia="Arial"/>
              </w:rPr>
              <w:t xml:space="preserve">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proofErr w:type="spellStart"/>
            <w:r>
              <w:rPr>
                <w:rFonts w:eastAsia="Arial Unicode MS"/>
              </w:rPr>
              <w:t>textStandardZeroRep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lastRenderedPageBreak/>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 xml:space="preserve">This property is applicable when </w:t>
            </w:r>
            <w:proofErr w:type="spellStart"/>
            <w:r>
              <w:rPr>
                <w:rFonts w:eastAsia="Arial Unicode MS" w:cs="Arial"/>
              </w:rPr>
              <w:t>dfdl:textNumberRep</w:t>
            </w:r>
            <w:proofErr w:type="spellEnd"/>
            <w:r>
              <w:rPr>
                <w:rFonts w:eastAsia="Arial Unicode MS" w:cs="Arial"/>
              </w:rPr>
              <w:t xml:space="preserve"> is 'standard' and </w:t>
            </w:r>
            <w:proofErr w:type="spellStart"/>
            <w:r>
              <w:rPr>
                <w:rFonts w:eastAsia="Arial Unicode MS" w:cs="Arial"/>
              </w:rPr>
              <w:t>dfdl:textStandardBase</w:t>
            </w:r>
            <w:proofErr w:type="spellEnd"/>
            <w:r>
              <w:rPr>
                <w:rFonts w:eastAsia="Arial Unicode MS" w:cs="Arial"/>
              </w:rPr>
              <w:t xml:space="preserv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rsidP="00C31ED0">
            <w:pPr>
              <w:pStyle w:val="ListParagraph"/>
              <w:numPr>
                <w:ilvl w:val="0"/>
                <w:numId w:val="110"/>
              </w:numPr>
              <w:rPr>
                <w:rFonts w:eastAsia="Arial Unicode MS"/>
              </w:rPr>
            </w:pPr>
            <w:r>
              <w:rPr>
                <w:rFonts w:eastAsia="Arial Unicode MS"/>
              </w:rPr>
              <w:t>DFDL character entities are allowed.</w:t>
            </w:r>
          </w:p>
          <w:p w14:paraId="44AD6086" w14:textId="77777777" w:rsidR="000E1214" w:rsidRDefault="00A87198" w:rsidP="00C31ED0">
            <w:pPr>
              <w:pStyle w:val="ListParagraph"/>
              <w:numPr>
                <w:ilvl w:val="0"/>
                <w:numId w:val="110"/>
              </w:numPr>
              <w:rPr>
                <w:rFonts w:eastAsia="Arial Unicode MS"/>
              </w:rPr>
            </w:pPr>
            <w:r>
              <w:rPr>
                <w:rFonts w:eastAsia="Arial Unicode MS"/>
              </w:rPr>
              <w:t>DFDL Byte Value entities ( %#</w:t>
            </w:r>
            <w:proofErr w:type="spellStart"/>
            <w:r>
              <w:rPr>
                <w:rFonts w:eastAsia="Arial Unicode MS"/>
              </w:rPr>
              <w:t>rXX</w:t>
            </w:r>
            <w:proofErr w:type="spellEnd"/>
            <w:r>
              <w:rPr>
                <w:rFonts w:eastAsia="Arial Unicode MS"/>
              </w:rPr>
              <w:t>; ) are not allowed.</w:t>
            </w:r>
          </w:p>
          <w:p w14:paraId="4A5CDCC1" w14:textId="77777777" w:rsidR="000E1214" w:rsidRDefault="00A87198" w:rsidP="00C31ED0">
            <w:pPr>
              <w:pStyle w:val="ListParagraph"/>
              <w:numPr>
                <w:ilvl w:val="0"/>
                <w:numId w:val="110"/>
              </w:numPr>
              <w:rPr>
                <w:rFonts w:eastAsia="Arial Unicode MS"/>
              </w:rPr>
            </w:pPr>
            <w:r>
              <w:rPr>
                <w:rFonts w:eastAsia="Arial Unicode MS"/>
              </w:rPr>
              <w:t>DFDL Character class entities NL and ES are not allowed.</w:t>
            </w:r>
          </w:p>
          <w:p w14:paraId="678DBD6A" w14:textId="77777777" w:rsidR="000E1214" w:rsidRDefault="00A87198" w:rsidP="00C31ED0">
            <w:pPr>
              <w:pStyle w:val="ListParagraph"/>
              <w:numPr>
                <w:ilvl w:val="0"/>
                <w:numId w:val="110"/>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lastRenderedPageBreak/>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w:t>
            </w:r>
            <w:proofErr w:type="spellStart"/>
            <w:r>
              <w:rPr>
                <w:rFonts w:cs="Arial"/>
              </w:rPr>
              <w:t>dfdl:textNumberRep</w:t>
            </w:r>
            <w:proofErr w:type="spellEnd"/>
            <w:r>
              <w:rPr>
                <w:rFonts w:cs="Arial"/>
              </w:rPr>
              <w:t xml:space="preserve"> is 'standard'. </w:t>
            </w:r>
          </w:p>
          <w:p w14:paraId="5EDA7600" w14:textId="77777777" w:rsidR="000E1214" w:rsidRDefault="00A87198">
            <w:pPr>
              <w:rPr>
                <w:rFonts w:cs="Arial"/>
              </w:rPr>
            </w:pPr>
            <w:r>
              <w:rPr>
                <w:rFonts w:eastAsia="Arial Unicode MS" w:cs="Arial"/>
                <w:lang w:val="en-GB"/>
              </w:rPr>
              <w:t xml:space="preserve">When base is not 10, </w:t>
            </w:r>
            <w:proofErr w:type="spellStart"/>
            <w:r>
              <w:rPr>
                <w:rFonts w:eastAsia="Arial Unicode MS" w:cs="Arial"/>
                <w:lang w:val="en-GB"/>
              </w:rPr>
              <w:t>xs:decimal</w:t>
            </w:r>
            <w:proofErr w:type="spellEnd"/>
            <w:r>
              <w:rPr>
                <w:rFonts w:eastAsia="Arial Unicode MS" w:cs="Arial"/>
                <w:lang w:val="en-GB"/>
              </w:rPr>
              <w:t xml:space="preserve">, </w:t>
            </w:r>
            <w:proofErr w:type="spellStart"/>
            <w:r>
              <w:rPr>
                <w:rFonts w:eastAsia="Arial Unicode MS" w:cs="Arial"/>
                <w:lang w:val="en-GB"/>
              </w:rPr>
              <w:t>xs:float</w:t>
            </w:r>
            <w:proofErr w:type="spellEnd"/>
            <w:r>
              <w:rPr>
                <w:rFonts w:eastAsia="Arial Unicode MS" w:cs="Arial"/>
                <w:lang w:val="en-GB"/>
              </w:rPr>
              <w:t xml:space="preserve"> and </w:t>
            </w:r>
            <w:proofErr w:type="spellStart"/>
            <w:r>
              <w:rPr>
                <w:rFonts w:eastAsia="Arial Unicode MS" w:cs="Arial"/>
                <w:lang w:val="en-GB"/>
              </w:rPr>
              <w:t>xs:double</w:t>
            </w:r>
            <w:proofErr w:type="spellEnd"/>
            <w:r>
              <w:rPr>
                <w:rFonts w:eastAsia="Arial Unicode MS" w:cs="Arial"/>
                <w:lang w:val="en-GB"/>
              </w:rPr>
              <w:t xml:space="preserve"> are not supported.</w:t>
            </w:r>
          </w:p>
          <w:p w14:paraId="7DEDC3AD"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w:t>
            </w:r>
            <w:proofErr w:type="spellStart"/>
            <w:r>
              <w:rPr>
                <w:rFonts w:eastAsia="Arial Unicode MS" w:cs="Arial"/>
              </w:rPr>
              <w:t>dfdl:</w:t>
            </w:r>
            <w:r>
              <w:rPr>
                <w:rFonts w:cs="Arial"/>
              </w:rPr>
              <w:t>textStandardBase</w:t>
            </w:r>
            <w:proofErr w:type="spellEnd"/>
            <w:r>
              <w:rPr>
                <w:rFonts w:cs="Arial"/>
              </w:rPr>
              <w:t xml:space="preserve"> is not used and base 10 is assumed.</w:t>
            </w:r>
          </w:p>
          <w:p w14:paraId="2578B059" w14:textId="77777777" w:rsidR="000E1214" w:rsidRDefault="00A87198">
            <w:pPr>
              <w:rPr>
                <w:rFonts w:eastAsia="Arial Unicode M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proofErr w:type="spellStart"/>
            <w:r>
              <w:rPr>
                <w:rFonts w:eastAsia="Arial Unicode MS"/>
              </w:rPr>
              <w:t>Enum</w:t>
            </w:r>
            <w:proofErr w:type="spellEnd"/>
          </w:p>
          <w:p w14:paraId="3FB05644" w14:textId="5246EB0F" w:rsidR="000E1214" w:rsidRDefault="00A87198">
            <w:r>
              <w:rPr>
                <w:iCs/>
              </w:rPr>
              <w:t xml:space="preserve">Specifies the code points that are used to </w:t>
            </w:r>
            <w:r w:rsidR="005E4134">
              <w:rPr>
                <w:iCs/>
              </w:rPr>
              <w:t xml:space="preserve">modify </w:t>
            </w:r>
            <w:r>
              <w:rPr>
                <w:iCs/>
              </w:rPr>
              <w:t>the sign nibble</w:t>
            </w:r>
            <w:r w:rsidR="005E4134">
              <w:rPr>
                <w:iCs/>
              </w:rPr>
              <w:t xml:space="preserve"> of the byte containing the sign,</w:t>
            </w:r>
            <w:r>
              <w:rPr>
                <w:iCs/>
              </w:rPr>
              <w:t xml:space="preserve"> when the </w:t>
            </w:r>
            <w:proofErr w:type="spellStart"/>
            <w:r>
              <w:rPr>
                <w:rFonts w:cs="Arial"/>
                <w:iCs/>
              </w:rPr>
              <w:t>dfdl:</w:t>
            </w:r>
            <w:r>
              <w:rPr>
                <w:iCs/>
              </w:rPr>
              <w:t>encoding</w:t>
            </w:r>
            <w:proofErr w:type="spellEnd"/>
            <w:r>
              <w:rPr>
                <w:iCs/>
              </w:rPr>
              <w:t xml:space="preserve"> is an ASCII-derived character set</w:t>
            </w:r>
            <w:r>
              <w:rPr>
                <w:rFonts w:cs="Arial"/>
                <w:iCs/>
              </w:rPr>
              <w:t xml:space="preserve"> </w:t>
            </w:r>
            <w:r>
              <w:rPr>
                <w:iCs/>
              </w:rPr>
              <w:t xml:space="preserve">encoding. The location of this sign nibble is indicated in the </w:t>
            </w:r>
            <w:proofErr w:type="spellStart"/>
            <w:r>
              <w:rPr>
                <w:iCs/>
              </w:rPr>
              <w:t>dfdl:textNumberPattern</w:t>
            </w:r>
            <w:proofErr w:type="spellEnd"/>
            <w:r>
              <w:rPr>
                <w:iCs/>
              </w:rPr>
              <w:t>.</w:t>
            </w:r>
            <w:r>
              <w:t xml:space="preserve"> </w:t>
            </w:r>
          </w:p>
          <w:p w14:paraId="6AEA44A5" w14:textId="77777777" w:rsidR="000E1214" w:rsidRDefault="00A87198">
            <w:r>
              <w:rPr>
                <w:iCs/>
              </w:rPr>
              <w:t xml:space="preserve">This property is applicable when </w:t>
            </w:r>
            <w:proofErr w:type="spellStart"/>
            <w:r>
              <w:rPr>
                <w:iCs/>
              </w:rPr>
              <w:t>dfdl:textNumberRep</w:t>
            </w:r>
            <w:proofErr w:type="spellEnd"/>
            <w:r>
              <w:rPr>
                <w:iCs/>
              </w:rPr>
              <w:t xml:space="preserve"> is 'zoned'.</w:t>
            </w:r>
            <w:r>
              <w:t xml:space="preserve"> </w:t>
            </w:r>
          </w:p>
          <w:p w14:paraId="385854E5" w14:textId="77777777" w:rsidR="000E1214" w:rsidRDefault="00A87198">
            <w:r>
              <w:rPr>
                <w:iCs/>
              </w:rPr>
              <w:t xml:space="preserve">Used only when </w:t>
            </w:r>
            <w:proofErr w:type="spellStart"/>
            <w:r>
              <w:rPr>
                <w:iCs/>
              </w:rPr>
              <w:t>dfdl:encoding</w:t>
            </w:r>
            <w:proofErr w:type="spellEnd"/>
            <w:r>
              <w:rPr>
                <w:iCs/>
              </w:rPr>
              <w:t xml:space="preserve"> is an ASCII-derived character set encoding. The encoding must provide the character to single byte code point mapping used by the specified value of </w:t>
            </w:r>
            <w:proofErr w:type="spellStart"/>
            <w:r>
              <w:rPr>
                <w:iCs/>
              </w:rPr>
              <w:t>dfdl:textZonedSignStyle</w:t>
            </w:r>
            <w:proofErr w:type="spellEnd"/>
            <w:r>
              <w:rPr>
                <w:iCs/>
              </w:rPr>
              <w:t xml:space="preserve">, as stated below. </w:t>
            </w:r>
          </w:p>
          <w:p w14:paraId="2FBD9ED9" w14:textId="77777777" w:rsidR="000E1214" w:rsidRDefault="00A87198">
            <w:r>
              <w:rPr>
                <w:iCs/>
              </w:rPr>
              <w:t>Valid values '</w:t>
            </w:r>
            <w:proofErr w:type="spellStart"/>
            <w:r>
              <w:rPr>
                <w:iCs/>
              </w:rPr>
              <w:t>asciiStandard</w:t>
            </w:r>
            <w:proofErr w:type="spellEnd"/>
            <w:r>
              <w:rPr>
                <w:iCs/>
              </w:rPr>
              <w:t>', '</w:t>
            </w:r>
            <w:proofErr w:type="spellStart"/>
            <w:r>
              <w:rPr>
                <w:iCs/>
              </w:rPr>
              <w:t>asciiTranslatedEBCDIC</w:t>
            </w:r>
            <w:proofErr w:type="spellEnd"/>
            <w:r>
              <w:rPr>
                <w:iCs/>
              </w:rPr>
              <w:t>', '</w:t>
            </w:r>
            <w:proofErr w:type="spellStart"/>
            <w:r>
              <w:rPr>
                <w:iCs/>
              </w:rPr>
              <w:t>asciiCARealiaModified</w:t>
            </w:r>
            <w:proofErr w:type="spellEnd"/>
            <w:r>
              <w:rPr>
                <w:iCs/>
              </w:rPr>
              <w:t>', and '</w:t>
            </w:r>
            <w:proofErr w:type="spellStart"/>
            <w:r>
              <w:rPr>
                <w:iCs/>
              </w:rPr>
              <w:t>asciiTandemModified</w:t>
            </w:r>
            <w:proofErr w:type="spellEnd"/>
            <w:r>
              <w:rPr>
                <w:iCs/>
              </w:rPr>
              <w:t>'</w:t>
            </w:r>
            <w:r>
              <w:t xml:space="preserve"> </w:t>
            </w:r>
          </w:p>
          <w:p w14:paraId="1883B384" w14:textId="05B47273" w:rsidR="000E1214" w:rsidRDefault="00A87198">
            <w:r>
              <w:rPr>
                <w:iCs/>
              </w:rPr>
              <w:lastRenderedPageBreak/>
              <w:t>Which characters are used to represent</w:t>
            </w:r>
            <w:r w:rsidR="0019113C">
              <w:rPr>
                <w:iCs/>
              </w:rPr>
              <w:t xml:space="preserve"> modified (also called</w:t>
            </w:r>
            <w:r>
              <w:rPr>
                <w:iCs/>
              </w:rPr>
              <w:t xml:space="preserve"> 'overpunched'</w:t>
            </w:r>
            <w:r w:rsidR="0019113C">
              <w:rPr>
                <w:iCs/>
              </w:rPr>
              <w:t>)</w:t>
            </w:r>
            <w:r>
              <w:rPr>
                <w:iCs/>
              </w:rPr>
              <w:t xml:space="preserve"> positive and negative signs, varies by encoding, </w:t>
            </w:r>
            <w:r w:rsidR="00F1488C">
              <w:rPr>
                <w:iCs/>
              </w:rPr>
              <w:t>COBOL</w:t>
            </w:r>
            <w:r>
              <w:rPr>
                <w:iCs/>
              </w:rPr>
              <w:t xml:space="preserve"> compiler</w:t>
            </w:r>
            <w:r w:rsidR="0019113C">
              <w:rPr>
                <w:iCs/>
              </w:rPr>
              <w:t>,</w:t>
            </w:r>
            <w:r>
              <w:rPr>
                <w:iCs/>
              </w:rPr>
              <w:t xml:space="preserve"> and system. The code points are fixed for EBCDIC systems but not for ASCII. </w:t>
            </w:r>
          </w:p>
          <w:p w14:paraId="47F7D78C" w14:textId="0CBFC416" w:rsidR="0019113C" w:rsidRDefault="00A75D80">
            <w:r>
              <w:rPr>
                <w:iCs/>
              </w:rPr>
              <w:t>I</w:t>
            </w:r>
            <w:r w:rsidR="0019113C">
              <w:t>n ASCII-based encodings, this property is used to determine how signs are expressed for zoned numbers.</w:t>
            </w:r>
          </w:p>
          <w:p w14:paraId="50D43AF5" w14:textId="77777777" w:rsidR="000E1214" w:rsidRDefault="00A87198" w:rsidP="00C31ED0">
            <w:pPr>
              <w:pStyle w:val="ListParagraph"/>
              <w:numPr>
                <w:ilvl w:val="0"/>
                <w:numId w:val="111"/>
              </w:numPr>
            </w:pPr>
            <w:proofErr w:type="spellStart"/>
            <w:r>
              <w:rPr>
                <w:iCs/>
              </w:rPr>
              <w:t>asciiStandard</w:t>
            </w:r>
            <w:proofErr w:type="spellEnd"/>
            <w:r>
              <w:rPr>
                <w:iCs/>
              </w:rPr>
              <w:t>: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78E6B486" w14:textId="7AA02336" w:rsidR="000E1214" w:rsidRDefault="00A87198" w:rsidP="00C31ED0">
            <w:pPr>
              <w:pStyle w:val="ListParagraph"/>
              <w:numPr>
                <w:ilvl w:val="0"/>
                <w:numId w:val="112"/>
              </w:numPr>
            </w:pPr>
            <w:proofErr w:type="spellStart"/>
            <w:r>
              <w:rPr>
                <w:iCs/>
              </w:rPr>
              <w:t>asciiTranslatedEBCDIC</w:t>
            </w:r>
            <w:proofErr w:type="spellEnd"/>
            <w:r>
              <w:rPr>
                <w:iCs/>
              </w:rPr>
              <w:t xml:space="preserve">: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33D24501" w:rsidR="000E1214" w:rsidRDefault="00A87198" w:rsidP="00C31ED0">
            <w:pPr>
              <w:pStyle w:val="ListParagraph"/>
              <w:numPr>
                <w:ilvl w:val="0"/>
                <w:numId w:val="112"/>
              </w:numPr>
            </w:pPr>
            <w:proofErr w:type="spellStart"/>
            <w:r>
              <w:rPr>
                <w:iCs/>
              </w:rPr>
              <w:t>asciiCARealiaModified</w:t>
            </w:r>
            <w:proofErr w:type="spellEnd"/>
            <w:r>
              <w:rPr>
                <w:rStyle w:val="FootnoteReference"/>
                <w:rFonts w:cs="Arial"/>
                <w:iCs/>
              </w:rPr>
              <w:footnoteReference w:id="42"/>
            </w:r>
            <w:r>
              <w:rPr>
                <w:iCs/>
              </w:rPr>
              <w:t xml:space="preserve">:  In this style, the ASCII characters '0123456789' represent positive sign and digits 0 to 9 as in </w:t>
            </w:r>
            <w:proofErr w:type="spellStart"/>
            <w:r w:rsidR="0019113C">
              <w:rPr>
                <w:iCs/>
              </w:rPr>
              <w:t>asciiS</w:t>
            </w:r>
            <w:r>
              <w:rPr>
                <w:iCs/>
              </w:rPr>
              <w:t>tandard</w:t>
            </w:r>
            <w:proofErr w:type="spellEnd"/>
            <w:r>
              <w:rPr>
                <w:iCs/>
              </w:rPr>
              <w:t>.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0C35882" w:rsidR="000E1214" w:rsidRDefault="00A87198" w:rsidP="00C31ED0">
            <w:pPr>
              <w:pStyle w:val="ListParagraph"/>
              <w:numPr>
                <w:ilvl w:val="0"/>
                <w:numId w:val="112"/>
              </w:numPr>
              <w:rPr>
                <w:rFonts w:eastAsia="Arial Unicode MS"/>
              </w:rPr>
            </w:pPr>
            <w:proofErr w:type="spellStart"/>
            <w:r>
              <w:rPr>
                <w:iCs/>
              </w:rPr>
              <w:t>asciiTandemModified</w:t>
            </w:r>
            <w:proofErr w:type="spellEnd"/>
            <w:r>
              <w:rPr>
                <w:iCs/>
              </w:rPr>
              <w:t xml:space="preserve">: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r w:rsidR="008E7C14">
              <w:rPr>
                <w:iCs/>
              </w:rPr>
              <w:t xml:space="preserve">schema </w:t>
            </w:r>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proofErr w:type="spellStart"/>
            <w:r>
              <w:rPr>
                <w:rFonts w:eastAsia="MS Mincho" w:cs="Arial"/>
              </w:rPr>
              <w:t>dfdl:element</w:t>
            </w:r>
            <w:proofErr w:type="spellEnd"/>
            <w:r>
              <w:rPr>
                <w:rFonts w:eastAsia="MS Mincho" w:cs="Arial"/>
              </w:rPr>
              <w:t xml:space="preserve">, </w:t>
            </w:r>
            <w:proofErr w:type="spellStart"/>
            <w:r>
              <w:rPr>
                <w:rFonts w:eastAsia="Arial Unicode MS" w:cs="Arial"/>
              </w:rPr>
              <w:t>dfdl:simpleType</w:t>
            </w:r>
            <w:proofErr w:type="spellEnd"/>
          </w:p>
        </w:tc>
      </w:tr>
    </w:tbl>
    <w:p w14:paraId="7625A54C" w14:textId="1ECF309F" w:rsidR="000E1214" w:rsidRDefault="00A87198">
      <w:pPr>
        <w:pStyle w:val="Caption"/>
      </w:pPr>
      <w:bookmarkStart w:id="5197" w:name="_Toc130873640"/>
      <w:bookmarkStart w:id="5198" w:name="_Toc140549612"/>
      <w:bookmarkStart w:id="5199" w:name="_Ref140946684"/>
      <w:bookmarkStart w:id="5200" w:name="_Ref140946689"/>
      <w:bookmarkStart w:id="5201" w:name="_Toc177399101"/>
      <w:bookmarkStart w:id="5202" w:name="_Toc175057388"/>
      <w:bookmarkStart w:id="5203" w:name="_Toc199516325"/>
      <w:bookmarkStart w:id="5204" w:name="_Toc194983988"/>
      <w:bookmarkStart w:id="5205" w:name="_Ref215978163"/>
      <w:bookmarkStart w:id="5206" w:name="_Ref215978195"/>
      <w:bookmarkStart w:id="5207" w:name="_Toc243112832"/>
      <w:r>
        <w:lastRenderedPageBreak/>
        <w:t xml:space="preserve">Table </w:t>
      </w:r>
      <w:r w:rsidR="00F31291">
        <w:fldChar w:fldCharType="begin"/>
      </w:r>
      <w:r w:rsidR="00F31291">
        <w:instrText xml:space="preserve"> SEQ Table \* ARABIC </w:instrText>
      </w:r>
      <w:r w:rsidR="00F31291">
        <w:fldChar w:fldCharType="separate"/>
      </w:r>
      <w:r w:rsidR="00404DC4">
        <w:rPr>
          <w:noProof/>
        </w:rPr>
        <w:t>31</w:t>
      </w:r>
      <w:r w:rsidR="00F31291">
        <w:rPr>
          <w:noProof/>
        </w:rPr>
        <w:fldChar w:fldCharType="end"/>
      </w:r>
      <w:r>
        <w:t xml:space="preserve"> Properties Specific to Number with Text Representation</w:t>
      </w:r>
    </w:p>
    <w:p w14:paraId="1D434288" w14:textId="77777777" w:rsidR="000E1214" w:rsidRDefault="00A87198">
      <w:pPr>
        <w:rPr>
          <w:rFonts w:cs="Arial"/>
        </w:rPr>
      </w:pPr>
      <w:r>
        <w:rPr>
          <w:rFonts w:cs="Arial"/>
        </w:rPr>
        <w:t xml:space="preserve">The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w:t>
      </w:r>
      <w:proofErr w:type="spellStart"/>
      <w:r>
        <w:rPr>
          <w:rFonts w:cs="Arial"/>
        </w:rPr>
        <w:t>dfdl:textStandardExponentRep</w:t>
      </w:r>
      <w:proofErr w:type="spellEnd"/>
      <w:r>
        <w:rPr>
          <w:rFonts w:cs="Arial"/>
        </w:rPr>
        <w:t xml:space="preserve">, </w:t>
      </w:r>
      <w:proofErr w:type="spellStart"/>
      <w:r>
        <w:rPr>
          <w:rFonts w:cs="Arial"/>
        </w:rPr>
        <w:t>dfdl:textStandardInfinityRep</w:t>
      </w:r>
      <w:proofErr w:type="spellEnd"/>
      <w:r>
        <w:rPr>
          <w:rFonts w:cs="Arial"/>
        </w:rPr>
        <w:t xml:space="preserve">, </w:t>
      </w:r>
      <w:proofErr w:type="spellStart"/>
      <w:r>
        <w:rPr>
          <w:rFonts w:cs="Arial"/>
        </w:rPr>
        <w:t>dfdl:textStandardNaNRep</w:t>
      </w:r>
      <w:proofErr w:type="spellEnd"/>
      <w:r>
        <w:rPr>
          <w:rFonts w:cs="Arial"/>
        </w:rPr>
        <w:t xml:space="preserve">, and </w:t>
      </w:r>
      <w:proofErr w:type="spellStart"/>
      <w:r>
        <w:rPr>
          <w:rFonts w:cs="Arial"/>
        </w:rPr>
        <w:t>dfdl:textStandardZeroRep</w:t>
      </w:r>
      <w:proofErr w:type="spellEnd"/>
      <w:r>
        <w:rPr>
          <w:rFonts w:cs="Arial"/>
        </w:rPr>
        <w:t xml:space="preserve"> must all be distinct, and it is a Schema Definition Error otherwise. Note that if </w:t>
      </w:r>
      <w:proofErr w:type="spellStart"/>
      <w:r>
        <w:rPr>
          <w:rFonts w:cs="Arial"/>
        </w:rPr>
        <w:t>dfdl:textStandardDecimalSeparator</w:t>
      </w:r>
      <w:proofErr w:type="spellEnd"/>
      <w:r>
        <w:rPr>
          <w:rFonts w:cs="Arial"/>
        </w:rPr>
        <w:t xml:space="preserve">, </w:t>
      </w:r>
      <w:proofErr w:type="spellStart"/>
      <w:r>
        <w:rPr>
          <w:rFonts w:cs="Arial"/>
        </w:rPr>
        <w:t>dfdl:textStandardGroupingSeparator</w:t>
      </w:r>
      <w:proofErr w:type="spellEnd"/>
      <w:r>
        <w:rPr>
          <w:rFonts w:cs="Arial"/>
        </w:rPr>
        <w:t xml:space="preserve">, or </w:t>
      </w:r>
      <w:proofErr w:type="spellStart"/>
      <w:r>
        <w:rPr>
          <w:rFonts w:cs="Arial"/>
        </w:rPr>
        <w:t>dfdl:textStandardExponentRep</w:t>
      </w:r>
      <w:proofErr w:type="spellEnd"/>
      <w:r>
        <w:rPr>
          <w:rFonts w:cs="Arial"/>
        </w:rPr>
        <w:t xml:space="preserve">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5197"/>
      <w:bookmarkEnd w:id="5198"/>
      <w:bookmarkEnd w:id="5199"/>
      <w:bookmarkEnd w:id="5200"/>
      <w:bookmarkEnd w:id="5201"/>
      <w:bookmarkEnd w:id="5202"/>
      <w:bookmarkEnd w:id="5203"/>
      <w:bookmarkEnd w:id="5204"/>
      <w:bookmarkEnd w:id="5205"/>
      <w:bookmarkEnd w:id="5206"/>
      <w:bookmarkEnd w:id="5207"/>
    </w:p>
    <w:p w14:paraId="73BA5C13" w14:textId="77777777" w:rsidR="000E1214" w:rsidRDefault="00A87198" w:rsidP="00BC2419">
      <w:pPr>
        <w:pStyle w:val="Heading3"/>
        <w:rPr>
          <w:rFonts w:eastAsia="Times New Roman"/>
        </w:rPr>
      </w:pPr>
      <w:bookmarkStart w:id="5208" w:name="_Toc254776341"/>
      <w:bookmarkStart w:id="5209" w:name="_Toc254776342"/>
      <w:bookmarkStart w:id="5210" w:name="_Toc254776343"/>
      <w:bookmarkStart w:id="5211" w:name="_Toc254776344"/>
      <w:bookmarkStart w:id="5212" w:name="_Ref254704660"/>
      <w:bookmarkStart w:id="5213" w:name="_Toc349042754"/>
      <w:bookmarkStart w:id="5214" w:name="_Toc52984620"/>
      <w:bookmarkEnd w:id="5208"/>
      <w:bookmarkEnd w:id="5209"/>
      <w:bookmarkEnd w:id="5210"/>
      <w:bookmarkEnd w:id="5211"/>
      <w:r>
        <w:rPr>
          <w:rFonts w:eastAsia="Times New Roman"/>
        </w:rPr>
        <w:t xml:space="preserve">The </w:t>
      </w:r>
      <w:proofErr w:type="spellStart"/>
      <w:r>
        <w:rPr>
          <w:rFonts w:eastAsia="Times New Roman"/>
        </w:rPr>
        <w:t>dfdl:textNumberPattern</w:t>
      </w:r>
      <w:proofErr w:type="spellEnd"/>
      <w:r>
        <w:rPr>
          <w:rFonts w:eastAsia="Times New Roman"/>
        </w:rPr>
        <w:t xml:space="preserve"> Property</w:t>
      </w:r>
      <w:bookmarkEnd w:id="5212"/>
      <w:bookmarkEnd w:id="5213"/>
      <w:bookmarkEnd w:id="5214"/>
    </w:p>
    <w:p w14:paraId="4F6B46AD" w14:textId="77777777" w:rsidR="000E1214" w:rsidRDefault="00A87198">
      <w:pPr>
        <w:rPr>
          <w:rFonts w:cs="Arial"/>
        </w:rPr>
      </w:pPr>
      <w:r>
        <w:rPr>
          <w:rFonts w:cs="Arial"/>
        </w:rPr>
        <w:t xml:space="preserve">The </w:t>
      </w:r>
      <w:proofErr w:type="spellStart"/>
      <w:r>
        <w:rPr>
          <w:rFonts w:cs="Arial"/>
        </w:rPr>
        <w:t>dfdl:textNumberPattern</w:t>
      </w:r>
      <w:proofErr w:type="spellEnd"/>
      <w:r>
        <w:rPr>
          <w:rFonts w:cs="Arial"/>
        </w:rPr>
        <w:t xml:space="preserve">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18573C14" w:rsidR="000E1214" w:rsidRDefault="00A87198">
      <w:pPr>
        <w:rPr>
          <w:rFonts w:cs="Arial"/>
        </w:rPr>
      </w:pPr>
      <w:r>
        <w:rPr>
          <w:rFonts w:cs="Arial"/>
        </w:rPr>
        <w:t xml:space="preserve">The pattern described below is derived from the ICU </w:t>
      </w:r>
      <w:proofErr w:type="spellStart"/>
      <w:r>
        <w:rPr>
          <w:rFonts w:cs="Arial"/>
        </w:rPr>
        <w:t>DecimalFormat</w:t>
      </w:r>
      <w:proofErr w:type="spellEnd"/>
      <w:r>
        <w:rPr>
          <w:rFonts w:cs="Arial"/>
        </w:rPr>
        <w:t xml:space="preserve">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5215" w:name="_Ref275431294"/>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'standard'</w:t>
      </w:r>
      <w:bookmarkEnd w:id="5215"/>
    </w:p>
    <w:p w14:paraId="6E284009" w14:textId="77777777"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'standard' this property only applies when  </w:t>
      </w:r>
      <w:proofErr w:type="spellStart"/>
      <w:r>
        <w:rPr>
          <w:rFonts w:cs="Arial"/>
        </w:rPr>
        <w:t>dfdl:textStandardBase</w:t>
      </w:r>
      <w:proofErr w:type="spellEnd"/>
      <w:r>
        <w:rPr>
          <w:rFonts w:cs="Arial"/>
        </w:rPr>
        <w:t xml:space="preserv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proofErr w:type="spellStart"/>
            <w:r>
              <w:rPr>
                <w:rFonts w:cs="Arial"/>
              </w:rPr>
              <w:t>Subpattern</w:t>
            </w:r>
            <w:proofErr w:type="spellEnd"/>
            <w:r>
              <w:rPr>
                <w:rFonts w:cs="Arial"/>
              </w:rPr>
              <w:t xml:space="preserve">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w:t>
            </w:r>
            <w:proofErr w:type="spellStart"/>
            <w:r>
              <w:rPr>
                <w:rFonts w:cs="Arial"/>
              </w:rPr>
              <w:t>subpatterns</w:t>
            </w:r>
            <w:proofErr w:type="spellEnd"/>
            <w:r>
              <w:rPr>
                <w:rFonts w:cs="Arial"/>
              </w:rPr>
              <w:t xml:space="preserve">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2C5F7E4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 xml:space="preserve">A pattern contains a positive and negative </w:t>
      </w:r>
      <w:proofErr w:type="spellStart"/>
      <w:r>
        <w:rPr>
          <w:rFonts w:cs="Arial"/>
        </w:rPr>
        <w:t>subpattern</w:t>
      </w:r>
      <w:proofErr w:type="spellEnd"/>
      <w:r>
        <w:rPr>
          <w:rFonts w:cs="Arial"/>
        </w:rPr>
        <w:t xml:space="preserve">, for example, "#,##0.00;(#,##0.00)". Each </w:t>
      </w:r>
      <w:proofErr w:type="spellStart"/>
      <w:r>
        <w:rPr>
          <w:rFonts w:cs="Arial"/>
        </w:rPr>
        <w:t>subpattern</w:t>
      </w:r>
      <w:proofErr w:type="spellEnd"/>
      <w:r>
        <w:rPr>
          <w:rFonts w:cs="Arial"/>
        </w:rPr>
        <w:t xml:space="preserve"> has a prefix, a numeric part, and a suffix. If there is no explicit negative </w:t>
      </w:r>
      <w:proofErr w:type="spellStart"/>
      <w:r>
        <w:rPr>
          <w:rFonts w:cs="Arial"/>
        </w:rPr>
        <w:t>subpattern</w:t>
      </w:r>
      <w:proofErr w:type="spellEnd"/>
      <w:r>
        <w:rPr>
          <w:rFonts w:cs="Arial"/>
        </w:rPr>
        <w:t xml:space="preserve">, the negative </w:t>
      </w:r>
      <w:proofErr w:type="spellStart"/>
      <w:r>
        <w:rPr>
          <w:rFonts w:cs="Arial"/>
        </w:rPr>
        <w:t>subpattern</w:t>
      </w:r>
      <w:proofErr w:type="spellEnd"/>
      <w:r>
        <w:rPr>
          <w:rFonts w:cs="Arial"/>
        </w:rPr>
        <w:t xml:space="preserve"> is the minus sign prefixed to the positive </w:t>
      </w:r>
      <w:proofErr w:type="spellStart"/>
      <w:r>
        <w:rPr>
          <w:rFonts w:cs="Arial"/>
        </w:rPr>
        <w:t>subpattern</w:t>
      </w:r>
      <w:proofErr w:type="spellEnd"/>
      <w:r>
        <w:rPr>
          <w:rFonts w:cs="Arial"/>
        </w:rPr>
        <w:t xml:space="preserve">. That is, "0.00" alone is equivalent to "0.00;-0.00". If there is an explicit negative </w:t>
      </w:r>
      <w:proofErr w:type="spellStart"/>
      <w:r>
        <w:rPr>
          <w:rFonts w:cs="Arial"/>
        </w:rPr>
        <w:t>subpattern</w:t>
      </w:r>
      <w:proofErr w:type="spellEnd"/>
      <w:r>
        <w:rPr>
          <w:rFonts w:cs="Arial"/>
        </w:rPr>
        <w:t xml:space="preserve">, it serves only to specify the negative prefix and suffix; the number of digits, minimal digits, and other characteristics are ignored in the negative </w:t>
      </w:r>
      <w:proofErr w:type="spellStart"/>
      <w:r>
        <w:rPr>
          <w:rFonts w:cs="Arial"/>
        </w:rPr>
        <w:t>subpattern</w:t>
      </w:r>
      <w:proofErr w:type="spellEnd"/>
      <w:r>
        <w:rPr>
          <w:rFonts w:cs="Arial"/>
        </w:rPr>
        <w:t>. That means that "#,##0.0#;(#)" has precisely the same result as "#,##0.0#;(#,##0.0#)".</w:t>
      </w:r>
    </w:p>
    <w:p w14:paraId="05F62A2A" w14:textId="511D3DB5"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8"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lastRenderedPageBreak/>
        <w:t>The P symbol is used to derive the location of an assumed decimal point when the point is not within the number that appears in the data. It acts as a decimal scaling factor.</w:t>
      </w:r>
    </w:p>
    <w:p w14:paraId="5CF77F1F" w14:textId="77777777" w:rsidR="000E1214" w:rsidRDefault="00A87198">
      <w:r>
        <w:t xml:space="preserve">The symbol P can be specified only as a continuous string of Ps in the leftmost or rightmost digit positions in the </w:t>
      </w:r>
      <w:proofErr w:type="spellStart"/>
      <w:r>
        <w:t>vpinteger</w:t>
      </w:r>
      <w:proofErr w:type="spellEnd"/>
      <w:r>
        <w:t xml:space="preserve">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w:t>
      </w:r>
      <w:proofErr w:type="spellStart"/>
      <w:r>
        <w:rPr>
          <w:rFonts w:cs="Arial"/>
        </w:rPr>
        <w:t>vpinteger</w:t>
      </w:r>
      <w:proofErr w:type="spellEnd"/>
      <w:r>
        <w:rPr>
          <w:rFonts w:cs="Arial"/>
        </w:rPr>
        <w:t xml:space="preserve">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29C442E0"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33</w:t>
      </w:r>
      <w:r w:rsidR="00F31291">
        <w:rPr>
          <w:noProof/>
        </w:rPr>
        <w:fldChar w:fldCharType="end"/>
      </w:r>
      <w:r>
        <w:t xml:space="preserve"> Examples of P Symbol in the </w:t>
      </w:r>
      <w:proofErr w:type="spellStart"/>
      <w:r>
        <w:t>dfdl:textNumberPattern</w:t>
      </w:r>
      <w:proofErr w:type="spellEnd"/>
      <w:r>
        <w:t xml:space="preserve">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09A84863" w:rsidR="000E1214" w:rsidRDefault="00A87198">
      <w:pPr>
        <w:pStyle w:val="Caption"/>
      </w:pPr>
      <w:r>
        <w:t xml:space="preserve"> Figure </w:t>
      </w:r>
      <w:r w:rsidR="00F31291">
        <w:fldChar w:fldCharType="begin"/>
      </w:r>
      <w:r w:rsidR="00F31291">
        <w:instrText xml:space="preserve"> SEQ Figure \* ARABIC </w:instrText>
      </w:r>
      <w:r w:rsidR="00F31291">
        <w:fldChar w:fldCharType="separate"/>
      </w:r>
      <w:r w:rsidR="00404DC4">
        <w:rPr>
          <w:noProof/>
        </w:rPr>
        <w:t>4</w:t>
      </w:r>
      <w:r w:rsidR="00F31291">
        <w:rPr>
          <w:noProof/>
        </w:rPr>
        <w:fldChar w:fldCharType="end"/>
      </w:r>
      <w:r>
        <w:t xml:space="preserve"> </w:t>
      </w:r>
      <w:proofErr w:type="spellStart"/>
      <w:r>
        <w:t>dfdl:textNumberPattern</w:t>
      </w:r>
      <w:proofErr w:type="spellEnd"/>
      <w:r>
        <w:t xml:space="preserve"> BNF syntax</w:t>
      </w:r>
    </w:p>
    <w:p w14:paraId="2535F51B" w14:textId="77777777" w:rsidR="000E1214" w:rsidRDefault="00A87198">
      <w:pPr>
        <w:rPr>
          <w:rFonts w:cs="Arial"/>
        </w:rPr>
      </w:pPr>
      <w:r>
        <w:rPr>
          <w:rFonts w:cs="Arial"/>
        </w:rPr>
        <w:t xml:space="preserve">The first </w:t>
      </w:r>
      <w:proofErr w:type="spellStart"/>
      <w:r w:rsidRPr="00663209">
        <w:rPr>
          <w:rStyle w:val="SourceText"/>
        </w:rPr>
        <w:t>subpattern</w:t>
      </w:r>
      <w:proofErr w:type="spellEnd"/>
      <w:r>
        <w:rPr>
          <w:rFonts w:cs="Arial"/>
        </w:rPr>
        <w:t xml:space="preserve"> is for positive numbers. The second (optional) </w:t>
      </w:r>
      <w:proofErr w:type="spellStart"/>
      <w:r w:rsidRPr="00663209">
        <w:rPr>
          <w:rStyle w:val="SourceText"/>
        </w:rPr>
        <w:t>subpattern</w:t>
      </w:r>
      <w:proofErr w:type="spellEnd"/>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C31ED0">
      <w:pPr>
        <w:pStyle w:val="ListParagraph"/>
        <w:numPr>
          <w:ilvl w:val="0"/>
          <w:numId w:val="178"/>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C31ED0">
      <w:pPr>
        <w:pStyle w:val="ListParagraph"/>
        <w:numPr>
          <w:ilvl w:val="0"/>
          <w:numId w:val="178"/>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C31ED0">
      <w:pPr>
        <w:pStyle w:val="ListParagraph"/>
        <w:numPr>
          <w:ilvl w:val="0"/>
          <w:numId w:val="178"/>
        </w:numPr>
      </w:pPr>
      <w:r>
        <w:t xml:space="preserve">The pad specifier </w:t>
      </w:r>
      <w:proofErr w:type="spellStart"/>
      <w:r w:rsidRPr="00663209">
        <w:rPr>
          <w:rFonts w:eastAsia="MS Mincho"/>
        </w:rPr>
        <w:t>padSpec</w:t>
      </w:r>
      <w:proofErr w:type="spellEnd"/>
      <w:r>
        <w:t xml:space="preserve"> may appear before the prefix, after the prefix, before the suffix, after the suffix, or not at all.</w:t>
      </w:r>
    </w:p>
    <w:p w14:paraId="76F778AF" w14:textId="77777777" w:rsidR="000E1214" w:rsidRDefault="00A87198" w:rsidP="00C31ED0">
      <w:pPr>
        <w:pStyle w:val="ListParagraph"/>
        <w:numPr>
          <w:ilvl w:val="0"/>
          <w:numId w:val="178"/>
        </w:numPr>
      </w:pPr>
      <w:r>
        <w:t xml:space="preserve">In place of '0', the digits '1' through '9' in the </w:t>
      </w:r>
      <w:r w:rsidRPr="00905EC9">
        <w:rPr>
          <w:rStyle w:val="SourceText"/>
        </w:rPr>
        <w:t>number</w:t>
      </w:r>
      <w:r>
        <w:t xml:space="preserve"> or </w:t>
      </w:r>
      <w:proofErr w:type="spellStart"/>
      <w:r w:rsidRPr="00905EC9">
        <w:rPr>
          <w:rStyle w:val="SourceText"/>
        </w:rPr>
        <w:t>vpinteger</w:t>
      </w:r>
      <w:proofErr w:type="spellEnd"/>
      <w:r>
        <w:t xml:space="preserve"> region may be used to indicate a rounding increment. </w:t>
      </w:r>
    </w:p>
    <w:p w14:paraId="0EDDC5F1" w14:textId="77777777" w:rsidR="000E1214" w:rsidRDefault="00A87198">
      <w:r>
        <w:lastRenderedPageBreak/>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32F03716" w:rsidR="000E1214" w:rsidRDefault="00A87198">
      <w:r>
        <w:t xml:space="preserve">The term </w:t>
      </w:r>
      <w:r>
        <w:rPr>
          <w:rStyle w:val="Emphasis"/>
        </w:rPr>
        <w:t>maximum integer digits</w:t>
      </w:r>
      <w:r>
        <w:t xml:space="preserve"> is a limit that is implementation-</w:t>
      </w:r>
      <w:r w:rsidR="00F1488C">
        <w:t>dependent but</w:t>
      </w:r>
      <w:r>
        <w:t xml:space="preserve"> </w:t>
      </w:r>
      <w:r w:rsidR="008E7C14">
        <w:t xml:space="preserve">MUST </w:t>
      </w:r>
      <w:r>
        <w:t>be at least 20 (which is the number of digits in a base 10 unsigned long).</w:t>
      </w:r>
      <w:r>
        <w:rPr>
          <w:rStyle w:val="FootnoteReference"/>
          <w:rFonts w:cs="Arial"/>
        </w:rPr>
        <w:footnoteReference w:id="43"/>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rsidP="00C31ED0">
      <w:pPr>
        <w:numPr>
          <w:ilvl w:val="0"/>
          <w:numId w:val="113"/>
        </w:numPr>
        <w:rPr>
          <w:rFonts w:cs="Arial"/>
        </w:rPr>
      </w:pPr>
      <w:r>
        <w:rPr>
          <w:rFonts w:cs="Arial"/>
        </w:rPr>
        <w:t>A pattern with a V symbol must not have # symbols to the right of the V symbol.</w:t>
      </w:r>
    </w:p>
    <w:p w14:paraId="7A8ADA62" w14:textId="77777777" w:rsidR="000E1214" w:rsidRDefault="00A87198" w:rsidP="00C31ED0">
      <w:pPr>
        <w:numPr>
          <w:ilvl w:val="0"/>
          <w:numId w:val="113"/>
        </w:numPr>
        <w:rPr>
          <w:rFonts w:cs="Arial"/>
        </w:rPr>
      </w:pPr>
      <w:r>
        <w:rPr>
          <w:rFonts w:cs="Arial"/>
        </w:rPr>
        <w:t xml:space="preserve">A pattern with P symbols at the left end must not have # symbols . </w:t>
      </w:r>
    </w:p>
    <w:p w14:paraId="3BE8DF2F" w14:textId="77777777" w:rsidR="000E1214" w:rsidRDefault="00A87198" w:rsidP="00C31ED0">
      <w:pPr>
        <w:numPr>
          <w:ilvl w:val="0"/>
          <w:numId w:val="113"/>
        </w:numPr>
        <w:rPr>
          <w:rFonts w:cs="Arial"/>
        </w:rPr>
      </w:pPr>
      <w:r>
        <w:rPr>
          <w:rFonts w:cs="Arial"/>
        </w:rPr>
        <w:t>A pattern with P symbols at the right end can have # symbols.</w:t>
      </w:r>
    </w:p>
    <w:p w14:paraId="6FC6D208" w14:textId="77777777" w:rsidR="000E1214" w:rsidRDefault="00A87198" w:rsidP="00C31ED0">
      <w:pPr>
        <w:numPr>
          <w:ilvl w:val="0"/>
          <w:numId w:val="113"/>
        </w:numPr>
        <w:rPr>
          <w:rFonts w:cs="Arial"/>
        </w:rPr>
      </w:pPr>
      <w:r>
        <w:rPr>
          <w:rFonts w:cs="Arial"/>
        </w:rPr>
        <w:t>A pattern with a V symbol must not have @ or * symbols.</w:t>
      </w:r>
    </w:p>
    <w:p w14:paraId="39747372" w14:textId="77777777" w:rsidR="000E1214" w:rsidRDefault="00A87198" w:rsidP="00C31ED0">
      <w:pPr>
        <w:numPr>
          <w:ilvl w:val="0"/>
          <w:numId w:val="113"/>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5216"/>
      <w:r>
        <w:t xml:space="preserve"> 0.10004 </w:t>
      </w:r>
      <w:commentRangeEnd w:id="5216"/>
      <w:r w:rsidR="00905EC9">
        <w:rPr>
          <w:rStyle w:val="CommentReference"/>
        </w:rPr>
        <w:commentReference w:id="5216"/>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proofErr w:type="spellStart"/>
      <w:r>
        <w:rPr>
          <w:rFonts w:eastAsia="MS Mincho"/>
        </w:rPr>
        <w:t>NaN</w:t>
      </w:r>
      <w:proofErr w:type="spellEnd"/>
      <w:r>
        <w:rPr>
          <w:rFonts w:cs="Arial"/>
        </w:rPr>
        <w:t xml:space="preserve"> is represented as a string determined by the </w:t>
      </w:r>
      <w:proofErr w:type="spellStart"/>
      <w:r>
        <w:rPr>
          <w:rFonts w:cs="Arial"/>
        </w:rPr>
        <w:t>dfdl:</w:t>
      </w:r>
      <w:r>
        <w:rPr>
          <w:rFonts w:cs="Arial"/>
          <w:szCs w:val="18"/>
        </w:rPr>
        <w:t>textStandardNaNRep</w:t>
      </w:r>
      <w:proofErr w:type="spellEnd"/>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 xml:space="preserve">Infinity is represented as a string with the positive or negative prefixes and suffixes applied. The infinity string is determined by the </w:t>
      </w:r>
      <w:proofErr w:type="spellStart"/>
      <w:r>
        <w:rPr>
          <w:rFonts w:cs="Arial"/>
        </w:rPr>
        <w:t>dfdl:</w:t>
      </w:r>
      <w:r>
        <w:rPr>
          <w:rFonts w:cs="Arial"/>
          <w:szCs w:val="18"/>
        </w:rPr>
        <w:t>textStandardInfinityRep</w:t>
      </w:r>
      <w:proofErr w:type="spellEnd"/>
      <w:r>
        <w:rPr>
          <w:rFonts w:cs="Arial"/>
        </w:rPr>
        <w:t xml:space="preserve"> property.</w:t>
      </w:r>
    </w:p>
    <w:p w14:paraId="75BE7884" w14:textId="77777777" w:rsidR="000E1214" w:rsidRDefault="00A87198">
      <w:pPr>
        <w:rPr>
          <w:rFonts w:cs="Arial"/>
          <w:b/>
          <w:bCs/>
        </w:rPr>
      </w:pPr>
      <w:bookmarkStart w:id="5217" w:name="sci"/>
      <w:bookmarkEnd w:id="5217"/>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w:t>
      </w:r>
      <w:r>
        <w:lastRenderedPageBreak/>
        <w:t xml:space="preserve">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36A452B5" w:rsidR="000E1214" w:rsidRDefault="00A87198">
      <w:r>
        <w:t xml:space="preserve">Exponential patterns </w:t>
      </w:r>
      <w:r w:rsidR="00AA57A1">
        <w:t xml:space="preserve">must </w:t>
      </w:r>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570486FE"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34</w:t>
      </w:r>
      <w:r w:rsidR="00F31291">
        <w:rPr>
          <w:noProof/>
        </w:rPr>
        <w:fldChar w:fldCharType="end"/>
      </w:r>
      <w:r>
        <w:t xml:space="preserve"> Significant Digits '@' Symbol in the </w:t>
      </w:r>
      <w:proofErr w:type="spellStart"/>
      <w:r>
        <w:t>dfdl:textNumberPattern</w:t>
      </w:r>
      <w:proofErr w:type="spellEnd"/>
      <w:r>
        <w:t xml:space="preserve">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905AC5D" w:rsidR="000E1214" w:rsidRDefault="00A87198" w:rsidP="00895323">
      <w:r>
        <w:t xml:space="preserve">If a pattern uses significant digits, it </w:t>
      </w:r>
      <w:r w:rsidR="00AA57A1">
        <w:t xml:space="preserve">must </w:t>
      </w:r>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lastRenderedPageBreak/>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w:t>
      </w:r>
      <w:proofErr w:type="spellStart"/>
      <w:r>
        <w:t>subpattern</w:t>
      </w:r>
      <w:proofErr w:type="spellEnd"/>
      <w:r>
        <w:t xml:space="preserve">,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 xml:space="preserve">Note: Padding specified through the pattern syntax is distinct from, and in addition to, padding specified using </w:t>
      </w:r>
      <w:proofErr w:type="spellStart"/>
      <w:r>
        <w:rPr>
          <w:rFonts w:cs="Arial"/>
        </w:rPr>
        <w:t>dfdl:textPadKind</w:t>
      </w:r>
      <w:proofErr w:type="spellEnd"/>
      <w:r>
        <w:rPr>
          <w:rFonts w:cs="Arial"/>
        </w:rPr>
        <w:t>.</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w:t>
      </w:r>
      <w:proofErr w:type="spellStart"/>
      <w:r>
        <w:rPr>
          <w:rFonts w:eastAsia="MS Mincho"/>
        </w:rPr>
        <w:t>dfdl:textNumberRounding</w:t>
      </w:r>
      <w:proofErr w:type="spellEnd"/>
      <w:r>
        <w:rPr>
          <w:rFonts w:eastAsia="MS Mincho"/>
        </w:rPr>
        <w:t xml:space="preserve">.  The rounding increment may be specified in the </w:t>
      </w:r>
      <w:proofErr w:type="spellStart"/>
      <w:r>
        <w:rPr>
          <w:rFonts w:eastAsia="MS Mincho"/>
        </w:rPr>
        <w:t>dfdl:textNumberPattern</w:t>
      </w:r>
      <w:proofErr w:type="spellEnd"/>
      <w:r>
        <w:rPr>
          <w:rFonts w:eastAsia="MS Mincho"/>
        </w:rPr>
        <w:t xml:space="preserve"> itself using digits '1' through '9' or using an explicit increment in </w:t>
      </w:r>
      <w:proofErr w:type="spellStart"/>
      <w:r>
        <w:rPr>
          <w:rFonts w:eastAsia="MS Mincho"/>
        </w:rPr>
        <w:t>dfdl:textNumberRoundingIncrement</w:t>
      </w:r>
      <w:proofErr w:type="spellEnd"/>
      <w:r>
        <w:rPr>
          <w:rFonts w:eastAsia="MS Mincho"/>
        </w:rPr>
        <w:t xml:space="preserve">. For example, 1230 rounded to the nearest 50 is 1250. 1.234 rounded to the nearest 0.65 is 1.3. </w:t>
      </w:r>
    </w:p>
    <w:p w14:paraId="358D4898" w14:textId="77777777" w:rsidR="000E1214" w:rsidRDefault="00A87198" w:rsidP="00C31ED0">
      <w:pPr>
        <w:numPr>
          <w:ilvl w:val="0"/>
          <w:numId w:val="114"/>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rsidP="00C31ED0">
      <w:pPr>
        <w:numPr>
          <w:ilvl w:val="0"/>
          <w:numId w:val="114"/>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rsidP="00C31ED0">
      <w:pPr>
        <w:numPr>
          <w:ilvl w:val="0"/>
          <w:numId w:val="114"/>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 xml:space="preserve">Using an explicit rounding increment, </w:t>
      </w:r>
      <w:proofErr w:type="spellStart"/>
      <w:r>
        <w:rPr>
          <w:rFonts w:eastAsia="MS Mincho"/>
        </w:rPr>
        <w:t>dfdl:textNumberRoundingMode</w:t>
      </w:r>
      <w:proofErr w:type="spellEnd"/>
      <w:r>
        <w:rPr>
          <w:rFonts w:eastAsia="MS Mincho"/>
        </w:rPr>
        <w:t xml:space="preserve"> determines how values are rounded.</w:t>
      </w:r>
      <w:r>
        <w:t xml:space="preserve"> </w:t>
      </w:r>
    </w:p>
    <w:p w14:paraId="18709F41" w14:textId="77777777" w:rsidR="000E1214" w:rsidRDefault="00A87198">
      <w:pPr>
        <w:pStyle w:val="Heading4"/>
        <w:rPr>
          <w:rFonts w:eastAsia="Times New Roman" w:cs="Arial"/>
        </w:rPr>
      </w:pPr>
      <w:proofErr w:type="spellStart"/>
      <w:r>
        <w:rPr>
          <w:rFonts w:eastAsia="Times New Roman" w:cs="Arial"/>
        </w:rPr>
        <w:t>dfdl:textNumberPattern</w:t>
      </w:r>
      <w:proofErr w:type="spellEnd"/>
      <w:r>
        <w:rPr>
          <w:rFonts w:eastAsia="Times New Roman" w:cs="Arial"/>
        </w:rPr>
        <w:t xml:space="preserve"> for </w:t>
      </w:r>
      <w:proofErr w:type="spellStart"/>
      <w:r>
        <w:rPr>
          <w:rFonts w:eastAsia="Times New Roman" w:cs="Arial"/>
        </w:rPr>
        <w:t>dfdl:textNumberRep</w:t>
      </w:r>
      <w:proofErr w:type="spellEnd"/>
      <w:r>
        <w:rPr>
          <w:rFonts w:eastAsia="Times New Roman" w:cs="Arial"/>
        </w:rPr>
        <w:t xml:space="preserve"> 'zoned'</w:t>
      </w:r>
    </w:p>
    <w:p w14:paraId="339A4BD8" w14:textId="547C16EF" w:rsidR="000E1214" w:rsidRDefault="00A87198">
      <w:pPr>
        <w:rPr>
          <w:rFonts w:cs="Arial"/>
        </w:rPr>
      </w:pPr>
      <w:r>
        <w:rPr>
          <w:rFonts w:cs="Arial"/>
        </w:rPr>
        <w:t xml:space="preserve">When </w:t>
      </w:r>
      <w:proofErr w:type="spellStart"/>
      <w:r>
        <w:rPr>
          <w:rFonts w:cs="Arial"/>
        </w:rPr>
        <w:t>dfdl:textNumberRep</w:t>
      </w:r>
      <w:proofErr w:type="spellEnd"/>
      <w:r>
        <w:rPr>
          <w:rFonts w:cs="Arial"/>
        </w:rPr>
        <w:t xml:space="preserve">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49B257FB" w:rsidR="000E1214" w:rsidRDefault="00A87198" w:rsidP="00C31ED0">
      <w:pPr>
        <w:numPr>
          <w:ilvl w:val="0"/>
          <w:numId w:val="115"/>
        </w:numPr>
        <w:rPr>
          <w:rFonts w:eastAsia="MS Mincho"/>
        </w:rPr>
      </w:pPr>
      <w:r>
        <w:rPr>
          <w:rFonts w:eastAsia="MS Mincho" w:cs="Arial"/>
          <w:lang w:eastAsia="ja-JP"/>
        </w:rPr>
        <w:t xml:space="preserve">'+' </w:t>
      </w:r>
      <w:r w:rsidR="008E7C14">
        <w:rPr>
          <w:rFonts w:eastAsia="MS Mincho" w:cs="Arial"/>
          <w:lang w:eastAsia="ja-JP"/>
        </w:rPr>
        <w:t>must be</w:t>
      </w:r>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59E61D1C" w:rsidR="000E1214" w:rsidRDefault="00A87198" w:rsidP="00C31ED0">
      <w:pPr>
        <w:numPr>
          <w:ilvl w:val="0"/>
          <w:numId w:val="116"/>
        </w:numPr>
        <w:rPr>
          <w:rFonts w:eastAsia="MS Mincho" w:cs="Arial"/>
          <w:lang w:eastAsia="ja-JP"/>
        </w:rPr>
      </w:pPr>
      <w:r>
        <w:rPr>
          <w:rFonts w:eastAsia="MS Mincho" w:cs="Arial"/>
          <w:lang w:eastAsia="ja-JP"/>
        </w:rPr>
        <w:t xml:space="preserve"> '+' </w:t>
      </w:r>
      <w:r w:rsidR="008E7C14">
        <w:rPr>
          <w:rFonts w:eastAsia="MS Mincho" w:cs="Arial"/>
          <w:lang w:eastAsia="ja-JP"/>
        </w:rPr>
        <w:t>may be</w:t>
      </w:r>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w:t>
      </w:r>
      <w:proofErr w:type="spellStart"/>
      <w:r>
        <w:rPr>
          <w:rFonts w:eastAsia="MS Mincho" w:cs="Arial"/>
          <w:lang w:eastAsia="ja-JP"/>
        </w:rPr>
        <w:t>dfdl:textNumberPolicy</w:t>
      </w:r>
      <w:proofErr w:type="spellEnd"/>
      <w:r>
        <w:rPr>
          <w:rFonts w:eastAsia="MS Mincho" w:cs="Arial"/>
          <w:lang w:eastAsia="ja-JP"/>
        </w:rPr>
        <w:t xml:space="preserve"> 'lax' specified it is a Schema Definition Error if no '+' is present.</w:t>
      </w:r>
    </w:p>
    <w:p w14:paraId="46A1EBA4" w14:textId="6BF7AEB5" w:rsidR="000E1214" w:rsidRDefault="00A87198" w:rsidP="00C31ED0">
      <w:pPr>
        <w:numPr>
          <w:ilvl w:val="0"/>
          <w:numId w:val="116"/>
        </w:numPr>
        <w:rPr>
          <w:rFonts w:cs="Arial"/>
        </w:rPr>
      </w:pPr>
      <w:r>
        <w:rPr>
          <w:rFonts w:eastAsia="MS Mincho" w:cs="Arial"/>
          <w:lang w:eastAsia="ja-JP"/>
        </w:rPr>
        <w:t xml:space="preserve"> 'V' </w:t>
      </w:r>
      <w:r w:rsidR="008E7C14">
        <w:rPr>
          <w:rFonts w:eastAsia="MS Mincho" w:cs="Arial"/>
          <w:lang w:eastAsia="ja-JP"/>
        </w:rPr>
        <w:t>may be</w:t>
      </w:r>
      <w:r>
        <w:rPr>
          <w:rFonts w:eastAsia="MS Mincho" w:cs="Arial"/>
          <w:lang w:eastAsia="ja-JP"/>
        </w:rPr>
        <w:t xml:space="preserve"> used  to indicate the location of an implied decimal point </w:t>
      </w:r>
    </w:p>
    <w:p w14:paraId="4CD9BF74" w14:textId="17F65968" w:rsidR="000E1214" w:rsidRDefault="00A87198" w:rsidP="00C31ED0">
      <w:pPr>
        <w:numPr>
          <w:ilvl w:val="0"/>
          <w:numId w:val="116"/>
        </w:numPr>
        <w:rPr>
          <w:rFonts w:cs="Arial"/>
        </w:rPr>
      </w:pPr>
      <w:r>
        <w:rPr>
          <w:rFonts w:eastAsia="MS Mincho" w:cs="Arial"/>
          <w:lang w:eastAsia="ja-JP"/>
        </w:rPr>
        <w:t xml:space="preserve">'P' </w:t>
      </w:r>
      <w:r w:rsidR="008E7C14">
        <w:rPr>
          <w:rFonts w:eastAsia="MS Mincho" w:cs="Arial"/>
          <w:lang w:eastAsia="ja-JP"/>
        </w:rPr>
        <w:t>may be</w:t>
      </w:r>
      <w:r>
        <w:rPr>
          <w:rFonts w:eastAsia="MS Mincho" w:cs="Arial"/>
          <w:lang w:eastAsia="ja-JP"/>
        </w:rPr>
        <w:t xml:space="preserve"> used  to indicate the decimal  scaling</w:t>
      </w:r>
    </w:p>
    <w:p w14:paraId="5892ACEA" w14:textId="77777777" w:rsidR="000E1214" w:rsidRDefault="00A87198" w:rsidP="00C31ED0">
      <w:pPr>
        <w:numPr>
          <w:ilvl w:val="0"/>
          <w:numId w:val="116"/>
        </w:numPr>
        <w:rPr>
          <w:rFonts w:cs="Arial"/>
        </w:rPr>
      </w:pPr>
      <w:r>
        <w:rPr>
          <w:rFonts w:eastAsia="MS Mincho" w:cs="Arial"/>
          <w:lang w:eastAsia="ja-JP"/>
        </w:rPr>
        <w:t xml:space="preserve"> '0-9' indicates the number of needed digits (including overpunched). </w:t>
      </w:r>
    </w:p>
    <w:p w14:paraId="0E007CCE" w14:textId="77777777" w:rsidR="000E1214" w:rsidRDefault="00A87198" w:rsidP="00C31ED0">
      <w:pPr>
        <w:numPr>
          <w:ilvl w:val="0"/>
          <w:numId w:val="116"/>
        </w:numPr>
        <w:rPr>
          <w:rFonts w:cs="Arial"/>
        </w:rPr>
      </w:pPr>
      <w:r>
        <w:rPr>
          <w:rFonts w:eastAsia="MS Mincho" w:cs="Arial"/>
          <w:lang w:eastAsia="ja-JP"/>
        </w:rPr>
        <w:t>'#' indicates the number of optional digits.</w:t>
      </w:r>
    </w:p>
    <w:p w14:paraId="43C09E9D" w14:textId="5A4840EB" w:rsidR="000E1214" w:rsidRDefault="00A87198">
      <w:pPr>
        <w:rPr>
          <w:rFonts w:cs="Arial"/>
        </w:rPr>
      </w:pPr>
      <w:r>
        <w:rPr>
          <w:rFonts w:cs="Arial"/>
        </w:rPr>
        <w:lastRenderedPageBreak/>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404DC4" w:rsidRPr="00065302">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proofErr w:type="spellStart"/>
      <w:r w:rsidR="00404DC4" w:rsidRPr="00065302">
        <w:rPr>
          <w:rStyle w:val="Hyperlink"/>
        </w:rPr>
        <w:t>dfdl:textNumberPattern</w:t>
      </w:r>
      <w:proofErr w:type="spellEnd"/>
      <w:r w:rsidR="00404DC4" w:rsidRPr="00065302">
        <w:rPr>
          <w:rStyle w:val="Hyperlink"/>
        </w:rPr>
        <w:t xml:space="preserve"> for </w:t>
      </w:r>
      <w:proofErr w:type="spellStart"/>
      <w:r w:rsidR="00404DC4" w:rsidRPr="00065302">
        <w:rPr>
          <w:rStyle w:val="Hyperlink"/>
        </w:rPr>
        <w:t>dfdl:textNumberRep</w:t>
      </w:r>
      <w:proofErr w:type="spellEnd"/>
      <w:r w:rsidR="00404DC4" w:rsidRPr="00065302">
        <w:rPr>
          <w:rStyle w:val="Hyperlink"/>
        </w:rPr>
        <w:t xml:space="preserve"> 'standard'</w:t>
      </w:r>
      <w:r w:rsidRPr="00065302">
        <w:rPr>
          <w:rStyle w:val="Hyperlink"/>
        </w:rPr>
        <w:fldChar w:fldCharType="end"/>
      </w:r>
    </w:p>
    <w:p w14:paraId="4F91B437" w14:textId="77777777" w:rsidR="000E1214" w:rsidRDefault="00A87198" w:rsidP="00BC2419">
      <w:pPr>
        <w:pStyle w:val="Heading3"/>
        <w:rPr>
          <w:rFonts w:eastAsia="Times New Roman"/>
        </w:rPr>
      </w:pPr>
      <w:bookmarkStart w:id="5218" w:name="_Ref263169391"/>
      <w:bookmarkStart w:id="5219" w:name="_Ref263169398"/>
      <w:bookmarkStart w:id="5220" w:name="_Toc349042755"/>
      <w:bookmarkStart w:id="5221" w:name="_Toc52984621"/>
      <w:r>
        <w:rPr>
          <w:rFonts w:eastAsia="Times New Roman"/>
        </w:rPr>
        <w:t>Converting logical numbers to/from text representation</w:t>
      </w:r>
      <w:bookmarkEnd w:id="5218"/>
      <w:bookmarkEnd w:id="5219"/>
      <w:bookmarkEnd w:id="5220"/>
      <w:bookmarkEnd w:id="5221"/>
    </w:p>
    <w:p w14:paraId="23BB9140" w14:textId="77777777" w:rsidR="000E1214" w:rsidRDefault="00A87198" w:rsidP="00C31ED0">
      <w:pPr>
        <w:pStyle w:val="ListParagraph"/>
        <w:numPr>
          <w:ilvl w:val="0"/>
          <w:numId w:val="117"/>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w:t>
      </w:r>
    </w:p>
    <w:p w14:paraId="6DC013F9" w14:textId="640DCE69" w:rsidR="000E1214" w:rsidRDefault="00A87198" w:rsidP="00C31ED0">
      <w:pPr>
        <w:pStyle w:val="ListParagraph"/>
        <w:numPr>
          <w:ilvl w:val="0"/>
          <w:numId w:val="117"/>
        </w:numPr>
      </w:pPr>
      <w:r>
        <w:t xml:space="preserve">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 and it is a </w:t>
      </w:r>
      <w:del w:id="5222" w:author="Mike Beckerle" w:date="2020-10-08T20:33:00Z">
        <w:r w:rsidDel="00B31DA3">
          <w:delText>processing error</w:delText>
        </w:r>
      </w:del>
      <w:ins w:id="5223" w:author="Mike Beckerle" w:date="2020-10-08T20:33:00Z">
        <w:r w:rsidR="00B31DA3">
          <w:t>Processing Error</w:t>
        </w:r>
      </w:ins>
      <w:r>
        <w:t xml:space="preserve"> if the value is negative.</w:t>
      </w:r>
    </w:p>
    <w:p w14:paraId="7CCB1B7C" w14:textId="77777777" w:rsidR="000E1214" w:rsidRDefault="00A87198" w:rsidP="00C31ED0">
      <w:pPr>
        <w:pStyle w:val="ListParagraph"/>
        <w:numPr>
          <w:ilvl w:val="0"/>
          <w:numId w:val="117"/>
        </w:numPr>
      </w:pPr>
      <w:r>
        <w:t xml:space="preserve">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if the sign is not overpunched, that is it does not have a sign, it is treated as positive. On unparsing the sign is always overpunched.</w:t>
      </w:r>
    </w:p>
    <w:p w14:paraId="16EA50C5" w14:textId="2DFF18FD" w:rsidR="000E1214" w:rsidRDefault="00A87198" w:rsidP="00C31ED0">
      <w:pPr>
        <w:pStyle w:val="ListParagraph"/>
        <w:numPr>
          <w:ilvl w:val="0"/>
          <w:numId w:val="117"/>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10  are mapped using the </w:t>
      </w:r>
      <w:proofErr w:type="spellStart"/>
      <w:r>
        <w:t>dfdl:textNumberPattern</w:t>
      </w:r>
      <w:proofErr w:type="spellEnd"/>
      <w:r>
        <w:t xml:space="preserve">. On parsing it is a </w:t>
      </w:r>
      <w:del w:id="5224" w:author="Mike Beckerle" w:date="2020-10-08T20:33:00Z">
        <w:r w:rsidDel="00B31DA3">
          <w:delText>processing error</w:delText>
        </w:r>
      </w:del>
      <w:ins w:id="5225" w:author="Mike Beckerle" w:date="2020-10-08T20:33:00Z">
        <w:r w:rsidR="00B31DA3">
          <w:t>Processing Error</w:t>
        </w:r>
      </w:ins>
      <w:r>
        <w:t xml:space="preserve"> if the data are negative.</w:t>
      </w:r>
    </w:p>
    <w:p w14:paraId="36295E9F" w14:textId="77777777" w:rsidR="000E1214" w:rsidRDefault="00A87198" w:rsidP="00C31ED0">
      <w:pPr>
        <w:pStyle w:val="ListParagraph"/>
        <w:numPr>
          <w:ilvl w:val="0"/>
          <w:numId w:val="117"/>
        </w:numPr>
      </w:pPr>
      <w:r>
        <w:t xml:space="preserve">Unsigned numbers with </w:t>
      </w:r>
      <w:proofErr w:type="spellStart"/>
      <w:r>
        <w:t>dfdl:textNumberRep</w:t>
      </w:r>
      <w:proofErr w:type="spellEnd"/>
      <w:r>
        <w:t xml:space="preserve"> 'standard' and </w:t>
      </w:r>
      <w:proofErr w:type="spellStart"/>
      <w:r>
        <w:t>dfdl:textStandardBase</w:t>
      </w:r>
      <w:proofErr w:type="spellEnd"/>
      <w:r>
        <w:t xml:space="preserve"> not 10  are mapped to an unsigned representation. On unparsing the minimum number of characters to represent the digits is output.</w:t>
      </w:r>
    </w:p>
    <w:p w14:paraId="6C1FD76B" w14:textId="4516272B" w:rsidR="000E1214" w:rsidRDefault="00A87198" w:rsidP="00C31ED0">
      <w:pPr>
        <w:pStyle w:val="ListParagraph"/>
        <w:numPr>
          <w:ilvl w:val="0"/>
          <w:numId w:val="117"/>
        </w:numPr>
      </w:pPr>
      <w:r>
        <w:t xml:space="preserve">Unsigned numbers with </w:t>
      </w:r>
      <w:proofErr w:type="spellStart"/>
      <w:r>
        <w:t>dfdl:textNumberRep</w:t>
      </w:r>
      <w:proofErr w:type="spellEnd"/>
      <w:r>
        <w:t xml:space="preserve"> 'zoned' are mapped using the </w:t>
      </w:r>
      <w:proofErr w:type="spellStart"/>
      <w:r>
        <w:t>dfdl:textNumberPattern</w:t>
      </w:r>
      <w:proofErr w:type="spellEnd"/>
      <w:r>
        <w:t xml:space="preserve"> to indicate the position of the sign and virtual decimal point. On parsing it is a </w:t>
      </w:r>
      <w:del w:id="5226" w:author="Mike Beckerle" w:date="2020-10-08T20:33:00Z">
        <w:r w:rsidDel="00B31DA3">
          <w:delText>processing error</w:delText>
        </w:r>
      </w:del>
      <w:ins w:id="5227" w:author="Mike Beckerle" w:date="2020-10-08T20:33:00Z">
        <w:r w:rsidR="00B31DA3">
          <w:t>Processing Error</w:t>
        </w:r>
      </w:ins>
      <w:r>
        <w:t xml:space="preserve"> if the data are negative. On unparsing the data are not overpunched with a sign.</w:t>
      </w:r>
    </w:p>
    <w:p w14:paraId="1C982606" w14:textId="77777777" w:rsidR="000E1214" w:rsidRDefault="00A87198" w:rsidP="00B31DA3">
      <w:pPr>
        <w:pStyle w:val="Heading2"/>
      </w:pPr>
      <w:r>
        <w:br w:type="page"/>
      </w:r>
      <w:bookmarkStart w:id="5228" w:name="_Toc322911345"/>
      <w:bookmarkStart w:id="5229" w:name="_Toc322911660"/>
      <w:bookmarkStart w:id="5230" w:name="_Toc322911908"/>
      <w:bookmarkStart w:id="5231" w:name="_Toc322912199"/>
      <w:bookmarkStart w:id="5232" w:name="_Toc329093048"/>
      <w:bookmarkStart w:id="5233" w:name="_Toc332701561"/>
      <w:bookmarkStart w:id="5234" w:name="_Toc332701865"/>
      <w:bookmarkStart w:id="5235" w:name="_Toc332711659"/>
      <w:bookmarkStart w:id="5236" w:name="_Toc332711967"/>
      <w:bookmarkStart w:id="5237" w:name="_Toc332712269"/>
      <w:bookmarkStart w:id="5238" w:name="_Toc332724185"/>
      <w:bookmarkStart w:id="5239" w:name="_Toc332724485"/>
      <w:bookmarkStart w:id="5240" w:name="_Toc341102781"/>
      <w:bookmarkStart w:id="5241" w:name="_Toc347241516"/>
      <w:bookmarkStart w:id="5242" w:name="_Toc347744709"/>
      <w:bookmarkStart w:id="5243" w:name="_Toc348984492"/>
      <w:bookmarkStart w:id="5244" w:name="_Toc348984797"/>
      <w:bookmarkStart w:id="5245" w:name="_Toc349037961"/>
      <w:bookmarkStart w:id="5246" w:name="_Toc349038263"/>
      <w:bookmarkStart w:id="5247" w:name="_Toc349042756"/>
      <w:bookmarkStart w:id="5248" w:name="_Toc349642170"/>
      <w:bookmarkStart w:id="5249" w:name="_Toc351912754"/>
      <w:bookmarkStart w:id="5250" w:name="_Toc351914775"/>
      <w:bookmarkStart w:id="5251" w:name="_Toc351915241"/>
      <w:bookmarkStart w:id="5252" w:name="_Toc361231298"/>
      <w:bookmarkStart w:id="5253" w:name="_Toc361231824"/>
      <w:bookmarkStart w:id="5254" w:name="_Toc362445122"/>
      <w:bookmarkStart w:id="5255" w:name="_Toc363909044"/>
      <w:bookmarkStart w:id="5256" w:name="_Toc364463468"/>
      <w:bookmarkStart w:id="5257" w:name="_Toc366078071"/>
      <w:bookmarkStart w:id="5258" w:name="_Toc366078690"/>
      <w:bookmarkStart w:id="5259" w:name="_Toc366079675"/>
      <w:bookmarkStart w:id="5260" w:name="_Toc366080287"/>
      <w:bookmarkStart w:id="5261" w:name="_Toc366080896"/>
      <w:bookmarkStart w:id="5262" w:name="_Toc366505236"/>
      <w:bookmarkStart w:id="5263" w:name="_Toc366508605"/>
      <w:bookmarkStart w:id="5264" w:name="_Toc366513106"/>
      <w:bookmarkStart w:id="5265" w:name="_Toc366574295"/>
      <w:bookmarkStart w:id="5266" w:name="_Toc366578088"/>
      <w:bookmarkStart w:id="5267" w:name="_Toc366578682"/>
      <w:bookmarkStart w:id="5268" w:name="_Toc366579274"/>
      <w:bookmarkStart w:id="5269" w:name="_Toc366579865"/>
      <w:bookmarkStart w:id="5270" w:name="_Toc366580457"/>
      <w:bookmarkStart w:id="5271" w:name="_Toc366581048"/>
      <w:bookmarkStart w:id="5272" w:name="_Toc366581640"/>
      <w:bookmarkStart w:id="5273" w:name="_Toc243112833"/>
      <w:bookmarkStart w:id="5274" w:name="_Ref251248830"/>
      <w:bookmarkStart w:id="5275" w:name="_Ref274819885"/>
      <w:bookmarkStart w:id="5276" w:name="_Toc349042757"/>
      <w:bookmarkStart w:id="5277" w:name="_Ref364444196"/>
      <w:bookmarkStart w:id="5278" w:name="_Ref364444201"/>
      <w:bookmarkStart w:id="5279" w:name="_Ref38549327"/>
      <w:bookmarkStart w:id="5280" w:name="_Ref38549335"/>
      <w:bookmarkStart w:id="5281" w:name="_Ref38551094"/>
      <w:bookmarkStart w:id="5282" w:name="_Ref38551103"/>
      <w:bookmarkStart w:id="5283" w:name="_Toc52984622"/>
      <w:bookmarkStart w:id="5284" w:name="_Toc130873631"/>
      <w:bookmarkStart w:id="5285" w:name="_Toc140549603"/>
      <w:bookmarkStart w:id="5286" w:name="_Toc177399102"/>
      <w:bookmarkStart w:id="5287" w:name="_Toc175057389"/>
      <w:bookmarkStart w:id="5288" w:name="_Toc199516326"/>
      <w:bookmarkStart w:id="5289" w:name="_Toc194983989"/>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r>
        <w:lastRenderedPageBreak/>
        <w:t>Properties Specific to Number with Binary Representation</w:t>
      </w:r>
      <w:bookmarkEnd w:id="5273"/>
      <w:bookmarkEnd w:id="5274"/>
      <w:bookmarkEnd w:id="5275"/>
      <w:bookmarkEnd w:id="5276"/>
      <w:bookmarkEnd w:id="5277"/>
      <w:bookmarkEnd w:id="5278"/>
      <w:bookmarkEnd w:id="5279"/>
      <w:bookmarkEnd w:id="5280"/>
      <w:bookmarkEnd w:id="5281"/>
      <w:bookmarkEnd w:id="5282"/>
      <w:bookmarkEnd w:id="5283"/>
    </w:p>
    <w:p w14:paraId="13F77B4A" w14:textId="1A83B9D7" w:rsidR="000E1214" w:rsidRDefault="00A87198">
      <w:pPr>
        <w:rPr>
          <w:rFonts w:cs="Arial"/>
        </w:rPr>
      </w:pPr>
      <w:r>
        <w:rPr>
          <w:rFonts w:cs="Arial"/>
        </w:rPr>
        <w:t xml:space="preserve">These properties are applicable to simple type </w:t>
      </w:r>
      <w:proofErr w:type="spellStart"/>
      <w:r>
        <w:rPr>
          <w:rFonts w:cs="Arial"/>
        </w:rPr>
        <w:t>xs:decimal</w:t>
      </w:r>
      <w:proofErr w:type="spellEnd"/>
      <w:r>
        <w:rPr>
          <w:rFonts w:cs="Arial"/>
        </w:rPr>
        <w:t xml:space="preserve"> and its derived types which include all the signed and unsigned integer types. These properties are not applicable to types </w:t>
      </w:r>
      <w:proofErr w:type="spellStart"/>
      <w:r>
        <w:rPr>
          <w:rFonts w:cs="Arial"/>
        </w:rPr>
        <w:t>xs:float</w:t>
      </w:r>
      <w:proofErr w:type="spellEnd"/>
      <w:r>
        <w:rPr>
          <w:rFonts w:cs="Arial"/>
        </w:rPr>
        <w:t xml:space="preserve"> and </w:t>
      </w:r>
      <w:proofErr w:type="spellStart"/>
      <w:r>
        <w:rPr>
          <w:rFonts w:cs="Arial"/>
        </w:rPr>
        <w:t>xs:double</w:t>
      </w:r>
      <w:proofErr w:type="spellEnd"/>
      <w:r>
        <w:rPr>
          <w:rFonts w:cs="Arial"/>
        </w:rPr>
        <w:t xml:space="preserve">. See section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404DC4" w:rsidRPr="00065302">
        <w:rPr>
          <w:rStyle w:val="Hyperlink"/>
        </w:rPr>
        <w:t>13.8</w:t>
      </w:r>
      <w:r w:rsidRPr="00065302">
        <w:rPr>
          <w:rStyle w:val="Hyperlink"/>
        </w:rPr>
        <w:fldChar w:fldCharType="end"/>
      </w:r>
      <w:r>
        <w:rPr>
          <w:rFonts w:cs="Arial"/>
        </w:rPr>
        <w:t xml:space="preserve">. Note that simple types derived from </w:t>
      </w:r>
      <w:proofErr w:type="spellStart"/>
      <w:r>
        <w:rPr>
          <w:rFonts w:cs="Arial"/>
        </w:rPr>
        <w:t>xs:decimal</w:t>
      </w:r>
      <w:proofErr w:type="spellEnd"/>
      <w:r>
        <w:rPr>
          <w:rFonts w:cs="Arial"/>
        </w:rPr>
        <w:t xml:space="preserve">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proofErr w:type="spellStart"/>
            <w:r>
              <w:rPr>
                <w:rFonts w:eastAsia="MS Mincho" w:cs="Arial"/>
                <w:lang w:eastAsia="ja-JP" w:bidi="he-IL"/>
              </w:rPr>
              <w:t>Enum</w:t>
            </w:r>
            <w:proofErr w:type="spellEnd"/>
          </w:p>
          <w:p w14:paraId="54B9501E" w14:textId="77777777" w:rsidR="000E1214" w:rsidRDefault="00A87198">
            <w:pPr>
              <w:rPr>
                <w:rFonts w:eastAsia="MS Mincho" w:cs="Arial"/>
                <w:lang w:eastAsia="ja-JP" w:bidi="he-IL"/>
              </w:rPr>
            </w:pPr>
            <w:r>
              <w:rPr>
                <w:rFonts w:eastAsia="MS Mincho" w:cs="Arial"/>
                <w:lang w:eastAsia="ja-JP" w:bidi="he-IL"/>
              </w:rPr>
              <w:t>Valid values are  'packed', '</w:t>
            </w:r>
            <w:proofErr w:type="spellStart"/>
            <w:r>
              <w:rPr>
                <w:rFonts w:eastAsia="MS Mincho" w:cs="Arial"/>
                <w:lang w:eastAsia="ja-JP" w:bidi="he-IL"/>
              </w:rPr>
              <w:t>bcd</w:t>
            </w:r>
            <w:proofErr w:type="spellEnd"/>
            <w:r>
              <w:rPr>
                <w:rFonts w:eastAsia="MS Mincho" w:cs="Arial"/>
                <w:lang w:eastAsia="ja-JP" w:bidi="he-IL"/>
              </w:rPr>
              <w:t>',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 xml:space="preserve">Decimal, Integer, </w:t>
                  </w:r>
                  <w:proofErr w:type="spellStart"/>
                  <w:r>
                    <w:rPr>
                      <w:rFonts w:cs="Arial"/>
                    </w:rPr>
                    <w:t>NonNegativeInteger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 xml:space="preserve">ibm4690Packed (but not </w:t>
                  </w:r>
                  <w:proofErr w:type="spellStart"/>
                  <w:r>
                    <w:rPr>
                      <w:rFonts w:cs="Arial"/>
                      <w:lang w:eastAsia="en-GB"/>
                    </w:rPr>
                    <w:t>bcd</w:t>
                  </w:r>
                  <w:proofErr w:type="spellEnd"/>
                  <w:r>
                    <w:rPr>
                      <w:rFonts w:cs="Arial"/>
                      <w:lang w:eastAsia="en-GB"/>
                    </w:rPr>
                    <w:t>)</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proofErr w:type="spellStart"/>
                  <w:r>
                    <w:rPr>
                      <w:rFonts w:cs="Arial"/>
                    </w:rPr>
                    <w:t>UnsignedLong</w:t>
                  </w:r>
                  <w:proofErr w:type="spellEnd"/>
                  <w:r>
                    <w:rPr>
                      <w:rFonts w:cs="Arial"/>
                    </w:rPr>
                    <w:t xml:space="preserve">, </w:t>
                  </w:r>
                  <w:proofErr w:type="spellStart"/>
                  <w:r>
                    <w:rPr>
                      <w:rFonts w:cs="Arial"/>
                    </w:rPr>
                    <w:t>Unsignedint</w:t>
                  </w:r>
                  <w:proofErr w:type="spellEnd"/>
                  <w:r>
                    <w:rPr>
                      <w:rFonts w:cs="Arial"/>
                    </w:rPr>
                    <w:t xml:space="preserve">, </w:t>
                  </w:r>
                  <w:proofErr w:type="spellStart"/>
                  <w:r>
                    <w:rPr>
                      <w:rFonts w:cs="Arial"/>
                    </w:rPr>
                    <w:t>UnsignedShort</w:t>
                  </w:r>
                  <w:proofErr w:type="spellEnd"/>
                  <w:r>
                    <w:rPr>
                      <w:rFonts w:cs="Arial"/>
                    </w:rPr>
                    <w:t xml:space="preserve">, </w:t>
                  </w:r>
                  <w:proofErr w:type="spellStart"/>
                  <w:r>
                    <w:rPr>
                      <w:rFonts w:cs="Arial"/>
                    </w:rPr>
                    <w:t>UnsignedByte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w:t>
                  </w:r>
                  <w:proofErr w:type="spellStart"/>
                  <w:r>
                    <w:rPr>
                      <w:rFonts w:cs="Arial"/>
                    </w:rPr>
                    <w:t>bcd</w:t>
                  </w:r>
                  <w:proofErr w:type="spellEnd"/>
                  <w:r>
                    <w:rPr>
                      <w:rFonts w:cs="Arial"/>
                    </w:rPr>
                    <w:t xml:space="preserve">, binary, </w:t>
                  </w:r>
                  <w:r>
                    <w:rPr>
                      <w:rFonts w:cs="Arial"/>
                      <w:lang w:eastAsia="en-GB"/>
                    </w:rPr>
                    <w:t>ibm4690Packed</w:t>
                  </w:r>
                </w:p>
              </w:tc>
            </w:tr>
          </w:tbl>
          <w:p w14:paraId="50C8D403" w14:textId="77777777" w:rsidR="000E1214" w:rsidRDefault="00A87198" w:rsidP="00C31ED0">
            <w:pPr>
              <w:pStyle w:val="ListParagraph"/>
              <w:numPr>
                <w:ilvl w:val="0"/>
                <w:numId w:val="118"/>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rsidP="00C31ED0">
            <w:pPr>
              <w:pStyle w:val="ListParagraph"/>
              <w:numPr>
                <w:ilvl w:val="0"/>
                <w:numId w:val="118"/>
              </w:numPr>
            </w:pPr>
            <w:r>
              <w:rPr>
                <w:rFonts w:eastAsia="MS Mincho"/>
              </w:rPr>
              <w:t>'</w:t>
            </w:r>
            <w:proofErr w:type="spellStart"/>
            <w:r>
              <w:rPr>
                <w:rFonts w:eastAsia="MS Mincho"/>
              </w:rPr>
              <w:t>bcd</w:t>
            </w:r>
            <w:proofErr w:type="spellEnd"/>
            <w:r>
              <w:t xml:space="preserve">' means represented as a binary coded decimal with two digits per byte. </w:t>
            </w:r>
          </w:p>
          <w:p w14:paraId="485CB6AA" w14:textId="77777777" w:rsidR="000E1214" w:rsidRDefault="00A87198" w:rsidP="00C31ED0">
            <w:pPr>
              <w:pStyle w:val="ListParagraph"/>
              <w:numPr>
                <w:ilvl w:val="0"/>
                <w:numId w:val="118"/>
              </w:numPr>
            </w:pPr>
            <w:r>
              <w:rPr>
                <w:rFonts w:eastAsia="MS Mincho"/>
              </w:rPr>
              <w:t>'</w:t>
            </w:r>
            <w:r>
              <w:t xml:space="preserve">binary' means represented as twos complement for signed types and unsigned base-2 binary for unsigned types. </w:t>
            </w:r>
          </w:p>
          <w:p w14:paraId="27D87798" w14:textId="11E57C67"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r w:rsidR="008E7C14">
              <w:rPr>
                <w:rFonts w:cs="Arial"/>
              </w:rPr>
              <w:t xml:space="preserve">MUST </w:t>
            </w:r>
            <w:r>
              <w:rPr>
                <w:rFonts w:cs="Arial"/>
              </w:rPr>
              <w:t xml:space="preserve">be at least that of a </w:t>
            </w:r>
            <w:proofErr w:type="spellStart"/>
            <w:r>
              <w:rPr>
                <w:rFonts w:cs="Arial"/>
              </w:rPr>
              <w:t>xs:long</w:t>
            </w:r>
            <w:proofErr w:type="spellEnd"/>
            <w:r>
              <w:rPr>
                <w:rFonts w:cs="Arial"/>
              </w:rPr>
              <w:t xml:space="preserve"> type, which is the equivalent of an 8 byte/64-bit signed integer.</w:t>
            </w:r>
          </w:p>
          <w:p w14:paraId="3670C1E9" w14:textId="77777777" w:rsidR="000E1214" w:rsidRDefault="00A87198" w:rsidP="00C31ED0">
            <w:pPr>
              <w:pStyle w:val="ListParagraph"/>
              <w:numPr>
                <w:ilvl w:val="0"/>
                <w:numId w:val="119"/>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rsidP="00C31ED0">
            <w:pPr>
              <w:numPr>
                <w:ilvl w:val="0"/>
                <w:numId w:val="120"/>
              </w:numPr>
            </w:pPr>
            <w:r>
              <w:t>Nibbles represent digits 0 - 9 in the usual BCD manner.</w:t>
            </w:r>
          </w:p>
          <w:p w14:paraId="0B1B0BD0" w14:textId="77777777" w:rsidR="000E1214" w:rsidRDefault="00A87198" w:rsidP="00C31ED0">
            <w:pPr>
              <w:numPr>
                <w:ilvl w:val="0"/>
                <w:numId w:val="120"/>
              </w:numPr>
            </w:pPr>
            <w:r>
              <w:t>A positive value is simply indicated by digits.</w:t>
            </w:r>
          </w:p>
          <w:p w14:paraId="27A0E921" w14:textId="77777777" w:rsidR="000E1214" w:rsidRDefault="00A87198" w:rsidP="00C31ED0">
            <w:pPr>
              <w:numPr>
                <w:ilvl w:val="0"/>
                <w:numId w:val="120"/>
              </w:numPr>
            </w:pPr>
            <w:r>
              <w:t xml:space="preserve">A negative number is indicated by digits with the most significant nibble being </w:t>
            </w:r>
            <w:proofErr w:type="spellStart"/>
            <w:r>
              <w:t>xD</w:t>
            </w:r>
            <w:proofErr w:type="spellEnd"/>
            <w:r>
              <w:t>.</w:t>
            </w:r>
          </w:p>
          <w:p w14:paraId="631C642A" w14:textId="77777777" w:rsidR="000E1214" w:rsidRDefault="00A87198" w:rsidP="00C31ED0">
            <w:pPr>
              <w:numPr>
                <w:ilvl w:val="0"/>
                <w:numId w:val="120"/>
              </w:numPr>
            </w:pPr>
            <w:r>
              <w:t xml:space="preserve">If a positive or negative value packs to an odd number of nibbles, an extra </w:t>
            </w:r>
            <w:proofErr w:type="spellStart"/>
            <w:r>
              <w:t>xF</w:t>
            </w:r>
            <w:proofErr w:type="spellEnd"/>
            <w:r>
              <w:t xml:space="preserve"> nibble is added as the most significant nibble.</w:t>
            </w:r>
          </w:p>
          <w:p w14:paraId="533B7C8B" w14:textId="77777777" w:rsidR="000E1214" w:rsidRDefault="00A87198">
            <w:r>
              <w:t xml:space="preserve">For all values, the </w:t>
            </w:r>
            <w:proofErr w:type="spellStart"/>
            <w:r>
              <w:t>dfdl:byteOrder</w:t>
            </w:r>
            <w:proofErr w:type="spellEnd"/>
            <w:r>
              <w:t xml:space="preserve"> property is used to determine the numeric significance of the bytes making up the representation, and the </w:t>
            </w:r>
            <w:proofErr w:type="spellStart"/>
            <w:r>
              <w:t>dfdl:bitOrder</w:t>
            </w:r>
            <w:proofErr w:type="spellEnd"/>
            <w:r>
              <w:t xml:space="preserve">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 xml:space="preserve">Used when base </w:t>
            </w:r>
            <w:proofErr w:type="spellStart"/>
            <w:r>
              <w:rPr>
                <w:rFonts w:cs="Arial"/>
              </w:rPr>
              <w:t>simpleType</w:t>
            </w:r>
            <w:proofErr w:type="spellEnd"/>
            <w:r>
              <w:rPr>
                <w:rFonts w:cs="Arial"/>
              </w:rPr>
              <w:t xml:space="preserve"> is </w:t>
            </w:r>
            <w:proofErr w:type="spellStart"/>
            <w:r>
              <w:rPr>
                <w:rFonts w:cs="Arial"/>
              </w:rPr>
              <w:t>xs:decimal</w:t>
            </w:r>
            <w:proofErr w:type="spellEnd"/>
            <w:r>
              <w:rPr>
                <w:rFonts w:cs="Arial"/>
              </w:rPr>
              <w:t>.</w:t>
            </w:r>
          </w:p>
          <w:p w14:paraId="12BDC12E" w14:textId="3C3DB4BF" w:rsidR="000E1214" w:rsidRDefault="00A87198">
            <w:pPr>
              <w:rPr>
                <w:rFonts w:cs="Arial"/>
              </w:rPr>
            </w:pPr>
            <w:r>
              <w:rPr>
                <w:rFonts w:cs="Arial"/>
              </w:rPr>
              <w:lastRenderedPageBreak/>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46302387"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w:t>
            </w:r>
            <w:del w:id="5290" w:author="Mike Beckerle" w:date="2020-10-08T20:33:00Z">
              <w:r w:rsidDel="00B31DA3">
                <w:rPr>
                  <w:rFonts w:cs="Arial"/>
                </w:rPr>
                <w:delText>processing error</w:delText>
              </w:r>
            </w:del>
            <w:ins w:id="5291" w:author="Mike Beckerle" w:date="2020-10-08T20:33:00Z">
              <w:r w:rsidR="00B31DA3">
                <w:rPr>
                  <w:rFonts w:cs="Arial"/>
                </w:rPr>
                <w:t>Processing Error</w:t>
              </w:r>
            </w:ins>
            <w:r>
              <w:rPr>
                <w:rFonts w:cs="Arial"/>
              </w:rPr>
              <w:t>. This is true even if the resultant number can be converted into an integer (that is, all digits after the decimal point are zero) because it is an example of excess precision</w:t>
            </w:r>
            <w:r w:rsidR="0060183F">
              <w:rPr>
                <w:rFonts w:cs="Arial"/>
              </w:rPr>
              <w:t xml:space="preserve"> where no rounding is possible. </w:t>
            </w:r>
          </w:p>
          <w:p w14:paraId="5F62E998"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 xml:space="preserve">Used only when </w:t>
            </w:r>
            <w:proofErr w:type="spellStart"/>
            <w:r>
              <w:rPr>
                <w:rFonts w:cs="Arial"/>
              </w:rPr>
              <w:t>dfdl:binaryNumberRep</w:t>
            </w:r>
            <w:proofErr w:type="spellEnd"/>
            <w:r>
              <w:rPr>
                <w:rFonts w:cs="Arial"/>
              </w:rPr>
              <w:t xml:space="preserve"> or </w:t>
            </w:r>
            <w:proofErr w:type="spellStart"/>
            <w:r>
              <w:rPr>
                <w:rFonts w:cs="Arial"/>
              </w:rPr>
              <w:t>dfdl:binaryCalendarRep</w:t>
            </w:r>
            <w:proofErr w:type="spellEnd"/>
            <w:r>
              <w:rPr>
                <w:rFonts w:cs="Arial"/>
              </w:rPr>
              <w:t xml:space="preserve">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w:t>
            </w:r>
            <w:proofErr w:type="spellStart"/>
            <w:r>
              <w:rPr>
                <w:rFonts w:cs="Arial"/>
              </w:rPr>
              <w:t>dfdl:binaryNumberCheckPolicy</w:t>
            </w:r>
            <w:proofErr w:type="spellEnd"/>
            <w:r>
              <w:rPr>
                <w:rFonts w:cs="Arial"/>
              </w:rPr>
              <w:t xml:space="preserve"> property. On unparsing, the specified values are always used. </w:t>
            </w:r>
          </w:p>
          <w:p w14:paraId="600C11C2" w14:textId="77777777" w:rsidR="000E1214" w:rsidRDefault="00A87198">
            <w:pPr>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proofErr w:type="spellStart"/>
            <w:r>
              <w:rPr>
                <w:rFonts w:cs="Arial"/>
              </w:rPr>
              <w:t>Enum</w:t>
            </w:r>
            <w:proofErr w:type="spellEnd"/>
            <w:r>
              <w:rPr>
                <w:rFonts w:cs="Arial"/>
              </w:rPr>
              <w:t xml:space="preserve">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w:t>
            </w:r>
            <w:proofErr w:type="spellStart"/>
            <w:r>
              <w:rPr>
                <w:rFonts w:cs="Arial"/>
              </w:rPr>
              <w:t>dfdl:binaryNumberRep</w:t>
            </w:r>
            <w:proofErr w:type="spellEnd"/>
            <w:r>
              <w:rPr>
                <w:rFonts w:cs="Arial"/>
              </w:rPr>
              <w:t xml:space="preserve">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 xml:space="preserve">Annotation: </w:t>
            </w:r>
            <w:proofErr w:type="spellStart"/>
            <w:r>
              <w:rPr>
                <w:rFonts w:cs="Arial"/>
              </w:rPr>
              <w:t>dfdl:element</w:t>
            </w:r>
            <w:proofErr w:type="spellEnd"/>
            <w:r>
              <w:rPr>
                <w:rFonts w:cs="Arial"/>
              </w:rPr>
              <w:t xml:space="preserve">, </w:t>
            </w:r>
            <w:proofErr w:type="spellStart"/>
            <w:r>
              <w:rPr>
                <w:rFonts w:cs="Arial"/>
              </w:rPr>
              <w:t>dfdl:simpleType</w:t>
            </w:r>
            <w:proofErr w:type="spellEnd"/>
          </w:p>
        </w:tc>
      </w:tr>
    </w:tbl>
    <w:p w14:paraId="706FA16D" w14:textId="3B234B6A" w:rsidR="000E1214" w:rsidRDefault="00A87198">
      <w:pPr>
        <w:pStyle w:val="Caption"/>
        <w:rPr>
          <w:rFonts w:cs="Arial"/>
        </w:rPr>
      </w:pPr>
      <w:r>
        <w:t xml:space="preserve">Table </w:t>
      </w:r>
      <w:r w:rsidR="00F31291">
        <w:fldChar w:fldCharType="begin"/>
      </w:r>
      <w:r w:rsidR="00F31291">
        <w:instrText xml:space="preserve"> SEQ Table \* ARABIC </w:instrText>
      </w:r>
      <w:r w:rsidR="00F31291">
        <w:fldChar w:fldCharType="separate"/>
      </w:r>
      <w:r w:rsidR="00404DC4">
        <w:rPr>
          <w:noProof/>
        </w:rPr>
        <w:t>35</w:t>
      </w:r>
      <w:r w:rsidR="00F31291">
        <w:rPr>
          <w:noProof/>
        </w:rPr>
        <w:fldChar w:fldCharType="end"/>
      </w:r>
      <w:r>
        <w:t xml:space="preserve"> Properties Specific to Number with Binary Representation</w:t>
      </w:r>
    </w:p>
    <w:p w14:paraId="0590C445" w14:textId="77777777" w:rsidR="000E1214" w:rsidRDefault="00A87198" w:rsidP="00BC2419">
      <w:pPr>
        <w:pStyle w:val="Heading3"/>
        <w:rPr>
          <w:rFonts w:eastAsia="Times New Roman"/>
        </w:rPr>
      </w:pPr>
      <w:bookmarkStart w:id="5292" w:name="_Ref263169411"/>
      <w:bookmarkStart w:id="5293" w:name="_Ref263169417"/>
      <w:bookmarkStart w:id="5294" w:name="_Ref365060856"/>
      <w:bookmarkStart w:id="5295" w:name="_Ref365060860"/>
      <w:bookmarkStart w:id="5296" w:name="_Toc52984623"/>
      <w:bookmarkStart w:id="5297" w:name="_Toc349042758"/>
      <w:bookmarkStart w:id="5298" w:name="_Ref216517198"/>
      <w:bookmarkStart w:id="5299" w:name="_Toc243112834"/>
      <w:r>
        <w:rPr>
          <w:rFonts w:eastAsia="Times New Roman"/>
        </w:rPr>
        <w:lastRenderedPageBreak/>
        <w:t xml:space="preserve">Converting Logical Numbers to/from Binary </w:t>
      </w:r>
      <w:bookmarkEnd w:id="5292"/>
      <w:bookmarkEnd w:id="5293"/>
      <w:r>
        <w:rPr>
          <w:rFonts w:eastAsia="Times New Roman"/>
        </w:rPr>
        <w:t>Representation</w:t>
      </w:r>
      <w:bookmarkEnd w:id="5294"/>
      <w:bookmarkEnd w:id="5295"/>
      <w:bookmarkEnd w:id="5296"/>
    </w:p>
    <w:p w14:paraId="1DC62D50" w14:textId="1D1F5630" w:rsidR="000E1214" w:rsidRDefault="00A87198">
      <w:pPr>
        <w:rPr>
          <w:rFonts w:cs="Arial"/>
        </w:rPr>
      </w:pPr>
      <w:r>
        <w:rPr>
          <w:rFonts w:cs="Arial"/>
          <w:lang w:eastAsia="en-GB"/>
        </w:rPr>
        <w:t xml:space="preserve">When unparsing a binary number (packed decimal or twos-complement) and excess precision is supplied in the Infoset no rounding occurs. It is a </w:t>
      </w:r>
      <w:del w:id="5300" w:author="Mike Beckerle" w:date="2020-10-08T20:33:00Z">
        <w:r w:rsidDel="00B31DA3">
          <w:rPr>
            <w:rFonts w:cs="Arial"/>
            <w:lang w:eastAsia="en-GB"/>
          </w:rPr>
          <w:delText>processing error</w:delText>
        </w:r>
      </w:del>
      <w:ins w:id="5301" w:author="Mike Beckerle" w:date="2020-10-08T20:33:00Z">
        <w:r w:rsidR="00B31DA3">
          <w:rPr>
            <w:rFonts w:cs="Arial"/>
            <w:lang w:eastAsia="en-GB"/>
          </w:rPr>
          <w:t>Processing Error</w:t>
        </w:r>
      </w:ins>
      <w:r>
        <w:rPr>
          <w:rFonts w:cs="Arial"/>
          <w:lang w:eastAsia="en-GB"/>
        </w:rPr>
        <w:t>.</w:t>
      </w:r>
    </w:p>
    <w:p w14:paraId="56C509E9" w14:textId="77777777" w:rsidR="000E1214" w:rsidRDefault="00A87198">
      <w:pPr>
        <w:pStyle w:val="Heading4"/>
        <w:rPr>
          <w:rFonts w:eastAsia="Times New Roman"/>
        </w:rPr>
      </w:pPr>
      <w:bookmarkStart w:id="5302" w:name="_Ref364448330"/>
      <w:r>
        <w:rPr>
          <w:rFonts w:eastAsia="Times New Roman" w:cs="Arial"/>
        </w:rPr>
        <w:t>Converting Base-2 Binary Numbers</w:t>
      </w:r>
      <w:bookmarkEnd w:id="5302"/>
    </w:p>
    <w:p w14:paraId="601A2428" w14:textId="77777777" w:rsidR="000E1214" w:rsidRDefault="00A87198">
      <w:r>
        <w:rPr>
          <w:rFonts w:cs="Arial"/>
        </w:rPr>
        <w:t xml:space="preserve">For both parsing and unparsing, the bit string that represents the content region for a base-2 binary number is converted to/from an Infoset value by a calculation that involves the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w:t>
      </w:r>
    </w:p>
    <w:p w14:paraId="65E9FDAD" w14:textId="77777777" w:rsidR="000E1214" w:rsidRDefault="00A87198">
      <w:r>
        <w:rPr>
          <w:rFonts w:cs="Arial"/>
        </w:rPr>
        <w:t xml:space="preserve">When parsing, DFDL specifies how an unsigned integer of unbounded magnitude is computed from a bit string based on its length, and the </w:t>
      </w:r>
      <w:proofErr w:type="spellStart"/>
      <w:r>
        <w:rPr>
          <w:rFonts w:cs="Arial"/>
        </w:rPr>
        <w:t>dfdl:byteOrder</w:t>
      </w:r>
      <w:proofErr w:type="spellEnd"/>
      <w:r>
        <w:rPr>
          <w:rFonts w:cs="Arial"/>
        </w:rPr>
        <w:t xml:space="preserve"> and </w:t>
      </w:r>
      <w:proofErr w:type="spellStart"/>
      <w:r>
        <w:rPr>
          <w:rFonts w:cs="Arial"/>
        </w:rPr>
        <w:t>dfdl:bitOrder</w:t>
      </w:r>
      <w:proofErr w:type="spellEnd"/>
      <w:r>
        <w:rPr>
          <w:rFonts w:cs="Arial"/>
        </w:rPr>
        <w:t xml:space="preserve"> properties. For signed types, this unbounded integer is converted into a signed value by way of the well-known twos-complement scheme, and for the </w:t>
      </w:r>
      <w:proofErr w:type="spellStart"/>
      <w:r>
        <w:rPr>
          <w:rFonts w:cs="Arial"/>
        </w:rPr>
        <w:t>xs:decimal</w:t>
      </w:r>
      <w:proofErr w:type="spellEnd"/>
      <w:r>
        <w:rPr>
          <w:rFonts w:cs="Arial"/>
        </w:rPr>
        <w:t xml:space="preserve"> type, the </w:t>
      </w:r>
      <w:proofErr w:type="spellStart"/>
      <w:r>
        <w:rPr>
          <w:rFonts w:cs="Arial"/>
        </w:rPr>
        <w:t>dfdl:binaryDecimalVirtualPoint</w:t>
      </w:r>
      <w:proofErr w:type="spellEnd"/>
      <w:r>
        <w:rPr>
          <w:rFonts w:cs="Arial"/>
        </w:rPr>
        <w:t xml:space="preserve">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 xml:space="preserve">Bit strings, Alignment, and </w:t>
      </w:r>
      <w:proofErr w:type="spellStart"/>
      <w:r>
        <w:rPr>
          <w:rFonts w:eastAsia="Times New Roman" w:cs="Arial"/>
        </w:rPr>
        <w:t>dfdl:fillByte</w:t>
      </w:r>
      <w:proofErr w:type="spellEnd"/>
    </w:p>
    <w:p w14:paraId="5492704B" w14:textId="77777777" w:rsidR="000E1214" w:rsidRDefault="00A87198">
      <w:pPr>
        <w:rPr>
          <w:rFonts w:cs="Arial"/>
        </w:rPr>
      </w:pPr>
      <w:r>
        <w:rPr>
          <w:rFonts w:cs="Arial"/>
        </w:rPr>
        <w:t xml:space="preserve">The </w:t>
      </w:r>
      <w:proofErr w:type="spellStart"/>
      <w:r>
        <w:rPr>
          <w:rFonts w:cs="Arial"/>
        </w:rPr>
        <w:t>dfdl:alignmentUnits</w:t>
      </w:r>
      <w:proofErr w:type="spellEnd"/>
      <w:r>
        <w:rPr>
          <w:rFonts w:cs="Arial"/>
        </w:rPr>
        <w:t xml:space="preserve"> of 'bits', and </w:t>
      </w:r>
      <w:proofErr w:type="spellStart"/>
      <w:r>
        <w:rPr>
          <w:rFonts w:cs="Arial"/>
        </w:rPr>
        <w:t>dfdl:alignment</w:t>
      </w:r>
      <w:proofErr w:type="spellEnd"/>
      <w:r>
        <w:rPr>
          <w:rFonts w:cs="Arial"/>
        </w:rPr>
        <w:t xml:space="preserve">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w:t>
      </w:r>
      <w:proofErr w:type="spellStart"/>
      <w:r>
        <w:rPr>
          <w:rFonts w:cs="Arial"/>
        </w:rPr>
        <w:t>dfdl:fillByte</w:t>
      </w:r>
      <w:proofErr w:type="spellEnd"/>
      <w:r>
        <w:rPr>
          <w:rFonts w:cs="Arial"/>
        </w:rPr>
        <w:t xml:space="preserve"> property. Corresponding bits from the </w:t>
      </w:r>
      <w:proofErr w:type="spellStart"/>
      <w:r>
        <w:rPr>
          <w:rFonts w:cs="Arial"/>
        </w:rPr>
        <w:t>dfdl:fillByte</w:t>
      </w:r>
      <w:proofErr w:type="spellEnd"/>
      <w:r>
        <w:rPr>
          <w:rFonts w:cs="Arial"/>
        </w:rPr>
        <w:t xml:space="preserve"> value are used to fill in unspecified bits of the data stream. That is, if bit K (K will be 1 or greater, but less than or equal to 8) of a data stream byte is unspecified, its value will be taken from bit K of the </w:t>
      </w:r>
      <w:proofErr w:type="spellStart"/>
      <w:r>
        <w:rPr>
          <w:rFonts w:cs="Arial"/>
        </w:rPr>
        <w:t>dfdl:fillByte</w:t>
      </w:r>
      <w:proofErr w:type="spellEnd"/>
      <w:r>
        <w:rPr>
          <w:rFonts w:cs="Arial"/>
        </w:rPr>
        <w:t xml:space="preserve"> property value. </w:t>
      </w:r>
    </w:p>
    <w:p w14:paraId="40CCB134" w14:textId="77777777" w:rsidR="000E1214" w:rsidRDefault="00A87198">
      <w:pPr>
        <w:rPr>
          <w:rFonts w:cs="Arial"/>
        </w:rPr>
      </w:pPr>
      <w:r>
        <w:rPr>
          <w:rFonts w:cs="Arial"/>
        </w:rPr>
        <w:t xml:space="preserve">Since the value of any bit string element is unaffected by alignment, the logical unsigned integer value for a bit-string is always computed as if the first bit were at position 1 of the bit stream. If the </w:t>
      </w:r>
      <w:proofErr w:type="spellStart"/>
      <w:r>
        <w:rPr>
          <w:rFonts w:cs="Arial"/>
        </w:rPr>
        <w:t>dfdl:length</w:t>
      </w:r>
      <w:proofErr w:type="spellEnd"/>
      <w:r>
        <w:rPr>
          <w:rFonts w:cs="Arial"/>
        </w:rPr>
        <w:t xml:space="preserve">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r w:rsidR="009D6AD6">
        <w:t xml:space="preserve">, M, </w:t>
      </w:r>
      <w:r>
        <w:t xml:space="preserve"> is &lt; 8, then when set, the bit at position Z</w:t>
      </w:r>
      <w:r w:rsidR="009D6AD6">
        <w:t>, starting from the most-significant bit, (typically written on the left)</w:t>
      </w:r>
      <w:r>
        <w:t xml:space="preserve"> supplies value 2^(M-Z), and the value of the bit string as an integer is the sum of these values for each of its bits. </w:t>
      </w:r>
    </w:p>
    <w:p w14:paraId="4759A8E2" w14:textId="77777777" w:rsidR="000E1214" w:rsidRDefault="00A87198">
      <w:pPr>
        <w:pStyle w:val="Heading4"/>
        <w:rPr>
          <w:rFonts w:eastAsia="Times New Roman"/>
        </w:rPr>
      </w:pPr>
      <w:bookmarkStart w:id="5303" w:name="_Ref390341590"/>
      <w:r>
        <w:rPr>
          <w:rFonts w:eastAsia="Times New Roman"/>
        </w:rPr>
        <w:t>Bits within Bit Strings of Length &gt; 8</w:t>
      </w:r>
      <w:bookmarkEnd w:id="5303"/>
    </w:p>
    <w:p w14:paraId="55B0BB38" w14:textId="77777777" w:rsidR="000E1214" w:rsidRDefault="00A87198">
      <w:r>
        <w:t xml:space="preserve">Call M the length of the bit string element in bits. In general, when M &gt; 8 the contribution of a bit in position </w:t>
      </w:r>
      <w:proofErr w:type="spellStart"/>
      <w:r>
        <w:t>i</w:t>
      </w:r>
      <w:proofErr w:type="spellEnd"/>
      <w:r>
        <w:t xml:space="preserve"> to the numeric value of a bit string is given by a formula specific to the </w:t>
      </w:r>
      <w:proofErr w:type="spellStart"/>
      <w:r>
        <w:t>dfdl:byteOrder</w:t>
      </w:r>
      <w:proofErr w:type="spellEnd"/>
      <w:r>
        <w:t>.</w:t>
      </w:r>
    </w:p>
    <w:p w14:paraId="780B3A5E" w14:textId="33BC6E74" w:rsidR="000E1214" w:rsidRDefault="00A87198">
      <w:r>
        <w:t xml:space="preserve">For </w:t>
      </w:r>
      <w:proofErr w:type="spellStart"/>
      <w:r>
        <w:t>dfdl:byteOrder</w:t>
      </w:r>
      <w:proofErr w:type="spellEnd"/>
      <w:r>
        <w:t xml:space="preserve"> of 'bigEndian' the value of bit </w:t>
      </w:r>
      <w:proofErr w:type="spellStart"/>
      <w:r>
        <w:t>i</w:t>
      </w:r>
      <w:proofErr w:type="spellEnd"/>
      <w:r>
        <w:t xml:space="preserve"> is given by 2^(M - </w:t>
      </w:r>
      <w:proofErr w:type="spellStart"/>
      <w:r>
        <w:t>i</w:t>
      </w:r>
      <w:proofErr w:type="spellEnd"/>
      <w:r>
        <w:t>)</w:t>
      </w:r>
      <w:r w:rsidR="00661E8C">
        <w:t xml:space="preserve">, where </w:t>
      </w:r>
      <w:proofErr w:type="spellStart"/>
      <w:r w:rsidR="00661E8C">
        <w:t>i</w:t>
      </w:r>
      <w:proofErr w:type="spellEnd"/>
      <w:r w:rsidR="00661E8C">
        <w:t xml:space="preserve"> = 1 is the index of the most-significant bit.</w:t>
      </w:r>
    </w:p>
    <w:p w14:paraId="61CB1EFC" w14:textId="2BE232A4" w:rsidR="000E1214" w:rsidRDefault="00A87198">
      <w:r>
        <w:t xml:space="preserve">For </w:t>
      </w:r>
      <w:proofErr w:type="spellStart"/>
      <w:r>
        <w:t>dfdl:byteOrder</w:t>
      </w:r>
      <w:proofErr w:type="spellEnd"/>
      <w:r>
        <w:t xml:space="preserve"> of '</w:t>
      </w:r>
      <w:proofErr w:type="spellStart"/>
      <w:r>
        <w:t>littleEndian</w:t>
      </w:r>
      <w:proofErr w:type="spellEnd"/>
      <w:r>
        <w:t xml:space="preserve">' the value of bit </w:t>
      </w:r>
      <w:proofErr w:type="spellStart"/>
      <w:r>
        <w:t>i</w:t>
      </w:r>
      <w:proofErr w:type="spellEnd"/>
      <w:r>
        <w:t xml:space="preserve"> is given by a more complex formula. The following pseudo code computes the value of a bit in a </w:t>
      </w:r>
      <w:proofErr w:type="spellStart"/>
      <w:r>
        <w:t>littleEndian</w:t>
      </w:r>
      <w:proofErr w:type="spellEnd"/>
      <w:r>
        <w:t xml:space="preserve"> bit string. It is just a very big </w:t>
      </w:r>
      <w:r w:rsidR="00F1488C">
        <w:t>expression but</w:t>
      </w:r>
      <w:r>
        <w:t xml:space="preserve"> is spread out over many local variables to illustrate the various sub-calculations clearly. DFDL implementations </w:t>
      </w:r>
      <w:r w:rsidR="0033562A">
        <w:t xml:space="preserve">MAY </w:t>
      </w:r>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rsidP="00C31ED0">
      <w:pPr>
        <w:numPr>
          <w:ilvl w:val="0"/>
          <w:numId w:val="121"/>
        </w:numPr>
      </w:pPr>
      <w:r>
        <w:t>'%' is modular division (division where remainder is returned)</w:t>
      </w:r>
    </w:p>
    <w:p w14:paraId="3122FFCB" w14:textId="77777777" w:rsidR="000E1214" w:rsidRDefault="00A87198" w:rsidP="00C31ED0">
      <w:pPr>
        <w:numPr>
          <w:ilvl w:val="0"/>
          <w:numId w:val="121"/>
        </w:numPr>
      </w:pPr>
      <w:r>
        <w:t>'/' is regular division (quotient is returned)</w:t>
      </w:r>
    </w:p>
    <w:p w14:paraId="26BBED75" w14:textId="77777777" w:rsidR="000E1214" w:rsidRDefault="00A87198" w:rsidP="00C31ED0">
      <w:pPr>
        <w:numPr>
          <w:ilvl w:val="0"/>
          <w:numId w:val="121"/>
        </w:numPr>
      </w:pPr>
      <w:r>
        <w:lastRenderedPageBreak/>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17E6C4A3" w:rsidR="000E1214" w:rsidRDefault="00A87198">
      <w:pPr>
        <w:pStyle w:val="Caption"/>
      </w:pPr>
      <w:r>
        <w:t xml:space="preserve">Figure </w:t>
      </w:r>
      <w:r w:rsidR="00F31291">
        <w:fldChar w:fldCharType="begin"/>
      </w:r>
      <w:r w:rsidR="00F31291">
        <w:instrText xml:space="preserve"> SEQ Figure \* ARABIC </w:instrText>
      </w:r>
      <w:r w:rsidR="00F31291">
        <w:fldChar w:fldCharType="separate"/>
      </w:r>
      <w:r w:rsidR="00404DC4">
        <w:rPr>
          <w:noProof/>
        </w:rPr>
        <w:t>5</w:t>
      </w:r>
      <w:r w:rsidR="00F31291">
        <w:rPr>
          <w:noProof/>
        </w:rPr>
        <w:fldChar w:fldCharType="end"/>
      </w:r>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 xml:space="preserve">As a </w:t>
      </w:r>
      <w:proofErr w:type="spellStart"/>
      <w:r>
        <w:t>littleEndian</w:t>
      </w:r>
      <w:proofErr w:type="spellEnd"/>
      <w:r>
        <w:t xml:space="preserve">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proofErr w:type="spellStart"/>
      <w:r>
        <w:t>xs:sequence</w:t>
      </w:r>
      <w:proofErr w:type="spellEnd"/>
      <w:r>
        <w:t>&gt;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0B8065" w:rsidR="000E1214" w:rsidRDefault="00A87198">
      <w:r>
        <w:t xml:space="preserve">The DFDL schema fragment above gives element 'x' the </w:t>
      </w:r>
      <w:proofErr w:type="spellStart"/>
      <w:r>
        <w:t>dfdl:byteOrder</w:t>
      </w:r>
      <w:proofErr w:type="spellEnd"/>
      <w:r>
        <w:t xml:space="preserve"> 'bigEndian' property</w:t>
      </w:r>
      <w:r w:rsidR="0046246D">
        <w:t xml:space="preserve"> and the </w:t>
      </w:r>
      <w:proofErr w:type="spellStart"/>
      <w:r w:rsidR="0046246D">
        <w:t>dfdl:bitOrder</w:t>
      </w:r>
      <w:proofErr w:type="spellEnd"/>
      <w:r w:rsidR="0046246D">
        <w:t xml:space="preserve"> '</w:t>
      </w:r>
      <w:proofErr w:type="spellStart"/>
      <w:r w:rsidR="0046246D">
        <w:t>mostSignificantBitFirst</w:t>
      </w:r>
      <w:proofErr w:type="spellEnd"/>
      <w:r w:rsidR="0046246D">
        <w:t>' property</w:t>
      </w:r>
      <w:r>
        <w:t xml:space="preserve">. In this case the place value of each position is given by 2^(M – </w:t>
      </w:r>
      <w:proofErr w:type="spellStart"/>
      <w:r>
        <w:t>i</w:t>
      </w:r>
      <w:proofErr w:type="spellEnd"/>
      <w:r>
        <w:t>)</w:t>
      </w:r>
      <w:r w:rsidR="0046246D">
        <w:t>. Below we line up the bit values underneath their place-values.</w:t>
      </w:r>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1D988D12" w:rsidR="000E1214" w:rsidRDefault="00A87198">
      <w:r>
        <w:t xml:space="preserve">For </w:t>
      </w:r>
      <w:proofErr w:type="spellStart"/>
      <w:r>
        <w:t>dfdl:byteOrder</w:t>
      </w:r>
      <w:proofErr w:type="spellEnd"/>
      <w:r>
        <w:t xml:space="preserve"> of '</w:t>
      </w:r>
      <w:proofErr w:type="spellStart"/>
      <w:r>
        <w:t>littleEndian</w:t>
      </w:r>
      <w:proofErr w:type="spellEnd"/>
      <w:r>
        <w:t xml:space="preserve">'.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404DC4" w:rsidRPr="00065302">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404DC4" w:rsidRPr="00065302">
        <w:rPr>
          <w:rStyle w:val="Hyperlink"/>
        </w:rPr>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lastRenderedPageBreak/>
        <w:t>10110101 ...00100</w:t>
      </w:r>
      <w:r>
        <w:rPr>
          <w:rStyle w:val="CodeCharacter"/>
          <w:sz w:val="20"/>
        </w:rPr>
        <w:br/>
        <w:t>Hex values</w:t>
      </w:r>
      <w:r>
        <w:rPr>
          <w:rStyle w:val="CodeCharacter"/>
          <w:sz w:val="20"/>
        </w:rPr>
        <w:br/>
        <w:t>   B   5    0   4   </w:t>
      </w:r>
    </w:p>
    <w:p w14:paraId="170F4A75" w14:textId="6DE1B835" w:rsidR="000E1214" w:rsidRDefault="00A87198">
      <w:r>
        <w:t xml:space="preserve">We must reorder the bytes for little endian byte order. The value of element 'x' is 0x04B5. In little endian form, the first 8 bits make up the first byte, and that contains the least-significant byte of the logical numeric </w:t>
      </w:r>
      <w:proofErr w:type="spellStart"/>
      <w:r>
        <w:t>unsignedShort</w:t>
      </w:r>
      <w:proofErr w:type="spellEnd"/>
      <w:r>
        <w:t xml:space="preserve"> value. The additional bits of the partial byte are once again the most significant byte; however, for little endian form, this is the second byte. The second byte contains only 5 bits,</w:t>
      </w:r>
      <w:r w:rsidR="00CC71C1">
        <w:t xml:space="preserve"> and they are the most significant bits </w:t>
      </w:r>
      <w:proofErr w:type="spellStart"/>
      <w:r w:rsidR="00CC71C1">
        <w:t>witin</w:t>
      </w:r>
      <w:proofErr w:type="spellEnd"/>
      <w:r w:rsidR="00CC71C1">
        <w:t xml:space="preserve"> that byte, but they are treated as if shifted to become </w:t>
      </w:r>
      <w:r>
        <w:t xml:space="preserve">the least significant 5 bits of </w:t>
      </w:r>
      <w:r w:rsidR="00CC71C1">
        <w:t>a</w:t>
      </w:r>
      <w:r>
        <w:t xml:space="preserve"> </w:t>
      </w:r>
      <w:r w:rsidR="00CC71C1">
        <w:t xml:space="preserve">logical </w:t>
      </w:r>
      <w:r>
        <w:t>byte</w:t>
      </w:r>
      <w:r w:rsidR="00CC71C1">
        <w:t xml:space="preserve"> that contributes to the integer value. This logical byte</w:t>
      </w:r>
      <w:r>
        <w:t xml:space="preserve"> makes up the most-significant byte of the </w:t>
      </w:r>
      <w:proofErr w:type="spellStart"/>
      <w:r>
        <w:t>unsignedShort</w:t>
      </w:r>
      <w:proofErr w:type="spellEnd"/>
      <w:r>
        <w:t xml:space="preserve"> integer.</w:t>
      </w:r>
    </w:p>
    <w:p w14:paraId="40A8185C" w14:textId="77777777" w:rsidR="000E1214" w:rsidRDefault="00A87198">
      <w:pPr>
        <w:spacing w:before="240"/>
      </w:pPr>
      <w:r>
        <w:t xml:space="preserve">Now let us examine the 13 bits beginning at position 2, in the context where </w:t>
      </w:r>
      <w:proofErr w:type="spellStart"/>
      <w:r>
        <w:t>dfdl:byteOrder</w:t>
      </w:r>
      <w:proofErr w:type="spellEnd"/>
      <w:r>
        <w:t xml:space="preserve"> is '</w:t>
      </w:r>
      <w:proofErr w:type="spellStart"/>
      <w:r>
        <w:t>littleEndian</w:t>
      </w:r>
      <w:proofErr w:type="spellEnd"/>
      <w:r>
        <w:t xml:space="preserve">' and </w:t>
      </w:r>
      <w:proofErr w:type="spellStart"/>
      <w:r>
        <w:t>dfdl:bitOrder</w:t>
      </w:r>
      <w:proofErr w:type="spellEnd"/>
      <w:r>
        <w:t xml:space="preserve"> is '</w:t>
      </w:r>
      <w:proofErr w:type="spellStart"/>
      <w:r>
        <w:t>leastSignificantBitFirst</w:t>
      </w:r>
      <w:proofErr w:type="spellEnd"/>
      <w:r>
        <w:t xml:space="preserve">' and </w:t>
      </w:r>
      <w:proofErr w:type="spellStart"/>
      <w:r>
        <w:t>dfdl:binaryNumberRep</w:t>
      </w:r>
      <w:proofErr w:type="spellEnd"/>
      <w:r>
        <w:t xml:space="preserve">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5297"/>
    </w:p>
    <w:p w14:paraId="75BD86D4" w14:textId="77777777" w:rsidR="000E1214" w:rsidRDefault="00A87198">
      <w:r>
        <w:t xml:space="preserve">Signed numbers with </w:t>
      </w:r>
      <w:proofErr w:type="spellStart"/>
      <w:r>
        <w:t>dfdl:binaryNumberRep</w:t>
      </w:r>
      <w:proofErr w:type="spellEnd"/>
      <w:r>
        <w:t xml:space="preserve"> 'packed' are parsed using a nibble to indicate the sign. The unsigned nibble is treated as positive. On unparsing the sign nibble is written according to </w:t>
      </w:r>
      <w:proofErr w:type="spellStart"/>
      <w:r>
        <w:t>dfdl:</w:t>
      </w:r>
      <w:r>
        <w:rPr>
          <w:szCs w:val="18"/>
        </w:rPr>
        <w:t>binaryPackedSignCodes</w:t>
      </w:r>
      <w:proofErr w:type="spellEnd"/>
      <w:r>
        <w:rPr>
          <w:szCs w:val="18"/>
        </w:rPr>
        <w:t>. The unsigned nibble is never written.</w:t>
      </w:r>
    </w:p>
    <w:p w14:paraId="02EA7BB0" w14:textId="379E1EDE" w:rsidR="000E1214" w:rsidRDefault="00A87198">
      <w:r>
        <w:t xml:space="preserve">Signed numbers with </w:t>
      </w:r>
      <w:proofErr w:type="spellStart"/>
      <w:r>
        <w:t>dfdl:binaryNumberRep</w:t>
      </w:r>
      <w:proofErr w:type="spellEnd"/>
      <w:r>
        <w:t xml:space="preserve"> '</w:t>
      </w:r>
      <w:proofErr w:type="spellStart"/>
      <w:r>
        <w:t>bcd</w:t>
      </w:r>
      <w:proofErr w:type="spellEnd"/>
      <w:r>
        <w:t xml:space="preserve">' are always positive. On unparsing it is a </w:t>
      </w:r>
      <w:del w:id="5304" w:author="Mike Beckerle" w:date="2020-10-08T20:33:00Z">
        <w:r w:rsidDel="00B31DA3">
          <w:delText>processing error</w:delText>
        </w:r>
      </w:del>
      <w:ins w:id="5305" w:author="Mike Beckerle" w:date="2020-10-08T20:33:00Z">
        <w:r w:rsidR="00B31DA3">
          <w:t>Processing Error</w:t>
        </w:r>
      </w:ins>
      <w:r>
        <w:t xml:space="preserve"> if the Infoset data is negative.</w:t>
      </w:r>
    </w:p>
    <w:p w14:paraId="7897CE66" w14:textId="77777777" w:rsidR="000E1214" w:rsidRDefault="00A87198">
      <w:r>
        <w:t xml:space="preserve">Signed numbers with </w:t>
      </w:r>
      <w:proofErr w:type="spellStart"/>
      <w:r>
        <w:t>dfdl:binaryNumberRep</w:t>
      </w:r>
      <w:proofErr w:type="spellEnd"/>
      <w:r>
        <w:t xml:space="preserve"> 'ibm4690Packed' are parsed using the sign nibble to identify negative values. There is no sign nibble for positive values. On unparsing the nibble 0xD is written for negative values.</w:t>
      </w:r>
    </w:p>
    <w:p w14:paraId="72D6197D" w14:textId="3578D93D" w:rsidR="000E1214" w:rsidRDefault="00A87198">
      <w:r>
        <w:t xml:space="preserve">Unsigned numbers with </w:t>
      </w:r>
      <w:proofErr w:type="spellStart"/>
      <w:r>
        <w:t>dfdl:binaryNumberRep</w:t>
      </w:r>
      <w:proofErr w:type="spellEnd"/>
      <w:r>
        <w:t xml:space="preserve"> 'packed' are parsed if the nibble is positive or unsigned. It is a </w:t>
      </w:r>
      <w:del w:id="5306" w:author="Mike Beckerle" w:date="2020-10-08T20:33:00Z">
        <w:r w:rsidDel="00B31DA3">
          <w:delText>processing error</w:delText>
        </w:r>
      </w:del>
      <w:ins w:id="5307" w:author="Mike Beckerle" w:date="2020-10-08T20:33:00Z">
        <w:r w:rsidR="00B31DA3">
          <w:t>Processing Error</w:t>
        </w:r>
      </w:ins>
      <w:r>
        <w:t xml:space="preserve"> if the data is negative. On unparsing the unsigned nibble is used.</w:t>
      </w:r>
    </w:p>
    <w:p w14:paraId="1A9CB9B0" w14:textId="77777777" w:rsidR="000E1214" w:rsidRDefault="00A87198">
      <w:r>
        <w:t xml:space="preserve">Unsigned numbers with </w:t>
      </w:r>
      <w:proofErr w:type="spellStart"/>
      <w:r>
        <w:t>dfdl:binaryNumberRep</w:t>
      </w:r>
      <w:proofErr w:type="spellEnd"/>
      <w:r>
        <w:t xml:space="preserve"> '</w:t>
      </w:r>
      <w:proofErr w:type="spellStart"/>
      <w:r>
        <w:t>bcd</w:t>
      </w:r>
      <w:proofErr w:type="spellEnd"/>
      <w:r>
        <w:t>' are readily parsed as BCD data is always positive.</w:t>
      </w:r>
    </w:p>
    <w:p w14:paraId="098C505C" w14:textId="73C456E3" w:rsidR="000E1214" w:rsidRDefault="00A87198">
      <w:r>
        <w:t xml:space="preserve">Unsigned numbers with </w:t>
      </w:r>
      <w:proofErr w:type="spellStart"/>
      <w:r>
        <w:t>dfdl:binaryNumberRep</w:t>
      </w:r>
      <w:proofErr w:type="spellEnd"/>
      <w:r>
        <w:t xml:space="preserve"> 'ibm4690Packed' are parsed if there is no sign nibble of 0xD to identify a negative value. It is a </w:t>
      </w:r>
      <w:del w:id="5308" w:author="Mike Beckerle" w:date="2020-10-08T20:33:00Z">
        <w:r w:rsidDel="00B31DA3">
          <w:delText>processing error</w:delText>
        </w:r>
      </w:del>
      <w:ins w:id="5309" w:author="Mike Beckerle" w:date="2020-10-08T20:33:00Z">
        <w:r w:rsidR="00B31DA3">
          <w:t>Processing Error</w:t>
        </w:r>
      </w:ins>
      <w:r>
        <w:t xml:space="preserve"> if the data is negative. On unparsing no sign nibble is written.</w:t>
      </w:r>
    </w:p>
    <w:p w14:paraId="66F38E78" w14:textId="77777777" w:rsidR="000E1214" w:rsidRDefault="00A87198" w:rsidP="00B31DA3">
      <w:pPr>
        <w:pStyle w:val="Heading2"/>
      </w:pPr>
      <w:r>
        <w:br w:type="page"/>
      </w:r>
      <w:bookmarkStart w:id="5310" w:name="_Ref251331995"/>
      <w:bookmarkStart w:id="5311" w:name="_Ref251332000"/>
      <w:bookmarkStart w:id="5312" w:name="_Toc366078074"/>
      <w:bookmarkStart w:id="5313" w:name="_Toc366078693"/>
      <w:bookmarkStart w:id="5314" w:name="_Toc366079678"/>
      <w:bookmarkStart w:id="5315" w:name="_Toc366080290"/>
      <w:bookmarkStart w:id="5316" w:name="_Toc366080899"/>
      <w:bookmarkStart w:id="5317" w:name="_Toc366505239"/>
      <w:bookmarkStart w:id="5318" w:name="_Toc366508608"/>
      <w:bookmarkStart w:id="5319" w:name="_Toc366513109"/>
      <w:bookmarkStart w:id="5320" w:name="_Toc366574298"/>
      <w:bookmarkStart w:id="5321" w:name="_Toc366578091"/>
      <w:bookmarkStart w:id="5322" w:name="_Toc366578685"/>
      <w:bookmarkStart w:id="5323" w:name="_Toc366579277"/>
      <w:bookmarkStart w:id="5324" w:name="_Toc366579868"/>
      <w:bookmarkStart w:id="5325" w:name="_Toc366580460"/>
      <w:bookmarkStart w:id="5326" w:name="_Toc366581051"/>
      <w:bookmarkStart w:id="5327" w:name="_Toc366581643"/>
      <w:bookmarkStart w:id="5328" w:name="_Properties_Specific_to"/>
      <w:bookmarkStart w:id="5329" w:name="_Toc349042759"/>
      <w:bookmarkStart w:id="5330" w:name="_Ref365053464"/>
      <w:bookmarkStart w:id="5331" w:name="_Ref365053468"/>
      <w:bookmarkStart w:id="5332" w:name="_Toc52984624"/>
      <w:bookmarkEnd w:id="5298"/>
      <w:bookmarkEnd w:id="529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r>
        <w:lastRenderedPageBreak/>
        <w:t>Properties Specific to Float/Double with Binary Representation</w:t>
      </w:r>
      <w:bookmarkEnd w:id="5329"/>
      <w:bookmarkEnd w:id="5330"/>
      <w:bookmarkEnd w:id="5331"/>
      <w:bookmarkEnd w:id="5332"/>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proofErr w:type="spellStart"/>
            <w:r>
              <w:rPr>
                <w:rFonts w:eastAsia="Arial Unicode MS"/>
              </w:rPr>
              <w:t>Enum</w:t>
            </w:r>
            <w:proofErr w:type="spellEnd"/>
            <w:r>
              <w:rPr>
                <w:rFonts w:eastAsia="Arial Unicode MS"/>
              </w:rPr>
              <w:t xml:space="preserve">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w:t>
            </w:r>
            <w:proofErr w:type="spellStart"/>
            <w:r>
              <w:rPr>
                <w:rFonts w:eastAsia="Arial Unicode MS"/>
              </w:rPr>
              <w:t>ieee</w:t>
            </w:r>
            <w:proofErr w:type="spellEnd"/>
            <w:r>
              <w:rPr>
                <w:rFonts w:eastAsia="Arial Unicode MS"/>
              </w:rPr>
              <w:t>', 'ibm390Hex',This property can be computed by way of an expression which returns a string of '</w:t>
            </w:r>
            <w:proofErr w:type="spellStart"/>
            <w:r>
              <w:rPr>
                <w:rFonts w:eastAsia="Arial Unicode MS"/>
              </w:rPr>
              <w:t>ieee</w:t>
            </w:r>
            <w:proofErr w:type="spellEnd"/>
            <w:r>
              <w:rPr>
                <w:rFonts w:eastAsia="Arial Unicode MS"/>
              </w:rPr>
              <w:t>'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w:t>
            </w:r>
            <w:proofErr w:type="spellStart"/>
            <w:r>
              <w:rPr>
                <w:rFonts w:eastAsia="Arial Unicode MS"/>
              </w:rPr>
              <w:t>ieee</w:t>
            </w:r>
            <w:proofErr w:type="spellEnd"/>
            <w:r>
              <w:rPr>
                <w:rFonts w:eastAsia="Arial Unicode MS"/>
              </w:rPr>
              <w:t>' refers to the IEEE 754-1985 specification.</w:t>
            </w:r>
          </w:p>
          <w:p w14:paraId="701C76F6" w14:textId="77777777" w:rsidR="000E1214" w:rsidRDefault="00A87198">
            <w:pPr>
              <w:rPr>
                <w:rFonts w:eastAsia="Arial Unicode MS"/>
              </w:rPr>
            </w:pPr>
            <w:r>
              <w:rPr>
                <w:rFonts w:eastAsia="Arial Unicode MS"/>
              </w:rPr>
              <w:t>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xs:float</w:t>
            </w:r>
            <w:proofErr w:type="spellEnd"/>
            <w:r>
              <w:rPr>
                <w:rFonts w:eastAsia="Arial Unicode MS"/>
              </w:rPr>
              <w:t xml:space="preserve">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Similarly, for both '</w:t>
            </w:r>
            <w:proofErr w:type="spellStart"/>
            <w:r>
              <w:rPr>
                <w:rFonts w:eastAsia="Arial Unicode MS"/>
              </w:rPr>
              <w:t>ieee</w:t>
            </w:r>
            <w:proofErr w:type="spellEnd"/>
            <w:r>
              <w:rPr>
                <w:rFonts w:eastAsia="Arial Unicode MS"/>
              </w:rPr>
              <w:t xml:space="preserve">' and 'ibm390hex', an </w:t>
            </w:r>
            <w:proofErr w:type="spellStart"/>
            <w:r>
              <w:rPr>
                <w:rFonts w:eastAsia="Arial Unicode MS"/>
              </w:rPr>
              <w:t>xs:double</w:t>
            </w:r>
            <w:proofErr w:type="spellEnd"/>
            <w:r>
              <w:rPr>
                <w:rFonts w:eastAsia="Arial Unicode MS"/>
              </w:rPr>
              <w:t xml:space="preserv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w:t>
            </w:r>
            <w:proofErr w:type="spellStart"/>
            <w:r>
              <w:rPr>
                <w:rFonts w:eastAsia="Arial Unicode MS"/>
              </w:rPr>
              <w:t>dfdl:byteOrder</w:t>
            </w:r>
            <w:proofErr w:type="spellEnd"/>
            <w:r>
              <w:rPr>
                <w:rFonts w:eastAsia="Arial Unicode MS"/>
              </w:rPr>
              <w:t xml:space="preserve">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4"/>
            </w:r>
          </w:p>
          <w:p w14:paraId="6950128D"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bl>
    <w:p w14:paraId="3F836972" w14:textId="38F15AF7"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36</w:t>
      </w:r>
      <w:r w:rsidR="00F31291">
        <w:rPr>
          <w:noProof/>
        </w:rPr>
        <w:fldChar w:fldCharType="end"/>
      </w:r>
      <w:r>
        <w:t xml:space="preserve"> Properties Specific to Float/Double with Binary Representation</w:t>
      </w:r>
    </w:p>
    <w:p w14:paraId="2F711C32" w14:textId="77777777" w:rsidR="000E1214" w:rsidRDefault="00A87198" w:rsidP="00B31DA3">
      <w:pPr>
        <w:pStyle w:val="Heading2"/>
      </w:pPr>
      <w:bookmarkStart w:id="5333" w:name="_Toc243112835"/>
      <w:bookmarkStart w:id="5334" w:name="_Toc349042760"/>
      <w:bookmarkStart w:id="5335" w:name="_Ref364442129"/>
      <w:bookmarkStart w:id="5336" w:name="_Ref364442135"/>
      <w:bookmarkStart w:id="5337" w:name="_Toc52984625"/>
      <w:r>
        <w:t xml:space="preserve">Properties Specific </w:t>
      </w:r>
      <w:bookmarkEnd w:id="5284"/>
      <w:bookmarkEnd w:id="5285"/>
      <w:r>
        <w:t>to Boolean</w:t>
      </w:r>
      <w:bookmarkEnd w:id="5286"/>
      <w:bookmarkEnd w:id="5287"/>
      <w:bookmarkEnd w:id="5288"/>
      <w:bookmarkEnd w:id="5289"/>
      <w:r>
        <w:t xml:space="preserve"> with Text Representation</w:t>
      </w:r>
      <w:bookmarkEnd w:id="5333"/>
      <w:bookmarkEnd w:id="5334"/>
      <w:bookmarkEnd w:id="5335"/>
      <w:bookmarkEnd w:id="5336"/>
      <w:bookmarkEnd w:id="53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proofErr w:type="spellStart"/>
            <w:r>
              <w:rPr>
                <w:rFonts w:eastAsia="Arial Unicode MS"/>
              </w:rPr>
              <w:t>textBooleanTrueRep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23984FC9" w14:textId="77777777" w:rsidR="000E1214" w:rsidRDefault="00A87198">
            <w:pPr>
              <w:rPr>
                <w:rFonts w:eastAsia="Arial Unicode MS"/>
              </w:rPr>
            </w:pPr>
            <w:r>
              <w:rPr>
                <w:rStyle w:val="Emphasis"/>
                <w:rFonts w:eastAsia="Arial Unicode MS"/>
              </w:rPr>
              <w:lastRenderedPageBreak/>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rsidP="00C31ED0">
            <w:pPr>
              <w:numPr>
                <w:ilvl w:val="0"/>
                <w:numId w:val="122"/>
              </w:numPr>
              <w:rPr>
                <w:rFonts w:eastAsia="Arial Unicode MS"/>
              </w:rPr>
            </w:pPr>
            <w:r>
              <w:rPr>
                <w:rFonts w:eastAsia="Arial Unicode MS"/>
              </w:rPr>
              <w:t>DFDL character entities are allowed</w:t>
            </w:r>
          </w:p>
          <w:p w14:paraId="2AAC2BD8" w14:textId="77777777" w:rsidR="000E1214" w:rsidRDefault="00A87198" w:rsidP="00C31ED0">
            <w:pPr>
              <w:numPr>
                <w:ilvl w:val="0"/>
                <w:numId w:val="122"/>
              </w:numPr>
              <w:rPr>
                <w:rFonts w:eastAsia="Arial Unicode MS"/>
              </w:rPr>
            </w:pPr>
            <w:r>
              <w:rPr>
                <w:rFonts w:eastAsia="Arial Unicode MS"/>
              </w:rPr>
              <w:t>The DFDL byte value entity ( %#</w:t>
            </w:r>
            <w:proofErr w:type="spellStart"/>
            <w:r>
              <w:rPr>
                <w:rFonts w:eastAsia="Arial Unicode MS"/>
              </w:rPr>
              <w:t>rXX</w:t>
            </w:r>
            <w:proofErr w:type="spellEnd"/>
            <w:r>
              <w:rPr>
                <w:rFonts w:eastAsia="Arial Unicode MS"/>
              </w:rPr>
              <w:t>; ) is not allowed.</w:t>
            </w:r>
          </w:p>
          <w:p w14:paraId="2A1AD177" w14:textId="77777777" w:rsidR="000E1214" w:rsidRDefault="00A87198" w:rsidP="00C31ED0">
            <w:pPr>
              <w:numPr>
                <w:ilvl w:val="0"/>
                <w:numId w:val="122"/>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proofErr w:type="spellStart"/>
            <w:r>
              <w:rPr>
                <w:rFonts w:eastAsia="Arial Unicode MS"/>
              </w:rPr>
              <w:lastRenderedPageBreak/>
              <w:t>textBooleanFalseRep</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w:t>
            </w:r>
            <w:proofErr w:type="spellStart"/>
            <w:r>
              <w:rPr>
                <w:rFonts w:eastAsia="Arial"/>
              </w:rPr>
              <w:t>dfdl:</w:t>
            </w:r>
            <w:r>
              <w:rPr>
                <w:rFonts w:eastAsia="Arial Unicode MS"/>
              </w:rPr>
              <w:t>lengthKind</w:t>
            </w:r>
            <w:proofErr w:type="spellEnd"/>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w:t>
            </w:r>
            <w:proofErr w:type="spellStart"/>
            <w:r>
              <w:rPr>
                <w:rFonts w:eastAsia="Arial"/>
              </w:rPr>
              <w:t>dfdl:</w:t>
            </w:r>
            <w:r>
              <w:rPr>
                <w:rFonts w:eastAsia="Arial Unicode MS"/>
              </w:rPr>
              <w:t>textPadKind</w:t>
            </w:r>
            <w:proofErr w:type="spellEnd"/>
            <w:r>
              <w:rPr>
                <w:rFonts w:eastAsia="Arial"/>
              </w:rPr>
              <w:t xml:space="preserve"> </w:t>
            </w:r>
            <w:r>
              <w:rPr>
                <w:rFonts w:eastAsia="Arial Unicode MS"/>
              </w:rPr>
              <w:t>or</w:t>
            </w:r>
            <w:r>
              <w:rPr>
                <w:rFonts w:eastAsia="Arial"/>
              </w:rPr>
              <w:t xml:space="preserve"> </w:t>
            </w:r>
            <w:proofErr w:type="spellStart"/>
            <w:r>
              <w:rPr>
                <w:rFonts w:eastAsia="Arial"/>
              </w:rPr>
              <w:t>dfdl:</w:t>
            </w:r>
            <w:r>
              <w:rPr>
                <w:rFonts w:eastAsia="Arial Unicode MS"/>
              </w:rPr>
              <w:t>textTrimKind</w:t>
            </w:r>
            <w:proofErr w:type="spellEnd"/>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 xml:space="preserve">both </w:t>
            </w:r>
            <w:proofErr w:type="spellStart"/>
            <w:r>
              <w:rPr>
                <w:rFonts w:eastAsia="Arial Unicode MS"/>
              </w:rPr>
              <w:t>dfdl:textBooleanTrueRep</w:t>
            </w:r>
            <w:proofErr w:type="spellEnd"/>
            <w:r>
              <w:rPr>
                <w:rFonts w:eastAsia="Arial Unicode MS"/>
              </w:rPr>
              <w:t xml:space="preserve"> and </w:t>
            </w:r>
            <w:proofErr w:type="spellStart"/>
            <w:r>
              <w:rPr>
                <w:rFonts w:eastAsia="Arial Unicode MS"/>
              </w:rPr>
              <w:t>dfdl:textBooleanFalseRep</w:t>
            </w:r>
            <w:proofErr w:type="spellEnd"/>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 xml:space="preserve">If </w:t>
            </w:r>
            <w:proofErr w:type="spellStart"/>
            <w:r>
              <w:rPr>
                <w:rFonts w:eastAsia="Arial Unicode MS"/>
              </w:rPr>
              <w:t>dfdl:ignoreCase</w:t>
            </w:r>
            <w:proofErr w:type="spellEnd"/>
            <w:r>
              <w:rPr>
                <w:rFonts w:eastAsia="Arial Unicode MS"/>
              </w:rPr>
              <w:t xml:space="preserve"> is 'yes' then the case of the string is ignored by the parser.</w:t>
            </w:r>
          </w:p>
          <w:p w14:paraId="494D9806" w14:textId="77777777" w:rsidR="000E1214" w:rsidRDefault="00A87198">
            <w:pPr>
              <w:rPr>
                <w:rFonts w:eastAsia="Arial Unicode MS"/>
              </w:rPr>
            </w:pPr>
            <w:r>
              <w:rPr>
                <w:rFonts w:eastAsia="Arial"/>
              </w:rPr>
              <w:t xml:space="preserve">The string literal value is restricted in the same way as described in "Text Boolean Character Restrictions" in the description of the </w:t>
            </w:r>
            <w:proofErr w:type="spellStart"/>
            <w:r>
              <w:rPr>
                <w:rFonts w:eastAsia="Arial"/>
              </w:rPr>
              <w:t>dfdl:textBooleanTrueRep</w:t>
            </w:r>
            <w:proofErr w:type="spellEnd"/>
            <w:r>
              <w:rPr>
                <w:rFonts w:eastAsia="Arial"/>
              </w:rPr>
              <w:t xml:space="preserve"> property.</w:t>
            </w:r>
          </w:p>
          <w:p w14:paraId="40CDE73C"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r>
              <w:rPr>
                <w:rFonts w:eastAsia="Arial Unicode MS"/>
              </w:rPr>
              <w:t xml:space="preserv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proofErr w:type="spellStart"/>
            <w:r>
              <w:t>Enum</w:t>
            </w:r>
            <w:proofErr w:type="spellEnd"/>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 xml:space="preserve">Behavior as for </w:t>
            </w:r>
            <w:proofErr w:type="spellStart"/>
            <w:r>
              <w:t>dfdl:textStringJustification</w:t>
            </w:r>
            <w:proofErr w:type="spellEnd"/>
            <w:r>
              <w:t>.</w:t>
            </w:r>
          </w:p>
          <w:p w14:paraId="5C27C20A"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proofErr w:type="spellStart"/>
            <w:r>
              <w:rPr>
                <w:rFonts w:eastAsia="Arial Unicode MS"/>
              </w:rPr>
              <w:t>textBooleanPadCharacter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 xml:space="preserve">The value that is used when padding or trimming </w:t>
            </w:r>
            <w:proofErr w:type="spellStart"/>
            <w:r>
              <w:rPr>
                <w:rFonts w:eastAsia="Arial Unicode MS"/>
              </w:rPr>
              <w:t>boolean</w:t>
            </w:r>
            <w:proofErr w:type="spellEnd"/>
            <w:r>
              <w:rPr>
                <w:rFonts w:eastAsia="Arial Unicode MS"/>
              </w:rPr>
              <w:t xml:space="preserve">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rsidP="00C31ED0">
            <w:pPr>
              <w:numPr>
                <w:ilvl w:val="0"/>
                <w:numId w:val="123"/>
              </w:numPr>
              <w:rPr>
                <w:rFonts w:eastAsia="Arial Unicode MS"/>
              </w:rPr>
            </w:pPr>
            <w:r>
              <w:rPr>
                <w:rFonts w:eastAsia="Arial Unicode MS"/>
              </w:rPr>
              <w:t xml:space="preserve">the </w:t>
            </w:r>
            <w:proofErr w:type="spellStart"/>
            <w:r>
              <w:rPr>
                <w:rFonts w:eastAsia="Arial Unicode MS"/>
              </w:rPr>
              <w:t>dfdl:encoding</w:t>
            </w:r>
            <w:proofErr w:type="spellEnd"/>
            <w:r>
              <w:rPr>
                <w:rFonts w:eastAsia="Arial Unicode MS"/>
              </w:rPr>
              <w:t xml:space="preserve"> must be a fixed-width encoding</w:t>
            </w:r>
          </w:p>
          <w:p w14:paraId="496805C2" w14:textId="77777777" w:rsidR="000E1214" w:rsidRDefault="00A87198" w:rsidP="00C31ED0">
            <w:pPr>
              <w:numPr>
                <w:ilvl w:val="0"/>
                <w:numId w:val="123"/>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lastRenderedPageBreak/>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5CC3F212" w14:textId="77777777" w:rsidR="000E1214" w:rsidRDefault="00A87198">
            <w:pPr>
              <w:keepNext/>
            </w:pPr>
            <w:r>
              <w:rPr>
                <w:rFonts w:eastAsia="MS Mincho"/>
              </w:rPr>
              <w:t xml:space="preserve">Annotation: </w:t>
            </w:r>
            <w:proofErr w:type="spellStart"/>
            <w:r>
              <w:rPr>
                <w:rFonts w:eastAsia="MS Mincho"/>
              </w:rPr>
              <w:t>dfdl:element</w:t>
            </w:r>
            <w:proofErr w:type="spellEnd"/>
            <w:r>
              <w:rPr>
                <w:rFonts w:eastAsia="MS Mincho"/>
              </w:rPr>
              <w:t xml:space="preserve">, </w:t>
            </w:r>
            <w:proofErr w:type="spellStart"/>
            <w:r>
              <w:t>dfdl:simpleType</w:t>
            </w:r>
            <w:proofErr w:type="spellEnd"/>
          </w:p>
        </w:tc>
      </w:tr>
    </w:tbl>
    <w:p w14:paraId="4C09590A" w14:textId="74D5EF59" w:rsidR="000E1214" w:rsidRDefault="00A87198">
      <w:pPr>
        <w:pStyle w:val="Caption"/>
      </w:pPr>
      <w:r>
        <w:lastRenderedPageBreak/>
        <w:t xml:space="preserve">Table </w:t>
      </w:r>
      <w:r w:rsidR="00F31291">
        <w:fldChar w:fldCharType="begin"/>
      </w:r>
      <w:r w:rsidR="00F31291">
        <w:instrText xml:space="preserve"> SEQ Table \* ARABIC </w:instrText>
      </w:r>
      <w:r w:rsidR="00F31291">
        <w:fldChar w:fldCharType="separate"/>
      </w:r>
      <w:r w:rsidR="00404DC4">
        <w:rPr>
          <w:noProof/>
        </w:rPr>
        <w:t>37</w:t>
      </w:r>
      <w:r w:rsidR="00F31291">
        <w:rPr>
          <w:noProof/>
        </w:rPr>
        <w:fldChar w:fldCharType="end"/>
      </w:r>
      <w:r>
        <w:t xml:space="preserve"> Properties Specific to Boolean with Text Representation</w:t>
      </w:r>
    </w:p>
    <w:p w14:paraId="1DA9B225" w14:textId="77777777" w:rsidR="000E1214" w:rsidRDefault="00A87198" w:rsidP="00B31DA3">
      <w:pPr>
        <w:pStyle w:val="Heading2"/>
      </w:pPr>
      <w:bookmarkStart w:id="5338" w:name="_Toc322911351"/>
      <w:bookmarkStart w:id="5339" w:name="_Toc322911913"/>
      <w:bookmarkStart w:id="5340" w:name="_Toc322912204"/>
      <w:bookmarkStart w:id="5341" w:name="_Toc329093053"/>
      <w:bookmarkStart w:id="5342" w:name="_Toc332701566"/>
      <w:bookmarkStart w:id="5343" w:name="_Toc332701870"/>
      <w:bookmarkStart w:id="5344" w:name="_Toc332711664"/>
      <w:bookmarkStart w:id="5345" w:name="_Toc332711972"/>
      <w:bookmarkStart w:id="5346" w:name="_Toc332712274"/>
      <w:bookmarkStart w:id="5347" w:name="_Toc332724190"/>
      <w:bookmarkStart w:id="5348" w:name="_Toc332724490"/>
      <w:bookmarkStart w:id="5349" w:name="_Toc341102786"/>
      <w:bookmarkStart w:id="5350" w:name="_Toc347241521"/>
      <w:bookmarkStart w:id="5351" w:name="_Toc347744714"/>
      <w:bookmarkStart w:id="5352" w:name="_Toc348984497"/>
      <w:bookmarkStart w:id="5353" w:name="_Toc348984802"/>
      <w:bookmarkStart w:id="5354" w:name="_Toc349037966"/>
      <w:bookmarkStart w:id="5355" w:name="_Toc349038268"/>
      <w:bookmarkStart w:id="5356" w:name="_Toc349042761"/>
      <w:bookmarkStart w:id="5357" w:name="_Toc349642175"/>
      <w:bookmarkStart w:id="5358" w:name="_Toc351912759"/>
      <w:bookmarkStart w:id="5359" w:name="_Toc351914780"/>
      <w:bookmarkStart w:id="5360" w:name="_Toc351915246"/>
      <w:bookmarkStart w:id="5361" w:name="_Toc361231303"/>
      <w:bookmarkStart w:id="5362" w:name="_Toc361231829"/>
      <w:bookmarkStart w:id="5363" w:name="_Toc362445127"/>
      <w:bookmarkStart w:id="5364" w:name="_Toc363909049"/>
      <w:bookmarkStart w:id="5365" w:name="_Toc364463473"/>
      <w:bookmarkStart w:id="5366" w:name="_Toc366078077"/>
      <w:bookmarkStart w:id="5367" w:name="_Toc366078696"/>
      <w:bookmarkStart w:id="5368" w:name="_Toc366079681"/>
      <w:bookmarkStart w:id="5369" w:name="_Toc366080293"/>
      <w:bookmarkStart w:id="5370" w:name="_Toc366080902"/>
      <w:bookmarkStart w:id="5371" w:name="_Toc366505242"/>
      <w:bookmarkStart w:id="5372" w:name="_Toc366508611"/>
      <w:bookmarkStart w:id="5373" w:name="_Toc366513112"/>
      <w:bookmarkStart w:id="5374" w:name="_Toc366574301"/>
      <w:bookmarkStart w:id="5375" w:name="_Toc366578094"/>
      <w:bookmarkStart w:id="5376" w:name="_Toc366578688"/>
      <w:bookmarkStart w:id="5377" w:name="_Toc366579280"/>
      <w:bookmarkStart w:id="5378" w:name="_Toc366579871"/>
      <w:bookmarkStart w:id="5379" w:name="_Toc366580463"/>
      <w:bookmarkStart w:id="5380" w:name="_Toc366581054"/>
      <w:bookmarkStart w:id="5381" w:name="_Toc366581646"/>
      <w:bookmarkStart w:id="5382" w:name="_Toc322912205"/>
      <w:bookmarkStart w:id="5383" w:name="_Toc329093054"/>
      <w:bookmarkStart w:id="5384" w:name="_Toc332701567"/>
      <w:bookmarkStart w:id="5385" w:name="_Toc332701871"/>
      <w:bookmarkStart w:id="5386" w:name="_Toc332711665"/>
      <w:bookmarkStart w:id="5387" w:name="_Toc332711973"/>
      <w:bookmarkStart w:id="5388" w:name="_Toc332712275"/>
      <w:bookmarkStart w:id="5389" w:name="_Toc332724191"/>
      <w:bookmarkStart w:id="5390" w:name="_Toc332724491"/>
      <w:bookmarkStart w:id="5391" w:name="_Toc341102787"/>
      <w:bookmarkStart w:id="5392" w:name="_Toc347241522"/>
      <w:bookmarkStart w:id="5393" w:name="_Toc347744715"/>
      <w:bookmarkStart w:id="5394" w:name="_Toc348984498"/>
      <w:bookmarkStart w:id="5395" w:name="_Toc348984803"/>
      <w:bookmarkStart w:id="5396" w:name="_Toc349037967"/>
      <w:bookmarkStart w:id="5397" w:name="_Toc349038269"/>
      <w:bookmarkStart w:id="5398" w:name="_Toc349042762"/>
      <w:bookmarkStart w:id="5399" w:name="_Toc351912760"/>
      <w:bookmarkStart w:id="5400" w:name="_Toc351914781"/>
      <w:bookmarkStart w:id="5401" w:name="_Toc351915247"/>
      <w:bookmarkStart w:id="5402" w:name="_Toc361231304"/>
      <w:bookmarkStart w:id="5403" w:name="_Toc361231830"/>
      <w:bookmarkStart w:id="5404" w:name="_Toc362445128"/>
      <w:bookmarkStart w:id="5405" w:name="_Toc363909050"/>
      <w:bookmarkStart w:id="5406" w:name="_Toc364463474"/>
      <w:bookmarkStart w:id="5407" w:name="_Toc366078078"/>
      <w:bookmarkStart w:id="5408" w:name="_Toc366078697"/>
      <w:bookmarkStart w:id="5409" w:name="_Toc366079682"/>
      <w:bookmarkStart w:id="5410" w:name="_Toc366080294"/>
      <w:bookmarkStart w:id="5411" w:name="_Toc366080903"/>
      <w:bookmarkStart w:id="5412" w:name="_Toc366505243"/>
      <w:bookmarkStart w:id="5413" w:name="_Toc366508612"/>
      <w:bookmarkStart w:id="5414" w:name="_Toc366513113"/>
      <w:bookmarkStart w:id="5415" w:name="_Toc366574302"/>
      <w:bookmarkStart w:id="5416" w:name="_Toc366578095"/>
      <w:bookmarkStart w:id="5417" w:name="_Toc366578689"/>
      <w:bookmarkStart w:id="5418" w:name="_Toc366579281"/>
      <w:bookmarkStart w:id="5419" w:name="_Toc366579872"/>
      <w:bookmarkStart w:id="5420" w:name="_Toc366580464"/>
      <w:bookmarkStart w:id="5421" w:name="_Toc366581055"/>
      <w:bookmarkStart w:id="5422" w:name="_Toc366581647"/>
      <w:bookmarkStart w:id="5423" w:name="_Toc349042763"/>
      <w:bookmarkStart w:id="5424" w:name="_Ref364442791"/>
      <w:bookmarkStart w:id="5425" w:name="_Ref364442803"/>
      <w:bookmarkStart w:id="5426" w:name="_Toc52984626"/>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r>
        <w:t>Properties Specific to Boolean with Binary Representation</w:t>
      </w:r>
      <w:bookmarkEnd w:id="5423"/>
      <w:bookmarkEnd w:id="5424"/>
      <w:bookmarkEnd w:id="5425"/>
      <w:bookmarkEnd w:id="5426"/>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01B99C2F"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 xml:space="preserve">If this property value is the empty string, when parsing it means </w:t>
            </w:r>
            <w:proofErr w:type="spellStart"/>
            <w:r>
              <w:rPr>
                <w:rFonts w:eastAsia="Arial Unicode MS"/>
              </w:rPr>
              <w:t>dfdl:binaryBooleanTrueRep</w:t>
            </w:r>
            <w:proofErr w:type="spellEnd"/>
            <w:r>
              <w:rPr>
                <w:rFonts w:eastAsia="Arial Unicode MS"/>
              </w:rPr>
              <w:t xml:space="preserve"> is any value other than </w:t>
            </w:r>
            <w:proofErr w:type="spellStart"/>
            <w:r>
              <w:rPr>
                <w:rFonts w:eastAsia="Arial Unicode MS"/>
              </w:rPr>
              <w:t>dfdl:binaryBooleanFalseRep</w:t>
            </w:r>
            <w:proofErr w:type="spellEnd"/>
            <w:r>
              <w:rPr>
                <w:rFonts w:eastAsia="Arial Unicode MS"/>
              </w:rPr>
              <w:t xml:space="preserve">; when unparsing, the one's complement of the </w:t>
            </w:r>
            <w:proofErr w:type="spellStart"/>
            <w:r>
              <w:rPr>
                <w:rFonts w:eastAsia="Arial Unicode MS"/>
              </w:rPr>
              <w:t>dfdl:binaryBooleanFalseRep</w:t>
            </w:r>
            <w:proofErr w:type="spellEnd"/>
            <w:r>
              <w:rPr>
                <w:rFonts w:eastAsia="Arial Unicode MS"/>
              </w:rPr>
              <w:t xml:space="preserve"> will be used.</w:t>
            </w:r>
          </w:p>
          <w:p w14:paraId="39D0929E" w14:textId="2632D75B"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xml:space="preserve">. It is a Schema Definition Error if the value (when provided) of </w:t>
            </w:r>
            <w:proofErr w:type="spellStart"/>
            <w:r>
              <w:rPr>
                <w:rFonts w:cs="Arial"/>
              </w:rPr>
              <w:t>dfdl:binaryBooleanTrueRep</w:t>
            </w:r>
            <w:proofErr w:type="spellEnd"/>
            <w:r>
              <w:rPr>
                <w:rFonts w:cs="Arial"/>
              </w:rPr>
              <w:t xml:space="preserve"> cannot fit as an unsigned binary integer in the specified length.</w:t>
            </w:r>
          </w:p>
          <w:p w14:paraId="1195810E"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33AFD4B6" w:rsidR="000E1214" w:rsidRDefault="00A87198">
            <w:pPr>
              <w:rPr>
                <w:rFonts w:eastAsia="Arial Unicode MS"/>
              </w:rPr>
            </w:pPr>
            <w:r>
              <w:rPr>
                <w:rFonts w:eastAsia="Arial Unicode MS"/>
              </w:rPr>
              <w:t xml:space="preserve">This value, treated as a binary </w:t>
            </w:r>
            <w:proofErr w:type="spellStart"/>
            <w:r>
              <w:rPr>
                <w:rFonts w:eastAsia="Arial Unicode MS"/>
              </w:rPr>
              <w:t>xs:unsignedInt</w:t>
            </w:r>
            <w:proofErr w:type="spellEnd"/>
            <w:r>
              <w:rPr>
                <w:rFonts w:eastAsia="Arial Unicode MS"/>
              </w:rPr>
              <w:t xml:space="preserve">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404DC4" w:rsidRPr="00065302">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404DC4" w:rsidRPr="00065302">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7D6645E1"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404DC4" w:rsidRPr="00065302">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 xml:space="preserve">f </w:t>
            </w:r>
            <w:proofErr w:type="spellStart"/>
            <w:r>
              <w:rPr>
                <w:rFonts w:cs="Arial"/>
              </w:rPr>
              <w:t>dfdl:binaryBooleanFalseRep</w:t>
            </w:r>
            <w:proofErr w:type="spellEnd"/>
            <w:r>
              <w:rPr>
                <w:rFonts w:cs="Arial"/>
              </w:rPr>
              <w:t xml:space="preserve"> cannot fit as an unsigned binary integer in the specified length.</w:t>
            </w:r>
          </w:p>
          <w:p w14:paraId="209EA5D8"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0279AF76" w14:textId="549DA99B" w:rsidR="000E1214" w:rsidRDefault="00A87198">
      <w:pPr>
        <w:pStyle w:val="Caption"/>
      </w:pPr>
      <w:bookmarkStart w:id="5427" w:name="_Toc130873634"/>
      <w:bookmarkStart w:id="5428" w:name="_Toc140549606"/>
      <w:bookmarkStart w:id="5429" w:name="_Toc177399105"/>
      <w:bookmarkStart w:id="5430" w:name="_Toc175057392"/>
      <w:bookmarkStart w:id="5431" w:name="_Toc199516329"/>
      <w:bookmarkStart w:id="5432" w:name="_Toc194983992"/>
      <w:r>
        <w:t xml:space="preserve">Table </w:t>
      </w:r>
      <w:r w:rsidR="00F31291">
        <w:fldChar w:fldCharType="begin"/>
      </w:r>
      <w:r w:rsidR="00F31291">
        <w:instrText xml:space="preserve"> SEQ Table \* ARABIC </w:instrText>
      </w:r>
      <w:r w:rsidR="00F31291">
        <w:fldChar w:fldCharType="separate"/>
      </w:r>
      <w:r w:rsidR="00404DC4">
        <w:rPr>
          <w:noProof/>
        </w:rPr>
        <w:t>38</w:t>
      </w:r>
      <w:r w:rsidR="00F31291">
        <w:rPr>
          <w:noProof/>
        </w:rPr>
        <w:fldChar w:fldCharType="end"/>
      </w:r>
      <w:r>
        <w:t xml:space="preserve"> Properties Specific to Boolean with Binary Representation</w:t>
      </w:r>
    </w:p>
    <w:p w14:paraId="114CF0C7" w14:textId="77777777" w:rsidR="000E1214" w:rsidRDefault="00A87198" w:rsidP="00B31DA3">
      <w:pPr>
        <w:pStyle w:val="Heading2"/>
      </w:pPr>
      <w:bookmarkStart w:id="5433" w:name="_Ref229814365"/>
      <w:bookmarkStart w:id="5434" w:name="_Ref229814405"/>
      <w:bookmarkStart w:id="5435" w:name="_Toc243112838"/>
      <w:bookmarkStart w:id="5436" w:name="_Toc349042764"/>
      <w:bookmarkStart w:id="5437" w:name="_Toc52984627"/>
      <w:r>
        <w:t>Properties specific to Calendar with Text or Binary Representatio</w:t>
      </w:r>
      <w:bookmarkEnd w:id="5433"/>
      <w:bookmarkEnd w:id="5434"/>
      <w:bookmarkEnd w:id="5435"/>
      <w:r>
        <w:t>n</w:t>
      </w:r>
      <w:bookmarkEnd w:id="5436"/>
      <w:bookmarkEnd w:id="5437"/>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 xml:space="preserve">These properties can be used when a calendar has </w:t>
      </w:r>
      <w:proofErr w:type="spellStart"/>
      <w:r>
        <w:t>dfdl:representation</w:t>
      </w:r>
      <w:proofErr w:type="spellEnd"/>
      <w:r>
        <w:t xml:space="preserve"> 'text' or </w:t>
      </w:r>
      <w:proofErr w:type="spellStart"/>
      <w:r>
        <w:t>dfdl:representation</w:t>
      </w:r>
      <w:proofErr w:type="spellEnd"/>
      <w:r>
        <w:t xml:space="preserve">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proofErr w:type="spellStart"/>
            <w:r>
              <w:t>calendarPattern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w:t>
            </w:r>
            <w:proofErr w:type="spellStart"/>
            <w:r>
              <w:t>calendarPattern</w:t>
            </w:r>
            <w:proofErr w:type="spellEnd"/>
            <w:r>
              <w:t xml:space="preserve"> property section below.    </w:t>
            </w:r>
          </w:p>
          <w:p w14:paraId="47D949AA" w14:textId="78E295F2" w:rsidR="000E1214" w:rsidRDefault="00A87198">
            <w:r>
              <w:t xml:space="preserve">When the </w:t>
            </w:r>
            <w:proofErr w:type="spellStart"/>
            <w:r>
              <w:t>dfdl</w:t>
            </w:r>
            <w:r>
              <w:rPr>
                <w:rStyle w:val="Emphasis"/>
              </w:rPr>
              <w:t>:</w:t>
            </w:r>
            <w:r>
              <w:t>representation</w:t>
            </w:r>
            <w:proofErr w:type="spellEnd"/>
            <w:r>
              <w:t xml:space="preserve">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lastRenderedPageBreak/>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proofErr w:type="spellStart"/>
            <w:r>
              <w:t>Enum</w:t>
            </w:r>
            <w:proofErr w:type="spellEnd"/>
          </w:p>
          <w:p w14:paraId="23567EBC" w14:textId="77777777" w:rsidR="000E1214" w:rsidRDefault="00A87198">
            <w:r>
              <w:t>Valid values 'explicit', 'implicit'</w:t>
            </w:r>
          </w:p>
          <w:p w14:paraId="4848C7CA" w14:textId="77777777" w:rsidR="000E1214" w:rsidRDefault="00A87198">
            <w:r>
              <w:t xml:space="preserve">'explicit' means the pattern is given by </w:t>
            </w:r>
            <w:proofErr w:type="spellStart"/>
            <w:r>
              <w:t>dfdl:calendarPattern</w:t>
            </w:r>
            <w:proofErr w:type="spellEnd"/>
            <w:r>
              <w:t xml:space="preserve">,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proofErr w:type="spellStart"/>
                  <w:r>
                    <w:t>xs:date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proofErr w:type="spellStart"/>
                  <w:r>
                    <w:t>yyyy</w:t>
                  </w:r>
                  <w:proofErr w:type="spellEnd"/>
                  <w:r>
                    <w:t>-MM-dd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proofErr w:type="spellStart"/>
                  <w:r>
                    <w:t>xs:dateTime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proofErr w:type="spellStart"/>
                  <w:r>
                    <w:t>yyyy-MM-dd'T'HH:mm:ss</w:t>
                  </w:r>
                  <w:proofErr w:type="spellEnd"/>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proofErr w:type="spellStart"/>
                  <w:r>
                    <w:t>xs:time</w:t>
                  </w:r>
                  <w:proofErr w:type="spellEnd"/>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proofErr w:type="spellStart"/>
                  <w:r>
                    <w:t>HH:mm:ssZ</w:t>
                  </w:r>
                  <w:proofErr w:type="spellEnd"/>
                </w:p>
              </w:tc>
            </w:tr>
          </w:tbl>
          <w:p w14:paraId="3045C043" w14:textId="77777777" w:rsidR="000E1214" w:rsidRDefault="00A87198">
            <w:r>
              <w:t xml:space="preserve">Annotation: </w:t>
            </w:r>
            <w:proofErr w:type="spellStart"/>
            <w:r>
              <w:t>dfdl:element</w:t>
            </w:r>
            <w:proofErr w:type="spellEnd"/>
            <w:r>
              <w:t xml:space="preserve">, </w:t>
            </w:r>
            <w:proofErr w:type="spellStart"/>
            <w:r>
              <w:t>dfdl:simpleType</w:t>
            </w:r>
            <w:proofErr w:type="spellEnd"/>
            <w:r>
              <w:t xml:space="preserv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proofErr w:type="spellStart"/>
            <w:r>
              <w:t>Enum</w:t>
            </w:r>
            <w:proofErr w:type="spellEnd"/>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6E4F2447"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404DC4" w:rsidRPr="00065302">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404DC4" w:rsidRPr="00065302">
              <w:rPr>
                <w:rStyle w:val="Hyperlink"/>
              </w:rPr>
              <w:t xml:space="preserve">The </w:t>
            </w:r>
            <w:proofErr w:type="spellStart"/>
            <w:r w:rsidR="00404DC4" w:rsidRPr="00065302">
              <w:rPr>
                <w:rStyle w:val="Hyperlink"/>
              </w:rPr>
              <w:t>dfdl:calendarCheckPolicy</w:t>
            </w:r>
            <w:proofErr w:type="spellEnd"/>
            <w:r w:rsidR="00404DC4" w:rsidRPr="00065302">
              <w:rPr>
                <w:rStyle w:val="Hyperlink"/>
              </w:rPr>
              <w:t xml:space="preserve"> Property</w:t>
            </w:r>
            <w:r w:rsidRPr="00065302">
              <w:rPr>
                <w:rStyle w:val="Hyperlink"/>
              </w:rPr>
              <w:fldChar w:fldCharType="end"/>
            </w:r>
            <w:r>
              <w:t xml:space="preserve"> below for details of the specific behaviors for 'strict' and 'lax'.</w:t>
            </w:r>
          </w:p>
          <w:p w14:paraId="329447DC"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r>
              <w:t>In addition, empty string can be specified to indicate "no time zone"</w:t>
            </w:r>
            <w:r w:rsidR="00085720">
              <w:t xml:space="preserve"> which simply leaves the time zone unknown/unspecified. Data which does not specify a time zone will not obtain a time zone from this property and so will simply lack time zone information. </w:t>
            </w:r>
          </w:p>
          <w:p w14:paraId="779DF337" w14:textId="59226FA7" w:rsidR="000E1214" w:rsidRDefault="00085720">
            <w:r>
              <w:t>The</w:t>
            </w:r>
            <w:r w:rsidR="00A87198">
              <w:t xml:space="preserve"> IANA time zone format (also known as the Olson time zone format) may </w:t>
            </w:r>
            <w:r>
              <w:t xml:space="preserve">also </w:t>
            </w:r>
            <w:r w:rsidR="00A87198">
              <w:t>be used. (</w:t>
            </w:r>
            <w:r w:rsidR="00F1488C">
              <w:t>e.g.</w:t>
            </w:r>
            <w:r w:rsidR="00A87198">
              <w:t>, America/</w:t>
            </w:r>
            <w:proofErr w:type="spellStart"/>
            <w:r w:rsidR="00A87198">
              <w:t>New_York</w:t>
            </w:r>
            <w:proofErr w:type="spellEnd"/>
            <w:r w:rsidR="00A87198">
              <w:t xml:space="preserve">))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proofErr w:type="spellStart"/>
            <w:r>
              <w:t>Enum</w:t>
            </w:r>
            <w:proofErr w:type="spellEnd"/>
          </w:p>
          <w:p w14:paraId="4FEB6A70" w14:textId="77777777" w:rsidR="000E1214" w:rsidRDefault="00A87198">
            <w:r>
              <w:t>Valid values are 'yes', 'no'</w:t>
            </w:r>
          </w:p>
          <w:p w14:paraId="155F2760" w14:textId="77777777" w:rsidR="000E1214" w:rsidRDefault="00A87198">
            <w:r>
              <w:t xml:space="preserve">Whether the time zone given in </w:t>
            </w:r>
            <w:proofErr w:type="spellStart"/>
            <w:r>
              <w:t>dfdl:calendarTimeZone</w:t>
            </w:r>
            <w:proofErr w:type="spellEnd"/>
            <w:r>
              <w:t xml:space="preserve"> observes daylight savings time.   </w:t>
            </w:r>
          </w:p>
          <w:p w14:paraId="7E765BCC" w14:textId="19225155" w:rsidR="000E1214" w:rsidRDefault="00A87198">
            <w:r>
              <w:t xml:space="preserve">Ignored if </w:t>
            </w:r>
            <w:proofErr w:type="spellStart"/>
            <w:r>
              <w:t>dfdl:calendarTimeZone</w:t>
            </w:r>
            <w:proofErr w:type="spellEnd"/>
            <w:r>
              <w:t xml:space="preserve"> is specified in UTC format, or if </w:t>
            </w:r>
            <w:proofErr w:type="spellStart"/>
            <w:r>
              <w:t>dfdl:calendarTimeZone</w:t>
            </w:r>
            <w:proofErr w:type="spellEnd"/>
            <w:r>
              <w:t xml:space="preserve"> is empty string. That is, this property is used only if the </w:t>
            </w:r>
            <w:proofErr w:type="spellStart"/>
            <w:r>
              <w:t>dfdl:calendarTimeZone</w:t>
            </w:r>
            <w:proofErr w:type="spellEnd"/>
            <w:r>
              <w:t xml:space="preserv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proofErr w:type="spellStart"/>
            <w:r>
              <w:t>Enum</w:t>
            </w:r>
            <w:proofErr w:type="spellEnd"/>
          </w:p>
          <w:p w14:paraId="07EAD03A" w14:textId="77777777" w:rsidR="000E1214" w:rsidRDefault="00A87198">
            <w:r>
              <w:t>Valid values 'Monday' … 'Sunday'</w:t>
            </w:r>
          </w:p>
          <w:p w14:paraId="564300FC" w14:textId="77777777" w:rsidR="000E1214" w:rsidRDefault="00A87198">
            <w:r>
              <w:lastRenderedPageBreak/>
              <w:t>The day of the week upon which a new week is considered to start.</w:t>
            </w:r>
          </w:p>
          <w:p w14:paraId="63899B1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lastRenderedPageBreak/>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proofErr w:type="spellStart"/>
            <w:r>
              <w:t>calendarLanguage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r w:rsidR="00085720">
              <w:t xml:space="preserve"> such as for names of the months, and names of days of the week.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52E33F1" w:rsidR="000E1214" w:rsidRDefault="00A87198">
            <w:pPr>
              <w:autoSpaceDE w:val="0"/>
              <w:autoSpaceDN w:val="0"/>
              <w:adjustRightInd w:val="0"/>
              <w:rPr>
                <w:rFonts w:cs="Arial"/>
              </w:rPr>
            </w:pPr>
            <w:r>
              <w:rPr>
                <w:rFonts w:cs="Arial"/>
              </w:rPr>
              <w:t xml:space="preserve">All DFDL Implementations </w:t>
            </w:r>
            <w:r w:rsidR="008E7C14">
              <w:rPr>
                <w:rFonts w:cs="Arial"/>
              </w:rPr>
              <w:t xml:space="preserve">MUST </w:t>
            </w:r>
            <w:r>
              <w:rPr>
                <w:rFonts w:cs="Arial"/>
              </w:rPr>
              <w:t xml:space="preserve">support </w:t>
            </w:r>
            <w:proofErr w:type="spellStart"/>
            <w:r>
              <w:rPr>
                <w:rFonts w:cs="Arial"/>
              </w:rPr>
              <w:t>dfdl:calendarLanguage</w:t>
            </w:r>
            <w:proofErr w:type="spellEnd"/>
            <w:r>
              <w:rPr>
                <w:rFonts w:cs="Arial"/>
              </w:rPr>
              <w:t xml:space="preserve"> value "</w:t>
            </w:r>
            <w:proofErr w:type="spellStart"/>
            <w:r>
              <w:rPr>
                <w:rFonts w:cs="Arial"/>
              </w:rPr>
              <w:t>en</w:t>
            </w:r>
            <w:proofErr w:type="spellEnd"/>
            <w:r>
              <w:rPr>
                <w:rFonts w:cs="Arial"/>
              </w:rPr>
              <w:t xml:space="preserve">". </w:t>
            </w:r>
          </w:p>
          <w:p w14:paraId="53138218" w14:textId="6CEF37E1" w:rsidR="000E1214" w:rsidRDefault="00A87198">
            <w:pPr>
              <w:autoSpaceDE w:val="0"/>
              <w:autoSpaceDN w:val="0"/>
              <w:adjustRightInd w:val="0"/>
              <w:rPr>
                <w:rFonts w:cs="Arial"/>
              </w:rPr>
            </w:pPr>
            <w:r>
              <w:rPr>
                <w:rFonts w:cs="Arial"/>
              </w:rPr>
              <w:t xml:space="preserve">DFDL implementations </w:t>
            </w:r>
            <w:r w:rsidR="0033562A">
              <w:rPr>
                <w:rFonts w:cs="Arial"/>
              </w:rPr>
              <w:t xml:space="preserve">MAY </w:t>
            </w:r>
            <w:r>
              <w:rPr>
                <w:rFonts w:cs="Arial"/>
              </w:rPr>
              <w:t xml:space="preserve">support additional values, however, the value of the </w:t>
            </w:r>
            <w:proofErr w:type="spellStart"/>
            <w:r>
              <w:rPr>
                <w:rFonts w:cs="Arial"/>
              </w:rPr>
              <w:t>dfdl:calendarLanguage</w:t>
            </w:r>
            <w:proofErr w:type="spellEnd"/>
            <w:r>
              <w:rPr>
                <w:rFonts w:cs="Arial"/>
              </w:rPr>
              <w:t xml:space="preserv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 xml:space="preserve">Annotation: </w:t>
            </w:r>
            <w:proofErr w:type="spellStart"/>
            <w:r>
              <w:t>dfdl:element</w:t>
            </w:r>
            <w:proofErr w:type="spellEnd"/>
            <w:r>
              <w:t xml:space="preserve">, </w:t>
            </w:r>
            <w:proofErr w:type="spellStart"/>
            <w:r>
              <w:t>dfdl:simpleType</w:t>
            </w:r>
            <w:proofErr w:type="spellEnd"/>
          </w:p>
        </w:tc>
      </w:tr>
    </w:tbl>
    <w:p w14:paraId="163DC02D" w14:textId="1F411E00" w:rsidR="000E1214" w:rsidRDefault="00A87198">
      <w:pPr>
        <w:pStyle w:val="Caption"/>
      </w:pPr>
      <w:bookmarkStart w:id="5438" w:name="_Toc142877208"/>
      <w:r>
        <w:t xml:space="preserve">Table </w:t>
      </w:r>
      <w:r w:rsidR="0047079B">
        <w:fldChar w:fldCharType="begin"/>
      </w:r>
      <w:r w:rsidR="0047079B">
        <w:instrText xml:space="preserve"> SEQ Table \* ARABIC </w:instrText>
      </w:r>
      <w:r w:rsidR="0047079B">
        <w:fldChar w:fldCharType="separate"/>
      </w:r>
      <w:r w:rsidR="00404DC4">
        <w:rPr>
          <w:noProof/>
        </w:rPr>
        <w:t>39</w:t>
      </w:r>
      <w:r w:rsidR="0047079B">
        <w:fldChar w:fldCharType="end"/>
      </w:r>
      <w:r>
        <w:t xml:space="preserve"> Properties specific to Calendar with Text or Binary Representation</w:t>
      </w:r>
    </w:p>
    <w:p w14:paraId="5A024B26" w14:textId="77777777" w:rsidR="000E1214" w:rsidRDefault="00A87198" w:rsidP="00BC2419">
      <w:pPr>
        <w:pStyle w:val="Heading3"/>
        <w:rPr>
          <w:rFonts w:eastAsia="Times New Roman"/>
        </w:rPr>
      </w:pPr>
      <w:bookmarkStart w:id="5439" w:name="_Toc243112839"/>
      <w:bookmarkStart w:id="5440" w:name="_Toc349042765"/>
      <w:bookmarkStart w:id="5441" w:name="_Toc52984628"/>
      <w:r>
        <w:rPr>
          <w:rFonts w:eastAsia="Times New Roman"/>
        </w:rPr>
        <w:t xml:space="preserve">The </w:t>
      </w:r>
      <w:proofErr w:type="spellStart"/>
      <w:r>
        <w:rPr>
          <w:rFonts w:eastAsia="Times New Roman"/>
        </w:rPr>
        <w:t>dfdl:calendarPattern</w:t>
      </w:r>
      <w:proofErr w:type="spellEnd"/>
      <w:r>
        <w:rPr>
          <w:rFonts w:eastAsia="Times New Roman"/>
        </w:rPr>
        <w:t xml:space="preserve"> property</w:t>
      </w:r>
      <w:bookmarkEnd w:id="5439"/>
      <w:bookmarkEnd w:id="5440"/>
      <w:bookmarkEnd w:id="5441"/>
    </w:p>
    <w:p w14:paraId="2509E89E" w14:textId="77777777" w:rsidR="000E1214" w:rsidRDefault="00A87198">
      <w:r>
        <w:t xml:space="preserve">The </w:t>
      </w:r>
      <w:proofErr w:type="spellStart"/>
      <w:r>
        <w:t>dfdl:calendarPattern</w:t>
      </w:r>
      <w:proofErr w:type="spellEnd"/>
      <w:r>
        <w:t xml:space="preserve"> describes how to parse and unparse text and binary representations of </w:t>
      </w:r>
      <w:proofErr w:type="spellStart"/>
      <w:r>
        <w:t>dateTime</w:t>
      </w:r>
      <w:proofErr w:type="spellEnd"/>
      <w:r>
        <w:t>, date and time logical types. The pattern is primarily used on unparsing to define the format but is also used to aid parsing.</w:t>
      </w:r>
    </w:p>
    <w:p w14:paraId="082DB9E3" w14:textId="1EA21CB8" w:rsidR="000E1214" w:rsidRDefault="00A87198">
      <w:r>
        <w:t xml:space="preserve">The pattern is derived from the ICU </w:t>
      </w:r>
      <w:proofErr w:type="spellStart"/>
      <w:r>
        <w:t>SimpleDatetimeFormat</w:t>
      </w:r>
      <w:proofErr w:type="spellEnd"/>
      <w:r>
        <w:t xml:space="preserve">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C34905E" w:rsidR="000E1214" w:rsidRDefault="00A87198">
      <w:r>
        <w:lastRenderedPageBreak/>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r>
              <w:t>Presentation</w:t>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proofErr w:type="spellStart"/>
            <w:r>
              <w:rPr>
                <w:rFonts w:eastAsia="MS Mincho"/>
                <w:lang w:eastAsia="ja-JP"/>
              </w:rPr>
              <w:t>yyyy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proofErr w:type="spellStart"/>
            <w:r>
              <w:rPr>
                <w:rFonts w:eastAsia="MS Mincho"/>
                <w:lang w:eastAsia="ja-JP"/>
              </w:rPr>
              <w:t>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commentRangeStart w:id="5442"/>
            <w:r>
              <w:rPr>
                <w:rFonts w:eastAsia="MS Mincho"/>
                <w:lang w:eastAsia="ja-JP"/>
              </w:rPr>
              <w:t>September</w:t>
            </w:r>
            <w:commentRangeEnd w:id="5442"/>
            <w:r w:rsidR="00906773">
              <w:rPr>
                <w:rStyle w:val="CommentReference"/>
              </w:rPr>
              <w:commentReference w:id="5442"/>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proofErr w:type="spellStart"/>
            <w:r>
              <w:rPr>
                <w:rFonts w:eastAsia="MS Mincho"/>
                <w:lang w:eastAsia="ja-JP"/>
              </w:rPr>
              <w:t>hh</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5443"/>
            <w:r>
              <w:rPr>
                <w:rFonts w:eastAsia="MS Mincho"/>
                <w:lang w:val="de-DE" w:eastAsia="ja-JP"/>
              </w:rPr>
              <w:t>EEE</w:t>
            </w:r>
            <w:commentRangeEnd w:id="5443"/>
            <w:r w:rsidR="00D019A4">
              <w:rPr>
                <w:rStyle w:val="CommentReference"/>
              </w:rPr>
              <w:commentReference w:id="5443"/>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lastRenderedPageBreak/>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proofErr w:type="spellStart"/>
            <w:r>
              <w:rPr>
                <w:rFonts w:eastAsia="MS Mincho"/>
                <w:lang w:eastAsia="ja-JP"/>
              </w:rPr>
              <w:t>vvvv</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proofErr w:type="spellStart"/>
            <w:r>
              <w:rPr>
                <w:rFonts w:eastAsia="MS Mincho"/>
                <w:lang w:eastAsia="ja-JP"/>
              </w:rPr>
              <w:t>uslax</w:t>
            </w:r>
            <w:proofErr w:type="spellEnd"/>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w:t>
            </w:r>
            <w:proofErr w:type="spellStart"/>
            <w:r>
              <w:rPr>
                <w:rFonts w:eastAsia="MS Mincho"/>
                <w:lang w:eastAsia="ja-JP"/>
              </w:rPr>
              <w:t>Los_Angeles</w:t>
            </w:r>
            <w:proofErr w:type="spellEnd"/>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lastRenderedPageBreak/>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3A865415" w14:textId="3815EF7B" w:rsidR="000E1214" w:rsidRDefault="00A87198">
      <w:pPr>
        <w:pStyle w:val="Caption"/>
        <w:rPr>
          <w:rFonts w:eastAsia="MS Mincho" w:cs="Arial"/>
          <w:lang w:eastAsia="ja-JP"/>
        </w:rPr>
      </w:pPr>
      <w:r>
        <w:t xml:space="preserve">Table </w:t>
      </w:r>
      <w:r w:rsidR="0047079B">
        <w:fldChar w:fldCharType="begin"/>
      </w:r>
      <w:r w:rsidR="0047079B">
        <w:instrText xml:space="preserve"> SEQ Table \* ARABIC </w:instrText>
      </w:r>
      <w:r w:rsidR="0047079B">
        <w:fldChar w:fldCharType="separate"/>
      </w:r>
      <w:r w:rsidR="00404DC4">
        <w:rPr>
          <w:noProof/>
        </w:rPr>
        <w:t>40</w:t>
      </w:r>
      <w:r w:rsidR="0047079B">
        <w:fldChar w:fldCharType="end"/>
      </w:r>
      <w:r>
        <w:t xml:space="preserve"> Symbols in the </w:t>
      </w:r>
      <w:proofErr w:type="spellStart"/>
      <w:r>
        <w:t>dfdl:calendarPattern</w:t>
      </w:r>
      <w:proofErr w:type="spellEnd"/>
      <w:r>
        <w:t xml:space="preserve"> Property</w:t>
      </w:r>
    </w:p>
    <w:p w14:paraId="4E5473E2" w14:textId="77777777" w:rsidR="000E1214" w:rsidRDefault="00A87198">
      <w:r>
        <w:t>The count of pattern letters determines the format as indicated in the table.</w:t>
      </w:r>
    </w:p>
    <w:p w14:paraId="18EE7F2B" w14:textId="5BC8D066"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5389A6" w:rsidR="000E1214" w:rsidRDefault="00A87198">
      <w:r>
        <w:t>The maximum number of "S" symbols that may appear in the pattern is implementation-</w:t>
      </w:r>
      <w:r w:rsidR="00F7778E">
        <w:t>defined but</w:t>
      </w:r>
      <w:r>
        <w:t xml:space="preserve"> </w:t>
      </w:r>
      <w:r w:rsidR="008E7C14">
        <w:t xml:space="preserve">MUST </w:t>
      </w:r>
      <w:r>
        <w:t>be at least three. The stored accuracy for fractional seconds is also implementation-</w:t>
      </w:r>
      <w:r w:rsidR="00F7778E">
        <w:t>defined but</w:t>
      </w:r>
      <w:r>
        <w:t xml:space="preserve"> </w:t>
      </w:r>
      <w:r w:rsidR="008E7C14">
        <w:t xml:space="preserve">MUST </w:t>
      </w:r>
      <w:r>
        <w:t>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r w:rsidR="00933F0E">
        <w:t>Infoset</w:t>
      </w:r>
      <w:r>
        <w:t xml:space="preserve"> </w:t>
      </w:r>
      <w:proofErr w:type="spellStart"/>
      <w:r>
        <w:t>xs:time</w:t>
      </w:r>
      <w:proofErr w:type="spellEnd"/>
      <w:r>
        <w:t xml:space="preserv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0C0D1A8A" w:rsidR="000E1214" w:rsidRDefault="00A87198">
      <w:pPr>
        <w:rPr>
          <w:rFonts w:eastAsia="MS Mincho"/>
        </w:rPr>
      </w:pPr>
      <w:r>
        <w:t xml:space="preserve">It is a </w:t>
      </w:r>
      <w:del w:id="5444" w:author="Mike Beckerle" w:date="2020-10-08T20:33:00Z">
        <w:r w:rsidDel="00B31DA3">
          <w:delText>processing error</w:delText>
        </w:r>
      </w:del>
      <w:ins w:id="5445" w:author="Mike Beckerle" w:date="2020-10-08T20:33:00Z">
        <w:r w:rsidR="00B31DA3">
          <w:t>Processing Error</w:t>
        </w:r>
      </w:ins>
      <w:r>
        <w:t xml:space="preserve"> if seconds appear in that part of the </w:t>
      </w:r>
      <w:proofErr w:type="spellStart"/>
      <w:r>
        <w:t>SimpleContent</w:t>
      </w:r>
      <w:proofErr w:type="spellEnd"/>
      <w:r>
        <w:t xml:space="preserve">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 xml:space="preserve">If </w:t>
      </w:r>
      <w:proofErr w:type="spellStart"/>
      <w:r>
        <w:rPr>
          <w:rFonts w:eastAsia="MS Mincho"/>
        </w:rPr>
        <w:t>dfdl:representation</w:t>
      </w:r>
      <w:proofErr w:type="spellEnd"/>
      <w:r>
        <w:rPr>
          <w:rFonts w:eastAsia="MS Mincho"/>
        </w:rPr>
        <w:t xml:space="preserve">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 xml:space="preserve">If </w:t>
      </w:r>
      <w:proofErr w:type="spellStart"/>
      <w:r>
        <w:rPr>
          <w:color w:val="000000"/>
        </w:rPr>
        <w:t>dfdl:representation</w:t>
      </w:r>
      <w:proofErr w:type="spellEnd"/>
      <w:r>
        <w:rPr>
          <w:color w:val="000000"/>
        </w:rPr>
        <w:t xml:space="preserve"> is binary, then the pattern can contain only characters and symbols that always result in the presentation of digits.</w:t>
      </w:r>
      <w:r>
        <w:t xml:space="preserve"> </w:t>
      </w:r>
    </w:p>
    <w:p w14:paraId="715EDCD0" w14:textId="77777777" w:rsidR="000E1214" w:rsidRDefault="00A87198">
      <w:r>
        <w:t>The symbols 'z', '</w:t>
      </w:r>
      <w:proofErr w:type="spellStart"/>
      <w:r>
        <w:t>zz</w:t>
      </w:r>
      <w:proofErr w:type="spellEnd"/>
      <w:r>
        <w:t>', and '</w:t>
      </w:r>
      <w:proofErr w:type="spellStart"/>
      <w:r>
        <w:t>zzz</w:t>
      </w:r>
      <w:proofErr w:type="spellEnd"/>
      <w:r>
        <w:t>' have identical meaning, as do 'Z', 'ZZ', and 'ZZZ'.</w:t>
      </w:r>
    </w:p>
    <w:p w14:paraId="5F4A0D46" w14:textId="41EFD044"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9" w:history="1">
        <w:r>
          <w:rPr>
            <w:rStyle w:val="Hyperlink"/>
          </w:rPr>
          <w:t>http://www.w3.org/TR/NOTE-datetime.</w:t>
        </w:r>
      </w:hyperlink>
      <w:r>
        <w:t xml:space="preserve"> The formats are referred to as 'granularities'. </w:t>
      </w:r>
    </w:p>
    <w:p w14:paraId="36EC1E0E" w14:textId="77777777" w:rsidR="000E1214" w:rsidRDefault="00A87198" w:rsidP="00C31ED0">
      <w:pPr>
        <w:numPr>
          <w:ilvl w:val="0"/>
          <w:numId w:val="124"/>
        </w:numPr>
      </w:pPr>
      <w:proofErr w:type="spellStart"/>
      <w:r>
        <w:t>xs:dateTime</w:t>
      </w:r>
      <w:proofErr w:type="spellEnd"/>
      <w:r>
        <w:t xml:space="preserve">. When parsing, the data must match one of the granularities. When unparsing, the fullest granularity is used. </w:t>
      </w:r>
    </w:p>
    <w:p w14:paraId="1B49E0F2" w14:textId="77777777" w:rsidR="000E1214" w:rsidRDefault="00A87198" w:rsidP="00C31ED0">
      <w:pPr>
        <w:numPr>
          <w:ilvl w:val="0"/>
          <w:numId w:val="124"/>
        </w:numPr>
      </w:pPr>
      <w:proofErr w:type="spellStart"/>
      <w:r>
        <w:t>xs:date</w:t>
      </w:r>
      <w:proofErr w:type="spellEnd"/>
      <w:r>
        <w:t xml:space="preserve">. When parsing, the data must match one of the date-only granularities. When unparsing, the fullest date-only granularity is used. </w:t>
      </w:r>
    </w:p>
    <w:p w14:paraId="7C475FEE" w14:textId="77777777" w:rsidR="000E1214" w:rsidRDefault="00A87198" w:rsidP="00C31ED0">
      <w:pPr>
        <w:numPr>
          <w:ilvl w:val="0"/>
          <w:numId w:val="124"/>
        </w:numPr>
      </w:pPr>
      <w:proofErr w:type="spellStart"/>
      <w:r>
        <w:t>xs:time</w:t>
      </w:r>
      <w:proofErr w:type="spellEnd"/>
      <w:r>
        <w:t xml:space="preserv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rsidP="00C31ED0">
      <w:pPr>
        <w:numPr>
          <w:ilvl w:val="0"/>
          <w:numId w:val="124"/>
        </w:numPr>
      </w:pPr>
      <w:r>
        <w:t>The number of fractional second digits supported is the same as for the “S” fractional seconds specifier described above.</w:t>
      </w:r>
    </w:p>
    <w:p w14:paraId="585425ED" w14:textId="4C877C99" w:rsidR="000E1214" w:rsidRDefault="00A87198" w:rsidP="00C31ED0">
      <w:pPr>
        <w:numPr>
          <w:ilvl w:val="0"/>
          <w:numId w:val="124"/>
        </w:numPr>
      </w:pPr>
      <w:r>
        <w:t xml:space="preserve">The omission of time zone from the input data when the type is </w:t>
      </w:r>
      <w:proofErr w:type="spellStart"/>
      <w:r>
        <w:t>xs:dateTime</w:t>
      </w:r>
      <w:proofErr w:type="spellEnd"/>
      <w:r>
        <w:t xml:space="preserve"> or </w:t>
      </w:r>
      <w:proofErr w:type="spellStart"/>
      <w:r>
        <w:t>xs:time</w:t>
      </w:r>
      <w:proofErr w:type="spellEnd"/>
      <w:r>
        <w:t xml:space="preserve"> is not a </w:t>
      </w:r>
      <w:del w:id="5446" w:author="Mike Beckerle" w:date="2020-10-08T20:33:00Z">
        <w:r w:rsidDel="00B31DA3">
          <w:delText>processing error</w:delText>
        </w:r>
      </w:del>
      <w:ins w:id="5447" w:author="Mike Beckerle" w:date="2020-10-08T20:33:00Z">
        <w:r w:rsidR="00B31DA3">
          <w:t>Processing Error</w:t>
        </w:r>
      </w:ins>
      <w:r>
        <w:t>. If that occurs then the time zone is obtained from the calendarTimeZone property.</w:t>
      </w:r>
    </w:p>
    <w:p w14:paraId="2F3FC7AC" w14:textId="77777777" w:rsidR="000E1214" w:rsidRDefault="00A87198" w:rsidP="00C31ED0">
      <w:pPr>
        <w:numPr>
          <w:ilvl w:val="0"/>
          <w:numId w:val="124"/>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lastRenderedPageBreak/>
        <w:t>When parsing, for any pattern that omits components the values for the omitted components are supplied from the Unix epoch 1970-01-01T00:00:00.000.</w:t>
      </w:r>
      <w:r>
        <w:rPr>
          <w:rStyle w:val="FootnoteReference"/>
          <w:rFonts w:cs="Arial"/>
          <w:iCs/>
          <w:lang w:eastAsia="en-GB"/>
        </w:rPr>
        <w:footnoteReference w:id="45"/>
      </w:r>
    </w:p>
    <w:p w14:paraId="571717EA" w14:textId="4A76B3E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del w:id="5452" w:author="Mike Beckerle" w:date="2020-10-08T20:33:00Z">
        <w:r w:rsidDel="00B31DA3">
          <w:delText>processing</w:delText>
        </w:r>
        <w:r w:rsidDel="00B31DA3">
          <w:rPr>
            <w:rFonts w:eastAsia="Helv"/>
          </w:rPr>
          <w:delText xml:space="preserve"> </w:delText>
        </w:r>
        <w:r w:rsidDel="00B31DA3">
          <w:delText>error</w:delText>
        </w:r>
      </w:del>
      <w:ins w:id="5453" w:author="Mike Beckerle" w:date="2020-10-08T20:33:00Z">
        <w:r w:rsidR="00B31DA3">
          <w:t>Processing Error</w:t>
        </w:r>
      </w:ins>
      <w:r>
        <w:t>.</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28159A2B"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BC2419">
      <w:pPr>
        <w:pStyle w:val="Heading3"/>
        <w:rPr>
          <w:rFonts w:eastAsia="Times New Roman"/>
          <w:lang w:eastAsia="en-GB"/>
        </w:rPr>
      </w:pPr>
      <w:bookmarkStart w:id="5454" w:name="_Ref364431481"/>
      <w:bookmarkStart w:id="5455" w:name="_Toc52984629"/>
      <w:r>
        <w:rPr>
          <w:rFonts w:eastAsia="Times New Roman"/>
          <w:lang w:eastAsia="en-GB"/>
        </w:rPr>
        <w:t xml:space="preserve">The </w:t>
      </w:r>
      <w:proofErr w:type="spellStart"/>
      <w:r>
        <w:rPr>
          <w:rFonts w:eastAsia="Times New Roman"/>
          <w:lang w:eastAsia="en-GB"/>
        </w:rPr>
        <w:t>dfdl:calendarCheckPolicy</w:t>
      </w:r>
      <w:proofErr w:type="spellEnd"/>
      <w:r>
        <w:rPr>
          <w:rFonts w:eastAsia="Times New Roman"/>
          <w:lang w:eastAsia="en-GB"/>
        </w:rPr>
        <w:t xml:space="preserve"> Property</w:t>
      </w:r>
      <w:bookmarkEnd w:id="5454"/>
      <w:bookmarkEnd w:id="5455"/>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rsidP="00C31ED0">
      <w:pPr>
        <w:numPr>
          <w:ilvl w:val="0"/>
          <w:numId w:val="125"/>
        </w:numPr>
        <w:rPr>
          <w:lang w:eastAsia="en-GB"/>
        </w:rPr>
      </w:pPr>
      <w:r>
        <w:t xml:space="preserve">Lenient parsing </w:t>
      </w:r>
      <w:proofErr w:type="spellStart"/>
      <w:r>
        <w:t>behaviour</w:t>
      </w:r>
      <w:proofErr w:type="spellEnd"/>
      <w:r>
        <w:t xml:space="preserve"> when in 'strict' policy: </w:t>
      </w:r>
    </w:p>
    <w:p w14:paraId="420356F9" w14:textId="77777777" w:rsidR="000E1214" w:rsidRDefault="00A87198" w:rsidP="00C31ED0">
      <w:pPr>
        <w:numPr>
          <w:ilvl w:val="1"/>
          <w:numId w:val="125"/>
        </w:numPr>
        <w:rPr>
          <w:lang w:eastAsia="en-GB"/>
        </w:rPr>
      </w:pPr>
      <w:r>
        <w:t xml:space="preserve">Case insensitive matching for text fields </w:t>
      </w:r>
    </w:p>
    <w:p w14:paraId="152C65C0" w14:textId="77777777" w:rsidR="000E1214" w:rsidRDefault="00A87198" w:rsidP="00C31ED0">
      <w:pPr>
        <w:numPr>
          <w:ilvl w:val="1"/>
          <w:numId w:val="125"/>
        </w:numPr>
        <w:rPr>
          <w:lang w:eastAsia="en-GB"/>
        </w:rPr>
      </w:pPr>
      <w:r>
        <w:t xml:space="preserve">MMM, MMMM, and MMMMM all accept either short or long form of Month </w:t>
      </w:r>
    </w:p>
    <w:p w14:paraId="634841AD" w14:textId="77777777" w:rsidR="000E1214" w:rsidRDefault="00A87198" w:rsidP="00C31ED0">
      <w:pPr>
        <w:numPr>
          <w:ilvl w:val="1"/>
          <w:numId w:val="125"/>
        </w:numPr>
        <w:rPr>
          <w:lang w:eastAsia="en-GB"/>
        </w:rPr>
      </w:pPr>
      <w:r>
        <w:t xml:space="preserve">E, EE, EEE, EEEE, EEEEE , and EEEEEE all accept either abbreviated, full, narrow and short forms of Day of Week </w:t>
      </w:r>
    </w:p>
    <w:p w14:paraId="660C7C43" w14:textId="54216925" w:rsidR="000E1214" w:rsidRDefault="00A87198" w:rsidP="00C31ED0">
      <w:pPr>
        <w:numPr>
          <w:ilvl w:val="1"/>
          <w:numId w:val="125"/>
        </w:numPr>
        <w:rPr>
          <w:lang w:eastAsia="en-GB"/>
        </w:rPr>
      </w:pPr>
      <w:r>
        <w:t>Accepts truncated leftmost numeric field (</w:t>
      </w:r>
      <w:r w:rsidR="00F7778E">
        <w:t>e.g.</w:t>
      </w:r>
      <w:r>
        <w:t>, pattern "</w:t>
      </w:r>
      <w:proofErr w:type="spellStart"/>
      <w:r>
        <w:t>HHmmss</w:t>
      </w:r>
      <w:proofErr w:type="spellEnd"/>
      <w:r>
        <w:t xml:space="preserve">" allows "123456" (12:34:56) and "23456" (2:34:56) but not "3456") </w:t>
      </w:r>
    </w:p>
    <w:p w14:paraId="0807FE32" w14:textId="77777777" w:rsidR="000E1214" w:rsidRDefault="00A87198" w:rsidP="00C31ED0">
      <w:pPr>
        <w:numPr>
          <w:ilvl w:val="0"/>
          <w:numId w:val="125"/>
        </w:numPr>
        <w:rPr>
          <w:lang w:eastAsia="en-GB"/>
        </w:rPr>
      </w:pPr>
      <w:r>
        <w:t xml:space="preserve">Additional lenient parsing </w:t>
      </w:r>
      <w:proofErr w:type="spellStart"/>
      <w:r>
        <w:t>behaviour</w:t>
      </w:r>
      <w:proofErr w:type="spellEnd"/>
      <w:r>
        <w:t xml:space="preserve"> when in 'lax' policy: </w:t>
      </w:r>
    </w:p>
    <w:p w14:paraId="35AF6E33" w14:textId="50768D2A" w:rsidR="000E1214" w:rsidRDefault="00A87198" w:rsidP="00C31ED0">
      <w:pPr>
        <w:numPr>
          <w:ilvl w:val="1"/>
          <w:numId w:val="125"/>
        </w:numPr>
        <w:rPr>
          <w:lang w:eastAsia="en-GB"/>
        </w:rPr>
      </w:pPr>
      <w:r>
        <w:t>Values outside valid ranges are normalized (</w:t>
      </w:r>
      <w:r w:rsidR="00F7778E">
        <w:t>e.g.</w:t>
      </w:r>
      <w:r>
        <w:t xml:space="preserve">, "March 32 1996" is treated as "April 1 1996") </w:t>
      </w:r>
    </w:p>
    <w:p w14:paraId="2623708C" w14:textId="77777777" w:rsidR="000E1214" w:rsidRDefault="00A87198" w:rsidP="00C31ED0">
      <w:pPr>
        <w:numPr>
          <w:ilvl w:val="1"/>
          <w:numId w:val="125"/>
        </w:numPr>
        <w:rPr>
          <w:lang w:eastAsia="en-GB"/>
        </w:rPr>
      </w:pPr>
      <w:r>
        <w:t>Ignoring a trailing dot after a non-numeric field</w:t>
      </w:r>
    </w:p>
    <w:p w14:paraId="38A1726B" w14:textId="77777777" w:rsidR="000E1214" w:rsidRDefault="00A87198" w:rsidP="00C31ED0">
      <w:pPr>
        <w:numPr>
          <w:ilvl w:val="1"/>
          <w:numId w:val="125"/>
        </w:numPr>
        <w:rPr>
          <w:lang w:eastAsia="en-GB"/>
        </w:rPr>
      </w:pPr>
      <w:r>
        <w:t>Leading and trailing whitespace in the data but not in the pattern is accepted</w:t>
      </w:r>
    </w:p>
    <w:p w14:paraId="24AF3842" w14:textId="77777777" w:rsidR="000E1214" w:rsidRDefault="00A87198" w:rsidP="00C31ED0">
      <w:pPr>
        <w:numPr>
          <w:ilvl w:val="1"/>
          <w:numId w:val="125"/>
        </w:numPr>
      </w:pPr>
      <w:r>
        <w:t>Whitespace in the pattern can be missing in the data</w:t>
      </w:r>
    </w:p>
    <w:p w14:paraId="3FCD399F" w14:textId="585F9822" w:rsidR="000E1214" w:rsidRDefault="00A87198" w:rsidP="00C31ED0">
      <w:pPr>
        <w:numPr>
          <w:ilvl w:val="1"/>
          <w:numId w:val="125"/>
        </w:numPr>
      </w:pPr>
      <w:r>
        <w:t>Partial matching on literal strings. E.g., data "20130621d" allowed for pattern "</w:t>
      </w:r>
      <w:proofErr w:type="spellStart"/>
      <w:r>
        <w:t>yyyyMMdd'date</w:t>
      </w:r>
      <w:proofErr w:type="spellEnd"/>
      <w:r>
        <w:t>' "</w:t>
      </w:r>
    </w:p>
    <w:p w14:paraId="3F2863CD" w14:textId="77777777" w:rsidR="000E1214" w:rsidRDefault="00A87198" w:rsidP="00B31DA3">
      <w:pPr>
        <w:pStyle w:val="Heading2"/>
      </w:pPr>
      <w:bookmarkStart w:id="5456" w:name="_Toc322014184"/>
      <w:bookmarkStart w:id="5457" w:name="_Toc322014368"/>
      <w:bookmarkStart w:id="5458" w:name="_Toc322014551"/>
      <w:bookmarkStart w:id="5459" w:name="_Toc322014733"/>
      <w:bookmarkStart w:id="5460" w:name="_Toc332711670"/>
      <w:bookmarkStart w:id="5461" w:name="_Toc322014185"/>
      <w:bookmarkStart w:id="5462" w:name="_Toc322014369"/>
      <w:bookmarkStart w:id="5463" w:name="_Toc322014552"/>
      <w:bookmarkStart w:id="5464" w:name="_Toc322014734"/>
      <w:bookmarkStart w:id="5465" w:name="_Toc332711671"/>
      <w:bookmarkStart w:id="5466" w:name="_Toc322014188"/>
      <w:bookmarkStart w:id="5467" w:name="_Toc322014372"/>
      <w:bookmarkStart w:id="5468" w:name="_Toc322014555"/>
      <w:bookmarkStart w:id="5469" w:name="_Toc322014737"/>
      <w:bookmarkStart w:id="5470" w:name="_Toc322911361"/>
      <w:bookmarkStart w:id="5471" w:name="_Toc322911923"/>
      <w:bookmarkStart w:id="5472" w:name="_Toc332711674"/>
      <w:bookmarkStart w:id="5473" w:name="_Toc349042766"/>
      <w:bookmarkStart w:id="5474" w:name="_Toc243112837"/>
      <w:bookmarkStart w:id="5475" w:name="_Ref38561053"/>
      <w:bookmarkStart w:id="5476" w:name="_Toc52984630"/>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r>
        <w:t xml:space="preserve">Properties Specific to Calendar with Text </w:t>
      </w:r>
      <w:bookmarkEnd w:id="5473"/>
      <w:bookmarkEnd w:id="5474"/>
      <w:r>
        <w:t>Representation</w:t>
      </w:r>
      <w:bookmarkEnd w:id="5475"/>
      <w:bookmarkEnd w:id="5476"/>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proofErr w:type="spellStart"/>
            <w:r>
              <w:rPr>
                <w:rFonts w:cs="Arial"/>
              </w:rPr>
              <w:t>Enum</w:t>
            </w:r>
            <w:proofErr w:type="spellEnd"/>
            <w:r>
              <w:rPr>
                <w:rFonts w:cs="Arial"/>
              </w:rPr>
              <w:t xml:space="preserve">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 xml:space="preserve">Behavior as for </w:t>
            </w:r>
            <w:proofErr w:type="spellStart"/>
            <w:r>
              <w:rPr>
                <w:rFonts w:cs="Arial"/>
              </w:rPr>
              <w:t>dfdl:textStringJustification</w:t>
            </w:r>
            <w:proofErr w:type="spellEnd"/>
            <w:r>
              <w:rPr>
                <w:rFonts w:cs="Arial"/>
              </w:rPr>
              <w:t>.</w:t>
            </w:r>
          </w:p>
          <w:p w14:paraId="373CB17B"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proofErr w:type="spellStart"/>
            <w:r>
              <w:rPr>
                <w:rFonts w:eastAsia="Arial Unicode MS"/>
              </w:rPr>
              <w:t>textCalendarPadCharacter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lastRenderedPageBreak/>
              <w:t xml:space="preserve">If a pad character is specified when </w:t>
            </w:r>
            <w:proofErr w:type="spellStart"/>
            <w:r>
              <w:rPr>
                <w:rFonts w:eastAsia="MS Mincho"/>
              </w:rPr>
              <w:t>dfdl:lengthUnits</w:t>
            </w:r>
            <w:proofErr w:type="spellEnd"/>
            <w:r>
              <w:rPr>
                <w:rFonts w:eastAsia="MS Mincho"/>
              </w:rPr>
              <w:t xml:space="preserve">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w:t>
            </w:r>
            <w:proofErr w:type="spellStart"/>
            <w:r>
              <w:rPr>
                <w:rFonts w:eastAsia="MS Mincho"/>
              </w:rPr>
              <w:t>dfdl:lengthUnits</w:t>
            </w:r>
            <w:proofErr w:type="spellEnd"/>
            <w:r>
              <w:rPr>
                <w:rFonts w:eastAsia="MS Mincho"/>
              </w:rPr>
              <w:t xml:space="preserve"> is 'characters' then </w:t>
            </w:r>
          </w:p>
          <w:p w14:paraId="1EFC919F" w14:textId="77777777" w:rsidR="000E1214" w:rsidRDefault="00A87198" w:rsidP="00C31ED0">
            <w:pPr>
              <w:numPr>
                <w:ilvl w:val="0"/>
                <w:numId w:val="126"/>
              </w:numPr>
              <w:rPr>
                <w:rFonts w:eastAsia="MS Mincho"/>
              </w:rPr>
            </w:pPr>
            <w:r>
              <w:rPr>
                <w:rFonts w:eastAsia="MS Mincho"/>
              </w:rPr>
              <w:t xml:space="preserve">the encoding must be a fixed-width encoding </w:t>
            </w:r>
          </w:p>
          <w:p w14:paraId="5A6B33A3" w14:textId="77777777" w:rsidR="000E1214" w:rsidRDefault="00A87198" w:rsidP="00C31ED0">
            <w:pPr>
              <w:numPr>
                <w:ilvl w:val="0"/>
                <w:numId w:val="126"/>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 xml:space="preserve">The string literal value is restricted in the same way as described in "Pad Character Restrictions" in the description of the </w:t>
            </w:r>
            <w:proofErr w:type="spellStart"/>
            <w:r>
              <w:rPr>
                <w:rFonts w:eastAsia="Arial Unicode MS"/>
              </w:rPr>
              <w:t>dfdl:</w:t>
            </w:r>
            <w:r>
              <w:rPr>
                <w:rFonts w:eastAsia="Arial"/>
              </w:rPr>
              <w:t>textStringPadCharacter</w:t>
            </w:r>
            <w:proofErr w:type="spellEnd"/>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w:t>
            </w:r>
            <w:proofErr w:type="spellStart"/>
            <w:r>
              <w:rPr>
                <w:rFonts w:eastAsia="Arial Unicode MS"/>
              </w:rPr>
              <w:t>dfdl:element</w:t>
            </w:r>
            <w:proofErr w:type="spellEnd"/>
            <w:r>
              <w:rPr>
                <w:rFonts w:eastAsia="Arial Unicode MS"/>
              </w:rPr>
              <w:t xml:space="preserve">, </w:t>
            </w:r>
            <w:proofErr w:type="spellStart"/>
            <w:r>
              <w:rPr>
                <w:rFonts w:eastAsia="Arial Unicode MS"/>
              </w:rPr>
              <w:t>dfdl:simpleType</w:t>
            </w:r>
            <w:proofErr w:type="spellEnd"/>
          </w:p>
        </w:tc>
      </w:tr>
    </w:tbl>
    <w:p w14:paraId="3CF7C48C" w14:textId="12A70093" w:rsidR="000E1214" w:rsidRDefault="00A87198">
      <w:pPr>
        <w:pStyle w:val="Caption"/>
      </w:pPr>
      <w:r>
        <w:lastRenderedPageBreak/>
        <w:t xml:space="preserve">Table </w:t>
      </w:r>
      <w:r w:rsidR="0047079B">
        <w:fldChar w:fldCharType="begin"/>
      </w:r>
      <w:r w:rsidR="0047079B">
        <w:instrText xml:space="preserve"> SEQ Table \* ARABIC </w:instrText>
      </w:r>
      <w:r w:rsidR="0047079B">
        <w:fldChar w:fldCharType="separate"/>
      </w:r>
      <w:r w:rsidR="00404DC4">
        <w:rPr>
          <w:noProof/>
        </w:rPr>
        <w:t>41</w:t>
      </w:r>
      <w:r w:rsidR="0047079B">
        <w:fldChar w:fldCharType="end"/>
      </w:r>
      <w:r>
        <w:t xml:space="preserve"> Properties Specific to Calendar with Text Representation</w:t>
      </w:r>
    </w:p>
    <w:p w14:paraId="083C063B" w14:textId="77777777" w:rsidR="000E1214" w:rsidRDefault="00A87198" w:rsidP="00B31DA3">
      <w:pPr>
        <w:pStyle w:val="Heading2"/>
      </w:pPr>
      <w:bookmarkStart w:id="5477" w:name="_Toc322912212"/>
      <w:bookmarkStart w:id="5478" w:name="_Toc329093061"/>
      <w:bookmarkStart w:id="5479" w:name="_Toc332701574"/>
      <w:bookmarkStart w:id="5480" w:name="_Toc332701878"/>
      <w:bookmarkStart w:id="5481" w:name="_Toc332711677"/>
      <w:bookmarkStart w:id="5482" w:name="_Toc332711979"/>
      <w:bookmarkStart w:id="5483" w:name="_Toc332712280"/>
      <w:bookmarkStart w:id="5484" w:name="_Toc332724196"/>
      <w:bookmarkStart w:id="5485" w:name="_Toc332724496"/>
      <w:bookmarkStart w:id="5486" w:name="_Toc341102792"/>
      <w:bookmarkStart w:id="5487" w:name="_Toc347241527"/>
      <w:bookmarkStart w:id="5488" w:name="_Toc347744720"/>
      <w:bookmarkStart w:id="5489" w:name="_Toc348984503"/>
      <w:bookmarkStart w:id="5490" w:name="_Toc348984808"/>
      <w:bookmarkStart w:id="5491" w:name="_Toc349037972"/>
      <w:bookmarkStart w:id="5492" w:name="_Toc349038274"/>
      <w:bookmarkStart w:id="5493" w:name="_Toc349042767"/>
      <w:bookmarkStart w:id="5494" w:name="_Toc351912765"/>
      <w:bookmarkStart w:id="5495" w:name="_Toc351914786"/>
      <w:bookmarkStart w:id="5496" w:name="_Toc351915252"/>
      <w:bookmarkStart w:id="5497" w:name="_Toc361231309"/>
      <w:bookmarkStart w:id="5498" w:name="_Toc361231835"/>
      <w:bookmarkStart w:id="5499" w:name="_Toc362445133"/>
      <w:bookmarkStart w:id="5500" w:name="_Toc363909055"/>
      <w:bookmarkStart w:id="5501" w:name="_Toc364463480"/>
      <w:bookmarkStart w:id="5502" w:name="_Toc366078084"/>
      <w:bookmarkStart w:id="5503" w:name="_Toc366078703"/>
      <w:bookmarkStart w:id="5504" w:name="_Toc366079688"/>
      <w:bookmarkStart w:id="5505" w:name="_Toc366080300"/>
      <w:bookmarkStart w:id="5506" w:name="_Toc366080909"/>
      <w:bookmarkStart w:id="5507" w:name="_Toc366505249"/>
      <w:bookmarkStart w:id="5508" w:name="_Toc366508618"/>
      <w:bookmarkStart w:id="5509" w:name="_Toc366513119"/>
      <w:bookmarkStart w:id="5510" w:name="_Toc366574308"/>
      <w:bookmarkStart w:id="5511" w:name="_Toc366578101"/>
      <w:bookmarkStart w:id="5512" w:name="_Toc366578695"/>
      <w:bookmarkStart w:id="5513" w:name="_Toc366579287"/>
      <w:bookmarkStart w:id="5514" w:name="_Toc366579878"/>
      <w:bookmarkStart w:id="5515" w:name="_Toc366580470"/>
      <w:bookmarkStart w:id="5516" w:name="_Toc366581061"/>
      <w:bookmarkStart w:id="5517" w:name="_Toc366581653"/>
      <w:bookmarkStart w:id="5518" w:name="_Toc349042768"/>
      <w:bookmarkStart w:id="5519" w:name="_Ref364443310"/>
      <w:bookmarkStart w:id="5520" w:name="_Ref364443313"/>
      <w:bookmarkStart w:id="5521" w:name="_Ref37179949"/>
      <w:bookmarkStart w:id="5522" w:name="_Ref37180064"/>
      <w:bookmarkStart w:id="5523" w:name="_Ref37180094"/>
      <w:bookmarkStart w:id="5524" w:name="_Toc52984631"/>
      <w:bookmarkEnd w:id="5438"/>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r>
        <w:t>Properties Specific to Calendar with Binary Representation</w:t>
      </w:r>
      <w:bookmarkEnd w:id="5518"/>
      <w:bookmarkEnd w:id="5519"/>
      <w:bookmarkEnd w:id="5520"/>
      <w:bookmarkEnd w:id="5521"/>
      <w:bookmarkEnd w:id="5522"/>
      <w:bookmarkEnd w:id="5523"/>
      <w:bookmarkEnd w:id="55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proofErr w:type="spellStart"/>
            <w:r>
              <w:rPr>
                <w:rFonts w:eastAsia="MS Mincho"/>
              </w:rPr>
              <w:t>Enum</w:t>
            </w:r>
            <w:proofErr w:type="spellEnd"/>
          </w:p>
          <w:p w14:paraId="4A848910" w14:textId="77777777" w:rsidR="000E1214" w:rsidRDefault="00A87198">
            <w:pPr>
              <w:rPr>
                <w:rFonts w:eastAsia="MS Mincho"/>
              </w:rPr>
            </w:pPr>
            <w:r>
              <w:rPr>
                <w:rFonts w:eastAsia="MS Mincho"/>
                <w:lang w:eastAsia="ja-JP" w:bidi="he-IL"/>
              </w:rPr>
              <w:t>Valid values are 'packed', '</w:t>
            </w:r>
            <w:proofErr w:type="spellStart"/>
            <w:r>
              <w:rPr>
                <w:rFonts w:eastAsia="MS Mincho"/>
                <w:lang w:eastAsia="ja-JP" w:bidi="he-IL"/>
              </w:rPr>
              <w:t>bcd</w:t>
            </w:r>
            <w:proofErr w:type="spellEnd"/>
            <w:r>
              <w:rPr>
                <w:rFonts w:eastAsia="MS Mincho"/>
                <w:lang w:eastAsia="ja-JP" w:bidi="he-IL"/>
              </w:rPr>
              <w:t>', 'ibm4690Packed', '</w:t>
            </w:r>
            <w:proofErr w:type="spellStart"/>
            <w:r>
              <w:t>binarySeconds</w:t>
            </w:r>
            <w:proofErr w:type="spellEnd"/>
            <w:r>
              <w:t>', '</w:t>
            </w:r>
            <w:proofErr w:type="spellStart"/>
            <w:r>
              <w:t>binaryMilliseconds</w:t>
            </w:r>
            <w:proofErr w:type="spellEnd"/>
            <w:r>
              <w:rPr>
                <w:rFonts w:eastAsia="MS Mincho"/>
              </w:rPr>
              <w:t>'</w:t>
            </w:r>
          </w:p>
          <w:p w14:paraId="598B04E0" w14:textId="77777777" w:rsidR="000E1214" w:rsidRDefault="00A87198">
            <w:pPr>
              <w:rPr>
                <w:rFonts w:eastAsia="MS Mincho"/>
                <w:lang w:eastAsia="ja-JP" w:bidi="he-IL"/>
              </w:rPr>
            </w:pPr>
            <w:r>
              <w:rPr>
                <w:rFonts w:eastAsia="MS Mincho"/>
                <w:lang w:eastAsia="ja-JP" w:bidi="he-IL"/>
              </w:rPr>
              <w:t xml:space="preserve">For all values, the </w:t>
            </w:r>
            <w:proofErr w:type="spellStart"/>
            <w:r>
              <w:rPr>
                <w:rFonts w:eastAsia="MS Mincho"/>
                <w:lang w:eastAsia="ja-JP" w:bidi="he-IL"/>
              </w:rPr>
              <w:t>dfdl:byteOrder</w:t>
            </w:r>
            <w:proofErr w:type="spellEnd"/>
            <w:r>
              <w:rPr>
                <w:rFonts w:eastAsia="MS Mincho"/>
                <w:lang w:eastAsia="ja-JP" w:bidi="he-IL"/>
              </w:rPr>
              <w:t xml:space="preserve"> property is used to determine the numeric significance of the bytes making up the representation.</w:t>
            </w:r>
          </w:p>
          <w:p w14:paraId="4546EBF4" w14:textId="77777777" w:rsidR="000E1214" w:rsidRDefault="00A87198" w:rsidP="00C31ED0">
            <w:pPr>
              <w:pStyle w:val="ListParagraph"/>
              <w:numPr>
                <w:ilvl w:val="0"/>
                <w:numId w:val="127"/>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 Property </w:t>
            </w:r>
            <w:proofErr w:type="spellStart"/>
            <w:r>
              <w:rPr>
                <w:rFonts w:cs="Arial"/>
                <w:lang w:eastAsia="en-GB"/>
              </w:rPr>
              <w:t>dfdl:binaryPackedSignCodes</w:t>
            </w:r>
            <w:proofErr w:type="spellEnd"/>
            <w:r>
              <w:rPr>
                <w:rFonts w:cs="Arial"/>
                <w:lang w:eastAsia="en-GB"/>
              </w:rPr>
              <w:t xml:space="preserve"> is applicable.</w:t>
            </w:r>
          </w:p>
          <w:p w14:paraId="4CD6BCAB" w14:textId="77777777" w:rsidR="000E1214" w:rsidRDefault="00A87198" w:rsidP="00C31ED0">
            <w:pPr>
              <w:pStyle w:val="ListParagraph"/>
              <w:numPr>
                <w:ilvl w:val="0"/>
                <w:numId w:val="127"/>
              </w:numPr>
            </w:pPr>
            <w:r>
              <w:rPr>
                <w:rFonts w:eastAsia="MS Mincho"/>
              </w:rPr>
              <w:t>'</w:t>
            </w:r>
            <w:proofErr w:type="spellStart"/>
            <w:r>
              <w:rPr>
                <w:rFonts w:eastAsia="MS Mincho"/>
              </w:rPr>
              <w:t>bcd</w:t>
            </w:r>
            <w:proofErr w:type="spellEnd"/>
            <w:r>
              <w:t>' means represented as a binary coded decimal with two digits per byte.</w:t>
            </w:r>
            <w:r>
              <w:rPr>
                <w:rFonts w:cs="Arial"/>
                <w:lang w:eastAsia="en-GB"/>
              </w:rPr>
              <w:t xml:space="preserve"> The digits are interpreted according to the </w:t>
            </w:r>
            <w:proofErr w:type="spellStart"/>
            <w:r>
              <w:rPr>
                <w:rFonts w:cs="Arial"/>
                <w:lang w:eastAsia="en-GB"/>
              </w:rPr>
              <w:t>dfdl:calendarPattern</w:t>
            </w:r>
            <w:proofErr w:type="spellEnd"/>
            <w:r>
              <w:rPr>
                <w:rFonts w:cs="Arial"/>
                <w:lang w:eastAsia="en-GB"/>
              </w:rPr>
              <w:t xml:space="preserve"> property</w:t>
            </w:r>
          </w:p>
          <w:p w14:paraId="6510BB78" w14:textId="77777777" w:rsidR="000E1214" w:rsidRDefault="00A87198" w:rsidP="00C31ED0">
            <w:pPr>
              <w:pStyle w:val="ListParagraph"/>
              <w:numPr>
                <w:ilvl w:val="0"/>
                <w:numId w:val="127"/>
              </w:numPr>
            </w:pPr>
            <w:r>
              <w:t xml:space="preserve">'ibm4690Packed' means represented as a variant of packed format as described in property </w:t>
            </w:r>
            <w:proofErr w:type="spellStart"/>
            <w:r>
              <w:t>dfdl:binaryNumberRep</w:t>
            </w:r>
            <w:proofErr w:type="spellEnd"/>
            <w:r>
              <w:t xml:space="preserve">. </w:t>
            </w:r>
            <w:r>
              <w:rPr>
                <w:rFonts w:cs="Arial"/>
                <w:lang w:eastAsia="en-GB"/>
              </w:rPr>
              <w:t xml:space="preserve">The digits are interpreted according to the </w:t>
            </w:r>
            <w:proofErr w:type="spellStart"/>
            <w:r>
              <w:rPr>
                <w:rFonts w:cs="Arial"/>
                <w:lang w:eastAsia="en-GB"/>
              </w:rPr>
              <w:t>dfdl:calendarPattern</w:t>
            </w:r>
            <w:proofErr w:type="spellEnd"/>
            <w:r>
              <w:rPr>
                <w:rFonts w:cs="Arial"/>
                <w:lang w:eastAsia="en-GB"/>
              </w:rPr>
              <w:t xml:space="preserve"> property.</w:t>
            </w:r>
          </w:p>
          <w:p w14:paraId="4DF4D225" w14:textId="77777777" w:rsidR="000E1214" w:rsidRDefault="00A87198">
            <w:pPr>
              <w:rPr>
                <w:rFonts w:eastAsia="Arial"/>
              </w:rPr>
            </w:pPr>
            <w:r>
              <w:rPr>
                <w:rFonts w:cs="Arial"/>
                <w:lang w:eastAsia="en-GB"/>
              </w:rPr>
              <w:t xml:space="preserve">For all packed decimals, property </w:t>
            </w:r>
            <w:proofErr w:type="spellStart"/>
            <w:r>
              <w:rPr>
                <w:rFonts w:cs="Arial"/>
                <w:lang w:eastAsia="en-GB"/>
              </w:rPr>
              <w:t>dfdl:binaryNumberCheckPolicy</w:t>
            </w:r>
            <w:proofErr w:type="spellEnd"/>
            <w:r>
              <w:rPr>
                <w:rFonts w:cs="Arial"/>
                <w:lang w:eastAsia="en-GB"/>
              </w:rPr>
              <w:t xml:space="preserve"> is applicable.</w:t>
            </w:r>
            <w:r>
              <w:t xml:space="preserve"> </w:t>
            </w:r>
          </w:p>
          <w:p w14:paraId="442EB054" w14:textId="77777777" w:rsidR="000E1214" w:rsidRDefault="00A87198">
            <w:r>
              <w:rPr>
                <w:rFonts w:cs="Arial"/>
                <w:lang w:eastAsia="en-GB"/>
              </w:rPr>
              <w:t xml:space="preserve">For all these packed decimals, </w:t>
            </w:r>
            <w:proofErr w:type="spellStart"/>
            <w:r>
              <w:rPr>
                <w:rFonts w:cs="Arial"/>
                <w:lang w:eastAsia="en-GB"/>
              </w:rPr>
              <w:t>dfdl:calendarPattern</w:t>
            </w:r>
            <w:proofErr w:type="spellEnd"/>
            <w:r>
              <w:rPr>
                <w:rFonts w:cs="Arial"/>
                <w:lang w:eastAsia="en-GB"/>
              </w:rPr>
              <w:t xml:space="preserve"> can contain only characters and symbols that always result in the presentation of digits. It is a Schema Definition Error otherwise. This implies that property </w:t>
            </w:r>
            <w:proofErr w:type="spellStart"/>
            <w:r>
              <w:rPr>
                <w:rFonts w:cs="Arial"/>
                <w:lang w:eastAsia="en-GB"/>
              </w:rPr>
              <w:t>dfdl:calendarPatternKind</w:t>
            </w:r>
            <w:proofErr w:type="spellEnd"/>
            <w:r>
              <w:rPr>
                <w:rFonts w:cs="Arial"/>
                <w:lang w:eastAsia="en-GB"/>
              </w:rPr>
              <w:t xml:space="preserve"> must be 'explicit' because the default patterns for 'implicit' contain non-numeric characters. It is a Schema Definition Error otherwise.</w:t>
            </w:r>
          </w:p>
          <w:p w14:paraId="4E2F6D04" w14:textId="6AA70FBA"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404DC4"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404DC4" w:rsidRPr="00065302">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2A8B4AD9" w14:textId="77777777" w:rsidR="000E1214" w:rsidRDefault="00A87198" w:rsidP="00C31ED0">
            <w:pPr>
              <w:pStyle w:val="ListParagraph"/>
              <w:numPr>
                <w:ilvl w:val="0"/>
                <w:numId w:val="128"/>
              </w:numPr>
            </w:pPr>
            <w:r>
              <w:t>'</w:t>
            </w:r>
            <w:proofErr w:type="spellStart"/>
            <w:r>
              <w:t>binarySeconds</w:t>
            </w:r>
            <w:proofErr w:type="spellEnd"/>
            <w:r>
              <w:t xml:space="preserve">' means represented as binary </w:t>
            </w:r>
            <w:proofErr w:type="spellStart"/>
            <w:r>
              <w:t>xs:int</w:t>
            </w:r>
            <w:proofErr w:type="spellEnd"/>
            <w:r>
              <w:t>, that is, as a 4 byte signed integer that is the number of seconds from the epoch (positive or negative).  It is a Schema Definition Error if there is a specified length not equivalent to 4 bytes.</w:t>
            </w:r>
          </w:p>
          <w:p w14:paraId="3CC327A5" w14:textId="77777777" w:rsidR="000E1214" w:rsidRDefault="00A87198" w:rsidP="00C31ED0">
            <w:pPr>
              <w:pStyle w:val="ListParagraph"/>
              <w:numPr>
                <w:ilvl w:val="0"/>
                <w:numId w:val="128"/>
              </w:numPr>
            </w:pPr>
            <w:r>
              <w:lastRenderedPageBreak/>
              <w:t>'</w:t>
            </w:r>
            <w:proofErr w:type="spellStart"/>
            <w:r>
              <w:t>binaryMilliseconds</w:t>
            </w:r>
            <w:proofErr w:type="spellEnd"/>
            <w:r>
              <w:t>'</w:t>
            </w:r>
            <w:r>
              <w:rPr>
                <w:rFonts w:eastAsia="MS Mincho"/>
              </w:rPr>
              <w:t xml:space="preserve"> </w:t>
            </w:r>
            <w:r>
              <w:t xml:space="preserve">means represented as binary </w:t>
            </w:r>
            <w:proofErr w:type="spellStart"/>
            <w:r>
              <w:t>xs:long</w:t>
            </w:r>
            <w:proofErr w:type="spellEnd"/>
            <w:r>
              <w:t xml:space="preserve">,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w:t>
            </w:r>
            <w:proofErr w:type="spellStart"/>
            <w:r>
              <w:t>binarySeconds</w:t>
            </w:r>
            <w:proofErr w:type="spellEnd"/>
            <w:r>
              <w:t xml:space="preserve"> and </w:t>
            </w:r>
            <w:proofErr w:type="spellStart"/>
            <w:r>
              <w:t>binaryMilliseconds</w:t>
            </w:r>
            <w:proofErr w:type="spellEnd"/>
            <w:r>
              <w:t xml:space="preserve"> may only be used when the type is </w:t>
            </w:r>
            <w:proofErr w:type="spellStart"/>
            <w:r>
              <w:t>xs:dateTime</w:t>
            </w:r>
            <w:proofErr w:type="spellEnd"/>
            <w:r>
              <w:t xml:space="preserve">. (It is a Schema Definition Error otherwise.) </w:t>
            </w:r>
          </w:p>
          <w:p w14:paraId="6E572870" w14:textId="77777777" w:rsidR="000E1214" w:rsidRDefault="00A87198">
            <w:r>
              <w:t xml:space="preserve">Annotation: </w:t>
            </w:r>
            <w:proofErr w:type="spellStart"/>
            <w:r>
              <w:t>dfdl:element</w:t>
            </w:r>
            <w:proofErr w:type="spellEnd"/>
            <w:r>
              <w:t xml:space="preserve">, </w:t>
            </w:r>
            <w:proofErr w:type="spellStart"/>
            <w:r>
              <w:t>dfdl:simpleType</w:t>
            </w:r>
            <w:proofErr w:type="spellEnd"/>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proofErr w:type="spellStart"/>
            <w:r>
              <w:t>DateTime</w:t>
            </w:r>
            <w:proofErr w:type="spellEnd"/>
          </w:p>
          <w:p w14:paraId="3046393D" w14:textId="77777777" w:rsidR="000E1214" w:rsidRDefault="00A87198">
            <w:r>
              <w:t xml:space="preserve">Used when </w:t>
            </w:r>
            <w:proofErr w:type="spellStart"/>
            <w:r>
              <w:t>dfdl:binaryCalendarRep</w:t>
            </w:r>
            <w:proofErr w:type="spellEnd"/>
            <w:r>
              <w:t xml:space="preserve"> is '</w:t>
            </w:r>
            <w:proofErr w:type="spellStart"/>
            <w:r>
              <w:t>binarySeconds</w:t>
            </w:r>
            <w:proofErr w:type="spellEnd"/>
            <w:r>
              <w:t>' or '</w:t>
            </w:r>
            <w:proofErr w:type="spellStart"/>
            <w:r>
              <w:t>binaryMilliseconds</w:t>
            </w:r>
            <w:proofErr w:type="spellEnd"/>
            <w:r>
              <w:t>'</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 xml:space="preserve">Annotation: </w:t>
            </w:r>
            <w:proofErr w:type="spellStart"/>
            <w:r>
              <w:t>dfdl:element</w:t>
            </w:r>
            <w:proofErr w:type="spellEnd"/>
            <w:r>
              <w:t xml:space="preserve">, </w:t>
            </w:r>
            <w:proofErr w:type="spellStart"/>
            <w:r>
              <w:t>dfdl:simpleType</w:t>
            </w:r>
            <w:proofErr w:type="spellEnd"/>
          </w:p>
        </w:tc>
      </w:tr>
    </w:tbl>
    <w:p w14:paraId="7E1EB1D4" w14:textId="4E507458"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42</w:t>
      </w:r>
      <w:r w:rsidR="00F31291">
        <w:rPr>
          <w:noProof/>
        </w:rPr>
        <w:fldChar w:fldCharType="end"/>
      </w:r>
      <w:r>
        <w:t xml:space="preserve"> Properties Specific to Calendar with Binary Representation</w:t>
      </w:r>
    </w:p>
    <w:p w14:paraId="7A98FDFC" w14:textId="77777777" w:rsidR="000E1214" w:rsidRDefault="00A87198">
      <w:r>
        <w:t xml:space="preserve">Examples of packed decimal format calendars for December 14, 1923 and </w:t>
      </w:r>
      <w:proofErr w:type="spellStart"/>
      <w:r>
        <w:t>dfdl:calendarPattern</w:t>
      </w:r>
      <w:proofErr w:type="spellEnd"/>
      <w:r>
        <w:t xml:space="preserve"> of '</w:t>
      </w:r>
      <w:proofErr w:type="spellStart"/>
      <w:r>
        <w:t>MMddyy</w:t>
      </w:r>
      <w:proofErr w:type="spellEnd"/>
      <w:r>
        <w:t>' would be:</w:t>
      </w:r>
    </w:p>
    <w:p w14:paraId="5A54A302" w14:textId="77777777" w:rsidR="000E1214" w:rsidRDefault="00A87198" w:rsidP="00C31ED0">
      <w:pPr>
        <w:pStyle w:val="ListParagraph"/>
        <w:numPr>
          <w:ilvl w:val="0"/>
          <w:numId w:val="129"/>
        </w:numPr>
      </w:pPr>
      <w:r>
        <w:t xml:space="preserve">packed: (hexadecimal) </w:t>
      </w:r>
      <w:r>
        <w:rPr>
          <w:rStyle w:val="CodeCharacter"/>
          <w:rFonts w:cs="Times New Roman"/>
          <w:sz w:val="20"/>
        </w:rPr>
        <w:t>01 21 42 3C</w:t>
      </w:r>
      <w:r>
        <w:t xml:space="preserve">, </w:t>
      </w:r>
    </w:p>
    <w:p w14:paraId="7BFE644E" w14:textId="77777777" w:rsidR="000E1214" w:rsidRDefault="00A87198" w:rsidP="00C31ED0">
      <w:pPr>
        <w:pStyle w:val="ListParagraph"/>
        <w:numPr>
          <w:ilvl w:val="0"/>
          <w:numId w:val="129"/>
        </w:numPr>
        <w:rPr>
          <w:rStyle w:val="CodeCharacter"/>
          <w:rFonts w:cs="Times New Roman"/>
          <w:sz w:val="20"/>
        </w:rPr>
      </w:pPr>
      <w:proofErr w:type="spellStart"/>
      <w:r>
        <w:t>bcd</w:t>
      </w:r>
      <w:proofErr w:type="spellEnd"/>
      <w:r>
        <w:t xml:space="preserve">: (hexadecimal) </w:t>
      </w:r>
      <w:r>
        <w:rPr>
          <w:rStyle w:val="CodeCharacter"/>
          <w:rFonts w:cs="Times New Roman"/>
          <w:sz w:val="20"/>
        </w:rPr>
        <w:t xml:space="preserve">12 14 23 </w:t>
      </w:r>
    </w:p>
    <w:p w14:paraId="695B09B5" w14:textId="77777777" w:rsidR="000E1214" w:rsidRDefault="00A87198" w:rsidP="00C31ED0">
      <w:pPr>
        <w:pStyle w:val="ListParagraph"/>
        <w:numPr>
          <w:ilvl w:val="0"/>
          <w:numId w:val="129"/>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B31DA3">
      <w:pPr>
        <w:pStyle w:val="Heading2"/>
      </w:pPr>
      <w:bookmarkStart w:id="5525" w:name="_Toc243112841"/>
      <w:bookmarkStart w:id="5526" w:name="_Toc349042769"/>
      <w:bookmarkStart w:id="5527" w:name="_Toc52984632"/>
      <w:r>
        <w:t xml:space="preserve">Properties Specific to </w:t>
      </w:r>
      <w:bookmarkEnd w:id="5427"/>
      <w:bookmarkEnd w:id="5428"/>
      <w:bookmarkEnd w:id="5429"/>
      <w:bookmarkEnd w:id="5430"/>
      <w:r>
        <w:t>Opaque Types (</w:t>
      </w:r>
      <w:proofErr w:type="spellStart"/>
      <w:r>
        <w:t>xs:hexBinary</w:t>
      </w:r>
      <w:proofErr w:type="spellEnd"/>
      <w:r>
        <w:t>)</w:t>
      </w:r>
      <w:bookmarkEnd w:id="5431"/>
      <w:bookmarkEnd w:id="5432"/>
      <w:bookmarkEnd w:id="5525"/>
      <w:bookmarkEnd w:id="5526"/>
      <w:bookmarkEnd w:id="5527"/>
    </w:p>
    <w:p w14:paraId="19CFC04A" w14:textId="77777777" w:rsidR="000E1214" w:rsidRDefault="00A87198">
      <w:r>
        <w:t>There are no properties specific to opaque types</w:t>
      </w:r>
    </w:p>
    <w:p w14:paraId="521095D2" w14:textId="77777777" w:rsidR="000E1214" w:rsidRDefault="00A87198" w:rsidP="00B31DA3">
      <w:pPr>
        <w:pStyle w:val="Heading2"/>
      </w:pPr>
      <w:bookmarkStart w:id="5528" w:name="_Toc322911367"/>
      <w:bookmarkStart w:id="5529" w:name="_Toc322911676"/>
      <w:bookmarkStart w:id="5530" w:name="_Toc322911928"/>
      <w:bookmarkStart w:id="5531" w:name="_Toc322912215"/>
      <w:bookmarkStart w:id="5532" w:name="_Toc329093064"/>
      <w:bookmarkStart w:id="5533" w:name="_Toc332701577"/>
      <w:bookmarkStart w:id="5534" w:name="_Toc332701881"/>
      <w:bookmarkStart w:id="5535" w:name="_Toc332711680"/>
      <w:bookmarkStart w:id="5536" w:name="_Toc332711982"/>
      <w:bookmarkStart w:id="5537" w:name="_Toc332712283"/>
      <w:bookmarkStart w:id="5538" w:name="_Toc332724199"/>
      <w:bookmarkStart w:id="5539" w:name="_Toc332724499"/>
      <w:bookmarkStart w:id="5540" w:name="_Toc341102795"/>
      <w:bookmarkStart w:id="5541" w:name="_Toc347241530"/>
      <w:bookmarkStart w:id="5542" w:name="_Toc347744723"/>
      <w:bookmarkStart w:id="5543" w:name="_Toc348984506"/>
      <w:bookmarkStart w:id="5544" w:name="_Toc348984811"/>
      <w:bookmarkStart w:id="5545" w:name="_Toc349037975"/>
      <w:bookmarkStart w:id="5546" w:name="_Toc349038277"/>
      <w:bookmarkStart w:id="5547" w:name="_Toc349042770"/>
      <w:bookmarkStart w:id="5548" w:name="_Toc349642184"/>
      <w:bookmarkStart w:id="5549" w:name="_Toc351912768"/>
      <w:bookmarkStart w:id="5550" w:name="_Toc351914789"/>
      <w:bookmarkStart w:id="5551" w:name="_Toc351915255"/>
      <w:bookmarkStart w:id="5552" w:name="_Toc361231312"/>
      <w:bookmarkStart w:id="5553" w:name="_Toc361231838"/>
      <w:bookmarkStart w:id="5554" w:name="_Toc362445136"/>
      <w:bookmarkStart w:id="5555" w:name="_Toc363909058"/>
      <w:bookmarkStart w:id="5556" w:name="_Toc364463483"/>
      <w:bookmarkStart w:id="5557" w:name="_Toc366078087"/>
      <w:bookmarkStart w:id="5558" w:name="_Toc366078706"/>
      <w:bookmarkStart w:id="5559" w:name="_Toc366079691"/>
      <w:bookmarkStart w:id="5560" w:name="_Toc366080303"/>
      <w:bookmarkStart w:id="5561" w:name="_Toc366080912"/>
      <w:bookmarkStart w:id="5562" w:name="_Toc366505252"/>
      <w:bookmarkStart w:id="5563" w:name="_Toc366508621"/>
      <w:bookmarkStart w:id="5564" w:name="_Toc366513122"/>
      <w:bookmarkStart w:id="5565" w:name="_Toc366574311"/>
      <w:bookmarkStart w:id="5566" w:name="_Toc366578104"/>
      <w:bookmarkStart w:id="5567" w:name="_Toc366578698"/>
      <w:bookmarkStart w:id="5568" w:name="_Toc366579290"/>
      <w:bookmarkStart w:id="5569" w:name="_Toc366579881"/>
      <w:bookmarkStart w:id="5570" w:name="_Toc366580473"/>
      <w:bookmarkStart w:id="5571" w:name="_Toc366581064"/>
      <w:bookmarkStart w:id="5572" w:name="_Toc366581656"/>
      <w:bookmarkStart w:id="5573" w:name="_Toc322911368"/>
      <w:bookmarkStart w:id="5574" w:name="_Toc322911677"/>
      <w:bookmarkStart w:id="5575" w:name="_Toc322911929"/>
      <w:bookmarkStart w:id="5576" w:name="_Toc322912216"/>
      <w:bookmarkStart w:id="5577" w:name="_Toc329093065"/>
      <w:bookmarkStart w:id="5578" w:name="_Toc332701578"/>
      <w:bookmarkStart w:id="5579" w:name="_Toc332701882"/>
      <w:bookmarkStart w:id="5580" w:name="_Toc332711681"/>
      <w:bookmarkStart w:id="5581" w:name="_Toc332711983"/>
      <w:bookmarkStart w:id="5582" w:name="_Toc332712284"/>
      <w:bookmarkStart w:id="5583" w:name="_Toc332724200"/>
      <w:bookmarkStart w:id="5584" w:name="_Toc332724500"/>
      <w:bookmarkStart w:id="5585" w:name="_Toc341102796"/>
      <w:bookmarkStart w:id="5586" w:name="_Toc347241531"/>
      <w:bookmarkStart w:id="5587" w:name="_Toc347744724"/>
      <w:bookmarkStart w:id="5588" w:name="_Toc348984507"/>
      <w:bookmarkStart w:id="5589" w:name="_Toc348984812"/>
      <w:bookmarkStart w:id="5590" w:name="_Toc349037976"/>
      <w:bookmarkStart w:id="5591" w:name="_Toc349038278"/>
      <w:bookmarkStart w:id="5592" w:name="_Toc349042771"/>
      <w:bookmarkStart w:id="5593" w:name="_Toc349642185"/>
      <w:bookmarkStart w:id="5594" w:name="_Toc351912769"/>
      <w:bookmarkStart w:id="5595" w:name="_Toc351914790"/>
      <w:bookmarkStart w:id="5596" w:name="_Toc351915256"/>
      <w:bookmarkStart w:id="5597" w:name="_Toc361231313"/>
      <w:bookmarkStart w:id="5598" w:name="_Toc361231839"/>
      <w:bookmarkStart w:id="5599" w:name="_Toc362445137"/>
      <w:bookmarkStart w:id="5600" w:name="_Toc363909059"/>
      <w:bookmarkStart w:id="5601" w:name="_Toc364463484"/>
      <w:bookmarkStart w:id="5602" w:name="_Toc366078088"/>
      <w:bookmarkStart w:id="5603" w:name="_Toc366078707"/>
      <w:bookmarkStart w:id="5604" w:name="_Toc366079692"/>
      <w:bookmarkStart w:id="5605" w:name="_Toc366080304"/>
      <w:bookmarkStart w:id="5606" w:name="_Toc366080913"/>
      <w:bookmarkStart w:id="5607" w:name="_Toc366505253"/>
      <w:bookmarkStart w:id="5608" w:name="_Toc366508622"/>
      <w:bookmarkStart w:id="5609" w:name="_Toc366513123"/>
      <w:bookmarkStart w:id="5610" w:name="_Toc366574312"/>
      <w:bookmarkStart w:id="5611" w:name="_Toc366578105"/>
      <w:bookmarkStart w:id="5612" w:name="_Toc366578699"/>
      <w:bookmarkStart w:id="5613" w:name="_Toc366579291"/>
      <w:bookmarkStart w:id="5614" w:name="_Toc366579882"/>
      <w:bookmarkStart w:id="5615" w:name="_Toc366580474"/>
      <w:bookmarkStart w:id="5616" w:name="_Toc366581065"/>
      <w:bookmarkStart w:id="5617" w:name="_Toc366581657"/>
      <w:bookmarkStart w:id="5618" w:name="_Ref268264542"/>
      <w:bookmarkStart w:id="5619" w:name="_Toc349042772"/>
      <w:bookmarkStart w:id="5620" w:name="_Toc52984633"/>
      <w:bookmarkStart w:id="5621" w:name="_Toc177399106"/>
      <w:bookmarkStart w:id="5622" w:name="_Toc175057393"/>
      <w:bookmarkStart w:id="5623" w:name="_Toc199516330"/>
      <w:bookmarkStart w:id="5624" w:name="_Toc194983993"/>
      <w:bookmarkStart w:id="5625" w:name="_Toc243112842"/>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r>
        <w:t>Nil Value Processing</w:t>
      </w:r>
      <w:bookmarkEnd w:id="5618"/>
      <w:bookmarkEnd w:id="5619"/>
      <w:bookmarkEnd w:id="5620"/>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w:t>
      </w:r>
      <w:proofErr w:type="spellStart"/>
      <w:r>
        <w:t>dfdl:nilKind</w:t>
      </w:r>
      <w:proofErr w:type="spellEnd"/>
      <w:r>
        <w:t xml:space="preserve"> '</w:t>
      </w:r>
      <w:proofErr w:type="spellStart"/>
      <w:r>
        <w:t>logicalValue</w:t>
      </w:r>
      <w:proofErr w:type="spellEnd"/>
      <w:r>
        <w:t xml:space="preserve">', and also provides for two kinds of literal indicators of nil through </w:t>
      </w:r>
      <w:proofErr w:type="spellStart"/>
      <w:r>
        <w:t>dfdl:nilKind</w:t>
      </w:r>
      <w:proofErr w:type="spellEnd"/>
      <w:r>
        <w:t xml:space="preserve"> '</w:t>
      </w:r>
      <w:proofErr w:type="spellStart"/>
      <w:r>
        <w:t>literalValue</w:t>
      </w:r>
      <w:proofErr w:type="spellEnd"/>
      <w:r>
        <w:t xml:space="preserve">' and </w:t>
      </w:r>
      <w:proofErr w:type="spellStart"/>
      <w:r>
        <w:t>dfdl:nilKind</w:t>
      </w:r>
      <w:proofErr w:type="spellEnd"/>
      <w:r>
        <w:t xml:space="preserve"> '</w:t>
      </w:r>
      <w:proofErr w:type="spellStart"/>
      <w:r>
        <w:t>literalCharacter</w:t>
      </w:r>
      <w:proofErr w:type="spellEnd"/>
      <w:r>
        <w:t>'. Nil processing is used when the XSD '</w:t>
      </w:r>
      <w:proofErr w:type="spellStart"/>
      <w:r>
        <w:t>nillable</w:t>
      </w:r>
      <w:proofErr w:type="spellEnd"/>
      <w:r>
        <w:t xml:space="preserve">' property of an element is true. </w:t>
      </w:r>
    </w:p>
    <w:p w14:paraId="27ED98DD" w14:textId="77777777" w:rsidR="000E1214" w:rsidRDefault="00A87198">
      <w:r>
        <w:t xml:space="preserve">DFDL allows elements of complex type to be </w:t>
      </w:r>
      <w:proofErr w:type="spellStart"/>
      <w:r>
        <w:t>nillable</w:t>
      </w:r>
      <w:proofErr w:type="spellEnd"/>
      <w:r>
        <w:t xml:space="preserv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 xml:space="preserve">entity and using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w:t>
      </w:r>
    </w:p>
    <w:p w14:paraId="610E22DC" w14:textId="3DF484D3" w:rsidR="000E1214" w:rsidRDefault="00A87198">
      <w:pPr>
        <w:pStyle w:val="nobreak"/>
      </w:pPr>
      <w:r>
        <w:t xml:space="preserve">On parsing, an element occurrence is nil if the element has XSD </w:t>
      </w:r>
      <w:proofErr w:type="spellStart"/>
      <w:r>
        <w:t>nillable</w:t>
      </w:r>
      <w:proofErr w:type="spellEnd"/>
      <w:r>
        <w:t xml:space="preserve"> 'true' and the data is a nil representation as defined in </w:t>
      </w:r>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r w:rsidR="00082710" w:rsidRPr="00065302">
        <w:rPr>
          <w:rStyle w:val="Hyperlink"/>
        </w:rPr>
      </w:r>
      <w:r w:rsidR="00082710" w:rsidRPr="00065302">
        <w:rPr>
          <w:rStyle w:val="Hyperlink"/>
        </w:rPr>
        <w:fldChar w:fldCharType="separate"/>
      </w:r>
      <w:r w:rsidR="00404DC4" w:rsidRPr="00065302">
        <w:rPr>
          <w:rStyle w:val="Hyperlink"/>
        </w:rPr>
        <w:t>9.3.1</w:t>
      </w:r>
      <w:r w:rsidR="00082710" w:rsidRPr="00065302">
        <w:rPr>
          <w:rStyle w:val="Hyperlink"/>
        </w:rPr>
        <w:fldChar w:fldCharType="end"/>
      </w:r>
      <w:r w:rsidR="00082710">
        <w:t>.</w:t>
      </w:r>
      <w:r>
        <w:t xml:space="preserve"> Specifically:</w:t>
      </w:r>
    </w:p>
    <w:p w14:paraId="765C442F" w14:textId="77777777" w:rsidR="000E1214" w:rsidRDefault="00A87198" w:rsidP="00C31ED0">
      <w:pPr>
        <w:numPr>
          <w:ilvl w:val="0"/>
          <w:numId w:val="130"/>
        </w:numPr>
      </w:pPr>
      <w:r>
        <w:t xml:space="preserve">When </w:t>
      </w:r>
      <w:proofErr w:type="spellStart"/>
      <w:r>
        <w:t>dfdl:nilKind</w:t>
      </w:r>
      <w:proofErr w:type="spellEnd"/>
      <w:r>
        <w:t xml:space="preserve"> is '</w:t>
      </w:r>
      <w:proofErr w:type="spellStart"/>
      <w:r>
        <w:t>literalValue</w:t>
      </w:r>
      <w:proofErr w:type="spellEnd"/>
      <w:r>
        <w:t xml:space="preserve">', the </w:t>
      </w:r>
      <w:proofErr w:type="spellStart"/>
      <w:r>
        <w:rPr>
          <w:rFonts w:cs="Arial"/>
          <w:b/>
          <w:i/>
          <w:lang w:eastAsia="ja-JP" w:bidi="he-IL"/>
        </w:rPr>
        <w:t>NilLiteralValue</w:t>
      </w:r>
      <w:proofErr w:type="spellEnd"/>
      <w:r>
        <w:rPr>
          <w:rFonts w:cs="Arial"/>
          <w:b/>
          <w:i/>
          <w:lang w:eastAsia="ja-JP" w:bidi="he-IL"/>
        </w:rPr>
        <w:t xml:space="preserve"> </w:t>
      </w:r>
      <w:r>
        <w:t xml:space="preserve">region of the data stream matches any of the </w:t>
      </w:r>
      <w:proofErr w:type="spellStart"/>
      <w:r>
        <w:t>dfdl:nilValue</w:t>
      </w:r>
      <w:proofErr w:type="spellEnd"/>
      <w:r>
        <w:t xml:space="preserve"> values. </w:t>
      </w:r>
    </w:p>
    <w:p w14:paraId="4CB0BF5A" w14:textId="77777777" w:rsidR="000E1214" w:rsidRDefault="00A87198" w:rsidP="00C31ED0">
      <w:pPr>
        <w:numPr>
          <w:ilvl w:val="0"/>
          <w:numId w:val="130"/>
        </w:numPr>
      </w:pPr>
      <w:r>
        <w:t xml:space="preserve">When </w:t>
      </w:r>
      <w:proofErr w:type="spellStart"/>
      <w:r>
        <w:t>dfdl:nilKind</w:t>
      </w:r>
      <w:proofErr w:type="spellEnd"/>
      <w:r>
        <w:t xml:space="preserve"> is '</w:t>
      </w:r>
      <w:proofErr w:type="spellStart"/>
      <w:r>
        <w:t>literalCharacter</w:t>
      </w:r>
      <w:proofErr w:type="spellEnd"/>
      <w:r>
        <w:t xml:space="preserve">', all characters in the </w:t>
      </w:r>
      <w:proofErr w:type="spellStart"/>
      <w:r>
        <w:rPr>
          <w:rFonts w:cs="Arial"/>
          <w:b/>
          <w:i/>
          <w:lang w:eastAsia="ja-JP" w:bidi="he-IL"/>
        </w:rPr>
        <w:t>NilLiteralCharacters</w:t>
      </w:r>
      <w:proofErr w:type="spellEnd"/>
      <w:r>
        <w:rPr>
          <w:rFonts w:cs="Arial"/>
          <w:b/>
          <w:i/>
          <w:lang w:eastAsia="ja-JP" w:bidi="he-IL"/>
        </w:rPr>
        <w:t xml:space="preserve"> </w:t>
      </w:r>
      <w:r>
        <w:t xml:space="preserve">region of the data stream match the </w:t>
      </w:r>
      <w:proofErr w:type="spellStart"/>
      <w:r>
        <w:t>dfdl:nilValue</w:t>
      </w:r>
      <w:proofErr w:type="spellEnd"/>
      <w:r>
        <w:t xml:space="preserve"> character.</w:t>
      </w:r>
    </w:p>
    <w:p w14:paraId="33A9B856" w14:textId="77777777" w:rsidR="000E1214" w:rsidRDefault="00A87198" w:rsidP="00C31ED0">
      <w:pPr>
        <w:numPr>
          <w:ilvl w:val="0"/>
          <w:numId w:val="130"/>
        </w:numPr>
      </w:pPr>
      <w:r>
        <w:lastRenderedPageBreak/>
        <w:t xml:space="preserve">When </w:t>
      </w:r>
      <w:proofErr w:type="spellStart"/>
      <w:r>
        <w:t>dfdl:nilKind</w:t>
      </w:r>
      <w:proofErr w:type="spellEnd"/>
      <w:r>
        <w:t xml:space="preserve"> is '</w:t>
      </w:r>
      <w:proofErr w:type="spellStart"/>
      <w:r>
        <w:t>logicalValue</w:t>
      </w:r>
      <w:proofErr w:type="spellEnd"/>
      <w:r>
        <w:t xml:space="preserve">', the data contains a normal representation, and the </w:t>
      </w:r>
      <w:proofErr w:type="spellStart"/>
      <w:r>
        <w:rPr>
          <w:rFonts w:cs="Arial"/>
          <w:b/>
          <w:i/>
          <w:lang w:eastAsia="ja-JP" w:bidi="he-IL"/>
        </w:rPr>
        <w:t>NilLogicalValue</w:t>
      </w:r>
      <w:proofErr w:type="spellEnd"/>
      <w:r>
        <w:rPr>
          <w:rFonts w:cs="Arial"/>
          <w:b/>
          <w:i/>
          <w:lang w:eastAsia="ja-JP" w:bidi="he-IL"/>
        </w:rPr>
        <w:t xml:space="preserve"> </w:t>
      </w:r>
      <w:r>
        <w:t xml:space="preserve">region of the data stream, converted to the element's logical type, matches any of the </w:t>
      </w:r>
      <w:proofErr w:type="spellStart"/>
      <w:r>
        <w:t>dfdl:nilValue</w:t>
      </w:r>
      <w:proofErr w:type="spellEnd"/>
      <w:r>
        <w:t xml:space="preserve"> values.</w:t>
      </w:r>
    </w:p>
    <w:p w14:paraId="11119084"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w:t>
      </w:r>
    </w:p>
    <w:p w14:paraId="69E1C030" w14:textId="77777777" w:rsidR="000E1214" w:rsidRDefault="00A87198" w:rsidP="00C31ED0">
      <w:pPr>
        <w:numPr>
          <w:ilvl w:val="0"/>
          <w:numId w:val="131"/>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rsidP="00C31ED0">
      <w:pPr>
        <w:numPr>
          <w:ilvl w:val="0"/>
          <w:numId w:val="131"/>
        </w:numPr>
      </w:pPr>
      <w:r>
        <w:t xml:space="preserve">Property </w:t>
      </w:r>
      <w:proofErr w:type="spellStart"/>
      <w:r>
        <w:t>dfdl:nilValueDelimiterPolicy</w:t>
      </w:r>
      <w:proofErr w:type="spellEnd"/>
      <w:r>
        <w:t xml:space="preserve">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w:t>
      </w:r>
      <w:proofErr w:type="spellStart"/>
      <w:r>
        <w:t>nillable</w:t>
      </w:r>
      <w:proofErr w:type="spellEnd"/>
      <w:r>
        <w:t xml:space="preserve"> is 'true' AND the element information item in the augmented </w:t>
      </w:r>
      <w:r w:rsidR="00933F0E">
        <w:t>Infoset</w:t>
      </w:r>
      <w:r>
        <w:t xml:space="preserve"> has the </w:t>
      </w:r>
      <w:r>
        <w:rPr>
          <w:b/>
        </w:rPr>
        <w:t>[</w:t>
      </w:r>
      <w:proofErr w:type="spellStart"/>
      <w:r>
        <w:rPr>
          <w:b/>
        </w:rPr>
        <w:t>nilled</w:t>
      </w:r>
      <w:proofErr w:type="spellEnd"/>
      <w:r>
        <w:rPr>
          <w:b/>
        </w:rPr>
        <w:t xml:space="preserve">] </w:t>
      </w:r>
      <w:r>
        <w:t>member as true, in which case what is output to the data stream is one of the following:</w:t>
      </w:r>
    </w:p>
    <w:p w14:paraId="33772656" w14:textId="77777777" w:rsidR="000E1214" w:rsidRDefault="00A87198" w:rsidP="00C31ED0">
      <w:pPr>
        <w:numPr>
          <w:ilvl w:val="0"/>
          <w:numId w:val="132"/>
        </w:numPr>
      </w:pPr>
      <w:r>
        <w:t xml:space="preserve">When </w:t>
      </w:r>
      <w:proofErr w:type="spellStart"/>
      <w:r>
        <w:t>dfdl:nilKind</w:t>
      </w:r>
      <w:proofErr w:type="spellEnd"/>
      <w:r>
        <w:t xml:space="preserve"> is '</w:t>
      </w:r>
      <w:proofErr w:type="spellStart"/>
      <w:r>
        <w:t>logicalValue</w:t>
      </w:r>
      <w:proofErr w:type="spellEnd"/>
      <w:r>
        <w:t xml:space="preserve">' then the first value of </w:t>
      </w:r>
      <w:proofErr w:type="spellStart"/>
      <w:r>
        <w:t>dfdl:nilValue</w:t>
      </w:r>
      <w:proofErr w:type="spellEnd"/>
      <w:r>
        <w:t xml:space="preserve"> converted to the physical representation is output as the </w:t>
      </w:r>
      <w:proofErr w:type="spellStart"/>
      <w:r>
        <w:rPr>
          <w:b/>
          <w:i/>
        </w:rPr>
        <w:t>NilLogicalValue</w:t>
      </w:r>
      <w:proofErr w:type="spellEnd"/>
      <w:r>
        <w:t xml:space="preserve"> region.</w:t>
      </w:r>
    </w:p>
    <w:p w14:paraId="7D06744D" w14:textId="77777777" w:rsidR="000E1214" w:rsidRDefault="00A87198" w:rsidP="00C31ED0">
      <w:pPr>
        <w:numPr>
          <w:ilvl w:val="0"/>
          <w:numId w:val="132"/>
        </w:numPr>
      </w:pPr>
      <w:r>
        <w:t xml:space="preserve">When </w:t>
      </w:r>
      <w:proofErr w:type="spellStart"/>
      <w:r>
        <w:t>dfdl:nilKind</w:t>
      </w:r>
      <w:proofErr w:type="spellEnd"/>
      <w:r>
        <w:t xml:space="preserve"> is '</w:t>
      </w:r>
      <w:proofErr w:type="spellStart"/>
      <w:r>
        <w:t>literalValue</w:t>
      </w:r>
      <w:proofErr w:type="spellEnd"/>
      <w:r>
        <w:t xml:space="preserve">' then the first value of </w:t>
      </w:r>
      <w:proofErr w:type="spellStart"/>
      <w:r>
        <w:t>dfdl:nilValue</w:t>
      </w:r>
      <w:proofErr w:type="spellEnd"/>
      <w:r>
        <w:t xml:space="preserve"> is output as the </w:t>
      </w:r>
      <w:proofErr w:type="spellStart"/>
      <w:r>
        <w:rPr>
          <w:b/>
          <w:i/>
        </w:rPr>
        <w:t>NilLiteralValue</w:t>
      </w:r>
      <w:proofErr w:type="spellEnd"/>
      <w:r>
        <w:t xml:space="preserve"> region.</w:t>
      </w:r>
    </w:p>
    <w:p w14:paraId="7BA89D9D" w14:textId="77777777" w:rsidR="000E1214" w:rsidRDefault="00A87198" w:rsidP="00C31ED0">
      <w:pPr>
        <w:numPr>
          <w:ilvl w:val="0"/>
          <w:numId w:val="132"/>
        </w:numPr>
      </w:pPr>
      <w:r>
        <w:t xml:space="preserve">When </w:t>
      </w:r>
      <w:proofErr w:type="spellStart"/>
      <w:r>
        <w:t>dfdl:nilKind</w:t>
      </w:r>
      <w:proofErr w:type="spellEnd"/>
      <w:r>
        <w:t xml:space="preserve"> is '</w:t>
      </w:r>
      <w:proofErr w:type="spellStart"/>
      <w:r>
        <w:t>literalCharacter</w:t>
      </w:r>
      <w:proofErr w:type="spellEnd"/>
      <w:r>
        <w:t xml:space="preserve">' then the character from </w:t>
      </w:r>
      <w:proofErr w:type="spellStart"/>
      <w:r>
        <w:t>dfdl:nilValue</w:t>
      </w:r>
      <w:proofErr w:type="spellEnd"/>
      <w:r>
        <w:t xml:space="preserve">, repeated to the needed length, is output as the </w:t>
      </w:r>
      <w:proofErr w:type="spellStart"/>
      <w:r>
        <w:rPr>
          <w:b/>
          <w:i/>
        </w:rPr>
        <w:t>NilLiteralCharacters</w:t>
      </w:r>
      <w:proofErr w:type="spellEnd"/>
      <w:r>
        <w:rPr>
          <w:b/>
          <w:i/>
        </w:rPr>
        <w:t xml:space="preserve"> </w:t>
      </w:r>
      <w:r>
        <w:t>region.</w:t>
      </w:r>
    </w:p>
    <w:p w14:paraId="0EB382C1" w14:textId="77777777" w:rsidR="000E1214" w:rsidRDefault="00A87198">
      <w:r>
        <w:t xml:space="preserve">For </w:t>
      </w:r>
      <w:proofErr w:type="spellStart"/>
      <w:r>
        <w:t>dfdl:nilKind</w:t>
      </w:r>
      <w:proofErr w:type="spellEnd"/>
      <w:r>
        <w:t xml:space="preserve"> '</w:t>
      </w:r>
      <w:proofErr w:type="spellStart"/>
      <w:r>
        <w:t>literalValue</w:t>
      </w:r>
      <w:proofErr w:type="spellEnd"/>
      <w:r>
        <w:t>' or '</w:t>
      </w:r>
      <w:proofErr w:type="spellStart"/>
      <w:r>
        <w:t>literalCharacter</w:t>
      </w:r>
      <w:proofErr w:type="spellEnd"/>
      <w:r>
        <w:t xml:space="preserve">' then </w:t>
      </w:r>
      <w:proofErr w:type="spellStart"/>
      <w:r>
        <w:t>dfdl:nilValueDelimiterPolicy</w:t>
      </w:r>
      <w:proofErr w:type="spellEnd"/>
      <w:r>
        <w:t xml:space="preserve"> determines whether any initiator or terminator also appear surrounding the literal nil in the output data.</w:t>
      </w:r>
    </w:p>
    <w:p w14:paraId="17ABDD30" w14:textId="77777777" w:rsidR="000E1214" w:rsidRDefault="00A87198" w:rsidP="00B31DA3">
      <w:pPr>
        <w:pStyle w:val="Heading2"/>
      </w:pPr>
      <w:bookmarkStart w:id="5626" w:name="_Toc25586310"/>
      <w:bookmarkStart w:id="5627" w:name="_Toc25586555"/>
      <w:bookmarkStart w:id="5628" w:name="_Toc25589838"/>
      <w:bookmarkStart w:id="5629" w:name="_Toc27061105"/>
      <w:bookmarkStart w:id="5630" w:name="_Toc322911679"/>
      <w:bookmarkStart w:id="5631" w:name="_Toc322912218"/>
      <w:bookmarkStart w:id="5632" w:name="_Toc329093067"/>
      <w:bookmarkStart w:id="5633" w:name="_Toc332701580"/>
      <w:bookmarkStart w:id="5634" w:name="_Toc332701884"/>
      <w:bookmarkStart w:id="5635" w:name="_Toc332711683"/>
      <w:bookmarkStart w:id="5636" w:name="_Toc332711985"/>
      <w:bookmarkStart w:id="5637" w:name="_Toc332712286"/>
      <w:bookmarkStart w:id="5638" w:name="_Toc332724202"/>
      <w:bookmarkStart w:id="5639" w:name="_Toc332724502"/>
      <w:bookmarkStart w:id="5640" w:name="_Toc341102798"/>
      <w:bookmarkStart w:id="5641" w:name="_Toc347241533"/>
      <w:bookmarkStart w:id="5642" w:name="_Toc347744726"/>
      <w:bookmarkStart w:id="5643" w:name="_Toc348984509"/>
      <w:bookmarkStart w:id="5644" w:name="_Toc348984814"/>
      <w:bookmarkStart w:id="5645" w:name="_Toc349037978"/>
      <w:bookmarkStart w:id="5646" w:name="_Toc349038280"/>
      <w:bookmarkStart w:id="5647" w:name="_Toc349042773"/>
      <w:bookmarkStart w:id="5648" w:name="_Toc351912771"/>
      <w:bookmarkStart w:id="5649" w:name="_Toc351914792"/>
      <w:bookmarkStart w:id="5650" w:name="_Toc351915258"/>
      <w:bookmarkStart w:id="5651" w:name="_Toc361231315"/>
      <w:bookmarkStart w:id="5652" w:name="_Toc361231841"/>
      <w:bookmarkStart w:id="5653" w:name="_Toc362445139"/>
      <w:bookmarkStart w:id="5654" w:name="_Toc363909061"/>
      <w:bookmarkStart w:id="5655" w:name="_Toc364463486"/>
      <w:bookmarkStart w:id="5656" w:name="_Toc366078090"/>
      <w:bookmarkStart w:id="5657" w:name="_Toc366078709"/>
      <w:bookmarkStart w:id="5658" w:name="_Toc366079694"/>
      <w:bookmarkStart w:id="5659" w:name="_Toc366080306"/>
      <w:bookmarkStart w:id="5660" w:name="_Toc366080915"/>
      <w:bookmarkStart w:id="5661" w:name="_Toc366505255"/>
      <w:bookmarkStart w:id="5662" w:name="_Toc366508624"/>
      <w:bookmarkStart w:id="5663" w:name="_Toc366513125"/>
      <w:bookmarkStart w:id="5664" w:name="_Toc366574314"/>
      <w:bookmarkStart w:id="5665" w:name="_Toc366578107"/>
      <w:bookmarkStart w:id="5666" w:name="_Toc366578701"/>
      <w:bookmarkStart w:id="5667" w:name="_Toc366579293"/>
      <w:bookmarkStart w:id="5668" w:name="_Toc366579884"/>
      <w:bookmarkStart w:id="5669" w:name="_Toc366580476"/>
      <w:bookmarkStart w:id="5670" w:name="_Toc366581067"/>
      <w:bookmarkStart w:id="5671" w:name="_Toc366581659"/>
      <w:bookmarkStart w:id="5672" w:name="_Toc351912772"/>
      <w:bookmarkStart w:id="5673" w:name="_Toc351914793"/>
      <w:bookmarkStart w:id="5674" w:name="_Toc351915259"/>
      <w:bookmarkStart w:id="5675" w:name="_Toc361231316"/>
      <w:bookmarkStart w:id="5676" w:name="_Toc361231842"/>
      <w:bookmarkStart w:id="5677" w:name="_Toc362445140"/>
      <w:bookmarkStart w:id="5678" w:name="_Toc363909062"/>
      <w:bookmarkStart w:id="5679" w:name="_Toc364463487"/>
      <w:bookmarkStart w:id="5680" w:name="_Toc366078091"/>
      <w:bookmarkStart w:id="5681" w:name="_Toc366078710"/>
      <w:bookmarkStart w:id="5682" w:name="_Toc366079695"/>
      <w:bookmarkStart w:id="5683" w:name="_Toc366080307"/>
      <w:bookmarkStart w:id="5684" w:name="_Toc366080916"/>
      <w:bookmarkStart w:id="5685" w:name="_Toc366505256"/>
      <w:bookmarkStart w:id="5686" w:name="_Toc366508625"/>
      <w:bookmarkStart w:id="5687" w:name="_Toc366513126"/>
      <w:bookmarkStart w:id="5688" w:name="_Toc366574315"/>
      <w:bookmarkStart w:id="5689" w:name="_Toc366578108"/>
      <w:bookmarkStart w:id="5690" w:name="_Toc366578702"/>
      <w:bookmarkStart w:id="5691" w:name="_Toc366579294"/>
      <w:bookmarkStart w:id="5692" w:name="_Toc366579885"/>
      <w:bookmarkStart w:id="5693" w:name="_Toc366580477"/>
      <w:bookmarkStart w:id="5694" w:name="_Toc366581068"/>
      <w:bookmarkStart w:id="5695" w:name="_Toc366581660"/>
      <w:bookmarkStart w:id="5696" w:name="_Toc351912773"/>
      <w:bookmarkStart w:id="5697" w:name="_Toc351914794"/>
      <w:bookmarkStart w:id="5698" w:name="_Toc351915260"/>
      <w:bookmarkStart w:id="5699" w:name="_Toc361231317"/>
      <w:bookmarkStart w:id="5700" w:name="_Toc361231843"/>
      <w:bookmarkStart w:id="5701" w:name="_Toc362445141"/>
      <w:bookmarkStart w:id="5702" w:name="_Toc363909063"/>
      <w:bookmarkStart w:id="5703" w:name="_Toc364463488"/>
      <w:bookmarkStart w:id="5704" w:name="_Toc366078092"/>
      <w:bookmarkStart w:id="5705" w:name="_Toc366078711"/>
      <w:bookmarkStart w:id="5706" w:name="_Toc366079696"/>
      <w:bookmarkStart w:id="5707" w:name="_Toc366080308"/>
      <w:bookmarkStart w:id="5708" w:name="_Toc366080917"/>
      <w:bookmarkStart w:id="5709" w:name="_Toc366505257"/>
      <w:bookmarkStart w:id="5710" w:name="_Toc366508626"/>
      <w:bookmarkStart w:id="5711" w:name="_Toc366513127"/>
      <w:bookmarkStart w:id="5712" w:name="_Toc366574316"/>
      <w:bookmarkStart w:id="5713" w:name="_Toc366578109"/>
      <w:bookmarkStart w:id="5714" w:name="_Toc366578703"/>
      <w:bookmarkStart w:id="5715" w:name="_Toc366579295"/>
      <w:bookmarkStart w:id="5716" w:name="_Toc366579886"/>
      <w:bookmarkStart w:id="5717" w:name="_Toc366580478"/>
      <w:bookmarkStart w:id="5718" w:name="_Toc366581069"/>
      <w:bookmarkStart w:id="5719" w:name="_Toc366581661"/>
      <w:bookmarkStart w:id="5720" w:name="_Toc351912774"/>
      <w:bookmarkStart w:id="5721" w:name="_Toc351914795"/>
      <w:bookmarkStart w:id="5722" w:name="_Toc351915261"/>
      <w:bookmarkStart w:id="5723" w:name="_Toc361231318"/>
      <w:bookmarkStart w:id="5724" w:name="_Toc361231844"/>
      <w:bookmarkStart w:id="5725" w:name="_Toc362445142"/>
      <w:bookmarkStart w:id="5726" w:name="_Toc363909064"/>
      <w:bookmarkStart w:id="5727" w:name="_Toc364463489"/>
      <w:bookmarkStart w:id="5728" w:name="_Toc366078093"/>
      <w:bookmarkStart w:id="5729" w:name="_Toc366078712"/>
      <w:bookmarkStart w:id="5730" w:name="_Toc366079697"/>
      <w:bookmarkStart w:id="5731" w:name="_Toc366080309"/>
      <w:bookmarkStart w:id="5732" w:name="_Toc366080918"/>
      <w:bookmarkStart w:id="5733" w:name="_Toc366505258"/>
      <w:bookmarkStart w:id="5734" w:name="_Toc366508627"/>
      <w:bookmarkStart w:id="5735" w:name="_Toc366513128"/>
      <w:bookmarkStart w:id="5736" w:name="_Toc366574317"/>
      <w:bookmarkStart w:id="5737" w:name="_Toc366578110"/>
      <w:bookmarkStart w:id="5738" w:name="_Toc366578704"/>
      <w:bookmarkStart w:id="5739" w:name="_Toc366579296"/>
      <w:bookmarkStart w:id="5740" w:name="_Toc366579887"/>
      <w:bookmarkStart w:id="5741" w:name="_Toc366580479"/>
      <w:bookmarkStart w:id="5742" w:name="_Toc366581070"/>
      <w:bookmarkStart w:id="5743" w:name="_Toc366581662"/>
      <w:bookmarkStart w:id="5744" w:name="_Toc351912775"/>
      <w:bookmarkStart w:id="5745" w:name="_Toc351914796"/>
      <w:bookmarkStart w:id="5746" w:name="_Toc351915262"/>
      <w:bookmarkStart w:id="5747" w:name="_Toc361231319"/>
      <w:bookmarkStart w:id="5748" w:name="_Toc361231845"/>
      <w:bookmarkStart w:id="5749" w:name="_Toc362445143"/>
      <w:bookmarkStart w:id="5750" w:name="_Toc363909065"/>
      <w:bookmarkStart w:id="5751" w:name="_Toc364463490"/>
      <w:bookmarkStart w:id="5752" w:name="_Toc366078094"/>
      <w:bookmarkStart w:id="5753" w:name="_Toc366078713"/>
      <w:bookmarkStart w:id="5754" w:name="_Toc366079698"/>
      <w:bookmarkStart w:id="5755" w:name="_Toc366080310"/>
      <w:bookmarkStart w:id="5756" w:name="_Toc366080919"/>
      <w:bookmarkStart w:id="5757" w:name="_Toc366505259"/>
      <w:bookmarkStart w:id="5758" w:name="_Toc366508628"/>
      <w:bookmarkStart w:id="5759" w:name="_Toc366513129"/>
      <w:bookmarkStart w:id="5760" w:name="_Toc366574318"/>
      <w:bookmarkStart w:id="5761" w:name="_Toc366578111"/>
      <w:bookmarkStart w:id="5762" w:name="_Toc366578705"/>
      <w:bookmarkStart w:id="5763" w:name="_Toc366579297"/>
      <w:bookmarkStart w:id="5764" w:name="_Toc366579888"/>
      <w:bookmarkStart w:id="5765" w:name="_Toc366580480"/>
      <w:bookmarkStart w:id="5766" w:name="_Toc366581071"/>
      <w:bookmarkStart w:id="5767" w:name="_Toc366581663"/>
      <w:bookmarkStart w:id="5768" w:name="_Toc351912776"/>
      <w:bookmarkStart w:id="5769" w:name="_Toc351914797"/>
      <w:bookmarkStart w:id="5770" w:name="_Toc351915263"/>
      <w:bookmarkStart w:id="5771" w:name="_Toc361231320"/>
      <w:bookmarkStart w:id="5772" w:name="_Toc361231846"/>
      <w:bookmarkStart w:id="5773" w:name="_Toc362445144"/>
      <w:bookmarkStart w:id="5774" w:name="_Toc363909066"/>
      <w:bookmarkStart w:id="5775" w:name="_Toc364463491"/>
      <w:bookmarkStart w:id="5776" w:name="_Toc366078095"/>
      <w:bookmarkStart w:id="5777" w:name="_Toc366078714"/>
      <w:bookmarkStart w:id="5778" w:name="_Toc366079699"/>
      <w:bookmarkStart w:id="5779" w:name="_Toc366080311"/>
      <w:bookmarkStart w:id="5780" w:name="_Toc366080920"/>
      <w:bookmarkStart w:id="5781" w:name="_Toc366505260"/>
      <w:bookmarkStart w:id="5782" w:name="_Toc366508629"/>
      <w:bookmarkStart w:id="5783" w:name="_Toc366513130"/>
      <w:bookmarkStart w:id="5784" w:name="_Toc366574319"/>
      <w:bookmarkStart w:id="5785" w:name="_Toc366578112"/>
      <w:bookmarkStart w:id="5786" w:name="_Toc366578706"/>
      <w:bookmarkStart w:id="5787" w:name="_Toc366579298"/>
      <w:bookmarkStart w:id="5788" w:name="_Toc366579889"/>
      <w:bookmarkStart w:id="5789" w:name="_Toc366580481"/>
      <w:bookmarkStart w:id="5790" w:name="_Toc366581072"/>
      <w:bookmarkStart w:id="5791" w:name="_Toc366581664"/>
      <w:bookmarkStart w:id="5792" w:name="_Toc351912777"/>
      <w:bookmarkStart w:id="5793" w:name="_Toc351914798"/>
      <w:bookmarkStart w:id="5794" w:name="_Toc351915264"/>
      <w:bookmarkStart w:id="5795" w:name="_Toc361231321"/>
      <w:bookmarkStart w:id="5796" w:name="_Toc361231847"/>
      <w:bookmarkStart w:id="5797" w:name="_Toc362445145"/>
      <w:bookmarkStart w:id="5798" w:name="_Toc363909067"/>
      <w:bookmarkStart w:id="5799" w:name="_Toc364463492"/>
      <w:bookmarkStart w:id="5800" w:name="_Toc366078096"/>
      <w:bookmarkStart w:id="5801" w:name="_Toc366078715"/>
      <w:bookmarkStart w:id="5802" w:name="_Toc366079700"/>
      <w:bookmarkStart w:id="5803" w:name="_Toc366080312"/>
      <w:bookmarkStart w:id="5804" w:name="_Toc366080921"/>
      <w:bookmarkStart w:id="5805" w:name="_Toc366505261"/>
      <w:bookmarkStart w:id="5806" w:name="_Toc366508630"/>
      <w:bookmarkStart w:id="5807" w:name="_Toc366513131"/>
      <w:bookmarkStart w:id="5808" w:name="_Toc366574320"/>
      <w:bookmarkStart w:id="5809" w:name="_Toc366578113"/>
      <w:bookmarkStart w:id="5810" w:name="_Toc366578707"/>
      <w:bookmarkStart w:id="5811" w:name="_Toc366579299"/>
      <w:bookmarkStart w:id="5812" w:name="_Toc366579890"/>
      <w:bookmarkStart w:id="5813" w:name="_Toc366580482"/>
      <w:bookmarkStart w:id="5814" w:name="_Toc366581073"/>
      <w:bookmarkStart w:id="5815" w:name="_Toc366581665"/>
      <w:bookmarkStart w:id="5816" w:name="_Toc351912778"/>
      <w:bookmarkStart w:id="5817" w:name="_Toc351914799"/>
      <w:bookmarkStart w:id="5818" w:name="_Toc351915265"/>
      <w:bookmarkStart w:id="5819" w:name="_Toc361231322"/>
      <w:bookmarkStart w:id="5820" w:name="_Toc361231848"/>
      <w:bookmarkStart w:id="5821" w:name="_Toc362445146"/>
      <w:bookmarkStart w:id="5822" w:name="_Toc363909068"/>
      <w:bookmarkStart w:id="5823" w:name="_Toc364463493"/>
      <w:bookmarkStart w:id="5824" w:name="_Toc366078097"/>
      <w:bookmarkStart w:id="5825" w:name="_Toc366078716"/>
      <w:bookmarkStart w:id="5826" w:name="_Toc366079701"/>
      <w:bookmarkStart w:id="5827" w:name="_Toc366080313"/>
      <w:bookmarkStart w:id="5828" w:name="_Toc366080922"/>
      <w:bookmarkStart w:id="5829" w:name="_Toc366505262"/>
      <w:bookmarkStart w:id="5830" w:name="_Toc366508631"/>
      <w:bookmarkStart w:id="5831" w:name="_Toc366513132"/>
      <w:bookmarkStart w:id="5832" w:name="_Toc366574321"/>
      <w:bookmarkStart w:id="5833" w:name="_Toc366578114"/>
      <w:bookmarkStart w:id="5834" w:name="_Toc366578708"/>
      <w:bookmarkStart w:id="5835" w:name="_Toc366579300"/>
      <w:bookmarkStart w:id="5836" w:name="_Toc366579891"/>
      <w:bookmarkStart w:id="5837" w:name="_Toc366580483"/>
      <w:bookmarkStart w:id="5838" w:name="_Toc366581074"/>
      <w:bookmarkStart w:id="5839" w:name="_Toc366581666"/>
      <w:bookmarkStart w:id="5840" w:name="_Toc351912779"/>
      <w:bookmarkStart w:id="5841" w:name="_Toc351914800"/>
      <w:bookmarkStart w:id="5842" w:name="_Toc351915266"/>
      <w:bookmarkStart w:id="5843" w:name="_Toc361231323"/>
      <w:bookmarkStart w:id="5844" w:name="_Toc361231849"/>
      <w:bookmarkStart w:id="5845" w:name="_Toc362445147"/>
      <w:bookmarkStart w:id="5846" w:name="_Toc363909069"/>
      <w:bookmarkStart w:id="5847" w:name="_Toc364463494"/>
      <w:bookmarkStart w:id="5848" w:name="_Toc366078098"/>
      <w:bookmarkStart w:id="5849" w:name="_Toc366078717"/>
      <w:bookmarkStart w:id="5850" w:name="_Toc366079702"/>
      <w:bookmarkStart w:id="5851" w:name="_Toc366080314"/>
      <w:bookmarkStart w:id="5852" w:name="_Toc366080923"/>
      <w:bookmarkStart w:id="5853" w:name="_Toc366505263"/>
      <w:bookmarkStart w:id="5854" w:name="_Toc366508632"/>
      <w:bookmarkStart w:id="5855" w:name="_Toc366513133"/>
      <w:bookmarkStart w:id="5856" w:name="_Toc366574322"/>
      <w:bookmarkStart w:id="5857" w:name="_Toc366578115"/>
      <w:bookmarkStart w:id="5858" w:name="_Toc366578709"/>
      <w:bookmarkStart w:id="5859" w:name="_Toc366579301"/>
      <w:bookmarkStart w:id="5860" w:name="_Toc366579892"/>
      <w:bookmarkStart w:id="5861" w:name="_Toc366580484"/>
      <w:bookmarkStart w:id="5862" w:name="_Toc366581075"/>
      <w:bookmarkStart w:id="5863" w:name="_Toc366581667"/>
      <w:bookmarkStart w:id="5864" w:name="_Toc351912780"/>
      <w:bookmarkStart w:id="5865" w:name="_Toc351914801"/>
      <w:bookmarkStart w:id="5866" w:name="_Toc351915267"/>
      <w:bookmarkStart w:id="5867" w:name="_Toc361231324"/>
      <w:bookmarkStart w:id="5868" w:name="_Toc361231850"/>
      <w:bookmarkStart w:id="5869" w:name="_Toc362445148"/>
      <w:bookmarkStart w:id="5870" w:name="_Toc363909070"/>
      <w:bookmarkStart w:id="5871" w:name="_Toc364463495"/>
      <w:bookmarkStart w:id="5872" w:name="_Toc366078099"/>
      <w:bookmarkStart w:id="5873" w:name="_Toc366078718"/>
      <w:bookmarkStart w:id="5874" w:name="_Toc366079703"/>
      <w:bookmarkStart w:id="5875" w:name="_Toc366080315"/>
      <w:bookmarkStart w:id="5876" w:name="_Toc366080924"/>
      <w:bookmarkStart w:id="5877" w:name="_Toc366505264"/>
      <w:bookmarkStart w:id="5878" w:name="_Toc366508633"/>
      <w:bookmarkStart w:id="5879" w:name="_Toc366513134"/>
      <w:bookmarkStart w:id="5880" w:name="_Toc366574323"/>
      <w:bookmarkStart w:id="5881" w:name="_Toc366578116"/>
      <w:bookmarkStart w:id="5882" w:name="_Toc366578710"/>
      <w:bookmarkStart w:id="5883" w:name="_Toc366579302"/>
      <w:bookmarkStart w:id="5884" w:name="_Toc366579893"/>
      <w:bookmarkStart w:id="5885" w:name="_Toc366580485"/>
      <w:bookmarkStart w:id="5886" w:name="_Toc366581076"/>
      <w:bookmarkStart w:id="5887" w:name="_Toc366581668"/>
      <w:bookmarkStart w:id="5888" w:name="_Toc351912781"/>
      <w:bookmarkStart w:id="5889" w:name="_Toc351914802"/>
      <w:bookmarkStart w:id="5890" w:name="_Toc351915268"/>
      <w:bookmarkStart w:id="5891" w:name="_Toc361231325"/>
      <w:bookmarkStart w:id="5892" w:name="_Toc361231851"/>
      <w:bookmarkStart w:id="5893" w:name="_Toc362445149"/>
      <w:bookmarkStart w:id="5894" w:name="_Toc363909071"/>
      <w:bookmarkStart w:id="5895" w:name="_Toc364463496"/>
      <w:bookmarkStart w:id="5896" w:name="_Toc366078100"/>
      <w:bookmarkStart w:id="5897" w:name="_Toc366078719"/>
      <w:bookmarkStart w:id="5898" w:name="_Toc366079704"/>
      <w:bookmarkStart w:id="5899" w:name="_Toc366080316"/>
      <w:bookmarkStart w:id="5900" w:name="_Toc366080925"/>
      <w:bookmarkStart w:id="5901" w:name="_Toc366505265"/>
      <w:bookmarkStart w:id="5902" w:name="_Toc366508634"/>
      <w:bookmarkStart w:id="5903" w:name="_Toc366513135"/>
      <w:bookmarkStart w:id="5904" w:name="_Toc366574324"/>
      <w:bookmarkStart w:id="5905" w:name="_Toc366578117"/>
      <w:bookmarkStart w:id="5906" w:name="_Toc366578711"/>
      <w:bookmarkStart w:id="5907" w:name="_Toc366579303"/>
      <w:bookmarkStart w:id="5908" w:name="_Toc366579894"/>
      <w:bookmarkStart w:id="5909" w:name="_Toc366580486"/>
      <w:bookmarkStart w:id="5910" w:name="_Toc366581077"/>
      <w:bookmarkStart w:id="5911" w:name="_Toc366581669"/>
      <w:bookmarkStart w:id="5912" w:name="_Toc351912782"/>
      <w:bookmarkStart w:id="5913" w:name="_Toc351914803"/>
      <w:bookmarkStart w:id="5914" w:name="_Toc351915269"/>
      <w:bookmarkStart w:id="5915" w:name="_Toc361231326"/>
      <w:bookmarkStart w:id="5916" w:name="_Toc361231852"/>
      <w:bookmarkStart w:id="5917" w:name="_Toc362445150"/>
      <w:bookmarkStart w:id="5918" w:name="_Toc363909072"/>
      <w:bookmarkStart w:id="5919" w:name="_Toc364463497"/>
      <w:bookmarkStart w:id="5920" w:name="_Toc366078101"/>
      <w:bookmarkStart w:id="5921" w:name="_Toc366078720"/>
      <w:bookmarkStart w:id="5922" w:name="_Toc366079705"/>
      <w:bookmarkStart w:id="5923" w:name="_Toc366080317"/>
      <w:bookmarkStart w:id="5924" w:name="_Toc366080926"/>
      <w:bookmarkStart w:id="5925" w:name="_Toc366505266"/>
      <w:bookmarkStart w:id="5926" w:name="_Toc366508635"/>
      <w:bookmarkStart w:id="5927" w:name="_Toc366513136"/>
      <w:bookmarkStart w:id="5928" w:name="_Toc366574325"/>
      <w:bookmarkStart w:id="5929" w:name="_Toc366578118"/>
      <w:bookmarkStart w:id="5930" w:name="_Toc366578712"/>
      <w:bookmarkStart w:id="5931" w:name="_Toc366579304"/>
      <w:bookmarkStart w:id="5932" w:name="_Toc366579895"/>
      <w:bookmarkStart w:id="5933" w:name="_Toc366580487"/>
      <w:bookmarkStart w:id="5934" w:name="_Toc366581078"/>
      <w:bookmarkStart w:id="5935" w:name="_Toc366581670"/>
      <w:bookmarkStart w:id="5936" w:name="_Toc351912783"/>
      <w:bookmarkStart w:id="5937" w:name="_Toc351914804"/>
      <w:bookmarkStart w:id="5938" w:name="_Toc351915270"/>
      <w:bookmarkStart w:id="5939" w:name="_Toc361231327"/>
      <w:bookmarkStart w:id="5940" w:name="_Toc361231853"/>
      <w:bookmarkStart w:id="5941" w:name="_Toc362445151"/>
      <w:bookmarkStart w:id="5942" w:name="_Toc363909073"/>
      <w:bookmarkStart w:id="5943" w:name="_Toc364463498"/>
      <w:bookmarkStart w:id="5944" w:name="_Toc366078102"/>
      <w:bookmarkStart w:id="5945" w:name="_Toc366078721"/>
      <w:bookmarkStart w:id="5946" w:name="_Toc366079706"/>
      <w:bookmarkStart w:id="5947" w:name="_Toc366080318"/>
      <w:bookmarkStart w:id="5948" w:name="_Toc366080927"/>
      <w:bookmarkStart w:id="5949" w:name="_Toc366505267"/>
      <w:bookmarkStart w:id="5950" w:name="_Toc366508636"/>
      <w:bookmarkStart w:id="5951" w:name="_Toc366513137"/>
      <w:bookmarkStart w:id="5952" w:name="_Toc366574326"/>
      <w:bookmarkStart w:id="5953" w:name="_Toc366578119"/>
      <w:bookmarkStart w:id="5954" w:name="_Toc366578713"/>
      <w:bookmarkStart w:id="5955" w:name="_Toc366579305"/>
      <w:bookmarkStart w:id="5956" w:name="_Toc366579896"/>
      <w:bookmarkStart w:id="5957" w:name="_Toc366580488"/>
      <w:bookmarkStart w:id="5958" w:name="_Toc366581079"/>
      <w:bookmarkStart w:id="5959" w:name="_Toc366581671"/>
      <w:bookmarkStart w:id="5960" w:name="_Toc351912784"/>
      <w:bookmarkStart w:id="5961" w:name="_Toc351914805"/>
      <w:bookmarkStart w:id="5962" w:name="_Toc351915271"/>
      <w:bookmarkStart w:id="5963" w:name="_Toc361231328"/>
      <w:bookmarkStart w:id="5964" w:name="_Toc361231854"/>
      <w:bookmarkStart w:id="5965" w:name="_Toc362445152"/>
      <w:bookmarkStart w:id="5966" w:name="_Toc363909074"/>
      <w:bookmarkStart w:id="5967" w:name="_Toc364463499"/>
      <w:bookmarkStart w:id="5968" w:name="_Toc366078103"/>
      <w:bookmarkStart w:id="5969" w:name="_Toc366078722"/>
      <w:bookmarkStart w:id="5970" w:name="_Toc366079707"/>
      <w:bookmarkStart w:id="5971" w:name="_Toc366080319"/>
      <w:bookmarkStart w:id="5972" w:name="_Toc366080928"/>
      <w:bookmarkStart w:id="5973" w:name="_Toc366505268"/>
      <w:bookmarkStart w:id="5974" w:name="_Toc366508637"/>
      <w:bookmarkStart w:id="5975" w:name="_Toc366513138"/>
      <w:bookmarkStart w:id="5976" w:name="_Toc366574327"/>
      <w:bookmarkStart w:id="5977" w:name="_Toc366578120"/>
      <w:bookmarkStart w:id="5978" w:name="_Toc366578714"/>
      <w:bookmarkStart w:id="5979" w:name="_Toc366579306"/>
      <w:bookmarkStart w:id="5980" w:name="_Toc366579897"/>
      <w:bookmarkStart w:id="5981" w:name="_Toc366580489"/>
      <w:bookmarkStart w:id="5982" w:name="_Toc366581080"/>
      <w:bookmarkStart w:id="5983" w:name="_Toc366581672"/>
      <w:bookmarkStart w:id="5984" w:name="_Toc351912785"/>
      <w:bookmarkStart w:id="5985" w:name="_Toc351914806"/>
      <w:bookmarkStart w:id="5986" w:name="_Toc351915272"/>
      <w:bookmarkStart w:id="5987" w:name="_Toc361231329"/>
      <w:bookmarkStart w:id="5988" w:name="_Toc361231855"/>
      <w:bookmarkStart w:id="5989" w:name="_Toc362445153"/>
      <w:bookmarkStart w:id="5990" w:name="_Toc363909075"/>
      <w:bookmarkStart w:id="5991" w:name="_Toc364463500"/>
      <w:bookmarkStart w:id="5992" w:name="_Toc366078104"/>
      <w:bookmarkStart w:id="5993" w:name="_Toc366078723"/>
      <w:bookmarkStart w:id="5994" w:name="_Toc366079708"/>
      <w:bookmarkStart w:id="5995" w:name="_Toc366080320"/>
      <w:bookmarkStart w:id="5996" w:name="_Toc366080929"/>
      <w:bookmarkStart w:id="5997" w:name="_Toc366505269"/>
      <w:bookmarkStart w:id="5998" w:name="_Toc366508638"/>
      <w:bookmarkStart w:id="5999" w:name="_Toc366513139"/>
      <w:bookmarkStart w:id="6000" w:name="_Toc366574328"/>
      <w:bookmarkStart w:id="6001" w:name="_Toc366578121"/>
      <w:bookmarkStart w:id="6002" w:name="_Toc366578715"/>
      <w:bookmarkStart w:id="6003" w:name="_Toc366579307"/>
      <w:bookmarkStart w:id="6004" w:name="_Toc366579898"/>
      <w:bookmarkStart w:id="6005" w:name="_Toc366580490"/>
      <w:bookmarkStart w:id="6006" w:name="_Toc366581081"/>
      <w:bookmarkStart w:id="6007" w:name="_Toc366581673"/>
      <w:bookmarkStart w:id="6008" w:name="_Toc351912786"/>
      <w:bookmarkStart w:id="6009" w:name="_Toc351914807"/>
      <w:bookmarkStart w:id="6010" w:name="_Toc351915273"/>
      <w:bookmarkStart w:id="6011" w:name="_Toc361231330"/>
      <w:bookmarkStart w:id="6012" w:name="_Toc361231856"/>
      <w:bookmarkStart w:id="6013" w:name="_Toc362445154"/>
      <w:bookmarkStart w:id="6014" w:name="_Toc363909076"/>
      <w:bookmarkStart w:id="6015" w:name="_Toc364463501"/>
      <w:bookmarkStart w:id="6016" w:name="_Toc366078105"/>
      <w:bookmarkStart w:id="6017" w:name="_Toc366078724"/>
      <w:bookmarkStart w:id="6018" w:name="_Toc366079709"/>
      <w:bookmarkStart w:id="6019" w:name="_Toc366080321"/>
      <w:bookmarkStart w:id="6020" w:name="_Toc366080930"/>
      <w:bookmarkStart w:id="6021" w:name="_Toc366505270"/>
      <w:bookmarkStart w:id="6022" w:name="_Toc366508639"/>
      <w:bookmarkStart w:id="6023" w:name="_Toc366513140"/>
      <w:bookmarkStart w:id="6024" w:name="_Toc366574329"/>
      <w:bookmarkStart w:id="6025" w:name="_Toc366578122"/>
      <w:bookmarkStart w:id="6026" w:name="_Toc366578716"/>
      <w:bookmarkStart w:id="6027" w:name="_Toc366579308"/>
      <w:bookmarkStart w:id="6028" w:name="_Toc366579899"/>
      <w:bookmarkStart w:id="6029" w:name="_Toc366580491"/>
      <w:bookmarkStart w:id="6030" w:name="_Toc366581082"/>
      <w:bookmarkStart w:id="6031" w:name="_Toc366581674"/>
      <w:bookmarkStart w:id="6032" w:name="_Toc351912787"/>
      <w:bookmarkStart w:id="6033" w:name="_Toc351914808"/>
      <w:bookmarkStart w:id="6034" w:name="_Toc351915274"/>
      <w:bookmarkStart w:id="6035" w:name="_Toc361231331"/>
      <w:bookmarkStart w:id="6036" w:name="_Toc361231857"/>
      <w:bookmarkStart w:id="6037" w:name="_Toc362445155"/>
      <w:bookmarkStart w:id="6038" w:name="_Toc363909077"/>
      <w:bookmarkStart w:id="6039" w:name="_Toc364463502"/>
      <w:bookmarkStart w:id="6040" w:name="_Toc366078106"/>
      <w:bookmarkStart w:id="6041" w:name="_Toc366078725"/>
      <w:bookmarkStart w:id="6042" w:name="_Toc366079710"/>
      <w:bookmarkStart w:id="6043" w:name="_Toc366080322"/>
      <w:bookmarkStart w:id="6044" w:name="_Toc366080931"/>
      <w:bookmarkStart w:id="6045" w:name="_Toc366505271"/>
      <w:bookmarkStart w:id="6046" w:name="_Toc366508640"/>
      <w:bookmarkStart w:id="6047" w:name="_Toc366513141"/>
      <w:bookmarkStart w:id="6048" w:name="_Toc366574330"/>
      <w:bookmarkStart w:id="6049" w:name="_Toc366578123"/>
      <w:bookmarkStart w:id="6050" w:name="_Toc366578717"/>
      <w:bookmarkStart w:id="6051" w:name="_Toc366579309"/>
      <w:bookmarkStart w:id="6052" w:name="_Toc366579900"/>
      <w:bookmarkStart w:id="6053" w:name="_Toc366580492"/>
      <w:bookmarkStart w:id="6054" w:name="_Toc366581083"/>
      <w:bookmarkStart w:id="6055" w:name="_Toc366581675"/>
      <w:bookmarkStart w:id="6056" w:name="_Toc351912788"/>
      <w:bookmarkStart w:id="6057" w:name="_Toc351914809"/>
      <w:bookmarkStart w:id="6058" w:name="_Toc351915275"/>
      <w:bookmarkStart w:id="6059" w:name="_Toc361231332"/>
      <w:bookmarkStart w:id="6060" w:name="_Toc361231858"/>
      <w:bookmarkStart w:id="6061" w:name="_Toc362445156"/>
      <w:bookmarkStart w:id="6062" w:name="_Toc363909078"/>
      <w:bookmarkStart w:id="6063" w:name="_Toc364463503"/>
      <w:bookmarkStart w:id="6064" w:name="_Toc366078107"/>
      <w:bookmarkStart w:id="6065" w:name="_Toc366078726"/>
      <w:bookmarkStart w:id="6066" w:name="_Toc366079711"/>
      <w:bookmarkStart w:id="6067" w:name="_Toc366080323"/>
      <w:bookmarkStart w:id="6068" w:name="_Toc366080932"/>
      <w:bookmarkStart w:id="6069" w:name="_Toc366505272"/>
      <w:bookmarkStart w:id="6070" w:name="_Toc366508641"/>
      <w:bookmarkStart w:id="6071" w:name="_Toc366513142"/>
      <w:bookmarkStart w:id="6072" w:name="_Toc366574331"/>
      <w:bookmarkStart w:id="6073" w:name="_Toc366578124"/>
      <w:bookmarkStart w:id="6074" w:name="_Toc366578718"/>
      <w:bookmarkStart w:id="6075" w:name="_Toc366579310"/>
      <w:bookmarkStart w:id="6076" w:name="_Toc366579901"/>
      <w:bookmarkStart w:id="6077" w:name="_Toc366580493"/>
      <w:bookmarkStart w:id="6078" w:name="_Toc366581084"/>
      <w:bookmarkStart w:id="6079" w:name="_Toc366581676"/>
      <w:bookmarkStart w:id="6080" w:name="_Toc351912789"/>
      <w:bookmarkStart w:id="6081" w:name="_Toc351914810"/>
      <w:bookmarkStart w:id="6082" w:name="_Toc351915276"/>
      <w:bookmarkStart w:id="6083" w:name="_Toc361231333"/>
      <w:bookmarkStart w:id="6084" w:name="_Toc361231859"/>
      <w:bookmarkStart w:id="6085" w:name="_Toc362445157"/>
      <w:bookmarkStart w:id="6086" w:name="_Toc363909079"/>
      <w:bookmarkStart w:id="6087" w:name="_Toc364463504"/>
      <w:bookmarkStart w:id="6088" w:name="_Toc366078108"/>
      <w:bookmarkStart w:id="6089" w:name="_Toc366078727"/>
      <w:bookmarkStart w:id="6090" w:name="_Toc366079712"/>
      <w:bookmarkStart w:id="6091" w:name="_Toc366080324"/>
      <w:bookmarkStart w:id="6092" w:name="_Toc366080933"/>
      <w:bookmarkStart w:id="6093" w:name="_Toc366505273"/>
      <w:bookmarkStart w:id="6094" w:name="_Toc366508642"/>
      <w:bookmarkStart w:id="6095" w:name="_Toc366513143"/>
      <w:bookmarkStart w:id="6096" w:name="_Toc366574332"/>
      <w:bookmarkStart w:id="6097" w:name="_Toc366578125"/>
      <w:bookmarkStart w:id="6098" w:name="_Toc366578719"/>
      <w:bookmarkStart w:id="6099" w:name="_Toc366579311"/>
      <w:bookmarkStart w:id="6100" w:name="_Toc366579902"/>
      <w:bookmarkStart w:id="6101" w:name="_Toc366580494"/>
      <w:bookmarkStart w:id="6102" w:name="_Toc366581085"/>
      <w:bookmarkStart w:id="6103" w:name="_Toc366581677"/>
      <w:bookmarkStart w:id="6104" w:name="_Toc351912790"/>
      <w:bookmarkStart w:id="6105" w:name="_Toc351914811"/>
      <w:bookmarkStart w:id="6106" w:name="_Toc351915277"/>
      <w:bookmarkStart w:id="6107" w:name="_Toc361231334"/>
      <w:bookmarkStart w:id="6108" w:name="_Toc361231860"/>
      <w:bookmarkStart w:id="6109" w:name="_Toc362445158"/>
      <w:bookmarkStart w:id="6110" w:name="_Toc363909080"/>
      <w:bookmarkStart w:id="6111" w:name="_Toc364463505"/>
      <w:bookmarkStart w:id="6112" w:name="_Toc366078109"/>
      <w:bookmarkStart w:id="6113" w:name="_Toc366078728"/>
      <w:bookmarkStart w:id="6114" w:name="_Toc366079713"/>
      <w:bookmarkStart w:id="6115" w:name="_Toc366080325"/>
      <w:bookmarkStart w:id="6116" w:name="_Toc366080934"/>
      <w:bookmarkStart w:id="6117" w:name="_Toc366505274"/>
      <w:bookmarkStart w:id="6118" w:name="_Toc366508643"/>
      <w:bookmarkStart w:id="6119" w:name="_Toc366513144"/>
      <w:bookmarkStart w:id="6120" w:name="_Toc366574333"/>
      <w:bookmarkStart w:id="6121" w:name="_Toc366578126"/>
      <w:bookmarkStart w:id="6122" w:name="_Toc366578720"/>
      <w:bookmarkStart w:id="6123" w:name="_Toc366579312"/>
      <w:bookmarkStart w:id="6124" w:name="_Toc366579903"/>
      <w:bookmarkStart w:id="6125" w:name="_Toc366580495"/>
      <w:bookmarkStart w:id="6126" w:name="_Toc366581086"/>
      <w:bookmarkStart w:id="6127" w:name="_Toc366581678"/>
      <w:bookmarkStart w:id="6128" w:name="_Toc351912791"/>
      <w:bookmarkStart w:id="6129" w:name="_Toc351914812"/>
      <w:bookmarkStart w:id="6130" w:name="_Toc351915278"/>
      <w:bookmarkStart w:id="6131" w:name="_Toc361231335"/>
      <w:bookmarkStart w:id="6132" w:name="_Toc361231861"/>
      <w:bookmarkStart w:id="6133" w:name="_Toc362445159"/>
      <w:bookmarkStart w:id="6134" w:name="_Toc363909081"/>
      <w:bookmarkStart w:id="6135" w:name="_Toc364463506"/>
      <w:bookmarkStart w:id="6136" w:name="_Toc366078110"/>
      <w:bookmarkStart w:id="6137" w:name="_Toc366078729"/>
      <w:bookmarkStart w:id="6138" w:name="_Toc366079714"/>
      <w:bookmarkStart w:id="6139" w:name="_Toc366080326"/>
      <w:bookmarkStart w:id="6140" w:name="_Toc366080935"/>
      <w:bookmarkStart w:id="6141" w:name="_Toc366505275"/>
      <w:bookmarkStart w:id="6142" w:name="_Toc366508644"/>
      <w:bookmarkStart w:id="6143" w:name="_Toc366513145"/>
      <w:bookmarkStart w:id="6144" w:name="_Toc366574334"/>
      <w:bookmarkStart w:id="6145" w:name="_Toc366578127"/>
      <w:bookmarkStart w:id="6146" w:name="_Toc366578721"/>
      <w:bookmarkStart w:id="6147" w:name="_Toc366579313"/>
      <w:bookmarkStart w:id="6148" w:name="_Toc366579904"/>
      <w:bookmarkStart w:id="6149" w:name="_Toc366580496"/>
      <w:bookmarkStart w:id="6150" w:name="_Toc366581087"/>
      <w:bookmarkStart w:id="6151" w:name="_Toc366581679"/>
      <w:bookmarkStart w:id="6152" w:name="_Toc351912792"/>
      <w:bookmarkStart w:id="6153" w:name="_Toc351914813"/>
      <w:bookmarkStart w:id="6154" w:name="_Toc351915279"/>
      <w:bookmarkStart w:id="6155" w:name="_Toc361231336"/>
      <w:bookmarkStart w:id="6156" w:name="_Toc361231862"/>
      <w:bookmarkStart w:id="6157" w:name="_Toc362445160"/>
      <w:bookmarkStart w:id="6158" w:name="_Toc363909082"/>
      <w:bookmarkStart w:id="6159" w:name="_Toc364463507"/>
      <w:bookmarkStart w:id="6160" w:name="_Toc366078111"/>
      <w:bookmarkStart w:id="6161" w:name="_Toc366078730"/>
      <w:bookmarkStart w:id="6162" w:name="_Toc366079715"/>
      <w:bookmarkStart w:id="6163" w:name="_Toc366080327"/>
      <w:bookmarkStart w:id="6164" w:name="_Toc366080936"/>
      <w:bookmarkStart w:id="6165" w:name="_Toc366505276"/>
      <w:bookmarkStart w:id="6166" w:name="_Toc366508645"/>
      <w:bookmarkStart w:id="6167" w:name="_Toc366513146"/>
      <w:bookmarkStart w:id="6168" w:name="_Toc366574335"/>
      <w:bookmarkStart w:id="6169" w:name="_Toc366578128"/>
      <w:bookmarkStart w:id="6170" w:name="_Toc366578722"/>
      <w:bookmarkStart w:id="6171" w:name="_Toc366579314"/>
      <w:bookmarkStart w:id="6172" w:name="_Toc366579905"/>
      <w:bookmarkStart w:id="6173" w:name="_Toc366580497"/>
      <w:bookmarkStart w:id="6174" w:name="_Toc366581088"/>
      <w:bookmarkStart w:id="6175" w:name="_Toc366581680"/>
      <w:bookmarkStart w:id="6176" w:name="_Toc351912793"/>
      <w:bookmarkStart w:id="6177" w:name="_Toc351914814"/>
      <w:bookmarkStart w:id="6178" w:name="_Toc351915280"/>
      <w:bookmarkStart w:id="6179" w:name="_Toc361231337"/>
      <w:bookmarkStart w:id="6180" w:name="_Toc361231863"/>
      <w:bookmarkStart w:id="6181" w:name="_Toc362445161"/>
      <w:bookmarkStart w:id="6182" w:name="_Toc363909083"/>
      <w:bookmarkStart w:id="6183" w:name="_Toc364463508"/>
      <w:bookmarkStart w:id="6184" w:name="_Toc366078112"/>
      <w:bookmarkStart w:id="6185" w:name="_Toc366078731"/>
      <w:bookmarkStart w:id="6186" w:name="_Toc366079716"/>
      <w:bookmarkStart w:id="6187" w:name="_Toc366080328"/>
      <w:bookmarkStart w:id="6188" w:name="_Toc366080937"/>
      <w:bookmarkStart w:id="6189" w:name="_Toc366505277"/>
      <w:bookmarkStart w:id="6190" w:name="_Toc366508646"/>
      <w:bookmarkStart w:id="6191" w:name="_Toc366513147"/>
      <w:bookmarkStart w:id="6192" w:name="_Toc366574336"/>
      <w:bookmarkStart w:id="6193" w:name="_Toc366578129"/>
      <w:bookmarkStart w:id="6194" w:name="_Toc366578723"/>
      <w:bookmarkStart w:id="6195" w:name="_Toc366579315"/>
      <w:bookmarkStart w:id="6196" w:name="_Toc366579906"/>
      <w:bookmarkStart w:id="6197" w:name="_Toc366580498"/>
      <w:bookmarkStart w:id="6198" w:name="_Toc366581089"/>
      <w:bookmarkStart w:id="6199" w:name="_Toc366581681"/>
      <w:bookmarkStart w:id="6200" w:name="_Toc351912794"/>
      <w:bookmarkStart w:id="6201" w:name="_Toc351914815"/>
      <w:bookmarkStart w:id="6202" w:name="_Toc351915281"/>
      <w:bookmarkStart w:id="6203" w:name="_Toc361231338"/>
      <w:bookmarkStart w:id="6204" w:name="_Toc361231864"/>
      <w:bookmarkStart w:id="6205" w:name="_Toc362445162"/>
      <w:bookmarkStart w:id="6206" w:name="_Toc363909084"/>
      <w:bookmarkStart w:id="6207" w:name="_Toc364463509"/>
      <w:bookmarkStart w:id="6208" w:name="_Toc366078113"/>
      <w:bookmarkStart w:id="6209" w:name="_Toc366078732"/>
      <w:bookmarkStart w:id="6210" w:name="_Toc366079717"/>
      <w:bookmarkStart w:id="6211" w:name="_Toc366080329"/>
      <w:bookmarkStart w:id="6212" w:name="_Toc366080938"/>
      <w:bookmarkStart w:id="6213" w:name="_Toc366505278"/>
      <w:bookmarkStart w:id="6214" w:name="_Toc366508647"/>
      <w:bookmarkStart w:id="6215" w:name="_Toc366513148"/>
      <w:bookmarkStart w:id="6216" w:name="_Toc366574337"/>
      <w:bookmarkStart w:id="6217" w:name="_Toc366578130"/>
      <w:bookmarkStart w:id="6218" w:name="_Toc366578724"/>
      <w:bookmarkStart w:id="6219" w:name="_Toc366579316"/>
      <w:bookmarkStart w:id="6220" w:name="_Toc366579907"/>
      <w:bookmarkStart w:id="6221" w:name="_Toc366580499"/>
      <w:bookmarkStart w:id="6222" w:name="_Toc366581090"/>
      <w:bookmarkStart w:id="6223" w:name="_Toc366581682"/>
      <w:bookmarkStart w:id="6224" w:name="_Toc351912795"/>
      <w:bookmarkStart w:id="6225" w:name="_Toc351914816"/>
      <w:bookmarkStart w:id="6226" w:name="_Toc351915282"/>
      <w:bookmarkStart w:id="6227" w:name="_Toc361231339"/>
      <w:bookmarkStart w:id="6228" w:name="_Toc361231865"/>
      <w:bookmarkStart w:id="6229" w:name="_Toc362445163"/>
      <w:bookmarkStart w:id="6230" w:name="_Toc363909085"/>
      <w:bookmarkStart w:id="6231" w:name="_Toc364463510"/>
      <w:bookmarkStart w:id="6232" w:name="_Toc366078114"/>
      <w:bookmarkStart w:id="6233" w:name="_Toc366078733"/>
      <w:bookmarkStart w:id="6234" w:name="_Toc366079718"/>
      <w:bookmarkStart w:id="6235" w:name="_Toc366080330"/>
      <w:bookmarkStart w:id="6236" w:name="_Toc366080939"/>
      <w:bookmarkStart w:id="6237" w:name="_Toc366505279"/>
      <w:bookmarkStart w:id="6238" w:name="_Toc366508648"/>
      <w:bookmarkStart w:id="6239" w:name="_Toc366513149"/>
      <w:bookmarkStart w:id="6240" w:name="_Toc366574338"/>
      <w:bookmarkStart w:id="6241" w:name="_Toc366578131"/>
      <w:bookmarkStart w:id="6242" w:name="_Toc366578725"/>
      <w:bookmarkStart w:id="6243" w:name="_Toc366579317"/>
      <w:bookmarkStart w:id="6244" w:name="_Toc366579908"/>
      <w:bookmarkStart w:id="6245" w:name="_Toc366580500"/>
      <w:bookmarkStart w:id="6246" w:name="_Toc366581091"/>
      <w:bookmarkStart w:id="6247" w:name="_Toc366581683"/>
      <w:bookmarkStart w:id="6248" w:name="_Toc351912796"/>
      <w:bookmarkStart w:id="6249" w:name="_Toc351914817"/>
      <w:bookmarkStart w:id="6250" w:name="_Toc351915283"/>
      <w:bookmarkStart w:id="6251" w:name="_Toc361231340"/>
      <w:bookmarkStart w:id="6252" w:name="_Toc361231866"/>
      <w:bookmarkStart w:id="6253" w:name="_Toc362445164"/>
      <w:bookmarkStart w:id="6254" w:name="_Toc363909086"/>
      <w:bookmarkStart w:id="6255" w:name="_Toc364463511"/>
      <w:bookmarkStart w:id="6256" w:name="_Toc366078115"/>
      <w:bookmarkStart w:id="6257" w:name="_Toc366078734"/>
      <w:bookmarkStart w:id="6258" w:name="_Toc366079719"/>
      <w:bookmarkStart w:id="6259" w:name="_Toc366080331"/>
      <w:bookmarkStart w:id="6260" w:name="_Toc366080940"/>
      <w:bookmarkStart w:id="6261" w:name="_Toc366505280"/>
      <w:bookmarkStart w:id="6262" w:name="_Toc366508649"/>
      <w:bookmarkStart w:id="6263" w:name="_Toc366513150"/>
      <w:bookmarkStart w:id="6264" w:name="_Toc366574339"/>
      <w:bookmarkStart w:id="6265" w:name="_Toc366578132"/>
      <w:bookmarkStart w:id="6266" w:name="_Toc366578726"/>
      <w:bookmarkStart w:id="6267" w:name="_Toc366579318"/>
      <w:bookmarkStart w:id="6268" w:name="_Toc366579909"/>
      <w:bookmarkStart w:id="6269" w:name="_Toc366580501"/>
      <w:bookmarkStart w:id="6270" w:name="_Toc366581092"/>
      <w:bookmarkStart w:id="6271" w:name="_Toc366581684"/>
      <w:bookmarkStart w:id="6272" w:name="_Toc351912797"/>
      <w:bookmarkStart w:id="6273" w:name="_Toc351914818"/>
      <w:bookmarkStart w:id="6274" w:name="_Toc351915284"/>
      <w:bookmarkStart w:id="6275" w:name="_Toc361231341"/>
      <w:bookmarkStart w:id="6276" w:name="_Toc361231867"/>
      <w:bookmarkStart w:id="6277" w:name="_Toc362445165"/>
      <w:bookmarkStart w:id="6278" w:name="_Toc363909087"/>
      <w:bookmarkStart w:id="6279" w:name="_Toc364463512"/>
      <w:bookmarkStart w:id="6280" w:name="_Toc366078116"/>
      <w:bookmarkStart w:id="6281" w:name="_Toc366078735"/>
      <w:bookmarkStart w:id="6282" w:name="_Toc366079720"/>
      <w:bookmarkStart w:id="6283" w:name="_Toc366080332"/>
      <w:bookmarkStart w:id="6284" w:name="_Toc366080941"/>
      <w:bookmarkStart w:id="6285" w:name="_Toc366505281"/>
      <w:bookmarkStart w:id="6286" w:name="_Toc366508650"/>
      <w:bookmarkStart w:id="6287" w:name="_Toc366513151"/>
      <w:bookmarkStart w:id="6288" w:name="_Toc366574340"/>
      <w:bookmarkStart w:id="6289" w:name="_Toc366578133"/>
      <w:bookmarkStart w:id="6290" w:name="_Toc366578727"/>
      <w:bookmarkStart w:id="6291" w:name="_Toc366579319"/>
      <w:bookmarkStart w:id="6292" w:name="_Toc366579910"/>
      <w:bookmarkStart w:id="6293" w:name="_Toc366580502"/>
      <w:bookmarkStart w:id="6294" w:name="_Toc366581093"/>
      <w:bookmarkStart w:id="6295" w:name="_Toc366581685"/>
      <w:bookmarkStart w:id="6296" w:name="_Toc351912798"/>
      <w:bookmarkStart w:id="6297" w:name="_Toc351914819"/>
      <w:bookmarkStart w:id="6298" w:name="_Toc351915285"/>
      <w:bookmarkStart w:id="6299" w:name="_Toc361231342"/>
      <w:bookmarkStart w:id="6300" w:name="_Toc361231868"/>
      <w:bookmarkStart w:id="6301" w:name="_Toc362445166"/>
      <w:bookmarkStart w:id="6302" w:name="_Toc363909088"/>
      <w:bookmarkStart w:id="6303" w:name="_Toc364463513"/>
      <w:bookmarkStart w:id="6304" w:name="_Toc366078117"/>
      <w:bookmarkStart w:id="6305" w:name="_Toc366078736"/>
      <w:bookmarkStart w:id="6306" w:name="_Toc366079721"/>
      <w:bookmarkStart w:id="6307" w:name="_Toc366080333"/>
      <w:bookmarkStart w:id="6308" w:name="_Toc366080942"/>
      <w:bookmarkStart w:id="6309" w:name="_Toc366505282"/>
      <w:bookmarkStart w:id="6310" w:name="_Toc366508651"/>
      <w:bookmarkStart w:id="6311" w:name="_Toc366513152"/>
      <w:bookmarkStart w:id="6312" w:name="_Toc366574341"/>
      <w:bookmarkStart w:id="6313" w:name="_Toc366578134"/>
      <w:bookmarkStart w:id="6314" w:name="_Toc366578728"/>
      <w:bookmarkStart w:id="6315" w:name="_Toc366579320"/>
      <w:bookmarkStart w:id="6316" w:name="_Toc366579911"/>
      <w:bookmarkStart w:id="6317" w:name="_Toc366580503"/>
      <w:bookmarkStart w:id="6318" w:name="_Toc366581094"/>
      <w:bookmarkStart w:id="6319" w:name="_Toc366581686"/>
      <w:bookmarkStart w:id="6320" w:name="_Toc351912799"/>
      <w:bookmarkStart w:id="6321" w:name="_Toc351914820"/>
      <w:bookmarkStart w:id="6322" w:name="_Toc351915286"/>
      <w:bookmarkStart w:id="6323" w:name="_Toc361231343"/>
      <w:bookmarkStart w:id="6324" w:name="_Toc361231869"/>
      <w:bookmarkStart w:id="6325" w:name="_Toc362445167"/>
      <w:bookmarkStart w:id="6326" w:name="_Toc363909089"/>
      <w:bookmarkStart w:id="6327" w:name="_Toc364463514"/>
      <w:bookmarkStart w:id="6328" w:name="_Toc366078118"/>
      <w:bookmarkStart w:id="6329" w:name="_Toc366078737"/>
      <w:bookmarkStart w:id="6330" w:name="_Toc366079722"/>
      <w:bookmarkStart w:id="6331" w:name="_Toc366080334"/>
      <w:bookmarkStart w:id="6332" w:name="_Toc366080943"/>
      <w:bookmarkStart w:id="6333" w:name="_Toc366505283"/>
      <w:bookmarkStart w:id="6334" w:name="_Toc366508652"/>
      <w:bookmarkStart w:id="6335" w:name="_Toc366513153"/>
      <w:bookmarkStart w:id="6336" w:name="_Toc366574342"/>
      <w:bookmarkStart w:id="6337" w:name="_Toc366578135"/>
      <w:bookmarkStart w:id="6338" w:name="_Toc366578729"/>
      <w:bookmarkStart w:id="6339" w:name="_Toc366579321"/>
      <w:bookmarkStart w:id="6340" w:name="_Toc366579912"/>
      <w:bookmarkStart w:id="6341" w:name="_Toc366580504"/>
      <w:bookmarkStart w:id="6342" w:name="_Toc366581095"/>
      <w:bookmarkStart w:id="6343" w:name="_Toc366581687"/>
      <w:bookmarkStart w:id="6344" w:name="_Toc351912800"/>
      <w:bookmarkStart w:id="6345" w:name="_Toc351914821"/>
      <w:bookmarkStart w:id="6346" w:name="_Toc351915287"/>
      <w:bookmarkStart w:id="6347" w:name="_Toc361231344"/>
      <w:bookmarkStart w:id="6348" w:name="_Toc361231870"/>
      <w:bookmarkStart w:id="6349" w:name="_Toc362445168"/>
      <w:bookmarkStart w:id="6350" w:name="_Toc363909090"/>
      <w:bookmarkStart w:id="6351" w:name="_Toc364463515"/>
      <w:bookmarkStart w:id="6352" w:name="_Toc366078119"/>
      <w:bookmarkStart w:id="6353" w:name="_Toc366078738"/>
      <w:bookmarkStart w:id="6354" w:name="_Toc366079723"/>
      <w:bookmarkStart w:id="6355" w:name="_Toc366080335"/>
      <w:bookmarkStart w:id="6356" w:name="_Toc366080944"/>
      <w:bookmarkStart w:id="6357" w:name="_Toc366505284"/>
      <w:bookmarkStart w:id="6358" w:name="_Toc366508653"/>
      <w:bookmarkStart w:id="6359" w:name="_Toc366513154"/>
      <w:bookmarkStart w:id="6360" w:name="_Toc366574343"/>
      <w:bookmarkStart w:id="6361" w:name="_Toc366578136"/>
      <w:bookmarkStart w:id="6362" w:name="_Toc366578730"/>
      <w:bookmarkStart w:id="6363" w:name="_Toc366579322"/>
      <w:bookmarkStart w:id="6364" w:name="_Toc366579913"/>
      <w:bookmarkStart w:id="6365" w:name="_Toc366580505"/>
      <w:bookmarkStart w:id="6366" w:name="_Toc366581096"/>
      <w:bookmarkStart w:id="6367" w:name="_Toc366581688"/>
      <w:bookmarkStart w:id="6368" w:name="_Toc351912801"/>
      <w:bookmarkStart w:id="6369" w:name="_Toc351914822"/>
      <w:bookmarkStart w:id="6370" w:name="_Toc351915288"/>
      <w:bookmarkStart w:id="6371" w:name="_Toc361231345"/>
      <w:bookmarkStart w:id="6372" w:name="_Toc361231871"/>
      <w:bookmarkStart w:id="6373" w:name="_Toc362445169"/>
      <w:bookmarkStart w:id="6374" w:name="_Toc363909091"/>
      <w:bookmarkStart w:id="6375" w:name="_Toc364463516"/>
      <w:bookmarkStart w:id="6376" w:name="_Toc366078120"/>
      <w:bookmarkStart w:id="6377" w:name="_Toc366078739"/>
      <w:bookmarkStart w:id="6378" w:name="_Toc366079724"/>
      <w:bookmarkStart w:id="6379" w:name="_Toc366080336"/>
      <w:bookmarkStart w:id="6380" w:name="_Toc366080945"/>
      <w:bookmarkStart w:id="6381" w:name="_Toc366505285"/>
      <w:bookmarkStart w:id="6382" w:name="_Toc366508654"/>
      <w:bookmarkStart w:id="6383" w:name="_Toc366513155"/>
      <w:bookmarkStart w:id="6384" w:name="_Toc366574344"/>
      <w:bookmarkStart w:id="6385" w:name="_Toc366578137"/>
      <w:bookmarkStart w:id="6386" w:name="_Toc366578731"/>
      <w:bookmarkStart w:id="6387" w:name="_Toc366579323"/>
      <w:bookmarkStart w:id="6388" w:name="_Toc366579914"/>
      <w:bookmarkStart w:id="6389" w:name="_Toc366580506"/>
      <w:bookmarkStart w:id="6390" w:name="_Toc366581097"/>
      <w:bookmarkStart w:id="6391" w:name="_Toc366581689"/>
      <w:bookmarkStart w:id="6392" w:name="_Toc351912802"/>
      <w:bookmarkStart w:id="6393" w:name="_Toc351914823"/>
      <w:bookmarkStart w:id="6394" w:name="_Toc351915289"/>
      <w:bookmarkStart w:id="6395" w:name="_Toc361231346"/>
      <w:bookmarkStart w:id="6396" w:name="_Toc361231872"/>
      <w:bookmarkStart w:id="6397" w:name="_Toc362445170"/>
      <w:bookmarkStart w:id="6398" w:name="_Toc363909092"/>
      <w:bookmarkStart w:id="6399" w:name="_Toc364463517"/>
      <w:bookmarkStart w:id="6400" w:name="_Toc366078121"/>
      <w:bookmarkStart w:id="6401" w:name="_Toc366078740"/>
      <w:bookmarkStart w:id="6402" w:name="_Toc366079725"/>
      <w:bookmarkStart w:id="6403" w:name="_Toc366080337"/>
      <w:bookmarkStart w:id="6404" w:name="_Toc366080946"/>
      <w:bookmarkStart w:id="6405" w:name="_Toc366505286"/>
      <w:bookmarkStart w:id="6406" w:name="_Toc366508655"/>
      <w:bookmarkStart w:id="6407" w:name="_Toc366513156"/>
      <w:bookmarkStart w:id="6408" w:name="_Toc366574345"/>
      <w:bookmarkStart w:id="6409" w:name="_Toc366578138"/>
      <w:bookmarkStart w:id="6410" w:name="_Toc366578732"/>
      <w:bookmarkStart w:id="6411" w:name="_Toc366579324"/>
      <w:bookmarkStart w:id="6412" w:name="_Toc366579915"/>
      <w:bookmarkStart w:id="6413" w:name="_Toc366580507"/>
      <w:bookmarkStart w:id="6414" w:name="_Toc366581098"/>
      <w:bookmarkStart w:id="6415" w:name="_Toc366581690"/>
      <w:bookmarkStart w:id="6416" w:name="_Toc351912803"/>
      <w:bookmarkStart w:id="6417" w:name="_Toc351914824"/>
      <w:bookmarkStart w:id="6418" w:name="_Toc351915290"/>
      <w:bookmarkStart w:id="6419" w:name="_Toc361231347"/>
      <w:bookmarkStart w:id="6420" w:name="_Toc361231873"/>
      <w:bookmarkStart w:id="6421" w:name="_Toc362445171"/>
      <w:bookmarkStart w:id="6422" w:name="_Toc363909093"/>
      <w:bookmarkStart w:id="6423" w:name="_Toc364463518"/>
      <w:bookmarkStart w:id="6424" w:name="_Toc366078122"/>
      <w:bookmarkStart w:id="6425" w:name="_Toc366078741"/>
      <w:bookmarkStart w:id="6426" w:name="_Toc366079726"/>
      <w:bookmarkStart w:id="6427" w:name="_Toc366080338"/>
      <w:bookmarkStart w:id="6428" w:name="_Toc366080947"/>
      <w:bookmarkStart w:id="6429" w:name="_Toc366505287"/>
      <w:bookmarkStart w:id="6430" w:name="_Toc366508656"/>
      <w:bookmarkStart w:id="6431" w:name="_Toc366513157"/>
      <w:bookmarkStart w:id="6432" w:name="_Toc366574346"/>
      <w:bookmarkStart w:id="6433" w:name="_Toc366578139"/>
      <w:bookmarkStart w:id="6434" w:name="_Toc366578733"/>
      <w:bookmarkStart w:id="6435" w:name="_Toc366579325"/>
      <w:bookmarkStart w:id="6436" w:name="_Toc366579916"/>
      <w:bookmarkStart w:id="6437" w:name="_Toc366580508"/>
      <w:bookmarkStart w:id="6438" w:name="_Toc366581099"/>
      <w:bookmarkStart w:id="6439" w:name="_Toc366581691"/>
      <w:bookmarkStart w:id="6440" w:name="_Toc351912804"/>
      <w:bookmarkStart w:id="6441" w:name="_Toc351914825"/>
      <w:bookmarkStart w:id="6442" w:name="_Toc351915291"/>
      <w:bookmarkStart w:id="6443" w:name="_Toc361231348"/>
      <w:bookmarkStart w:id="6444" w:name="_Toc361231874"/>
      <w:bookmarkStart w:id="6445" w:name="_Toc362445172"/>
      <w:bookmarkStart w:id="6446" w:name="_Toc363909094"/>
      <w:bookmarkStart w:id="6447" w:name="_Toc364463519"/>
      <w:bookmarkStart w:id="6448" w:name="_Toc366078123"/>
      <w:bookmarkStart w:id="6449" w:name="_Toc366078742"/>
      <w:bookmarkStart w:id="6450" w:name="_Toc366079727"/>
      <w:bookmarkStart w:id="6451" w:name="_Toc366080339"/>
      <w:bookmarkStart w:id="6452" w:name="_Toc366080948"/>
      <w:bookmarkStart w:id="6453" w:name="_Toc366505288"/>
      <w:bookmarkStart w:id="6454" w:name="_Toc366508657"/>
      <w:bookmarkStart w:id="6455" w:name="_Toc366513158"/>
      <w:bookmarkStart w:id="6456" w:name="_Toc366574347"/>
      <w:bookmarkStart w:id="6457" w:name="_Toc366578140"/>
      <w:bookmarkStart w:id="6458" w:name="_Toc366578734"/>
      <w:bookmarkStart w:id="6459" w:name="_Toc366579326"/>
      <w:bookmarkStart w:id="6460" w:name="_Toc366579917"/>
      <w:bookmarkStart w:id="6461" w:name="_Toc366580509"/>
      <w:bookmarkStart w:id="6462" w:name="_Toc366581100"/>
      <w:bookmarkStart w:id="6463" w:name="_Toc366581692"/>
      <w:bookmarkStart w:id="6464" w:name="_Toc351912805"/>
      <w:bookmarkStart w:id="6465" w:name="_Toc351914826"/>
      <w:bookmarkStart w:id="6466" w:name="_Toc351915292"/>
      <w:bookmarkStart w:id="6467" w:name="_Toc361231349"/>
      <w:bookmarkStart w:id="6468" w:name="_Toc361231875"/>
      <w:bookmarkStart w:id="6469" w:name="_Toc362445173"/>
      <w:bookmarkStart w:id="6470" w:name="_Toc363909095"/>
      <w:bookmarkStart w:id="6471" w:name="_Toc364463520"/>
      <w:bookmarkStart w:id="6472" w:name="_Toc366078124"/>
      <w:bookmarkStart w:id="6473" w:name="_Toc366078743"/>
      <w:bookmarkStart w:id="6474" w:name="_Toc366079728"/>
      <w:bookmarkStart w:id="6475" w:name="_Toc366080340"/>
      <w:bookmarkStart w:id="6476" w:name="_Toc366080949"/>
      <w:bookmarkStart w:id="6477" w:name="_Toc366505289"/>
      <w:bookmarkStart w:id="6478" w:name="_Toc366508658"/>
      <w:bookmarkStart w:id="6479" w:name="_Toc366513159"/>
      <w:bookmarkStart w:id="6480" w:name="_Toc366574348"/>
      <w:bookmarkStart w:id="6481" w:name="_Toc366578141"/>
      <w:bookmarkStart w:id="6482" w:name="_Toc366578735"/>
      <w:bookmarkStart w:id="6483" w:name="_Toc366579327"/>
      <w:bookmarkStart w:id="6484" w:name="_Toc366579918"/>
      <w:bookmarkStart w:id="6485" w:name="_Toc366580510"/>
      <w:bookmarkStart w:id="6486" w:name="_Toc366581101"/>
      <w:bookmarkStart w:id="6487" w:name="_Toc366581693"/>
      <w:bookmarkStart w:id="6488" w:name="_Toc351912806"/>
      <w:bookmarkStart w:id="6489" w:name="_Toc351914827"/>
      <w:bookmarkStart w:id="6490" w:name="_Toc351915293"/>
      <w:bookmarkStart w:id="6491" w:name="_Toc361231350"/>
      <w:bookmarkStart w:id="6492" w:name="_Toc361231876"/>
      <w:bookmarkStart w:id="6493" w:name="_Toc362445174"/>
      <w:bookmarkStart w:id="6494" w:name="_Toc363909096"/>
      <w:bookmarkStart w:id="6495" w:name="_Toc364463521"/>
      <w:bookmarkStart w:id="6496" w:name="_Toc366078125"/>
      <w:bookmarkStart w:id="6497" w:name="_Toc366078744"/>
      <w:bookmarkStart w:id="6498" w:name="_Toc366079729"/>
      <w:bookmarkStart w:id="6499" w:name="_Toc366080341"/>
      <w:bookmarkStart w:id="6500" w:name="_Toc366080950"/>
      <w:bookmarkStart w:id="6501" w:name="_Toc366505290"/>
      <w:bookmarkStart w:id="6502" w:name="_Toc366508659"/>
      <w:bookmarkStart w:id="6503" w:name="_Toc366513160"/>
      <w:bookmarkStart w:id="6504" w:name="_Toc366574349"/>
      <w:bookmarkStart w:id="6505" w:name="_Toc366578142"/>
      <w:bookmarkStart w:id="6506" w:name="_Toc366578736"/>
      <w:bookmarkStart w:id="6507" w:name="_Toc366579328"/>
      <w:bookmarkStart w:id="6508" w:name="_Toc366579919"/>
      <w:bookmarkStart w:id="6509" w:name="_Toc366580511"/>
      <w:bookmarkStart w:id="6510" w:name="_Toc366581102"/>
      <w:bookmarkStart w:id="6511" w:name="_Toc366581694"/>
      <w:bookmarkStart w:id="6512" w:name="_Toc351912807"/>
      <w:bookmarkStart w:id="6513" w:name="_Toc351914828"/>
      <w:bookmarkStart w:id="6514" w:name="_Toc351915294"/>
      <w:bookmarkStart w:id="6515" w:name="_Toc361231351"/>
      <w:bookmarkStart w:id="6516" w:name="_Toc361231877"/>
      <w:bookmarkStart w:id="6517" w:name="_Toc362445175"/>
      <w:bookmarkStart w:id="6518" w:name="_Toc363909097"/>
      <w:bookmarkStart w:id="6519" w:name="_Toc364463522"/>
      <w:bookmarkStart w:id="6520" w:name="_Toc366078126"/>
      <w:bookmarkStart w:id="6521" w:name="_Toc366078745"/>
      <w:bookmarkStart w:id="6522" w:name="_Toc366079730"/>
      <w:bookmarkStart w:id="6523" w:name="_Toc366080342"/>
      <w:bookmarkStart w:id="6524" w:name="_Toc366080951"/>
      <w:bookmarkStart w:id="6525" w:name="_Toc366505291"/>
      <w:bookmarkStart w:id="6526" w:name="_Toc366508660"/>
      <w:bookmarkStart w:id="6527" w:name="_Toc366513161"/>
      <w:bookmarkStart w:id="6528" w:name="_Toc366574350"/>
      <w:bookmarkStart w:id="6529" w:name="_Toc366578143"/>
      <w:bookmarkStart w:id="6530" w:name="_Toc366578737"/>
      <w:bookmarkStart w:id="6531" w:name="_Toc366579329"/>
      <w:bookmarkStart w:id="6532" w:name="_Toc366579920"/>
      <w:bookmarkStart w:id="6533" w:name="_Toc366580512"/>
      <w:bookmarkStart w:id="6534" w:name="_Toc366581103"/>
      <w:bookmarkStart w:id="6535" w:name="_Toc366581695"/>
      <w:bookmarkStart w:id="6536" w:name="_Toc322911681"/>
      <w:bookmarkStart w:id="6537" w:name="_Toc322912220"/>
      <w:bookmarkStart w:id="6538" w:name="_Toc329093069"/>
      <w:bookmarkStart w:id="6539" w:name="_Toc332701582"/>
      <w:bookmarkStart w:id="6540" w:name="_Toc332701886"/>
      <w:bookmarkStart w:id="6541" w:name="_Toc332711685"/>
      <w:bookmarkStart w:id="6542" w:name="_Toc332711987"/>
      <w:bookmarkStart w:id="6543" w:name="_Toc332712288"/>
      <w:bookmarkStart w:id="6544" w:name="_Toc332724204"/>
      <w:bookmarkStart w:id="6545" w:name="_Toc332724504"/>
      <w:bookmarkStart w:id="6546" w:name="_Toc341102800"/>
      <w:bookmarkStart w:id="6547" w:name="_Toc347241535"/>
      <w:bookmarkStart w:id="6548" w:name="_Toc347744728"/>
      <w:bookmarkStart w:id="6549" w:name="_Toc348984511"/>
      <w:bookmarkStart w:id="6550" w:name="_Toc348984816"/>
      <w:bookmarkStart w:id="6551" w:name="_Toc349037980"/>
      <w:bookmarkStart w:id="6552" w:name="_Toc349038282"/>
      <w:bookmarkStart w:id="6553" w:name="_Toc349042775"/>
      <w:bookmarkStart w:id="6554" w:name="_Toc351912808"/>
      <w:bookmarkStart w:id="6555" w:name="_Toc351914829"/>
      <w:bookmarkStart w:id="6556" w:name="_Toc351915295"/>
      <w:bookmarkStart w:id="6557" w:name="_Toc361231352"/>
      <w:bookmarkStart w:id="6558" w:name="_Toc361231878"/>
      <w:bookmarkStart w:id="6559" w:name="_Toc362445176"/>
      <w:bookmarkStart w:id="6560" w:name="_Toc363909098"/>
      <w:bookmarkStart w:id="6561" w:name="_Toc364463523"/>
      <w:bookmarkStart w:id="6562" w:name="_Toc366078127"/>
      <w:bookmarkStart w:id="6563" w:name="_Toc366078746"/>
      <w:bookmarkStart w:id="6564" w:name="_Toc366079731"/>
      <w:bookmarkStart w:id="6565" w:name="_Toc366080343"/>
      <w:bookmarkStart w:id="6566" w:name="_Toc366080952"/>
      <w:bookmarkStart w:id="6567" w:name="_Toc366505292"/>
      <w:bookmarkStart w:id="6568" w:name="_Toc366508661"/>
      <w:bookmarkStart w:id="6569" w:name="_Toc366513162"/>
      <w:bookmarkStart w:id="6570" w:name="_Toc366574351"/>
      <w:bookmarkStart w:id="6571" w:name="_Toc366578144"/>
      <w:bookmarkStart w:id="6572" w:name="_Toc366578738"/>
      <w:bookmarkStart w:id="6573" w:name="_Toc366579330"/>
      <w:bookmarkStart w:id="6574" w:name="_Toc366579921"/>
      <w:bookmarkStart w:id="6575" w:name="_Toc366580513"/>
      <w:bookmarkStart w:id="6576" w:name="_Toc366581104"/>
      <w:bookmarkStart w:id="6577" w:name="_Toc366581696"/>
      <w:bookmarkStart w:id="6578" w:name="_Toc351912809"/>
      <w:bookmarkStart w:id="6579" w:name="_Toc351914830"/>
      <w:bookmarkStart w:id="6580" w:name="_Toc351915296"/>
      <w:bookmarkStart w:id="6581" w:name="_Toc361231353"/>
      <w:bookmarkStart w:id="6582" w:name="_Toc361231879"/>
      <w:bookmarkStart w:id="6583" w:name="_Toc362445177"/>
      <w:bookmarkStart w:id="6584" w:name="_Toc363909099"/>
      <w:bookmarkStart w:id="6585" w:name="_Toc364463524"/>
      <w:bookmarkStart w:id="6586" w:name="_Toc366078128"/>
      <w:bookmarkStart w:id="6587" w:name="_Toc366078747"/>
      <w:bookmarkStart w:id="6588" w:name="_Toc366079732"/>
      <w:bookmarkStart w:id="6589" w:name="_Toc366080344"/>
      <w:bookmarkStart w:id="6590" w:name="_Toc366080953"/>
      <w:bookmarkStart w:id="6591" w:name="_Toc366505293"/>
      <w:bookmarkStart w:id="6592" w:name="_Toc366508662"/>
      <w:bookmarkStart w:id="6593" w:name="_Toc366513163"/>
      <w:bookmarkStart w:id="6594" w:name="_Toc366574352"/>
      <w:bookmarkStart w:id="6595" w:name="_Toc366578145"/>
      <w:bookmarkStart w:id="6596" w:name="_Toc366578739"/>
      <w:bookmarkStart w:id="6597" w:name="_Toc366579331"/>
      <w:bookmarkStart w:id="6598" w:name="_Toc366579922"/>
      <w:bookmarkStart w:id="6599" w:name="_Toc366580514"/>
      <w:bookmarkStart w:id="6600" w:name="_Toc366581105"/>
      <w:bookmarkStart w:id="6601" w:name="_Toc366581697"/>
      <w:bookmarkStart w:id="6602" w:name="_Toc351912810"/>
      <w:bookmarkStart w:id="6603" w:name="_Toc351914831"/>
      <w:bookmarkStart w:id="6604" w:name="_Toc351915297"/>
      <w:bookmarkStart w:id="6605" w:name="_Toc361231354"/>
      <w:bookmarkStart w:id="6606" w:name="_Toc361231880"/>
      <w:bookmarkStart w:id="6607" w:name="_Toc362445178"/>
      <w:bookmarkStart w:id="6608" w:name="_Toc363909100"/>
      <w:bookmarkStart w:id="6609" w:name="_Toc364463525"/>
      <w:bookmarkStart w:id="6610" w:name="_Toc366078129"/>
      <w:bookmarkStart w:id="6611" w:name="_Toc366078748"/>
      <w:bookmarkStart w:id="6612" w:name="_Toc366079733"/>
      <w:bookmarkStart w:id="6613" w:name="_Toc366080345"/>
      <w:bookmarkStart w:id="6614" w:name="_Toc366080954"/>
      <w:bookmarkStart w:id="6615" w:name="_Toc366505294"/>
      <w:bookmarkStart w:id="6616" w:name="_Toc366508663"/>
      <w:bookmarkStart w:id="6617" w:name="_Toc366513164"/>
      <w:bookmarkStart w:id="6618" w:name="_Toc366574353"/>
      <w:bookmarkStart w:id="6619" w:name="_Toc366578146"/>
      <w:bookmarkStart w:id="6620" w:name="_Toc366578740"/>
      <w:bookmarkStart w:id="6621" w:name="_Toc366579332"/>
      <w:bookmarkStart w:id="6622" w:name="_Toc366579923"/>
      <w:bookmarkStart w:id="6623" w:name="_Toc366580515"/>
      <w:bookmarkStart w:id="6624" w:name="_Toc366581106"/>
      <w:bookmarkStart w:id="6625" w:name="_Toc366581698"/>
      <w:bookmarkStart w:id="6626" w:name="_Toc351912811"/>
      <w:bookmarkStart w:id="6627" w:name="_Toc351914832"/>
      <w:bookmarkStart w:id="6628" w:name="_Toc351915298"/>
      <w:bookmarkStart w:id="6629" w:name="_Toc361231355"/>
      <w:bookmarkStart w:id="6630" w:name="_Toc361231881"/>
      <w:bookmarkStart w:id="6631" w:name="_Toc362445179"/>
      <w:bookmarkStart w:id="6632" w:name="_Toc363909101"/>
      <w:bookmarkStart w:id="6633" w:name="_Toc364463526"/>
      <w:bookmarkStart w:id="6634" w:name="_Toc366078130"/>
      <w:bookmarkStart w:id="6635" w:name="_Toc366078749"/>
      <w:bookmarkStart w:id="6636" w:name="_Toc366079734"/>
      <w:bookmarkStart w:id="6637" w:name="_Toc366080346"/>
      <w:bookmarkStart w:id="6638" w:name="_Toc366080955"/>
      <w:bookmarkStart w:id="6639" w:name="_Toc366505295"/>
      <w:bookmarkStart w:id="6640" w:name="_Toc366508664"/>
      <w:bookmarkStart w:id="6641" w:name="_Toc366513165"/>
      <w:bookmarkStart w:id="6642" w:name="_Toc366574354"/>
      <w:bookmarkStart w:id="6643" w:name="_Toc366578147"/>
      <w:bookmarkStart w:id="6644" w:name="_Toc366578741"/>
      <w:bookmarkStart w:id="6645" w:name="_Toc366579333"/>
      <w:bookmarkStart w:id="6646" w:name="_Toc366579924"/>
      <w:bookmarkStart w:id="6647" w:name="_Toc366580516"/>
      <w:bookmarkStart w:id="6648" w:name="_Toc366581107"/>
      <w:bookmarkStart w:id="6649" w:name="_Toc366581699"/>
      <w:bookmarkStart w:id="6650" w:name="_Toc351912812"/>
      <w:bookmarkStart w:id="6651" w:name="_Toc351914833"/>
      <w:bookmarkStart w:id="6652" w:name="_Toc351915299"/>
      <w:bookmarkStart w:id="6653" w:name="_Toc361231356"/>
      <w:bookmarkStart w:id="6654" w:name="_Toc361231882"/>
      <w:bookmarkStart w:id="6655" w:name="_Toc362445180"/>
      <w:bookmarkStart w:id="6656" w:name="_Toc363909102"/>
      <w:bookmarkStart w:id="6657" w:name="_Toc364463527"/>
      <w:bookmarkStart w:id="6658" w:name="_Toc366078131"/>
      <w:bookmarkStart w:id="6659" w:name="_Toc366078750"/>
      <w:bookmarkStart w:id="6660" w:name="_Toc366079735"/>
      <w:bookmarkStart w:id="6661" w:name="_Toc366080347"/>
      <w:bookmarkStart w:id="6662" w:name="_Toc366080956"/>
      <w:bookmarkStart w:id="6663" w:name="_Toc366505296"/>
      <w:bookmarkStart w:id="6664" w:name="_Toc366508665"/>
      <w:bookmarkStart w:id="6665" w:name="_Toc366513166"/>
      <w:bookmarkStart w:id="6666" w:name="_Toc366574355"/>
      <w:bookmarkStart w:id="6667" w:name="_Toc366578148"/>
      <w:bookmarkStart w:id="6668" w:name="_Toc366578742"/>
      <w:bookmarkStart w:id="6669" w:name="_Toc366579334"/>
      <w:bookmarkStart w:id="6670" w:name="_Toc366579925"/>
      <w:bookmarkStart w:id="6671" w:name="_Toc366580517"/>
      <w:bookmarkStart w:id="6672" w:name="_Toc366581108"/>
      <w:bookmarkStart w:id="6673" w:name="_Toc366581700"/>
      <w:bookmarkStart w:id="6674" w:name="_Toc351912813"/>
      <w:bookmarkStart w:id="6675" w:name="_Toc351914834"/>
      <w:bookmarkStart w:id="6676" w:name="_Toc351915300"/>
      <w:bookmarkStart w:id="6677" w:name="_Toc361231357"/>
      <w:bookmarkStart w:id="6678" w:name="_Toc361231883"/>
      <w:bookmarkStart w:id="6679" w:name="_Toc362445181"/>
      <w:bookmarkStart w:id="6680" w:name="_Toc363909103"/>
      <w:bookmarkStart w:id="6681" w:name="_Toc364463528"/>
      <w:bookmarkStart w:id="6682" w:name="_Toc366078132"/>
      <w:bookmarkStart w:id="6683" w:name="_Toc366078751"/>
      <w:bookmarkStart w:id="6684" w:name="_Toc366079736"/>
      <w:bookmarkStart w:id="6685" w:name="_Toc366080348"/>
      <w:bookmarkStart w:id="6686" w:name="_Toc366080957"/>
      <w:bookmarkStart w:id="6687" w:name="_Toc366505297"/>
      <w:bookmarkStart w:id="6688" w:name="_Toc366508666"/>
      <w:bookmarkStart w:id="6689" w:name="_Toc366513167"/>
      <w:bookmarkStart w:id="6690" w:name="_Toc366574356"/>
      <w:bookmarkStart w:id="6691" w:name="_Toc366578149"/>
      <w:bookmarkStart w:id="6692" w:name="_Toc366578743"/>
      <w:bookmarkStart w:id="6693" w:name="_Toc366579335"/>
      <w:bookmarkStart w:id="6694" w:name="_Toc366579926"/>
      <w:bookmarkStart w:id="6695" w:name="_Toc366580518"/>
      <w:bookmarkStart w:id="6696" w:name="_Toc366581109"/>
      <w:bookmarkStart w:id="6697" w:name="_Toc366581701"/>
      <w:bookmarkStart w:id="6698" w:name="_Toc351912814"/>
      <w:bookmarkStart w:id="6699" w:name="_Toc351914835"/>
      <w:bookmarkStart w:id="6700" w:name="_Toc351915301"/>
      <w:bookmarkStart w:id="6701" w:name="_Toc361231358"/>
      <w:bookmarkStart w:id="6702" w:name="_Toc361231884"/>
      <w:bookmarkStart w:id="6703" w:name="_Toc362445182"/>
      <w:bookmarkStart w:id="6704" w:name="_Toc363909104"/>
      <w:bookmarkStart w:id="6705" w:name="_Toc364463529"/>
      <w:bookmarkStart w:id="6706" w:name="_Toc366078133"/>
      <w:bookmarkStart w:id="6707" w:name="_Toc366078752"/>
      <w:bookmarkStart w:id="6708" w:name="_Toc366079737"/>
      <w:bookmarkStart w:id="6709" w:name="_Toc366080349"/>
      <w:bookmarkStart w:id="6710" w:name="_Toc366080958"/>
      <w:bookmarkStart w:id="6711" w:name="_Toc366505298"/>
      <w:bookmarkStart w:id="6712" w:name="_Toc366508667"/>
      <w:bookmarkStart w:id="6713" w:name="_Toc366513168"/>
      <w:bookmarkStart w:id="6714" w:name="_Toc366574357"/>
      <w:bookmarkStart w:id="6715" w:name="_Toc366578150"/>
      <w:bookmarkStart w:id="6716" w:name="_Toc366578744"/>
      <w:bookmarkStart w:id="6717" w:name="_Toc366579336"/>
      <w:bookmarkStart w:id="6718" w:name="_Toc366579927"/>
      <w:bookmarkStart w:id="6719" w:name="_Toc366580519"/>
      <w:bookmarkStart w:id="6720" w:name="_Toc366581110"/>
      <w:bookmarkStart w:id="6721" w:name="_Toc366581702"/>
      <w:bookmarkStart w:id="6722" w:name="_Toc351912815"/>
      <w:bookmarkStart w:id="6723" w:name="_Toc351914836"/>
      <w:bookmarkStart w:id="6724" w:name="_Toc351915302"/>
      <w:bookmarkStart w:id="6725" w:name="_Toc361231359"/>
      <w:bookmarkStart w:id="6726" w:name="_Toc361231885"/>
      <w:bookmarkStart w:id="6727" w:name="_Toc362445183"/>
      <w:bookmarkStart w:id="6728" w:name="_Toc363909105"/>
      <w:bookmarkStart w:id="6729" w:name="_Toc364463530"/>
      <w:bookmarkStart w:id="6730" w:name="_Toc366078134"/>
      <w:bookmarkStart w:id="6731" w:name="_Toc366078753"/>
      <w:bookmarkStart w:id="6732" w:name="_Toc366079738"/>
      <w:bookmarkStart w:id="6733" w:name="_Toc366080350"/>
      <w:bookmarkStart w:id="6734" w:name="_Toc366080959"/>
      <w:bookmarkStart w:id="6735" w:name="_Toc366505299"/>
      <w:bookmarkStart w:id="6736" w:name="_Toc366508668"/>
      <w:bookmarkStart w:id="6737" w:name="_Toc366513169"/>
      <w:bookmarkStart w:id="6738" w:name="_Toc366574358"/>
      <w:bookmarkStart w:id="6739" w:name="_Toc366578151"/>
      <w:bookmarkStart w:id="6740" w:name="_Toc366578745"/>
      <w:bookmarkStart w:id="6741" w:name="_Toc366579337"/>
      <w:bookmarkStart w:id="6742" w:name="_Toc366579928"/>
      <w:bookmarkStart w:id="6743" w:name="_Toc366580520"/>
      <w:bookmarkStart w:id="6744" w:name="_Toc366581111"/>
      <w:bookmarkStart w:id="6745" w:name="_Toc366581703"/>
      <w:bookmarkStart w:id="6746" w:name="_Toc351912816"/>
      <w:bookmarkStart w:id="6747" w:name="_Toc351914837"/>
      <w:bookmarkStart w:id="6748" w:name="_Toc351915303"/>
      <w:bookmarkStart w:id="6749" w:name="_Toc361231360"/>
      <w:bookmarkStart w:id="6750" w:name="_Toc361231886"/>
      <w:bookmarkStart w:id="6751" w:name="_Toc362445184"/>
      <w:bookmarkStart w:id="6752" w:name="_Toc363909106"/>
      <w:bookmarkStart w:id="6753" w:name="_Toc364463531"/>
      <w:bookmarkStart w:id="6754" w:name="_Toc366078135"/>
      <w:bookmarkStart w:id="6755" w:name="_Toc366078754"/>
      <w:bookmarkStart w:id="6756" w:name="_Toc366079739"/>
      <w:bookmarkStart w:id="6757" w:name="_Toc366080351"/>
      <w:bookmarkStart w:id="6758" w:name="_Toc366080960"/>
      <w:bookmarkStart w:id="6759" w:name="_Toc366505300"/>
      <w:bookmarkStart w:id="6760" w:name="_Toc366508669"/>
      <w:bookmarkStart w:id="6761" w:name="_Toc366513170"/>
      <w:bookmarkStart w:id="6762" w:name="_Toc366574359"/>
      <w:bookmarkStart w:id="6763" w:name="_Toc366578152"/>
      <w:bookmarkStart w:id="6764" w:name="_Toc366578746"/>
      <w:bookmarkStart w:id="6765" w:name="_Toc366579338"/>
      <w:bookmarkStart w:id="6766" w:name="_Toc366579929"/>
      <w:bookmarkStart w:id="6767" w:name="_Toc366580521"/>
      <w:bookmarkStart w:id="6768" w:name="_Toc366581112"/>
      <w:bookmarkStart w:id="6769" w:name="_Toc366581704"/>
      <w:bookmarkStart w:id="6770" w:name="_Toc351912817"/>
      <w:bookmarkStart w:id="6771" w:name="_Toc351914838"/>
      <w:bookmarkStart w:id="6772" w:name="_Toc351915304"/>
      <w:bookmarkStart w:id="6773" w:name="_Toc361231361"/>
      <w:bookmarkStart w:id="6774" w:name="_Toc361231887"/>
      <w:bookmarkStart w:id="6775" w:name="_Toc362445185"/>
      <w:bookmarkStart w:id="6776" w:name="_Toc363909107"/>
      <w:bookmarkStart w:id="6777" w:name="_Toc364463532"/>
      <w:bookmarkStart w:id="6778" w:name="_Toc366078136"/>
      <w:bookmarkStart w:id="6779" w:name="_Toc366078755"/>
      <w:bookmarkStart w:id="6780" w:name="_Toc366079740"/>
      <w:bookmarkStart w:id="6781" w:name="_Toc366080352"/>
      <w:bookmarkStart w:id="6782" w:name="_Toc366080961"/>
      <w:bookmarkStart w:id="6783" w:name="_Toc366505301"/>
      <w:bookmarkStart w:id="6784" w:name="_Toc366508670"/>
      <w:bookmarkStart w:id="6785" w:name="_Toc366513171"/>
      <w:bookmarkStart w:id="6786" w:name="_Toc366574360"/>
      <w:bookmarkStart w:id="6787" w:name="_Toc366578153"/>
      <w:bookmarkStart w:id="6788" w:name="_Toc366578747"/>
      <w:bookmarkStart w:id="6789" w:name="_Toc366579339"/>
      <w:bookmarkStart w:id="6790" w:name="_Toc366579930"/>
      <w:bookmarkStart w:id="6791" w:name="_Toc366580522"/>
      <w:bookmarkStart w:id="6792" w:name="_Toc366581113"/>
      <w:bookmarkStart w:id="6793" w:name="_Toc366581705"/>
      <w:bookmarkStart w:id="6794" w:name="_Toc351912818"/>
      <w:bookmarkStart w:id="6795" w:name="_Toc351914839"/>
      <w:bookmarkStart w:id="6796" w:name="_Toc351915305"/>
      <w:bookmarkStart w:id="6797" w:name="_Toc361231362"/>
      <w:bookmarkStart w:id="6798" w:name="_Toc361231888"/>
      <w:bookmarkStart w:id="6799" w:name="_Toc362445186"/>
      <w:bookmarkStart w:id="6800" w:name="_Toc363909108"/>
      <w:bookmarkStart w:id="6801" w:name="_Toc364463533"/>
      <w:bookmarkStart w:id="6802" w:name="_Toc366078137"/>
      <w:bookmarkStart w:id="6803" w:name="_Toc366078756"/>
      <w:bookmarkStart w:id="6804" w:name="_Toc366079741"/>
      <w:bookmarkStart w:id="6805" w:name="_Toc366080353"/>
      <w:bookmarkStart w:id="6806" w:name="_Toc366080962"/>
      <w:bookmarkStart w:id="6807" w:name="_Toc366505302"/>
      <w:bookmarkStart w:id="6808" w:name="_Toc366508671"/>
      <w:bookmarkStart w:id="6809" w:name="_Toc366513172"/>
      <w:bookmarkStart w:id="6810" w:name="_Toc366574361"/>
      <w:bookmarkStart w:id="6811" w:name="_Toc366578154"/>
      <w:bookmarkStart w:id="6812" w:name="_Toc366578748"/>
      <w:bookmarkStart w:id="6813" w:name="_Toc366579340"/>
      <w:bookmarkStart w:id="6814" w:name="_Toc366579931"/>
      <w:bookmarkStart w:id="6815" w:name="_Toc366580523"/>
      <w:bookmarkStart w:id="6816" w:name="_Toc366581114"/>
      <w:bookmarkStart w:id="6817" w:name="_Toc366581706"/>
      <w:bookmarkStart w:id="6818" w:name="_Toc351912819"/>
      <w:bookmarkStart w:id="6819" w:name="_Toc351914840"/>
      <w:bookmarkStart w:id="6820" w:name="_Toc351915306"/>
      <w:bookmarkStart w:id="6821" w:name="_Toc361231363"/>
      <w:bookmarkStart w:id="6822" w:name="_Toc361231889"/>
      <w:bookmarkStart w:id="6823" w:name="_Toc362445187"/>
      <w:bookmarkStart w:id="6824" w:name="_Toc363909109"/>
      <w:bookmarkStart w:id="6825" w:name="_Toc364463534"/>
      <w:bookmarkStart w:id="6826" w:name="_Toc366078138"/>
      <w:bookmarkStart w:id="6827" w:name="_Toc366078757"/>
      <w:bookmarkStart w:id="6828" w:name="_Toc366079742"/>
      <w:bookmarkStart w:id="6829" w:name="_Toc366080354"/>
      <w:bookmarkStart w:id="6830" w:name="_Toc366080963"/>
      <w:bookmarkStart w:id="6831" w:name="_Toc366505303"/>
      <w:bookmarkStart w:id="6832" w:name="_Toc366508672"/>
      <w:bookmarkStart w:id="6833" w:name="_Toc366513173"/>
      <w:bookmarkStart w:id="6834" w:name="_Toc366574362"/>
      <w:bookmarkStart w:id="6835" w:name="_Toc366578155"/>
      <w:bookmarkStart w:id="6836" w:name="_Toc366578749"/>
      <w:bookmarkStart w:id="6837" w:name="_Toc366579341"/>
      <w:bookmarkStart w:id="6838" w:name="_Toc366579932"/>
      <w:bookmarkStart w:id="6839" w:name="_Toc366580524"/>
      <w:bookmarkStart w:id="6840" w:name="_Toc366581115"/>
      <w:bookmarkStart w:id="6841" w:name="_Toc366581707"/>
      <w:bookmarkStart w:id="6842" w:name="_Toc351912820"/>
      <w:bookmarkStart w:id="6843" w:name="_Toc351914841"/>
      <w:bookmarkStart w:id="6844" w:name="_Toc351915307"/>
      <w:bookmarkStart w:id="6845" w:name="_Toc361231364"/>
      <w:bookmarkStart w:id="6846" w:name="_Toc361231890"/>
      <w:bookmarkStart w:id="6847" w:name="_Toc362445188"/>
      <w:bookmarkStart w:id="6848" w:name="_Toc363909110"/>
      <w:bookmarkStart w:id="6849" w:name="_Toc364463535"/>
      <w:bookmarkStart w:id="6850" w:name="_Toc366078139"/>
      <w:bookmarkStart w:id="6851" w:name="_Toc366078758"/>
      <w:bookmarkStart w:id="6852" w:name="_Toc366079743"/>
      <w:bookmarkStart w:id="6853" w:name="_Toc366080355"/>
      <w:bookmarkStart w:id="6854" w:name="_Toc366080964"/>
      <w:bookmarkStart w:id="6855" w:name="_Toc366505304"/>
      <w:bookmarkStart w:id="6856" w:name="_Toc366508673"/>
      <w:bookmarkStart w:id="6857" w:name="_Toc366513174"/>
      <w:bookmarkStart w:id="6858" w:name="_Toc366574363"/>
      <w:bookmarkStart w:id="6859" w:name="_Toc366578156"/>
      <w:bookmarkStart w:id="6860" w:name="_Toc366578750"/>
      <w:bookmarkStart w:id="6861" w:name="_Toc366579342"/>
      <w:bookmarkStart w:id="6862" w:name="_Toc366579933"/>
      <w:bookmarkStart w:id="6863" w:name="_Toc366580525"/>
      <w:bookmarkStart w:id="6864" w:name="_Toc366581116"/>
      <w:bookmarkStart w:id="6865" w:name="_Toc366581708"/>
      <w:bookmarkStart w:id="6866" w:name="_Toc351912821"/>
      <w:bookmarkStart w:id="6867" w:name="_Toc351914842"/>
      <w:bookmarkStart w:id="6868" w:name="_Toc351915308"/>
      <w:bookmarkStart w:id="6869" w:name="_Toc361231365"/>
      <w:bookmarkStart w:id="6870" w:name="_Toc361231891"/>
      <w:bookmarkStart w:id="6871" w:name="_Toc362445189"/>
      <w:bookmarkStart w:id="6872" w:name="_Toc363909111"/>
      <w:bookmarkStart w:id="6873" w:name="_Toc364463536"/>
      <w:bookmarkStart w:id="6874" w:name="_Toc366078140"/>
      <w:bookmarkStart w:id="6875" w:name="_Toc366078759"/>
      <w:bookmarkStart w:id="6876" w:name="_Toc366079744"/>
      <w:bookmarkStart w:id="6877" w:name="_Toc366080356"/>
      <w:bookmarkStart w:id="6878" w:name="_Toc366080965"/>
      <w:bookmarkStart w:id="6879" w:name="_Toc366505305"/>
      <w:bookmarkStart w:id="6880" w:name="_Toc366508674"/>
      <w:bookmarkStart w:id="6881" w:name="_Toc366513175"/>
      <w:bookmarkStart w:id="6882" w:name="_Toc366574364"/>
      <w:bookmarkStart w:id="6883" w:name="_Toc366578157"/>
      <w:bookmarkStart w:id="6884" w:name="_Toc366578751"/>
      <w:bookmarkStart w:id="6885" w:name="_Toc366579343"/>
      <w:bookmarkStart w:id="6886" w:name="_Toc366579934"/>
      <w:bookmarkStart w:id="6887" w:name="_Toc366580526"/>
      <w:bookmarkStart w:id="6888" w:name="_Toc366581117"/>
      <w:bookmarkStart w:id="6889" w:name="_Toc366581709"/>
      <w:bookmarkStart w:id="6890" w:name="_Toc351912822"/>
      <w:bookmarkStart w:id="6891" w:name="_Toc351914843"/>
      <w:bookmarkStart w:id="6892" w:name="_Toc351915309"/>
      <w:bookmarkStart w:id="6893" w:name="_Toc361231366"/>
      <w:bookmarkStart w:id="6894" w:name="_Toc361231892"/>
      <w:bookmarkStart w:id="6895" w:name="_Toc362445190"/>
      <w:bookmarkStart w:id="6896" w:name="_Toc363909112"/>
      <w:bookmarkStart w:id="6897" w:name="_Toc364463537"/>
      <w:bookmarkStart w:id="6898" w:name="_Toc366078141"/>
      <w:bookmarkStart w:id="6899" w:name="_Toc366078760"/>
      <w:bookmarkStart w:id="6900" w:name="_Toc366079745"/>
      <w:bookmarkStart w:id="6901" w:name="_Toc366080357"/>
      <w:bookmarkStart w:id="6902" w:name="_Toc366080966"/>
      <w:bookmarkStart w:id="6903" w:name="_Toc366505306"/>
      <w:bookmarkStart w:id="6904" w:name="_Toc366508675"/>
      <w:bookmarkStart w:id="6905" w:name="_Toc366513176"/>
      <w:bookmarkStart w:id="6906" w:name="_Toc366574365"/>
      <w:bookmarkStart w:id="6907" w:name="_Toc366578158"/>
      <w:bookmarkStart w:id="6908" w:name="_Toc366578752"/>
      <w:bookmarkStart w:id="6909" w:name="_Toc366579344"/>
      <w:bookmarkStart w:id="6910" w:name="_Toc366579935"/>
      <w:bookmarkStart w:id="6911" w:name="_Toc366580527"/>
      <w:bookmarkStart w:id="6912" w:name="_Toc366581118"/>
      <w:bookmarkStart w:id="6913" w:name="_Toc366581710"/>
      <w:bookmarkStart w:id="6914" w:name="_Toc351912823"/>
      <w:bookmarkStart w:id="6915" w:name="_Toc351914844"/>
      <w:bookmarkStart w:id="6916" w:name="_Toc351915310"/>
      <w:bookmarkStart w:id="6917" w:name="_Toc361231367"/>
      <w:bookmarkStart w:id="6918" w:name="_Toc361231893"/>
      <w:bookmarkStart w:id="6919" w:name="_Toc362445191"/>
      <w:bookmarkStart w:id="6920" w:name="_Toc363909113"/>
      <w:bookmarkStart w:id="6921" w:name="_Toc364463538"/>
      <w:bookmarkStart w:id="6922" w:name="_Toc366078142"/>
      <w:bookmarkStart w:id="6923" w:name="_Toc366078761"/>
      <w:bookmarkStart w:id="6924" w:name="_Toc366079746"/>
      <w:bookmarkStart w:id="6925" w:name="_Toc366080358"/>
      <w:bookmarkStart w:id="6926" w:name="_Toc366080967"/>
      <w:bookmarkStart w:id="6927" w:name="_Toc366505307"/>
      <w:bookmarkStart w:id="6928" w:name="_Toc366508676"/>
      <w:bookmarkStart w:id="6929" w:name="_Toc366513177"/>
      <w:bookmarkStart w:id="6930" w:name="_Toc366574366"/>
      <w:bookmarkStart w:id="6931" w:name="_Toc366578159"/>
      <w:bookmarkStart w:id="6932" w:name="_Toc366578753"/>
      <w:bookmarkStart w:id="6933" w:name="_Toc366579345"/>
      <w:bookmarkStart w:id="6934" w:name="_Toc366579936"/>
      <w:bookmarkStart w:id="6935" w:name="_Toc366580528"/>
      <w:bookmarkStart w:id="6936" w:name="_Toc366581119"/>
      <w:bookmarkStart w:id="6937" w:name="_Toc366581711"/>
      <w:bookmarkStart w:id="6938" w:name="_Toc351912824"/>
      <w:bookmarkStart w:id="6939" w:name="_Toc351914845"/>
      <w:bookmarkStart w:id="6940" w:name="_Toc351915311"/>
      <w:bookmarkStart w:id="6941" w:name="_Toc361231368"/>
      <w:bookmarkStart w:id="6942" w:name="_Toc361231894"/>
      <w:bookmarkStart w:id="6943" w:name="_Toc362445192"/>
      <w:bookmarkStart w:id="6944" w:name="_Toc363909114"/>
      <w:bookmarkStart w:id="6945" w:name="_Toc364463539"/>
      <w:bookmarkStart w:id="6946" w:name="_Toc366078143"/>
      <w:bookmarkStart w:id="6947" w:name="_Toc366078762"/>
      <w:bookmarkStart w:id="6948" w:name="_Toc366079747"/>
      <w:bookmarkStart w:id="6949" w:name="_Toc366080359"/>
      <w:bookmarkStart w:id="6950" w:name="_Toc366080968"/>
      <w:bookmarkStart w:id="6951" w:name="_Toc366505308"/>
      <w:bookmarkStart w:id="6952" w:name="_Toc366508677"/>
      <w:bookmarkStart w:id="6953" w:name="_Toc366513178"/>
      <w:bookmarkStart w:id="6954" w:name="_Toc366574367"/>
      <w:bookmarkStart w:id="6955" w:name="_Toc366578160"/>
      <w:bookmarkStart w:id="6956" w:name="_Toc366578754"/>
      <w:bookmarkStart w:id="6957" w:name="_Toc366579346"/>
      <w:bookmarkStart w:id="6958" w:name="_Toc366579937"/>
      <w:bookmarkStart w:id="6959" w:name="_Toc366580529"/>
      <w:bookmarkStart w:id="6960" w:name="_Toc366581120"/>
      <w:bookmarkStart w:id="6961" w:name="_Toc366581712"/>
      <w:bookmarkStart w:id="6962" w:name="_Toc351912825"/>
      <w:bookmarkStart w:id="6963" w:name="_Toc351914846"/>
      <w:bookmarkStart w:id="6964" w:name="_Toc351915312"/>
      <w:bookmarkStart w:id="6965" w:name="_Toc361231369"/>
      <w:bookmarkStart w:id="6966" w:name="_Toc361231895"/>
      <w:bookmarkStart w:id="6967" w:name="_Toc362445193"/>
      <w:bookmarkStart w:id="6968" w:name="_Toc363909115"/>
      <w:bookmarkStart w:id="6969" w:name="_Toc364463540"/>
      <w:bookmarkStart w:id="6970" w:name="_Toc366078144"/>
      <w:bookmarkStart w:id="6971" w:name="_Toc366078763"/>
      <w:bookmarkStart w:id="6972" w:name="_Toc366079748"/>
      <w:bookmarkStart w:id="6973" w:name="_Toc366080360"/>
      <w:bookmarkStart w:id="6974" w:name="_Toc366080969"/>
      <w:bookmarkStart w:id="6975" w:name="_Toc366505309"/>
      <w:bookmarkStart w:id="6976" w:name="_Toc366508678"/>
      <w:bookmarkStart w:id="6977" w:name="_Toc366513179"/>
      <w:bookmarkStart w:id="6978" w:name="_Toc366574368"/>
      <w:bookmarkStart w:id="6979" w:name="_Toc366578161"/>
      <w:bookmarkStart w:id="6980" w:name="_Toc366578755"/>
      <w:bookmarkStart w:id="6981" w:name="_Toc366579347"/>
      <w:bookmarkStart w:id="6982" w:name="_Toc366579938"/>
      <w:bookmarkStart w:id="6983" w:name="_Toc366580530"/>
      <w:bookmarkStart w:id="6984" w:name="_Toc366581121"/>
      <w:bookmarkStart w:id="6985" w:name="_Toc366581713"/>
      <w:bookmarkStart w:id="6986" w:name="_Toc351912826"/>
      <w:bookmarkStart w:id="6987" w:name="_Toc351914847"/>
      <w:bookmarkStart w:id="6988" w:name="_Toc351915313"/>
      <w:bookmarkStart w:id="6989" w:name="_Toc361231370"/>
      <w:bookmarkStart w:id="6990" w:name="_Toc361231896"/>
      <w:bookmarkStart w:id="6991" w:name="_Toc362445194"/>
      <w:bookmarkStart w:id="6992" w:name="_Toc363909116"/>
      <w:bookmarkStart w:id="6993" w:name="_Toc364463541"/>
      <w:bookmarkStart w:id="6994" w:name="_Toc366078145"/>
      <w:bookmarkStart w:id="6995" w:name="_Toc366078764"/>
      <w:bookmarkStart w:id="6996" w:name="_Toc366079749"/>
      <w:bookmarkStart w:id="6997" w:name="_Toc366080361"/>
      <w:bookmarkStart w:id="6998" w:name="_Toc366080970"/>
      <w:bookmarkStart w:id="6999" w:name="_Toc366505310"/>
      <w:bookmarkStart w:id="7000" w:name="_Toc366508679"/>
      <w:bookmarkStart w:id="7001" w:name="_Toc366513180"/>
      <w:bookmarkStart w:id="7002" w:name="_Toc366574369"/>
      <w:bookmarkStart w:id="7003" w:name="_Toc366578162"/>
      <w:bookmarkStart w:id="7004" w:name="_Toc366578756"/>
      <w:bookmarkStart w:id="7005" w:name="_Toc366579348"/>
      <w:bookmarkStart w:id="7006" w:name="_Toc366579939"/>
      <w:bookmarkStart w:id="7007" w:name="_Toc366580531"/>
      <w:bookmarkStart w:id="7008" w:name="_Toc366581122"/>
      <w:bookmarkStart w:id="7009" w:name="_Toc366581714"/>
      <w:bookmarkStart w:id="7010" w:name="_Toc351912827"/>
      <w:bookmarkStart w:id="7011" w:name="_Toc351914848"/>
      <w:bookmarkStart w:id="7012" w:name="_Toc351915314"/>
      <w:bookmarkStart w:id="7013" w:name="_Toc361231371"/>
      <w:bookmarkStart w:id="7014" w:name="_Toc361231897"/>
      <w:bookmarkStart w:id="7015" w:name="_Toc362445195"/>
      <w:bookmarkStart w:id="7016" w:name="_Toc363909117"/>
      <w:bookmarkStart w:id="7017" w:name="_Toc364463542"/>
      <w:bookmarkStart w:id="7018" w:name="_Toc366078146"/>
      <w:bookmarkStart w:id="7019" w:name="_Toc366078765"/>
      <w:bookmarkStart w:id="7020" w:name="_Toc366079750"/>
      <w:bookmarkStart w:id="7021" w:name="_Toc366080362"/>
      <w:bookmarkStart w:id="7022" w:name="_Toc366080971"/>
      <w:bookmarkStart w:id="7023" w:name="_Toc366505311"/>
      <w:bookmarkStart w:id="7024" w:name="_Toc366508680"/>
      <w:bookmarkStart w:id="7025" w:name="_Toc366513181"/>
      <w:bookmarkStart w:id="7026" w:name="_Toc366574370"/>
      <w:bookmarkStart w:id="7027" w:name="_Toc366578163"/>
      <w:bookmarkStart w:id="7028" w:name="_Toc366578757"/>
      <w:bookmarkStart w:id="7029" w:name="_Toc366579349"/>
      <w:bookmarkStart w:id="7030" w:name="_Toc366579940"/>
      <w:bookmarkStart w:id="7031" w:name="_Toc366580532"/>
      <w:bookmarkStart w:id="7032" w:name="_Toc366581123"/>
      <w:bookmarkStart w:id="7033" w:name="_Toc366581715"/>
      <w:bookmarkStart w:id="7034" w:name="_Toc351912828"/>
      <w:bookmarkStart w:id="7035" w:name="_Toc351914849"/>
      <w:bookmarkStart w:id="7036" w:name="_Toc351915315"/>
      <w:bookmarkStart w:id="7037" w:name="_Toc361231372"/>
      <w:bookmarkStart w:id="7038" w:name="_Toc361231898"/>
      <w:bookmarkStart w:id="7039" w:name="_Toc362445196"/>
      <w:bookmarkStart w:id="7040" w:name="_Toc363909118"/>
      <w:bookmarkStart w:id="7041" w:name="_Toc364463543"/>
      <w:bookmarkStart w:id="7042" w:name="_Toc366078147"/>
      <w:bookmarkStart w:id="7043" w:name="_Toc366078766"/>
      <w:bookmarkStart w:id="7044" w:name="_Toc366079751"/>
      <w:bookmarkStart w:id="7045" w:name="_Toc366080363"/>
      <w:bookmarkStart w:id="7046" w:name="_Toc366080972"/>
      <w:bookmarkStart w:id="7047" w:name="_Toc366505312"/>
      <w:bookmarkStart w:id="7048" w:name="_Toc366508681"/>
      <w:bookmarkStart w:id="7049" w:name="_Toc366513182"/>
      <w:bookmarkStart w:id="7050" w:name="_Toc366574371"/>
      <w:bookmarkStart w:id="7051" w:name="_Toc366578164"/>
      <w:bookmarkStart w:id="7052" w:name="_Toc366578758"/>
      <w:bookmarkStart w:id="7053" w:name="_Toc366579350"/>
      <w:bookmarkStart w:id="7054" w:name="_Toc366579941"/>
      <w:bookmarkStart w:id="7055" w:name="_Toc366580533"/>
      <w:bookmarkStart w:id="7056" w:name="_Toc366581124"/>
      <w:bookmarkStart w:id="7057" w:name="_Toc366581716"/>
      <w:bookmarkStart w:id="7058" w:name="_Toc351912829"/>
      <w:bookmarkStart w:id="7059" w:name="_Toc351914850"/>
      <w:bookmarkStart w:id="7060" w:name="_Toc351915316"/>
      <w:bookmarkStart w:id="7061" w:name="_Toc361231373"/>
      <w:bookmarkStart w:id="7062" w:name="_Toc361231899"/>
      <w:bookmarkStart w:id="7063" w:name="_Toc362445197"/>
      <w:bookmarkStart w:id="7064" w:name="_Toc363909119"/>
      <w:bookmarkStart w:id="7065" w:name="_Toc364463544"/>
      <w:bookmarkStart w:id="7066" w:name="_Toc366078148"/>
      <w:bookmarkStart w:id="7067" w:name="_Toc366078767"/>
      <w:bookmarkStart w:id="7068" w:name="_Toc366079752"/>
      <w:bookmarkStart w:id="7069" w:name="_Toc366080364"/>
      <w:bookmarkStart w:id="7070" w:name="_Toc366080973"/>
      <w:bookmarkStart w:id="7071" w:name="_Toc366505313"/>
      <w:bookmarkStart w:id="7072" w:name="_Toc366508682"/>
      <w:bookmarkStart w:id="7073" w:name="_Toc366513183"/>
      <w:bookmarkStart w:id="7074" w:name="_Toc366574372"/>
      <w:bookmarkStart w:id="7075" w:name="_Toc366578165"/>
      <w:bookmarkStart w:id="7076" w:name="_Toc366578759"/>
      <w:bookmarkStart w:id="7077" w:name="_Toc366579351"/>
      <w:bookmarkStart w:id="7078" w:name="_Toc366579942"/>
      <w:bookmarkStart w:id="7079" w:name="_Toc366580534"/>
      <w:bookmarkStart w:id="7080" w:name="_Toc366581125"/>
      <w:bookmarkStart w:id="7081" w:name="_Toc366581717"/>
      <w:bookmarkStart w:id="7082" w:name="_Toc351912830"/>
      <w:bookmarkStart w:id="7083" w:name="_Toc351914851"/>
      <w:bookmarkStart w:id="7084" w:name="_Toc351915317"/>
      <w:bookmarkStart w:id="7085" w:name="_Toc361231374"/>
      <w:bookmarkStart w:id="7086" w:name="_Toc361231900"/>
      <w:bookmarkStart w:id="7087" w:name="_Toc362445198"/>
      <w:bookmarkStart w:id="7088" w:name="_Toc363909120"/>
      <w:bookmarkStart w:id="7089" w:name="_Toc364463545"/>
      <w:bookmarkStart w:id="7090" w:name="_Toc366078149"/>
      <w:bookmarkStart w:id="7091" w:name="_Toc366078768"/>
      <w:bookmarkStart w:id="7092" w:name="_Toc366079753"/>
      <w:bookmarkStart w:id="7093" w:name="_Toc366080365"/>
      <w:bookmarkStart w:id="7094" w:name="_Toc366080974"/>
      <w:bookmarkStart w:id="7095" w:name="_Toc366505314"/>
      <w:bookmarkStart w:id="7096" w:name="_Toc366508683"/>
      <w:bookmarkStart w:id="7097" w:name="_Toc366513184"/>
      <w:bookmarkStart w:id="7098" w:name="_Toc366574373"/>
      <w:bookmarkStart w:id="7099" w:name="_Toc366578166"/>
      <w:bookmarkStart w:id="7100" w:name="_Toc366578760"/>
      <w:bookmarkStart w:id="7101" w:name="_Toc366579352"/>
      <w:bookmarkStart w:id="7102" w:name="_Toc366579943"/>
      <w:bookmarkStart w:id="7103" w:name="_Toc366580535"/>
      <w:bookmarkStart w:id="7104" w:name="_Toc366581126"/>
      <w:bookmarkStart w:id="7105" w:name="_Toc366581718"/>
      <w:bookmarkStart w:id="7106" w:name="_Toc351912831"/>
      <w:bookmarkStart w:id="7107" w:name="_Toc351914852"/>
      <w:bookmarkStart w:id="7108" w:name="_Toc351915318"/>
      <w:bookmarkStart w:id="7109" w:name="_Toc361231375"/>
      <w:bookmarkStart w:id="7110" w:name="_Toc361231901"/>
      <w:bookmarkStart w:id="7111" w:name="_Toc362445199"/>
      <w:bookmarkStart w:id="7112" w:name="_Toc363909121"/>
      <w:bookmarkStart w:id="7113" w:name="_Toc364463546"/>
      <w:bookmarkStart w:id="7114" w:name="_Toc366078150"/>
      <w:bookmarkStart w:id="7115" w:name="_Toc366078769"/>
      <w:bookmarkStart w:id="7116" w:name="_Toc366079754"/>
      <w:bookmarkStart w:id="7117" w:name="_Toc366080366"/>
      <w:bookmarkStart w:id="7118" w:name="_Toc366080975"/>
      <w:bookmarkStart w:id="7119" w:name="_Toc366505315"/>
      <w:bookmarkStart w:id="7120" w:name="_Toc366508684"/>
      <w:bookmarkStart w:id="7121" w:name="_Toc366513185"/>
      <w:bookmarkStart w:id="7122" w:name="_Toc366574374"/>
      <w:bookmarkStart w:id="7123" w:name="_Toc366578167"/>
      <w:bookmarkStart w:id="7124" w:name="_Toc366578761"/>
      <w:bookmarkStart w:id="7125" w:name="_Toc366579353"/>
      <w:bookmarkStart w:id="7126" w:name="_Toc366579944"/>
      <w:bookmarkStart w:id="7127" w:name="_Toc366580536"/>
      <w:bookmarkStart w:id="7128" w:name="_Toc366581127"/>
      <w:bookmarkStart w:id="7129" w:name="_Toc366581719"/>
      <w:bookmarkStart w:id="7130" w:name="_Toc351912832"/>
      <w:bookmarkStart w:id="7131" w:name="_Toc351914853"/>
      <w:bookmarkStart w:id="7132" w:name="_Toc351915319"/>
      <w:bookmarkStart w:id="7133" w:name="_Toc361231376"/>
      <w:bookmarkStart w:id="7134" w:name="_Toc361231902"/>
      <w:bookmarkStart w:id="7135" w:name="_Toc362445200"/>
      <w:bookmarkStart w:id="7136" w:name="_Toc363909122"/>
      <w:bookmarkStart w:id="7137" w:name="_Toc364463547"/>
      <w:bookmarkStart w:id="7138" w:name="_Toc366078151"/>
      <w:bookmarkStart w:id="7139" w:name="_Toc366078770"/>
      <w:bookmarkStart w:id="7140" w:name="_Toc366079755"/>
      <w:bookmarkStart w:id="7141" w:name="_Toc366080367"/>
      <w:bookmarkStart w:id="7142" w:name="_Toc366080976"/>
      <w:bookmarkStart w:id="7143" w:name="_Toc366505316"/>
      <w:bookmarkStart w:id="7144" w:name="_Toc366508685"/>
      <w:bookmarkStart w:id="7145" w:name="_Toc366513186"/>
      <w:bookmarkStart w:id="7146" w:name="_Toc366574375"/>
      <w:bookmarkStart w:id="7147" w:name="_Toc366578168"/>
      <w:bookmarkStart w:id="7148" w:name="_Toc366578762"/>
      <w:bookmarkStart w:id="7149" w:name="_Toc366579354"/>
      <w:bookmarkStart w:id="7150" w:name="_Toc366579945"/>
      <w:bookmarkStart w:id="7151" w:name="_Toc366580537"/>
      <w:bookmarkStart w:id="7152" w:name="_Toc366581128"/>
      <w:bookmarkStart w:id="7153" w:name="_Toc366581720"/>
      <w:bookmarkStart w:id="7154" w:name="_Toc351912833"/>
      <w:bookmarkStart w:id="7155" w:name="_Toc351914854"/>
      <w:bookmarkStart w:id="7156" w:name="_Toc351915320"/>
      <w:bookmarkStart w:id="7157" w:name="_Toc361231377"/>
      <w:bookmarkStart w:id="7158" w:name="_Toc361231903"/>
      <w:bookmarkStart w:id="7159" w:name="_Toc362445201"/>
      <w:bookmarkStart w:id="7160" w:name="_Toc363909123"/>
      <w:bookmarkStart w:id="7161" w:name="_Toc364463548"/>
      <w:bookmarkStart w:id="7162" w:name="_Toc366078152"/>
      <w:bookmarkStart w:id="7163" w:name="_Toc366078771"/>
      <w:bookmarkStart w:id="7164" w:name="_Toc366079756"/>
      <w:bookmarkStart w:id="7165" w:name="_Toc366080368"/>
      <w:bookmarkStart w:id="7166" w:name="_Toc366080977"/>
      <w:bookmarkStart w:id="7167" w:name="_Toc366505317"/>
      <w:bookmarkStart w:id="7168" w:name="_Toc366508686"/>
      <w:bookmarkStart w:id="7169" w:name="_Toc366513187"/>
      <w:bookmarkStart w:id="7170" w:name="_Toc366574376"/>
      <w:bookmarkStart w:id="7171" w:name="_Toc366578169"/>
      <w:bookmarkStart w:id="7172" w:name="_Toc366578763"/>
      <w:bookmarkStart w:id="7173" w:name="_Toc366579355"/>
      <w:bookmarkStart w:id="7174" w:name="_Toc366579946"/>
      <w:bookmarkStart w:id="7175" w:name="_Toc366580538"/>
      <w:bookmarkStart w:id="7176" w:name="_Toc366581129"/>
      <w:bookmarkStart w:id="7177" w:name="_Toc366581721"/>
      <w:bookmarkStart w:id="7178" w:name="_Toc351912834"/>
      <w:bookmarkStart w:id="7179" w:name="_Toc351914855"/>
      <w:bookmarkStart w:id="7180" w:name="_Toc351915321"/>
      <w:bookmarkStart w:id="7181" w:name="_Toc361231378"/>
      <w:bookmarkStart w:id="7182" w:name="_Toc361231904"/>
      <w:bookmarkStart w:id="7183" w:name="_Toc362445202"/>
      <w:bookmarkStart w:id="7184" w:name="_Toc363909124"/>
      <w:bookmarkStart w:id="7185" w:name="_Toc364463549"/>
      <w:bookmarkStart w:id="7186" w:name="_Toc366078153"/>
      <w:bookmarkStart w:id="7187" w:name="_Toc366078772"/>
      <w:bookmarkStart w:id="7188" w:name="_Toc366079757"/>
      <w:bookmarkStart w:id="7189" w:name="_Toc366080369"/>
      <w:bookmarkStart w:id="7190" w:name="_Toc366080978"/>
      <w:bookmarkStart w:id="7191" w:name="_Toc366505318"/>
      <w:bookmarkStart w:id="7192" w:name="_Toc366508687"/>
      <w:bookmarkStart w:id="7193" w:name="_Toc366513188"/>
      <w:bookmarkStart w:id="7194" w:name="_Toc366574377"/>
      <w:bookmarkStart w:id="7195" w:name="_Toc366578170"/>
      <w:bookmarkStart w:id="7196" w:name="_Toc366578764"/>
      <w:bookmarkStart w:id="7197" w:name="_Toc366579356"/>
      <w:bookmarkStart w:id="7198" w:name="_Toc366579947"/>
      <w:bookmarkStart w:id="7199" w:name="_Toc366580539"/>
      <w:bookmarkStart w:id="7200" w:name="_Toc366581130"/>
      <w:bookmarkStart w:id="7201" w:name="_Toc366581722"/>
      <w:bookmarkStart w:id="7202" w:name="_Toc351912835"/>
      <w:bookmarkStart w:id="7203" w:name="_Toc351914856"/>
      <w:bookmarkStart w:id="7204" w:name="_Toc351915322"/>
      <w:bookmarkStart w:id="7205" w:name="_Toc361231379"/>
      <w:bookmarkStart w:id="7206" w:name="_Toc361231905"/>
      <w:bookmarkStart w:id="7207" w:name="_Toc362445203"/>
      <w:bookmarkStart w:id="7208" w:name="_Toc363909125"/>
      <w:bookmarkStart w:id="7209" w:name="_Toc364463550"/>
      <w:bookmarkStart w:id="7210" w:name="_Toc366078154"/>
      <w:bookmarkStart w:id="7211" w:name="_Toc366078773"/>
      <w:bookmarkStart w:id="7212" w:name="_Toc366079758"/>
      <w:bookmarkStart w:id="7213" w:name="_Toc366080370"/>
      <w:bookmarkStart w:id="7214" w:name="_Toc366080979"/>
      <w:bookmarkStart w:id="7215" w:name="_Toc366505319"/>
      <w:bookmarkStart w:id="7216" w:name="_Toc366508688"/>
      <w:bookmarkStart w:id="7217" w:name="_Toc366513189"/>
      <w:bookmarkStart w:id="7218" w:name="_Toc366574378"/>
      <w:bookmarkStart w:id="7219" w:name="_Toc366578171"/>
      <w:bookmarkStart w:id="7220" w:name="_Toc366578765"/>
      <w:bookmarkStart w:id="7221" w:name="_Toc366579357"/>
      <w:bookmarkStart w:id="7222" w:name="_Toc366579948"/>
      <w:bookmarkStart w:id="7223" w:name="_Toc366580540"/>
      <w:bookmarkStart w:id="7224" w:name="_Toc366581131"/>
      <w:bookmarkStart w:id="7225" w:name="_Toc366581723"/>
      <w:bookmarkStart w:id="7226" w:name="_Toc351912836"/>
      <w:bookmarkStart w:id="7227" w:name="_Toc351914857"/>
      <w:bookmarkStart w:id="7228" w:name="_Toc351915323"/>
      <w:bookmarkStart w:id="7229" w:name="_Toc361231380"/>
      <w:bookmarkStart w:id="7230" w:name="_Toc361231906"/>
      <w:bookmarkStart w:id="7231" w:name="_Toc362445204"/>
      <w:bookmarkStart w:id="7232" w:name="_Toc363909126"/>
      <w:bookmarkStart w:id="7233" w:name="_Toc364463551"/>
      <w:bookmarkStart w:id="7234" w:name="_Toc366078155"/>
      <w:bookmarkStart w:id="7235" w:name="_Toc366078774"/>
      <w:bookmarkStart w:id="7236" w:name="_Toc366079759"/>
      <w:bookmarkStart w:id="7237" w:name="_Toc366080371"/>
      <w:bookmarkStart w:id="7238" w:name="_Toc366080980"/>
      <w:bookmarkStart w:id="7239" w:name="_Toc366505320"/>
      <w:bookmarkStart w:id="7240" w:name="_Toc366508689"/>
      <w:bookmarkStart w:id="7241" w:name="_Toc366513190"/>
      <w:bookmarkStart w:id="7242" w:name="_Toc366574379"/>
      <w:bookmarkStart w:id="7243" w:name="_Toc366578172"/>
      <w:bookmarkStart w:id="7244" w:name="_Toc366578766"/>
      <w:bookmarkStart w:id="7245" w:name="_Toc366579358"/>
      <w:bookmarkStart w:id="7246" w:name="_Toc366579949"/>
      <w:bookmarkStart w:id="7247" w:name="_Toc366580541"/>
      <w:bookmarkStart w:id="7248" w:name="_Toc366581132"/>
      <w:bookmarkStart w:id="7249" w:name="_Toc366581724"/>
      <w:bookmarkStart w:id="7250" w:name="_Toc351912837"/>
      <w:bookmarkStart w:id="7251" w:name="_Toc351914858"/>
      <w:bookmarkStart w:id="7252" w:name="_Toc351915324"/>
      <w:bookmarkStart w:id="7253" w:name="_Toc361231381"/>
      <w:bookmarkStart w:id="7254" w:name="_Toc361231907"/>
      <w:bookmarkStart w:id="7255" w:name="_Toc362445205"/>
      <w:bookmarkStart w:id="7256" w:name="_Toc363909127"/>
      <w:bookmarkStart w:id="7257" w:name="_Toc364463552"/>
      <w:bookmarkStart w:id="7258" w:name="_Toc366078156"/>
      <w:bookmarkStart w:id="7259" w:name="_Toc366078775"/>
      <w:bookmarkStart w:id="7260" w:name="_Toc366079760"/>
      <w:bookmarkStart w:id="7261" w:name="_Toc366080372"/>
      <w:bookmarkStart w:id="7262" w:name="_Toc366080981"/>
      <w:bookmarkStart w:id="7263" w:name="_Toc366505321"/>
      <w:bookmarkStart w:id="7264" w:name="_Toc366508690"/>
      <w:bookmarkStart w:id="7265" w:name="_Toc366513191"/>
      <w:bookmarkStart w:id="7266" w:name="_Toc366574380"/>
      <w:bookmarkStart w:id="7267" w:name="_Toc366578173"/>
      <w:bookmarkStart w:id="7268" w:name="_Toc366578767"/>
      <w:bookmarkStart w:id="7269" w:name="_Toc366579359"/>
      <w:bookmarkStart w:id="7270" w:name="_Toc366579950"/>
      <w:bookmarkStart w:id="7271" w:name="_Toc366580542"/>
      <w:bookmarkStart w:id="7272" w:name="_Toc366581133"/>
      <w:bookmarkStart w:id="7273" w:name="_Toc366581725"/>
      <w:bookmarkStart w:id="7274" w:name="_Toc351912838"/>
      <w:bookmarkStart w:id="7275" w:name="_Toc351914859"/>
      <w:bookmarkStart w:id="7276" w:name="_Toc351915325"/>
      <w:bookmarkStart w:id="7277" w:name="_Toc361231382"/>
      <w:bookmarkStart w:id="7278" w:name="_Toc361231908"/>
      <w:bookmarkStart w:id="7279" w:name="_Toc362445206"/>
      <w:bookmarkStart w:id="7280" w:name="_Toc363909128"/>
      <w:bookmarkStart w:id="7281" w:name="_Toc364463553"/>
      <w:bookmarkStart w:id="7282" w:name="_Toc366078157"/>
      <w:bookmarkStart w:id="7283" w:name="_Toc366078776"/>
      <w:bookmarkStart w:id="7284" w:name="_Toc366079761"/>
      <w:bookmarkStart w:id="7285" w:name="_Toc366080373"/>
      <w:bookmarkStart w:id="7286" w:name="_Toc366080982"/>
      <w:bookmarkStart w:id="7287" w:name="_Toc366505322"/>
      <w:bookmarkStart w:id="7288" w:name="_Toc366508691"/>
      <w:bookmarkStart w:id="7289" w:name="_Toc366513192"/>
      <w:bookmarkStart w:id="7290" w:name="_Toc366574381"/>
      <w:bookmarkStart w:id="7291" w:name="_Toc366578174"/>
      <w:bookmarkStart w:id="7292" w:name="_Toc366578768"/>
      <w:bookmarkStart w:id="7293" w:name="_Toc366579360"/>
      <w:bookmarkStart w:id="7294" w:name="_Toc366579951"/>
      <w:bookmarkStart w:id="7295" w:name="_Toc366580543"/>
      <w:bookmarkStart w:id="7296" w:name="_Toc366581134"/>
      <w:bookmarkStart w:id="7297" w:name="_Toc366581726"/>
      <w:bookmarkStart w:id="7298" w:name="_Toc351912839"/>
      <w:bookmarkStart w:id="7299" w:name="_Toc351914860"/>
      <w:bookmarkStart w:id="7300" w:name="_Toc351915326"/>
      <w:bookmarkStart w:id="7301" w:name="_Toc361231383"/>
      <w:bookmarkStart w:id="7302" w:name="_Toc361231909"/>
      <w:bookmarkStart w:id="7303" w:name="_Toc362445207"/>
      <w:bookmarkStart w:id="7304" w:name="_Toc363909129"/>
      <w:bookmarkStart w:id="7305" w:name="_Toc364463554"/>
      <w:bookmarkStart w:id="7306" w:name="_Toc366078158"/>
      <w:bookmarkStart w:id="7307" w:name="_Toc366078777"/>
      <w:bookmarkStart w:id="7308" w:name="_Toc366079762"/>
      <w:bookmarkStart w:id="7309" w:name="_Toc366080374"/>
      <w:bookmarkStart w:id="7310" w:name="_Toc366080983"/>
      <w:bookmarkStart w:id="7311" w:name="_Toc366505323"/>
      <w:bookmarkStart w:id="7312" w:name="_Toc366508692"/>
      <w:bookmarkStart w:id="7313" w:name="_Toc366513193"/>
      <w:bookmarkStart w:id="7314" w:name="_Toc366574382"/>
      <w:bookmarkStart w:id="7315" w:name="_Toc366578175"/>
      <w:bookmarkStart w:id="7316" w:name="_Toc366578769"/>
      <w:bookmarkStart w:id="7317" w:name="_Toc366579361"/>
      <w:bookmarkStart w:id="7318" w:name="_Toc366579952"/>
      <w:bookmarkStart w:id="7319" w:name="_Toc366580544"/>
      <w:bookmarkStart w:id="7320" w:name="_Toc366581135"/>
      <w:bookmarkStart w:id="7321" w:name="_Toc366581727"/>
      <w:bookmarkStart w:id="7322" w:name="_Toc351912840"/>
      <w:bookmarkStart w:id="7323" w:name="_Toc351914861"/>
      <w:bookmarkStart w:id="7324" w:name="_Toc351915327"/>
      <w:bookmarkStart w:id="7325" w:name="_Toc361231384"/>
      <w:bookmarkStart w:id="7326" w:name="_Toc361231910"/>
      <w:bookmarkStart w:id="7327" w:name="_Toc362445208"/>
      <w:bookmarkStart w:id="7328" w:name="_Toc363909130"/>
      <w:bookmarkStart w:id="7329" w:name="_Toc364463555"/>
      <w:bookmarkStart w:id="7330" w:name="_Toc366078159"/>
      <w:bookmarkStart w:id="7331" w:name="_Toc366078778"/>
      <w:bookmarkStart w:id="7332" w:name="_Toc366079763"/>
      <w:bookmarkStart w:id="7333" w:name="_Toc366080375"/>
      <w:bookmarkStart w:id="7334" w:name="_Toc366080984"/>
      <w:bookmarkStart w:id="7335" w:name="_Toc366505324"/>
      <w:bookmarkStart w:id="7336" w:name="_Toc366508693"/>
      <w:bookmarkStart w:id="7337" w:name="_Toc366513194"/>
      <w:bookmarkStart w:id="7338" w:name="_Toc366574383"/>
      <w:bookmarkStart w:id="7339" w:name="_Toc366578176"/>
      <w:bookmarkStart w:id="7340" w:name="_Toc366578770"/>
      <w:bookmarkStart w:id="7341" w:name="_Toc366579362"/>
      <w:bookmarkStart w:id="7342" w:name="_Toc366579953"/>
      <w:bookmarkStart w:id="7343" w:name="_Toc366580545"/>
      <w:bookmarkStart w:id="7344" w:name="_Toc366581136"/>
      <w:bookmarkStart w:id="7345" w:name="_Toc366581728"/>
      <w:bookmarkStart w:id="7346" w:name="_Toc351912841"/>
      <w:bookmarkStart w:id="7347" w:name="_Toc351914862"/>
      <w:bookmarkStart w:id="7348" w:name="_Toc351915328"/>
      <w:bookmarkStart w:id="7349" w:name="_Toc361231385"/>
      <w:bookmarkStart w:id="7350" w:name="_Toc361231911"/>
      <w:bookmarkStart w:id="7351" w:name="_Toc362445209"/>
      <w:bookmarkStart w:id="7352" w:name="_Toc363909131"/>
      <w:bookmarkStart w:id="7353" w:name="_Toc364463556"/>
      <w:bookmarkStart w:id="7354" w:name="_Toc366078160"/>
      <w:bookmarkStart w:id="7355" w:name="_Toc366078779"/>
      <w:bookmarkStart w:id="7356" w:name="_Toc366079764"/>
      <w:bookmarkStart w:id="7357" w:name="_Toc366080376"/>
      <w:bookmarkStart w:id="7358" w:name="_Toc366080985"/>
      <w:bookmarkStart w:id="7359" w:name="_Toc366505325"/>
      <w:bookmarkStart w:id="7360" w:name="_Toc366508694"/>
      <w:bookmarkStart w:id="7361" w:name="_Toc366513195"/>
      <w:bookmarkStart w:id="7362" w:name="_Toc366574384"/>
      <w:bookmarkStart w:id="7363" w:name="_Toc366578177"/>
      <w:bookmarkStart w:id="7364" w:name="_Toc366578771"/>
      <w:bookmarkStart w:id="7365" w:name="_Toc366579363"/>
      <w:bookmarkStart w:id="7366" w:name="_Toc366579954"/>
      <w:bookmarkStart w:id="7367" w:name="_Toc366580546"/>
      <w:bookmarkStart w:id="7368" w:name="_Toc366581137"/>
      <w:bookmarkStart w:id="7369" w:name="_Toc366581729"/>
      <w:bookmarkStart w:id="7370" w:name="_Toc351912842"/>
      <w:bookmarkStart w:id="7371" w:name="_Toc351914863"/>
      <w:bookmarkStart w:id="7372" w:name="_Toc351915329"/>
      <w:bookmarkStart w:id="7373" w:name="_Toc361231386"/>
      <w:bookmarkStart w:id="7374" w:name="_Toc361231912"/>
      <w:bookmarkStart w:id="7375" w:name="_Toc362445210"/>
      <w:bookmarkStart w:id="7376" w:name="_Toc363909132"/>
      <w:bookmarkStart w:id="7377" w:name="_Toc364463557"/>
      <w:bookmarkStart w:id="7378" w:name="_Toc366078161"/>
      <w:bookmarkStart w:id="7379" w:name="_Toc366078780"/>
      <w:bookmarkStart w:id="7380" w:name="_Toc366079765"/>
      <w:bookmarkStart w:id="7381" w:name="_Toc366080377"/>
      <w:bookmarkStart w:id="7382" w:name="_Toc366080986"/>
      <w:bookmarkStart w:id="7383" w:name="_Toc366505326"/>
      <w:bookmarkStart w:id="7384" w:name="_Toc366508695"/>
      <w:bookmarkStart w:id="7385" w:name="_Toc366513196"/>
      <w:bookmarkStart w:id="7386" w:name="_Toc366574385"/>
      <w:bookmarkStart w:id="7387" w:name="_Toc366578178"/>
      <w:bookmarkStart w:id="7388" w:name="_Toc366578772"/>
      <w:bookmarkStart w:id="7389" w:name="_Toc366579364"/>
      <w:bookmarkStart w:id="7390" w:name="_Toc366579955"/>
      <w:bookmarkStart w:id="7391" w:name="_Toc366580547"/>
      <w:bookmarkStart w:id="7392" w:name="_Toc366581138"/>
      <w:bookmarkStart w:id="7393" w:name="_Toc366581730"/>
      <w:bookmarkStart w:id="7394" w:name="_Toc351912843"/>
      <w:bookmarkStart w:id="7395" w:name="_Toc351914864"/>
      <w:bookmarkStart w:id="7396" w:name="_Toc351915330"/>
      <w:bookmarkStart w:id="7397" w:name="_Toc361231387"/>
      <w:bookmarkStart w:id="7398" w:name="_Toc361231913"/>
      <w:bookmarkStart w:id="7399" w:name="_Toc362445211"/>
      <w:bookmarkStart w:id="7400" w:name="_Toc363909133"/>
      <w:bookmarkStart w:id="7401" w:name="_Toc364463558"/>
      <w:bookmarkStart w:id="7402" w:name="_Toc366078162"/>
      <w:bookmarkStart w:id="7403" w:name="_Toc366078781"/>
      <w:bookmarkStart w:id="7404" w:name="_Toc366079766"/>
      <w:bookmarkStart w:id="7405" w:name="_Toc366080378"/>
      <w:bookmarkStart w:id="7406" w:name="_Toc366080987"/>
      <w:bookmarkStart w:id="7407" w:name="_Toc366505327"/>
      <w:bookmarkStart w:id="7408" w:name="_Toc366508696"/>
      <w:bookmarkStart w:id="7409" w:name="_Toc366513197"/>
      <w:bookmarkStart w:id="7410" w:name="_Toc366574386"/>
      <w:bookmarkStart w:id="7411" w:name="_Toc366578179"/>
      <w:bookmarkStart w:id="7412" w:name="_Toc366578773"/>
      <w:bookmarkStart w:id="7413" w:name="_Toc366579365"/>
      <w:bookmarkStart w:id="7414" w:name="_Toc366579956"/>
      <w:bookmarkStart w:id="7415" w:name="_Toc366580548"/>
      <w:bookmarkStart w:id="7416" w:name="_Toc366581139"/>
      <w:bookmarkStart w:id="7417" w:name="_Toc366581731"/>
      <w:bookmarkStart w:id="7418" w:name="_Toc351912844"/>
      <w:bookmarkStart w:id="7419" w:name="_Toc351914865"/>
      <w:bookmarkStart w:id="7420" w:name="_Toc351915331"/>
      <w:bookmarkStart w:id="7421" w:name="_Toc361231388"/>
      <w:bookmarkStart w:id="7422" w:name="_Toc361231914"/>
      <w:bookmarkStart w:id="7423" w:name="_Toc362445212"/>
      <w:bookmarkStart w:id="7424" w:name="_Toc363909134"/>
      <w:bookmarkStart w:id="7425" w:name="_Toc364463559"/>
      <w:bookmarkStart w:id="7426" w:name="_Toc366078163"/>
      <w:bookmarkStart w:id="7427" w:name="_Toc366078782"/>
      <w:bookmarkStart w:id="7428" w:name="_Toc366079767"/>
      <w:bookmarkStart w:id="7429" w:name="_Toc366080379"/>
      <w:bookmarkStart w:id="7430" w:name="_Toc366080988"/>
      <w:bookmarkStart w:id="7431" w:name="_Toc366505328"/>
      <w:bookmarkStart w:id="7432" w:name="_Toc366508697"/>
      <w:bookmarkStart w:id="7433" w:name="_Toc366513198"/>
      <w:bookmarkStart w:id="7434" w:name="_Toc366574387"/>
      <w:bookmarkStart w:id="7435" w:name="_Toc366578180"/>
      <w:bookmarkStart w:id="7436" w:name="_Toc366578774"/>
      <w:bookmarkStart w:id="7437" w:name="_Toc366579366"/>
      <w:bookmarkStart w:id="7438" w:name="_Toc366579957"/>
      <w:bookmarkStart w:id="7439" w:name="_Toc366580549"/>
      <w:bookmarkStart w:id="7440" w:name="_Toc366581140"/>
      <w:bookmarkStart w:id="7441" w:name="_Toc366581732"/>
      <w:bookmarkStart w:id="7442" w:name="_Toc351912845"/>
      <w:bookmarkStart w:id="7443" w:name="_Toc351914866"/>
      <w:bookmarkStart w:id="7444" w:name="_Toc351915332"/>
      <w:bookmarkStart w:id="7445" w:name="_Toc361231389"/>
      <w:bookmarkStart w:id="7446" w:name="_Toc361231915"/>
      <w:bookmarkStart w:id="7447" w:name="_Toc362445213"/>
      <w:bookmarkStart w:id="7448" w:name="_Toc363909135"/>
      <w:bookmarkStart w:id="7449" w:name="_Toc364463560"/>
      <w:bookmarkStart w:id="7450" w:name="_Toc366078164"/>
      <w:bookmarkStart w:id="7451" w:name="_Toc366078783"/>
      <w:bookmarkStart w:id="7452" w:name="_Toc366079768"/>
      <w:bookmarkStart w:id="7453" w:name="_Toc366080380"/>
      <w:bookmarkStart w:id="7454" w:name="_Toc366080989"/>
      <w:bookmarkStart w:id="7455" w:name="_Toc366505329"/>
      <w:bookmarkStart w:id="7456" w:name="_Toc366508698"/>
      <w:bookmarkStart w:id="7457" w:name="_Toc366513199"/>
      <w:bookmarkStart w:id="7458" w:name="_Toc366574388"/>
      <w:bookmarkStart w:id="7459" w:name="_Toc366578181"/>
      <w:bookmarkStart w:id="7460" w:name="_Toc366578775"/>
      <w:bookmarkStart w:id="7461" w:name="_Toc366579367"/>
      <w:bookmarkStart w:id="7462" w:name="_Toc366579958"/>
      <w:bookmarkStart w:id="7463" w:name="_Toc366580550"/>
      <w:bookmarkStart w:id="7464" w:name="_Toc366581141"/>
      <w:bookmarkStart w:id="7465" w:name="_Toc366581733"/>
      <w:bookmarkStart w:id="7466" w:name="_Toc351912846"/>
      <w:bookmarkStart w:id="7467" w:name="_Toc351914867"/>
      <w:bookmarkStart w:id="7468" w:name="_Toc351915333"/>
      <w:bookmarkStart w:id="7469" w:name="_Toc361231390"/>
      <w:bookmarkStart w:id="7470" w:name="_Toc361231916"/>
      <w:bookmarkStart w:id="7471" w:name="_Toc362445214"/>
      <w:bookmarkStart w:id="7472" w:name="_Toc363909136"/>
      <w:bookmarkStart w:id="7473" w:name="_Toc364463561"/>
      <w:bookmarkStart w:id="7474" w:name="_Toc366078165"/>
      <w:bookmarkStart w:id="7475" w:name="_Toc366078784"/>
      <w:bookmarkStart w:id="7476" w:name="_Toc366079769"/>
      <w:bookmarkStart w:id="7477" w:name="_Toc366080381"/>
      <w:bookmarkStart w:id="7478" w:name="_Toc366080990"/>
      <w:bookmarkStart w:id="7479" w:name="_Toc366505330"/>
      <w:bookmarkStart w:id="7480" w:name="_Toc366508699"/>
      <w:bookmarkStart w:id="7481" w:name="_Toc366513200"/>
      <w:bookmarkStart w:id="7482" w:name="_Toc366574389"/>
      <w:bookmarkStart w:id="7483" w:name="_Toc366578182"/>
      <w:bookmarkStart w:id="7484" w:name="_Toc366578776"/>
      <w:bookmarkStart w:id="7485" w:name="_Toc366579368"/>
      <w:bookmarkStart w:id="7486" w:name="_Toc366579959"/>
      <w:bookmarkStart w:id="7487" w:name="_Toc366580551"/>
      <w:bookmarkStart w:id="7488" w:name="_Toc366581142"/>
      <w:bookmarkStart w:id="7489" w:name="_Toc366581734"/>
      <w:bookmarkStart w:id="7490" w:name="_Toc351912847"/>
      <w:bookmarkStart w:id="7491" w:name="_Toc351914868"/>
      <w:bookmarkStart w:id="7492" w:name="_Toc351915334"/>
      <w:bookmarkStart w:id="7493" w:name="_Toc361231391"/>
      <w:bookmarkStart w:id="7494" w:name="_Toc361231917"/>
      <w:bookmarkStart w:id="7495" w:name="_Toc362445215"/>
      <w:bookmarkStart w:id="7496" w:name="_Toc363909137"/>
      <w:bookmarkStart w:id="7497" w:name="_Toc364463562"/>
      <w:bookmarkStart w:id="7498" w:name="_Toc366078166"/>
      <w:bookmarkStart w:id="7499" w:name="_Toc366078785"/>
      <w:bookmarkStart w:id="7500" w:name="_Toc366079770"/>
      <w:bookmarkStart w:id="7501" w:name="_Toc366080382"/>
      <w:bookmarkStart w:id="7502" w:name="_Toc366080991"/>
      <w:bookmarkStart w:id="7503" w:name="_Toc366505331"/>
      <w:bookmarkStart w:id="7504" w:name="_Toc366508700"/>
      <w:bookmarkStart w:id="7505" w:name="_Toc366513201"/>
      <w:bookmarkStart w:id="7506" w:name="_Toc366574390"/>
      <w:bookmarkStart w:id="7507" w:name="_Toc366578183"/>
      <w:bookmarkStart w:id="7508" w:name="_Toc366578777"/>
      <w:bookmarkStart w:id="7509" w:name="_Toc366579369"/>
      <w:bookmarkStart w:id="7510" w:name="_Toc366579960"/>
      <w:bookmarkStart w:id="7511" w:name="_Toc366580552"/>
      <w:bookmarkStart w:id="7512" w:name="_Toc366581143"/>
      <w:bookmarkStart w:id="7513" w:name="_Toc366581735"/>
      <w:bookmarkStart w:id="7514" w:name="_Toc322911372"/>
      <w:bookmarkStart w:id="7515" w:name="_Toc322911683"/>
      <w:bookmarkStart w:id="7516" w:name="_Toc322911933"/>
      <w:bookmarkStart w:id="7517" w:name="_Toc322912222"/>
      <w:bookmarkStart w:id="7518" w:name="_Toc329093071"/>
      <w:bookmarkStart w:id="7519" w:name="_Toc332701584"/>
      <w:bookmarkStart w:id="7520" w:name="_Toc332701888"/>
      <w:bookmarkStart w:id="7521" w:name="_Toc332711687"/>
      <w:bookmarkStart w:id="7522" w:name="_Toc332711989"/>
      <w:bookmarkStart w:id="7523" w:name="_Toc332712290"/>
      <w:bookmarkStart w:id="7524" w:name="_Toc332724206"/>
      <w:bookmarkStart w:id="7525" w:name="_Toc332724506"/>
      <w:bookmarkStart w:id="7526" w:name="_Toc341102802"/>
      <w:bookmarkStart w:id="7527" w:name="_Toc347241537"/>
      <w:bookmarkStart w:id="7528" w:name="_Toc347744730"/>
      <w:bookmarkStart w:id="7529" w:name="_Toc348984513"/>
      <w:bookmarkStart w:id="7530" w:name="_Toc348984818"/>
      <w:bookmarkStart w:id="7531" w:name="_Toc349037982"/>
      <w:bookmarkStart w:id="7532" w:name="_Toc349038284"/>
      <w:bookmarkStart w:id="7533" w:name="_Toc349042777"/>
      <w:bookmarkStart w:id="7534" w:name="_Toc349642189"/>
      <w:bookmarkStart w:id="7535" w:name="_Toc351912848"/>
      <w:bookmarkStart w:id="7536" w:name="_Toc351914869"/>
      <w:bookmarkStart w:id="7537" w:name="_Toc351915335"/>
      <w:bookmarkStart w:id="7538" w:name="_Toc361231392"/>
      <w:bookmarkStart w:id="7539" w:name="_Toc361231918"/>
      <w:bookmarkStart w:id="7540" w:name="_Toc362445216"/>
      <w:bookmarkStart w:id="7541" w:name="_Toc363909138"/>
      <w:bookmarkStart w:id="7542" w:name="_Toc364463563"/>
      <w:bookmarkStart w:id="7543" w:name="_Toc366078167"/>
      <w:bookmarkStart w:id="7544" w:name="_Toc366078786"/>
      <w:bookmarkStart w:id="7545" w:name="_Toc366079771"/>
      <w:bookmarkStart w:id="7546" w:name="_Toc366080383"/>
      <w:bookmarkStart w:id="7547" w:name="_Toc366080992"/>
      <w:bookmarkStart w:id="7548" w:name="_Toc366505332"/>
      <w:bookmarkStart w:id="7549" w:name="_Toc366508701"/>
      <w:bookmarkStart w:id="7550" w:name="_Toc366513202"/>
      <w:bookmarkStart w:id="7551" w:name="_Toc366574391"/>
      <w:bookmarkStart w:id="7552" w:name="_Toc366578184"/>
      <w:bookmarkStart w:id="7553" w:name="_Toc366578778"/>
      <w:bookmarkStart w:id="7554" w:name="_Toc366579370"/>
      <w:bookmarkStart w:id="7555" w:name="_Toc366579961"/>
      <w:bookmarkStart w:id="7556" w:name="_Toc366580553"/>
      <w:bookmarkStart w:id="7557" w:name="_Toc366581144"/>
      <w:bookmarkStart w:id="7558" w:name="_Toc366581736"/>
      <w:bookmarkStart w:id="7559" w:name="_Properties_for_Nillable"/>
      <w:bookmarkStart w:id="7560" w:name="_Toc349042778"/>
      <w:bookmarkStart w:id="7561" w:name="_Ref38543945"/>
      <w:bookmarkStart w:id="7562" w:name="_Ref38543953"/>
      <w:bookmarkStart w:id="7563" w:name="_Ref52983719"/>
      <w:bookmarkStart w:id="7564" w:name="_Toc52984634"/>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r>
        <w:t xml:space="preserve">Properties for </w:t>
      </w:r>
      <w:proofErr w:type="spellStart"/>
      <w:r>
        <w:t>Nillable</w:t>
      </w:r>
      <w:proofErr w:type="spellEnd"/>
      <w:r>
        <w:t xml:space="preserve"> Elements</w:t>
      </w:r>
      <w:bookmarkEnd w:id="5621"/>
      <w:bookmarkEnd w:id="5622"/>
      <w:bookmarkEnd w:id="5623"/>
      <w:bookmarkEnd w:id="5624"/>
      <w:bookmarkEnd w:id="5625"/>
      <w:bookmarkEnd w:id="7560"/>
      <w:bookmarkEnd w:id="7561"/>
      <w:bookmarkEnd w:id="7562"/>
      <w:bookmarkEnd w:id="7563"/>
      <w:bookmarkEnd w:id="7564"/>
    </w:p>
    <w:p w14:paraId="37514152" w14:textId="77777777" w:rsidR="000E1214" w:rsidRDefault="00A87198">
      <w:pPr>
        <w:pStyle w:val="nobreak"/>
      </w:pPr>
      <w:r>
        <w:t>These properties are used when the XSD '</w:t>
      </w:r>
      <w:proofErr w:type="spellStart"/>
      <w:r>
        <w:t>nillable</w:t>
      </w:r>
      <w:proofErr w:type="spellEnd"/>
      <w:r>
        <w:t xml:space="preserv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proofErr w:type="spellStart"/>
            <w:r>
              <w:rPr>
                <w:rFonts w:cs="Arial"/>
              </w:rPr>
              <w:t>Enum</w:t>
            </w:r>
            <w:proofErr w:type="spellEnd"/>
          </w:p>
          <w:p w14:paraId="60A4CBD7" w14:textId="77777777" w:rsidR="000E1214" w:rsidRDefault="00A87198">
            <w:pPr>
              <w:rPr>
                <w:rFonts w:cs="Arial"/>
              </w:rPr>
            </w:pPr>
            <w:r>
              <w:rPr>
                <w:rFonts w:cs="Arial"/>
              </w:rPr>
              <w:t>Valid values '</w:t>
            </w:r>
            <w:proofErr w:type="spellStart"/>
            <w:r>
              <w:rPr>
                <w:rFonts w:cs="Arial"/>
              </w:rPr>
              <w:t>literalValue</w:t>
            </w:r>
            <w:proofErr w:type="spellEnd"/>
            <w:r>
              <w:rPr>
                <w:rFonts w:cs="Arial"/>
              </w:rPr>
              <w:t>', '</w:t>
            </w:r>
            <w:proofErr w:type="spellStart"/>
            <w:r>
              <w:rPr>
                <w:rFonts w:cs="Arial"/>
              </w:rPr>
              <w:t>logicalValue</w:t>
            </w:r>
            <w:proofErr w:type="spellEnd"/>
            <w:r>
              <w:rPr>
                <w:rFonts w:cs="Arial"/>
              </w:rPr>
              <w:t>', '</w:t>
            </w:r>
            <w:proofErr w:type="spellStart"/>
            <w:r>
              <w:rPr>
                <w:rFonts w:cs="Arial"/>
              </w:rPr>
              <w:t>literalCharacter</w:t>
            </w:r>
            <w:proofErr w:type="spellEnd"/>
            <w:r>
              <w:rPr>
                <w:rFonts w:cs="Arial"/>
              </w:rPr>
              <w:t xml:space="preserve">'. </w:t>
            </w:r>
          </w:p>
          <w:p w14:paraId="2D2CEE78" w14:textId="77777777" w:rsidR="000E1214" w:rsidRDefault="00A87198">
            <w:pPr>
              <w:rPr>
                <w:rFonts w:cs="Arial"/>
              </w:rPr>
            </w:pPr>
            <w:r>
              <w:rPr>
                <w:rFonts w:cs="Arial"/>
              </w:rPr>
              <w:t xml:space="preserve">Used when XSD </w:t>
            </w:r>
            <w:proofErr w:type="spellStart"/>
            <w:r>
              <w:rPr>
                <w:rFonts w:cs="Arial"/>
              </w:rPr>
              <w:t>nillable</w:t>
            </w:r>
            <w:proofErr w:type="spellEnd"/>
            <w:r>
              <w:rPr>
                <w:rFonts w:cs="Arial"/>
              </w:rPr>
              <w:t xml:space="preserve"> is 'true'.</w:t>
            </w:r>
          </w:p>
          <w:p w14:paraId="2FC532A2" w14:textId="77777777" w:rsidR="000E1214" w:rsidRDefault="00A87198">
            <w:pPr>
              <w:rPr>
                <w:rFonts w:cs="Arial"/>
              </w:rPr>
            </w:pPr>
            <w:r>
              <w:rPr>
                <w:rFonts w:cs="Arial"/>
              </w:rPr>
              <w:t xml:space="preserve">Specifies how </w:t>
            </w:r>
            <w:proofErr w:type="spellStart"/>
            <w:r>
              <w:rPr>
                <w:rFonts w:cs="Arial"/>
              </w:rPr>
              <w:t>dfdl:nilValue</w:t>
            </w:r>
            <w:proofErr w:type="spellEnd"/>
            <w:r>
              <w:rPr>
                <w:rFonts w:cs="Arial"/>
              </w:rPr>
              <w:t xml:space="preserve"> is interpreted to represent the nil value in the data stream. </w:t>
            </w:r>
          </w:p>
          <w:p w14:paraId="3B343DCE" w14:textId="77777777" w:rsidR="000E1214" w:rsidRDefault="00A87198">
            <w:r>
              <w:t>If '</w:t>
            </w:r>
            <w:proofErr w:type="spellStart"/>
            <w:r>
              <w:t>literalCharacter</w:t>
            </w:r>
            <w:proofErr w:type="spellEnd"/>
            <w:r>
              <w:t xml:space="preserve">' then </w:t>
            </w:r>
            <w:proofErr w:type="spellStart"/>
            <w:r>
              <w:t>dfdl:nilValue</w:t>
            </w:r>
            <w:proofErr w:type="spellEnd"/>
            <w:r>
              <w:t xml:space="preserve"> specifies</w:t>
            </w:r>
            <w:r>
              <w:rPr>
                <w:rFonts w:eastAsia="MS Mincho"/>
              </w:rPr>
              <w:t xml:space="preserve"> a single character or a single byte </w:t>
            </w:r>
            <w:r>
              <w:t>that, when repeated to the length of the element, is the nil value. '</w:t>
            </w:r>
            <w:proofErr w:type="spellStart"/>
            <w:r>
              <w:t>literalCharacter</w:t>
            </w:r>
            <w:proofErr w:type="spellEnd"/>
            <w:r>
              <w:t>' may only be specified for fixed-length elements, otherwise it is a Schema Definition Error..</w:t>
            </w:r>
          </w:p>
          <w:p w14:paraId="5E33D037" w14:textId="77777777" w:rsidR="000E1214" w:rsidRDefault="00A87198">
            <w:r>
              <w:t>If '</w:t>
            </w:r>
            <w:proofErr w:type="spellStart"/>
            <w:r>
              <w:t>literalValue</w:t>
            </w:r>
            <w:proofErr w:type="spellEnd"/>
            <w:r>
              <w:t xml:space="preserve">' then </w:t>
            </w:r>
            <w:proofErr w:type="spellStart"/>
            <w:r>
              <w:t>dfdl:nilValue</w:t>
            </w:r>
            <w:proofErr w:type="spellEnd"/>
            <w:r>
              <w:t xml:space="preserv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If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list of logical values that are the possible logical values for nil.  </w:t>
            </w:r>
          </w:p>
          <w:p w14:paraId="7D2A162E" w14:textId="77777777" w:rsidR="000E1214" w:rsidRDefault="00A87198">
            <w:pPr>
              <w:rPr>
                <w:rFonts w:cs="Arial"/>
              </w:rPr>
            </w:pPr>
            <w:r>
              <w:rPr>
                <w:rFonts w:cs="Arial"/>
              </w:rPr>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52A1CCBC"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lastRenderedPageBreak/>
              <w:t xml:space="preserve">If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 xml:space="preserve">If </w:t>
            </w:r>
            <w:proofErr w:type="spellStart"/>
            <w:r>
              <w:rPr>
                <w:rFonts w:cs="Arial"/>
              </w:rPr>
              <w:t>dfdl:nilKind</w:t>
            </w:r>
            <w:proofErr w:type="spellEnd"/>
            <w:r>
              <w:rPr>
                <w:rFonts w:cs="Arial"/>
              </w:rPr>
              <w:t xml:space="preserve"> is '</w:t>
            </w:r>
            <w:proofErr w:type="spellStart"/>
            <w:r>
              <w:rPr>
                <w:rFonts w:cs="Arial"/>
              </w:rPr>
              <w:t>logicalValue</w:t>
            </w:r>
            <w:proofErr w:type="spellEnd"/>
            <w:r>
              <w:rPr>
                <w:rFonts w:cs="Arial"/>
              </w:rPr>
              <w:t xml:space="preserve">' then </w:t>
            </w:r>
            <w:proofErr w:type="spellStart"/>
            <w:r>
              <w:rPr>
                <w:rFonts w:cs="Arial"/>
              </w:rPr>
              <w:t>dfdl:nilValue</w:t>
            </w:r>
            <w:proofErr w:type="spellEnd"/>
            <w:r>
              <w:rPr>
                <w:rFonts w:cs="Arial"/>
              </w:rPr>
              <w:t xml:space="preserv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w:t>
            </w:r>
            <w:proofErr w:type="spellStart"/>
            <w:r>
              <w:t>dfdl:nilKind</w:t>
            </w:r>
            <w:proofErr w:type="spellEnd"/>
            <w:r>
              <w:t xml:space="preserve"> is  '</w:t>
            </w:r>
            <w:proofErr w:type="spellStart"/>
            <w:r>
              <w:t>literalCharacter</w:t>
            </w:r>
            <w:proofErr w:type="spellEnd"/>
            <w:r>
              <w:t xml:space="preserve">' then </w:t>
            </w:r>
            <w:proofErr w:type="spellStart"/>
            <w:r>
              <w:t>dfdl:nilValue</w:t>
            </w:r>
            <w:proofErr w:type="spellEnd"/>
            <w:r>
              <w:t xml:space="preserv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w:t>
            </w:r>
            <w:proofErr w:type="spellStart"/>
            <w:r>
              <w:rPr>
                <w:rFonts w:eastAsia="MS Mincho"/>
              </w:rPr>
              <w:t>dfdl:lengthUnits</w:t>
            </w:r>
            <w:proofErr w:type="spellEnd"/>
            <w:r>
              <w:rPr>
                <w:rFonts w:eastAsia="MS Mincho"/>
              </w:rPr>
              <w:t xml:space="preserve"> is 'bytes' then the </w:t>
            </w:r>
            <w:proofErr w:type="spellStart"/>
            <w:r>
              <w:rPr>
                <w:rFonts w:eastAsia="MS Mincho"/>
              </w:rPr>
              <w:t>dfdl:nilValue</w:t>
            </w:r>
            <w:proofErr w:type="spellEnd"/>
            <w:r>
              <w:rPr>
                <w:rFonts w:eastAsia="MS Mincho"/>
              </w:rPr>
              <w:t xml:space="preserve"> must be a single-byte character. To specify a byte, it must be specified using a single "%#r;" entity. If a byte is specified when </w:t>
            </w:r>
            <w:proofErr w:type="spellStart"/>
            <w:r>
              <w:rPr>
                <w:rFonts w:eastAsia="MS Mincho"/>
              </w:rPr>
              <w:t>dfdl:lengthUnits</w:t>
            </w:r>
            <w:proofErr w:type="spellEnd"/>
            <w:r>
              <w:rPr>
                <w:rFonts w:eastAsia="MS Mincho"/>
              </w:rPr>
              <w:t xml:space="preserve"> is 'characters' then the </w:t>
            </w:r>
            <w:proofErr w:type="spellStart"/>
            <w:r>
              <w:rPr>
                <w:rFonts w:eastAsia="MS Mincho"/>
              </w:rPr>
              <w:t>dfdl:encoding</w:t>
            </w:r>
            <w:proofErr w:type="spellEnd"/>
            <w:r>
              <w:rPr>
                <w:rFonts w:eastAsia="MS Mincho"/>
              </w:rPr>
              <w:t xml:space="preserve"> must be a fixed-width encoding. </w:t>
            </w:r>
          </w:p>
          <w:p w14:paraId="564FE25A" w14:textId="77777777" w:rsidR="000E1214" w:rsidRDefault="00A87198">
            <w:pPr>
              <w:rPr>
                <w:rFonts w:eastAsia="MS Mincho"/>
              </w:rPr>
            </w:pPr>
            <w:r>
              <w:t xml:space="preserve">On parsing, the element value is nil if all characters in the untrimmed data content match the </w:t>
            </w:r>
            <w:proofErr w:type="spellStart"/>
            <w:r>
              <w:t>dfdl:nilValue</w:t>
            </w:r>
            <w:proofErr w:type="spellEnd"/>
            <w:r>
              <w:t xml:space="preserve"> character . On unparsing, if the element value is nil the </w:t>
            </w:r>
            <w:proofErr w:type="spellStart"/>
            <w:r>
              <w:t>dfdl:nilValue</w:t>
            </w:r>
            <w:proofErr w:type="spellEnd"/>
            <w:r>
              <w:t xml:space="preserv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w:t>
            </w:r>
            <w:proofErr w:type="spellStart"/>
            <w:r>
              <w:rPr>
                <w:rFonts w:eastAsia="Arial" w:cs="Arial"/>
              </w:rPr>
              <w:t>dfdl:</w:t>
            </w:r>
            <w:r>
              <w:rPr>
                <w:rFonts w:cs="Arial"/>
              </w:rPr>
              <w:t>nilValue</w:t>
            </w:r>
            <w:proofErr w:type="spellEnd"/>
            <w:r>
              <w:rPr>
                <w:rFonts w:cs="Arial"/>
              </w:rPr>
              <w:t xml:space="preserve">. </w:t>
            </w:r>
          </w:p>
          <w:p w14:paraId="3CDA5D79" w14:textId="77777777" w:rsidR="000E1214" w:rsidRDefault="00A87198">
            <w:pPr>
              <w:autoSpaceDE w:val="0"/>
              <w:rPr>
                <w:rFonts w:eastAsia="Arial" w:cs="Arial"/>
              </w:rPr>
            </w:pPr>
            <w:r>
              <w:rPr>
                <w:rFonts w:cs="Arial"/>
              </w:rPr>
              <w:t>When</w:t>
            </w:r>
            <w:r>
              <w:rPr>
                <w:rFonts w:eastAsia="Arial" w:cs="Arial"/>
              </w:rPr>
              <w:t xml:space="preserve"> </w:t>
            </w:r>
            <w:proofErr w:type="spellStart"/>
            <w:r>
              <w:rPr>
                <w:rFonts w:eastAsia="Arial" w:cs="Arial"/>
              </w:rPr>
              <w:t>dfdl:</w:t>
            </w:r>
            <w:r>
              <w:rPr>
                <w:rFonts w:cs="Arial"/>
              </w:rPr>
              <w:t>nilKind</w:t>
            </w:r>
            <w:proofErr w:type="spellEnd"/>
            <w:r>
              <w:rPr>
                <w:rFonts w:eastAsia="Arial" w:cs="Arial"/>
              </w:rPr>
              <w:t xml:space="preserve"> </w:t>
            </w:r>
            <w:r>
              <w:rPr>
                <w:rFonts w:cs="Arial"/>
              </w:rPr>
              <w:t>is</w:t>
            </w:r>
            <w:r>
              <w:rPr>
                <w:rFonts w:eastAsia="Arial" w:cs="Arial"/>
              </w:rPr>
              <w:t xml:space="preserve"> </w:t>
            </w:r>
            <w:proofErr w:type="spellStart"/>
            <w:r>
              <w:rPr>
                <w:rFonts w:cs="Arial"/>
              </w:rPr>
              <w:t>literalValue</w:t>
            </w:r>
            <w:proofErr w:type="spellEnd"/>
            <w:r>
              <w:rPr>
                <w:rFonts w:cs="Arial"/>
              </w:rPr>
              <w:t xml:space="preserve"> and text representation:</w:t>
            </w:r>
            <w:r>
              <w:rPr>
                <w:rFonts w:eastAsia="Arial" w:cs="Arial"/>
              </w:rPr>
              <w:t xml:space="preserve"> </w:t>
            </w:r>
          </w:p>
          <w:p w14:paraId="2040B045" w14:textId="77777777" w:rsidR="000E1214" w:rsidRDefault="00A87198" w:rsidP="00C31ED0">
            <w:pPr>
              <w:numPr>
                <w:ilvl w:val="0"/>
                <w:numId w:val="133"/>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rsidP="00C31ED0">
            <w:pPr>
              <w:numPr>
                <w:ilvl w:val="0"/>
                <w:numId w:val="133"/>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42D05701" w14:textId="77777777" w:rsidR="000E1214" w:rsidRDefault="00A87198" w:rsidP="00C31ED0">
            <w:pPr>
              <w:numPr>
                <w:ilvl w:val="0"/>
                <w:numId w:val="13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 xml:space="preserve">When </w:t>
            </w:r>
            <w:proofErr w:type="spellStart"/>
            <w:r>
              <w:t>dfdl:nilKind</w:t>
            </w:r>
            <w:proofErr w:type="spellEnd"/>
            <w:r>
              <w:t xml:space="preserve"> is literal value and binary</w:t>
            </w:r>
            <w:r>
              <w:rPr>
                <w:rFonts w:eastAsia="Helv"/>
              </w:rPr>
              <w:t xml:space="preserve"> </w:t>
            </w:r>
            <w:r>
              <w:t>representation:</w:t>
            </w:r>
          </w:p>
          <w:p w14:paraId="0BBF6A04" w14:textId="77777777" w:rsidR="000E1214" w:rsidRDefault="00A87198" w:rsidP="00C31ED0">
            <w:pPr>
              <w:numPr>
                <w:ilvl w:val="0"/>
                <w:numId w:val="134"/>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rsidP="00C31ED0">
            <w:pPr>
              <w:numPr>
                <w:ilvl w:val="0"/>
                <w:numId w:val="134"/>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071EA60E" w14:textId="77777777" w:rsidR="000E1214" w:rsidRDefault="00A87198" w:rsidP="00C31ED0">
            <w:pPr>
              <w:numPr>
                <w:ilvl w:val="0"/>
                <w:numId w:val="134"/>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rsidP="00C31ED0">
            <w:pPr>
              <w:numPr>
                <w:ilvl w:val="0"/>
                <w:numId w:val="134"/>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 xml:space="preserve">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 xml:space="preserve">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rsidP="00C31ED0">
            <w:pPr>
              <w:numPr>
                <w:ilvl w:val="0"/>
                <w:numId w:val="135"/>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rsidP="00C31ED0">
            <w:pPr>
              <w:numPr>
                <w:ilvl w:val="0"/>
                <w:numId w:val="135"/>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3C3505B4" w14:textId="77777777" w:rsidR="000E1214" w:rsidRDefault="00A87198" w:rsidP="00C31ED0">
            <w:pPr>
              <w:numPr>
                <w:ilvl w:val="0"/>
                <w:numId w:val="135"/>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 xml:space="preserve">When </w:t>
            </w:r>
            <w:proofErr w:type="spellStart"/>
            <w:r>
              <w:t>dfdl:nilKind</w:t>
            </w:r>
            <w:proofErr w:type="spellEnd"/>
            <w:r>
              <w:t xml:space="preserve"> is </w:t>
            </w:r>
            <w:proofErr w:type="spellStart"/>
            <w:r>
              <w:t>literalCharacter</w:t>
            </w:r>
            <w:proofErr w:type="spellEnd"/>
            <w:r>
              <w:t xml:space="preserve"> and</w:t>
            </w:r>
            <w:r>
              <w:rPr>
                <w:rFonts w:eastAsia="Helv"/>
              </w:rPr>
              <w:t xml:space="preserve"> binary </w:t>
            </w:r>
            <w:r>
              <w:t>representation:</w:t>
            </w:r>
          </w:p>
          <w:p w14:paraId="04937B3E" w14:textId="77777777" w:rsidR="000E1214" w:rsidRDefault="00A87198" w:rsidP="00C31ED0">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rsidP="00C31ED0">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w:t>
            </w:r>
            <w:proofErr w:type="spellStart"/>
            <w:r>
              <w:t>rXX</w:t>
            </w:r>
            <w:proofErr w:type="spellEnd"/>
            <w:r>
              <w:t>; )</w:t>
            </w:r>
            <w:r>
              <w:rPr>
                <w:rFonts w:eastAsia="Helv"/>
              </w:rPr>
              <w:t xml:space="preserve"> </w:t>
            </w:r>
            <w:r>
              <w:t>is</w:t>
            </w:r>
            <w:r>
              <w:rPr>
                <w:rFonts w:eastAsia="Helv"/>
              </w:rPr>
              <w:t xml:space="preserve"> </w:t>
            </w:r>
            <w:r>
              <w:t>allowed</w:t>
            </w:r>
          </w:p>
          <w:p w14:paraId="74728981" w14:textId="77777777" w:rsidR="000E1214" w:rsidRDefault="00A87198" w:rsidP="00C31ED0">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proofErr w:type="spellStart"/>
            <w:r>
              <w:rPr>
                <w:rFonts w:cs="Arial"/>
              </w:rPr>
              <w:t>dfdl:nilValue</w:t>
            </w:r>
            <w:proofErr w:type="spellEnd"/>
            <w:r>
              <w:rPr>
                <w:rFonts w:cs="Arial"/>
              </w:rPr>
              <w:t xml:space="preserve"> is sensitive to </w:t>
            </w:r>
            <w:proofErr w:type="spellStart"/>
            <w:r>
              <w:rPr>
                <w:rFonts w:cs="Arial"/>
              </w:rPr>
              <w:t>dfdl:ignoreCase</w:t>
            </w:r>
            <w:proofErr w:type="spellEnd"/>
            <w:r>
              <w:rPr>
                <w:rFonts w:cs="Arial"/>
              </w:rPr>
              <w:t xml:space="preserve"> when </w:t>
            </w:r>
            <w:proofErr w:type="spellStart"/>
            <w:r>
              <w:rPr>
                <w:rFonts w:cs="Arial"/>
              </w:rPr>
              <w:t>dfdl:nilKind</w:t>
            </w:r>
            <w:proofErr w:type="spellEnd"/>
            <w:r>
              <w:rPr>
                <w:rFonts w:cs="Arial"/>
              </w:rPr>
              <w:t xml:space="preserve"> is '</w:t>
            </w:r>
            <w:proofErr w:type="spellStart"/>
            <w:r>
              <w:rPr>
                <w:rFonts w:cs="Arial"/>
              </w:rPr>
              <w:t>literalValue</w:t>
            </w:r>
            <w:proofErr w:type="spellEnd"/>
            <w:r>
              <w:rPr>
                <w:rFonts w:cs="Arial"/>
              </w:rPr>
              <w:t>' or '</w:t>
            </w:r>
            <w:proofErr w:type="spellStart"/>
            <w:r>
              <w:rPr>
                <w:rFonts w:cs="Arial"/>
              </w:rPr>
              <w:t>logicalValue</w:t>
            </w:r>
            <w:proofErr w:type="spellEnd"/>
            <w:r>
              <w:rPr>
                <w:rFonts w:cs="Arial"/>
              </w:rPr>
              <w:t xml:space="preserve">', but not when </w:t>
            </w:r>
            <w:proofErr w:type="spellStart"/>
            <w:r>
              <w:rPr>
                <w:rFonts w:cs="Arial"/>
              </w:rPr>
              <w:t>dfdl:nilKind</w:t>
            </w:r>
            <w:proofErr w:type="spellEnd"/>
            <w:r>
              <w:rPr>
                <w:rFonts w:cs="Arial"/>
              </w:rPr>
              <w:t xml:space="preserve"> is '</w:t>
            </w:r>
            <w:proofErr w:type="spellStart"/>
            <w:r>
              <w:rPr>
                <w:rFonts w:cs="Arial"/>
              </w:rPr>
              <w:t>literalCharacter</w:t>
            </w:r>
            <w:proofErr w:type="spellEnd"/>
            <w:r>
              <w:rPr>
                <w:rFonts w:cs="Arial"/>
              </w:rPr>
              <w:t>'</w:t>
            </w:r>
          </w:p>
          <w:p w14:paraId="769E6E92" w14:textId="77777777" w:rsidR="000E1214" w:rsidRDefault="00A87198">
            <w:pPr>
              <w:rPr>
                <w:rFonts w:cs="Arial"/>
              </w:rPr>
            </w:pPr>
            <w:r>
              <w:rPr>
                <w:rFonts w:cs="Arial"/>
              </w:rPr>
              <w:lastRenderedPageBreak/>
              <w:t xml:space="preserve">Complex elements can be </w:t>
            </w:r>
            <w:proofErr w:type="spellStart"/>
            <w:r>
              <w:rPr>
                <w:rFonts w:cs="Arial"/>
              </w:rPr>
              <w:t>nillable</w:t>
            </w:r>
            <w:proofErr w:type="spellEnd"/>
            <w:r>
              <w:rPr>
                <w:rFonts w:cs="Arial"/>
              </w:rPr>
              <w:t xml:space="preserve">, but </w:t>
            </w:r>
            <w:proofErr w:type="spellStart"/>
            <w:r>
              <w:rPr>
                <w:rFonts w:cs="Arial"/>
              </w:rPr>
              <w:t>dfdl:nilKind</w:t>
            </w:r>
            <w:proofErr w:type="spellEnd"/>
            <w:r>
              <w:rPr>
                <w:rFonts w:cs="Arial"/>
              </w:rPr>
              <w:t xml:space="preserve"> can only be '</w:t>
            </w:r>
            <w:proofErr w:type="spellStart"/>
            <w:r>
              <w:rPr>
                <w:rFonts w:cs="Arial"/>
              </w:rPr>
              <w:t>literalValue</w:t>
            </w:r>
            <w:proofErr w:type="spellEnd"/>
            <w:r>
              <w:rPr>
                <w:rFonts w:cs="Arial"/>
              </w:rPr>
              <w:t xml:space="preserve">' and </w:t>
            </w:r>
            <w:proofErr w:type="spellStart"/>
            <w:r>
              <w:rPr>
                <w:rFonts w:cs="Arial"/>
              </w:rPr>
              <w:t>dfdl:nilValue</w:t>
            </w:r>
            <w:proofErr w:type="spellEnd"/>
            <w:r>
              <w:rPr>
                <w:rFonts w:cs="Arial"/>
              </w:rPr>
              <w:t xml:space="preserve"> must be "%ES;". It is a Schema Definition Error otherwise. </w:t>
            </w:r>
          </w:p>
          <w:p w14:paraId="3704DDC3"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proofErr w:type="spellStart"/>
            <w:r>
              <w:rPr>
                <w:rFonts w:cs="Arial"/>
              </w:rPr>
              <w:t>Enum</w:t>
            </w:r>
            <w:proofErr w:type="spellEnd"/>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r>
              <w:rPr>
                <w:rFonts w:cs="Arial"/>
              </w:rPr>
              <w:t>This property enable</w:t>
            </w:r>
            <w:r w:rsidR="00873A62">
              <w:rPr>
                <w:rFonts w:cs="Arial"/>
              </w:rPr>
              <w:t xml:space="preserve">s distinguishing the nil representation from the representation of a value or an empty representation based on presence or absence of the initiator and terminator. </w:t>
            </w:r>
          </w:p>
          <w:p w14:paraId="1A3E408E" w14:textId="77777777" w:rsidR="000E1214" w:rsidRDefault="00A87198">
            <w:pPr>
              <w:rPr>
                <w:rFonts w:cs="Arial"/>
              </w:rPr>
            </w:pPr>
            <w:r>
              <w:rPr>
                <w:rFonts w:cs="Arial"/>
              </w:rPr>
              <w:t xml:space="preserve">Ignored if both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are "" (empty string).</w:t>
            </w:r>
          </w:p>
          <w:p w14:paraId="613F3C1C" w14:textId="77777777" w:rsidR="000E1214" w:rsidRDefault="00A87198">
            <w:pPr>
              <w:rPr>
                <w:rFonts w:cs="Arial"/>
              </w:rPr>
            </w:pPr>
            <w:r>
              <w:rPr>
                <w:rFonts w:cs="Arial"/>
              </w:rPr>
              <w:t xml:space="preserve">Ignored if </w:t>
            </w:r>
            <w:proofErr w:type="spellStart"/>
            <w:r>
              <w:rPr>
                <w:rFonts w:cs="Arial"/>
              </w:rPr>
              <w:t>dfdl:nilKind</w:t>
            </w:r>
            <w:proofErr w:type="spellEnd"/>
            <w:r>
              <w:rPr>
                <w:rFonts w:cs="Arial"/>
              </w:rPr>
              <w:t xml:space="preserve"> is set to '</w:t>
            </w:r>
            <w:proofErr w:type="spellStart"/>
            <w:r>
              <w:rPr>
                <w:rFonts w:cs="Arial"/>
              </w:rPr>
              <w:t>logicalValue</w:t>
            </w:r>
            <w:proofErr w:type="spellEnd"/>
            <w:r>
              <w:rPr>
                <w:rFonts w:cs="Arial"/>
              </w:rPr>
              <w:t>'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 xml:space="preserve">'initiator' indicates that, on parsing, the </w:t>
            </w:r>
            <w:proofErr w:type="spellStart"/>
            <w:r>
              <w:rPr>
                <w:rFonts w:cs="Arial"/>
              </w:rPr>
              <w:t>dfdl:initiator</w:t>
            </w:r>
            <w:proofErr w:type="spellEnd"/>
            <w:r>
              <w:rPr>
                <w:rFonts w:cs="Arial"/>
              </w:rPr>
              <w:t xml:space="preserve"> followed by a </w:t>
            </w:r>
            <w:proofErr w:type="spellStart"/>
            <w:r>
              <w:rPr>
                <w:rFonts w:cs="Arial"/>
              </w:rPr>
              <w:t>dfdl:nilValue</w:t>
            </w:r>
            <w:proofErr w:type="spellEnd"/>
            <w:r>
              <w:rPr>
                <w:rFonts w:cs="Arial"/>
              </w:rPr>
              <w:t xml:space="preserve"> indicates that a nil representation is present. It also indicates that on unparsing when the logical value is nil that the </w:t>
            </w:r>
            <w:proofErr w:type="spellStart"/>
            <w:r>
              <w:rPr>
                <w:rFonts w:cs="Arial"/>
              </w:rPr>
              <w:t>dfdl:initiator</w:t>
            </w:r>
            <w:proofErr w:type="spellEnd"/>
            <w:r>
              <w:rPr>
                <w:rFonts w:cs="Arial"/>
              </w:rPr>
              <w:t xml:space="preserve"> will be output followed by the first </w:t>
            </w:r>
            <w:proofErr w:type="spellStart"/>
            <w:r>
              <w:rPr>
                <w:rFonts w:cs="Arial"/>
              </w:rPr>
              <w:t>dfdl:nilValue</w:t>
            </w:r>
            <w:proofErr w:type="spellEnd"/>
            <w:r>
              <w:rPr>
                <w:rFonts w:cs="Arial"/>
              </w:rPr>
              <w:t>.</w:t>
            </w:r>
          </w:p>
          <w:p w14:paraId="47DE86E8" w14:textId="77777777" w:rsidR="000E1214" w:rsidRDefault="00A87198">
            <w:pPr>
              <w:rPr>
                <w:rFonts w:cs="Arial"/>
              </w:rPr>
            </w:pPr>
            <w:r>
              <w:rPr>
                <w:rFonts w:cs="Arial"/>
              </w:rPr>
              <w:t xml:space="preserve">'terminator' indicates that, on parsing, a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indicates that a nil representation is present. It also indicates that on unparsing when the logical value is nil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EEA45C0" w14:textId="77777777" w:rsidR="000E1214" w:rsidRDefault="00A87198">
            <w:pPr>
              <w:rPr>
                <w:rFonts w:cs="Arial"/>
              </w:rPr>
            </w:pPr>
            <w:r>
              <w:rPr>
                <w:rFonts w:cs="Arial"/>
              </w:rPr>
              <w:t xml:space="preserve">'both' indicates  that, on parsing, both the </w:t>
            </w:r>
            <w:proofErr w:type="spellStart"/>
            <w:r>
              <w:rPr>
                <w:rFonts w:cs="Arial"/>
              </w:rPr>
              <w:t>dfdl:initiator</w:t>
            </w:r>
            <w:proofErr w:type="spellEnd"/>
            <w:r>
              <w:rPr>
                <w:rFonts w:cs="Arial"/>
              </w:rPr>
              <w:t xml:space="preserve"> and </w:t>
            </w:r>
            <w:proofErr w:type="spellStart"/>
            <w:r>
              <w:rPr>
                <w:rFonts w:cs="Arial"/>
              </w:rPr>
              <w:t>dfdl:terminator</w:t>
            </w:r>
            <w:proofErr w:type="spellEnd"/>
            <w:r>
              <w:rPr>
                <w:rFonts w:cs="Arial"/>
              </w:rPr>
              <w:t xml:space="preserve"> must be present with a </w:t>
            </w:r>
            <w:proofErr w:type="spellStart"/>
            <w:r>
              <w:rPr>
                <w:rFonts w:cs="Arial"/>
              </w:rPr>
              <w:t>dfdl:nilValue</w:t>
            </w:r>
            <w:proofErr w:type="spellEnd"/>
            <w:r>
              <w:rPr>
                <w:rFonts w:cs="Arial"/>
              </w:rPr>
              <w:t xml:space="preserve"> to indicate that a nil representation is present. On unparsing the </w:t>
            </w:r>
            <w:proofErr w:type="spellStart"/>
            <w:r>
              <w:rPr>
                <w:rFonts w:cs="Arial"/>
              </w:rPr>
              <w:t>dfdl:initiator</w:t>
            </w:r>
            <w:proofErr w:type="spellEnd"/>
            <w:r>
              <w:rPr>
                <w:rFonts w:cs="Arial"/>
              </w:rPr>
              <w:t xml:space="preserve"> followed by the first </w:t>
            </w:r>
            <w:proofErr w:type="spellStart"/>
            <w:r>
              <w:rPr>
                <w:rFonts w:cs="Arial"/>
              </w:rPr>
              <w:t>dfdl:nilValue</w:t>
            </w:r>
            <w:proofErr w:type="spellEnd"/>
            <w:r>
              <w:rPr>
                <w:rFonts w:cs="Arial"/>
              </w:rPr>
              <w:t xml:space="preserve">, followed by the </w:t>
            </w:r>
            <w:proofErr w:type="spellStart"/>
            <w:r>
              <w:rPr>
                <w:rFonts w:cs="Arial"/>
              </w:rPr>
              <w:t>dfdl:terminator</w:t>
            </w:r>
            <w:proofErr w:type="spellEnd"/>
            <w:r>
              <w:rPr>
                <w:rFonts w:cs="Arial"/>
              </w:rPr>
              <w:t xml:space="preserve"> will be output.</w:t>
            </w:r>
          </w:p>
          <w:p w14:paraId="3C82BDED" w14:textId="77777777" w:rsidR="000E1214" w:rsidRDefault="00A87198">
            <w:pPr>
              <w:rPr>
                <w:rFonts w:cs="Arial"/>
              </w:rPr>
            </w:pPr>
            <w:r>
              <w:rPr>
                <w:rFonts w:cs="Arial"/>
              </w:rPr>
              <w:t xml:space="preserve">'none' indicates that a </w:t>
            </w:r>
            <w:proofErr w:type="spellStart"/>
            <w:r>
              <w:rPr>
                <w:rFonts w:cs="Arial"/>
              </w:rPr>
              <w:t>dfdl:nilValue</w:t>
            </w:r>
            <w:proofErr w:type="spellEnd"/>
            <w:r>
              <w:rPr>
                <w:rFonts w:cs="Arial"/>
              </w:rPr>
              <w:t xml:space="preserve">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 xml:space="preserve"> indicates that a nil representation is present. On unparsing the first </w:t>
            </w:r>
            <w:proofErr w:type="spellStart"/>
            <w:r>
              <w:rPr>
                <w:rFonts w:cs="Arial"/>
              </w:rPr>
              <w:t>dfdl:nilValue</w:t>
            </w:r>
            <w:proofErr w:type="spellEnd"/>
            <w:r>
              <w:rPr>
                <w:rFonts w:cs="Arial"/>
              </w:rPr>
              <w:t xml:space="preserve"> is output without any </w:t>
            </w:r>
            <w:proofErr w:type="spellStart"/>
            <w:r>
              <w:rPr>
                <w:rFonts w:cs="Arial"/>
              </w:rPr>
              <w:t>dfdl:initiator</w:t>
            </w:r>
            <w:proofErr w:type="spellEnd"/>
            <w:r>
              <w:rPr>
                <w:rFonts w:cs="Arial"/>
              </w:rPr>
              <w:t xml:space="preserve"> or </w:t>
            </w:r>
            <w:proofErr w:type="spellStart"/>
            <w:r>
              <w:rPr>
                <w:rFonts w:cs="Arial"/>
              </w:rPr>
              <w:t>dfdl:terminator</w:t>
            </w:r>
            <w:proofErr w:type="spellEnd"/>
            <w:r>
              <w:rPr>
                <w:rFonts w:cs="Arial"/>
              </w:rPr>
              <w:t>.</w:t>
            </w:r>
          </w:p>
          <w:p w14:paraId="7EBD0B81" w14:textId="22430D1A" w:rsidR="000E1214" w:rsidRDefault="00A87198">
            <w:pPr>
              <w:rPr>
                <w:rFonts w:cs="Arial"/>
              </w:rPr>
            </w:pPr>
            <w:r>
              <w:t xml:space="preserve">The value of </w:t>
            </w:r>
            <w:proofErr w:type="spellStart"/>
            <w:r>
              <w:t>dfdl:nilValueDelimiterPolicy</w:t>
            </w:r>
            <w:proofErr w:type="spellEnd"/>
            <w:r>
              <w:t xml:space="preserve"> </w:t>
            </w:r>
            <w:r w:rsidR="00AE22DD">
              <w:t>MUST</w:t>
            </w:r>
            <w:r w:rsidR="003B63AE">
              <w:t xml:space="preserve"> </w:t>
            </w:r>
            <w:r>
              <w:t xml:space="preserve">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r>
              <w:t>dfdl:nilValueDelimiterPolicy</w:t>
            </w:r>
            <w:proofErr w:type="spellEnd"/>
            <w:r>
              <w:t xml:space="preserve"> is not set, it is a Schema Definition Error. If </w:t>
            </w:r>
            <w:proofErr w:type="spellStart"/>
            <w:r>
              <w:t>dfdl:initiator</w:t>
            </w:r>
            <w:proofErr w:type="spell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r>
              <w:t>dfdl:terminator</w:t>
            </w:r>
            <w:proofErr w:type="spell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w:t>
            </w:r>
            <w:r w:rsidR="00873A62">
              <w:t>a Schema Definition Error</w:t>
            </w:r>
            <w:r>
              <w:t xml:space="preserve"> if </w:t>
            </w:r>
            <w:proofErr w:type="spellStart"/>
            <w:r>
              <w:t>dfdl:nilValueDelimiterPolicy</w:t>
            </w:r>
            <w:proofErr w:type="spell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proofErr w:type="spellStart"/>
            <w:r>
              <w:rPr>
                <w:rFonts w:cs="Arial"/>
              </w:rPr>
              <w:t>dfdl:nilValueDelimiterPolicy</w:t>
            </w:r>
            <w:proofErr w:type="spellEnd"/>
            <w:r>
              <w:rPr>
                <w:rFonts w:cs="Arial"/>
              </w:rPr>
              <w:t xml:space="preserve"> is</w:t>
            </w:r>
            <w:r>
              <w:rPr>
                <w:rFonts w:eastAsia="MS Mincho" w:cs="Arial"/>
                <w:lang w:eastAsia="ja-JP"/>
              </w:rPr>
              <w:t xml:space="preserve"> set to 'none' or 'terminator' when the parent </w:t>
            </w:r>
            <w:proofErr w:type="spellStart"/>
            <w:r>
              <w:rPr>
                <w:rFonts w:eastAsia="MS Mincho" w:cs="Arial"/>
                <w:lang w:eastAsia="ja-JP"/>
              </w:rPr>
              <w:t>xs:sequence</w:t>
            </w:r>
            <w:proofErr w:type="spellEnd"/>
            <w:r>
              <w:rPr>
                <w:rFonts w:eastAsia="MS Mincho" w:cs="Arial"/>
                <w:lang w:eastAsia="ja-JP"/>
              </w:rPr>
              <w:t xml:space="preserve"> has </w:t>
            </w:r>
            <w:proofErr w:type="spellStart"/>
            <w:r>
              <w:rPr>
                <w:rFonts w:eastAsia="MS Mincho" w:cs="Arial"/>
                <w:lang w:eastAsia="ja-JP"/>
              </w:rPr>
              <w:t>dfdl:initiatedContent</w:t>
            </w:r>
            <w:proofErr w:type="spellEnd"/>
            <w:r>
              <w:rPr>
                <w:rFonts w:eastAsia="MS Mincho" w:cs="Arial"/>
                <w:lang w:eastAsia="ja-JP"/>
              </w:rPr>
              <w:t xml:space="preserve"> 'yes'.</w:t>
            </w:r>
          </w:p>
          <w:p w14:paraId="0A356AB8"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proofErr w:type="spellStart"/>
            <w:r>
              <w:rPr>
                <w:rFonts w:eastAsia="Arial Unicode MS"/>
              </w:rPr>
              <w:t>Enum</w:t>
            </w:r>
            <w:proofErr w:type="spellEnd"/>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lastRenderedPageBreak/>
              <w:t xml:space="preserve">When the conditions for applying a simple element default are satisfied, this property controls whether to set the Infoset item </w:t>
            </w:r>
            <w:r>
              <w:rPr>
                <w:rFonts w:eastAsia="Arial Unicode MS" w:cs="Arial"/>
                <w:b/>
              </w:rPr>
              <w:t>[</w:t>
            </w:r>
            <w:proofErr w:type="spellStart"/>
            <w:r>
              <w:rPr>
                <w:rFonts w:eastAsia="Arial Unicode MS" w:cs="Arial"/>
                <w:b/>
              </w:rPr>
              <w:t>nilled</w:t>
            </w:r>
            <w:proofErr w:type="spellEnd"/>
            <w:r>
              <w:rPr>
                <w:rFonts w:eastAsia="Arial Unicode MS" w:cs="Arial"/>
                <w:b/>
              </w:rPr>
              <w:t>]</w:t>
            </w:r>
            <w:r>
              <w:rPr>
                <w:rFonts w:eastAsia="Arial Unicode MS" w:cs="Arial"/>
              </w:rPr>
              <w:t xml:space="preserve"> </w:t>
            </w:r>
            <w:proofErr w:type="spellStart"/>
            <w:r>
              <w:rPr>
                <w:rFonts w:eastAsia="Arial Unicode MS" w:cs="Arial"/>
              </w:rPr>
              <w:t>boolean</w:t>
            </w:r>
            <w:proofErr w:type="spellEnd"/>
            <w:r>
              <w:rPr>
                <w:rFonts w:eastAsia="Arial Unicode MS" w:cs="Arial"/>
              </w:rPr>
              <w:t xml:space="preserve">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proofErr w:type="spellStart"/>
            <w:r>
              <w:rPr>
                <w:rFonts w:eastAsia="Arial Unicode MS"/>
              </w:rPr>
              <w:t>nillable</w:t>
            </w:r>
            <w:proofErr w:type="spellEnd"/>
            <w:r>
              <w:rPr>
                <w:rFonts w:eastAsia="Arial Unicode MS" w:cs="Arial"/>
              </w:rPr>
              <w:t xml:space="preserve"> property is 'true'.</w:t>
            </w:r>
          </w:p>
          <w:p w14:paraId="018F07AE" w14:textId="44C20ACC" w:rsidR="000E1214" w:rsidRDefault="00A87198">
            <w:pPr>
              <w:rPr>
                <w:rFonts w:eastAsia="Arial Unicode MS" w:cs="Arial"/>
              </w:rPr>
            </w:pPr>
            <w:r>
              <w:rPr>
                <w:rFonts w:eastAsia="Arial Unicode MS" w:cs="Arial"/>
              </w:rPr>
              <w:t xml:space="preserve">Defaulting occurs as described in section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rPr>
                <w:rFonts w:eastAsia="Arial Unicode MS" w:cs="Arial"/>
              </w:rPr>
              <w:t xml:space="preserve"> with nil as the default value. The </w:t>
            </w:r>
            <w:proofErr w:type="spellStart"/>
            <w:r>
              <w:rPr>
                <w:rFonts w:eastAsia="Arial Unicode MS" w:cs="Arial"/>
              </w:rPr>
              <w:t>dfdl:nilValue</w:t>
            </w:r>
            <w:proofErr w:type="spellEnd"/>
            <w:r>
              <w:rPr>
                <w:rFonts w:eastAsia="Arial Unicode MS" w:cs="Arial"/>
              </w:rPr>
              <w:t xml:space="preserve"> property must specify at least one nil value otherwise it is a Schema Definition Error. The </w:t>
            </w:r>
            <w:proofErr w:type="spellStart"/>
            <w:r>
              <w:rPr>
                <w:rFonts w:eastAsia="Arial Unicode MS" w:cs="Arial"/>
              </w:rPr>
              <w:t>dfdl:nilKind</w:t>
            </w:r>
            <w:proofErr w:type="spellEnd"/>
            <w:r>
              <w:rPr>
                <w:rFonts w:eastAsia="Arial Unicode MS" w:cs="Arial"/>
              </w:rPr>
              <w:t xml:space="preserve"> property may be any of its values. </w:t>
            </w:r>
          </w:p>
          <w:p w14:paraId="67265EA6" w14:textId="77777777" w:rsidR="000E1214" w:rsidRDefault="00A87198">
            <w:pPr>
              <w:rPr>
                <w:rFonts w:cs="Arial"/>
              </w:rPr>
            </w:pPr>
            <w:r>
              <w:rPr>
                <w:rFonts w:eastAsia="Arial Unicode MS" w:cs="Arial"/>
              </w:rPr>
              <w:t xml:space="preserve">Annotation: </w:t>
            </w:r>
            <w:proofErr w:type="spellStart"/>
            <w:r>
              <w:rPr>
                <w:rFonts w:eastAsia="Arial Unicode MS" w:cs="Arial"/>
              </w:rPr>
              <w:t>dfdl:element</w:t>
            </w:r>
            <w:proofErr w:type="spellEnd"/>
            <w:r>
              <w:rPr>
                <w:rFonts w:eastAsia="Arial Unicode MS" w:cs="Arial"/>
              </w:rPr>
              <w:t xml:space="preserve"> (</w:t>
            </w:r>
            <w:proofErr w:type="spellStart"/>
            <w:r>
              <w:rPr>
                <w:rFonts w:eastAsia="Arial Unicode MS" w:cs="Arial"/>
              </w:rPr>
              <w:t>simpleType</w:t>
            </w:r>
            <w:proofErr w:type="spellEnd"/>
            <w:r>
              <w:rPr>
                <w:rFonts w:eastAsia="Arial Unicode MS" w:cs="Arial"/>
              </w:rPr>
              <w:t>)</w:t>
            </w:r>
          </w:p>
        </w:tc>
      </w:tr>
    </w:tbl>
    <w:p w14:paraId="051F3A9D" w14:textId="69D135BB" w:rsidR="000E1214" w:rsidRDefault="00A87198">
      <w:pPr>
        <w:pStyle w:val="Caption"/>
      </w:pPr>
      <w:bookmarkStart w:id="7565" w:name="_Toc322911374"/>
      <w:bookmarkStart w:id="7566" w:name="_Toc322911685"/>
      <w:bookmarkStart w:id="7567" w:name="_Toc322911935"/>
      <w:bookmarkStart w:id="7568" w:name="_Toc322912224"/>
      <w:bookmarkStart w:id="7569" w:name="_Toc329093073"/>
      <w:bookmarkStart w:id="7570" w:name="_Toc332701586"/>
      <w:bookmarkStart w:id="7571" w:name="_Toc332701890"/>
      <w:bookmarkStart w:id="7572" w:name="_Toc332711689"/>
      <w:bookmarkStart w:id="7573" w:name="_Toc332711991"/>
      <w:bookmarkStart w:id="7574" w:name="_Toc332712292"/>
      <w:bookmarkStart w:id="7575" w:name="_Toc332724208"/>
      <w:bookmarkStart w:id="7576" w:name="_Toc332724508"/>
      <w:bookmarkStart w:id="7577" w:name="_Toc341102804"/>
      <w:bookmarkStart w:id="7578" w:name="_Toc347241539"/>
      <w:bookmarkStart w:id="7579" w:name="_Toc347744732"/>
      <w:bookmarkStart w:id="7580" w:name="_Toc348984515"/>
      <w:bookmarkStart w:id="7581" w:name="_Toc348984820"/>
      <w:bookmarkStart w:id="7582" w:name="_Toc349037984"/>
      <w:bookmarkStart w:id="7583" w:name="_Toc349038286"/>
      <w:bookmarkStart w:id="7584" w:name="_Toc349042779"/>
      <w:bookmarkStart w:id="7585" w:name="_Toc349642191"/>
      <w:bookmarkStart w:id="7586" w:name="_Toc351912850"/>
      <w:bookmarkStart w:id="7587" w:name="_Toc351914871"/>
      <w:bookmarkStart w:id="7588" w:name="_Toc351915337"/>
      <w:bookmarkStart w:id="7589" w:name="_Toc361231394"/>
      <w:bookmarkStart w:id="7590" w:name="_Toc361231920"/>
      <w:bookmarkStart w:id="7591" w:name="_Toc362445218"/>
      <w:bookmarkStart w:id="7592" w:name="_Toc363909140"/>
      <w:bookmarkStart w:id="7593" w:name="_Toc364463565"/>
      <w:bookmarkStart w:id="7594" w:name="_Toc366078169"/>
      <w:bookmarkStart w:id="7595" w:name="_Toc366078788"/>
      <w:bookmarkStart w:id="7596" w:name="_Toc366079773"/>
      <w:bookmarkStart w:id="7597" w:name="_Toc366080385"/>
      <w:bookmarkStart w:id="7598" w:name="_Toc366080994"/>
      <w:bookmarkStart w:id="7599" w:name="_Toc366505334"/>
      <w:bookmarkStart w:id="7600" w:name="_Toc366508703"/>
      <w:bookmarkStart w:id="7601" w:name="_Toc366513204"/>
      <w:bookmarkStart w:id="7602" w:name="_Toc366574393"/>
      <w:bookmarkStart w:id="7603" w:name="_Toc366578186"/>
      <w:bookmarkStart w:id="7604" w:name="_Toc366578780"/>
      <w:bookmarkStart w:id="7605" w:name="_Toc366579372"/>
      <w:bookmarkStart w:id="7606" w:name="_Toc366579963"/>
      <w:bookmarkStart w:id="7607" w:name="_Toc366580555"/>
      <w:bookmarkStart w:id="7608" w:name="_Toc366581146"/>
      <w:bookmarkStart w:id="7609" w:name="_Toc366581738"/>
      <w:bookmarkStart w:id="7610" w:name="_Toc322911375"/>
      <w:bookmarkStart w:id="7611" w:name="_Toc322911686"/>
      <w:bookmarkStart w:id="7612" w:name="_Toc322911936"/>
      <w:bookmarkStart w:id="7613" w:name="_Toc322912225"/>
      <w:bookmarkStart w:id="7614" w:name="_Toc329093074"/>
      <w:bookmarkStart w:id="7615" w:name="_Toc332701587"/>
      <w:bookmarkStart w:id="7616" w:name="_Toc332701891"/>
      <w:bookmarkStart w:id="7617" w:name="_Toc332711690"/>
      <w:bookmarkStart w:id="7618" w:name="_Toc332711992"/>
      <w:bookmarkStart w:id="7619" w:name="_Toc332712293"/>
      <w:bookmarkStart w:id="7620" w:name="_Toc332724209"/>
      <w:bookmarkStart w:id="7621" w:name="_Toc332724509"/>
      <w:bookmarkStart w:id="7622" w:name="_Toc341102805"/>
      <w:bookmarkStart w:id="7623" w:name="_Toc347241540"/>
      <w:bookmarkStart w:id="7624" w:name="_Toc347744733"/>
      <w:bookmarkStart w:id="7625" w:name="_Toc348984516"/>
      <w:bookmarkStart w:id="7626" w:name="_Toc348984821"/>
      <w:bookmarkStart w:id="7627" w:name="_Toc349037985"/>
      <w:bookmarkStart w:id="7628" w:name="_Toc349038287"/>
      <w:bookmarkStart w:id="7629" w:name="_Toc349042780"/>
      <w:bookmarkStart w:id="7630" w:name="_Toc349642192"/>
      <w:bookmarkStart w:id="7631" w:name="_Toc351912851"/>
      <w:bookmarkStart w:id="7632" w:name="_Toc351914872"/>
      <w:bookmarkStart w:id="7633" w:name="_Toc351915338"/>
      <w:bookmarkStart w:id="7634" w:name="_Toc361231395"/>
      <w:bookmarkStart w:id="7635" w:name="_Toc361231921"/>
      <w:bookmarkStart w:id="7636" w:name="_Toc362445219"/>
      <w:bookmarkStart w:id="7637" w:name="_Toc363909141"/>
      <w:bookmarkStart w:id="7638" w:name="_Toc364463566"/>
      <w:bookmarkStart w:id="7639" w:name="_Toc366078170"/>
      <w:bookmarkStart w:id="7640" w:name="_Toc366078789"/>
      <w:bookmarkStart w:id="7641" w:name="_Toc366079774"/>
      <w:bookmarkStart w:id="7642" w:name="_Toc366080386"/>
      <w:bookmarkStart w:id="7643" w:name="_Toc366080995"/>
      <w:bookmarkStart w:id="7644" w:name="_Toc366505335"/>
      <w:bookmarkStart w:id="7645" w:name="_Toc366508704"/>
      <w:bookmarkStart w:id="7646" w:name="_Toc366513205"/>
      <w:bookmarkStart w:id="7647" w:name="_Toc366574394"/>
      <w:bookmarkStart w:id="7648" w:name="_Toc366578187"/>
      <w:bookmarkStart w:id="7649" w:name="_Toc366578781"/>
      <w:bookmarkStart w:id="7650" w:name="_Toc366579373"/>
      <w:bookmarkStart w:id="7651" w:name="_Toc366579964"/>
      <w:bookmarkStart w:id="7652" w:name="_Toc366580556"/>
      <w:bookmarkStart w:id="7653" w:name="_Toc366581147"/>
      <w:bookmarkStart w:id="7654" w:name="_Toc366581739"/>
      <w:bookmarkStart w:id="7655" w:name="_Toc322911376"/>
      <w:bookmarkStart w:id="7656" w:name="_Toc322911687"/>
      <w:bookmarkStart w:id="7657" w:name="_Toc322911937"/>
      <w:bookmarkStart w:id="7658" w:name="_Toc322912226"/>
      <w:bookmarkStart w:id="7659" w:name="_Toc329093075"/>
      <w:bookmarkStart w:id="7660" w:name="_Toc332701588"/>
      <w:bookmarkStart w:id="7661" w:name="_Toc332701892"/>
      <w:bookmarkStart w:id="7662" w:name="_Toc332711691"/>
      <w:bookmarkStart w:id="7663" w:name="_Toc332711993"/>
      <w:bookmarkStart w:id="7664" w:name="_Toc332712294"/>
      <w:bookmarkStart w:id="7665" w:name="_Toc332724210"/>
      <w:bookmarkStart w:id="7666" w:name="_Toc332724510"/>
      <w:bookmarkStart w:id="7667" w:name="_Toc341102806"/>
      <w:bookmarkStart w:id="7668" w:name="_Toc347241541"/>
      <w:bookmarkStart w:id="7669" w:name="_Toc347744734"/>
      <w:bookmarkStart w:id="7670" w:name="_Toc348984517"/>
      <w:bookmarkStart w:id="7671" w:name="_Toc348984822"/>
      <w:bookmarkStart w:id="7672" w:name="_Toc349037986"/>
      <w:bookmarkStart w:id="7673" w:name="_Toc349038288"/>
      <w:bookmarkStart w:id="7674" w:name="_Toc349042781"/>
      <w:bookmarkStart w:id="7675" w:name="_Toc349642193"/>
      <w:bookmarkStart w:id="7676" w:name="_Toc351912852"/>
      <w:bookmarkStart w:id="7677" w:name="_Toc351914873"/>
      <w:bookmarkStart w:id="7678" w:name="_Toc351915339"/>
      <w:bookmarkStart w:id="7679" w:name="_Toc361231396"/>
      <w:bookmarkStart w:id="7680" w:name="_Toc361231922"/>
      <w:bookmarkStart w:id="7681" w:name="_Toc362445220"/>
      <w:bookmarkStart w:id="7682" w:name="_Toc363909142"/>
      <w:bookmarkStart w:id="7683" w:name="_Toc364463567"/>
      <w:bookmarkStart w:id="7684" w:name="_Toc366078171"/>
      <w:bookmarkStart w:id="7685" w:name="_Toc366078790"/>
      <w:bookmarkStart w:id="7686" w:name="_Toc366079775"/>
      <w:bookmarkStart w:id="7687" w:name="_Toc366080387"/>
      <w:bookmarkStart w:id="7688" w:name="_Toc366080996"/>
      <w:bookmarkStart w:id="7689" w:name="_Toc366505336"/>
      <w:bookmarkStart w:id="7690" w:name="_Toc366508705"/>
      <w:bookmarkStart w:id="7691" w:name="_Toc366513206"/>
      <w:bookmarkStart w:id="7692" w:name="_Toc366574395"/>
      <w:bookmarkStart w:id="7693" w:name="_Toc366578188"/>
      <w:bookmarkStart w:id="7694" w:name="_Toc366578782"/>
      <w:bookmarkStart w:id="7695" w:name="_Toc366579374"/>
      <w:bookmarkStart w:id="7696" w:name="_Toc366579965"/>
      <w:bookmarkStart w:id="7697" w:name="_Toc366580557"/>
      <w:bookmarkStart w:id="7698" w:name="_Toc366581148"/>
      <w:bookmarkStart w:id="7699" w:name="_Toc366581740"/>
      <w:bookmarkStart w:id="7700" w:name="_Toc199516331"/>
      <w:bookmarkStart w:id="7701" w:name="_Toc194983994"/>
      <w:bookmarkStart w:id="7702" w:name="_Toc243112843"/>
      <w:bookmarkStart w:id="7703" w:name="_Ref254775881"/>
      <w:bookmarkStart w:id="7704" w:name="_Toc349042782"/>
      <w:bookmarkStart w:id="7705" w:name="_Toc177399107"/>
      <w:bookmarkStart w:id="7706" w:name="_Toc17505739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r>
        <w:lastRenderedPageBreak/>
        <w:t xml:space="preserve">Table </w:t>
      </w:r>
      <w:r w:rsidR="00F31291">
        <w:fldChar w:fldCharType="begin"/>
      </w:r>
      <w:r w:rsidR="00F31291">
        <w:instrText xml:space="preserve"> SEQ Table \* ARABIC </w:instrText>
      </w:r>
      <w:r w:rsidR="00F31291">
        <w:fldChar w:fldCharType="separate"/>
      </w:r>
      <w:r w:rsidR="00404DC4">
        <w:rPr>
          <w:noProof/>
        </w:rPr>
        <w:t>43</w:t>
      </w:r>
      <w:r w:rsidR="00F31291">
        <w:rPr>
          <w:noProof/>
        </w:rPr>
        <w:fldChar w:fldCharType="end"/>
      </w:r>
      <w:r>
        <w:t xml:space="preserve"> Properties for </w:t>
      </w:r>
      <w:proofErr w:type="spellStart"/>
      <w:r>
        <w:t>Nillable</w:t>
      </w:r>
      <w:proofErr w:type="spellEnd"/>
      <w:r>
        <w:t xml:space="preserve"> Elements</w:t>
      </w:r>
    </w:p>
    <w:bookmarkEnd w:id="7700"/>
    <w:bookmarkEnd w:id="7701"/>
    <w:bookmarkEnd w:id="7702"/>
    <w:bookmarkEnd w:id="7703"/>
    <w:bookmarkEnd w:id="7704"/>
    <w:p w14:paraId="1A185355" w14:textId="5E633EE2" w:rsidR="000E1214" w:rsidRDefault="00A87198">
      <w:pPr>
        <w:pStyle w:val="nobreak"/>
      </w:pPr>
      <w:r>
        <w:t xml:space="preserve">The DFDL element defaults processing uses XSD default, XSD fixed or </w:t>
      </w:r>
      <w:proofErr w:type="spellStart"/>
      <w:r>
        <w:t>dfdl:useNilForDefault</w:t>
      </w:r>
      <w:proofErr w:type="spellEnd"/>
      <w:r>
        <w:t xml:space="preserve"> to provide a default value.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for a full description.</w:t>
      </w:r>
    </w:p>
    <w:p w14:paraId="3241A37F" w14:textId="77777777" w:rsidR="000E1214" w:rsidRDefault="00A87198" w:rsidP="00B31DA3">
      <w:pPr>
        <w:pStyle w:val="Heading1"/>
      </w:pPr>
      <w:bookmarkStart w:id="7707" w:name="_Toc322911689"/>
      <w:bookmarkStart w:id="7708" w:name="_Toc322912228"/>
      <w:bookmarkStart w:id="7709" w:name="_Toc329093077"/>
      <w:bookmarkStart w:id="7710" w:name="_Toc332701590"/>
      <w:bookmarkStart w:id="7711" w:name="_Toc332701894"/>
      <w:bookmarkStart w:id="7712" w:name="_Toc332711693"/>
      <w:bookmarkStart w:id="7713" w:name="_Toc332711995"/>
      <w:bookmarkStart w:id="7714" w:name="_Toc332712296"/>
      <w:bookmarkStart w:id="7715" w:name="_Toc332724212"/>
      <w:bookmarkStart w:id="7716" w:name="_Toc332724512"/>
      <w:bookmarkStart w:id="7717" w:name="_Toc341102808"/>
      <w:bookmarkStart w:id="7718" w:name="_Toc347241543"/>
      <w:bookmarkStart w:id="7719" w:name="_Toc347744736"/>
      <w:bookmarkStart w:id="7720" w:name="_Toc348984519"/>
      <w:bookmarkStart w:id="7721" w:name="_Toc348984824"/>
      <w:bookmarkStart w:id="7722" w:name="_Toc349037988"/>
      <w:bookmarkStart w:id="7723" w:name="_Toc349038290"/>
      <w:bookmarkStart w:id="7724" w:name="_Toc349042783"/>
      <w:bookmarkStart w:id="7725" w:name="_Toc349642195"/>
      <w:bookmarkStart w:id="7726" w:name="_Toc351912854"/>
      <w:bookmarkStart w:id="7727" w:name="_Toc351914875"/>
      <w:bookmarkStart w:id="7728" w:name="_Toc351915341"/>
      <w:bookmarkStart w:id="7729" w:name="_Toc361231398"/>
      <w:bookmarkStart w:id="7730" w:name="_Toc361231924"/>
      <w:bookmarkStart w:id="7731" w:name="_Toc362445222"/>
      <w:bookmarkStart w:id="7732" w:name="_Toc363909144"/>
      <w:bookmarkStart w:id="7733" w:name="_Toc364463569"/>
      <w:bookmarkStart w:id="7734" w:name="_Toc366078173"/>
      <w:bookmarkStart w:id="7735" w:name="_Toc366078792"/>
      <w:bookmarkStart w:id="7736" w:name="_Toc366079777"/>
      <w:bookmarkStart w:id="7737" w:name="_Toc366080389"/>
      <w:bookmarkStart w:id="7738" w:name="_Toc366080998"/>
      <w:bookmarkStart w:id="7739" w:name="_Toc366505338"/>
      <w:bookmarkStart w:id="7740" w:name="_Toc366508707"/>
      <w:bookmarkStart w:id="7741" w:name="_Toc366513208"/>
      <w:bookmarkStart w:id="7742" w:name="_Toc366574397"/>
      <w:bookmarkStart w:id="7743" w:name="_Toc366578190"/>
      <w:bookmarkStart w:id="7744" w:name="_Toc366578784"/>
      <w:bookmarkStart w:id="7745" w:name="_Toc366579376"/>
      <w:bookmarkStart w:id="7746" w:name="_Toc366579967"/>
      <w:bookmarkStart w:id="7747" w:name="_Toc366580559"/>
      <w:bookmarkStart w:id="7748" w:name="_Toc366581150"/>
      <w:bookmarkStart w:id="7749" w:name="_Toc366581742"/>
      <w:bookmarkStart w:id="7750" w:name="_Toc199515707"/>
      <w:bookmarkStart w:id="7751" w:name="_Toc199515895"/>
      <w:bookmarkStart w:id="7752" w:name="_Toc199516334"/>
      <w:bookmarkStart w:id="7753" w:name="_Toc199841890"/>
      <w:bookmarkStart w:id="7754" w:name="_Toc199844456"/>
      <w:bookmarkStart w:id="7755" w:name="_Toc199515708"/>
      <w:bookmarkStart w:id="7756" w:name="_Toc199515896"/>
      <w:bookmarkStart w:id="7757" w:name="_Toc199516335"/>
      <w:bookmarkStart w:id="7758" w:name="_Toc199841891"/>
      <w:bookmarkStart w:id="7759" w:name="_Toc199844457"/>
      <w:bookmarkStart w:id="7760" w:name="_Toc199515709"/>
      <w:bookmarkStart w:id="7761" w:name="_Toc199515897"/>
      <w:bookmarkStart w:id="7762" w:name="_Toc199516336"/>
      <w:bookmarkStart w:id="7763" w:name="_Toc199841892"/>
      <w:bookmarkStart w:id="7764" w:name="_Toc199844458"/>
      <w:bookmarkStart w:id="7765" w:name="_Toc199515710"/>
      <w:bookmarkStart w:id="7766" w:name="_Toc199515898"/>
      <w:bookmarkStart w:id="7767" w:name="_Toc199516337"/>
      <w:bookmarkStart w:id="7768" w:name="_Toc199841893"/>
      <w:bookmarkStart w:id="7769" w:name="_Toc199844459"/>
      <w:bookmarkStart w:id="7770" w:name="_Sequence_Groups"/>
      <w:bookmarkStart w:id="7771" w:name="_Toc199516339"/>
      <w:bookmarkStart w:id="7772" w:name="_Toc194983998"/>
      <w:bookmarkStart w:id="7773" w:name="_Toc243112845"/>
      <w:bookmarkStart w:id="7774" w:name="_Ref255476240"/>
      <w:bookmarkStart w:id="7775" w:name="_Toc349042784"/>
      <w:bookmarkStart w:id="7776" w:name="_Ref38542599"/>
      <w:bookmarkStart w:id="7777" w:name="_Ref38542608"/>
      <w:bookmarkStart w:id="7778" w:name="_Toc52984635"/>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r>
        <w:lastRenderedPageBreak/>
        <w:t>Sequence Groups</w:t>
      </w:r>
      <w:bookmarkEnd w:id="7705"/>
      <w:bookmarkEnd w:id="7706"/>
      <w:bookmarkEnd w:id="7771"/>
      <w:bookmarkEnd w:id="7772"/>
      <w:bookmarkEnd w:id="7773"/>
      <w:bookmarkEnd w:id="7774"/>
      <w:bookmarkEnd w:id="7775"/>
      <w:bookmarkEnd w:id="7776"/>
      <w:bookmarkEnd w:id="7777"/>
      <w:bookmarkEnd w:id="7778"/>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proofErr w:type="spellStart"/>
            <w:r>
              <w:t>Enum</w:t>
            </w:r>
            <w:proofErr w:type="spellEnd"/>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922BC74" w:rsidR="000E1214" w:rsidRDefault="00A87198">
            <w:r>
              <w:t xml:space="preserve">When 'unordered', this property means that the items of the sequence will be encountered in any order. Repeating occurrences of the same element do not need to be contiguous. The children of an unordered sequence </w:t>
            </w:r>
            <w:r w:rsidR="008E7C14">
              <w:t xml:space="preserve">must </w:t>
            </w:r>
            <w:r>
              <w:t xml:space="preserve">be </w:t>
            </w:r>
            <w:proofErr w:type="spellStart"/>
            <w:r>
              <w:t>xs:element</w:t>
            </w:r>
            <w:proofErr w:type="spellEnd"/>
            <w:r>
              <w:t xml:space="preserve"> otherwise it is a Schema Definition Error.</w:t>
            </w:r>
          </w:p>
          <w:p w14:paraId="75BEF319" w14:textId="77777777" w:rsidR="000E1214" w:rsidRDefault="00A87198">
            <w:r>
              <w:t xml:space="preserve">Annotation: </w:t>
            </w:r>
            <w:proofErr w:type="spellStart"/>
            <w:r>
              <w:t>dfdl:sequence</w:t>
            </w:r>
            <w:proofErr w:type="spellEnd"/>
            <w:r>
              <w:t xml:space="preserve">, </w:t>
            </w:r>
            <w:proofErr w:type="spellStart"/>
            <w:r>
              <w:t>dfdl:group</w:t>
            </w:r>
            <w:proofErr w:type="spellEnd"/>
            <w:r>
              <w:t xml:space="preserve">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proofErr w:type="spellStart"/>
            <w:r>
              <w:t>Enum</w:t>
            </w:r>
            <w:proofErr w:type="spellEnd"/>
          </w:p>
          <w:p w14:paraId="69576BED" w14:textId="77777777" w:rsidR="000E1214" w:rsidRDefault="00A87198">
            <w:r>
              <w:t>Valid values are 'yes', 'no'</w:t>
            </w:r>
          </w:p>
          <w:p w14:paraId="59D45D61" w14:textId="77777777" w:rsidR="000E1214" w:rsidRDefault="00A87198">
            <w:r>
              <w:t xml:space="preserve">When 'yes' indicates that all the children of the sequence are initiated. It is a Schema Definition Error if any children have their </w:t>
            </w:r>
            <w:proofErr w:type="spellStart"/>
            <w:r>
              <w:t>dfdl:initiator</w:t>
            </w:r>
            <w:proofErr w:type="spellEnd"/>
            <w:r>
              <w:t xml:space="preserve">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 xml:space="preserve">When 'no', the children of the sequence may have their </w:t>
            </w:r>
            <w:proofErr w:type="spellStart"/>
            <w:r>
              <w:t>dfdl:initiator</w:t>
            </w:r>
            <w:proofErr w:type="spellEnd"/>
            <w:r>
              <w:t xml:space="preserve"> property set to the empty string.</w:t>
            </w:r>
          </w:p>
          <w:p w14:paraId="74D19415" w14:textId="77777777" w:rsidR="000E1214" w:rsidRDefault="00A87198">
            <w:pPr>
              <w:keepNext/>
            </w:pPr>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bl>
    <w:p w14:paraId="33AFC9AF" w14:textId="39806385" w:rsidR="000E1214" w:rsidRDefault="00A87198">
      <w:pPr>
        <w:pStyle w:val="Caption"/>
      </w:pPr>
      <w:bookmarkStart w:id="7779" w:name="_Toc199516340"/>
      <w:bookmarkStart w:id="7780" w:name="_Toc194983999"/>
      <w:bookmarkStart w:id="7781" w:name="_Toc175057395"/>
      <w:r>
        <w:t xml:space="preserve">Table </w:t>
      </w:r>
      <w:r w:rsidR="00F31291">
        <w:fldChar w:fldCharType="begin"/>
      </w:r>
      <w:r w:rsidR="00F31291">
        <w:instrText xml:space="preserve"> SEQ Table \* ARABIC </w:instrText>
      </w:r>
      <w:r w:rsidR="00F31291">
        <w:fldChar w:fldCharType="separate"/>
      </w:r>
      <w:r w:rsidR="00404DC4">
        <w:rPr>
          <w:noProof/>
        </w:rPr>
        <w:t>44</w:t>
      </w:r>
      <w:r w:rsidR="00F31291">
        <w:rPr>
          <w:noProof/>
        </w:rPr>
        <w:fldChar w:fldCharType="end"/>
      </w:r>
      <w:r>
        <w:t xml:space="preserve"> Properties for Sequence Groups</w:t>
      </w:r>
    </w:p>
    <w:p w14:paraId="79D8FE8F" w14:textId="77777777" w:rsidR="000E1214" w:rsidRDefault="00A87198">
      <w:pPr>
        <w:pStyle w:val="nobreak"/>
      </w:pPr>
      <w:r>
        <w:t xml:space="preserve">A sequence can have a </w:t>
      </w:r>
      <w:proofErr w:type="spellStart"/>
      <w:r>
        <w:t>dfdl:initiator</w:t>
      </w:r>
      <w:proofErr w:type="spellEnd"/>
      <w:r>
        <w:t xml:space="preserve"> and/or a </w:t>
      </w:r>
      <w:proofErr w:type="spellStart"/>
      <w:r>
        <w:t>dfdl:terminator</w:t>
      </w:r>
      <w:proofErr w:type="spellEnd"/>
      <w:r>
        <w:t xml:space="preserve"> as described earlier. </w:t>
      </w:r>
    </w:p>
    <w:p w14:paraId="14AAB8CD" w14:textId="77777777" w:rsidR="000E1214" w:rsidRDefault="00A87198" w:rsidP="00B31DA3">
      <w:pPr>
        <w:pStyle w:val="Heading2"/>
      </w:pPr>
      <w:bookmarkStart w:id="7782" w:name="_Toc243112846"/>
      <w:bookmarkStart w:id="7783" w:name="_Toc349042785"/>
      <w:bookmarkStart w:id="7784" w:name="_Toc52984636"/>
      <w:r>
        <w:t>Empty Sequences</w:t>
      </w:r>
      <w:bookmarkEnd w:id="7779"/>
      <w:bookmarkEnd w:id="7780"/>
      <w:bookmarkEnd w:id="7782"/>
      <w:bookmarkEnd w:id="7783"/>
      <w:bookmarkEnd w:id="7784"/>
    </w:p>
    <w:p w14:paraId="748045E5" w14:textId="1B39DA7A" w:rsidR="000E1214" w:rsidRDefault="00A87198">
      <w:r>
        <w:t xml:space="preserve">A sequence having no children is syntactically legal in DFDL. In the data stream, such a sequence can have non-zero length </w:t>
      </w:r>
      <w:proofErr w:type="spellStart"/>
      <w:r>
        <w:rPr>
          <w:b/>
          <w:bCs/>
          <w:i/>
          <w:iCs/>
        </w:rPr>
        <w:t>LeftFraming</w:t>
      </w:r>
      <w:proofErr w:type="spellEnd"/>
      <w:r>
        <w:t xml:space="preserve"> and </w:t>
      </w:r>
      <w:proofErr w:type="spellStart"/>
      <w:r>
        <w:rPr>
          <w:b/>
          <w:bCs/>
          <w:i/>
          <w:iCs/>
        </w:rPr>
        <w:t>RightFraming</w:t>
      </w:r>
      <w:proofErr w:type="spellEnd"/>
      <w:r>
        <w:t xml:space="preserve"> regions, but the </w:t>
      </w:r>
      <w:proofErr w:type="spellStart"/>
      <w:r>
        <w:rPr>
          <w:bCs/>
          <w:iCs/>
        </w:rPr>
        <w:t>SequenceContent</w:t>
      </w:r>
      <w:proofErr w:type="spellEnd"/>
      <w:r>
        <w:t xml:space="preserve"> region in between must be empty. It is a </w:t>
      </w:r>
      <w:del w:id="7785" w:author="Mike Beckerle" w:date="2020-10-08T20:33:00Z">
        <w:r w:rsidDel="00B31DA3">
          <w:delText>processing error</w:delText>
        </w:r>
      </w:del>
      <w:ins w:id="7786" w:author="Mike Beckerle" w:date="2020-10-08T20:33:00Z">
        <w:r w:rsidR="00B31DA3">
          <w:t>Processing Error</w:t>
        </w:r>
      </w:ins>
      <w:r>
        <w:t xml:space="preserve"> if the </w:t>
      </w:r>
      <w:proofErr w:type="spellStart"/>
      <w:r>
        <w:rPr>
          <w:bCs/>
          <w:iCs/>
        </w:rPr>
        <w:t>SequenceContent</w:t>
      </w:r>
      <w:proofErr w:type="spellEnd"/>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r w:rsidR="00873A62">
        <w:t>a Schema Definition Error</w:t>
      </w:r>
      <w:r>
        <w:t xml:space="preserve"> if this appears as the model group of a complex type. Otherwise this is not considered an empty sequence, but a group reference.</w:t>
      </w:r>
    </w:p>
    <w:p w14:paraId="14D4866E" w14:textId="77777777" w:rsidR="000E1214" w:rsidRDefault="00A87198" w:rsidP="00B31DA3">
      <w:pPr>
        <w:pStyle w:val="Heading2"/>
      </w:pPr>
      <w:r>
        <w:br w:type="page"/>
      </w:r>
      <w:bookmarkStart w:id="7787" w:name="_Toc322911380"/>
      <w:bookmarkStart w:id="7788" w:name="_Toc322911692"/>
      <w:bookmarkStart w:id="7789" w:name="_Toc322911941"/>
      <w:bookmarkStart w:id="7790" w:name="_Toc322912231"/>
      <w:bookmarkStart w:id="7791" w:name="_Toc329093080"/>
      <w:bookmarkStart w:id="7792" w:name="_Toc332701593"/>
      <w:bookmarkStart w:id="7793" w:name="_Toc332701897"/>
      <w:bookmarkStart w:id="7794" w:name="_Toc332711696"/>
      <w:bookmarkStart w:id="7795" w:name="_Toc332711998"/>
      <w:bookmarkStart w:id="7796" w:name="_Toc332712299"/>
      <w:bookmarkStart w:id="7797" w:name="_Toc332724215"/>
      <w:bookmarkStart w:id="7798" w:name="_Toc332724515"/>
      <w:bookmarkStart w:id="7799" w:name="_Toc341102811"/>
      <w:bookmarkStart w:id="7800" w:name="_Toc347241546"/>
      <w:bookmarkStart w:id="7801" w:name="_Toc347744739"/>
      <w:bookmarkStart w:id="7802" w:name="_Toc348984522"/>
      <w:bookmarkStart w:id="7803" w:name="_Toc348984827"/>
      <w:bookmarkStart w:id="7804" w:name="_Toc349037991"/>
      <w:bookmarkStart w:id="7805" w:name="_Toc349038293"/>
      <w:bookmarkStart w:id="7806" w:name="_Toc349042786"/>
      <w:bookmarkStart w:id="7807" w:name="_Toc349642198"/>
      <w:bookmarkStart w:id="7808" w:name="_Toc351912857"/>
      <w:bookmarkStart w:id="7809" w:name="_Toc351914878"/>
      <w:bookmarkStart w:id="7810" w:name="_Toc351915344"/>
      <w:bookmarkStart w:id="7811" w:name="_Toc361231401"/>
      <w:bookmarkStart w:id="7812" w:name="_Toc361231927"/>
      <w:bookmarkStart w:id="7813" w:name="_Toc362445225"/>
      <w:bookmarkStart w:id="7814" w:name="_Toc363909147"/>
      <w:bookmarkStart w:id="7815" w:name="_Toc364463572"/>
      <w:bookmarkStart w:id="7816" w:name="_Toc366078176"/>
      <w:bookmarkStart w:id="7817" w:name="_Toc366078795"/>
      <w:bookmarkStart w:id="7818" w:name="_Toc366079780"/>
      <w:bookmarkStart w:id="7819" w:name="_Toc366080392"/>
      <w:bookmarkStart w:id="7820" w:name="_Toc366081001"/>
      <w:bookmarkStart w:id="7821" w:name="_Toc366505341"/>
      <w:bookmarkStart w:id="7822" w:name="_Toc366508710"/>
      <w:bookmarkStart w:id="7823" w:name="_Toc366513211"/>
      <w:bookmarkStart w:id="7824" w:name="_Toc366574400"/>
      <w:bookmarkStart w:id="7825" w:name="_Toc366578193"/>
      <w:bookmarkStart w:id="7826" w:name="_Toc366578787"/>
      <w:bookmarkStart w:id="7827" w:name="_Toc366579379"/>
      <w:bookmarkStart w:id="7828" w:name="_Toc366579970"/>
      <w:bookmarkStart w:id="7829" w:name="_Toc366580562"/>
      <w:bookmarkStart w:id="7830" w:name="_Toc366581153"/>
      <w:bookmarkStart w:id="7831" w:name="_Toc366581745"/>
      <w:bookmarkStart w:id="7832" w:name="_Ref255896230"/>
      <w:bookmarkStart w:id="7833" w:name="_Ref255896225"/>
      <w:bookmarkStart w:id="7834" w:name="_Ref255896215"/>
      <w:bookmarkStart w:id="7835" w:name="_Toc243112848"/>
      <w:bookmarkStart w:id="7836" w:name="_Toc194984001"/>
      <w:bookmarkStart w:id="7837" w:name="_Toc199516342"/>
      <w:bookmarkStart w:id="7838" w:name="_Toc177399108"/>
      <w:bookmarkStart w:id="7839" w:name="_Toc349042787"/>
      <w:bookmarkStart w:id="7840" w:name="_Ref362445886"/>
      <w:bookmarkStart w:id="7841" w:name="_Ref362445872"/>
      <w:bookmarkStart w:id="7842" w:name="_Toc52984637"/>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r>
        <w:lastRenderedPageBreak/>
        <w:t>Sequence Groups</w:t>
      </w:r>
      <w:bookmarkEnd w:id="7781"/>
      <w:r>
        <w:t xml:space="preserve"> with </w:t>
      </w:r>
      <w:bookmarkEnd w:id="7832"/>
      <w:bookmarkEnd w:id="7833"/>
      <w:bookmarkEnd w:id="7834"/>
      <w:bookmarkEnd w:id="7835"/>
      <w:bookmarkEnd w:id="7836"/>
      <w:bookmarkEnd w:id="7837"/>
      <w:bookmarkEnd w:id="7838"/>
      <w:bookmarkEnd w:id="7839"/>
      <w:r>
        <w:t>Separators</w:t>
      </w:r>
      <w:bookmarkEnd w:id="7840"/>
      <w:bookmarkEnd w:id="7841"/>
      <w:bookmarkEnd w:id="7842"/>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rsidP="00C31ED0">
      <w:pPr>
        <w:numPr>
          <w:ilvl w:val="0"/>
          <w:numId w:val="137"/>
        </w:numPr>
      </w:pPr>
      <w:r>
        <w:t>A separator has alternative potential representations in the data.</w:t>
      </w:r>
    </w:p>
    <w:p w14:paraId="3A5B21E6" w14:textId="77777777" w:rsidR="000E1214" w:rsidRDefault="00A87198" w:rsidP="00C31ED0">
      <w:pPr>
        <w:numPr>
          <w:ilvl w:val="0"/>
          <w:numId w:val="137"/>
        </w:numPr>
      </w:pPr>
      <w:r>
        <w:t>A separator is placed before, after, or between occurrences in the data.</w:t>
      </w:r>
    </w:p>
    <w:p w14:paraId="55304ED8" w14:textId="77777777" w:rsidR="000E1214" w:rsidRDefault="00A87198" w:rsidP="00C31ED0">
      <w:pPr>
        <w:numPr>
          <w:ilvl w:val="0"/>
          <w:numId w:val="137"/>
        </w:numPr>
      </w:pPr>
      <w:r>
        <w:t>Separators are used to indicate the position of occurrences in the data</w:t>
      </w:r>
    </w:p>
    <w:p w14:paraId="394D8997" w14:textId="77777777" w:rsidR="000E1214" w:rsidRDefault="00A87198">
      <w:r>
        <w:t xml:space="preserve">These requirements are addressed by the properties </w:t>
      </w:r>
      <w:proofErr w:type="spellStart"/>
      <w:r>
        <w:t>dfdl:separator</w:t>
      </w:r>
      <w:proofErr w:type="spellEnd"/>
      <w:r>
        <w:t xml:space="preserve">, </w:t>
      </w:r>
      <w:proofErr w:type="spellStart"/>
      <w:r>
        <w:t>dfdl:separatorPosition</w:t>
      </w:r>
      <w:proofErr w:type="spellEnd"/>
      <w:r>
        <w:t xml:space="preserve"> and </w:t>
      </w:r>
      <w:proofErr w:type="spellStart"/>
      <w:r>
        <w:t>dfdl:separatorSuppressionPolicy</w:t>
      </w:r>
      <w:proofErr w:type="spellEnd"/>
      <w:r>
        <w:t>, as described below.</w:t>
      </w:r>
    </w:p>
    <w:p w14:paraId="6EA42684" w14:textId="77777777" w:rsidR="000E1214" w:rsidRDefault="00A87198">
      <w:r>
        <w:t xml:space="preserve">These properties combine to define the syntax for a sequence group with </w:t>
      </w:r>
      <w:proofErr w:type="spellStart"/>
      <w:r>
        <w:t>dfdl:sequenceKind</w:t>
      </w:r>
      <w:proofErr w:type="spellEnd"/>
      <w:r>
        <w:t xml:space="preserve">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 xml:space="preserve">In DFDL, a sequence is considered positional if it contains only required elements and/or optional and array elements that have </w:t>
      </w:r>
      <w:proofErr w:type="spellStart"/>
      <w:r>
        <w:rPr>
          <w:rFonts w:cs="Arial"/>
          <w:bCs/>
          <w:lang w:eastAsia="en-GB"/>
        </w:rPr>
        <w:t>dfdl:occursCountKind</w:t>
      </w:r>
      <w:proofErr w:type="spellEnd"/>
      <w:r>
        <w:rPr>
          <w:rFonts w:cs="Arial"/>
          <w:bCs/>
          <w:lang w:eastAsia="en-GB"/>
        </w:rPr>
        <w:t xml:space="preserve"> 'implicit', 'fixed' or 'expression', and it has </w:t>
      </w:r>
      <w:proofErr w:type="spellStart"/>
      <w:r>
        <w:rPr>
          <w:rFonts w:cs="Arial"/>
          <w:bCs/>
          <w:lang w:eastAsia="en-GB"/>
        </w:rPr>
        <w:t>dfdl:separatorSuppressionPolicy</w:t>
      </w:r>
      <w:proofErr w:type="spellEnd"/>
      <w:r>
        <w:rPr>
          <w:rFonts w:cs="Arial"/>
          <w:bCs/>
          <w:lang w:eastAsia="en-GB"/>
        </w:rPr>
        <w:t xml:space="preserve"> 'never', '</w:t>
      </w:r>
      <w:proofErr w:type="spellStart"/>
      <w:r>
        <w:rPr>
          <w:rFonts w:cs="Arial"/>
          <w:bCs/>
          <w:lang w:eastAsia="en-GB"/>
        </w:rPr>
        <w:t>trailingEmptyStrict</w:t>
      </w:r>
      <w:proofErr w:type="spellEnd"/>
      <w:r>
        <w:rPr>
          <w:rFonts w:cs="Arial"/>
          <w:bCs/>
          <w:lang w:eastAsia="en-GB"/>
        </w:rPr>
        <w:t>'  or '</w:t>
      </w:r>
      <w:proofErr w:type="spellStart"/>
      <w:r>
        <w:rPr>
          <w:rFonts w:cs="Arial"/>
          <w:bCs/>
          <w:lang w:eastAsia="en-GB"/>
        </w:rPr>
        <w:t>trailingEmpty</w:t>
      </w:r>
      <w:proofErr w:type="spellEnd"/>
      <w:r>
        <w:rPr>
          <w:rFonts w:cs="Arial"/>
          <w:bCs/>
          <w:lang w:eastAsia="en-GB"/>
        </w:rPr>
        <w:t>'.</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w:t>
      </w:r>
      <w:proofErr w:type="spellStart"/>
      <w:r>
        <w:t>dfdl:occursCountKind</w:t>
      </w:r>
      <w:proofErr w:type="spellEnd"/>
      <w:r>
        <w:t xml:space="preserve"> 'parsed' or '</w:t>
      </w:r>
      <w:proofErr w:type="spellStart"/>
      <w:r>
        <w:t>stopValue</w:t>
      </w:r>
      <w:proofErr w:type="spellEnd"/>
      <w:r>
        <w:t xml:space="preserve">', and/or it has </w:t>
      </w:r>
      <w:proofErr w:type="spellStart"/>
      <w:r>
        <w:t>dfdl:separatorSuppressionPolicy</w:t>
      </w:r>
      <w:proofErr w:type="spellEnd"/>
      <w:r>
        <w:t xml:space="preserve"> '</w:t>
      </w:r>
      <w:proofErr w:type="spellStart"/>
      <w:r>
        <w:t>anyEmpty</w:t>
      </w:r>
      <w:proofErr w:type="spellEn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 xml:space="preserve">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r>
              <w:t>dfdl:inputValueCalc</w:t>
            </w:r>
            <w:proofErr w:type="spellEnd"/>
            <w:r>
              <w:t xml:space="preserve">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6F718064"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w:t>
            </w:r>
            <w:proofErr w:type="spellStart"/>
            <w:r>
              <w:rPr>
                <w:color w:val="000000"/>
              </w:rPr>
              <w:t>dfdl:lengthKind</w:t>
            </w:r>
            <w:proofErr w:type="spellEnd"/>
            <w:r>
              <w:rPr>
                <w:color w:val="000000"/>
              </w:rPr>
              <w:t xml:space="preserve">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rsidP="00C31ED0">
            <w:pPr>
              <w:numPr>
                <w:ilvl w:val="0"/>
                <w:numId w:val="84"/>
              </w:numPr>
              <w:rPr>
                <w:rFonts w:eastAsia="Arial Unicode MS" w:cs="Arial"/>
              </w:rPr>
            </w:pPr>
            <w:r>
              <w:rPr>
                <w:rFonts w:eastAsia="Arial Unicode MS" w:cs="Arial"/>
              </w:rPr>
              <w:t>DFDL character entities are allowed.</w:t>
            </w:r>
          </w:p>
          <w:p w14:paraId="0CCF0611" w14:textId="77777777" w:rsidR="000E1214" w:rsidRDefault="00A87198" w:rsidP="00C31ED0">
            <w:pPr>
              <w:numPr>
                <w:ilvl w:val="0"/>
                <w:numId w:val="84"/>
              </w:numPr>
              <w:rPr>
                <w:rFonts w:eastAsia="Arial Unicode MS" w:cs="Arial"/>
              </w:rPr>
            </w:pPr>
            <w:r>
              <w:rPr>
                <w:rFonts w:eastAsia="Arial Unicode MS" w:cs="Arial"/>
              </w:rPr>
              <w:lastRenderedPageBreak/>
              <w:t>DFDL Byte Value entities ( %#</w:t>
            </w:r>
            <w:proofErr w:type="spellStart"/>
            <w:r>
              <w:rPr>
                <w:rFonts w:eastAsia="Arial Unicode MS" w:cs="Arial"/>
              </w:rPr>
              <w:t>rXX</w:t>
            </w:r>
            <w:proofErr w:type="spellEnd"/>
            <w:r>
              <w:rPr>
                <w:rFonts w:eastAsia="Arial Unicode MS" w:cs="Arial"/>
              </w:rPr>
              <w:t>; ) are allowed.</w:t>
            </w:r>
          </w:p>
          <w:p w14:paraId="7D286807" w14:textId="77777777" w:rsidR="000E1214" w:rsidRDefault="00A87198" w:rsidP="00C31ED0">
            <w:pPr>
              <w:numPr>
                <w:ilvl w:val="0"/>
                <w:numId w:val="84"/>
              </w:numPr>
              <w:rPr>
                <w:rFonts w:eastAsia="Arial Unicode MS" w:cs="Arial"/>
              </w:rPr>
            </w:pPr>
            <w:r>
              <w:rPr>
                <w:rFonts w:eastAsia="Arial Unicode MS" w:cs="Arial"/>
              </w:rPr>
              <w:t>DFDL Character Class ES is not allowed.</w:t>
            </w:r>
          </w:p>
          <w:p w14:paraId="122BDB0B" w14:textId="77777777" w:rsidR="000E1214" w:rsidRDefault="00A87198" w:rsidP="00C31ED0">
            <w:pPr>
              <w:numPr>
                <w:ilvl w:val="0"/>
                <w:numId w:val="84"/>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rsidP="00C31ED0">
            <w:pPr>
              <w:numPr>
                <w:ilvl w:val="0"/>
                <w:numId w:val="84"/>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w:t>
            </w:r>
            <w:proofErr w:type="spellStart"/>
            <w:r>
              <w:rPr>
                <w:rFonts w:cs="Arial"/>
                <w:b/>
                <w:i/>
              </w:rPr>
              <w:t>PrefixSeparator</w:t>
            </w:r>
            <w:proofErr w:type="spellEnd"/>
            <w:r>
              <w:rPr>
                <w:rFonts w:cs="Arial"/>
                <w:b/>
                <w:i/>
              </w:rPr>
              <w:t xml:space="preserve"> </w:t>
            </w:r>
            <w:r>
              <w:rPr>
                <w:rFonts w:cs="Arial"/>
              </w:rPr>
              <w:t>and</w:t>
            </w:r>
            <w:r>
              <w:rPr>
                <w:rFonts w:cs="Arial"/>
                <w:b/>
                <w:i/>
              </w:rPr>
              <w:t xml:space="preserve"> </w:t>
            </w:r>
            <w:proofErr w:type="spellStart"/>
            <w:r>
              <w:rPr>
                <w:rFonts w:cs="Arial"/>
                <w:b/>
                <w:i/>
              </w:rPr>
              <w:t>PostfixSeparator</w:t>
            </w:r>
            <w:proofErr w:type="spellEnd"/>
            <w:r>
              <w:rPr>
                <w:rFonts w:cs="Arial"/>
                <w:b/>
                <w:i/>
              </w:rPr>
              <w:t xml:space="preserve"> </w:t>
            </w:r>
            <w:r>
              <w:rPr>
                <w:rFonts w:cs="Arial"/>
              </w:rPr>
              <w:t xml:space="preserve"> regions contain one of the strings specified by the </w:t>
            </w:r>
            <w:proofErr w:type="spellStart"/>
            <w:r>
              <w:rPr>
                <w:rFonts w:cs="Arial"/>
              </w:rPr>
              <w:t>dfdl:separator</w:t>
            </w:r>
            <w:proofErr w:type="spellEnd"/>
            <w:r>
              <w:rPr>
                <w:rFonts w:cs="Arial"/>
              </w:rPr>
              <w:t xml:space="preserve">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 xml:space="preserve">If </w:t>
            </w:r>
            <w:proofErr w:type="spellStart"/>
            <w:r>
              <w:rPr>
                <w:rFonts w:eastAsia="Arial Unicode MS" w:cs="Arial"/>
              </w:rPr>
              <w:t>dfdl:ignoreCase</w:t>
            </w:r>
            <w:proofErr w:type="spellEnd"/>
            <w:r>
              <w:rPr>
                <w:rFonts w:eastAsia="Arial Unicode MS" w:cs="Arial"/>
              </w:rPr>
              <w:t xml:space="preserve"> is 'yes' then the case of the string is ignored by the parser.</w:t>
            </w:r>
          </w:p>
          <w:p w14:paraId="380ECC90"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proofErr w:type="spellStart"/>
            <w:r>
              <w:rPr>
                <w:rFonts w:eastAsia="Arial Unicode MS" w:cs="Arial"/>
              </w:rPr>
              <w:t>Enum</w:t>
            </w:r>
            <w:proofErr w:type="spellEnd"/>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PrefixSeparator</w:t>
            </w:r>
            <w:proofErr w:type="spellEnd"/>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proofErr w:type="spellStart"/>
            <w:r>
              <w:rPr>
                <w:rFonts w:eastAsia="Arial Unicode MS" w:cs="Arial"/>
                <w:b/>
                <w:i/>
              </w:rPr>
              <w:t>PostfixSeparator</w:t>
            </w:r>
            <w:proofErr w:type="spellEnd"/>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proofErr w:type="spellStart"/>
            <w:r>
              <w:rPr>
                <w:rFonts w:eastAsia="Arial Unicode MS" w:cs="Arial"/>
              </w:rPr>
              <w:t>Enum</w:t>
            </w:r>
            <w:proofErr w:type="spellEnd"/>
          </w:p>
          <w:p w14:paraId="4E2DC0D8" w14:textId="77777777" w:rsidR="000E1214" w:rsidRDefault="00A87198">
            <w:pPr>
              <w:rPr>
                <w:rFonts w:eastAsia="Arial Unicode MS" w:cs="Arial"/>
              </w:rPr>
            </w:pPr>
            <w:r>
              <w:rPr>
                <w:rFonts w:eastAsia="Arial Unicode MS" w:cs="Arial"/>
              </w:rPr>
              <w:t>Valid values 'never', '</w:t>
            </w:r>
            <w:proofErr w:type="spellStart"/>
            <w:r>
              <w:rPr>
                <w:rFonts w:eastAsia="Arial Unicode MS" w:cs="Arial"/>
              </w:rPr>
              <w:t>anyEmpty</w:t>
            </w:r>
            <w:proofErr w:type="spellEnd"/>
            <w:r>
              <w:rPr>
                <w:rFonts w:eastAsia="Arial Unicode MS" w:cs="Arial"/>
              </w:rPr>
              <w:t>', '</w:t>
            </w:r>
            <w:proofErr w:type="spellStart"/>
            <w:r>
              <w:rPr>
                <w:rFonts w:eastAsia="Arial Unicode MS" w:cs="Arial"/>
              </w:rPr>
              <w:t>trailingEmpty</w:t>
            </w:r>
            <w:proofErr w:type="spellEnd"/>
            <w:r>
              <w:rPr>
                <w:rFonts w:eastAsia="Arial Unicode MS" w:cs="Arial"/>
              </w:rPr>
              <w:t>', '</w:t>
            </w:r>
            <w:proofErr w:type="spellStart"/>
            <w:r>
              <w:rPr>
                <w:rFonts w:eastAsia="Arial Unicode MS" w:cs="Arial"/>
              </w:rPr>
              <w:t>trailingEmptyStrict</w:t>
            </w:r>
            <w:proofErr w:type="spellEnd"/>
            <w:r>
              <w:rPr>
                <w:rFonts w:eastAsia="Arial Unicode MS" w:cs="Arial"/>
              </w:rPr>
              <w:t>'</w:t>
            </w:r>
          </w:p>
          <w:p w14:paraId="4C4BEF9E" w14:textId="77777777" w:rsidR="000E1214" w:rsidRDefault="00A87198">
            <w:pPr>
              <w:rPr>
                <w:rFonts w:eastAsia="Arial Unicode MS" w:cs="Arial"/>
              </w:rPr>
            </w:pPr>
            <w:r>
              <w:rPr>
                <w:rFonts w:eastAsia="Arial Unicode MS" w:cs="Arial"/>
              </w:rPr>
              <w:t xml:space="preserve">Only applicable if </w:t>
            </w:r>
            <w:proofErr w:type="spellStart"/>
            <w:r>
              <w:rPr>
                <w:rFonts w:eastAsia="Arial Unicode MS" w:cs="Arial"/>
              </w:rPr>
              <w:t>dfdl:separator</w:t>
            </w:r>
            <w:proofErr w:type="spellEnd"/>
            <w:r>
              <w:rPr>
                <w:rFonts w:eastAsia="Arial Unicode MS" w:cs="Arial"/>
              </w:rPr>
              <w:t xml:space="preserve"> is not "" (empty string) and </w:t>
            </w:r>
            <w:proofErr w:type="spellStart"/>
            <w:r>
              <w:rPr>
                <w:rFonts w:eastAsia="Arial Unicode MS" w:cs="Arial"/>
              </w:rPr>
              <w:t>dfdl:sequenceKind</w:t>
            </w:r>
            <w:proofErr w:type="spellEnd"/>
            <w:r>
              <w:rPr>
                <w:rFonts w:eastAsia="Arial Unicode MS" w:cs="Arial"/>
              </w:rPr>
              <w:t xml:space="preserve">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350D015A" w:rsidR="000E1214" w:rsidRDefault="00A87198">
            <w:pPr>
              <w:rPr>
                <w:rFonts w:eastAsia="Arial Unicode MS" w:cs="Arial"/>
              </w:rPr>
            </w:pPr>
            <w:r>
              <w:rPr>
                <w:rFonts w:eastAsia="Arial Unicode MS" w:cs="Arial"/>
              </w:rPr>
              <w:t xml:space="preserve">See section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404DC4" w:rsidRPr="00065302">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404DC4" w:rsidRPr="00065302">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lastRenderedPageBreak/>
              <w:t xml:space="preserve">When </w:t>
            </w:r>
            <w:proofErr w:type="spellStart"/>
            <w:r>
              <w:rPr>
                <w:rFonts w:eastAsia="Arial Unicode MS" w:cs="Arial"/>
              </w:rPr>
              <w:t>dfdl:sequenceKind</w:t>
            </w:r>
            <w:proofErr w:type="spellEnd"/>
            <w:r>
              <w:rPr>
                <w:rFonts w:eastAsia="Arial Unicode MS" w:cs="Arial"/>
              </w:rPr>
              <w:t xml:space="preserve"> is 'unordered' then '</w:t>
            </w:r>
            <w:proofErr w:type="spellStart"/>
            <w:r>
              <w:rPr>
                <w:rFonts w:eastAsia="Arial Unicode MS" w:cs="Arial"/>
              </w:rPr>
              <w:t>anyEmpty</w:t>
            </w:r>
            <w:proofErr w:type="spellEnd"/>
            <w:r>
              <w:rPr>
                <w:rFonts w:eastAsia="Arial Unicode MS" w:cs="Arial"/>
              </w:rPr>
              <w:t>' is implied.</w:t>
            </w:r>
          </w:p>
          <w:p w14:paraId="13C03965" w14:textId="77777777" w:rsidR="000E1214" w:rsidRDefault="00A87198">
            <w:pPr>
              <w:keepNext/>
              <w:rPr>
                <w:rFonts w:eastAsia="Arial Unicode MS" w:cs="Arial"/>
              </w:rPr>
            </w:pPr>
            <w:r>
              <w:rPr>
                <w:rFonts w:eastAsia="Arial Unicode MS" w:cs="Arial"/>
              </w:rPr>
              <w:t xml:space="preserve">Annotation: </w:t>
            </w:r>
            <w:proofErr w:type="spellStart"/>
            <w:r>
              <w:rPr>
                <w:rFonts w:eastAsia="Arial Unicode MS" w:cs="Arial"/>
              </w:rPr>
              <w:t>dfdl:sequence</w:t>
            </w:r>
            <w:proofErr w:type="spellEnd"/>
            <w:r>
              <w:rPr>
                <w:rFonts w:eastAsia="Arial Unicode MS" w:cs="Arial"/>
              </w:rPr>
              <w:t xml:space="preserve">, </w:t>
            </w:r>
            <w:proofErr w:type="spellStart"/>
            <w:r>
              <w:rPr>
                <w:rFonts w:eastAsia="Arial Unicode MS" w:cs="Arial"/>
              </w:rPr>
              <w:t>dfdl:group</w:t>
            </w:r>
            <w:proofErr w:type="spellEnd"/>
            <w:r>
              <w:rPr>
                <w:rFonts w:eastAsia="Arial Unicode MS" w:cs="Arial"/>
              </w:rPr>
              <w:t xml:space="preserve"> (sequence)</w:t>
            </w:r>
          </w:p>
        </w:tc>
      </w:tr>
    </w:tbl>
    <w:p w14:paraId="08A2660C" w14:textId="44C5CBC4" w:rsidR="000E1214" w:rsidRDefault="00A87198">
      <w:pPr>
        <w:pStyle w:val="Caption"/>
        <w:rPr>
          <w:rFonts w:cs="Arial"/>
        </w:rPr>
      </w:pPr>
      <w:bookmarkStart w:id="7843" w:name="_Toc322911382"/>
      <w:bookmarkStart w:id="7844" w:name="_Toc322911694"/>
      <w:bookmarkStart w:id="7845" w:name="_Toc322911943"/>
      <w:bookmarkStart w:id="7846" w:name="_Toc322912233"/>
      <w:bookmarkStart w:id="7847" w:name="_Toc329093090"/>
      <w:bookmarkStart w:id="7848" w:name="_Toc332701603"/>
      <w:bookmarkStart w:id="7849" w:name="_Toc332701907"/>
      <w:bookmarkStart w:id="7850" w:name="_Toc332711706"/>
      <w:bookmarkStart w:id="7851" w:name="_Toc332712008"/>
      <w:bookmarkStart w:id="7852" w:name="_Toc332712309"/>
      <w:bookmarkStart w:id="7853" w:name="_Toc332724225"/>
      <w:bookmarkStart w:id="7854" w:name="_Toc332724525"/>
      <w:bookmarkStart w:id="7855" w:name="_Toc341102821"/>
      <w:bookmarkStart w:id="7856" w:name="_Toc347241556"/>
      <w:bookmarkStart w:id="7857" w:name="_Toc347744749"/>
      <w:bookmarkStart w:id="7858" w:name="_Toc348984532"/>
      <w:bookmarkStart w:id="7859" w:name="_Toc348984837"/>
      <w:bookmarkStart w:id="7860" w:name="_Toc349038001"/>
      <w:bookmarkStart w:id="7861" w:name="_Toc349038303"/>
      <w:bookmarkStart w:id="7862" w:name="_Toc349642200"/>
      <w:bookmarkStart w:id="7863" w:name="_Toc177971278"/>
      <w:bookmarkStart w:id="7864" w:name="_Toc179335620"/>
      <w:bookmarkStart w:id="7865" w:name="_Toc179788314"/>
      <w:bookmarkStart w:id="7866" w:name="_Toc182890424"/>
      <w:bookmarkStart w:id="7867" w:name="_Toc182973759"/>
      <w:bookmarkStart w:id="7868" w:name="_Toc183429615"/>
      <w:bookmarkStart w:id="7869" w:name="_Toc322911383"/>
      <w:bookmarkStart w:id="7870" w:name="_Toc322911695"/>
      <w:bookmarkStart w:id="7871" w:name="_Toc322911944"/>
      <w:bookmarkStart w:id="7872" w:name="_Toc322912234"/>
      <w:bookmarkStart w:id="7873" w:name="_Toc329093091"/>
      <w:bookmarkStart w:id="7874" w:name="_Toc332701604"/>
      <w:bookmarkStart w:id="7875" w:name="_Toc332701908"/>
      <w:bookmarkStart w:id="7876" w:name="_Toc332711707"/>
      <w:bookmarkStart w:id="7877" w:name="_Toc332712009"/>
      <w:bookmarkStart w:id="7878" w:name="_Toc332712310"/>
      <w:bookmarkStart w:id="7879" w:name="_Toc332724226"/>
      <w:bookmarkStart w:id="7880" w:name="_Toc332724526"/>
      <w:bookmarkStart w:id="7881" w:name="_Toc341102822"/>
      <w:bookmarkStart w:id="7882" w:name="_Toc347241557"/>
      <w:bookmarkStart w:id="7883" w:name="_Toc347744750"/>
      <w:bookmarkStart w:id="7884" w:name="_Toc348984533"/>
      <w:bookmarkStart w:id="7885" w:name="_Toc348984838"/>
      <w:bookmarkStart w:id="7886" w:name="_Toc349038002"/>
      <w:bookmarkStart w:id="7887" w:name="_Toc349038304"/>
      <w:bookmarkStart w:id="7888" w:name="_Toc349642201"/>
      <w:bookmarkStart w:id="7889" w:name="_Ref274739893"/>
      <w:bookmarkStart w:id="7890" w:name="_Ref274739899"/>
      <w:bookmarkStart w:id="7891" w:name="_Toc177399109"/>
      <w:bookmarkStart w:id="7892" w:name="_Toc175057396"/>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r>
        <w:lastRenderedPageBreak/>
        <w:t xml:space="preserve">Table </w:t>
      </w:r>
      <w:r w:rsidR="00F31291">
        <w:fldChar w:fldCharType="begin"/>
      </w:r>
      <w:r w:rsidR="00F31291">
        <w:instrText xml:space="preserve"> SEQ Table \* ARABIC </w:instrText>
      </w:r>
      <w:r w:rsidR="00F31291">
        <w:fldChar w:fldCharType="separate"/>
      </w:r>
      <w:r w:rsidR="00404DC4">
        <w:rPr>
          <w:noProof/>
        </w:rPr>
        <w:t>45</w:t>
      </w:r>
      <w:r w:rsidR="00F31291">
        <w:rPr>
          <w:noProof/>
        </w:rPr>
        <w:fldChar w:fldCharType="end"/>
      </w:r>
      <w:r>
        <w:t xml:space="preserve"> Properties for Sequence Groups with Separators</w:t>
      </w:r>
    </w:p>
    <w:p w14:paraId="593191CE" w14:textId="77777777" w:rsidR="000E1214" w:rsidRDefault="00A87198" w:rsidP="00BC2419">
      <w:pPr>
        <w:pStyle w:val="Heading3"/>
        <w:rPr>
          <w:rFonts w:eastAsia="Times New Roman"/>
        </w:rPr>
      </w:pPr>
      <w:bookmarkStart w:id="7893" w:name="_Toc349042788"/>
      <w:bookmarkStart w:id="7894" w:name="_Ref362373313"/>
      <w:bookmarkStart w:id="7895" w:name="_Ref362373324"/>
      <w:bookmarkStart w:id="7896" w:name="_Toc52984638"/>
      <w:r>
        <w:rPr>
          <w:rFonts w:eastAsia="Times New Roman"/>
        </w:rPr>
        <w:t>Separators</w:t>
      </w:r>
      <w:bookmarkEnd w:id="7889"/>
      <w:bookmarkEnd w:id="7890"/>
      <w:bookmarkEnd w:id="7893"/>
      <w:r>
        <w:rPr>
          <w:rFonts w:eastAsia="Times New Roman"/>
        </w:rPr>
        <w:t xml:space="preserve"> and Suppression</w:t>
      </w:r>
      <w:bookmarkEnd w:id="7894"/>
      <w:bookmarkEnd w:id="7895"/>
      <w:bookmarkEnd w:id="7896"/>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rsidP="00C31ED0">
      <w:pPr>
        <w:pStyle w:val="ListParagraph"/>
        <w:numPr>
          <w:ilvl w:val="0"/>
          <w:numId w:val="138"/>
        </w:numPr>
        <w:suppressAutoHyphens/>
        <w:overflowPunct w:val="0"/>
        <w:spacing w:before="0" w:after="0"/>
      </w:pPr>
      <w:r>
        <w:t>Whether element occurrences are optional or required</w:t>
      </w:r>
    </w:p>
    <w:p w14:paraId="6922CB86" w14:textId="77777777" w:rsidR="000E1214" w:rsidRDefault="00A87198" w:rsidP="00C31ED0">
      <w:pPr>
        <w:pStyle w:val="ListParagraph"/>
        <w:numPr>
          <w:ilvl w:val="0"/>
          <w:numId w:val="138"/>
        </w:numPr>
        <w:suppressAutoHyphens/>
        <w:overflowPunct w:val="0"/>
        <w:spacing w:before="0" w:after="0"/>
      </w:pPr>
      <w:r>
        <w:t>Whether the occurrences (element or group) have a zero-length representation</w:t>
      </w:r>
    </w:p>
    <w:p w14:paraId="76E6CAF6" w14:textId="77777777" w:rsidR="000E1214" w:rsidRDefault="00A87198" w:rsidP="00C31ED0">
      <w:pPr>
        <w:pStyle w:val="ListParagraph"/>
        <w:numPr>
          <w:ilvl w:val="0"/>
          <w:numId w:val="138"/>
        </w:numPr>
        <w:suppressAutoHyphens/>
        <w:overflowPunct w:val="0"/>
        <w:spacing w:before="0" w:after="0"/>
      </w:pPr>
      <w:r>
        <w:t>Whether occurrences (element or group) are trailing</w:t>
      </w:r>
    </w:p>
    <w:p w14:paraId="0F05462B" w14:textId="77777777" w:rsidR="000E1214" w:rsidRDefault="00A87198" w:rsidP="00C31ED0">
      <w:pPr>
        <w:pStyle w:val="ListParagraph"/>
        <w:numPr>
          <w:ilvl w:val="0"/>
          <w:numId w:val="138"/>
        </w:numPr>
        <w:suppressAutoHyphens/>
        <w:overflowPunct w:val="0"/>
        <w:spacing w:before="0" w:after="0"/>
      </w:pPr>
      <w:r>
        <w:t>Whether the sequence is positional</w:t>
      </w:r>
    </w:p>
    <w:p w14:paraId="58618A67" w14:textId="77777777" w:rsidR="000E1214" w:rsidRDefault="00A87198" w:rsidP="00C31ED0">
      <w:pPr>
        <w:pStyle w:val="ListParagraph"/>
        <w:numPr>
          <w:ilvl w:val="0"/>
          <w:numId w:val="138"/>
        </w:numPr>
      </w:pPr>
      <w:r>
        <w:t xml:space="preserve">The </w:t>
      </w:r>
      <w:proofErr w:type="spellStart"/>
      <w:r>
        <w:t>dfdl:occursCountKind</w:t>
      </w:r>
      <w:proofErr w:type="spellEnd"/>
      <w:r>
        <w:t xml:space="preserve"> of the element</w:t>
      </w:r>
    </w:p>
    <w:p w14:paraId="310786C2" w14:textId="77777777" w:rsidR="000E1214" w:rsidRDefault="00A87198">
      <w:pPr>
        <w:rPr>
          <w:rFonts w:cs="Arial"/>
        </w:rPr>
      </w:pPr>
      <w:r>
        <w:rPr>
          <w:rFonts w:cs="Arial"/>
        </w:rPr>
        <w:t xml:space="preserve">Where to expect a separator for optional content of zero-length is controlled by property </w:t>
      </w:r>
      <w:proofErr w:type="spellStart"/>
      <w:r>
        <w:rPr>
          <w:rFonts w:cs="Arial"/>
        </w:rPr>
        <w:t>dfdl:separatorSuppressionPolicy</w:t>
      </w:r>
      <w:proofErr w:type="spellEnd"/>
      <w:r>
        <w:rPr>
          <w:rFonts w:cs="Arial"/>
        </w:rPr>
        <w:t>.</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4186FE17" w:rsidR="000E1214" w:rsidRDefault="00A87198">
            <w:pPr>
              <w:rPr>
                <w:rFonts w:cs="Arial"/>
              </w:rPr>
            </w:pPr>
            <w:r>
              <w:rPr>
                <w:rFonts w:cs="Arial"/>
              </w:rPr>
              <w:t xml:space="preserve">Positional sequence where all occurrences </w:t>
            </w:r>
            <w:r w:rsidR="008E7C14">
              <w:rPr>
                <w:rFonts w:cs="Arial"/>
              </w:rPr>
              <w:t xml:space="preserve">must </w:t>
            </w:r>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proofErr w:type="spellStart"/>
            <w:r>
              <w:rPr>
                <w:rFonts w:cs="Arial"/>
              </w:rPr>
              <w:t>trailingEmptyStrict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B5458BC" w14:textId="72CE81EF"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must </w:t>
            </w:r>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proofErr w:type="spellStart"/>
            <w:r>
              <w:rPr>
                <w:rFonts w:cs="Arial"/>
              </w:rPr>
              <w:t>trailingEmpty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E3411D" w14:textId="775B95E6"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may </w:t>
            </w:r>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691C3500" w14:textId="0F927DF0" w:rsidR="000E1214" w:rsidRDefault="00A87198" w:rsidP="008E7C14">
            <w:pPr>
              <w:rPr>
                <w:rFonts w:cs="Arial"/>
              </w:rPr>
            </w:pPr>
            <w:proofErr w:type="spellStart"/>
            <w:r>
              <w:rPr>
                <w:rFonts w:cs="Arial"/>
              </w:rPr>
              <w:t>anyEmpty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A2A3AD5" w14:textId="01F60A87" w:rsidR="000E1214" w:rsidRDefault="00A87198">
            <w:pPr>
              <w:rPr>
                <w:rFonts w:cs="Arial"/>
              </w:rPr>
            </w:pPr>
            <w:r>
              <w:rPr>
                <w:rFonts w:cs="Arial"/>
              </w:rPr>
              <w:t xml:space="preserve">Non-positional sequence where any occurrences that have zero length representation </w:t>
            </w:r>
            <w:r w:rsidR="008E7C14">
              <w:rPr>
                <w:rFonts w:cs="Arial"/>
              </w:rPr>
              <w:t xml:space="preserve">may </w:t>
            </w:r>
            <w:r>
              <w:rPr>
                <w:rFonts w:cs="Arial"/>
              </w:rPr>
              <w:t>be omitted from the data, along with their associated separator. It must be possible for speculative parsing to identify which elements are present.</w:t>
            </w:r>
          </w:p>
        </w:tc>
      </w:tr>
    </w:tbl>
    <w:p w14:paraId="01B7E13E" w14:textId="7A4E8BE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 xml:space="preserve">calculated elements (those having </w:t>
      </w:r>
      <w:proofErr w:type="spellStart"/>
      <w:r>
        <w:rPr>
          <w:rFonts w:cs="Arial"/>
          <w:color w:val="000000"/>
          <w:lang w:eastAsia="en-GB"/>
        </w:rPr>
        <w:t>dfdl:inputValueCalc</w:t>
      </w:r>
      <w:proofErr w:type="spellEnd"/>
      <w:r>
        <w:rPr>
          <w:rFonts w:cs="Arial"/>
          <w:color w:val="000000"/>
          <w:lang w:eastAsia="en-GB"/>
        </w:rPr>
        <w:t>)</w:t>
      </w:r>
    </w:p>
    <w:p w14:paraId="37D2FAEC"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lastRenderedPageBreak/>
        <w:t xml:space="preserve">In the sections that follow, it is important to remember that the </w:t>
      </w:r>
      <w:proofErr w:type="spellStart"/>
      <w:r>
        <w:rPr>
          <w:rFonts w:cs="Arial"/>
        </w:rPr>
        <w:t>dfdl:separatorSuppressionPolicy</w:t>
      </w:r>
      <w:proofErr w:type="spellEnd"/>
      <w:r>
        <w:rPr>
          <w:rFonts w:cs="Arial"/>
        </w:rPr>
        <w:t xml:space="preserve"> property is carried on the sequence, while the XSD minOccurs, XSD </w:t>
      </w:r>
      <w:proofErr w:type="spellStart"/>
      <w:r>
        <w:rPr>
          <w:rFonts w:cs="Arial"/>
        </w:rPr>
        <w:t>maxOccurs</w:t>
      </w:r>
      <w:proofErr w:type="spellEnd"/>
      <w:r>
        <w:rPr>
          <w:rFonts w:cs="Arial"/>
        </w:rPr>
        <w:t xml:space="preserve"> and </w:t>
      </w:r>
      <w:proofErr w:type="spellStart"/>
      <w:r>
        <w:rPr>
          <w:rFonts w:cs="Arial"/>
        </w:rPr>
        <w:t>dfdl:occursCountKind</w:t>
      </w:r>
      <w:proofErr w:type="spellEnd"/>
      <w:r>
        <w:rPr>
          <w:rFonts w:cs="Arial"/>
        </w:rPr>
        <w:t xml:space="preserve"> properties are carried on an </w:t>
      </w:r>
      <w:r>
        <w:rPr>
          <w:rStyle w:val="Emphasis"/>
        </w:rPr>
        <w:t>element</w:t>
      </w:r>
      <w:r>
        <w:rPr>
          <w:rFonts w:cs="Arial"/>
        </w:rPr>
        <w:t xml:space="preserve"> in that sequence.</w:t>
      </w:r>
    </w:p>
    <w:p w14:paraId="63605CFF" w14:textId="77777777" w:rsidR="000E1214" w:rsidRDefault="00A87198" w:rsidP="00BC2419">
      <w:pPr>
        <w:pStyle w:val="Heading3"/>
        <w:rPr>
          <w:rFonts w:eastAsia="Times New Roman"/>
        </w:rPr>
      </w:pPr>
      <w:bookmarkStart w:id="7897" w:name="_Toc361231404"/>
      <w:bookmarkStart w:id="7898" w:name="_Toc361231930"/>
      <w:bookmarkStart w:id="7899" w:name="_Toc362445228"/>
      <w:bookmarkStart w:id="7900" w:name="_Toc363909150"/>
      <w:bookmarkStart w:id="7901" w:name="_Toc364463575"/>
      <w:bookmarkStart w:id="7902" w:name="_Toc366078179"/>
      <w:bookmarkStart w:id="7903" w:name="_Toc366078798"/>
      <w:bookmarkStart w:id="7904" w:name="_Toc366079783"/>
      <w:bookmarkStart w:id="7905" w:name="_Toc366080395"/>
      <w:bookmarkStart w:id="7906" w:name="_Toc366081004"/>
      <w:bookmarkStart w:id="7907" w:name="_Toc366505344"/>
      <w:bookmarkStart w:id="7908" w:name="_Toc366508713"/>
      <w:bookmarkStart w:id="7909" w:name="_Toc366513214"/>
      <w:bookmarkStart w:id="7910" w:name="_Toc366574403"/>
      <w:bookmarkStart w:id="7911" w:name="_Toc366578196"/>
      <w:bookmarkStart w:id="7912" w:name="_Toc366578790"/>
      <w:bookmarkStart w:id="7913" w:name="_Toc366579382"/>
      <w:bookmarkStart w:id="7914" w:name="_Toc366579973"/>
      <w:bookmarkStart w:id="7915" w:name="_Toc366580565"/>
      <w:bookmarkStart w:id="7916" w:name="_Toc366581156"/>
      <w:bookmarkStart w:id="7917" w:name="_Toc366581748"/>
      <w:bookmarkStart w:id="7918" w:name="_Toc349042789"/>
      <w:bookmarkStart w:id="7919" w:name="_Toc52984639"/>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r>
        <w:rPr>
          <w:rFonts w:eastAsia="Times New Roman"/>
        </w:rPr>
        <w:t>Parsing</w:t>
      </w:r>
      <w:bookmarkEnd w:id="7918"/>
      <w:r>
        <w:rPr>
          <w:rFonts w:eastAsia="Times New Roman"/>
        </w:rPr>
        <w:t xml:space="preserve"> Sequence Groups with Separators</w:t>
      </w:r>
      <w:bookmarkEnd w:id="7919"/>
    </w:p>
    <w:p w14:paraId="02DC7D3B" w14:textId="61598643"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404DC4" w:rsidRPr="00065302">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r>
        <w:rPr>
          <w:rFonts w:cs="Arial"/>
          <w:lang w:eastAsia="en-GB"/>
        </w:rPr>
        <w:t>.</w:t>
      </w:r>
      <w:r>
        <w:rPr>
          <w:rFonts w:cs="Arial"/>
        </w:rPr>
        <w:t xml:space="preserve"> Otherwise the </w:t>
      </w:r>
      <w:proofErr w:type="spellStart"/>
      <w:r>
        <w:rPr>
          <w:rFonts w:cs="Arial"/>
        </w:rPr>
        <w:t>behaviour</w:t>
      </w:r>
      <w:proofErr w:type="spellEnd"/>
      <w:r>
        <w:rPr>
          <w:rFonts w:cs="Arial"/>
        </w:rPr>
        <w:t xml:space="preserve"> is dependent on </w:t>
      </w:r>
      <w:proofErr w:type="spellStart"/>
      <w:r>
        <w:rPr>
          <w:rFonts w:cs="Arial"/>
        </w:rPr>
        <w:t>dfdl:occursCountKind</w:t>
      </w:r>
      <w:proofErr w:type="spellEnd"/>
      <w:r>
        <w:rPr>
          <w:rFonts w:cs="Arial"/>
        </w:rPr>
        <w:t>.</w:t>
      </w:r>
    </w:p>
    <w:p w14:paraId="6C9E7D9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'fixed' then XSD minOccurs must equal </w:t>
      </w:r>
      <w:proofErr w:type="spellStart"/>
      <w:r>
        <w:rPr>
          <w:rFonts w:cs="Arial"/>
        </w:rPr>
        <w:t>maxOccurs</w:t>
      </w:r>
      <w:proofErr w:type="spellEnd"/>
      <w:r>
        <w:rPr>
          <w:rFonts w:cs="Arial"/>
        </w:rPr>
        <w:t xml:space="preserve"> and that many occurrences are always expected along with their separators.</w:t>
      </w:r>
      <w:r>
        <w:rPr>
          <w:rFonts w:cs="Arial"/>
          <w:lang w:eastAsia="en-GB"/>
        </w:rPr>
        <w:t xml:space="preserve"> 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'expression' the number of occurrences is given by </w:t>
      </w:r>
      <w:proofErr w:type="spellStart"/>
      <w:r>
        <w:rPr>
          <w:rFonts w:cs="Arial"/>
        </w:rPr>
        <w:t>dfdl:occursCount</w:t>
      </w:r>
      <w:proofErr w:type="spellEnd"/>
      <w:r>
        <w:rPr>
          <w:rFonts w:cs="Arial"/>
        </w:rPr>
        <w:t xml:space="preserve"> and exactly that many occurrences are always expected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'parsed' any number of occurrences and their separators are expected.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r>
        <w:rPr>
          <w:rFonts w:cs="Arial"/>
        </w:rPr>
        <w:t xml:space="preserve"> </w:t>
      </w:r>
    </w:p>
    <w:p w14:paraId="16434352" w14:textId="77777777" w:rsidR="000E1214" w:rsidRDefault="00A87198">
      <w:pPr>
        <w:rPr>
          <w:rFonts w:cs="Arial"/>
        </w:rPr>
      </w:pPr>
      <w:r>
        <w:rPr>
          <w:rFonts w:cs="Arial"/>
        </w:rPr>
        <w:t xml:space="preserve">When </w:t>
      </w:r>
      <w:proofErr w:type="spellStart"/>
      <w:r>
        <w:rPr>
          <w:rFonts w:cs="Arial"/>
        </w:rPr>
        <w:t>dfdl:occursCountKind</w:t>
      </w:r>
      <w:proofErr w:type="spellEnd"/>
      <w:r>
        <w:rPr>
          <w:rFonts w:cs="Arial"/>
        </w:rPr>
        <w:t xml:space="preserve"> is '</w:t>
      </w:r>
      <w:proofErr w:type="spellStart"/>
      <w:r>
        <w:rPr>
          <w:rFonts w:cs="Arial"/>
        </w:rPr>
        <w:t>stopValue</w:t>
      </w:r>
      <w:proofErr w:type="spellEnd"/>
      <w:r>
        <w:rPr>
          <w:rFonts w:cs="Arial"/>
        </w:rPr>
        <w:t xml:space="preserve">', any number of occurrences and their separators are expected followed by the stop value and its separator. The </w:t>
      </w:r>
      <w:proofErr w:type="spellStart"/>
      <w:r>
        <w:rPr>
          <w:rFonts w:cs="Arial"/>
        </w:rPr>
        <w:t>dfdl:separatorSuppressionPolicy</w:t>
      </w:r>
      <w:proofErr w:type="spellEnd"/>
      <w:r>
        <w:rPr>
          <w:rFonts w:cs="Arial"/>
        </w:rPr>
        <w:t xml:space="preserve">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 xml:space="preserve">When </w:t>
      </w:r>
      <w:proofErr w:type="spellStart"/>
      <w:r>
        <w:rPr>
          <w:rFonts w:cs="Arial"/>
        </w:rPr>
        <w:t>dfdl:occursCountKind</w:t>
      </w:r>
      <w:proofErr w:type="spellEnd"/>
      <w:r>
        <w:rPr>
          <w:rFonts w:cs="Arial"/>
        </w:rPr>
        <w:t xml:space="preserve"> is 'implicit', between XSD minOccurs and XSD </w:t>
      </w:r>
      <w:proofErr w:type="spellStart"/>
      <w:r>
        <w:rPr>
          <w:rFonts w:cs="Arial"/>
        </w:rPr>
        <w:t>maxOccurs</w:t>
      </w:r>
      <w:proofErr w:type="spellEnd"/>
      <w:r>
        <w:rPr>
          <w:rFonts w:cs="Arial"/>
        </w:rPr>
        <w:t xml:space="preserve"> (inclusive) occurrences and their separators are expected</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4C3B6121" w14:textId="1FAB0ED3" w:rsidR="000E1214" w:rsidRDefault="00A87198">
      <w:pPr>
        <w:rPr>
          <w:rFonts w:cs="Arial"/>
        </w:rPr>
      </w:pPr>
      <w:r>
        <w:rPr>
          <w:rFonts w:cs="Arial"/>
        </w:rPr>
        <w:t xml:space="preserve">The </w:t>
      </w:r>
      <w:proofErr w:type="spellStart"/>
      <w:r>
        <w:rPr>
          <w:rFonts w:cs="Arial"/>
        </w:rPr>
        <w:t>behaviour</w:t>
      </w:r>
      <w:proofErr w:type="spellEnd"/>
      <w:r>
        <w:rPr>
          <w:rFonts w:cs="Arial"/>
        </w:rPr>
        <w:t xml:space="preserve"> for 'implicit' is more fully expressed in matrix form. The cells in the matrix give the number of occurrences of element values that are expected in the data stream when parsing, for the different values of </w:t>
      </w:r>
      <w:proofErr w:type="spellStart"/>
      <w:r>
        <w:rPr>
          <w:rFonts w:cs="Arial"/>
        </w:rPr>
        <w:t>dfdl:separatorSuppressionPolicy</w:t>
      </w:r>
      <w:proofErr w:type="spellEnd"/>
      <w:r>
        <w:rPr>
          <w:rFonts w:cs="Arial"/>
        </w:rPr>
        <w:t xml:space="preserve">. The number of occurrences also depends whether XSD </w:t>
      </w:r>
      <w:proofErr w:type="spellStart"/>
      <w:r>
        <w:rPr>
          <w:rFonts w:cs="Arial"/>
        </w:rPr>
        <w:t>maxOccurs</w:t>
      </w:r>
      <w:proofErr w:type="spellEnd"/>
      <w:r>
        <w:rPr>
          <w:rFonts w:cs="Arial"/>
        </w:rPr>
        <w:t xml:space="preserve"> is unbounded or not, and the position of the element in the sequence. The number of separators can be inferred from this, </w:t>
      </w:r>
      <w:r w:rsidR="00F7778E">
        <w:rPr>
          <w:rFonts w:cs="Arial"/>
        </w:rPr>
        <w:t>considering</w:t>
      </w:r>
      <w:r>
        <w:rPr>
          <w:rFonts w:cs="Arial"/>
        </w:rPr>
        <w:t xml:space="preserve"> </w:t>
      </w:r>
      <w:proofErr w:type="spellStart"/>
      <w:r>
        <w:rPr>
          <w:rFonts w:cs="Arial"/>
        </w:rPr>
        <w:t>dfdl:separatorPosition</w:t>
      </w:r>
      <w:proofErr w:type="spellEnd"/>
      <w:r>
        <w:rPr>
          <w:rFonts w:cs="Arial"/>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7920" w:name="_Toc318471275"/>
            <w:proofErr w:type="spellStart"/>
            <w:r>
              <w:rPr>
                <w:b/>
                <w:sz w:val="16"/>
                <w:szCs w:val="16"/>
              </w:rPr>
              <w:t>dfdl</w:t>
            </w:r>
            <w:proofErr w:type="spellEnd"/>
            <w:r>
              <w:rPr>
                <w:b/>
                <w:sz w:val="16"/>
                <w:szCs w:val="16"/>
              </w:rPr>
              <w:t>:</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proofErr w:type="spellStart"/>
            <w:r>
              <w:rPr>
                <w:b/>
                <w:sz w:val="16"/>
                <w:szCs w:val="16"/>
              </w:rPr>
              <w:t>dfdl:occursCountKind</w:t>
            </w:r>
            <w:proofErr w:type="spellEnd"/>
            <w:r>
              <w:rPr>
                <w:b/>
                <w:sz w:val="16"/>
                <w:szCs w:val="16"/>
              </w:rPr>
              <w:t xml:space="preserve">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proofErr w:type="spellStart"/>
            <w:r>
              <w:rPr>
                <w:b/>
                <w:sz w:val="16"/>
                <w:szCs w:val="16"/>
              </w:rPr>
              <w:t>maxOccurs</w:t>
            </w:r>
            <w:proofErr w:type="spellEnd"/>
            <w:r>
              <w:rPr>
                <w:b/>
                <w:sz w:val="16"/>
                <w:szCs w:val="16"/>
              </w:rPr>
              <w:t xml:space="preserve">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proofErr w:type="spellStart"/>
            <w:r>
              <w:rPr>
                <w:sz w:val="16"/>
                <w:szCs w:val="16"/>
              </w:rPr>
              <w:t>trailingEmptyStrict</w:t>
            </w:r>
            <w:proofErr w:type="spellEnd"/>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INF) ~ </w:t>
            </w:r>
            <w:proofErr w:type="spellStart"/>
            <w:r>
              <w:rPr>
                <w:sz w:val="16"/>
                <w:szCs w:val="16"/>
              </w:rPr>
              <w:t>RepNonZero</w:t>
            </w:r>
            <w:proofErr w:type="spellEnd"/>
            <w:r>
              <w:rPr>
                <w:sz w:val="16"/>
                <w:szCs w:val="16"/>
              </w:rPr>
              <w:t>(1)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 xml:space="preserve">(min) [ ~ Rep(M &lt; max - min) ~ </w:t>
            </w:r>
            <w:proofErr w:type="spellStart"/>
            <w:r>
              <w:rPr>
                <w:sz w:val="16"/>
                <w:szCs w:val="16"/>
              </w:rPr>
              <w:t>RepNonZero</w:t>
            </w:r>
            <w:proofErr w:type="spellEnd"/>
            <w:r>
              <w:rPr>
                <w:sz w:val="16"/>
                <w:szCs w:val="16"/>
              </w:rPr>
              <w:t>(1)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proofErr w:type="spellStart"/>
            <w:r>
              <w:rPr>
                <w:sz w:val="16"/>
                <w:szCs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proofErr w:type="spellStart"/>
            <w:r>
              <w:rPr>
                <w:sz w:val="16"/>
                <w:szCs w:val="16"/>
              </w:rPr>
              <w:t>anyEmpty</w:t>
            </w:r>
            <w:proofErr w:type="spellEnd"/>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proofErr w:type="spellStart"/>
            <w:r>
              <w:rPr>
                <w:sz w:val="16"/>
                <w:szCs w:val="16"/>
              </w:rPr>
              <w:t>RepDef</w:t>
            </w:r>
            <w:proofErr w:type="spellEnd"/>
            <w:r>
              <w:rPr>
                <w:sz w:val="16"/>
                <w:szCs w:val="16"/>
              </w:rPr>
              <w:t>(min) ~ Rep(M &lt;= max - min)</w:t>
            </w:r>
          </w:p>
        </w:tc>
      </w:tr>
    </w:tbl>
    <w:p w14:paraId="61BDF4A9" w14:textId="71F49118"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47</w:t>
      </w:r>
      <w:r w:rsidR="00F31291">
        <w:rPr>
          <w:noProof/>
        </w:rPr>
        <w:fldChar w:fldCharType="end"/>
      </w:r>
      <w:r>
        <w:t xml:space="preserve"> Separator Suppression for </w:t>
      </w:r>
      <w:proofErr w:type="spellStart"/>
      <w:r>
        <w:t>dfdl:occursCountKind</w:t>
      </w:r>
      <w:proofErr w:type="spellEnd"/>
      <w:r>
        <w:t xml:space="preserve"> 'implicit' when Parsing</w:t>
      </w:r>
    </w:p>
    <w:p w14:paraId="4F5FEF0E" w14:textId="77777777" w:rsidR="000E1214" w:rsidRDefault="00A87198">
      <w:r>
        <w:lastRenderedPageBreak/>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7921" w:name="_Toc318471276"/>
      <w:bookmarkEnd w:id="7920"/>
      <w:proofErr w:type="spellStart"/>
      <w:r>
        <w:rPr>
          <w:b/>
          <w:i/>
        </w:rPr>
        <w:t>RepDef</w:t>
      </w:r>
      <w:proofErr w:type="spellEnd"/>
      <w:r>
        <w:rPr>
          <w:b/>
          <w:i/>
        </w:rPr>
        <w:t>(min)</w:t>
      </w:r>
      <w:r>
        <w:t xml:space="preserve"> is short for "representation" and "defaultable". It means XSD minOccurs occurrences of nil, empty or normal representation</w:t>
      </w:r>
      <w:r>
        <w:rPr>
          <w:rStyle w:val="FootnoteReference"/>
        </w:rPr>
        <w:footnoteReference w:id="46"/>
      </w:r>
      <w:r>
        <w:t xml:space="preserve">. These are required </w:t>
      </w:r>
      <w:r w:rsidR="00F7778E">
        <w:t>occurrences,</w:t>
      </w:r>
      <w:r>
        <w:t xml:space="preserve"> so default rules apply for empty representations. XSD minOccurs may be 0, in which case there are no required occurrences.</w:t>
      </w:r>
      <w:bookmarkEnd w:id="7921"/>
    </w:p>
    <w:p w14:paraId="239BE27A" w14:textId="3F3BD8CC" w:rsidR="000E1214" w:rsidRDefault="00A87198">
      <w:bookmarkStart w:id="7924"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7924"/>
    </w:p>
    <w:p w14:paraId="2E4C198B" w14:textId="3CC575DB" w:rsidR="000E1214" w:rsidRDefault="00A87198">
      <w:bookmarkStart w:id="7925" w:name="_Toc318471278"/>
      <w:proofErr w:type="spellStart"/>
      <w:r>
        <w:rPr>
          <w:b/>
          <w:i/>
        </w:rPr>
        <w:t>RepNonZero</w:t>
      </w:r>
      <w:proofErr w:type="spellEnd"/>
      <w:r>
        <w:rPr>
          <w:b/>
          <w:i/>
        </w:rPr>
        <w:t>(1)</w:t>
      </w:r>
      <w:r>
        <w:t xml:space="preserve"> means an occurrence of a nil, empty or normal representation where such a representation does not have zero-length</w:t>
      </w:r>
      <w:r>
        <w:rPr>
          <w:rStyle w:val="FootnoteReference"/>
        </w:rPr>
        <w:footnoteReference w:id="47"/>
      </w:r>
      <w:r>
        <w:t xml:space="preserve">. This is an optional </w:t>
      </w:r>
      <w:r w:rsidR="00F7778E">
        <w:t>occurrence,</w:t>
      </w:r>
      <w:r>
        <w:t xml:space="preserve"> so default rules do not apply.</w:t>
      </w:r>
      <w:bookmarkEnd w:id="7925"/>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w:t>
      </w:r>
      <w:proofErr w:type="spellStart"/>
      <w:r>
        <w:t>maxOccurs</w:t>
      </w:r>
      <w:proofErr w:type="spellEnd"/>
      <w:r>
        <w:t xml:space="preserve">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 xml:space="preserve">In the matrix above we see that there are some cells where the combination of properties doesn't make sense, and a Schema Definition Error is raised. These occur when an element has </w:t>
      </w:r>
      <w:proofErr w:type="spellStart"/>
      <w:r>
        <w:rPr>
          <w:lang w:eastAsia="en-GB"/>
        </w:rPr>
        <w:t>dfdl:occursCountKind</w:t>
      </w:r>
      <w:proofErr w:type="spellEnd"/>
      <w:r>
        <w:rPr>
          <w:lang w:eastAsia="en-GB"/>
        </w:rPr>
        <w:t xml:space="preserve"> 'implicit' and XSD </w:t>
      </w:r>
      <w:proofErr w:type="spellStart"/>
      <w:r>
        <w:rPr>
          <w:lang w:eastAsia="en-GB"/>
        </w:rPr>
        <w:t>maxOccurs</w:t>
      </w:r>
      <w:proofErr w:type="spellEnd"/>
      <w:r>
        <w:rPr>
          <w:lang w:eastAsia="en-GB"/>
        </w:rPr>
        <w:t xml:space="preserve"> 'unbounded', and </w:t>
      </w:r>
      <w:proofErr w:type="spellStart"/>
      <w:r>
        <w:rPr>
          <w:lang w:eastAsia="en-GB"/>
        </w:rPr>
        <w:t>dfdl:separatorSuppressionPolicy</w:t>
      </w:r>
      <w:proofErr w:type="spellEnd"/>
      <w:r>
        <w:rPr>
          <w:lang w:eastAsia="en-GB"/>
        </w:rPr>
        <w:t xml:space="preserve"> implies that the sequence is positional, specifically:</w:t>
      </w:r>
    </w:p>
    <w:p w14:paraId="14213EB3" w14:textId="77777777" w:rsidR="000E1214" w:rsidRDefault="00A87198" w:rsidP="00C31ED0">
      <w:pPr>
        <w:numPr>
          <w:ilvl w:val="0"/>
          <w:numId w:val="140"/>
        </w:numPr>
      </w:pPr>
      <w:r>
        <w:t xml:space="preserve">If a sequence has </w:t>
      </w:r>
      <w:proofErr w:type="spellStart"/>
      <w:r>
        <w:t>dfdl:separatorSuppressionPolicy</w:t>
      </w:r>
      <w:proofErr w:type="spellEnd"/>
      <w:r>
        <w:t xml:space="preserve"> 'never'; </w:t>
      </w:r>
    </w:p>
    <w:p w14:paraId="5A6F042F" w14:textId="77777777" w:rsidR="000E1214" w:rsidRDefault="00A87198" w:rsidP="00C31ED0">
      <w:pPr>
        <w:numPr>
          <w:ilvl w:val="0"/>
          <w:numId w:val="140"/>
        </w:numPr>
      </w:pPr>
      <w:r>
        <w:t xml:space="preserve">If a sequence has </w:t>
      </w:r>
      <w:proofErr w:type="spellStart"/>
      <w:r>
        <w:t>dfdl:separatorSuppressionPolicy</w:t>
      </w:r>
      <w:proofErr w:type="spellEnd"/>
      <w:r>
        <w:t xml:space="preserve"> '</w:t>
      </w:r>
      <w:proofErr w:type="spellStart"/>
      <w:r>
        <w:t>trailingEmptyStrict</w:t>
      </w:r>
      <w:proofErr w:type="spellEnd"/>
      <w:r>
        <w:t>' or '</w:t>
      </w:r>
      <w:proofErr w:type="spellStart"/>
      <w:r>
        <w:t>trailingEmpty</w:t>
      </w:r>
      <w:proofErr w:type="spellEnd"/>
      <w:r>
        <w:t>'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proofErr w:type="spellStart"/>
      <w:r>
        <w:rPr>
          <w:i/>
        </w:rPr>
        <w:t>RepDef</w:t>
      </w:r>
      <w:proofErr w:type="spellEnd"/>
      <w:r>
        <w:rPr>
          <w:i/>
        </w:rPr>
        <w:t xml:space="preserve">(min) [~ Rep(M &lt; max – min) ~ </w:t>
      </w:r>
      <w:proofErr w:type="spellStart"/>
      <w:r>
        <w:rPr>
          <w:i/>
        </w:rPr>
        <w:t>RepNonZero</w:t>
      </w:r>
      <w:proofErr w:type="spellEnd"/>
      <w:r>
        <w:rPr>
          <w:i/>
        </w:rPr>
        <w:t>(1) ]</w:t>
      </w:r>
    </w:p>
    <w:p w14:paraId="14CB49F9" w14:textId="6C5EF25D" w:rsidR="000E1214" w:rsidRDefault="00A87198">
      <w:r>
        <w:t xml:space="preserve">Since XSD minOccurs='0', the first term, </w:t>
      </w:r>
      <w:proofErr w:type="spellStart"/>
      <w:r>
        <w:t>RepDef</w:t>
      </w:r>
      <w:proofErr w:type="spellEnd"/>
      <w:r>
        <w:t xml:space="preserve">(min) vanishes. </w:t>
      </w:r>
      <w:r w:rsidR="00F7778E">
        <w:t>So,</w:t>
      </w:r>
      <w:r>
        <w:t xml:space="preserve"> we have left </w:t>
      </w:r>
    </w:p>
    <w:p w14:paraId="55E18BEE" w14:textId="77777777" w:rsidR="000E1214" w:rsidRDefault="00A87198">
      <w:pPr>
        <w:ind w:left="720"/>
        <w:rPr>
          <w:i/>
        </w:rPr>
      </w:pPr>
      <w:r>
        <w:rPr>
          <w:i/>
        </w:rPr>
        <w:t xml:space="preserve">Rep(M &lt; max - min) ~ </w:t>
      </w:r>
      <w:proofErr w:type="spellStart"/>
      <w:r>
        <w:rPr>
          <w:i/>
        </w:rPr>
        <w:t>RepNonZero</w:t>
      </w:r>
      <w:proofErr w:type="spellEnd"/>
      <w:r>
        <w:rPr>
          <w:i/>
        </w:rPr>
        <w:t>(1)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0B9E5ED3" w:rsidR="000E1214" w:rsidRDefault="00A87198">
      <w:r>
        <w:t xml:space="preserve">causes a </w:t>
      </w:r>
      <w:del w:id="7926" w:author="Mike Beckerle" w:date="2020-10-08T20:33:00Z">
        <w:r w:rsidDel="00B31DA3">
          <w:delText>processing error</w:delText>
        </w:r>
      </w:del>
      <w:ins w:id="7927" w:author="Mike Beckerle" w:date="2020-10-08T20:33:00Z">
        <w:r w:rsidR="00B31DA3">
          <w:t>Processing Error</w:t>
        </w:r>
      </w:ins>
      <w:r>
        <w:t xml:space="preserve"> because there is a final trailing separator and </w:t>
      </w:r>
      <w:proofErr w:type="spellStart"/>
      <w:r>
        <w:t>dfdl:separatorSuppressionPolicy</w:t>
      </w:r>
      <w:proofErr w:type="spellEnd"/>
      <w:r>
        <w:t xml:space="preserve"> is '</w:t>
      </w:r>
      <w:proofErr w:type="spellStart"/>
      <w:r>
        <w:t>trailingEmptyStrict</w:t>
      </w:r>
      <w:proofErr w:type="spellEnd"/>
      <w:r>
        <w:t>'.</w:t>
      </w:r>
    </w:p>
    <w:p w14:paraId="66972819" w14:textId="77777777" w:rsidR="000E1214" w:rsidRDefault="00A87198">
      <w:r>
        <w:t xml:space="preserve">Now consider the same scenario but XSD minOccurs of '2'. The first term reappears as </w:t>
      </w:r>
      <w:proofErr w:type="spellStart"/>
      <w:r>
        <w:rPr>
          <w:rStyle w:val="Emphasis"/>
        </w:rPr>
        <w:t>RepDef</w:t>
      </w:r>
      <w:proofErr w:type="spellEnd"/>
      <w:r>
        <w:rPr>
          <w:rStyle w:val="Emphasis"/>
        </w:rPr>
        <w:t>(2).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1ABE6B9C" w:rsidR="000E1214" w:rsidRDefault="00A87198">
      <w:r>
        <w:t xml:space="preserve">which previously parsed successfully would now cause a </w:t>
      </w:r>
      <w:del w:id="7928" w:author="Mike Beckerle" w:date="2020-10-08T20:33:00Z">
        <w:r w:rsidDel="00B31DA3">
          <w:delText>processing error</w:delText>
        </w:r>
      </w:del>
      <w:ins w:id="7929" w:author="Mike Beckerle" w:date="2020-10-08T20:33:00Z">
        <w:r w:rsidR="00B31DA3">
          <w:t>Processing Error</w:t>
        </w:r>
      </w:ins>
      <w:r>
        <w:t xml:space="preserve"> because the first two occurrences are required, so they </w:t>
      </w:r>
      <w:r w:rsidR="00F7778E">
        <w:t>must</w:t>
      </w:r>
      <w:r>
        <w:t xml:space="preserve"> be either a normal representation, that is, matching </w:t>
      </w:r>
      <w:proofErr w:type="spellStart"/>
      <w:r>
        <w:t>xs:int</w:t>
      </w:r>
      <w:proofErr w:type="spellEnd"/>
      <w:r>
        <w:t xml:space="preserve">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w:t>
      </w:r>
      <w:proofErr w:type="spellStart"/>
      <w:r>
        <w:t>dfdl:separatorSuppressionPolicy</w:t>
      </w:r>
      <w:proofErr w:type="spellEnd"/>
      <w:r>
        <w:t xml:space="preserve"> is '</w:t>
      </w:r>
      <w:proofErr w:type="spellStart"/>
      <w:r>
        <w:t>trailingEmpty</w:t>
      </w:r>
      <w:proofErr w:type="spellEnd"/>
      <w:r>
        <w:t xml:space="preserve">' then a different cell of the matrix above applies. </w:t>
      </w:r>
    </w:p>
    <w:p w14:paraId="6983FE9D" w14:textId="77777777" w:rsidR="000E1214" w:rsidRDefault="00A87198">
      <w:pPr>
        <w:ind w:left="720"/>
        <w:rPr>
          <w:i/>
        </w:rPr>
      </w:pPr>
      <w:proofErr w:type="spellStart"/>
      <w:r>
        <w:rPr>
          <w:i/>
        </w:rPr>
        <w:t>RepDef</w:t>
      </w:r>
      <w:proofErr w:type="spellEnd"/>
      <w:r>
        <w:rPr>
          <w:i/>
        </w:rPr>
        <w:t>(min)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 xml:space="preserve">Now consider the same scenario but XSD </w:t>
      </w:r>
      <w:proofErr w:type="spellStart"/>
      <w:r>
        <w:t>maxOccurs</w:t>
      </w:r>
      <w:proofErr w:type="spellEnd"/>
      <w:r>
        <w:t xml:space="preserve">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7930" w:name="_Ref25588773"/>
      <w:r>
        <w:rPr>
          <w:rFonts w:eastAsia="Times New Roman"/>
        </w:rPr>
        <w:t>Parsing Child Groups within Separated Sequences</w:t>
      </w:r>
      <w:bookmarkEnd w:id="7930"/>
    </w:p>
    <w:p w14:paraId="3772AA2B" w14:textId="77777777" w:rsidR="000E1214" w:rsidRDefault="00A87198">
      <w:r>
        <w:t xml:space="preserve">When a child of a sequence is a group then a separator is expected/tolerated depending on </w:t>
      </w:r>
      <w:proofErr w:type="spellStart"/>
      <w:r>
        <w:t>dfdl:separatorSuppressionPolicy</w:t>
      </w:r>
      <w:proofErr w:type="spellEnd"/>
      <w:r>
        <w:t xml:space="preserve"> and other factors:</w:t>
      </w:r>
    </w:p>
    <w:p w14:paraId="44F70871" w14:textId="77777777" w:rsidR="000E1214" w:rsidRDefault="00A87198" w:rsidP="00C31ED0">
      <w:pPr>
        <w:pStyle w:val="ListParagraph"/>
        <w:numPr>
          <w:ilvl w:val="0"/>
          <w:numId w:val="138"/>
        </w:numPr>
        <w:suppressAutoHyphens/>
        <w:overflowPunct w:val="0"/>
        <w:spacing w:before="0" w:after="0"/>
      </w:pPr>
      <w:r>
        <w:t>‘never’ - the child group’s associated separator is expected</w:t>
      </w:r>
    </w:p>
    <w:p w14:paraId="540BA234" w14:textId="56FE8235" w:rsidR="000E1214" w:rsidRDefault="00A87198" w:rsidP="00C31ED0">
      <w:pPr>
        <w:pStyle w:val="ListParagraph"/>
        <w:numPr>
          <w:ilvl w:val="0"/>
          <w:numId w:val="138"/>
        </w:numPr>
        <w:suppressAutoHyphens/>
        <w:overflowPunct w:val="0"/>
        <w:spacing w:before="0" w:after="0"/>
      </w:pPr>
      <w:r>
        <w:t>‘</w:t>
      </w:r>
      <w:proofErr w:type="spellStart"/>
      <w:r>
        <w:t>trailingEmpty</w:t>
      </w:r>
      <w:proofErr w:type="spellEnd"/>
      <w:r>
        <w:t xml:space="preserve">’ – if the child group is potentially trailing, has zero-length and it is actually trailing, its separator </w:t>
      </w:r>
      <w:r w:rsidR="0033562A">
        <w:t xml:space="preserve">may </w:t>
      </w:r>
      <w:r>
        <w:t>appear or not. Additional separators are not expected.</w:t>
      </w:r>
    </w:p>
    <w:p w14:paraId="5D5A85D9" w14:textId="7CD608B0" w:rsidR="000E1214" w:rsidRDefault="00A87198" w:rsidP="00C31ED0">
      <w:pPr>
        <w:pStyle w:val="ListParagraph"/>
        <w:numPr>
          <w:ilvl w:val="0"/>
          <w:numId w:val="138"/>
        </w:numPr>
        <w:suppressAutoHyphens/>
        <w:overflowPunct w:val="0"/>
        <w:spacing w:before="0" w:after="0"/>
      </w:pPr>
      <w:r>
        <w:t>‘</w:t>
      </w:r>
      <w:proofErr w:type="spellStart"/>
      <w:r>
        <w:t>trailingEmptyStrict</w:t>
      </w:r>
      <w:proofErr w:type="spellEnd"/>
      <w:r>
        <w:t xml:space="preserve">’ – if the child group is potentially trailing, has zero-length and it is actually trailing, its separator </w:t>
      </w:r>
      <w:r w:rsidR="00AA57A1">
        <w:t>must</w:t>
      </w:r>
      <w:r w:rsidR="0033562A">
        <w:t xml:space="preserve"> not</w:t>
      </w:r>
      <w:r>
        <w:t xml:space="preserve"> appear. </w:t>
      </w:r>
    </w:p>
    <w:p w14:paraId="74CDB151" w14:textId="3A184C30" w:rsidR="000E1214" w:rsidRDefault="00A87198" w:rsidP="00C31ED0">
      <w:pPr>
        <w:pStyle w:val="ListParagraph"/>
        <w:numPr>
          <w:ilvl w:val="0"/>
          <w:numId w:val="138"/>
        </w:numPr>
        <w:suppressAutoHyphens/>
        <w:overflowPunct w:val="0"/>
        <w:spacing w:before="0" w:after="0"/>
      </w:pPr>
      <w:r>
        <w:t>‘</w:t>
      </w:r>
      <w:proofErr w:type="spellStart"/>
      <w:r>
        <w:t>anyEmpty</w:t>
      </w:r>
      <w:proofErr w:type="spellEnd"/>
      <w:r>
        <w:t xml:space="preserve">’ – if the child group has zero-length its separator </w:t>
      </w:r>
      <w:r w:rsidR="00AA57A1">
        <w:t>must</w:t>
      </w:r>
      <w:r w:rsidR="0033562A">
        <w:t xml:space="preserve"> not</w:t>
      </w:r>
      <w:r>
        <w:t xml:space="preserve"> appear.</w:t>
      </w:r>
    </w:p>
    <w:p w14:paraId="12186850" w14:textId="77777777" w:rsidR="000E1214" w:rsidRDefault="00A87198" w:rsidP="00BC2419">
      <w:pPr>
        <w:pStyle w:val="Heading3"/>
        <w:rPr>
          <w:rFonts w:eastAsia="Times New Roman"/>
        </w:rPr>
      </w:pPr>
      <w:bookmarkStart w:id="7931" w:name="_Toc52984640"/>
      <w:r>
        <w:rPr>
          <w:rFonts w:eastAsia="Times New Roman"/>
        </w:rPr>
        <w:t>Unparsing Sequence Groups with Separators</w:t>
      </w:r>
      <w:bookmarkEnd w:id="7931"/>
    </w:p>
    <w:p w14:paraId="4D669084" w14:textId="1E757980"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404DC4" w:rsidRPr="00065302">
        <w:rPr>
          <w:rStyle w:val="Hyperlink"/>
        </w:rPr>
        <w:t>14.2.3.2</w:t>
      </w:r>
      <w:r w:rsidRPr="00065302">
        <w:rPr>
          <w:rStyle w:val="Hyperlink"/>
        </w:rPr>
        <w:fldChar w:fldCharType="end"/>
      </w:r>
      <w:r>
        <w:t>.</w:t>
      </w:r>
    </w:p>
    <w:p w14:paraId="72C2EE6B" w14:textId="77777777" w:rsidR="000E1214" w:rsidRDefault="00A87198">
      <w:r>
        <w:lastRenderedPageBreak/>
        <w:t xml:space="preserve">When an element is required and is not an array then one occurrence is always output along with its separator.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3B41703D" w14:textId="77777777" w:rsidR="000E1214" w:rsidRDefault="00A87198">
      <w:r>
        <w:t xml:space="preserve">Otherwise the </w:t>
      </w:r>
      <w:proofErr w:type="spellStart"/>
      <w:r>
        <w:t>behaviour</w:t>
      </w:r>
      <w:proofErr w:type="spellEnd"/>
      <w:r>
        <w:t xml:space="preserve"> is dependent on </w:t>
      </w:r>
      <w:proofErr w:type="spellStart"/>
      <w:r>
        <w:t>dfdl:occursCountKind</w:t>
      </w:r>
      <w:proofErr w:type="spellEnd"/>
      <w:r>
        <w:t>.</w:t>
      </w:r>
    </w:p>
    <w:p w14:paraId="587BA741" w14:textId="77777777" w:rsidR="000E1214" w:rsidRDefault="00A87198">
      <w:r>
        <w:t xml:space="preserve">When </w:t>
      </w:r>
      <w:proofErr w:type="spellStart"/>
      <w:r>
        <w:t>dfdl:occursCountKind</w:t>
      </w:r>
      <w:proofErr w:type="spellEnd"/>
      <w:r>
        <w:t xml:space="preserve"> is 'fixed' or 'expression' the occurrences in the augmented Infoset are always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has no effect (nothing is eligible for suppression).</w:t>
      </w:r>
    </w:p>
    <w:p w14:paraId="1ACC5350" w14:textId="77777777" w:rsidR="000E1214" w:rsidRDefault="00A87198">
      <w:r>
        <w:t xml:space="preserve">When </w:t>
      </w:r>
      <w:proofErr w:type="spellStart"/>
      <w:r>
        <w:t>dfdl:occursCountKind</w:t>
      </w:r>
      <w:proofErr w:type="spellEnd"/>
      <w:r>
        <w:t xml:space="preserve"> is 'parsed' non zero-length occurrences in the augmented Infoset are output along with their separators. </w:t>
      </w:r>
      <w:r>
        <w:rPr>
          <w:rFonts w:cs="Arial"/>
          <w:lang w:eastAsia="en-GB"/>
        </w:rPr>
        <w:t xml:space="preserve">The </w:t>
      </w:r>
      <w:proofErr w:type="spellStart"/>
      <w:r>
        <w:rPr>
          <w:rFonts w:cs="Arial"/>
          <w:lang w:eastAsia="en-GB"/>
        </w:rPr>
        <w:t>dfdl:separatorSuppressionPolicy</w:t>
      </w:r>
      <w:proofErr w:type="spellEnd"/>
      <w:r>
        <w:rPr>
          <w:rFonts w:cs="Arial"/>
          <w:lang w:eastAsia="en-GB"/>
        </w:rPr>
        <w:t xml:space="preserve"> </w:t>
      </w:r>
      <w:r>
        <w:rPr>
          <w:rFonts w:cs="Arial"/>
          <w:bCs/>
          <w:lang w:eastAsia="en-GB"/>
        </w:rPr>
        <w:t>of the sequence must be '</w:t>
      </w:r>
      <w:proofErr w:type="spellStart"/>
      <w:r>
        <w:rPr>
          <w:rFonts w:cs="Arial"/>
          <w:bCs/>
          <w:lang w:eastAsia="en-GB"/>
        </w:rPr>
        <w:t>anyEmpty</w:t>
      </w:r>
      <w:proofErr w:type="spellEnd"/>
      <w:r>
        <w:rPr>
          <w:rFonts w:cs="Arial"/>
          <w:bCs/>
          <w:lang w:eastAsia="en-GB"/>
        </w:rPr>
        <w:t>' and it is a Schema Definition Error otherwise.</w:t>
      </w:r>
    </w:p>
    <w:p w14:paraId="2BA4F0B7" w14:textId="77777777" w:rsidR="000E1214" w:rsidRDefault="00A87198">
      <w:r>
        <w:t xml:space="preserve">When </w:t>
      </w:r>
      <w:proofErr w:type="spellStart"/>
      <w:r>
        <w:t>dfdl:occursCountKind</w:t>
      </w:r>
      <w:proofErr w:type="spellEnd"/>
      <w:r>
        <w:t xml:space="preserve"> is '</w:t>
      </w:r>
      <w:proofErr w:type="spellStart"/>
      <w:r>
        <w:t>stopValue</w:t>
      </w:r>
      <w:proofErr w:type="spellEnd"/>
      <w:r>
        <w:t>' the occurrences in the augmented Infoset are output along with their separators followed by the stop value and its separator</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p>
    <w:p w14:paraId="71B36F59" w14:textId="77777777" w:rsidR="000E1214" w:rsidRDefault="00A87198">
      <w:r>
        <w:t xml:space="preserve">When </w:t>
      </w:r>
      <w:proofErr w:type="spellStart"/>
      <w:r>
        <w:t>dfdl:occursCountKind</w:t>
      </w:r>
      <w:proofErr w:type="spellEnd"/>
      <w:r>
        <w:t xml:space="preserve"> is 'implicit' the occurrences in the augmented Infoset are output along with their separators</w:t>
      </w:r>
      <w:r>
        <w:rPr>
          <w:rFonts w:cs="Arial"/>
          <w:lang w:eastAsia="en-GB"/>
        </w:rPr>
        <w:t xml:space="preserve">, </w:t>
      </w:r>
      <w:r>
        <w:rPr>
          <w:rFonts w:cs="Arial"/>
          <w:bCs/>
          <w:lang w:eastAsia="en-GB"/>
        </w:rPr>
        <w:t xml:space="preserve">according to the </w:t>
      </w:r>
      <w:proofErr w:type="spellStart"/>
      <w:r>
        <w:rPr>
          <w:rFonts w:cs="Arial"/>
          <w:bCs/>
          <w:lang w:eastAsia="en-GB"/>
        </w:rPr>
        <w:t>dfdl:separatorSuppressionPolicy</w:t>
      </w:r>
      <w:proofErr w:type="spellEnd"/>
      <w:r>
        <w:rPr>
          <w:rFonts w:cs="Arial"/>
          <w:bCs/>
          <w:lang w:eastAsia="en-GB"/>
        </w:rPr>
        <w:t xml:space="preserve"> of the sequence.</w:t>
      </w:r>
      <w:r>
        <w:t xml:space="preserve"> </w:t>
      </w:r>
    </w:p>
    <w:p w14:paraId="0BC3A57E" w14:textId="50D0CCCB" w:rsidR="000E1214" w:rsidRDefault="00A87198">
      <w:r>
        <w:t xml:space="preserve">The </w:t>
      </w:r>
      <w:proofErr w:type="spellStart"/>
      <w:r>
        <w:t>behaviour</w:t>
      </w:r>
      <w:proofErr w:type="spellEnd"/>
      <w:r>
        <w:t xml:space="preserve"> for 'implicit' is more fully expressed in matrix form. The cells in the matrix give the number of occurrences of element values that are output to the data stream when unparsing, for the different values of </w:t>
      </w:r>
      <w:proofErr w:type="spellStart"/>
      <w:r>
        <w:t>dfdl:separatorSuppressionPolicy</w:t>
      </w:r>
      <w:proofErr w:type="spellEnd"/>
      <w:r>
        <w:t xml:space="preserve">. The number of occurrences also depends whether XSD </w:t>
      </w:r>
      <w:proofErr w:type="spellStart"/>
      <w:r>
        <w:t>maxOccurs</w:t>
      </w:r>
      <w:proofErr w:type="spellEnd"/>
      <w:r>
        <w:t xml:space="preserve"> is unbounded or not, and the position of the element in the sequence. The number of separators output can be inferred from this, </w:t>
      </w:r>
      <w:r w:rsidR="00F7778E">
        <w:t>considering</w:t>
      </w:r>
      <w:r>
        <w:t xml:space="preserve"> </w:t>
      </w:r>
      <w:proofErr w:type="spellStart"/>
      <w:r>
        <w:t>dfdl:separatorPosition</w:t>
      </w:r>
      <w:proofErr w:type="spellEnd"/>
      <w:r>
        <w:t>.</w:t>
      </w:r>
      <w:bookmarkStart w:id="7932"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proofErr w:type="spellStart"/>
            <w:r>
              <w:rPr>
                <w:b/>
                <w:color w:val="000000"/>
                <w:sz w:val="16"/>
              </w:rPr>
              <w:t>dfdl</w:t>
            </w:r>
            <w:proofErr w:type="spellEnd"/>
            <w:r>
              <w:rPr>
                <w:b/>
                <w:color w:val="000000"/>
                <w:sz w:val="16"/>
              </w:rPr>
              <w:t>:</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proofErr w:type="spellStart"/>
            <w:r>
              <w:rPr>
                <w:b/>
                <w:color w:val="000000"/>
                <w:sz w:val="16"/>
              </w:rPr>
              <w:t>dfdl:occursCountKind</w:t>
            </w:r>
            <w:proofErr w:type="spellEnd"/>
            <w:r>
              <w:rPr>
                <w:b/>
                <w:color w:val="000000"/>
                <w:sz w:val="16"/>
              </w:rPr>
              <w:t xml:space="preserve">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proofErr w:type="spellStart"/>
            <w:r>
              <w:rPr>
                <w:b/>
                <w:color w:val="000000"/>
                <w:sz w:val="16"/>
              </w:rPr>
              <w:t>maxOccurs</w:t>
            </w:r>
            <w:proofErr w:type="spellEnd"/>
            <w:r>
              <w:rPr>
                <w:b/>
                <w:color w:val="000000"/>
                <w:sz w:val="16"/>
              </w:rPr>
              <w:t xml:space="preserve">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w:t>
            </w:r>
            <w:proofErr w:type="spellStart"/>
            <w:r>
              <w:rPr>
                <w:color w:val="000000"/>
                <w:sz w:val="16"/>
                <w:szCs w:val="16"/>
              </w:rPr>
              <w:t>maxOccurs</w:t>
            </w:r>
            <w:proofErr w:type="spellEnd"/>
            <w:r>
              <w:rPr>
                <w:color w:val="000000"/>
                <w:sz w:val="16"/>
                <w:szCs w:val="16"/>
              </w:rPr>
              <w:t xml:space="preserve">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proofErr w:type="spellStart"/>
            <w:r>
              <w:rPr>
                <w:color w:val="000000"/>
                <w:sz w:val="16"/>
              </w:rPr>
              <w:t>trailingEmptyStrict</w:t>
            </w:r>
            <w:proofErr w:type="spellEnd"/>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proofErr w:type="spellStart"/>
            <w:r>
              <w:rPr>
                <w:color w:val="000000"/>
                <w:sz w:val="16"/>
              </w:rPr>
              <w:t>trailingEmpty</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proofErr w:type="spellStart"/>
            <w:r>
              <w:rPr>
                <w:color w:val="000000"/>
                <w:sz w:val="16"/>
              </w:rPr>
              <w:t>anyEmpty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3F4CE"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48</w:t>
      </w:r>
      <w:r w:rsidR="00F31291">
        <w:rPr>
          <w:noProof/>
        </w:rPr>
        <w:fldChar w:fldCharType="end"/>
      </w:r>
      <w:r>
        <w:t xml:space="preserve"> Separator Suppressions for </w:t>
      </w:r>
      <w:proofErr w:type="spellStart"/>
      <w:r>
        <w:t>dfdl:occursCountKind</w:t>
      </w:r>
      <w:proofErr w:type="spellEnd"/>
      <w:r>
        <w:t xml:space="preserve"> 'implicit'</w:t>
      </w:r>
    </w:p>
    <w:p w14:paraId="311BFEBC" w14:textId="77777777" w:rsidR="000E1214" w:rsidRDefault="00A87198">
      <w:bookmarkStart w:id="7933" w:name="_Toc318471281"/>
      <w:bookmarkEnd w:id="7932"/>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7933"/>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w:t>
      </w:r>
      <w:proofErr w:type="spellStart"/>
      <w:r>
        <w:t>dfdl:separatorPosition</w:t>
      </w:r>
      <w:proofErr w:type="spellEnd"/>
      <w:r>
        <w:t xml:space="preserve">) as if separating M element occurrences. </w:t>
      </w:r>
    </w:p>
    <w:p w14:paraId="782074B4" w14:textId="512F97D7" w:rsidR="000E1214" w:rsidRDefault="00A87198">
      <w:r>
        <w:rPr>
          <w:b/>
          <w:bCs/>
          <w:i/>
          <w:iCs/>
        </w:rPr>
        <w:t>(suppressing trailing zero-length reps)</w:t>
      </w:r>
      <w:r>
        <w:t xml:space="preserve"> implies the unparser </w:t>
      </w:r>
      <w:r w:rsidR="008E7C14">
        <w:t xml:space="preserve">MUST </w:t>
      </w:r>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7934" w:name="_Toc349042791"/>
      <w:bookmarkStart w:id="7935" w:name="_Toc324948128"/>
      <w:bookmarkStart w:id="7936" w:name="_Toc322911385"/>
      <w:bookmarkStart w:id="7937" w:name="_Toc322911946"/>
      <w:r>
        <w:rPr>
          <w:rFonts w:eastAsia="Times New Roman"/>
        </w:rPr>
        <w:lastRenderedPageBreak/>
        <w:t xml:space="preserve">Example Unparsing Scenarios </w:t>
      </w:r>
      <w:bookmarkEnd w:id="7934"/>
    </w:p>
    <w:bookmarkEnd w:id="7935"/>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 xml:space="preserve">This example is similar to the one used above in the discussion of parsing with separator suppression. However, the element has no default value, the </w:t>
      </w:r>
      <w:proofErr w:type="spellStart"/>
      <w:r>
        <w:t>dfdl:emptyValueDelimterPolicy</w:t>
      </w:r>
      <w:proofErr w:type="spellEnd"/>
      <w:r>
        <w:t xml:space="preserve"> has been removed, and the element is </w:t>
      </w:r>
      <w:proofErr w:type="spellStart"/>
      <w:r>
        <w:t>nillable</w:t>
      </w:r>
      <w:proofErr w:type="spellEnd"/>
      <w:r>
        <w:t>.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8"/>
      </w:r>
      <w:r>
        <w:rPr>
          <w:rFonts w:cs="Arial"/>
        </w:rPr>
        <w:t xml:space="preserve">, 4, nil. We will unparse the five occurrences; however, the last value is nil, which has a representation of '%ES;' meaning empty-string, and </w:t>
      </w:r>
      <w:proofErr w:type="spellStart"/>
      <w:r>
        <w:rPr>
          <w:rFonts w:cs="Arial"/>
        </w:rPr>
        <w:t>dfdl:nilvalueDelimiterPolicy</w:t>
      </w:r>
      <w:proofErr w:type="spellEnd"/>
      <w:r>
        <w:rPr>
          <w:rFonts w:cs="Arial"/>
        </w:rPr>
        <w:t xml:space="preserve">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w:t>
      </w:r>
      <w:proofErr w:type="spellStart"/>
      <w:r>
        <w:rPr>
          <w:rFonts w:cs="Arial"/>
          <w:b/>
        </w:rPr>
        <w:t>nilled</w:t>
      </w:r>
      <w:proofErr w:type="spellEnd"/>
      <w:r>
        <w:rPr>
          <w:rFonts w:cs="Arial"/>
          <w:b/>
        </w:rPr>
        <w:t>]</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w:t>
      </w:r>
      <w:proofErr w:type="spellStart"/>
      <w:r>
        <w:rPr>
          <w:rFonts w:cs="Arial"/>
        </w:rPr>
        <w:t>dfdl:nilValueDelimiterPolicy</w:t>
      </w:r>
      <w:proofErr w:type="spellEnd"/>
      <w:r>
        <w:rPr>
          <w:rFonts w:cs="Arial"/>
        </w:rPr>
        <w:t xml:space="preserve">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w:t>
      </w:r>
      <w:proofErr w:type="spellStart"/>
      <w:r>
        <w:rPr>
          <w:rFonts w:cs="Arial"/>
        </w:rPr>
        <w:t>nils</w:t>
      </w:r>
      <w:proofErr w:type="spellEnd"/>
      <w:r>
        <w:rPr>
          <w:rFonts w:cs="Arial"/>
        </w:rPr>
        <w:t xml:space="preserve"> now have explicit representation in the </w:t>
      </w:r>
      <w:r w:rsidR="00F7778E">
        <w:rPr>
          <w:rFonts w:cs="Arial"/>
        </w:rPr>
        <w:t>data and</w:t>
      </w:r>
      <w:r>
        <w:rPr>
          <w:rFonts w:cs="Arial"/>
        </w:rPr>
        <w:t xml:space="preserve"> will be recreated in the Infoset when </w:t>
      </w:r>
      <w:commentRangeStart w:id="7938"/>
      <w:r>
        <w:rPr>
          <w:rFonts w:cs="Arial"/>
        </w:rPr>
        <w:t>parsing</w:t>
      </w:r>
      <w:commentRangeEnd w:id="7938"/>
      <w:r w:rsidR="00E02A22">
        <w:rPr>
          <w:rStyle w:val="CommentReference"/>
        </w:rPr>
        <w:commentReference w:id="7938"/>
      </w:r>
      <w:r>
        <w:rPr>
          <w:rFonts w:cs="Arial"/>
        </w:rPr>
        <w:t>.</w:t>
      </w:r>
    </w:p>
    <w:p w14:paraId="7DCF1D89" w14:textId="77777777" w:rsidR="000E1214" w:rsidRDefault="00A87198">
      <w:pPr>
        <w:pStyle w:val="Heading4"/>
        <w:rPr>
          <w:rFonts w:eastAsia="Times New Roman"/>
        </w:rPr>
      </w:pPr>
      <w:bookmarkStart w:id="7939" w:name="_Ref25588955"/>
      <w:r>
        <w:rPr>
          <w:rFonts w:eastAsia="Times New Roman"/>
        </w:rPr>
        <w:t>Unparsing Child Groups within Separated Sequences</w:t>
      </w:r>
      <w:bookmarkEnd w:id="7939"/>
    </w:p>
    <w:p w14:paraId="0DAD0E34" w14:textId="77777777" w:rsidR="000E1214" w:rsidRDefault="00A87198">
      <w:bookmarkStart w:id="7940" w:name="_Toc21705940"/>
      <w:bookmarkEnd w:id="7940"/>
      <w:r>
        <w:t xml:space="preserve">When a child of a sequence is a group then a separator is output depending on </w:t>
      </w:r>
      <w:proofErr w:type="spellStart"/>
      <w:r>
        <w:t>dfdl:separatorSuppressionPolicy</w:t>
      </w:r>
      <w:proofErr w:type="spellEnd"/>
      <w:r>
        <w:t xml:space="preserve"> and other factors:</w:t>
      </w:r>
    </w:p>
    <w:p w14:paraId="43069710" w14:textId="77777777" w:rsidR="000E1214" w:rsidRDefault="00A87198" w:rsidP="00C31ED0">
      <w:pPr>
        <w:pStyle w:val="ListParagraph"/>
        <w:numPr>
          <w:ilvl w:val="0"/>
          <w:numId w:val="141"/>
        </w:numPr>
        <w:suppressAutoHyphens/>
        <w:overflowPunct w:val="0"/>
        <w:spacing w:before="0" w:after="0"/>
      </w:pPr>
      <w:r>
        <w:t>‘never’ - the child group’s associated separator is output</w:t>
      </w:r>
    </w:p>
    <w:p w14:paraId="6EDE2729" w14:textId="77777777" w:rsidR="000E1214" w:rsidRDefault="00A87198" w:rsidP="00C31ED0">
      <w:pPr>
        <w:pStyle w:val="ListParagraph"/>
        <w:numPr>
          <w:ilvl w:val="0"/>
          <w:numId w:val="141"/>
        </w:numPr>
        <w:suppressAutoHyphens/>
        <w:overflowPunct w:val="0"/>
        <w:spacing w:before="0" w:after="0"/>
      </w:pPr>
      <w:r>
        <w:t>‘</w:t>
      </w:r>
      <w:proofErr w:type="spellStart"/>
      <w:r>
        <w:t>trailingEmpty</w:t>
      </w:r>
      <w:proofErr w:type="spellEnd"/>
      <w:r>
        <w:t>’ or ‘</w:t>
      </w:r>
      <w:proofErr w:type="spellStart"/>
      <w:r>
        <w:t>trailingEmptyStrict</w:t>
      </w:r>
      <w:proofErr w:type="spellEnd"/>
      <w:r>
        <w:t>’ – if the child group is potentially trailing, has zero-length and it is actually trailing, its separator is not output.</w:t>
      </w:r>
    </w:p>
    <w:p w14:paraId="5B9154BE" w14:textId="77777777" w:rsidR="000E1214" w:rsidRDefault="00A87198" w:rsidP="00C31ED0">
      <w:pPr>
        <w:pStyle w:val="ListParagraph"/>
        <w:numPr>
          <w:ilvl w:val="0"/>
          <w:numId w:val="141"/>
        </w:numPr>
        <w:suppressAutoHyphens/>
        <w:overflowPunct w:val="0"/>
        <w:spacing w:before="0" w:after="0"/>
      </w:pPr>
      <w:r>
        <w:t>‘</w:t>
      </w:r>
      <w:proofErr w:type="spellStart"/>
      <w:r>
        <w:t>anyEmpty</w:t>
      </w:r>
      <w:proofErr w:type="spellEnd"/>
      <w:r>
        <w:t>’ – if the child group has zero-length its separator is not output.</w:t>
      </w:r>
    </w:p>
    <w:p w14:paraId="716CD8CF" w14:textId="77777777" w:rsidR="000E1214" w:rsidRDefault="00A87198" w:rsidP="00B31DA3">
      <w:pPr>
        <w:pStyle w:val="Heading2"/>
      </w:pPr>
      <w:bookmarkStart w:id="7941" w:name="_Toc322911697"/>
      <w:bookmarkStart w:id="7942" w:name="_Toc322912236"/>
      <w:bookmarkStart w:id="7943" w:name="_Toc329093093"/>
      <w:bookmarkStart w:id="7944" w:name="_Toc332701606"/>
      <w:bookmarkStart w:id="7945" w:name="_Toc332701910"/>
      <w:bookmarkStart w:id="7946" w:name="_Toc332711709"/>
      <w:bookmarkStart w:id="7947" w:name="_Toc332712011"/>
      <w:bookmarkStart w:id="7948" w:name="_Toc332712312"/>
      <w:bookmarkStart w:id="7949" w:name="_Toc332724228"/>
      <w:bookmarkStart w:id="7950" w:name="_Toc332724528"/>
      <w:bookmarkStart w:id="7951" w:name="_Toc341102824"/>
      <w:bookmarkStart w:id="7952" w:name="_Toc347241559"/>
      <w:bookmarkStart w:id="7953" w:name="_Toc347744752"/>
      <w:bookmarkStart w:id="7954" w:name="_Toc348984535"/>
      <w:bookmarkStart w:id="7955" w:name="_Toc348984840"/>
      <w:bookmarkStart w:id="7956" w:name="_Toc349038004"/>
      <w:bookmarkStart w:id="7957" w:name="_Toc349038306"/>
      <w:bookmarkStart w:id="7958" w:name="_Toc349042792"/>
      <w:bookmarkStart w:id="7959" w:name="_Toc351912863"/>
      <w:bookmarkStart w:id="7960" w:name="_Toc351914884"/>
      <w:bookmarkStart w:id="7961" w:name="_Toc351915350"/>
      <w:bookmarkStart w:id="7962" w:name="_Toc361231407"/>
      <w:bookmarkStart w:id="7963" w:name="_Toc361231933"/>
      <w:bookmarkStart w:id="7964" w:name="_Toc362445231"/>
      <w:bookmarkStart w:id="7965" w:name="_Toc363909153"/>
      <w:bookmarkStart w:id="7966" w:name="_Toc364463578"/>
      <w:bookmarkStart w:id="7967" w:name="_Toc366078182"/>
      <w:bookmarkStart w:id="7968" w:name="_Toc366078801"/>
      <w:bookmarkStart w:id="7969" w:name="_Toc366079786"/>
      <w:bookmarkStart w:id="7970" w:name="_Toc366080398"/>
      <w:bookmarkStart w:id="7971" w:name="_Toc366081007"/>
      <w:bookmarkStart w:id="7972" w:name="_Toc366505347"/>
      <w:bookmarkStart w:id="7973" w:name="_Toc366508716"/>
      <w:bookmarkStart w:id="7974" w:name="_Toc366513217"/>
      <w:bookmarkStart w:id="7975" w:name="_Toc366574406"/>
      <w:bookmarkStart w:id="7976" w:name="_Toc366578199"/>
      <w:bookmarkStart w:id="7977" w:name="_Toc366578793"/>
      <w:bookmarkStart w:id="7978" w:name="_Toc366579385"/>
      <w:bookmarkStart w:id="7979" w:name="_Toc366579976"/>
      <w:bookmarkStart w:id="7980" w:name="_Toc366580568"/>
      <w:bookmarkStart w:id="7981" w:name="_Toc366581159"/>
      <w:bookmarkStart w:id="7982" w:name="_Toc366581751"/>
      <w:bookmarkStart w:id="7983" w:name="_Toc322911386"/>
      <w:bookmarkStart w:id="7984" w:name="_Toc322911698"/>
      <w:bookmarkStart w:id="7985" w:name="_Toc322911947"/>
      <w:bookmarkStart w:id="7986" w:name="_Toc322912237"/>
      <w:bookmarkStart w:id="7987" w:name="_Toc329093094"/>
      <w:bookmarkStart w:id="7988" w:name="_Toc332701607"/>
      <w:bookmarkStart w:id="7989" w:name="_Toc332701911"/>
      <w:bookmarkStart w:id="7990" w:name="_Toc332711710"/>
      <w:bookmarkStart w:id="7991" w:name="_Toc332712012"/>
      <w:bookmarkStart w:id="7992" w:name="_Toc332712313"/>
      <w:bookmarkStart w:id="7993" w:name="_Toc332724229"/>
      <w:bookmarkStart w:id="7994" w:name="_Toc332724529"/>
      <w:bookmarkStart w:id="7995" w:name="_Toc341102825"/>
      <w:bookmarkStart w:id="7996" w:name="_Toc347241560"/>
      <w:bookmarkStart w:id="7997" w:name="_Toc347744753"/>
      <w:bookmarkStart w:id="7998" w:name="_Toc348984536"/>
      <w:bookmarkStart w:id="7999" w:name="_Toc348984841"/>
      <w:bookmarkStart w:id="8000" w:name="_Toc349038005"/>
      <w:bookmarkStart w:id="8001" w:name="_Toc349038307"/>
      <w:bookmarkStart w:id="8002" w:name="_Toc349042793"/>
      <w:bookmarkStart w:id="8003" w:name="_Toc349642207"/>
      <w:bookmarkStart w:id="8004" w:name="_Toc351912864"/>
      <w:bookmarkStart w:id="8005" w:name="_Toc351914885"/>
      <w:bookmarkStart w:id="8006" w:name="_Toc351915351"/>
      <w:bookmarkStart w:id="8007" w:name="_Toc361231408"/>
      <w:bookmarkStart w:id="8008" w:name="_Toc361231934"/>
      <w:bookmarkStart w:id="8009" w:name="_Toc362445232"/>
      <w:bookmarkStart w:id="8010" w:name="_Toc363909154"/>
      <w:bookmarkStart w:id="8011" w:name="_Toc364463579"/>
      <w:bookmarkStart w:id="8012" w:name="_Toc366078183"/>
      <w:bookmarkStart w:id="8013" w:name="_Toc366078802"/>
      <w:bookmarkStart w:id="8014" w:name="_Toc366079787"/>
      <w:bookmarkStart w:id="8015" w:name="_Toc366080399"/>
      <w:bookmarkStart w:id="8016" w:name="_Toc366081008"/>
      <w:bookmarkStart w:id="8017" w:name="_Toc366505348"/>
      <w:bookmarkStart w:id="8018" w:name="_Toc366508717"/>
      <w:bookmarkStart w:id="8019" w:name="_Toc366513218"/>
      <w:bookmarkStart w:id="8020" w:name="_Toc366574407"/>
      <w:bookmarkStart w:id="8021" w:name="_Toc366578200"/>
      <w:bookmarkStart w:id="8022" w:name="_Toc366578794"/>
      <w:bookmarkStart w:id="8023" w:name="_Toc366579386"/>
      <w:bookmarkStart w:id="8024" w:name="_Toc366579977"/>
      <w:bookmarkStart w:id="8025" w:name="_Toc366580569"/>
      <w:bookmarkStart w:id="8026" w:name="_Toc366581160"/>
      <w:bookmarkStart w:id="8027" w:name="_Toc366581752"/>
      <w:bookmarkStart w:id="8028" w:name="_Toc184192042"/>
      <w:bookmarkStart w:id="8029" w:name="_Toc184210586"/>
      <w:bookmarkStart w:id="8030" w:name="_Toc184192043"/>
      <w:bookmarkStart w:id="8031" w:name="_Toc184210587"/>
      <w:bookmarkStart w:id="8032" w:name="_Toc322911387"/>
      <w:bookmarkStart w:id="8033" w:name="_Toc322911699"/>
      <w:bookmarkStart w:id="8034" w:name="_Toc322911948"/>
      <w:bookmarkStart w:id="8035" w:name="_Toc322912238"/>
      <w:bookmarkStart w:id="8036" w:name="_Toc329093095"/>
      <w:bookmarkStart w:id="8037" w:name="_Toc332701608"/>
      <w:bookmarkStart w:id="8038" w:name="_Toc332701912"/>
      <w:bookmarkStart w:id="8039" w:name="_Toc332711711"/>
      <w:bookmarkStart w:id="8040" w:name="_Toc332712013"/>
      <w:bookmarkStart w:id="8041" w:name="_Toc332712314"/>
      <w:bookmarkStart w:id="8042" w:name="_Toc332724230"/>
      <w:bookmarkStart w:id="8043" w:name="_Toc332724530"/>
      <w:bookmarkStart w:id="8044" w:name="_Toc341102826"/>
      <w:bookmarkStart w:id="8045" w:name="_Toc347241561"/>
      <w:bookmarkStart w:id="8046" w:name="_Toc347744754"/>
      <w:bookmarkStart w:id="8047" w:name="_Toc348984537"/>
      <w:bookmarkStart w:id="8048" w:name="_Toc348984842"/>
      <w:bookmarkStart w:id="8049" w:name="_Toc349038006"/>
      <w:bookmarkStart w:id="8050" w:name="_Toc349038308"/>
      <w:bookmarkStart w:id="8051" w:name="_Toc349042794"/>
      <w:bookmarkStart w:id="8052" w:name="_Toc349642208"/>
      <w:bookmarkStart w:id="8053" w:name="_Toc351912865"/>
      <w:bookmarkStart w:id="8054" w:name="_Toc351914886"/>
      <w:bookmarkStart w:id="8055" w:name="_Toc351915352"/>
      <w:bookmarkStart w:id="8056" w:name="_Toc361231409"/>
      <w:bookmarkStart w:id="8057" w:name="_Toc361231935"/>
      <w:bookmarkStart w:id="8058" w:name="_Toc362445233"/>
      <w:bookmarkStart w:id="8059" w:name="_Toc363909155"/>
      <w:bookmarkStart w:id="8060" w:name="_Toc364463580"/>
      <w:bookmarkStart w:id="8061" w:name="_Toc366078184"/>
      <w:bookmarkStart w:id="8062" w:name="_Toc366078803"/>
      <w:bookmarkStart w:id="8063" w:name="_Toc366079788"/>
      <w:bookmarkStart w:id="8064" w:name="_Toc366080400"/>
      <w:bookmarkStart w:id="8065" w:name="_Toc366081009"/>
      <w:bookmarkStart w:id="8066" w:name="_Toc366505349"/>
      <w:bookmarkStart w:id="8067" w:name="_Toc366508718"/>
      <w:bookmarkStart w:id="8068" w:name="_Toc366513219"/>
      <w:bookmarkStart w:id="8069" w:name="_Toc366574408"/>
      <w:bookmarkStart w:id="8070" w:name="_Toc366578201"/>
      <w:bookmarkStart w:id="8071" w:name="_Toc366578795"/>
      <w:bookmarkStart w:id="8072" w:name="_Toc366579387"/>
      <w:bookmarkStart w:id="8073" w:name="_Toc366579978"/>
      <w:bookmarkStart w:id="8074" w:name="_Toc366580570"/>
      <w:bookmarkStart w:id="8075" w:name="_Toc366581161"/>
      <w:bookmarkStart w:id="8076" w:name="_Toc366581753"/>
      <w:bookmarkStart w:id="8077" w:name="_Toc177399115"/>
      <w:bookmarkStart w:id="8078" w:name="_Toc175057402"/>
      <w:bookmarkStart w:id="8079" w:name="_Toc199516347"/>
      <w:bookmarkStart w:id="8080" w:name="_Toc194984009"/>
      <w:bookmarkStart w:id="8081" w:name="_Toc243112853"/>
      <w:bookmarkStart w:id="8082" w:name="_Toc349042795"/>
      <w:bookmarkStart w:id="8083" w:name="_Toc52984641"/>
      <w:bookmarkEnd w:id="7891"/>
      <w:bookmarkEnd w:id="7892"/>
      <w:bookmarkEnd w:id="7936"/>
      <w:bookmarkEnd w:id="7937"/>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r>
        <w:t>Unordered Sequence Groups</w:t>
      </w:r>
      <w:bookmarkEnd w:id="8077"/>
      <w:bookmarkEnd w:id="8078"/>
      <w:bookmarkEnd w:id="8079"/>
      <w:bookmarkEnd w:id="8080"/>
      <w:bookmarkEnd w:id="8081"/>
      <w:bookmarkEnd w:id="8082"/>
      <w:bookmarkEnd w:id="8083"/>
    </w:p>
    <w:p w14:paraId="77C66A97" w14:textId="51709C4A" w:rsidR="000E1214" w:rsidRDefault="00A87198">
      <w:pPr>
        <w:pStyle w:val="nobreak"/>
      </w:pPr>
      <w:r>
        <w:rPr>
          <w:rFonts w:cs="Arial"/>
          <w:szCs w:val="20"/>
        </w:rPr>
        <w:t xml:space="preserve">The occurrences of members of a sequence group with </w:t>
      </w:r>
      <w:proofErr w:type="spellStart"/>
      <w:r>
        <w:rPr>
          <w:rFonts w:cs="Arial"/>
          <w:szCs w:val="20"/>
        </w:rPr>
        <w:t>dfdl:sequenceKind</w:t>
      </w:r>
      <w:proofErr w:type="spellEnd"/>
      <w:r>
        <w:rPr>
          <w:rFonts w:cs="Arial"/>
          <w:szCs w:val="20"/>
        </w:rPr>
        <w:t xml:space="preserve">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r w:rsidR="008E7C14">
        <w:t xml:space="preserve">MUST </w:t>
      </w:r>
      <w:r>
        <w:t xml:space="preserve">sort the members of an unordered </w:t>
      </w:r>
      <w:r>
        <w:lastRenderedPageBreak/>
        <w:t xml:space="preserve">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BC2419">
      <w:pPr>
        <w:pStyle w:val="Heading3"/>
        <w:rPr>
          <w:rFonts w:eastAsia="Times New Roman"/>
        </w:rPr>
      </w:pPr>
      <w:r>
        <w:rPr>
          <w:rFonts w:eastAsia="Times New Roman"/>
        </w:rPr>
        <w:t xml:space="preserve"> </w:t>
      </w:r>
      <w:bookmarkStart w:id="8084" w:name="_Toc52984642"/>
      <w:r>
        <w:rPr>
          <w:rFonts w:eastAsia="Times New Roman"/>
        </w:rPr>
        <w:t>Restrictions for Unordered Sequences</w:t>
      </w:r>
      <w:bookmarkEnd w:id="8084"/>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 xml:space="preserve">It is a Schema Definition Error if a member of an unordered sequence is an optional element or an array element and its </w:t>
      </w:r>
      <w:proofErr w:type="spellStart"/>
      <w:r>
        <w:t>dfdl:occursCountKind</w:t>
      </w:r>
      <w:proofErr w:type="spellEnd"/>
      <w:r>
        <w:t xml:space="preserve">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BC2419">
      <w:pPr>
        <w:pStyle w:val="Heading3"/>
        <w:rPr>
          <w:rFonts w:eastAsia="Times New Roman"/>
        </w:rPr>
      </w:pPr>
      <w:r>
        <w:rPr>
          <w:rFonts w:eastAsia="Times New Roman"/>
        </w:rPr>
        <w:t xml:space="preserve"> </w:t>
      </w:r>
      <w:bookmarkStart w:id="8085" w:name="_Toc52984643"/>
      <w:r>
        <w:rPr>
          <w:rFonts w:eastAsia="Times New Roman"/>
        </w:rPr>
        <w:t>Parsing an Unordered Sequence</w:t>
      </w:r>
      <w:bookmarkEnd w:id="8085"/>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rsidP="00C31ED0">
      <w:pPr>
        <w:numPr>
          <w:ilvl w:val="0"/>
          <w:numId w:val="142"/>
        </w:numPr>
      </w:pPr>
      <w:r>
        <w:t xml:space="preserve">a source-to-source transformation of the sequence group definition, and </w:t>
      </w:r>
    </w:p>
    <w:p w14:paraId="75005374" w14:textId="0471EA8E" w:rsidR="000E1214" w:rsidRDefault="00A87198" w:rsidP="00C31ED0">
      <w:pPr>
        <w:numPr>
          <w:ilvl w:val="0"/>
          <w:numId w:val="142"/>
        </w:numPr>
      </w:pPr>
      <w:r>
        <w:t xml:space="preserve">a post-processing transformation of the </w:t>
      </w:r>
      <w:r w:rsidR="00933F0E">
        <w:t>Infoset</w:t>
      </w:r>
      <w:r>
        <w:t xml:space="preserve"> . </w:t>
      </w:r>
    </w:p>
    <w:p w14:paraId="288E708B" w14:textId="6828B226" w:rsidR="000E1214" w:rsidRDefault="00A87198">
      <w:pPr>
        <w:pStyle w:val="nobreak"/>
      </w:pPr>
      <w:r>
        <w:t xml:space="preserve">An implementation </w:t>
      </w:r>
      <w:r w:rsidR="0033562A">
        <w:t xml:space="preserve">MAY </w:t>
      </w:r>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rsidP="00C31ED0">
      <w:pPr>
        <w:numPr>
          <w:ilvl w:val="0"/>
          <w:numId w:val="143"/>
        </w:numPr>
      </w:pPr>
      <w:r>
        <w:t xml:space="preserve">the </w:t>
      </w:r>
      <w:proofErr w:type="spellStart"/>
      <w:r>
        <w:t>dfdl:sequenceKind</w:t>
      </w:r>
      <w:proofErr w:type="spellEnd"/>
      <w:r>
        <w:t xml:space="preserve"> property of the unordered sequence is changed to "ordered" </w:t>
      </w:r>
    </w:p>
    <w:p w14:paraId="08520D3A" w14:textId="77777777" w:rsidR="000E1214" w:rsidRDefault="00A87198" w:rsidP="00C31ED0">
      <w:pPr>
        <w:numPr>
          <w:ilvl w:val="0"/>
          <w:numId w:val="143"/>
        </w:numPr>
      </w:pPr>
      <w:r>
        <w:t>the content of the unordered sequence is replaced by a complex element ( the 'choice element' ) with the following properties:</w:t>
      </w:r>
    </w:p>
    <w:p w14:paraId="4ED21F1E" w14:textId="77777777" w:rsidR="000E1214" w:rsidRDefault="00A87198" w:rsidP="00C31ED0">
      <w:pPr>
        <w:numPr>
          <w:ilvl w:val="1"/>
          <w:numId w:val="143"/>
        </w:numPr>
      </w:pPr>
      <w:r>
        <w:t>XSD minOccurs="0"</w:t>
      </w:r>
    </w:p>
    <w:p w14:paraId="6E00B2D0" w14:textId="77777777" w:rsidR="000E1214" w:rsidRDefault="00A87198" w:rsidP="00C31ED0">
      <w:pPr>
        <w:numPr>
          <w:ilvl w:val="1"/>
          <w:numId w:val="143"/>
        </w:numPr>
      </w:pPr>
      <w:r>
        <w:t xml:space="preserve">XSD </w:t>
      </w:r>
      <w:proofErr w:type="spellStart"/>
      <w:r>
        <w:t>maxOccurs</w:t>
      </w:r>
      <w:proofErr w:type="spellEnd"/>
      <w:r>
        <w:t>="unbounded"</w:t>
      </w:r>
    </w:p>
    <w:p w14:paraId="2BD8CB80" w14:textId="77777777" w:rsidR="000E1214" w:rsidRDefault="00A87198" w:rsidP="00C31ED0">
      <w:pPr>
        <w:numPr>
          <w:ilvl w:val="1"/>
          <w:numId w:val="143"/>
        </w:numPr>
      </w:pPr>
      <w:proofErr w:type="spellStart"/>
      <w:r>
        <w:t>dfdl:lengthKind</w:t>
      </w:r>
      <w:proofErr w:type="spellEnd"/>
      <w:r>
        <w:t xml:space="preserve"> "implicit"</w:t>
      </w:r>
    </w:p>
    <w:p w14:paraId="3703C3BE" w14:textId="77777777" w:rsidR="000E1214" w:rsidRDefault="00A87198" w:rsidP="00C31ED0">
      <w:pPr>
        <w:numPr>
          <w:ilvl w:val="1"/>
          <w:numId w:val="143"/>
        </w:numPr>
      </w:pPr>
      <w:proofErr w:type="spellStart"/>
      <w:r>
        <w:t>dfd:occursCountKind</w:t>
      </w:r>
      <w:proofErr w:type="spellEnd"/>
      <w:r>
        <w:t xml:space="preserve"> "parsed"</w:t>
      </w:r>
    </w:p>
    <w:p w14:paraId="26792C7D" w14:textId="77777777" w:rsidR="000E1214" w:rsidRDefault="00A87198" w:rsidP="00C31ED0">
      <w:pPr>
        <w:numPr>
          <w:ilvl w:val="0"/>
          <w:numId w:val="143"/>
        </w:numPr>
      </w:pPr>
      <w:r>
        <w:t>the content of the choice element's complex type is a choice group with the following properties:</w:t>
      </w:r>
    </w:p>
    <w:p w14:paraId="11AC706F" w14:textId="77777777" w:rsidR="000E1214" w:rsidRDefault="00A87198" w:rsidP="00C31ED0">
      <w:pPr>
        <w:numPr>
          <w:ilvl w:val="0"/>
          <w:numId w:val="143"/>
        </w:numPr>
      </w:pPr>
      <w:proofErr w:type="spellStart"/>
      <w:r>
        <w:t>dfdl:choiceLengthKind</w:t>
      </w:r>
      <w:proofErr w:type="spellEnd"/>
      <w:r>
        <w:t xml:space="preserve"> "implicit"</w:t>
      </w:r>
    </w:p>
    <w:p w14:paraId="1F620E92" w14:textId="77777777" w:rsidR="000E1214" w:rsidRDefault="00A87198" w:rsidP="00C31ED0">
      <w:pPr>
        <w:numPr>
          <w:ilvl w:val="0"/>
          <w:numId w:val="143"/>
        </w:numPr>
      </w:pPr>
      <w:r>
        <w:t>The members of the unordered sequence become the members of the choice group, with their declaration order preserved.</w:t>
      </w:r>
    </w:p>
    <w:p w14:paraId="0FD5AC04" w14:textId="77777777" w:rsidR="000E1214" w:rsidRDefault="00A87198" w:rsidP="00C31ED0">
      <w:pPr>
        <w:numPr>
          <w:ilvl w:val="0"/>
          <w:numId w:val="143"/>
        </w:numPr>
      </w:pPr>
      <w:r>
        <w:t xml:space="preserve">The XSD minOccurs and XSD </w:t>
      </w:r>
      <w:proofErr w:type="spellStart"/>
      <w:r>
        <w:t>maxOccurs</w:t>
      </w:r>
      <w:proofErr w:type="spellEnd"/>
      <w:r>
        <w:t xml:space="preserve">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rsidP="00C31ED0">
      <w:pPr>
        <w:numPr>
          <w:ilvl w:val="0"/>
          <w:numId w:val="144"/>
        </w:numPr>
      </w:pPr>
      <w:r>
        <w:t xml:space="preserve">Sort the temporary </w:t>
      </w:r>
      <w:r w:rsidR="00933F0E">
        <w:t>Infoset</w:t>
      </w:r>
      <w:r>
        <w:t xml:space="preserve"> to produce the real </w:t>
      </w:r>
      <w:r w:rsidR="00933F0E">
        <w:t>Infoset</w:t>
      </w:r>
    </w:p>
    <w:p w14:paraId="2866417A" w14:textId="77777777" w:rsidR="000E1214" w:rsidRDefault="00A87198" w:rsidP="00C31ED0">
      <w:pPr>
        <w:numPr>
          <w:ilvl w:val="0"/>
          <w:numId w:val="144"/>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3C869A53" w:rsidR="000E1214" w:rsidRDefault="00A87198">
      <w:r>
        <w:t xml:space="preserve">For each element in the unordered sequence having XSD minOccurs "1" and </w:t>
      </w:r>
      <w:proofErr w:type="spellStart"/>
      <w:r>
        <w:t>maxOccurs</w:t>
      </w:r>
      <w:proofErr w:type="spellEnd"/>
      <w:r>
        <w:t xml:space="preserve"> "1", the number of occurrences is checked. Each such element must occur exactly once in the </w:t>
      </w:r>
      <w:r w:rsidR="00933F0E">
        <w:t>Infoset</w:t>
      </w:r>
      <w:r>
        <w:t xml:space="preserve">, else it is a </w:t>
      </w:r>
      <w:del w:id="8086" w:author="Mike Beckerle" w:date="2020-10-08T20:33:00Z">
        <w:r w:rsidDel="00B31DA3">
          <w:delText>processing error</w:delText>
        </w:r>
      </w:del>
      <w:ins w:id="8087" w:author="Mike Beckerle" w:date="2020-10-08T20:33:00Z">
        <w:r w:rsidR="00B31DA3">
          <w:t>Processing Error</w:t>
        </w:r>
      </w:ins>
      <w:r>
        <w:t>.</w:t>
      </w:r>
    </w:p>
    <w:p w14:paraId="7A6A9FA4" w14:textId="77777777" w:rsidR="000E1214" w:rsidRDefault="00A87198">
      <w:r>
        <w:t xml:space="preserve">If validation is enabled, the DFDL processor validates the number of occurrences of each member of the unordered sequence against XSD minOccurs and XSD </w:t>
      </w:r>
      <w:proofErr w:type="spellStart"/>
      <w:r>
        <w:t>maxOccurs</w:t>
      </w:r>
      <w:proofErr w:type="spellEnd"/>
      <w:r>
        <w:t xml:space="preserve">. </w:t>
      </w:r>
    </w:p>
    <w:p w14:paraId="677B51C2" w14:textId="7C4751E3" w:rsidR="000E1214" w:rsidRDefault="00A87198">
      <w:r>
        <w:t xml:space="preserve">These checks are the same as those performed for an ordered sequence group. However, in an unordered sequence the checking of XSD minOccurs and XSD </w:t>
      </w:r>
      <w:proofErr w:type="spellStart"/>
      <w:r>
        <w:t>maxOccurs</w:t>
      </w:r>
      <w:proofErr w:type="spellEnd"/>
      <w:r>
        <w:t xml:space="preserve"> </w:t>
      </w:r>
      <w:r w:rsidR="008E7C14">
        <w:t xml:space="preserve">MUST </w:t>
      </w:r>
      <w:r>
        <w:t>be performed after the entire group has been parsed.</w:t>
      </w:r>
    </w:p>
    <w:p w14:paraId="00FC70FF" w14:textId="77777777" w:rsidR="000E1214" w:rsidRDefault="00A87198" w:rsidP="00BC2419">
      <w:pPr>
        <w:pStyle w:val="Heading3"/>
        <w:rPr>
          <w:rFonts w:eastAsia="Times New Roman"/>
        </w:rPr>
      </w:pPr>
      <w:bookmarkStart w:id="8088" w:name="_Toc52984644"/>
      <w:r>
        <w:rPr>
          <w:rFonts w:eastAsia="Times New Roman"/>
        </w:rPr>
        <w:t>Unparsing an Unordered Sequence</w:t>
      </w:r>
      <w:bookmarkEnd w:id="8088"/>
    </w:p>
    <w:p w14:paraId="6F87A13A" w14:textId="6D501168" w:rsidR="000E1214" w:rsidRDefault="00A87198">
      <w:pPr>
        <w:rPr>
          <w:rFonts w:cs="Arial"/>
        </w:rPr>
      </w:pPr>
      <w:r>
        <w:rPr>
          <w:rFonts w:cs="Arial"/>
        </w:rPr>
        <w:t xml:space="preserve">When unparsing, the behavior is exactly as if </w:t>
      </w:r>
      <w:proofErr w:type="spellStart"/>
      <w:r>
        <w:rPr>
          <w:rFonts w:cs="Arial"/>
        </w:rPr>
        <w:t>dfdl:sequenceKind</w:t>
      </w:r>
      <w:proofErr w:type="spellEnd"/>
      <w:r>
        <w:rPr>
          <w:rFonts w:cs="Arial"/>
        </w:rPr>
        <w:t xml:space="preserve"> is 'ordered'. The members of the unordered sequence group are output in schema declaration order. </w:t>
      </w:r>
    </w:p>
    <w:p w14:paraId="41412FEC" w14:textId="77777777" w:rsidR="000E1214" w:rsidRDefault="00A87198" w:rsidP="00B31DA3">
      <w:pPr>
        <w:pStyle w:val="Heading2"/>
      </w:pPr>
      <w:bookmarkStart w:id="8089" w:name="_Toc363909160"/>
      <w:bookmarkStart w:id="8090" w:name="_Toc364463585"/>
      <w:bookmarkStart w:id="8091" w:name="_Toc366078189"/>
      <w:bookmarkStart w:id="8092" w:name="_Toc366078808"/>
      <w:bookmarkStart w:id="8093" w:name="_Toc366079793"/>
      <w:bookmarkStart w:id="8094" w:name="_Toc366080405"/>
      <w:bookmarkStart w:id="8095" w:name="_Toc366081014"/>
      <w:bookmarkStart w:id="8096" w:name="_Toc366505354"/>
      <w:bookmarkStart w:id="8097" w:name="_Toc366508723"/>
      <w:bookmarkStart w:id="8098" w:name="_Toc366513224"/>
      <w:bookmarkStart w:id="8099" w:name="_Toc366574413"/>
      <w:bookmarkStart w:id="8100" w:name="_Toc366578206"/>
      <w:bookmarkStart w:id="8101" w:name="_Toc366578800"/>
      <w:bookmarkStart w:id="8102" w:name="_Toc366579392"/>
      <w:bookmarkStart w:id="8103" w:name="_Toc366579983"/>
      <w:bookmarkStart w:id="8104" w:name="_Toc366580575"/>
      <w:bookmarkStart w:id="8105" w:name="_Toc366581166"/>
      <w:bookmarkStart w:id="8106" w:name="_Toc366581758"/>
      <w:bookmarkStart w:id="8107" w:name="_Toc363909161"/>
      <w:bookmarkStart w:id="8108" w:name="_Toc364463586"/>
      <w:bookmarkStart w:id="8109" w:name="_Toc366078190"/>
      <w:bookmarkStart w:id="8110" w:name="_Toc366078809"/>
      <w:bookmarkStart w:id="8111" w:name="_Toc366079794"/>
      <w:bookmarkStart w:id="8112" w:name="_Toc366080406"/>
      <w:bookmarkStart w:id="8113" w:name="_Toc366081015"/>
      <w:bookmarkStart w:id="8114" w:name="_Toc366505355"/>
      <w:bookmarkStart w:id="8115" w:name="_Toc366508724"/>
      <w:bookmarkStart w:id="8116" w:name="_Toc366513225"/>
      <w:bookmarkStart w:id="8117" w:name="_Toc366574414"/>
      <w:bookmarkStart w:id="8118" w:name="_Toc366578207"/>
      <w:bookmarkStart w:id="8119" w:name="_Toc366578801"/>
      <w:bookmarkStart w:id="8120" w:name="_Toc366579393"/>
      <w:bookmarkStart w:id="8121" w:name="_Toc366579984"/>
      <w:bookmarkStart w:id="8122" w:name="_Toc366580576"/>
      <w:bookmarkStart w:id="8123" w:name="_Toc366581167"/>
      <w:bookmarkStart w:id="8124" w:name="_Toc366581759"/>
      <w:bookmarkStart w:id="8125" w:name="_Toc363909162"/>
      <w:bookmarkStart w:id="8126" w:name="_Toc364463587"/>
      <w:bookmarkStart w:id="8127" w:name="_Toc366078191"/>
      <w:bookmarkStart w:id="8128" w:name="_Toc366078810"/>
      <w:bookmarkStart w:id="8129" w:name="_Toc366079795"/>
      <w:bookmarkStart w:id="8130" w:name="_Toc366080407"/>
      <w:bookmarkStart w:id="8131" w:name="_Toc366081016"/>
      <w:bookmarkStart w:id="8132" w:name="_Toc366505356"/>
      <w:bookmarkStart w:id="8133" w:name="_Toc366508725"/>
      <w:bookmarkStart w:id="8134" w:name="_Toc366513226"/>
      <w:bookmarkStart w:id="8135" w:name="_Toc366574415"/>
      <w:bookmarkStart w:id="8136" w:name="_Toc366578208"/>
      <w:bookmarkStart w:id="8137" w:name="_Toc366578802"/>
      <w:bookmarkStart w:id="8138" w:name="_Toc366579394"/>
      <w:bookmarkStart w:id="8139" w:name="_Toc366579985"/>
      <w:bookmarkStart w:id="8140" w:name="_Toc366580577"/>
      <w:bookmarkStart w:id="8141" w:name="_Toc366581168"/>
      <w:bookmarkStart w:id="8142" w:name="_Toc366581760"/>
      <w:bookmarkStart w:id="8143" w:name="_Toc363909163"/>
      <w:bookmarkStart w:id="8144" w:name="_Toc364463588"/>
      <w:bookmarkStart w:id="8145" w:name="_Toc366078192"/>
      <w:bookmarkStart w:id="8146" w:name="_Toc366078811"/>
      <w:bookmarkStart w:id="8147" w:name="_Toc366079796"/>
      <w:bookmarkStart w:id="8148" w:name="_Toc366080408"/>
      <w:bookmarkStart w:id="8149" w:name="_Toc366081017"/>
      <w:bookmarkStart w:id="8150" w:name="_Toc366505357"/>
      <w:bookmarkStart w:id="8151" w:name="_Toc366508726"/>
      <w:bookmarkStart w:id="8152" w:name="_Toc366513227"/>
      <w:bookmarkStart w:id="8153" w:name="_Toc366574416"/>
      <w:bookmarkStart w:id="8154" w:name="_Toc366578209"/>
      <w:bookmarkStart w:id="8155" w:name="_Toc366578803"/>
      <w:bookmarkStart w:id="8156" w:name="_Toc366579395"/>
      <w:bookmarkStart w:id="8157" w:name="_Toc366579986"/>
      <w:bookmarkStart w:id="8158" w:name="_Toc366580578"/>
      <w:bookmarkStart w:id="8159" w:name="_Toc366581169"/>
      <w:bookmarkStart w:id="8160" w:name="_Toc366581761"/>
      <w:bookmarkStart w:id="8161" w:name="_Toc363909164"/>
      <w:bookmarkStart w:id="8162" w:name="_Toc364463589"/>
      <w:bookmarkStart w:id="8163" w:name="_Toc366078193"/>
      <w:bookmarkStart w:id="8164" w:name="_Toc366078812"/>
      <w:bookmarkStart w:id="8165" w:name="_Toc366079797"/>
      <w:bookmarkStart w:id="8166" w:name="_Toc366080409"/>
      <w:bookmarkStart w:id="8167" w:name="_Toc366081018"/>
      <w:bookmarkStart w:id="8168" w:name="_Toc366505358"/>
      <w:bookmarkStart w:id="8169" w:name="_Toc366508727"/>
      <w:bookmarkStart w:id="8170" w:name="_Toc366513228"/>
      <w:bookmarkStart w:id="8171" w:name="_Toc366574417"/>
      <w:bookmarkStart w:id="8172" w:name="_Toc366578210"/>
      <w:bookmarkStart w:id="8173" w:name="_Toc366578804"/>
      <w:bookmarkStart w:id="8174" w:name="_Toc366579396"/>
      <w:bookmarkStart w:id="8175" w:name="_Toc366579987"/>
      <w:bookmarkStart w:id="8176" w:name="_Toc366580579"/>
      <w:bookmarkStart w:id="8177" w:name="_Toc366581170"/>
      <w:bookmarkStart w:id="8178" w:name="_Toc366581762"/>
      <w:bookmarkStart w:id="8179" w:name="_Toc363909165"/>
      <w:bookmarkStart w:id="8180" w:name="_Toc364463590"/>
      <w:bookmarkStart w:id="8181" w:name="_Toc366078194"/>
      <w:bookmarkStart w:id="8182" w:name="_Toc366078813"/>
      <w:bookmarkStart w:id="8183" w:name="_Toc366079798"/>
      <w:bookmarkStart w:id="8184" w:name="_Toc366080410"/>
      <w:bookmarkStart w:id="8185" w:name="_Toc366081019"/>
      <w:bookmarkStart w:id="8186" w:name="_Toc366505359"/>
      <w:bookmarkStart w:id="8187" w:name="_Toc366508728"/>
      <w:bookmarkStart w:id="8188" w:name="_Toc366513229"/>
      <w:bookmarkStart w:id="8189" w:name="_Toc366574418"/>
      <w:bookmarkStart w:id="8190" w:name="_Toc366578211"/>
      <w:bookmarkStart w:id="8191" w:name="_Toc366578805"/>
      <w:bookmarkStart w:id="8192" w:name="_Toc366579397"/>
      <w:bookmarkStart w:id="8193" w:name="_Toc366579988"/>
      <w:bookmarkStart w:id="8194" w:name="_Toc366580580"/>
      <w:bookmarkStart w:id="8195" w:name="_Toc366581171"/>
      <w:bookmarkStart w:id="8196" w:name="_Toc366581763"/>
      <w:bookmarkStart w:id="8197" w:name="_Toc363909166"/>
      <w:bookmarkStart w:id="8198" w:name="_Toc364463591"/>
      <w:bookmarkStart w:id="8199" w:name="_Toc366078195"/>
      <w:bookmarkStart w:id="8200" w:name="_Toc366078814"/>
      <w:bookmarkStart w:id="8201" w:name="_Toc366079799"/>
      <w:bookmarkStart w:id="8202" w:name="_Toc366080411"/>
      <w:bookmarkStart w:id="8203" w:name="_Toc366081020"/>
      <w:bookmarkStart w:id="8204" w:name="_Toc366505360"/>
      <w:bookmarkStart w:id="8205" w:name="_Toc366508729"/>
      <w:bookmarkStart w:id="8206" w:name="_Toc366513230"/>
      <w:bookmarkStart w:id="8207" w:name="_Toc366574419"/>
      <w:bookmarkStart w:id="8208" w:name="_Toc366578212"/>
      <w:bookmarkStart w:id="8209" w:name="_Toc366578806"/>
      <w:bookmarkStart w:id="8210" w:name="_Toc366579398"/>
      <w:bookmarkStart w:id="8211" w:name="_Toc366579989"/>
      <w:bookmarkStart w:id="8212" w:name="_Toc366580581"/>
      <w:bookmarkStart w:id="8213" w:name="_Toc366581172"/>
      <w:bookmarkStart w:id="8214" w:name="_Toc366581764"/>
      <w:bookmarkStart w:id="8215" w:name="_Toc363909167"/>
      <w:bookmarkStart w:id="8216" w:name="_Toc364463592"/>
      <w:bookmarkStart w:id="8217" w:name="_Toc366078196"/>
      <w:bookmarkStart w:id="8218" w:name="_Toc366078815"/>
      <w:bookmarkStart w:id="8219" w:name="_Toc366079800"/>
      <w:bookmarkStart w:id="8220" w:name="_Toc366080412"/>
      <w:bookmarkStart w:id="8221" w:name="_Toc366081021"/>
      <w:bookmarkStart w:id="8222" w:name="_Toc366505361"/>
      <w:bookmarkStart w:id="8223" w:name="_Toc366508730"/>
      <w:bookmarkStart w:id="8224" w:name="_Toc366513231"/>
      <w:bookmarkStart w:id="8225" w:name="_Toc366574420"/>
      <w:bookmarkStart w:id="8226" w:name="_Toc366578213"/>
      <w:bookmarkStart w:id="8227" w:name="_Toc366578807"/>
      <w:bookmarkStart w:id="8228" w:name="_Toc366579399"/>
      <w:bookmarkStart w:id="8229" w:name="_Toc366579990"/>
      <w:bookmarkStart w:id="8230" w:name="_Toc366580582"/>
      <w:bookmarkStart w:id="8231" w:name="_Toc366581173"/>
      <w:bookmarkStart w:id="8232" w:name="_Toc366581765"/>
      <w:bookmarkStart w:id="8233" w:name="_Toc363909168"/>
      <w:bookmarkStart w:id="8234" w:name="_Toc364463593"/>
      <w:bookmarkStart w:id="8235" w:name="_Toc366078197"/>
      <w:bookmarkStart w:id="8236" w:name="_Toc366078816"/>
      <w:bookmarkStart w:id="8237" w:name="_Toc366079801"/>
      <w:bookmarkStart w:id="8238" w:name="_Toc366080413"/>
      <w:bookmarkStart w:id="8239" w:name="_Toc366081022"/>
      <w:bookmarkStart w:id="8240" w:name="_Toc366505362"/>
      <w:bookmarkStart w:id="8241" w:name="_Toc366508731"/>
      <w:bookmarkStart w:id="8242" w:name="_Toc366513232"/>
      <w:bookmarkStart w:id="8243" w:name="_Toc366574421"/>
      <w:bookmarkStart w:id="8244" w:name="_Toc366578214"/>
      <w:bookmarkStart w:id="8245" w:name="_Toc366578808"/>
      <w:bookmarkStart w:id="8246" w:name="_Toc366579400"/>
      <w:bookmarkStart w:id="8247" w:name="_Toc366579991"/>
      <w:bookmarkStart w:id="8248" w:name="_Toc366580583"/>
      <w:bookmarkStart w:id="8249" w:name="_Toc366581174"/>
      <w:bookmarkStart w:id="8250" w:name="_Toc366581766"/>
      <w:bookmarkStart w:id="8251" w:name="_Toc363909169"/>
      <w:bookmarkStart w:id="8252" w:name="_Toc364463594"/>
      <w:bookmarkStart w:id="8253" w:name="_Toc366078198"/>
      <w:bookmarkStart w:id="8254" w:name="_Toc366078817"/>
      <w:bookmarkStart w:id="8255" w:name="_Toc366079802"/>
      <w:bookmarkStart w:id="8256" w:name="_Toc366080414"/>
      <w:bookmarkStart w:id="8257" w:name="_Toc366081023"/>
      <w:bookmarkStart w:id="8258" w:name="_Toc366505363"/>
      <w:bookmarkStart w:id="8259" w:name="_Toc366508732"/>
      <w:bookmarkStart w:id="8260" w:name="_Toc366513233"/>
      <w:bookmarkStart w:id="8261" w:name="_Toc366574422"/>
      <w:bookmarkStart w:id="8262" w:name="_Toc366578215"/>
      <w:bookmarkStart w:id="8263" w:name="_Toc366578809"/>
      <w:bookmarkStart w:id="8264" w:name="_Toc366579401"/>
      <w:bookmarkStart w:id="8265" w:name="_Toc366579992"/>
      <w:bookmarkStart w:id="8266" w:name="_Toc366580584"/>
      <w:bookmarkStart w:id="8267" w:name="_Toc366581175"/>
      <w:bookmarkStart w:id="8268" w:name="_Toc366581767"/>
      <w:bookmarkStart w:id="8269" w:name="_Toc363909170"/>
      <w:bookmarkStart w:id="8270" w:name="_Toc364463595"/>
      <w:bookmarkStart w:id="8271" w:name="_Toc366078199"/>
      <w:bookmarkStart w:id="8272" w:name="_Toc366078818"/>
      <w:bookmarkStart w:id="8273" w:name="_Toc366079803"/>
      <w:bookmarkStart w:id="8274" w:name="_Toc366080415"/>
      <w:bookmarkStart w:id="8275" w:name="_Toc366081024"/>
      <w:bookmarkStart w:id="8276" w:name="_Toc366505364"/>
      <w:bookmarkStart w:id="8277" w:name="_Toc366508733"/>
      <w:bookmarkStart w:id="8278" w:name="_Toc366513234"/>
      <w:bookmarkStart w:id="8279" w:name="_Toc366574423"/>
      <w:bookmarkStart w:id="8280" w:name="_Toc366578216"/>
      <w:bookmarkStart w:id="8281" w:name="_Toc366578810"/>
      <w:bookmarkStart w:id="8282" w:name="_Toc366579402"/>
      <w:bookmarkStart w:id="8283" w:name="_Toc366579993"/>
      <w:bookmarkStart w:id="8284" w:name="_Toc366580585"/>
      <w:bookmarkStart w:id="8285" w:name="_Toc366581176"/>
      <w:bookmarkStart w:id="8286" w:name="_Toc366581768"/>
      <w:bookmarkStart w:id="8287" w:name="_Toc363909171"/>
      <w:bookmarkStart w:id="8288" w:name="_Toc364463596"/>
      <w:bookmarkStart w:id="8289" w:name="_Toc366078200"/>
      <w:bookmarkStart w:id="8290" w:name="_Toc366078819"/>
      <w:bookmarkStart w:id="8291" w:name="_Toc366079804"/>
      <w:bookmarkStart w:id="8292" w:name="_Toc366080416"/>
      <w:bookmarkStart w:id="8293" w:name="_Toc366081025"/>
      <w:bookmarkStart w:id="8294" w:name="_Toc366505365"/>
      <w:bookmarkStart w:id="8295" w:name="_Toc366508734"/>
      <w:bookmarkStart w:id="8296" w:name="_Toc366513235"/>
      <w:bookmarkStart w:id="8297" w:name="_Toc366574424"/>
      <w:bookmarkStart w:id="8298" w:name="_Toc366578217"/>
      <w:bookmarkStart w:id="8299" w:name="_Toc366578811"/>
      <w:bookmarkStart w:id="8300" w:name="_Toc366579403"/>
      <w:bookmarkStart w:id="8301" w:name="_Toc366579994"/>
      <w:bookmarkStart w:id="8302" w:name="_Toc366580586"/>
      <w:bookmarkStart w:id="8303" w:name="_Toc366581177"/>
      <w:bookmarkStart w:id="8304" w:name="_Toc366581769"/>
      <w:bookmarkStart w:id="8305" w:name="_Toc363909172"/>
      <w:bookmarkStart w:id="8306" w:name="_Toc364463597"/>
      <w:bookmarkStart w:id="8307" w:name="_Toc366078201"/>
      <w:bookmarkStart w:id="8308" w:name="_Toc366078820"/>
      <w:bookmarkStart w:id="8309" w:name="_Toc366079805"/>
      <w:bookmarkStart w:id="8310" w:name="_Toc366080417"/>
      <w:bookmarkStart w:id="8311" w:name="_Toc366081026"/>
      <w:bookmarkStart w:id="8312" w:name="_Toc366505366"/>
      <w:bookmarkStart w:id="8313" w:name="_Toc366508735"/>
      <w:bookmarkStart w:id="8314" w:name="_Toc366513236"/>
      <w:bookmarkStart w:id="8315" w:name="_Toc366574425"/>
      <w:bookmarkStart w:id="8316" w:name="_Toc366578218"/>
      <w:bookmarkStart w:id="8317" w:name="_Toc366578812"/>
      <w:bookmarkStart w:id="8318" w:name="_Toc366579404"/>
      <w:bookmarkStart w:id="8319" w:name="_Toc366579995"/>
      <w:bookmarkStart w:id="8320" w:name="_Toc366580587"/>
      <w:bookmarkStart w:id="8321" w:name="_Toc366581178"/>
      <w:bookmarkStart w:id="8322" w:name="_Toc366581770"/>
      <w:bookmarkStart w:id="8323" w:name="_Toc363909173"/>
      <w:bookmarkStart w:id="8324" w:name="_Toc364463598"/>
      <w:bookmarkStart w:id="8325" w:name="_Toc366078202"/>
      <w:bookmarkStart w:id="8326" w:name="_Toc366078821"/>
      <w:bookmarkStart w:id="8327" w:name="_Toc366079806"/>
      <w:bookmarkStart w:id="8328" w:name="_Toc366080418"/>
      <w:bookmarkStart w:id="8329" w:name="_Toc366081027"/>
      <w:bookmarkStart w:id="8330" w:name="_Toc366505367"/>
      <w:bookmarkStart w:id="8331" w:name="_Toc366508736"/>
      <w:bookmarkStart w:id="8332" w:name="_Toc366513237"/>
      <w:bookmarkStart w:id="8333" w:name="_Toc366574426"/>
      <w:bookmarkStart w:id="8334" w:name="_Toc366578219"/>
      <w:bookmarkStart w:id="8335" w:name="_Toc366578813"/>
      <w:bookmarkStart w:id="8336" w:name="_Toc366579405"/>
      <w:bookmarkStart w:id="8337" w:name="_Toc366579996"/>
      <w:bookmarkStart w:id="8338" w:name="_Toc366580588"/>
      <w:bookmarkStart w:id="8339" w:name="_Toc366581179"/>
      <w:bookmarkStart w:id="8340" w:name="_Toc366581771"/>
      <w:bookmarkStart w:id="8341" w:name="_Toc363909174"/>
      <w:bookmarkStart w:id="8342" w:name="_Toc364463599"/>
      <w:bookmarkStart w:id="8343" w:name="_Toc366078203"/>
      <w:bookmarkStart w:id="8344" w:name="_Toc366078822"/>
      <w:bookmarkStart w:id="8345" w:name="_Toc366079807"/>
      <w:bookmarkStart w:id="8346" w:name="_Toc366080419"/>
      <w:bookmarkStart w:id="8347" w:name="_Toc366081028"/>
      <w:bookmarkStart w:id="8348" w:name="_Toc366505368"/>
      <w:bookmarkStart w:id="8349" w:name="_Toc366508737"/>
      <w:bookmarkStart w:id="8350" w:name="_Toc366513238"/>
      <w:bookmarkStart w:id="8351" w:name="_Toc366574427"/>
      <w:bookmarkStart w:id="8352" w:name="_Toc366578220"/>
      <w:bookmarkStart w:id="8353" w:name="_Toc366578814"/>
      <w:bookmarkStart w:id="8354" w:name="_Toc366579406"/>
      <w:bookmarkStart w:id="8355" w:name="_Toc366579997"/>
      <w:bookmarkStart w:id="8356" w:name="_Toc366580589"/>
      <w:bookmarkStart w:id="8357" w:name="_Toc366581180"/>
      <w:bookmarkStart w:id="8358" w:name="_Toc366581772"/>
      <w:bookmarkStart w:id="8359" w:name="_Toc363909175"/>
      <w:bookmarkStart w:id="8360" w:name="_Toc364463600"/>
      <w:bookmarkStart w:id="8361" w:name="_Toc366078204"/>
      <w:bookmarkStart w:id="8362" w:name="_Toc366078823"/>
      <w:bookmarkStart w:id="8363" w:name="_Toc366079808"/>
      <w:bookmarkStart w:id="8364" w:name="_Toc366080420"/>
      <w:bookmarkStart w:id="8365" w:name="_Toc366081029"/>
      <w:bookmarkStart w:id="8366" w:name="_Toc366505369"/>
      <w:bookmarkStart w:id="8367" w:name="_Toc366508738"/>
      <w:bookmarkStart w:id="8368" w:name="_Toc366513239"/>
      <w:bookmarkStart w:id="8369" w:name="_Toc366574428"/>
      <w:bookmarkStart w:id="8370" w:name="_Toc366578221"/>
      <w:bookmarkStart w:id="8371" w:name="_Toc366578815"/>
      <w:bookmarkStart w:id="8372" w:name="_Toc366579407"/>
      <w:bookmarkStart w:id="8373" w:name="_Toc366579998"/>
      <w:bookmarkStart w:id="8374" w:name="_Toc366580590"/>
      <w:bookmarkStart w:id="8375" w:name="_Toc366581181"/>
      <w:bookmarkStart w:id="8376" w:name="_Toc366581773"/>
      <w:bookmarkStart w:id="8377" w:name="_Toc363909176"/>
      <w:bookmarkStart w:id="8378" w:name="_Toc364463601"/>
      <w:bookmarkStart w:id="8379" w:name="_Toc366078205"/>
      <w:bookmarkStart w:id="8380" w:name="_Toc366078824"/>
      <w:bookmarkStart w:id="8381" w:name="_Toc366079809"/>
      <w:bookmarkStart w:id="8382" w:name="_Toc366080421"/>
      <w:bookmarkStart w:id="8383" w:name="_Toc366081030"/>
      <w:bookmarkStart w:id="8384" w:name="_Toc366505370"/>
      <w:bookmarkStart w:id="8385" w:name="_Toc366508739"/>
      <w:bookmarkStart w:id="8386" w:name="_Toc366513240"/>
      <w:bookmarkStart w:id="8387" w:name="_Toc366574429"/>
      <w:bookmarkStart w:id="8388" w:name="_Toc366578222"/>
      <w:bookmarkStart w:id="8389" w:name="_Toc366578816"/>
      <w:bookmarkStart w:id="8390" w:name="_Toc366579408"/>
      <w:bookmarkStart w:id="8391" w:name="_Toc366579999"/>
      <w:bookmarkStart w:id="8392" w:name="_Toc366580591"/>
      <w:bookmarkStart w:id="8393" w:name="_Toc366581182"/>
      <w:bookmarkStart w:id="8394" w:name="_Toc366581774"/>
      <w:bookmarkStart w:id="8395" w:name="_Toc363909177"/>
      <w:bookmarkStart w:id="8396" w:name="_Toc364463602"/>
      <w:bookmarkStart w:id="8397" w:name="_Toc366078206"/>
      <w:bookmarkStart w:id="8398" w:name="_Toc366078825"/>
      <w:bookmarkStart w:id="8399" w:name="_Toc366079810"/>
      <w:bookmarkStart w:id="8400" w:name="_Toc366080422"/>
      <w:bookmarkStart w:id="8401" w:name="_Toc366081031"/>
      <w:bookmarkStart w:id="8402" w:name="_Toc366505371"/>
      <w:bookmarkStart w:id="8403" w:name="_Toc366508740"/>
      <w:bookmarkStart w:id="8404" w:name="_Toc366513241"/>
      <w:bookmarkStart w:id="8405" w:name="_Toc366574430"/>
      <w:bookmarkStart w:id="8406" w:name="_Toc366578223"/>
      <w:bookmarkStart w:id="8407" w:name="_Toc366578817"/>
      <w:bookmarkStart w:id="8408" w:name="_Toc366579409"/>
      <w:bookmarkStart w:id="8409" w:name="_Toc366580000"/>
      <w:bookmarkStart w:id="8410" w:name="_Toc366580592"/>
      <w:bookmarkStart w:id="8411" w:name="_Toc366581183"/>
      <w:bookmarkStart w:id="8412" w:name="_Toc366581775"/>
      <w:bookmarkStart w:id="8413" w:name="_Toc363909178"/>
      <w:bookmarkStart w:id="8414" w:name="_Toc364463603"/>
      <w:bookmarkStart w:id="8415" w:name="_Toc366078207"/>
      <w:bookmarkStart w:id="8416" w:name="_Toc366078826"/>
      <w:bookmarkStart w:id="8417" w:name="_Toc366079811"/>
      <w:bookmarkStart w:id="8418" w:name="_Toc366080423"/>
      <w:bookmarkStart w:id="8419" w:name="_Toc366081032"/>
      <w:bookmarkStart w:id="8420" w:name="_Toc366505372"/>
      <w:bookmarkStart w:id="8421" w:name="_Toc366508741"/>
      <w:bookmarkStart w:id="8422" w:name="_Toc366513242"/>
      <w:bookmarkStart w:id="8423" w:name="_Toc366574431"/>
      <w:bookmarkStart w:id="8424" w:name="_Toc366578224"/>
      <w:bookmarkStart w:id="8425" w:name="_Toc366578818"/>
      <w:bookmarkStart w:id="8426" w:name="_Toc366579410"/>
      <w:bookmarkStart w:id="8427" w:name="_Toc366580001"/>
      <w:bookmarkStart w:id="8428" w:name="_Toc366580593"/>
      <w:bookmarkStart w:id="8429" w:name="_Toc366581184"/>
      <w:bookmarkStart w:id="8430" w:name="_Toc366581776"/>
      <w:bookmarkStart w:id="8431" w:name="_Toc363909179"/>
      <w:bookmarkStart w:id="8432" w:name="_Toc364463604"/>
      <w:bookmarkStart w:id="8433" w:name="_Toc366078208"/>
      <w:bookmarkStart w:id="8434" w:name="_Toc366078827"/>
      <w:bookmarkStart w:id="8435" w:name="_Toc366079812"/>
      <w:bookmarkStart w:id="8436" w:name="_Toc366080424"/>
      <w:bookmarkStart w:id="8437" w:name="_Toc366081033"/>
      <w:bookmarkStart w:id="8438" w:name="_Toc366505373"/>
      <w:bookmarkStart w:id="8439" w:name="_Toc366508742"/>
      <w:bookmarkStart w:id="8440" w:name="_Toc366513243"/>
      <w:bookmarkStart w:id="8441" w:name="_Toc366574432"/>
      <w:bookmarkStart w:id="8442" w:name="_Toc366578225"/>
      <w:bookmarkStart w:id="8443" w:name="_Toc366578819"/>
      <w:bookmarkStart w:id="8444" w:name="_Toc366579411"/>
      <w:bookmarkStart w:id="8445" w:name="_Toc366580002"/>
      <w:bookmarkStart w:id="8446" w:name="_Toc366580594"/>
      <w:bookmarkStart w:id="8447" w:name="_Toc366581185"/>
      <w:bookmarkStart w:id="8448" w:name="_Toc366581777"/>
      <w:bookmarkStart w:id="8449" w:name="_Toc363909180"/>
      <w:bookmarkStart w:id="8450" w:name="_Toc364463605"/>
      <w:bookmarkStart w:id="8451" w:name="_Toc366078209"/>
      <w:bookmarkStart w:id="8452" w:name="_Toc366078828"/>
      <w:bookmarkStart w:id="8453" w:name="_Toc366079813"/>
      <w:bookmarkStart w:id="8454" w:name="_Toc366080425"/>
      <w:bookmarkStart w:id="8455" w:name="_Toc366081034"/>
      <w:bookmarkStart w:id="8456" w:name="_Toc366505374"/>
      <w:bookmarkStart w:id="8457" w:name="_Toc366508743"/>
      <w:bookmarkStart w:id="8458" w:name="_Toc366513244"/>
      <w:bookmarkStart w:id="8459" w:name="_Toc366574433"/>
      <w:bookmarkStart w:id="8460" w:name="_Toc366578226"/>
      <w:bookmarkStart w:id="8461" w:name="_Toc366578820"/>
      <w:bookmarkStart w:id="8462" w:name="_Toc366579412"/>
      <w:bookmarkStart w:id="8463" w:name="_Toc366580003"/>
      <w:bookmarkStart w:id="8464" w:name="_Toc366580595"/>
      <w:bookmarkStart w:id="8465" w:name="_Toc366581186"/>
      <w:bookmarkStart w:id="8466" w:name="_Toc366581778"/>
      <w:bookmarkStart w:id="8467" w:name="_Toc363909181"/>
      <w:bookmarkStart w:id="8468" w:name="_Toc364463606"/>
      <w:bookmarkStart w:id="8469" w:name="_Toc366078210"/>
      <w:bookmarkStart w:id="8470" w:name="_Toc366078829"/>
      <w:bookmarkStart w:id="8471" w:name="_Toc366079814"/>
      <w:bookmarkStart w:id="8472" w:name="_Toc366080426"/>
      <w:bookmarkStart w:id="8473" w:name="_Toc366081035"/>
      <w:bookmarkStart w:id="8474" w:name="_Toc366505375"/>
      <w:bookmarkStart w:id="8475" w:name="_Toc366508744"/>
      <w:bookmarkStart w:id="8476" w:name="_Toc366513245"/>
      <w:bookmarkStart w:id="8477" w:name="_Toc366574434"/>
      <w:bookmarkStart w:id="8478" w:name="_Toc366578227"/>
      <w:bookmarkStart w:id="8479" w:name="_Toc366578821"/>
      <w:bookmarkStart w:id="8480" w:name="_Toc366579413"/>
      <w:bookmarkStart w:id="8481" w:name="_Toc366580004"/>
      <w:bookmarkStart w:id="8482" w:name="_Toc366580596"/>
      <w:bookmarkStart w:id="8483" w:name="_Toc366581187"/>
      <w:bookmarkStart w:id="8484" w:name="_Toc366581779"/>
      <w:bookmarkStart w:id="8485" w:name="_Toc363909182"/>
      <w:bookmarkStart w:id="8486" w:name="_Toc364463607"/>
      <w:bookmarkStart w:id="8487" w:name="_Toc366078211"/>
      <w:bookmarkStart w:id="8488" w:name="_Toc366078830"/>
      <w:bookmarkStart w:id="8489" w:name="_Toc366079815"/>
      <w:bookmarkStart w:id="8490" w:name="_Toc366080427"/>
      <w:bookmarkStart w:id="8491" w:name="_Toc366081036"/>
      <w:bookmarkStart w:id="8492" w:name="_Toc366505376"/>
      <w:bookmarkStart w:id="8493" w:name="_Toc366508745"/>
      <w:bookmarkStart w:id="8494" w:name="_Toc366513246"/>
      <w:bookmarkStart w:id="8495" w:name="_Toc366574435"/>
      <w:bookmarkStart w:id="8496" w:name="_Toc366578228"/>
      <w:bookmarkStart w:id="8497" w:name="_Toc366578822"/>
      <w:bookmarkStart w:id="8498" w:name="_Toc366579414"/>
      <w:bookmarkStart w:id="8499" w:name="_Toc366580005"/>
      <w:bookmarkStart w:id="8500" w:name="_Toc366580597"/>
      <w:bookmarkStart w:id="8501" w:name="_Toc366581188"/>
      <w:bookmarkStart w:id="8502" w:name="_Toc366581780"/>
      <w:bookmarkStart w:id="8503" w:name="_Toc363909183"/>
      <w:bookmarkStart w:id="8504" w:name="_Toc364463608"/>
      <w:bookmarkStart w:id="8505" w:name="_Toc366078212"/>
      <w:bookmarkStart w:id="8506" w:name="_Toc366078831"/>
      <w:bookmarkStart w:id="8507" w:name="_Toc366079816"/>
      <w:bookmarkStart w:id="8508" w:name="_Toc366080428"/>
      <w:bookmarkStart w:id="8509" w:name="_Toc366081037"/>
      <w:bookmarkStart w:id="8510" w:name="_Toc366505377"/>
      <w:bookmarkStart w:id="8511" w:name="_Toc366508746"/>
      <w:bookmarkStart w:id="8512" w:name="_Toc366513247"/>
      <w:bookmarkStart w:id="8513" w:name="_Toc366574436"/>
      <w:bookmarkStart w:id="8514" w:name="_Toc366578229"/>
      <w:bookmarkStart w:id="8515" w:name="_Toc366578823"/>
      <w:bookmarkStart w:id="8516" w:name="_Toc366579415"/>
      <w:bookmarkStart w:id="8517" w:name="_Toc366580006"/>
      <w:bookmarkStart w:id="8518" w:name="_Toc366580598"/>
      <w:bookmarkStart w:id="8519" w:name="_Toc366581189"/>
      <w:bookmarkStart w:id="8520" w:name="_Toc366581781"/>
      <w:bookmarkStart w:id="8521" w:name="_Toc363909184"/>
      <w:bookmarkStart w:id="8522" w:name="_Toc364463609"/>
      <w:bookmarkStart w:id="8523" w:name="_Toc366078213"/>
      <w:bookmarkStart w:id="8524" w:name="_Toc366078832"/>
      <w:bookmarkStart w:id="8525" w:name="_Toc366079817"/>
      <w:bookmarkStart w:id="8526" w:name="_Toc366080429"/>
      <w:bookmarkStart w:id="8527" w:name="_Toc366081038"/>
      <w:bookmarkStart w:id="8528" w:name="_Toc366505378"/>
      <w:bookmarkStart w:id="8529" w:name="_Toc366508747"/>
      <w:bookmarkStart w:id="8530" w:name="_Toc366513248"/>
      <w:bookmarkStart w:id="8531" w:name="_Toc366574437"/>
      <w:bookmarkStart w:id="8532" w:name="_Toc366578230"/>
      <w:bookmarkStart w:id="8533" w:name="_Toc366578824"/>
      <w:bookmarkStart w:id="8534" w:name="_Toc366579416"/>
      <w:bookmarkStart w:id="8535" w:name="_Toc366580007"/>
      <w:bookmarkStart w:id="8536" w:name="_Toc366580599"/>
      <w:bookmarkStart w:id="8537" w:name="_Toc366581190"/>
      <w:bookmarkStart w:id="8538" w:name="_Toc366581782"/>
      <w:bookmarkStart w:id="8539" w:name="_Toc363909185"/>
      <w:bookmarkStart w:id="8540" w:name="_Toc364463610"/>
      <w:bookmarkStart w:id="8541" w:name="_Toc366078214"/>
      <w:bookmarkStart w:id="8542" w:name="_Toc366078833"/>
      <w:bookmarkStart w:id="8543" w:name="_Toc366079818"/>
      <w:bookmarkStart w:id="8544" w:name="_Toc366080430"/>
      <w:bookmarkStart w:id="8545" w:name="_Toc366081039"/>
      <w:bookmarkStart w:id="8546" w:name="_Toc366505379"/>
      <w:bookmarkStart w:id="8547" w:name="_Toc366508748"/>
      <w:bookmarkStart w:id="8548" w:name="_Toc366513249"/>
      <w:bookmarkStart w:id="8549" w:name="_Toc366574438"/>
      <w:bookmarkStart w:id="8550" w:name="_Toc366578231"/>
      <w:bookmarkStart w:id="8551" w:name="_Toc366578825"/>
      <w:bookmarkStart w:id="8552" w:name="_Toc366579417"/>
      <w:bookmarkStart w:id="8553" w:name="_Toc366580008"/>
      <w:bookmarkStart w:id="8554" w:name="_Toc366580600"/>
      <w:bookmarkStart w:id="8555" w:name="_Toc366581191"/>
      <w:bookmarkStart w:id="8556" w:name="_Toc366581783"/>
      <w:bookmarkStart w:id="8557" w:name="_Toc363909186"/>
      <w:bookmarkStart w:id="8558" w:name="_Toc364463611"/>
      <w:bookmarkStart w:id="8559" w:name="_Toc366078215"/>
      <w:bookmarkStart w:id="8560" w:name="_Toc366078834"/>
      <w:bookmarkStart w:id="8561" w:name="_Toc366079819"/>
      <w:bookmarkStart w:id="8562" w:name="_Toc366080431"/>
      <w:bookmarkStart w:id="8563" w:name="_Toc366081040"/>
      <w:bookmarkStart w:id="8564" w:name="_Toc366505380"/>
      <w:bookmarkStart w:id="8565" w:name="_Toc366508749"/>
      <w:bookmarkStart w:id="8566" w:name="_Toc366513250"/>
      <w:bookmarkStart w:id="8567" w:name="_Toc366574439"/>
      <w:bookmarkStart w:id="8568" w:name="_Toc366578232"/>
      <w:bookmarkStart w:id="8569" w:name="_Toc366578826"/>
      <w:bookmarkStart w:id="8570" w:name="_Toc366579418"/>
      <w:bookmarkStart w:id="8571" w:name="_Toc366580009"/>
      <w:bookmarkStart w:id="8572" w:name="_Toc366580601"/>
      <w:bookmarkStart w:id="8573" w:name="_Toc366581192"/>
      <w:bookmarkStart w:id="8574" w:name="_Toc366581784"/>
      <w:bookmarkStart w:id="8575" w:name="_Toc363909187"/>
      <w:bookmarkStart w:id="8576" w:name="_Toc364463612"/>
      <w:bookmarkStart w:id="8577" w:name="_Toc366078216"/>
      <w:bookmarkStart w:id="8578" w:name="_Toc366078835"/>
      <w:bookmarkStart w:id="8579" w:name="_Toc366079820"/>
      <w:bookmarkStart w:id="8580" w:name="_Toc366080432"/>
      <w:bookmarkStart w:id="8581" w:name="_Toc366081041"/>
      <w:bookmarkStart w:id="8582" w:name="_Toc366505381"/>
      <w:bookmarkStart w:id="8583" w:name="_Toc366508750"/>
      <w:bookmarkStart w:id="8584" w:name="_Toc366513251"/>
      <w:bookmarkStart w:id="8585" w:name="_Toc366574440"/>
      <w:bookmarkStart w:id="8586" w:name="_Toc366578233"/>
      <w:bookmarkStart w:id="8587" w:name="_Toc366578827"/>
      <w:bookmarkStart w:id="8588" w:name="_Toc366579419"/>
      <w:bookmarkStart w:id="8589" w:name="_Toc366580010"/>
      <w:bookmarkStart w:id="8590" w:name="_Toc366580602"/>
      <w:bookmarkStart w:id="8591" w:name="_Toc366581193"/>
      <w:bookmarkStart w:id="8592" w:name="_Toc366581785"/>
      <w:bookmarkStart w:id="8593" w:name="_Toc363909188"/>
      <w:bookmarkStart w:id="8594" w:name="_Toc364463613"/>
      <w:bookmarkStart w:id="8595" w:name="_Toc366078217"/>
      <w:bookmarkStart w:id="8596" w:name="_Toc366078836"/>
      <w:bookmarkStart w:id="8597" w:name="_Toc366079821"/>
      <w:bookmarkStart w:id="8598" w:name="_Toc366080433"/>
      <w:bookmarkStart w:id="8599" w:name="_Toc366081042"/>
      <w:bookmarkStart w:id="8600" w:name="_Toc366505382"/>
      <w:bookmarkStart w:id="8601" w:name="_Toc366508751"/>
      <w:bookmarkStart w:id="8602" w:name="_Toc366513252"/>
      <w:bookmarkStart w:id="8603" w:name="_Toc366574441"/>
      <w:bookmarkStart w:id="8604" w:name="_Toc366578234"/>
      <w:bookmarkStart w:id="8605" w:name="_Toc366578828"/>
      <w:bookmarkStart w:id="8606" w:name="_Toc366579420"/>
      <w:bookmarkStart w:id="8607" w:name="_Toc366580011"/>
      <w:bookmarkStart w:id="8608" w:name="_Toc366580603"/>
      <w:bookmarkStart w:id="8609" w:name="_Toc366581194"/>
      <w:bookmarkStart w:id="8610" w:name="_Toc366581786"/>
      <w:bookmarkStart w:id="8611" w:name="_Toc363909189"/>
      <w:bookmarkStart w:id="8612" w:name="_Toc364463614"/>
      <w:bookmarkStart w:id="8613" w:name="_Toc366078218"/>
      <w:bookmarkStart w:id="8614" w:name="_Toc366078837"/>
      <w:bookmarkStart w:id="8615" w:name="_Toc366079822"/>
      <w:bookmarkStart w:id="8616" w:name="_Toc366080434"/>
      <w:bookmarkStart w:id="8617" w:name="_Toc366081043"/>
      <w:bookmarkStart w:id="8618" w:name="_Toc366505383"/>
      <w:bookmarkStart w:id="8619" w:name="_Toc366508752"/>
      <w:bookmarkStart w:id="8620" w:name="_Toc366513253"/>
      <w:bookmarkStart w:id="8621" w:name="_Toc366574442"/>
      <w:bookmarkStart w:id="8622" w:name="_Toc366578235"/>
      <w:bookmarkStart w:id="8623" w:name="_Toc366578829"/>
      <w:bookmarkStart w:id="8624" w:name="_Toc366579421"/>
      <w:bookmarkStart w:id="8625" w:name="_Toc366580012"/>
      <w:bookmarkStart w:id="8626" w:name="_Toc366580604"/>
      <w:bookmarkStart w:id="8627" w:name="_Toc366581195"/>
      <w:bookmarkStart w:id="8628" w:name="_Toc366581787"/>
      <w:bookmarkStart w:id="8629" w:name="_Toc363909190"/>
      <w:bookmarkStart w:id="8630" w:name="_Toc364463615"/>
      <w:bookmarkStart w:id="8631" w:name="_Toc366078219"/>
      <w:bookmarkStart w:id="8632" w:name="_Toc366078838"/>
      <w:bookmarkStart w:id="8633" w:name="_Toc366079823"/>
      <w:bookmarkStart w:id="8634" w:name="_Toc366080435"/>
      <w:bookmarkStart w:id="8635" w:name="_Toc366081044"/>
      <w:bookmarkStart w:id="8636" w:name="_Toc366505384"/>
      <w:bookmarkStart w:id="8637" w:name="_Toc366508753"/>
      <w:bookmarkStart w:id="8638" w:name="_Toc366513254"/>
      <w:bookmarkStart w:id="8639" w:name="_Toc366574443"/>
      <w:bookmarkStart w:id="8640" w:name="_Toc366578236"/>
      <w:bookmarkStart w:id="8641" w:name="_Toc366578830"/>
      <w:bookmarkStart w:id="8642" w:name="_Toc366579422"/>
      <w:bookmarkStart w:id="8643" w:name="_Toc366580013"/>
      <w:bookmarkStart w:id="8644" w:name="_Toc366580605"/>
      <w:bookmarkStart w:id="8645" w:name="_Toc366581196"/>
      <w:bookmarkStart w:id="8646" w:name="_Toc366581788"/>
      <w:bookmarkStart w:id="8647" w:name="_Toc363909191"/>
      <w:bookmarkStart w:id="8648" w:name="_Toc364463616"/>
      <w:bookmarkStart w:id="8649" w:name="_Toc366078220"/>
      <w:bookmarkStart w:id="8650" w:name="_Toc366078839"/>
      <w:bookmarkStart w:id="8651" w:name="_Toc366079824"/>
      <w:bookmarkStart w:id="8652" w:name="_Toc366080436"/>
      <w:bookmarkStart w:id="8653" w:name="_Toc366081045"/>
      <w:bookmarkStart w:id="8654" w:name="_Toc366505385"/>
      <w:bookmarkStart w:id="8655" w:name="_Toc366508754"/>
      <w:bookmarkStart w:id="8656" w:name="_Toc366513255"/>
      <w:bookmarkStart w:id="8657" w:name="_Toc366574444"/>
      <w:bookmarkStart w:id="8658" w:name="_Toc366578237"/>
      <w:bookmarkStart w:id="8659" w:name="_Toc366578831"/>
      <w:bookmarkStart w:id="8660" w:name="_Toc366579423"/>
      <w:bookmarkStart w:id="8661" w:name="_Toc366580014"/>
      <w:bookmarkStart w:id="8662" w:name="_Toc366580606"/>
      <w:bookmarkStart w:id="8663" w:name="_Toc366581197"/>
      <w:bookmarkStart w:id="8664" w:name="_Toc366581789"/>
      <w:bookmarkStart w:id="8665" w:name="_Toc363909192"/>
      <w:bookmarkStart w:id="8666" w:name="_Toc364463617"/>
      <w:bookmarkStart w:id="8667" w:name="_Toc366078221"/>
      <w:bookmarkStart w:id="8668" w:name="_Toc366078840"/>
      <w:bookmarkStart w:id="8669" w:name="_Toc366079825"/>
      <w:bookmarkStart w:id="8670" w:name="_Toc366080437"/>
      <w:bookmarkStart w:id="8671" w:name="_Toc366081046"/>
      <w:bookmarkStart w:id="8672" w:name="_Toc366505386"/>
      <w:bookmarkStart w:id="8673" w:name="_Toc366508755"/>
      <w:bookmarkStart w:id="8674" w:name="_Toc366513256"/>
      <w:bookmarkStart w:id="8675" w:name="_Toc366574445"/>
      <w:bookmarkStart w:id="8676" w:name="_Toc366578238"/>
      <w:bookmarkStart w:id="8677" w:name="_Toc366578832"/>
      <w:bookmarkStart w:id="8678" w:name="_Toc366579424"/>
      <w:bookmarkStart w:id="8679" w:name="_Toc366580015"/>
      <w:bookmarkStart w:id="8680" w:name="_Toc366580607"/>
      <w:bookmarkStart w:id="8681" w:name="_Toc366581198"/>
      <w:bookmarkStart w:id="8682" w:name="_Toc366581790"/>
      <w:bookmarkStart w:id="8683" w:name="_Toc363909193"/>
      <w:bookmarkStart w:id="8684" w:name="_Toc364463618"/>
      <w:bookmarkStart w:id="8685" w:name="_Toc366078222"/>
      <w:bookmarkStart w:id="8686" w:name="_Toc366078841"/>
      <w:bookmarkStart w:id="8687" w:name="_Toc366079826"/>
      <w:bookmarkStart w:id="8688" w:name="_Toc366080438"/>
      <w:bookmarkStart w:id="8689" w:name="_Toc366081047"/>
      <w:bookmarkStart w:id="8690" w:name="_Toc366505387"/>
      <w:bookmarkStart w:id="8691" w:name="_Toc366508756"/>
      <w:bookmarkStart w:id="8692" w:name="_Toc366513257"/>
      <w:bookmarkStart w:id="8693" w:name="_Toc366574446"/>
      <w:bookmarkStart w:id="8694" w:name="_Toc366578239"/>
      <w:bookmarkStart w:id="8695" w:name="_Toc366578833"/>
      <w:bookmarkStart w:id="8696" w:name="_Toc366579425"/>
      <w:bookmarkStart w:id="8697" w:name="_Toc366580016"/>
      <w:bookmarkStart w:id="8698" w:name="_Toc366580608"/>
      <w:bookmarkStart w:id="8699" w:name="_Toc366581199"/>
      <w:bookmarkStart w:id="8700" w:name="_Toc366581791"/>
      <w:bookmarkStart w:id="8701" w:name="_Toc363909194"/>
      <w:bookmarkStart w:id="8702" w:name="_Toc364463619"/>
      <w:bookmarkStart w:id="8703" w:name="_Toc366078223"/>
      <w:bookmarkStart w:id="8704" w:name="_Toc366078842"/>
      <w:bookmarkStart w:id="8705" w:name="_Toc366079827"/>
      <w:bookmarkStart w:id="8706" w:name="_Toc366080439"/>
      <w:bookmarkStart w:id="8707" w:name="_Toc366081048"/>
      <w:bookmarkStart w:id="8708" w:name="_Toc366505388"/>
      <w:bookmarkStart w:id="8709" w:name="_Toc366508757"/>
      <w:bookmarkStart w:id="8710" w:name="_Toc366513258"/>
      <w:bookmarkStart w:id="8711" w:name="_Toc366574447"/>
      <w:bookmarkStart w:id="8712" w:name="_Toc366578240"/>
      <w:bookmarkStart w:id="8713" w:name="_Toc366578834"/>
      <w:bookmarkStart w:id="8714" w:name="_Toc366579426"/>
      <w:bookmarkStart w:id="8715" w:name="_Toc366580017"/>
      <w:bookmarkStart w:id="8716" w:name="_Toc366580609"/>
      <w:bookmarkStart w:id="8717" w:name="_Toc366581200"/>
      <w:bookmarkStart w:id="8718" w:name="_Toc366581792"/>
      <w:bookmarkStart w:id="8719" w:name="_Toc363909195"/>
      <w:bookmarkStart w:id="8720" w:name="_Toc364463620"/>
      <w:bookmarkStart w:id="8721" w:name="_Toc366078224"/>
      <w:bookmarkStart w:id="8722" w:name="_Toc366078843"/>
      <w:bookmarkStart w:id="8723" w:name="_Toc366079828"/>
      <w:bookmarkStart w:id="8724" w:name="_Toc366080440"/>
      <w:bookmarkStart w:id="8725" w:name="_Toc366081049"/>
      <w:bookmarkStart w:id="8726" w:name="_Toc366505389"/>
      <w:bookmarkStart w:id="8727" w:name="_Toc366508758"/>
      <w:bookmarkStart w:id="8728" w:name="_Toc366513259"/>
      <w:bookmarkStart w:id="8729" w:name="_Toc366574448"/>
      <w:bookmarkStart w:id="8730" w:name="_Toc366578241"/>
      <w:bookmarkStart w:id="8731" w:name="_Toc366578835"/>
      <w:bookmarkStart w:id="8732" w:name="_Toc366579427"/>
      <w:bookmarkStart w:id="8733" w:name="_Toc366580018"/>
      <w:bookmarkStart w:id="8734" w:name="_Toc366580610"/>
      <w:bookmarkStart w:id="8735" w:name="_Toc366581201"/>
      <w:bookmarkStart w:id="8736" w:name="_Toc366581793"/>
      <w:bookmarkStart w:id="8737" w:name="_Toc363909196"/>
      <w:bookmarkStart w:id="8738" w:name="_Toc364463621"/>
      <w:bookmarkStart w:id="8739" w:name="_Toc366078225"/>
      <w:bookmarkStart w:id="8740" w:name="_Toc366078844"/>
      <w:bookmarkStart w:id="8741" w:name="_Toc366079829"/>
      <w:bookmarkStart w:id="8742" w:name="_Toc366080441"/>
      <w:bookmarkStart w:id="8743" w:name="_Toc366081050"/>
      <w:bookmarkStart w:id="8744" w:name="_Toc366505390"/>
      <w:bookmarkStart w:id="8745" w:name="_Toc366508759"/>
      <w:bookmarkStart w:id="8746" w:name="_Toc366513260"/>
      <w:bookmarkStart w:id="8747" w:name="_Toc366574449"/>
      <w:bookmarkStart w:id="8748" w:name="_Toc366578242"/>
      <w:bookmarkStart w:id="8749" w:name="_Toc366578836"/>
      <w:bookmarkStart w:id="8750" w:name="_Toc366579428"/>
      <w:bookmarkStart w:id="8751" w:name="_Toc366580019"/>
      <w:bookmarkStart w:id="8752" w:name="_Toc366580611"/>
      <w:bookmarkStart w:id="8753" w:name="_Toc366581202"/>
      <w:bookmarkStart w:id="8754" w:name="_Toc366581794"/>
      <w:bookmarkStart w:id="8755" w:name="_Toc363909197"/>
      <w:bookmarkStart w:id="8756" w:name="_Toc364463622"/>
      <w:bookmarkStart w:id="8757" w:name="_Toc366078226"/>
      <w:bookmarkStart w:id="8758" w:name="_Toc366078845"/>
      <w:bookmarkStart w:id="8759" w:name="_Toc366079830"/>
      <w:bookmarkStart w:id="8760" w:name="_Toc366080442"/>
      <w:bookmarkStart w:id="8761" w:name="_Toc366081051"/>
      <w:bookmarkStart w:id="8762" w:name="_Toc366505391"/>
      <w:bookmarkStart w:id="8763" w:name="_Toc366508760"/>
      <w:bookmarkStart w:id="8764" w:name="_Toc366513261"/>
      <w:bookmarkStart w:id="8765" w:name="_Toc366574450"/>
      <w:bookmarkStart w:id="8766" w:name="_Toc366578243"/>
      <w:bookmarkStart w:id="8767" w:name="_Toc366578837"/>
      <w:bookmarkStart w:id="8768" w:name="_Toc366579429"/>
      <w:bookmarkStart w:id="8769" w:name="_Toc366580020"/>
      <w:bookmarkStart w:id="8770" w:name="_Toc366580612"/>
      <w:bookmarkStart w:id="8771" w:name="_Toc366581203"/>
      <w:bookmarkStart w:id="8772" w:name="_Toc366581795"/>
      <w:bookmarkStart w:id="8773" w:name="_Toc363909198"/>
      <w:bookmarkStart w:id="8774" w:name="_Toc364463623"/>
      <w:bookmarkStart w:id="8775" w:name="_Toc366078227"/>
      <w:bookmarkStart w:id="8776" w:name="_Toc366078846"/>
      <w:bookmarkStart w:id="8777" w:name="_Toc366079831"/>
      <w:bookmarkStart w:id="8778" w:name="_Toc366080443"/>
      <w:bookmarkStart w:id="8779" w:name="_Toc366081052"/>
      <w:bookmarkStart w:id="8780" w:name="_Toc366505392"/>
      <w:bookmarkStart w:id="8781" w:name="_Toc366508761"/>
      <w:bookmarkStart w:id="8782" w:name="_Toc366513262"/>
      <w:bookmarkStart w:id="8783" w:name="_Toc366574451"/>
      <w:bookmarkStart w:id="8784" w:name="_Toc366578244"/>
      <w:bookmarkStart w:id="8785" w:name="_Toc366578838"/>
      <w:bookmarkStart w:id="8786" w:name="_Toc366579430"/>
      <w:bookmarkStart w:id="8787" w:name="_Toc366580021"/>
      <w:bookmarkStart w:id="8788" w:name="_Toc366580613"/>
      <w:bookmarkStart w:id="8789" w:name="_Toc366581204"/>
      <w:bookmarkStart w:id="8790" w:name="_Toc366581796"/>
      <w:bookmarkStart w:id="8791" w:name="_Toc363909199"/>
      <w:bookmarkStart w:id="8792" w:name="_Toc364463624"/>
      <w:bookmarkStart w:id="8793" w:name="_Toc366078228"/>
      <w:bookmarkStart w:id="8794" w:name="_Toc366078847"/>
      <w:bookmarkStart w:id="8795" w:name="_Toc366079832"/>
      <w:bookmarkStart w:id="8796" w:name="_Toc366080444"/>
      <w:bookmarkStart w:id="8797" w:name="_Toc366081053"/>
      <w:bookmarkStart w:id="8798" w:name="_Toc366505393"/>
      <w:bookmarkStart w:id="8799" w:name="_Toc366508762"/>
      <w:bookmarkStart w:id="8800" w:name="_Toc366513263"/>
      <w:bookmarkStart w:id="8801" w:name="_Toc366574452"/>
      <w:bookmarkStart w:id="8802" w:name="_Toc366578245"/>
      <w:bookmarkStart w:id="8803" w:name="_Toc366578839"/>
      <w:bookmarkStart w:id="8804" w:name="_Toc366579431"/>
      <w:bookmarkStart w:id="8805" w:name="_Toc366580022"/>
      <w:bookmarkStart w:id="8806" w:name="_Toc366580614"/>
      <w:bookmarkStart w:id="8807" w:name="_Toc366581205"/>
      <w:bookmarkStart w:id="8808" w:name="_Toc366581797"/>
      <w:bookmarkStart w:id="8809" w:name="_Toc363909200"/>
      <w:bookmarkStart w:id="8810" w:name="_Toc364463625"/>
      <w:bookmarkStart w:id="8811" w:name="_Toc366078229"/>
      <w:bookmarkStart w:id="8812" w:name="_Toc366078848"/>
      <w:bookmarkStart w:id="8813" w:name="_Toc366079833"/>
      <w:bookmarkStart w:id="8814" w:name="_Toc366080445"/>
      <w:bookmarkStart w:id="8815" w:name="_Toc366081054"/>
      <w:bookmarkStart w:id="8816" w:name="_Toc366505394"/>
      <w:bookmarkStart w:id="8817" w:name="_Toc366508763"/>
      <w:bookmarkStart w:id="8818" w:name="_Toc366513264"/>
      <w:bookmarkStart w:id="8819" w:name="_Toc366574453"/>
      <w:bookmarkStart w:id="8820" w:name="_Toc366578246"/>
      <w:bookmarkStart w:id="8821" w:name="_Toc366578840"/>
      <w:bookmarkStart w:id="8822" w:name="_Toc366579432"/>
      <w:bookmarkStart w:id="8823" w:name="_Toc366580023"/>
      <w:bookmarkStart w:id="8824" w:name="_Toc366580615"/>
      <w:bookmarkStart w:id="8825" w:name="_Toc366581206"/>
      <w:bookmarkStart w:id="8826" w:name="_Toc366581798"/>
      <w:bookmarkStart w:id="8827" w:name="_Toc363909201"/>
      <w:bookmarkStart w:id="8828" w:name="_Toc364463626"/>
      <w:bookmarkStart w:id="8829" w:name="_Toc366078230"/>
      <w:bookmarkStart w:id="8830" w:name="_Toc366078849"/>
      <w:bookmarkStart w:id="8831" w:name="_Toc366079834"/>
      <w:bookmarkStart w:id="8832" w:name="_Toc366080446"/>
      <w:bookmarkStart w:id="8833" w:name="_Toc366081055"/>
      <w:bookmarkStart w:id="8834" w:name="_Toc366505395"/>
      <w:bookmarkStart w:id="8835" w:name="_Toc366508764"/>
      <w:bookmarkStart w:id="8836" w:name="_Toc366513265"/>
      <w:bookmarkStart w:id="8837" w:name="_Toc366574454"/>
      <w:bookmarkStart w:id="8838" w:name="_Toc366578247"/>
      <w:bookmarkStart w:id="8839" w:name="_Toc366578841"/>
      <w:bookmarkStart w:id="8840" w:name="_Toc366579433"/>
      <w:bookmarkStart w:id="8841" w:name="_Toc366580024"/>
      <w:bookmarkStart w:id="8842" w:name="_Toc366580616"/>
      <w:bookmarkStart w:id="8843" w:name="_Toc366581207"/>
      <w:bookmarkStart w:id="8844" w:name="_Toc366581799"/>
      <w:bookmarkStart w:id="8845" w:name="_Toc243112854"/>
      <w:bookmarkStart w:id="8846" w:name="_Toc349042796"/>
      <w:bookmarkStart w:id="8847" w:name="_Ref38542772"/>
      <w:bookmarkStart w:id="8848" w:name="_Ref38542780"/>
      <w:bookmarkStart w:id="8849" w:name="_Toc52984645"/>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r>
        <w:t>Floating Elements</w:t>
      </w:r>
      <w:bookmarkEnd w:id="8845"/>
      <w:bookmarkEnd w:id="8846"/>
      <w:bookmarkEnd w:id="8847"/>
      <w:bookmarkEnd w:id="8848"/>
      <w:bookmarkEnd w:id="8849"/>
    </w:p>
    <w:p w14:paraId="7CD84DDE" w14:textId="15D8EC18"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9"/>
      </w:r>
    </w:p>
    <w:p w14:paraId="3C2B9F77" w14:textId="77777777" w:rsidR="00E02A22" w:rsidRDefault="00E02A22" w:rsidP="00E02A22">
      <w:pPr>
        <w:rPr>
          <w:rFonts w:eastAsia="MS Mincho"/>
        </w:rPr>
      </w:pPr>
      <w:r>
        <w:rPr>
          <w:rFonts w:eastAsia="MS Mincho"/>
        </w:rPr>
        <w:t>An ordered sequence with floating components is similar to an unordered sequence except only the floating elements may be out of order.</w:t>
      </w:r>
    </w:p>
    <w:p w14:paraId="3DE603C6" w14:textId="0603857F" w:rsidR="00E02A22" w:rsidRDefault="00E02A22">
      <w:pPr>
        <w:rPr>
          <w:rFonts w:eastAsia="MS Mincho"/>
        </w:rPr>
      </w:pPr>
      <w:r>
        <w:rPr>
          <w:rFonts w:eastAsia="MS Mincho"/>
        </w:rPr>
        <w:lastRenderedPageBreak/>
        <w:t xml:space="preserve">Within an ordered sequence with floating components </w:t>
      </w:r>
      <w:r>
        <w:t>a non-floating array element must have its occurrences appearing contiguously, so any floating element</w:t>
      </w:r>
      <w:ins w:id="8850" w:author="Mike Beckerle" w:date="2020-10-08T19:07:00Z">
        <w:r w:rsidR="009233C6">
          <w:t xml:space="preserve"> occurrence</w:t>
        </w:r>
      </w:ins>
      <w:r>
        <w:t xml:space="preserve">s cannot appear in between occurrences of the array element.(In other words, property </w:t>
      </w:r>
      <w:proofErr w:type="spellStart"/>
      <w:r>
        <w:t>dfdl:floating</w:t>
      </w:r>
      <w:proofErr w:type="spellEnd"/>
      <w:r>
        <w:t xml:space="preserve"> 'yes' only makes a statement about the floating element, not about any other elements in the sequence.)</w:t>
      </w:r>
      <w:r w:rsidR="00180C80"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proofErr w:type="spellStart"/>
            <w:r>
              <w:t>Enum</w:t>
            </w:r>
            <w:proofErr w:type="spellEnd"/>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w:t>
            </w:r>
            <w:proofErr w:type="spellStart"/>
            <w:r>
              <w:t>dfdl:floating</w:t>
            </w:r>
            <w:proofErr w:type="spellEnd"/>
            <w:r>
              <w:t xml:space="preserve">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19AF0D82" w:rsidR="000E1214" w:rsidRDefault="00A87198">
            <w:r>
              <w:t xml:space="preserve">When parsing, and </w:t>
            </w:r>
            <w:proofErr w:type="spellStart"/>
            <w:r>
              <w:t>dfdl:floating</w:t>
            </w:r>
            <w:proofErr w:type="spellEnd"/>
            <w:r>
              <w:t xml:space="preserve"> is 'no', occurrences of the element must be in schema declaration order, and, if present, they are placed into the </w:t>
            </w:r>
            <w:r w:rsidR="00933F0E">
              <w:t>Infoset</w:t>
            </w:r>
            <w:r>
              <w:t xml:space="preserve"> in schema declaration order. It is a </w:t>
            </w:r>
            <w:del w:id="8851" w:author="Mike Beckerle" w:date="2020-10-08T20:33:00Z">
              <w:r w:rsidDel="00B31DA3">
                <w:delText>processing error</w:delText>
              </w:r>
            </w:del>
            <w:ins w:id="8852" w:author="Mike Beckerle" w:date="2020-10-08T20:33:00Z">
              <w:r w:rsidR="00B31DA3">
                <w:t>Processing Error</w:t>
              </w:r>
            </w:ins>
            <w:r>
              <w:t xml:space="preserve"> if instances of the element are not encountered in schema declaration order. </w:t>
            </w:r>
          </w:p>
          <w:p w14:paraId="169A0BD2" w14:textId="5526FC22"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w:t>
            </w:r>
            <w:del w:id="8853" w:author="Mike Beckerle" w:date="2020-10-08T20:33:00Z">
              <w:r w:rsidDel="00B31DA3">
                <w:delText>processing error</w:delText>
              </w:r>
            </w:del>
            <w:ins w:id="8854" w:author="Mike Beckerle" w:date="2020-10-08T20:33:00Z">
              <w:r w:rsidR="00B31DA3">
                <w:t>Processing Error</w:t>
              </w:r>
            </w:ins>
            <w:r>
              <w:t xml:space="preserve">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w:t>
            </w:r>
            <w:proofErr w:type="spellStart"/>
            <w:r>
              <w:t>dfdl:floating</w:t>
            </w:r>
            <w:proofErr w:type="spellEnd"/>
            <w:r>
              <w:t xml:space="preserve"> 'yes'. </w:t>
            </w:r>
          </w:p>
          <w:p w14:paraId="39CB6ECB" w14:textId="77777777" w:rsidR="000E1214" w:rsidRDefault="00A87198">
            <w:r>
              <w:t xml:space="preserve">It is a Schema Definition Error if an ordered sequence contains any element with </w:t>
            </w:r>
            <w:proofErr w:type="spellStart"/>
            <w:r>
              <w:t>dfdl:floating</w:t>
            </w:r>
            <w:proofErr w:type="spellEnd"/>
            <w:r>
              <w:t xml:space="preserve">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 xml:space="preserve">It is a Schema Definition Error if an element with </w:t>
            </w:r>
            <w:proofErr w:type="spellStart"/>
            <w:r>
              <w:rPr>
                <w:rFonts w:cs="Arial"/>
              </w:rPr>
              <w:t>dfdl:floating</w:t>
            </w:r>
            <w:proofErr w:type="spellEnd"/>
            <w:r>
              <w:rPr>
                <w:rFonts w:cs="Arial"/>
              </w:rPr>
              <w:t xml:space="preserve"> 'yes' is an optional element or an array element and its </w:t>
            </w:r>
            <w:proofErr w:type="spellStart"/>
            <w:r>
              <w:rPr>
                <w:rFonts w:cs="Arial"/>
              </w:rPr>
              <w:t>dfdl:occursCountKind</w:t>
            </w:r>
            <w:proofErr w:type="spellEnd"/>
            <w:r>
              <w:rPr>
                <w:rFonts w:cs="Arial"/>
              </w:rPr>
              <w:t xml:space="preserve"> property is not 'parsed'</w:t>
            </w:r>
          </w:p>
          <w:p w14:paraId="09229A01" w14:textId="77777777" w:rsidR="000E1214" w:rsidRDefault="00A87198">
            <w:pPr>
              <w:autoSpaceDE w:val="0"/>
              <w:autoSpaceDN w:val="0"/>
              <w:adjustRightInd w:val="0"/>
              <w:rPr>
                <w:rStyle w:val="Emphasis"/>
              </w:rPr>
            </w:pPr>
            <w:r>
              <w:rPr>
                <w:rFonts w:cs="Arial"/>
              </w:rPr>
              <w:t xml:space="preserve">It is a Schema Definition Error if two or more elements with </w:t>
            </w:r>
            <w:proofErr w:type="spellStart"/>
            <w:r>
              <w:rPr>
                <w:rFonts w:cs="Arial"/>
              </w:rPr>
              <w:t>dfdl:floating</w:t>
            </w:r>
            <w:proofErr w:type="spellEnd"/>
            <w:r>
              <w:rPr>
                <w:rFonts w:cs="Arial"/>
              </w:rPr>
              <w:t xml:space="preserve"> 'yes' in the same group have the same name and the same namespace.</w:t>
            </w:r>
          </w:p>
          <w:p w14:paraId="0F7ACCAB" w14:textId="77777777" w:rsidR="000E1214" w:rsidRDefault="00A87198">
            <w:pPr>
              <w:keepNext/>
            </w:pPr>
            <w:r>
              <w:t xml:space="preserve">Annotation: </w:t>
            </w:r>
            <w:proofErr w:type="spellStart"/>
            <w:r>
              <w:t>dfdl:element</w:t>
            </w:r>
            <w:proofErr w:type="spellEnd"/>
            <w:r>
              <w:t xml:space="preserve"> </w:t>
            </w:r>
          </w:p>
        </w:tc>
      </w:tr>
    </w:tbl>
    <w:p w14:paraId="2B2BE07B" w14:textId="32D5A062"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49</w:t>
      </w:r>
      <w:r w:rsidR="00F31291">
        <w:rPr>
          <w:noProof/>
        </w:rPr>
        <w:fldChar w:fldCharType="end"/>
      </w:r>
      <w:r>
        <w:t xml:space="preserve"> Properties for Floating Elements</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'yes' is equivalent to an unordered sequence with the same </w:t>
      </w:r>
      <w:r w:rsidR="00F7778E">
        <w:rPr>
          <w:rFonts w:eastAsia="MS Mincho"/>
          <w:lang w:eastAsia="ja-JP" w:bidi="he-IL"/>
        </w:rPr>
        <w:t>N</w:t>
      </w:r>
      <w:r>
        <w:rPr>
          <w:rFonts w:eastAsia="MS Mincho"/>
          <w:lang w:eastAsia="ja-JP" w:bidi="he-IL"/>
        </w:rPr>
        <w:t xml:space="preserve"> element children with </w:t>
      </w:r>
      <w:proofErr w:type="spellStart"/>
      <w:r>
        <w:rPr>
          <w:rFonts w:eastAsia="MS Mincho"/>
          <w:lang w:eastAsia="ja-JP" w:bidi="he-IL"/>
        </w:rPr>
        <w:t>dfdl:floating</w:t>
      </w:r>
      <w:proofErr w:type="spellEnd"/>
      <w:r>
        <w:rPr>
          <w:rFonts w:eastAsia="MS Mincho"/>
          <w:lang w:eastAsia="ja-JP" w:bidi="he-IL"/>
        </w:rPr>
        <w:t xml:space="preserve"> 'no'.</w:t>
      </w:r>
    </w:p>
    <w:p w14:paraId="7906E1F1" w14:textId="77777777" w:rsidR="000E1214" w:rsidRDefault="00A87198">
      <w:pPr>
        <w:rPr>
          <w:rFonts w:eastAsia="MS Mincho"/>
        </w:rPr>
      </w:pPr>
      <w:r>
        <w:rPr>
          <w:rFonts w:eastAsia="MS Mincho"/>
        </w:rPr>
        <w:t xml:space="preserve">A complex element with </w:t>
      </w:r>
      <w:proofErr w:type="spellStart"/>
      <w:r>
        <w:rPr>
          <w:rFonts w:eastAsia="MS Mincho"/>
        </w:rPr>
        <w:t>dfdl:floating</w:t>
      </w:r>
      <w:proofErr w:type="spellEnd"/>
      <w:r>
        <w:rPr>
          <w:rFonts w:eastAsia="MS Mincho"/>
          <w:lang w:eastAsia="ja-JP" w:bidi="he-IL"/>
        </w:rPr>
        <w:t xml:space="preserve"> 'yes' </w:t>
      </w:r>
      <w:r>
        <w:rPr>
          <w:rFonts w:eastAsia="MS Mincho"/>
        </w:rPr>
        <w:t xml:space="preserve">can have as its content model a sequence with elements that also have </w:t>
      </w:r>
      <w:proofErr w:type="spellStart"/>
      <w:r>
        <w:rPr>
          <w:rFonts w:eastAsia="MS Mincho"/>
        </w:rPr>
        <w:t>dfdl:floating</w:t>
      </w:r>
      <w:proofErr w:type="spellEnd"/>
      <w:r>
        <w:rPr>
          <w:rFonts w:eastAsia="MS Mincho"/>
        </w:rPr>
        <w:t xml:space="preserve">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6D8EEE57"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r w:rsidR="003B63AE">
        <w:rPr>
          <w:rFonts w:eastAsia="MS Mincho"/>
        </w:rPr>
        <w:t xml:space="preserve">MUST </w:t>
      </w:r>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B31DA3">
      <w:pPr>
        <w:pStyle w:val="Heading2"/>
      </w:pPr>
      <w:bookmarkStart w:id="8855" w:name="_Toc364463628"/>
      <w:bookmarkStart w:id="8856" w:name="_Toc366078232"/>
      <w:bookmarkStart w:id="8857" w:name="_Toc366078851"/>
      <w:bookmarkStart w:id="8858" w:name="_Toc366079836"/>
      <w:bookmarkStart w:id="8859" w:name="_Toc366080448"/>
      <w:bookmarkStart w:id="8860" w:name="_Toc366081057"/>
      <w:bookmarkStart w:id="8861" w:name="_Toc366505397"/>
      <w:bookmarkStart w:id="8862" w:name="_Toc366508766"/>
      <w:bookmarkStart w:id="8863" w:name="_Toc366513267"/>
      <w:bookmarkStart w:id="8864" w:name="_Toc366574456"/>
      <w:bookmarkStart w:id="8865" w:name="_Toc366578249"/>
      <w:bookmarkStart w:id="8866" w:name="_Toc366578843"/>
      <w:bookmarkStart w:id="8867" w:name="_Toc366579435"/>
      <w:bookmarkStart w:id="8868" w:name="_Toc366580026"/>
      <w:bookmarkStart w:id="8869" w:name="_Toc366580618"/>
      <w:bookmarkStart w:id="8870" w:name="_Toc366581209"/>
      <w:bookmarkStart w:id="8871" w:name="_Toc366581801"/>
      <w:bookmarkStart w:id="8872" w:name="_Toc349042797"/>
      <w:bookmarkStart w:id="8873" w:name="_Toc52984646"/>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r>
        <w:t>Hidden Groups</w:t>
      </w:r>
      <w:bookmarkEnd w:id="8872"/>
      <w:bookmarkEnd w:id="8873"/>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t>
      </w:r>
      <w:r>
        <w:lastRenderedPageBreak/>
        <w:t xml:space="preserve">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w:t>
      </w:r>
      <w:proofErr w:type="spellStart"/>
      <w:r>
        <w:t>dfdl:hiddenGroupRef</w:t>
      </w:r>
      <w:proofErr w:type="spellEnd"/>
      <w:r>
        <w:t xml:space="preserve"> property is specified on an </w:t>
      </w:r>
      <w:proofErr w:type="spellStart"/>
      <w:r>
        <w:t>xs:sequence</w:t>
      </w:r>
      <w:proofErr w:type="spellEnd"/>
      <w:r>
        <w:t xml:space="preserv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w:t>
      </w:r>
      <w:proofErr w:type="spellStart"/>
      <w:r>
        <w:t>dfdl:hiddenGroupRef</w:t>
      </w:r>
      <w:proofErr w:type="spellEnd"/>
      <w:r>
        <w:t xml:space="preserve"> appears on a </w:t>
      </w:r>
      <w:proofErr w:type="spellStart"/>
      <w:r>
        <w:t>xs:group</w:t>
      </w:r>
      <w:proofErr w:type="spellEnd"/>
      <w:r>
        <w:t xml:space="preserve"> reference, that is, unlike most format properties that apply to sequences, </w:t>
      </w:r>
      <w:proofErr w:type="spellStart"/>
      <w:r>
        <w:t>dfdl:hiddenGroupRef</w:t>
      </w:r>
      <w:proofErr w:type="spellEnd"/>
      <w:r>
        <w:t xml:space="preserve"> cannot be combined from a </w:t>
      </w:r>
      <w:proofErr w:type="spellStart"/>
      <w:r>
        <w:t>xs:group</w:t>
      </w:r>
      <w:proofErr w:type="spellEnd"/>
      <w:r>
        <w:t xml:space="preserve">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proofErr w:type="spellStart"/>
            <w:r>
              <w:t>QName</w:t>
            </w:r>
            <w:proofErr w:type="spellEnd"/>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 xml:space="preserve">The model group within the model group definition may be a </w:t>
            </w:r>
            <w:proofErr w:type="spellStart"/>
            <w:r>
              <w:t>xs:sequence</w:t>
            </w:r>
            <w:proofErr w:type="spellEnd"/>
            <w:r>
              <w:t xml:space="preserve"> or </w:t>
            </w:r>
            <w:proofErr w:type="spellStart"/>
            <w:r>
              <w:t>xs:choice</w:t>
            </w:r>
            <w:proofErr w:type="spellEnd"/>
          </w:p>
          <w:p w14:paraId="2E68D633" w14:textId="77777777" w:rsidR="000E1214" w:rsidRDefault="00A87198">
            <w:r>
              <w:t xml:space="preserve">It is a Schema Definition Error if the value is the empty string. </w:t>
            </w:r>
          </w:p>
          <w:p w14:paraId="06EE1E79" w14:textId="77777777" w:rsidR="000E1214" w:rsidRDefault="00A87198">
            <w:r>
              <w:t xml:space="preserve">It is not possible to place this property in scope on a </w:t>
            </w:r>
            <w:proofErr w:type="spellStart"/>
            <w:r>
              <w:t>dfdl:format</w:t>
            </w:r>
            <w:proofErr w:type="spellEnd"/>
            <w:r>
              <w:t xml:space="preserve"> annotation.</w:t>
            </w:r>
          </w:p>
          <w:p w14:paraId="7813C76B" w14:textId="77777777" w:rsidR="000E1214" w:rsidRDefault="00A87198">
            <w:pPr>
              <w:keepNext/>
            </w:pPr>
            <w:r>
              <w:t xml:space="preserve">Annotation: </w:t>
            </w:r>
            <w:proofErr w:type="spellStart"/>
            <w:r>
              <w:t>dfdl:sequence</w:t>
            </w:r>
            <w:proofErr w:type="spellEnd"/>
          </w:p>
        </w:tc>
      </w:tr>
    </w:tbl>
    <w:p w14:paraId="1D86D8AF" w14:textId="73DD6CA6"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50</w:t>
      </w:r>
      <w:r w:rsidR="00F31291">
        <w:rPr>
          <w:noProof/>
        </w:rPr>
        <w:fldChar w:fldCharType="end"/>
      </w:r>
      <w:r>
        <w:t xml:space="preserve"> Properties for Hidden Groups</w:t>
      </w:r>
    </w:p>
    <w:p w14:paraId="59337CF3" w14:textId="57B166FD" w:rsidR="000E1214" w:rsidRDefault="00A87198">
      <w:pPr>
        <w:rPr>
          <w:lang w:eastAsia="en-GB"/>
        </w:rPr>
      </w:pPr>
      <w:r>
        <w:rPr>
          <w:lang w:eastAsia="en-GB"/>
        </w:rPr>
        <w:lastRenderedPageBreak/>
        <w:t xml:space="preserve">When unparsing a hidden group, the </w:t>
      </w:r>
      <w:proofErr w:type="spellStart"/>
      <w:r>
        <w:rPr>
          <w:lang w:eastAsia="en-GB"/>
        </w:rPr>
        <w:t>behaviour</w:t>
      </w:r>
      <w:proofErr w:type="spellEnd"/>
      <w:r>
        <w:rPr>
          <w:lang w:eastAsia="en-GB"/>
        </w:rPr>
        <w:t xml:space="preserve">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w:t>
      </w:r>
      <w:proofErr w:type="spellStart"/>
      <w:r>
        <w:rPr>
          <w:lang w:eastAsia="en-GB"/>
        </w:rPr>
        <w:t>dfdl:outputValueCalc</w:t>
      </w:r>
      <w:proofErr w:type="spellEnd"/>
      <w:r>
        <w:rPr>
          <w:lang w:eastAsia="en-GB"/>
        </w:rPr>
        <w:t xml:space="preserve"> then it is a Schema Definition Error instead of a </w:t>
      </w:r>
      <w:del w:id="8874" w:author="Mike Beckerle" w:date="2020-10-08T20:33:00Z">
        <w:r w:rsidDel="00B31DA3">
          <w:rPr>
            <w:lang w:eastAsia="en-GB"/>
          </w:rPr>
          <w:delText>processing error</w:delText>
        </w:r>
      </w:del>
      <w:ins w:id="8875" w:author="Mike Beckerle" w:date="2020-10-08T20:33:00Z">
        <w:r w:rsidR="00B31DA3">
          <w:rPr>
            <w:lang w:eastAsia="en-GB"/>
          </w:rPr>
          <w:t>Processing Error</w:t>
        </w:r>
      </w:ins>
      <w:r>
        <w:rPr>
          <w:lang w:eastAsia="en-GB"/>
        </w:rPr>
        <w:t xml:space="preserve">. Note that this can be checked statically.  </w:t>
      </w:r>
    </w:p>
    <w:p w14:paraId="274D6C24" w14:textId="0188FE45" w:rsidR="000E1214" w:rsidRDefault="00A87198">
      <w:pPr>
        <w:rPr>
          <w:ins w:id="8876" w:author="Mike Beckerle" w:date="2020-10-08T19:08:00Z"/>
          <w:lang w:eastAsia="en-GB"/>
        </w:rPr>
      </w:pPr>
      <w:r>
        <w:rPr>
          <w:lang w:eastAsia="en-GB"/>
        </w:rPr>
        <w:t xml:space="preserve">When unparsing a hidden group, it is a </w:t>
      </w:r>
      <w:del w:id="8877" w:author="Mike Beckerle" w:date="2020-10-08T20:33:00Z">
        <w:r w:rsidDel="00B31DA3">
          <w:rPr>
            <w:lang w:eastAsia="en-GB"/>
          </w:rPr>
          <w:delText>processing error</w:delText>
        </w:r>
      </w:del>
      <w:ins w:id="8878" w:author="Mike Beckerle" w:date="2020-10-08T20:33:00Z">
        <w:r w:rsidR="00B31DA3">
          <w:rPr>
            <w:lang w:eastAsia="en-GB"/>
          </w:rPr>
          <w:t>Processing Error</w:t>
        </w:r>
      </w:ins>
      <w:r>
        <w:rPr>
          <w:lang w:eastAsia="en-GB"/>
        </w:rPr>
        <w:t xml:space="preserve"> if an element information item is provided in the </w:t>
      </w:r>
      <w:r w:rsidR="00933F0E">
        <w:rPr>
          <w:lang w:eastAsia="en-GB"/>
        </w:rPr>
        <w:t>Infoset</w:t>
      </w:r>
      <w:r>
        <w:rPr>
          <w:lang w:eastAsia="en-GB"/>
        </w:rPr>
        <w:t xml:space="preserve"> for a hidden element.</w:t>
      </w:r>
    </w:p>
    <w:p w14:paraId="603A7033" w14:textId="71E46B6C" w:rsidR="000E1214" w:rsidRDefault="00E1280B">
      <w:ins w:id="8879" w:author="Mike Beckerle" w:date="2020-10-08T19:08:00Z">
        <w:r>
          <w:rPr>
            <w:lang w:eastAsia="en-GB"/>
          </w:rPr>
          <w:t xml:space="preserve">Examples of hidden groups are in Section </w:t>
        </w:r>
      </w:ins>
      <w:ins w:id="8880" w:author="Mike Beckerle" w:date="2020-10-08T19:09:00Z">
        <w:r>
          <w:rPr>
            <w:lang w:eastAsia="en-GB"/>
          </w:rPr>
          <w:fldChar w:fldCharType="begin"/>
        </w:r>
        <w:r>
          <w:rPr>
            <w:lang w:eastAsia="en-GB"/>
          </w:rPr>
          <w:instrText xml:space="preserve"> REF _Ref53076571 \r \h </w:instrText>
        </w:r>
        <w:r>
          <w:rPr>
            <w:lang w:eastAsia="en-GB"/>
          </w:rPr>
        </w:r>
      </w:ins>
      <w:r>
        <w:rPr>
          <w:lang w:eastAsia="en-GB"/>
        </w:rPr>
        <w:fldChar w:fldCharType="separate"/>
      </w:r>
      <w:ins w:id="8881" w:author="Mike Beckerle" w:date="2020-10-08T19:09:00Z">
        <w:r>
          <w:rPr>
            <w:lang w:eastAsia="en-GB"/>
          </w:rPr>
          <w:t>17</w:t>
        </w:r>
        <w:r>
          <w:rPr>
            <w:lang w:eastAsia="en-GB"/>
          </w:rPr>
          <w:fldChar w:fldCharType="end"/>
        </w:r>
        <w:r>
          <w:rPr>
            <w:lang w:eastAsia="en-GB"/>
          </w:rPr>
          <w:t xml:space="preserve"> </w:t>
        </w:r>
        <w:r>
          <w:rPr>
            <w:lang w:eastAsia="en-GB"/>
          </w:rPr>
          <w:fldChar w:fldCharType="begin"/>
        </w:r>
        <w:r>
          <w:rPr>
            <w:lang w:eastAsia="en-GB"/>
          </w:rPr>
          <w:instrText xml:space="preserve"> HYPERLINK  \l "_Calculated_Value_Properties" </w:instrText>
        </w:r>
        <w:r>
          <w:rPr>
            <w:lang w:eastAsia="en-GB"/>
          </w:rPr>
        </w:r>
        <w:r>
          <w:rPr>
            <w:lang w:eastAsia="en-GB"/>
          </w:rPr>
          <w:fldChar w:fldCharType="separate"/>
        </w:r>
        <w:r w:rsidRPr="00E1280B">
          <w:rPr>
            <w:rStyle w:val="Hyperlink"/>
            <w:lang w:eastAsia="en-GB"/>
          </w:rPr>
          <w:t>Calculated Value Properties</w:t>
        </w:r>
        <w:r>
          <w:rPr>
            <w:lang w:eastAsia="en-GB"/>
          </w:rPr>
          <w:fldChar w:fldCharType="end"/>
        </w:r>
        <w:r>
          <w:rPr>
            <w:lang w:eastAsia="en-GB"/>
          </w:rPr>
          <w:t>.</w:t>
        </w:r>
      </w:ins>
    </w:p>
    <w:p w14:paraId="3CEF4D89" w14:textId="77777777" w:rsidR="000E1214" w:rsidRDefault="00A87198" w:rsidP="00B31DA3">
      <w:pPr>
        <w:pStyle w:val="Heading1"/>
      </w:pPr>
      <w:bookmarkStart w:id="8882" w:name="_Toc322911703"/>
      <w:bookmarkStart w:id="8883" w:name="_Toc322912242"/>
      <w:bookmarkStart w:id="8884" w:name="_Toc329093099"/>
      <w:bookmarkStart w:id="8885" w:name="_Toc332701612"/>
      <w:bookmarkStart w:id="8886" w:name="_Toc332701916"/>
      <w:bookmarkStart w:id="8887" w:name="_Toc332711715"/>
      <w:bookmarkStart w:id="8888" w:name="_Toc332712017"/>
      <w:bookmarkStart w:id="8889" w:name="_Toc332712318"/>
      <w:bookmarkStart w:id="8890" w:name="_Toc332724234"/>
      <w:bookmarkStart w:id="8891" w:name="_Toc332724534"/>
      <w:bookmarkStart w:id="8892" w:name="_Toc341102830"/>
      <w:bookmarkStart w:id="8893" w:name="_Toc347241565"/>
      <w:bookmarkStart w:id="8894" w:name="_Toc347744758"/>
      <w:bookmarkStart w:id="8895" w:name="_Toc348984541"/>
      <w:bookmarkStart w:id="8896" w:name="_Toc348984846"/>
      <w:bookmarkStart w:id="8897" w:name="_Toc349038010"/>
      <w:bookmarkStart w:id="8898" w:name="_Toc349038312"/>
      <w:bookmarkStart w:id="8899" w:name="_Toc349042798"/>
      <w:bookmarkStart w:id="8900" w:name="_Toc349642212"/>
      <w:bookmarkStart w:id="8901" w:name="_Toc351912869"/>
      <w:bookmarkStart w:id="8902" w:name="_Toc351914890"/>
      <w:bookmarkStart w:id="8903" w:name="_Toc351915356"/>
      <w:bookmarkStart w:id="8904" w:name="_Toc361231413"/>
      <w:bookmarkStart w:id="8905" w:name="_Toc361231939"/>
      <w:bookmarkStart w:id="8906" w:name="_Toc362445237"/>
      <w:bookmarkStart w:id="8907" w:name="_Toc363909204"/>
      <w:bookmarkStart w:id="8908" w:name="_Toc364463630"/>
      <w:bookmarkStart w:id="8909" w:name="_Toc366078234"/>
      <w:bookmarkStart w:id="8910" w:name="_Toc366078853"/>
      <w:bookmarkStart w:id="8911" w:name="_Toc366079838"/>
      <w:bookmarkStart w:id="8912" w:name="_Toc366080450"/>
      <w:bookmarkStart w:id="8913" w:name="_Toc366081059"/>
      <w:bookmarkStart w:id="8914" w:name="_Toc366505399"/>
      <w:bookmarkStart w:id="8915" w:name="_Toc366508768"/>
      <w:bookmarkStart w:id="8916" w:name="_Toc366513269"/>
      <w:bookmarkStart w:id="8917" w:name="_Toc366574458"/>
      <w:bookmarkStart w:id="8918" w:name="_Toc366578251"/>
      <w:bookmarkStart w:id="8919" w:name="_Toc366578845"/>
      <w:bookmarkStart w:id="8920" w:name="_Toc366579437"/>
      <w:bookmarkStart w:id="8921" w:name="_Toc366580028"/>
      <w:bookmarkStart w:id="8922" w:name="_Toc366580620"/>
      <w:bookmarkStart w:id="8923" w:name="_Toc366581211"/>
      <w:bookmarkStart w:id="8924" w:name="_Toc366581803"/>
      <w:bookmarkStart w:id="8925" w:name="_Choice_Groups"/>
      <w:bookmarkStart w:id="8926" w:name="_Toc177399117"/>
      <w:bookmarkStart w:id="8927" w:name="_Toc175057404"/>
      <w:bookmarkStart w:id="8928" w:name="_Toc199516349"/>
      <w:bookmarkStart w:id="8929" w:name="_Toc194984011"/>
      <w:bookmarkStart w:id="8930" w:name="_Toc243112855"/>
      <w:bookmarkStart w:id="8931" w:name="_Ref254357911"/>
      <w:bookmarkStart w:id="8932" w:name="_Ref254357916"/>
      <w:bookmarkStart w:id="8933" w:name="_Ref254708854"/>
      <w:bookmarkStart w:id="8934" w:name="_Ref254708858"/>
      <w:bookmarkStart w:id="8935" w:name="_Ref255476271"/>
      <w:bookmarkStart w:id="8936" w:name="_Toc349042799"/>
      <w:bookmarkStart w:id="8937" w:name="_Toc52984647"/>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r>
        <w:lastRenderedPageBreak/>
        <w:t>Choice</w:t>
      </w:r>
      <w:bookmarkEnd w:id="8926"/>
      <w:bookmarkEnd w:id="8927"/>
      <w:bookmarkEnd w:id="8928"/>
      <w:bookmarkEnd w:id="8929"/>
      <w:bookmarkEnd w:id="8930"/>
      <w:bookmarkEnd w:id="8931"/>
      <w:bookmarkEnd w:id="8932"/>
      <w:bookmarkEnd w:id="8933"/>
      <w:bookmarkEnd w:id="8934"/>
      <w:bookmarkEnd w:id="8935"/>
      <w:r>
        <w:t xml:space="preserve"> Groups</w:t>
      </w:r>
      <w:bookmarkEnd w:id="8936"/>
      <w:bookmarkEnd w:id="8937"/>
    </w:p>
    <w:p w14:paraId="582FBE46" w14:textId="1E0F1865" w:rsidR="00180C80" w:rsidRDefault="00180C80" w:rsidP="00180C80">
      <w:pPr>
        <w:pStyle w:val="nobreak"/>
      </w:pPr>
      <w:r>
        <w:t xml:space="preserve">A choice corresponds to concepts </w:t>
      </w:r>
      <w:ins w:id="8938" w:author="Mike Beckerle" w:date="2020-10-08T19:11:00Z">
        <w:r w:rsidR="00320104">
          <w:t xml:space="preserve">variously </w:t>
        </w:r>
      </w:ins>
      <w:r>
        <w:t>called variant records, multi-format records, discriminated unions, or tagged unions in various programming languages. In some contexts, choices are referred to generally as 'unions'. However, this should not be confused with XSD unions</w:t>
      </w:r>
      <w:ins w:id="8939" w:author="Mike Beckerle" w:date="2020-10-08T19:11:00Z">
        <w:r w:rsidR="00320104">
          <w:t xml:space="preserve"> which are an unrelated concept</w:t>
        </w:r>
      </w:ins>
      <w:r>
        <w:t>.</w:t>
      </w:r>
    </w:p>
    <w:p w14:paraId="437E6805" w14:textId="77777777" w:rsidR="000E1214" w:rsidRDefault="00A87198">
      <w:pPr>
        <w:pStyle w:val="nobreak"/>
      </w:pPr>
      <w:r>
        <w:t xml:space="preserve">The following properties are specific to </w:t>
      </w:r>
      <w:proofErr w:type="spellStart"/>
      <w:r>
        <w:t>xs:choice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proofErr w:type="spellStart"/>
            <w:r>
              <w:t>Enum</w:t>
            </w:r>
            <w:proofErr w:type="spellEnd"/>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proofErr w:type="spellStart"/>
            <w:r>
              <w:rPr>
                <w:iCs/>
              </w:rPr>
              <w:t>ChoiceContent</w:t>
            </w:r>
            <w:proofErr w:type="spellEnd"/>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w:t>
            </w:r>
            <w:proofErr w:type="spellStart"/>
            <w:r>
              <w:t>dfdl:choiceLength</w:t>
            </w:r>
            <w:proofErr w:type="spellEnd"/>
            <w:r>
              <w:t xml:space="preserve">, so the </w:t>
            </w:r>
            <w:proofErr w:type="spellStart"/>
            <w:r>
              <w:rPr>
                <w:iCs/>
              </w:rPr>
              <w:t>ChoiceContent</w:t>
            </w:r>
            <w:proofErr w:type="spellEnd"/>
            <w:r>
              <w:rPr>
                <w:b/>
                <w:i/>
                <w:iCs/>
              </w:rPr>
              <w:t xml:space="preserve"> </w:t>
            </w:r>
            <w:r>
              <w:t>region is fixed-length regardless of which branch appears.</w:t>
            </w:r>
          </w:p>
          <w:p w14:paraId="4293E60A"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w:t>
            </w:r>
            <w:proofErr w:type="spellStart"/>
            <w:r>
              <w:t>dfdl:choiceLengthKind</w:t>
            </w:r>
            <w:proofErr w:type="spellEnd"/>
            <w:r>
              <w:t xml:space="preserve"> is 'explicit'. </w:t>
            </w:r>
          </w:p>
          <w:p w14:paraId="10975535" w14:textId="77777777" w:rsidR="000E1214" w:rsidRDefault="00A87198">
            <w:r>
              <w:t xml:space="preserve">Specifies the length of the choice in bytes, so the </w:t>
            </w:r>
            <w:proofErr w:type="spellStart"/>
            <w:r>
              <w:rPr>
                <w:iCs/>
              </w:rPr>
              <w:t>ChoiceContent</w:t>
            </w:r>
            <w:proofErr w:type="spellEnd"/>
            <w:r>
              <w:rPr>
                <w:b/>
                <w:i/>
                <w:iCs/>
              </w:rPr>
              <w:t xml:space="preserve"> </w:t>
            </w:r>
            <w:r>
              <w:t xml:space="preserve">region is fixed-length regardless of which branch appears. A </w:t>
            </w:r>
            <w:proofErr w:type="spellStart"/>
            <w:r>
              <w:rPr>
                <w:b/>
                <w:i/>
              </w:rPr>
              <w:t>ChoiceUnused</w:t>
            </w:r>
            <w:proofErr w:type="spellEnd"/>
            <w:r>
              <w:t xml:space="preserve"> region is therefore possible which when unparsing is filled with </w:t>
            </w:r>
            <w:proofErr w:type="spellStart"/>
            <w:r>
              <w:t>dfdl:fillByte</w:t>
            </w:r>
            <w:proofErr w:type="spellEnd"/>
            <w:r>
              <w:t>.</w:t>
            </w:r>
          </w:p>
          <w:p w14:paraId="18AC9EE9" w14:textId="77777777" w:rsidR="000E1214" w:rsidRDefault="00A87198">
            <w:r>
              <w:t xml:space="preserve">Annotation: </w:t>
            </w:r>
            <w:proofErr w:type="spellStart"/>
            <w:r>
              <w:t>dfdl:choice</w:t>
            </w:r>
            <w:proofErr w:type="spellEnd"/>
            <w:r>
              <w:t xml:space="preserve">, </w:t>
            </w:r>
            <w:proofErr w:type="spellStart"/>
            <w:r>
              <w:t>dfdl:group</w:t>
            </w:r>
            <w:proofErr w:type="spellEnd"/>
            <w:r>
              <w:t xml:space="preserve">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proofErr w:type="spellStart"/>
            <w:r>
              <w:t>Enum</w:t>
            </w:r>
            <w:proofErr w:type="spellEnd"/>
          </w:p>
          <w:p w14:paraId="7EF66558" w14:textId="77777777" w:rsidR="000E1214" w:rsidRDefault="00A87198">
            <w:r>
              <w:t>Valid values are 'yes', 'no'</w:t>
            </w:r>
          </w:p>
          <w:p w14:paraId="4D9AE7C4" w14:textId="77777777" w:rsidR="000E1214" w:rsidRDefault="00A87198">
            <w:r>
              <w:t xml:space="preserve">When 'yes' indicates that all the branches of the choice are initiated. It is a Schema Definition Error if any children have their </w:t>
            </w:r>
            <w:proofErr w:type="spellStart"/>
            <w:r>
              <w:t>dfdl:initiator</w:t>
            </w:r>
            <w:proofErr w:type="spellEnd"/>
            <w:r>
              <w:t xml:space="preserve"> property set to the empty string. The branch is known to exist when its initiator has been found. Any subsequent error parsing the branch will not cause the parser to backtrack.</w:t>
            </w:r>
          </w:p>
          <w:p w14:paraId="4ABA1B5A" w14:textId="77777777" w:rsidR="000E1214" w:rsidRDefault="00A87198">
            <w:r>
              <w:t xml:space="preserve">When 'no', the branches of the choice may have their </w:t>
            </w:r>
            <w:proofErr w:type="spellStart"/>
            <w:r>
              <w:t>dfdl:initiator</w:t>
            </w:r>
            <w:proofErr w:type="spellEnd"/>
            <w:r>
              <w:t xml:space="preserve"> property set to the empty string.</w:t>
            </w:r>
          </w:p>
          <w:p w14:paraId="60B81AAB" w14:textId="77777777" w:rsidR="000E1214" w:rsidRDefault="00A87198">
            <w:r>
              <w:t xml:space="preserve">Annotation: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r>
              <w:t xml:space="preserve">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 xml:space="preserve">The expression must evaluate to an </w:t>
            </w:r>
            <w:proofErr w:type="spellStart"/>
            <w:r>
              <w:rPr>
                <w:rFonts w:cs="Arial"/>
              </w:rPr>
              <w:t>xs:string</w:t>
            </w:r>
            <w:proofErr w:type="spellEnd"/>
            <w:r>
              <w:rPr>
                <w:rFonts w:cs="Arial"/>
              </w:rPr>
              <w:t>.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22AFCD19" w:rsidR="000E1214" w:rsidRDefault="00A87198">
            <w:pPr>
              <w:rPr>
                <w:rFonts w:cs="Arial"/>
              </w:rPr>
            </w:pPr>
            <w:r>
              <w:rPr>
                <w:rFonts w:cs="Arial"/>
              </w:rPr>
              <w:t xml:space="preserve">The resultant string must match one of the </w:t>
            </w:r>
            <w:proofErr w:type="spellStart"/>
            <w:r>
              <w:rPr>
                <w:rFonts w:cs="Arial"/>
              </w:rPr>
              <w:t>dfdl:choiceBranchKey</w:t>
            </w:r>
            <w:proofErr w:type="spellEnd"/>
            <w:r>
              <w:rPr>
                <w:rFonts w:cs="Arial"/>
              </w:rPr>
              <w:t xml:space="preserve"> property values of one of the branches of the choice. This match is </w:t>
            </w:r>
            <w:r>
              <w:rPr>
                <w:rFonts w:cs="Arial"/>
                <w:i/>
              </w:rPr>
              <w:t>case sensitive</w:t>
            </w:r>
            <w:r>
              <w:rPr>
                <w:rFonts w:cs="Arial"/>
              </w:rPr>
              <w:t xml:space="preserve">. If so, it discriminates to that branch. The parser then goes straight to that branch, ignoring consideration of any other choice branches. No backtracking of this decision occurs if there is a subsequent </w:t>
            </w:r>
            <w:del w:id="8940" w:author="Mike Beckerle" w:date="2020-10-08T20:33:00Z">
              <w:r w:rsidDel="00B31DA3">
                <w:rPr>
                  <w:rFonts w:cs="Arial"/>
                </w:rPr>
                <w:delText>processing error</w:delText>
              </w:r>
            </w:del>
            <w:ins w:id="8941" w:author="Mike Beckerle" w:date="2020-10-08T20:33:00Z">
              <w:r w:rsidR="00B31DA3">
                <w:rPr>
                  <w:rFonts w:cs="Arial"/>
                </w:rPr>
                <w:t>Processing Error</w:t>
              </w:r>
            </w:ins>
            <w:r>
              <w:rPr>
                <w:rFonts w:cs="Arial"/>
              </w:rPr>
              <w:t>.</w:t>
            </w:r>
          </w:p>
          <w:p w14:paraId="7F2C8623" w14:textId="5BCC638B" w:rsidR="000E1214" w:rsidRDefault="00A87198">
            <w:pPr>
              <w:rPr>
                <w:rFonts w:cs="Arial"/>
              </w:rPr>
            </w:pPr>
            <w:r>
              <w:rPr>
                <w:rFonts w:cs="Arial"/>
              </w:rPr>
              <w:t xml:space="preserve">It is a </w:t>
            </w:r>
            <w:del w:id="8942" w:author="Mike Beckerle" w:date="2020-10-08T20:33:00Z">
              <w:r w:rsidDel="00B31DA3">
                <w:rPr>
                  <w:rFonts w:cs="Arial"/>
                </w:rPr>
                <w:delText>processing error</w:delText>
              </w:r>
            </w:del>
            <w:ins w:id="8943" w:author="Mike Beckerle" w:date="2020-10-08T20:33:00Z">
              <w:r w:rsidR="00B31DA3">
                <w:rPr>
                  <w:rFonts w:cs="Arial"/>
                </w:rPr>
                <w:t>Processing Error</w:t>
              </w:r>
            </w:ins>
            <w:r>
              <w:rPr>
                <w:rFonts w:cs="Arial"/>
              </w:rPr>
              <w:t xml:space="preserve"> if the value of the expression does not match any of the </w:t>
            </w:r>
            <w:proofErr w:type="spellStart"/>
            <w:r>
              <w:rPr>
                <w:rFonts w:cs="Arial"/>
              </w:rPr>
              <w:t>dfdl:choiceBranchKey</w:t>
            </w:r>
            <w:proofErr w:type="spellEnd"/>
            <w:r>
              <w:rPr>
                <w:rFonts w:cs="Arial"/>
              </w:rPr>
              <w:t xml:space="preserve"> property values for any of the branches.</w:t>
            </w:r>
          </w:p>
          <w:p w14:paraId="6A22DC6E" w14:textId="77777777" w:rsidR="000E1214" w:rsidRDefault="00A87198">
            <w:pPr>
              <w:rPr>
                <w:rFonts w:cs="Arial"/>
              </w:rPr>
            </w:pPr>
            <w:r>
              <w:lastRenderedPageBreak/>
              <w:t xml:space="preserve">It is a Schema Definition Error if any choice branch does not specify a </w:t>
            </w:r>
            <w:proofErr w:type="spellStart"/>
            <w:r>
              <w:t>dfdl:choiceBranchKey</w:t>
            </w:r>
            <w:proofErr w:type="spellEnd"/>
            <w:r>
              <w:t xml:space="preserve"> in a choice that carries choiceDispatchKey.</w:t>
            </w:r>
          </w:p>
          <w:p w14:paraId="566F6192"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9FEF050" w14:textId="77777777" w:rsidR="000E1214" w:rsidRDefault="00A87198">
            <w:r>
              <w:rPr>
                <w:rFonts w:cs="Arial"/>
              </w:rPr>
              <w:t xml:space="preserve">Annotation: </w:t>
            </w:r>
            <w:proofErr w:type="spellStart"/>
            <w:r>
              <w:rPr>
                <w:rFonts w:cs="Arial"/>
              </w:rPr>
              <w:t>dfdl:choice</w:t>
            </w:r>
            <w:proofErr w:type="spellEnd"/>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 xml:space="preserve">This literal provides an alternate way to discriminate a choice to a branch. When the </w:t>
            </w:r>
            <w:proofErr w:type="spellStart"/>
            <w:r>
              <w:t>dfdl:choiceDispatchKey</w:t>
            </w:r>
            <w:proofErr w:type="spellEnd"/>
            <w:r>
              <w:t xml:space="preserve">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w:t>
            </w:r>
            <w:proofErr w:type="spellStart"/>
            <w:r>
              <w:t>dfdl:choiceBranchKey</w:t>
            </w:r>
            <w:proofErr w:type="spellEnd"/>
            <w:r>
              <w:t xml:space="preserve"> values are not unique across all branches of a choice that carries </w:t>
            </w:r>
            <w:proofErr w:type="spellStart"/>
            <w:r>
              <w:t>dfdl:choiceDispatchKey</w:t>
            </w:r>
            <w:proofErr w:type="spellEnd"/>
            <w:r>
              <w:t xml:space="preserve">. </w:t>
            </w:r>
          </w:p>
          <w:p w14:paraId="53D53D9E" w14:textId="77777777" w:rsidR="000E1214" w:rsidRDefault="00A87198">
            <w:r>
              <w:t xml:space="preserve">It is a Schema Definition Error if </w:t>
            </w:r>
            <w:proofErr w:type="spellStart"/>
            <w:r>
              <w:t>dfdl:choiceBranchKey</w:t>
            </w:r>
            <w:proofErr w:type="spellEnd"/>
            <w:r>
              <w:t xml:space="preserve"> is specified on a global element, or on a sequence or choice that is the child of a global group definition.</w:t>
            </w:r>
          </w:p>
          <w:p w14:paraId="36A9B8A1" w14:textId="77777777" w:rsidR="000E1214" w:rsidRDefault="00A87198">
            <w:r>
              <w:t xml:space="preserve">It is a Schema Definition Error if any choice branch does not specify a </w:t>
            </w:r>
            <w:proofErr w:type="spellStart"/>
            <w:r>
              <w:t>dfdl:choiceBranchKey</w:t>
            </w:r>
            <w:proofErr w:type="spellEnd"/>
            <w:r>
              <w:t xml:space="preserve">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 xml:space="preserve">It is not possible to place this property in scope on a </w:t>
            </w:r>
            <w:proofErr w:type="spellStart"/>
            <w:r>
              <w:t>dfdl:format</w:t>
            </w:r>
            <w:proofErr w:type="spellEnd"/>
            <w:r>
              <w:t xml:space="preserve"> annotation.</w:t>
            </w:r>
          </w:p>
          <w:p w14:paraId="09142F01" w14:textId="77777777" w:rsidR="000E1214" w:rsidRDefault="00A87198">
            <w:r>
              <w:t xml:space="preserve">Annotation: </w:t>
            </w:r>
            <w:proofErr w:type="spellStart"/>
            <w:r>
              <w:t>dfdl:element</w:t>
            </w:r>
            <w:proofErr w:type="spellEnd"/>
            <w:r>
              <w:t xml:space="preserve">, </w:t>
            </w:r>
            <w:proofErr w:type="spellStart"/>
            <w:r>
              <w:t>dfdl:sequence</w:t>
            </w:r>
            <w:proofErr w:type="spellEnd"/>
            <w:r>
              <w:t xml:space="preserve">, </w:t>
            </w:r>
            <w:proofErr w:type="spellStart"/>
            <w:r>
              <w:t>dfdl:choice</w:t>
            </w:r>
            <w:proofErr w:type="spellEnd"/>
            <w:r>
              <w:t xml:space="preserve">, </w:t>
            </w:r>
            <w:proofErr w:type="spellStart"/>
            <w:r>
              <w:t>dfdl:group</w:t>
            </w:r>
            <w:proofErr w:type="spellEnd"/>
          </w:p>
        </w:tc>
      </w:tr>
    </w:tbl>
    <w:p w14:paraId="6D9A1CCB" w14:textId="3D254594"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51</w:t>
      </w:r>
      <w:r w:rsidR="00F31291">
        <w:rPr>
          <w:noProof/>
        </w:rPr>
        <w:fldChar w:fldCharType="end"/>
      </w:r>
      <w:r>
        <w:t xml:space="preserve"> Properties for Choice Groups</w:t>
      </w:r>
    </w:p>
    <w:p w14:paraId="4C4F9C25" w14:textId="77777777" w:rsidR="000E1214" w:rsidRDefault="00A87198">
      <w:pPr>
        <w:pStyle w:val="nobreak"/>
      </w:pPr>
      <w:r>
        <w:t xml:space="preserve">A choice can have a </w:t>
      </w:r>
      <w:proofErr w:type="spellStart"/>
      <w:r>
        <w:t>dfdl</w:t>
      </w:r>
      <w:proofErr w:type="spellEnd"/>
      <w:r>
        <w:t xml:space="preserve">: initiator and/or a </w:t>
      </w:r>
      <w:proofErr w:type="spellStart"/>
      <w:r>
        <w:t>dfdl:terminator</w:t>
      </w:r>
      <w:proofErr w:type="spellEnd"/>
      <w:r>
        <w:t xml:space="preserve">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92DCE4D" w:rsidR="000E1214" w:rsidRDefault="00A87198">
      <w:pPr>
        <w:pStyle w:val="nobreak"/>
      </w:pPr>
      <w:r>
        <w:t>The Root of the Branch</w:t>
      </w:r>
      <w:r w:rsidR="008E7C14">
        <w:t xml:space="preserve"> must not</w:t>
      </w:r>
      <w:r>
        <w:t xml:space="preserve"> be optional. That is XSD minOccurs </w:t>
      </w:r>
      <w:r w:rsidR="008E7C14">
        <w:t>must be</w:t>
      </w:r>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B31DA3">
      <w:pPr>
        <w:pStyle w:val="Heading2"/>
      </w:pPr>
      <w:bookmarkStart w:id="8944" w:name="_Toc177399118"/>
      <w:bookmarkStart w:id="8945" w:name="_Toc175057405"/>
      <w:bookmarkStart w:id="8946" w:name="_Toc199516350"/>
      <w:bookmarkStart w:id="8947" w:name="_Toc194984012"/>
      <w:bookmarkStart w:id="8948" w:name="_Toc243112856"/>
      <w:bookmarkStart w:id="8949" w:name="_Toc349042800"/>
      <w:bookmarkStart w:id="8950" w:name="_Toc52984648"/>
      <w:r>
        <w:t>Resolving Choices</w:t>
      </w:r>
      <w:bookmarkEnd w:id="8944"/>
      <w:bookmarkEnd w:id="8945"/>
      <w:bookmarkEnd w:id="8946"/>
      <w:bookmarkEnd w:id="8947"/>
      <w:bookmarkEnd w:id="8948"/>
      <w:bookmarkEnd w:id="8949"/>
      <w:bookmarkEnd w:id="8950"/>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BC2419">
      <w:pPr>
        <w:pStyle w:val="Heading3"/>
        <w:rPr>
          <w:rFonts w:eastAsia="Times New Roman"/>
        </w:rPr>
      </w:pPr>
      <w:bookmarkStart w:id="8951" w:name="_Toc349042801"/>
      <w:bookmarkStart w:id="8952" w:name="_Toc52984649"/>
      <w:r>
        <w:rPr>
          <w:rFonts w:eastAsia="Times New Roman"/>
        </w:rPr>
        <w:t>Resolving Choices via Speculation</w:t>
      </w:r>
      <w:bookmarkEnd w:id="8951"/>
      <w:bookmarkEnd w:id="8952"/>
    </w:p>
    <w:p w14:paraId="063EC5CC" w14:textId="77777777" w:rsidR="000E1214" w:rsidRDefault="00A87198">
      <w:r>
        <w:t>Speculative resolution works as follows:</w:t>
      </w:r>
    </w:p>
    <w:p w14:paraId="3136CA86" w14:textId="77777777" w:rsidR="000E1214" w:rsidRDefault="00A87198" w:rsidP="00C31ED0">
      <w:pPr>
        <w:numPr>
          <w:ilvl w:val="0"/>
          <w:numId w:val="145"/>
        </w:numPr>
      </w:pPr>
      <w:r>
        <w:t>Attempt to parse the first branch of the choice.</w:t>
      </w:r>
    </w:p>
    <w:p w14:paraId="1E043EFD" w14:textId="31F7DEB4" w:rsidR="000E1214" w:rsidRDefault="00A87198" w:rsidP="00C31ED0">
      <w:pPr>
        <w:numPr>
          <w:ilvl w:val="0"/>
          <w:numId w:val="145"/>
        </w:numPr>
      </w:pPr>
      <w:r>
        <w:t xml:space="preserve">If this fails with a </w:t>
      </w:r>
      <w:del w:id="8953" w:author="Mike Beckerle" w:date="2020-10-08T20:33:00Z">
        <w:r w:rsidDel="00B31DA3">
          <w:delText>processing error</w:delText>
        </w:r>
      </w:del>
      <w:ins w:id="8954" w:author="Mike Beckerle" w:date="2020-10-08T20:33:00Z">
        <w:r w:rsidR="00B31DA3">
          <w:t>Processing Error</w:t>
        </w:r>
      </w:ins>
    </w:p>
    <w:p w14:paraId="23F12E41" w14:textId="7BC11F10" w:rsidR="000E1214" w:rsidRDefault="00A87198" w:rsidP="00C31ED0">
      <w:pPr>
        <w:numPr>
          <w:ilvl w:val="1"/>
          <w:numId w:val="145"/>
        </w:numPr>
      </w:pPr>
      <w:r>
        <w:lastRenderedPageBreak/>
        <w:t xml:space="preserve">If a </w:t>
      </w:r>
      <w:proofErr w:type="spellStart"/>
      <w:r>
        <w:t>dfdl:discriminator</w:t>
      </w:r>
      <w:proofErr w:type="spellEnd"/>
      <w:r>
        <w:t xml:space="preserve"> evaluated to true earlier on this branch </w:t>
      </w:r>
      <w:r>
        <w:br/>
        <w:t xml:space="preserve">then the parser is 'bound' to this branch and parsing of the entire choice construct fails with a </w:t>
      </w:r>
      <w:del w:id="8955" w:author="Mike Beckerle" w:date="2020-10-08T20:33:00Z">
        <w:r w:rsidDel="00B31DA3">
          <w:delText>processing error</w:delText>
        </w:r>
      </w:del>
      <w:ins w:id="8956" w:author="Mike Beckerle" w:date="2020-10-08T20:33:00Z">
        <w:r w:rsidR="00B31DA3">
          <w:t>Processing Error</w:t>
        </w:r>
      </w:ins>
      <w:r>
        <w:t>.</w:t>
      </w:r>
    </w:p>
    <w:p w14:paraId="76882BE2" w14:textId="6E51AE08" w:rsidR="000E1214" w:rsidRDefault="00A87198" w:rsidP="00C31ED0">
      <w:pPr>
        <w:numPr>
          <w:ilvl w:val="1"/>
          <w:numId w:val="145"/>
        </w:numPr>
      </w:pPr>
      <w:r>
        <w:t xml:space="preserve">If the branch has a </w:t>
      </w:r>
      <w:proofErr w:type="spellStart"/>
      <w:r>
        <w:t>dfdl:initiator</w:t>
      </w:r>
      <w:proofErr w:type="spellEnd"/>
      <w:r>
        <w:t xml:space="preserve"> and the choice has </w:t>
      </w:r>
      <w:proofErr w:type="spellStart"/>
      <w:r>
        <w:t>dfdl:initiatedContent</w:t>
      </w:r>
      <w:proofErr w:type="spellEnd"/>
      <w:r>
        <w:t xml:space="preserve"> ‘yes’ </w:t>
      </w:r>
      <w:r>
        <w:br/>
        <w:t xml:space="preserve">then the parser is 'bound' to this branch and parsing of the entire choice construct fails with a </w:t>
      </w:r>
      <w:del w:id="8957" w:author="Mike Beckerle" w:date="2020-10-08T20:33:00Z">
        <w:r w:rsidDel="00B31DA3">
          <w:delText>processing error</w:delText>
        </w:r>
      </w:del>
      <w:ins w:id="8958" w:author="Mike Beckerle" w:date="2020-10-08T20:33:00Z">
        <w:r w:rsidR="00B31DA3">
          <w:t>Processing Error</w:t>
        </w:r>
      </w:ins>
      <w:r>
        <w:t>.</w:t>
      </w:r>
    </w:p>
    <w:p w14:paraId="610866C0" w14:textId="77777777" w:rsidR="000E1214" w:rsidRDefault="00A87198" w:rsidP="00C31ED0">
      <w:pPr>
        <w:numPr>
          <w:ilvl w:val="1"/>
          <w:numId w:val="145"/>
        </w:numPr>
      </w:pPr>
      <w:r>
        <w:t>Otherwise we repeat from step 1 for the next branch of the choice.</w:t>
      </w:r>
    </w:p>
    <w:p w14:paraId="1A5AB216" w14:textId="3F7816B8" w:rsidR="000E1214" w:rsidRDefault="00A87198" w:rsidP="00C31ED0">
      <w:pPr>
        <w:numPr>
          <w:ilvl w:val="0"/>
          <w:numId w:val="145"/>
        </w:numPr>
      </w:pPr>
      <w:r>
        <w:t xml:space="preserve">It is a </w:t>
      </w:r>
      <w:del w:id="8959" w:author="Mike Beckerle" w:date="2020-10-08T20:33:00Z">
        <w:r w:rsidDel="00B31DA3">
          <w:delText>processing error</w:delText>
        </w:r>
      </w:del>
      <w:ins w:id="8960" w:author="Mike Beckerle" w:date="2020-10-08T20:33:00Z">
        <w:r w:rsidR="00B31DA3">
          <w:t>Processing Error</w:t>
        </w:r>
      </w:ins>
      <w:r>
        <w:t xml:space="preserve"> if the branches of the choice are exhausted. </w:t>
      </w:r>
    </w:p>
    <w:p w14:paraId="246EC3C5" w14:textId="0FCB4473" w:rsidR="000E1214" w:rsidRDefault="00A87198" w:rsidP="00C31ED0">
      <w:pPr>
        <w:numPr>
          <w:ilvl w:val="0"/>
          <w:numId w:val="145"/>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rsidP="00C31ED0">
      <w:pPr>
        <w:numPr>
          <w:ilvl w:val="0"/>
          <w:numId w:val="145"/>
        </w:numPr>
      </w:pPr>
      <w:r>
        <w:t xml:space="preserve">If the branch is an element declaration having </w:t>
      </w:r>
      <w:proofErr w:type="spellStart"/>
      <w:r>
        <w:t>dfdl:occursCountKind</w:t>
      </w:r>
      <w:proofErr w:type="spell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r w:rsidR="00D36F04">
        <w:rPr>
          <w:rStyle w:val="FootnoteReference"/>
        </w:rPr>
        <w:footnoteReference w:id="50"/>
      </w:r>
      <w:r>
        <w:t xml:space="preserve"> look ahead into the data.</w:t>
      </w:r>
    </w:p>
    <w:p w14:paraId="26633C30" w14:textId="77777777" w:rsidR="000E1214" w:rsidRDefault="00A87198" w:rsidP="00BC2419">
      <w:pPr>
        <w:pStyle w:val="Heading3"/>
        <w:rPr>
          <w:rFonts w:eastAsia="Times New Roman"/>
        </w:rPr>
      </w:pPr>
      <w:bookmarkStart w:id="8964" w:name="_Toc329093103"/>
      <w:bookmarkStart w:id="8965" w:name="_Toc332701616"/>
      <w:bookmarkStart w:id="8966" w:name="_Toc332701920"/>
      <w:bookmarkStart w:id="8967" w:name="_Toc332711719"/>
      <w:bookmarkStart w:id="8968" w:name="_Toc332712021"/>
      <w:bookmarkStart w:id="8969" w:name="_Toc332712322"/>
      <w:bookmarkStart w:id="8970" w:name="_Toc332724238"/>
      <w:bookmarkStart w:id="8971" w:name="_Toc332724538"/>
      <w:bookmarkStart w:id="8972" w:name="_Toc341102834"/>
      <w:bookmarkStart w:id="8973" w:name="_Toc347241569"/>
      <w:bookmarkStart w:id="8974" w:name="_Toc347744762"/>
      <w:bookmarkStart w:id="8975" w:name="_Toc348984545"/>
      <w:bookmarkStart w:id="8976" w:name="_Toc348984850"/>
      <w:bookmarkStart w:id="8977" w:name="_Toc349038014"/>
      <w:bookmarkStart w:id="8978" w:name="_Toc349038316"/>
      <w:bookmarkStart w:id="8979" w:name="_Toc349042802"/>
      <w:bookmarkStart w:id="8980" w:name="_Toc351912873"/>
      <w:bookmarkStart w:id="8981" w:name="_Toc351914894"/>
      <w:bookmarkStart w:id="8982" w:name="_Toc351915360"/>
      <w:bookmarkStart w:id="8983" w:name="_Toc361231417"/>
      <w:bookmarkStart w:id="8984" w:name="_Toc361231943"/>
      <w:bookmarkStart w:id="8985" w:name="_Toc362445241"/>
      <w:bookmarkStart w:id="8986" w:name="_Toc363909208"/>
      <w:bookmarkStart w:id="8987" w:name="_Toc364463634"/>
      <w:bookmarkStart w:id="8988" w:name="_Toc366078238"/>
      <w:bookmarkStart w:id="8989" w:name="_Toc366078857"/>
      <w:bookmarkStart w:id="8990" w:name="_Toc366079842"/>
      <w:bookmarkStart w:id="8991" w:name="_Toc366080454"/>
      <w:bookmarkStart w:id="8992" w:name="_Toc366081063"/>
      <w:bookmarkStart w:id="8993" w:name="_Toc366505403"/>
      <w:bookmarkStart w:id="8994" w:name="_Toc366508772"/>
      <w:bookmarkStart w:id="8995" w:name="_Toc366513273"/>
      <w:bookmarkStart w:id="8996" w:name="_Toc366574462"/>
      <w:bookmarkStart w:id="8997" w:name="_Toc366578255"/>
      <w:bookmarkStart w:id="8998" w:name="_Toc366578849"/>
      <w:bookmarkStart w:id="8999" w:name="_Toc366579441"/>
      <w:bookmarkStart w:id="9000" w:name="_Toc366580032"/>
      <w:bookmarkStart w:id="9001" w:name="_Toc366580624"/>
      <w:bookmarkStart w:id="9002" w:name="_Toc366581215"/>
      <w:bookmarkStart w:id="9003" w:name="_Toc366581807"/>
      <w:bookmarkStart w:id="9004" w:name="_Toc322911706"/>
      <w:bookmarkStart w:id="9005" w:name="_Toc322912245"/>
      <w:bookmarkStart w:id="9006" w:name="_Toc349042803"/>
      <w:bookmarkStart w:id="9007" w:name="_Ref38541799"/>
      <w:bookmarkStart w:id="9008" w:name="_Ref38541809"/>
      <w:bookmarkStart w:id="9009" w:name="_Toc52984650"/>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r>
        <w:rPr>
          <w:rFonts w:eastAsia="Times New Roman"/>
        </w:rPr>
        <w:t>Resolving Choices via Direct Dispatch</w:t>
      </w:r>
      <w:bookmarkEnd w:id="9006"/>
      <w:bookmarkEnd w:id="9007"/>
      <w:bookmarkEnd w:id="9008"/>
      <w:bookmarkEnd w:id="9009"/>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 xml:space="preserve">Direct dispatch is indicated by the </w:t>
      </w:r>
      <w:proofErr w:type="spellStart"/>
      <w:r>
        <w:t>dfdl:choiceDispatchKey</w:t>
      </w:r>
      <w:proofErr w:type="spellEnd"/>
      <w:r>
        <w:t xml:space="preserve"> property. This expression is evaluated to compute the string matching (case sensitive) one of the </w:t>
      </w:r>
      <w:proofErr w:type="spellStart"/>
      <w:r>
        <w:t>dfdl:choiceBranchKey</w:t>
      </w:r>
      <w:proofErr w:type="spellEnd"/>
      <w:r>
        <w:t xml:space="preserve"> property values of one of the choice branches.</w:t>
      </w:r>
    </w:p>
    <w:p w14:paraId="5BCE3442" w14:textId="45122214" w:rsidR="000E1214" w:rsidRDefault="00A87198">
      <w:r>
        <w:t xml:space="preserve">When a match is found, it is as if a </w:t>
      </w:r>
      <w:proofErr w:type="spellStart"/>
      <w:r>
        <w:t>dfdl:discriminator</w:t>
      </w:r>
      <w:proofErr w:type="spellEnd"/>
      <w:r>
        <w:t xml:space="preserve"> had evaluated to true on that branch. It is selected as resolution of the choice, and there is no backtracking to try other alternative selections if a </w:t>
      </w:r>
      <w:del w:id="9010" w:author="Mike Beckerle" w:date="2020-10-08T20:33:00Z">
        <w:r w:rsidDel="00B31DA3">
          <w:delText>processing error</w:delText>
        </w:r>
      </w:del>
      <w:ins w:id="9011" w:author="Mike Beckerle" w:date="2020-10-08T20:33:00Z">
        <w:r w:rsidR="00B31DA3">
          <w:t>Processing Error</w:t>
        </w:r>
      </w:ins>
      <w:r>
        <w:t xml:space="preserve"> occurs.</w:t>
      </w:r>
    </w:p>
    <w:p w14:paraId="10B7ABEF" w14:textId="77777777" w:rsidR="000E1214" w:rsidRDefault="00A87198">
      <w:r>
        <w:t xml:space="preserve">The </w:t>
      </w:r>
      <w:proofErr w:type="spellStart"/>
      <w:r>
        <w:t>dfdl:choiceBranchKey</w:t>
      </w:r>
      <w:proofErr w:type="spellEnd"/>
      <w:r>
        <w:t xml:space="preserve"> property can be placed on element references, local element declarations, local sequences, local choices, or group references. All values of </w:t>
      </w:r>
      <w:proofErr w:type="spellStart"/>
      <w:r>
        <w:t>dfdl:choiceBranchKey</w:t>
      </w:r>
      <w:proofErr w:type="spellEnd"/>
      <w:r>
        <w:t xml:space="preserve"> properties must be unique across all branches of a choice that carries a </w:t>
      </w:r>
      <w:proofErr w:type="spellStart"/>
      <w:r>
        <w:t>dfdl:choiceDispatchKey</w:t>
      </w:r>
      <w:proofErr w:type="spellEnd"/>
      <w:r>
        <w:t xml:space="preserve"> property and it is a Schema Definition Error otherwise.</w:t>
      </w:r>
    </w:p>
    <w:p w14:paraId="714BAF23" w14:textId="77777777" w:rsidR="000E1214" w:rsidRDefault="00A87198">
      <w:r>
        <w:t xml:space="preserve">Note that it is a Schema Definition Error if both </w:t>
      </w:r>
      <w:proofErr w:type="spellStart"/>
      <w:r>
        <w:t>dfdl:initiatedContent</w:t>
      </w:r>
      <w:proofErr w:type="spellEnd"/>
      <w:r>
        <w:t xml:space="preserve"> and </w:t>
      </w:r>
      <w:proofErr w:type="spellStart"/>
      <w:r>
        <w:t>dfdl:choiceDispatchKey</w:t>
      </w:r>
      <w:proofErr w:type="spellEnd"/>
      <w:r>
        <w:t xml:space="preserve"> are provided on the same choice. However, it is not an error if a discriminator exists on a choice branch along with a </w:t>
      </w:r>
      <w:proofErr w:type="spellStart"/>
      <w:r>
        <w:t>dfdl:choiceBranchKey</w:t>
      </w:r>
      <w:proofErr w:type="spellEnd"/>
      <w:r>
        <w:t>.</w:t>
      </w:r>
    </w:p>
    <w:p w14:paraId="7F8ABE35" w14:textId="77777777" w:rsidR="000E1214" w:rsidRDefault="00A87198" w:rsidP="00BC2419">
      <w:pPr>
        <w:pStyle w:val="Heading3"/>
        <w:rPr>
          <w:rFonts w:eastAsia="Times New Roman"/>
        </w:rPr>
      </w:pPr>
      <w:bookmarkStart w:id="9012" w:name="_Toc397515314"/>
      <w:bookmarkStart w:id="9013" w:name="_Toc349042804"/>
      <w:bookmarkStart w:id="9014" w:name="_Toc52984651"/>
      <w:bookmarkEnd w:id="9012"/>
      <w:r>
        <w:rPr>
          <w:rFonts w:eastAsia="Times New Roman"/>
        </w:rPr>
        <w:t>Unparsing Choices</w:t>
      </w:r>
      <w:bookmarkEnd w:id="9013"/>
      <w:bookmarkEnd w:id="9014"/>
    </w:p>
    <w:p w14:paraId="08AFF80F" w14:textId="3495A181"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w:t>
      </w:r>
      <w:del w:id="9015" w:author="Mike Beckerle" w:date="2020-10-08T20:33:00Z">
        <w:r w:rsidDel="00B31DA3">
          <w:delText>processing error</w:delText>
        </w:r>
      </w:del>
      <w:ins w:id="9016" w:author="Mike Beckerle" w:date="2020-10-08T20:33:00Z">
        <w:r w:rsidR="00B31DA3">
          <w:t>Processing Error</w:t>
        </w:r>
      </w:ins>
      <w:r>
        <w:t xml:space="preserve">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lastRenderedPageBreak/>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w:t>
      </w:r>
      <w:proofErr w:type="spellStart"/>
      <w:r>
        <w:t>dfdl:outputValueCalc</w:t>
      </w:r>
      <w:proofErr w:type="spellEnd"/>
      <w:r>
        <w:t xml:space="preserve"> properties to compute their values, and it is a Schema Definition Error otherwise.</w:t>
      </w:r>
    </w:p>
    <w:p w14:paraId="5E007372" w14:textId="77777777" w:rsidR="000E1214" w:rsidRDefault="000E1214"/>
    <w:p w14:paraId="5259C6E3" w14:textId="77777777" w:rsidR="000E1214" w:rsidRDefault="00A87198" w:rsidP="00B31DA3">
      <w:pPr>
        <w:pStyle w:val="Heading1"/>
      </w:pPr>
      <w:bookmarkStart w:id="9017" w:name="_Toc397515316"/>
      <w:bookmarkStart w:id="9018" w:name="_Toc329093106"/>
      <w:bookmarkStart w:id="9019" w:name="_Toc332701619"/>
      <w:bookmarkStart w:id="9020" w:name="_Toc332701923"/>
      <w:bookmarkStart w:id="9021" w:name="_Toc332711722"/>
      <w:bookmarkStart w:id="9022" w:name="_Toc332712024"/>
      <w:bookmarkStart w:id="9023" w:name="_Toc332712325"/>
      <w:bookmarkStart w:id="9024" w:name="_Toc332724241"/>
      <w:bookmarkStart w:id="9025" w:name="_Toc332724541"/>
      <w:bookmarkStart w:id="9026" w:name="_Toc341102837"/>
      <w:bookmarkStart w:id="9027" w:name="_Toc347241572"/>
      <w:bookmarkStart w:id="9028" w:name="_Toc347744765"/>
      <w:bookmarkStart w:id="9029" w:name="_Toc348984548"/>
      <w:bookmarkStart w:id="9030" w:name="_Toc348984853"/>
      <w:bookmarkStart w:id="9031" w:name="_Toc349038017"/>
      <w:bookmarkStart w:id="9032" w:name="_Toc349038319"/>
      <w:bookmarkStart w:id="9033" w:name="_Toc349042805"/>
      <w:bookmarkStart w:id="9034" w:name="_Toc349642218"/>
      <w:bookmarkStart w:id="9035" w:name="_Toc351912876"/>
      <w:bookmarkStart w:id="9036" w:name="_Toc351914897"/>
      <w:bookmarkStart w:id="9037" w:name="_Toc351915363"/>
      <w:bookmarkStart w:id="9038" w:name="_Toc361231420"/>
      <w:bookmarkStart w:id="9039" w:name="_Toc361231946"/>
      <w:bookmarkStart w:id="9040" w:name="_Toc362445244"/>
      <w:bookmarkStart w:id="9041" w:name="_Toc363909211"/>
      <w:bookmarkStart w:id="9042" w:name="_Toc364463637"/>
      <w:bookmarkStart w:id="9043" w:name="_Toc366078241"/>
      <w:bookmarkStart w:id="9044" w:name="_Toc366078860"/>
      <w:bookmarkStart w:id="9045" w:name="_Toc366079845"/>
      <w:bookmarkStart w:id="9046" w:name="_Toc366080457"/>
      <w:bookmarkStart w:id="9047" w:name="_Toc366081066"/>
      <w:bookmarkStart w:id="9048" w:name="_Toc366505406"/>
      <w:bookmarkStart w:id="9049" w:name="_Toc366508775"/>
      <w:bookmarkStart w:id="9050" w:name="_Toc366513276"/>
      <w:bookmarkStart w:id="9051" w:name="_Toc366574465"/>
      <w:bookmarkStart w:id="9052" w:name="_Toc366578258"/>
      <w:bookmarkStart w:id="9053" w:name="_Toc366578852"/>
      <w:bookmarkStart w:id="9054" w:name="_Toc366579444"/>
      <w:bookmarkStart w:id="9055" w:name="_Toc366580035"/>
      <w:bookmarkStart w:id="9056" w:name="_Toc366580627"/>
      <w:bookmarkStart w:id="9057" w:name="_Toc366581218"/>
      <w:bookmarkStart w:id="9058" w:name="_Toc366581810"/>
      <w:bookmarkStart w:id="9059" w:name="_Toc322911707"/>
      <w:bookmarkStart w:id="9060" w:name="_Toc322912246"/>
      <w:bookmarkStart w:id="9061" w:name="_Toc329093107"/>
      <w:bookmarkStart w:id="9062" w:name="_Toc332701620"/>
      <w:bookmarkStart w:id="9063" w:name="_Toc332701924"/>
      <w:bookmarkStart w:id="9064" w:name="_Toc332711723"/>
      <w:bookmarkStart w:id="9065" w:name="_Toc332712025"/>
      <w:bookmarkStart w:id="9066" w:name="_Toc332712326"/>
      <w:bookmarkStart w:id="9067" w:name="_Toc332724242"/>
      <w:bookmarkStart w:id="9068" w:name="_Toc332724542"/>
      <w:bookmarkStart w:id="9069" w:name="_Toc341102838"/>
      <w:bookmarkStart w:id="9070" w:name="_Toc347241573"/>
      <w:bookmarkStart w:id="9071" w:name="_Toc347744766"/>
      <w:bookmarkStart w:id="9072" w:name="_Toc348984549"/>
      <w:bookmarkStart w:id="9073" w:name="_Toc348984854"/>
      <w:bookmarkStart w:id="9074" w:name="_Toc349038018"/>
      <w:bookmarkStart w:id="9075" w:name="_Toc349038320"/>
      <w:bookmarkStart w:id="9076" w:name="_Toc349042806"/>
      <w:bookmarkStart w:id="9077" w:name="_Toc349642219"/>
      <w:bookmarkStart w:id="9078" w:name="_Toc351912877"/>
      <w:bookmarkStart w:id="9079" w:name="_Toc351914898"/>
      <w:bookmarkStart w:id="9080" w:name="_Toc351915364"/>
      <w:bookmarkStart w:id="9081" w:name="_Toc361231421"/>
      <w:bookmarkStart w:id="9082" w:name="_Toc361231947"/>
      <w:bookmarkStart w:id="9083" w:name="_Toc362445245"/>
      <w:bookmarkStart w:id="9084" w:name="_Toc363909212"/>
      <w:bookmarkStart w:id="9085" w:name="_Toc364463638"/>
      <w:bookmarkStart w:id="9086" w:name="_Toc366078242"/>
      <w:bookmarkStart w:id="9087" w:name="_Toc366078861"/>
      <w:bookmarkStart w:id="9088" w:name="_Toc366079846"/>
      <w:bookmarkStart w:id="9089" w:name="_Toc366080458"/>
      <w:bookmarkStart w:id="9090" w:name="_Toc366081067"/>
      <w:bookmarkStart w:id="9091" w:name="_Toc366505407"/>
      <w:bookmarkStart w:id="9092" w:name="_Toc366508776"/>
      <w:bookmarkStart w:id="9093" w:name="_Toc366513277"/>
      <w:bookmarkStart w:id="9094" w:name="_Toc366574466"/>
      <w:bookmarkStart w:id="9095" w:name="_Toc366578259"/>
      <w:bookmarkStart w:id="9096" w:name="_Toc366578853"/>
      <w:bookmarkStart w:id="9097" w:name="_Toc366579445"/>
      <w:bookmarkStart w:id="9098" w:name="_Toc366580036"/>
      <w:bookmarkStart w:id="9099" w:name="_Toc366580628"/>
      <w:bookmarkStart w:id="9100" w:name="_Toc366581219"/>
      <w:bookmarkStart w:id="9101" w:name="_Toc366581811"/>
      <w:bookmarkStart w:id="9102" w:name="_Toc322911708"/>
      <w:bookmarkStart w:id="9103" w:name="_Toc322912247"/>
      <w:bookmarkStart w:id="9104" w:name="_Toc329093108"/>
      <w:bookmarkStart w:id="9105" w:name="_Toc332701621"/>
      <w:bookmarkStart w:id="9106" w:name="_Toc332701925"/>
      <w:bookmarkStart w:id="9107" w:name="_Toc332711724"/>
      <w:bookmarkStart w:id="9108" w:name="_Toc332712026"/>
      <w:bookmarkStart w:id="9109" w:name="_Toc332712327"/>
      <w:bookmarkStart w:id="9110" w:name="_Toc332724243"/>
      <w:bookmarkStart w:id="9111" w:name="_Toc332724543"/>
      <w:bookmarkStart w:id="9112" w:name="_Toc341102839"/>
      <w:bookmarkStart w:id="9113" w:name="_Toc347241574"/>
      <w:bookmarkStart w:id="9114" w:name="_Toc347744767"/>
      <w:bookmarkStart w:id="9115" w:name="_Toc348984550"/>
      <w:bookmarkStart w:id="9116" w:name="_Toc348984855"/>
      <w:bookmarkStart w:id="9117" w:name="_Toc349038019"/>
      <w:bookmarkStart w:id="9118" w:name="_Toc349038321"/>
      <w:bookmarkStart w:id="9119" w:name="_Toc349042807"/>
      <w:bookmarkStart w:id="9120" w:name="_Toc349642220"/>
      <w:bookmarkStart w:id="9121" w:name="_Toc351912878"/>
      <w:bookmarkStart w:id="9122" w:name="_Toc351914899"/>
      <w:bookmarkStart w:id="9123" w:name="_Toc351915365"/>
      <w:bookmarkStart w:id="9124" w:name="_Toc361231422"/>
      <w:bookmarkStart w:id="9125" w:name="_Toc361231948"/>
      <w:bookmarkStart w:id="9126" w:name="_Toc362445246"/>
      <w:bookmarkStart w:id="9127" w:name="_Toc363909213"/>
      <w:bookmarkStart w:id="9128" w:name="_Toc364463639"/>
      <w:bookmarkStart w:id="9129" w:name="_Toc366078243"/>
      <w:bookmarkStart w:id="9130" w:name="_Toc366078862"/>
      <w:bookmarkStart w:id="9131" w:name="_Toc366079847"/>
      <w:bookmarkStart w:id="9132" w:name="_Toc366080459"/>
      <w:bookmarkStart w:id="9133" w:name="_Toc366081068"/>
      <w:bookmarkStart w:id="9134" w:name="_Toc366505408"/>
      <w:bookmarkStart w:id="9135" w:name="_Toc366508777"/>
      <w:bookmarkStart w:id="9136" w:name="_Toc366513278"/>
      <w:bookmarkStart w:id="9137" w:name="_Toc366574467"/>
      <w:bookmarkStart w:id="9138" w:name="_Toc366578260"/>
      <w:bookmarkStart w:id="9139" w:name="_Toc366578854"/>
      <w:bookmarkStart w:id="9140" w:name="_Toc366579446"/>
      <w:bookmarkStart w:id="9141" w:name="_Toc366580037"/>
      <w:bookmarkStart w:id="9142" w:name="_Toc366580629"/>
      <w:bookmarkStart w:id="9143" w:name="_Toc366581220"/>
      <w:bookmarkStart w:id="9144" w:name="_Toc366581812"/>
      <w:bookmarkStart w:id="9145" w:name="_Properties_for_Array"/>
      <w:bookmarkStart w:id="9146" w:name="_Toc349042808"/>
      <w:bookmarkStart w:id="9147" w:name="_Toc130873646"/>
      <w:bookmarkStart w:id="9148" w:name="_Toc140549618"/>
      <w:bookmarkStart w:id="9149" w:name="_Toc177399121"/>
      <w:bookmarkStart w:id="9150" w:name="_Toc175057408"/>
      <w:bookmarkStart w:id="9151" w:name="_Toc199516353"/>
      <w:bookmarkStart w:id="9152" w:name="_Toc194984015"/>
      <w:bookmarkStart w:id="9153" w:name="_Toc243112857"/>
      <w:bookmarkStart w:id="9154" w:name="_Ref255476292"/>
      <w:bookmarkStart w:id="9155" w:name="_Ref351913722"/>
      <w:bookmarkStart w:id="9156" w:name="_Ref351913750"/>
      <w:bookmarkStart w:id="9157" w:name="_Ref38542684"/>
      <w:bookmarkStart w:id="9158" w:name="_Ref38542691"/>
      <w:bookmarkStart w:id="9159" w:name="_Ref38543204"/>
      <w:bookmarkStart w:id="9160" w:name="_Ref38543215"/>
      <w:bookmarkStart w:id="9161" w:name="_Toc52984652"/>
      <w:bookmarkStart w:id="9162" w:name="_Toc112836593"/>
      <w:bookmarkStart w:id="9163" w:name="_Toc112826311"/>
      <w:bookmarkStart w:id="9164" w:name="_Toc113075295"/>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r>
        <w:lastRenderedPageBreak/>
        <w:t>Properties for Array Elements and Optional Elements</w:t>
      </w:r>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p>
    <w:p w14:paraId="592FD093" w14:textId="77777777" w:rsidR="000E1214" w:rsidRDefault="00A87198">
      <w:r>
        <w:t xml:space="preserve">These properties are for array elements (XSD </w:t>
      </w:r>
      <w:proofErr w:type="spellStart"/>
      <w:r>
        <w:t>maxOccurs</w:t>
      </w:r>
      <w:proofErr w:type="spellEnd"/>
      <w:r>
        <w:t xml:space="preserve"> &gt;1 or unbounded) or optional elements (XSD minOccurs 0 and XSD </w:t>
      </w:r>
      <w:proofErr w:type="spellStart"/>
      <w:r>
        <w:t>maxOccurs</w:t>
      </w:r>
      <w:proofErr w:type="spellEnd"/>
      <w:r>
        <w:t xml:space="preserve">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proofErr w:type="spellStart"/>
            <w:r>
              <w:rPr>
                <w:rFonts w:eastAsia="Arial Unicode MS"/>
              </w:rPr>
              <w:t>Enum</w:t>
            </w:r>
            <w:proofErr w:type="spellEnd"/>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Valid values 'fixed', 'expression', 'parsed', 'implicit' ,'</w:t>
            </w:r>
            <w:proofErr w:type="spellStart"/>
            <w:r>
              <w:rPr>
                <w:rFonts w:eastAsia="Arial Unicode MS"/>
              </w:rPr>
              <w:t>stopValue</w:t>
            </w:r>
            <w:proofErr w:type="spellEnd"/>
            <w:r>
              <w:rPr>
                <w:rFonts w:eastAsia="Arial Unicode MS"/>
              </w:rPr>
              <w:t xml:space="preserve">'. </w:t>
            </w:r>
          </w:p>
          <w:p w14:paraId="3F493C08" w14:textId="77777777" w:rsidR="000E1214" w:rsidRDefault="00A87198">
            <w:pPr>
              <w:rPr>
                <w:rFonts w:eastAsia="Arial Unicode MS"/>
              </w:rPr>
            </w:pPr>
            <w:r>
              <w:rPr>
                <w:rFonts w:eastAsia="Arial Unicode MS"/>
              </w:rPr>
              <w:t xml:space="preserve">'fixed' means use the XSD </w:t>
            </w:r>
            <w:proofErr w:type="spellStart"/>
            <w:r>
              <w:rPr>
                <w:rFonts w:eastAsia="Arial Unicode MS"/>
              </w:rPr>
              <w:t>maxOccurs</w:t>
            </w:r>
            <w:proofErr w:type="spellEnd"/>
            <w:r>
              <w:rPr>
                <w:rFonts w:eastAsia="Arial Unicode MS"/>
              </w:rPr>
              <w:t xml:space="preserve"> property. </w:t>
            </w:r>
          </w:p>
          <w:p w14:paraId="7790CDBA" w14:textId="77777777" w:rsidR="000E1214" w:rsidRDefault="00A87198">
            <w:pPr>
              <w:rPr>
                <w:rFonts w:eastAsia="Arial Unicode MS"/>
              </w:rPr>
            </w:pPr>
            <w:r>
              <w:rPr>
                <w:rFonts w:eastAsia="Arial Unicode MS"/>
              </w:rPr>
              <w:t xml:space="preserve">'expression' means use the </w:t>
            </w:r>
            <w:proofErr w:type="spellStart"/>
            <w:r>
              <w:rPr>
                <w:rFonts w:eastAsia="Arial Unicode MS"/>
              </w:rPr>
              <w:t>dfdl:occursCount</w:t>
            </w:r>
            <w:proofErr w:type="spellEnd"/>
            <w:r>
              <w:rPr>
                <w:rFonts w:eastAsia="Arial Unicode MS"/>
              </w:rPr>
              <w:t xml:space="preserve">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 xml:space="preserve">'implicit' means that the number of occurrences is determined by speculative parsing in conjunction with the XSD minOccurs and XSD </w:t>
            </w:r>
            <w:proofErr w:type="spellStart"/>
            <w:r>
              <w:rPr>
                <w:rFonts w:eastAsia="Arial Unicode MS"/>
              </w:rPr>
              <w:t>maxOccurs</w:t>
            </w:r>
            <w:proofErr w:type="spellEnd"/>
            <w:r>
              <w:rPr>
                <w:rFonts w:eastAsia="Arial Unicode MS"/>
              </w:rPr>
              <w:t xml:space="preserve"> properties.</w:t>
            </w:r>
          </w:p>
          <w:p w14:paraId="09F48166" w14:textId="77777777" w:rsidR="000E1214" w:rsidRDefault="00A87198">
            <w:pPr>
              <w:rPr>
                <w:rFonts w:eastAsia="Arial Unicode MS"/>
              </w:rPr>
            </w:pPr>
            <w:r>
              <w:rPr>
                <w:rFonts w:eastAsia="Arial Unicode MS"/>
              </w:rPr>
              <w:t>'</w:t>
            </w:r>
            <w:proofErr w:type="spellStart"/>
            <w:r>
              <w:rPr>
                <w:rFonts w:eastAsia="Arial Unicode MS"/>
              </w:rPr>
              <w:t>stopValue</w:t>
            </w:r>
            <w:proofErr w:type="spellEnd"/>
            <w:r>
              <w:rPr>
                <w:rFonts w:eastAsia="Arial Unicode MS"/>
              </w:rPr>
              <w:t xml:space="preserve">' means look for a mandatory logical stop value which signifies the end of the occurrences. </w:t>
            </w:r>
          </w:p>
          <w:p w14:paraId="0414DA49" w14:textId="2AA0298B" w:rsidR="000E1214" w:rsidRDefault="00A87198">
            <w:pPr>
              <w:rPr>
                <w:rFonts w:eastAsia="Arial Unicode MS"/>
              </w:rPr>
            </w:pPr>
            <w:r>
              <w:rPr>
                <w:rFonts w:eastAsia="Arial Unicode MS"/>
              </w:rPr>
              <w:t xml:space="preserve">These values are described in detail in section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404DC4" w:rsidRPr="00065302">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 xml:space="preserve">Required only when </w:t>
            </w:r>
            <w:proofErr w:type="spellStart"/>
            <w:r>
              <w:rPr>
                <w:rFonts w:cs="Arial"/>
              </w:rPr>
              <w:t>dfdl:occursCountKind</w:t>
            </w:r>
            <w:proofErr w:type="spellEnd"/>
            <w:r>
              <w:rPr>
                <w:rFonts w:cs="Arial"/>
              </w:rPr>
              <w:t xml:space="preserve">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 xml:space="preserve">Annotation: </w:t>
            </w:r>
            <w:proofErr w:type="spellStart"/>
            <w:r>
              <w:rPr>
                <w:rFonts w:eastAsia="Arial Unicode MS"/>
              </w:rPr>
              <w:t>dfdl:element</w:t>
            </w:r>
            <w:proofErr w:type="spellEnd"/>
            <w:r>
              <w:rPr>
                <w:rFonts w:eastAsia="Arial Unicode MS"/>
              </w:rPr>
              <w: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 xml:space="preserve">Required only when </w:t>
            </w:r>
            <w:proofErr w:type="spellStart"/>
            <w:r>
              <w:rPr>
                <w:rFonts w:eastAsia="Arial Unicode MS"/>
              </w:rPr>
              <w:t>dfdl:occursCountKind</w:t>
            </w:r>
            <w:proofErr w:type="spellEnd"/>
            <w:r>
              <w:rPr>
                <w:rFonts w:eastAsia="Arial Unicode MS"/>
              </w:rPr>
              <w:t xml:space="preserve"> is '</w:t>
            </w:r>
            <w:proofErr w:type="spellStart"/>
            <w:r>
              <w:rPr>
                <w:rFonts w:eastAsia="Arial Unicode MS"/>
              </w:rPr>
              <w:t>stopValue</w:t>
            </w:r>
            <w:proofErr w:type="spellEnd"/>
            <w:r>
              <w:rPr>
                <w:rFonts w:eastAsia="Arial Unicode MS"/>
              </w:rPr>
              <w:t>'.</w:t>
            </w:r>
          </w:p>
          <w:p w14:paraId="3E5023BE" w14:textId="4FD1E6D5"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r w:rsidR="008E7C14">
              <w:rPr>
                <w:rFonts w:eastAsia="Arial Unicode MS"/>
              </w:rPr>
              <w:t xml:space="preserve">MUST </w:t>
            </w:r>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 xml:space="preserve">The </w:t>
            </w:r>
            <w:proofErr w:type="spellStart"/>
            <w:r>
              <w:rPr>
                <w:rFonts w:cs="Arial"/>
                <w:bCs/>
                <w:lang w:eastAsia="en-GB"/>
              </w:rPr>
              <w:t>dfdl:occursStopValue</w:t>
            </w:r>
            <w:proofErr w:type="spellEnd"/>
            <w:r>
              <w:rPr>
                <w:rFonts w:cs="Arial"/>
                <w:bCs/>
                <w:lang w:eastAsia="en-GB"/>
              </w:rPr>
              <w:t xml:space="preserve"> property must not be empty string.</w:t>
            </w:r>
          </w:p>
          <w:p w14:paraId="24A58705" w14:textId="77777777" w:rsidR="000E1214" w:rsidRDefault="00A87198">
            <w:pPr>
              <w:keepNext/>
              <w:rPr>
                <w:rFonts w:eastAsia="Arial Unicode MS"/>
              </w:rPr>
            </w:pPr>
            <w:r>
              <w:rPr>
                <w:rFonts w:eastAsia="Arial Unicode MS"/>
              </w:rPr>
              <w:t xml:space="preserve">Annotation: </w:t>
            </w:r>
            <w:proofErr w:type="spellStart"/>
            <w:r>
              <w:rPr>
                <w:rFonts w:eastAsia="Arial Unicode MS"/>
              </w:rPr>
              <w:t>dfdl:element</w:t>
            </w:r>
            <w:proofErr w:type="spellEnd"/>
          </w:p>
        </w:tc>
      </w:tr>
    </w:tbl>
    <w:p w14:paraId="24581645" w14:textId="2D405386" w:rsidR="000E1214" w:rsidRDefault="00A87198">
      <w:pPr>
        <w:pStyle w:val="Caption"/>
      </w:pPr>
      <w:bookmarkStart w:id="9165" w:name="_Toc130873647"/>
      <w:bookmarkStart w:id="9166" w:name="_Toc140549619"/>
      <w:bookmarkStart w:id="9167" w:name="_Ref157416759"/>
      <w:r>
        <w:t xml:space="preserve">Table </w:t>
      </w:r>
      <w:r w:rsidR="00F31291">
        <w:fldChar w:fldCharType="begin"/>
      </w:r>
      <w:r w:rsidR="00F31291">
        <w:instrText xml:space="preserve"> SEQ Table \* ARABIC </w:instrText>
      </w:r>
      <w:r w:rsidR="00F31291">
        <w:fldChar w:fldCharType="separate"/>
      </w:r>
      <w:r w:rsidR="00404DC4">
        <w:rPr>
          <w:noProof/>
        </w:rPr>
        <w:t>52</w:t>
      </w:r>
      <w:r w:rsidR="00F31291">
        <w:rPr>
          <w:noProof/>
        </w:rPr>
        <w:fldChar w:fldCharType="end"/>
      </w:r>
      <w:r>
        <w:t xml:space="preserve"> Properties for Array Elements and Optional Elements</w:t>
      </w:r>
    </w:p>
    <w:p w14:paraId="625B1CEC" w14:textId="4BB1DB4C" w:rsidR="000E1214" w:rsidRDefault="00A87198">
      <w:r>
        <w:t xml:space="preserve">When XSD minOccurs 1 and XSD </w:t>
      </w:r>
      <w:proofErr w:type="spellStart"/>
      <w:r>
        <w:t>maxOccurs</w:t>
      </w:r>
      <w:proofErr w:type="spellEnd"/>
      <w:r>
        <w:t xml:space="preserve"> 1, the above properties are not used, and the behavior is as if </w:t>
      </w:r>
      <w:proofErr w:type="spellStart"/>
      <w:r>
        <w:t>dfdl:occursCountKind</w:t>
      </w:r>
      <w:proofErr w:type="spellEnd"/>
      <w:r>
        <w:t xml:space="preserve"> was 'fixed' as described in section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404DC4" w:rsidRPr="00065302">
        <w:rPr>
          <w:rStyle w:val="Hyperlink"/>
        </w:rPr>
        <w:t>16.1.1</w:t>
      </w:r>
      <w:r w:rsidR="00B5754E" w:rsidRPr="00065302">
        <w:rPr>
          <w:rStyle w:val="Hyperlink"/>
        </w:rPr>
        <w:fldChar w:fldCharType="end"/>
      </w:r>
      <w:r>
        <w:t>.</w:t>
      </w:r>
    </w:p>
    <w:p w14:paraId="5C716AFD" w14:textId="77777777" w:rsidR="000E1214" w:rsidRDefault="00A87198" w:rsidP="00B31DA3">
      <w:pPr>
        <w:pStyle w:val="Heading2"/>
      </w:pPr>
      <w:bookmarkStart w:id="9168" w:name="_Toc52984653"/>
      <w:r>
        <w:t xml:space="preserve">The </w:t>
      </w:r>
      <w:bookmarkStart w:id="9169" w:name="_Toc351912881"/>
      <w:bookmarkStart w:id="9170" w:name="_Toc351914902"/>
      <w:bookmarkStart w:id="9171" w:name="_Toc351915368"/>
      <w:bookmarkStart w:id="9172" w:name="_Toc361231425"/>
      <w:bookmarkStart w:id="9173" w:name="_Toc361231951"/>
      <w:bookmarkStart w:id="9174" w:name="_Toc362445249"/>
      <w:bookmarkStart w:id="9175" w:name="_Toc363909216"/>
      <w:bookmarkStart w:id="9176" w:name="_Toc364463642"/>
      <w:bookmarkStart w:id="9177" w:name="_Toc366078246"/>
      <w:bookmarkStart w:id="9178" w:name="_Toc351912882"/>
      <w:bookmarkStart w:id="9179" w:name="_Toc351914903"/>
      <w:bookmarkStart w:id="9180" w:name="_Toc351915369"/>
      <w:bookmarkStart w:id="9181" w:name="_Toc361231426"/>
      <w:bookmarkStart w:id="9182" w:name="_Toc361231952"/>
      <w:bookmarkStart w:id="9183" w:name="_Toc362445250"/>
      <w:bookmarkStart w:id="9184" w:name="_Toc363909217"/>
      <w:bookmarkStart w:id="9185" w:name="_Toc364463643"/>
      <w:bookmarkStart w:id="9186" w:name="_Toc366078247"/>
      <w:bookmarkStart w:id="9187" w:name="_Toc351912883"/>
      <w:bookmarkStart w:id="9188" w:name="_Toc351914904"/>
      <w:bookmarkStart w:id="9189" w:name="_Toc351915370"/>
      <w:bookmarkStart w:id="9190" w:name="_Toc361231427"/>
      <w:bookmarkStart w:id="9191" w:name="_Toc361231953"/>
      <w:bookmarkStart w:id="9192" w:name="_Toc362445251"/>
      <w:bookmarkStart w:id="9193" w:name="_Toc363909218"/>
      <w:bookmarkStart w:id="9194" w:name="_Toc364463644"/>
      <w:bookmarkStart w:id="9195" w:name="_Toc366078248"/>
      <w:bookmarkStart w:id="9196" w:name="_dfdl:occursCountKind_property"/>
      <w:bookmarkStart w:id="9197" w:name="_Ref351049926"/>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proofErr w:type="spellStart"/>
      <w:r>
        <w:t>dfdl:occursCountKind</w:t>
      </w:r>
      <w:proofErr w:type="spellEnd"/>
      <w:r>
        <w:t xml:space="preserve"> property</w:t>
      </w:r>
      <w:bookmarkEnd w:id="9168"/>
      <w:bookmarkEnd w:id="9197"/>
    </w:p>
    <w:p w14:paraId="06226346" w14:textId="77777777" w:rsidR="000E1214" w:rsidRDefault="00A87198" w:rsidP="00BC2419">
      <w:pPr>
        <w:pStyle w:val="Heading3"/>
        <w:rPr>
          <w:rFonts w:eastAsia="Times New Roman"/>
        </w:rPr>
      </w:pPr>
      <w:bookmarkStart w:id="9198" w:name="_Ref351050062"/>
      <w:bookmarkStart w:id="9199" w:name="_Toc52984654"/>
      <w:proofErr w:type="spellStart"/>
      <w:r>
        <w:rPr>
          <w:rFonts w:eastAsia="Times New Roman"/>
        </w:rPr>
        <w:t>dfdl:occursCountKind</w:t>
      </w:r>
      <w:proofErr w:type="spellEnd"/>
      <w:r>
        <w:rPr>
          <w:rFonts w:eastAsia="Times New Roman"/>
        </w:rPr>
        <w:t xml:space="preserve"> 'fixed'</w:t>
      </w:r>
      <w:bookmarkEnd w:id="9198"/>
      <w:bookmarkEnd w:id="9199"/>
    </w:p>
    <w:p w14:paraId="70473577"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'fixed' should be used when the number of occurrences is always the same. The number is provided by the XSD </w:t>
      </w:r>
      <w:proofErr w:type="spellStart"/>
      <w:r>
        <w:rPr>
          <w:rFonts w:eastAsia="Arial Unicode MS" w:cs="Arial"/>
        </w:rPr>
        <w:t>maxOccurs</w:t>
      </w:r>
      <w:proofErr w:type="spellEnd"/>
      <w:r>
        <w:rPr>
          <w:rFonts w:eastAsia="Arial Unicode MS" w:cs="Arial"/>
        </w:rPr>
        <w:t xml:space="preserve"> property. </w:t>
      </w:r>
    </w:p>
    <w:p w14:paraId="76DB098B" w14:textId="6AE8E90D" w:rsidR="000E1214" w:rsidRDefault="00A87198">
      <w:pPr>
        <w:rPr>
          <w:rFonts w:eastAsia="Arial Unicode MS" w:cs="Arial"/>
        </w:rPr>
      </w:pPr>
      <w:r>
        <w:rPr>
          <w:rFonts w:eastAsia="Arial Unicode MS" w:cs="Arial"/>
        </w:rPr>
        <w:lastRenderedPageBreak/>
        <w:t xml:space="preserve">When parsing, </w:t>
      </w:r>
      <w:proofErr w:type="spellStart"/>
      <w:r>
        <w:rPr>
          <w:rFonts w:eastAsia="Arial Unicode MS" w:cs="Arial"/>
        </w:rPr>
        <w:t>maxOccurs</w:t>
      </w:r>
      <w:proofErr w:type="spellEnd"/>
      <w:r>
        <w:rPr>
          <w:rFonts w:eastAsia="Arial Unicode MS" w:cs="Arial"/>
        </w:rPr>
        <w:t xml:space="preserve"> occurrences are expected in the data. It is a </w:t>
      </w:r>
      <w:del w:id="9200" w:author="Mike Beckerle" w:date="2020-10-08T20:33:00Z">
        <w:r w:rsidDel="00B31DA3">
          <w:rPr>
            <w:rFonts w:eastAsia="Arial Unicode MS" w:cs="Arial"/>
          </w:rPr>
          <w:delText>processing error</w:delText>
        </w:r>
      </w:del>
      <w:ins w:id="9201" w:author="Mike Beckerle" w:date="2020-10-08T20:33:00Z">
        <w:r w:rsidR="00B31DA3">
          <w:rPr>
            <w:rFonts w:eastAsia="Arial Unicode MS" w:cs="Arial"/>
          </w:rPr>
          <w:t>Processing Error</w:t>
        </w:r>
      </w:ins>
      <w:r>
        <w:rPr>
          <w:rFonts w:eastAsia="Arial Unicode MS" w:cs="Arial"/>
        </w:rPr>
        <w:t xml:space="preserve"> if less than </w:t>
      </w:r>
      <w:proofErr w:type="spellStart"/>
      <w:r>
        <w:rPr>
          <w:rFonts w:eastAsia="Arial Unicode MS" w:cs="Arial"/>
        </w:rPr>
        <w:t>maxOccurs</w:t>
      </w:r>
      <w:proofErr w:type="spellEnd"/>
      <w:r>
        <w:rPr>
          <w:rFonts w:eastAsia="Arial Unicode MS" w:cs="Arial"/>
        </w:rPr>
        <w:t xml:space="preserve"> occurrences are found or defaulted. The parser stops looking for occurrences when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data.</w:t>
      </w:r>
    </w:p>
    <w:p w14:paraId="4C0A0851" w14:textId="1E39C038" w:rsidR="000E1214" w:rsidRDefault="00A87198">
      <w:pPr>
        <w:rPr>
          <w:rFonts w:eastAsia="Arial Unicode MS" w:cs="Arial"/>
        </w:rPr>
      </w:pPr>
      <w:r>
        <w:rPr>
          <w:rFonts w:eastAsia="Arial Unicode MS" w:cs="Arial"/>
        </w:rPr>
        <w:t xml:space="preserve">When unparsing,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w:t>
      </w:r>
      <w:del w:id="9202" w:author="Mike Beckerle" w:date="2020-10-08T20:33:00Z">
        <w:r w:rsidDel="00B31DA3">
          <w:rPr>
            <w:rFonts w:eastAsia="Arial Unicode MS" w:cs="Arial"/>
          </w:rPr>
          <w:delText>processing error</w:delText>
        </w:r>
      </w:del>
      <w:ins w:id="9203" w:author="Mike Beckerle" w:date="2020-10-08T20:33:00Z">
        <w:r w:rsidR="00B31DA3">
          <w:rPr>
            <w:rFonts w:eastAsia="Arial Unicode MS" w:cs="Arial"/>
          </w:rPr>
          <w:t>Processing Error</w:t>
        </w:r>
      </w:ins>
      <w:r>
        <w:rPr>
          <w:rFonts w:eastAsia="Arial Unicode MS" w:cs="Arial"/>
        </w:rPr>
        <w:t xml:space="preserve"> if less than </w:t>
      </w:r>
      <w:proofErr w:type="spellStart"/>
      <w:r>
        <w:rPr>
          <w:rFonts w:eastAsia="Arial Unicode MS" w:cs="Arial"/>
        </w:rPr>
        <w:t>maxOccurs</w:t>
      </w:r>
      <w:proofErr w:type="spellEnd"/>
      <w:r>
        <w:rPr>
          <w:rFonts w:eastAsia="Arial Unicode MS" w:cs="Arial"/>
        </w:rPr>
        <w:t xml:space="preserve"> occurrences are found or defaulted. The processor stops looking for more occurrence in the </w:t>
      </w:r>
      <w:r w:rsidR="00933F0E">
        <w:rPr>
          <w:rFonts w:eastAsia="Arial Unicode MS" w:cs="Arial"/>
        </w:rPr>
        <w:t>Infoset</w:t>
      </w:r>
      <w:r>
        <w:rPr>
          <w:rFonts w:eastAsia="Arial Unicode MS" w:cs="Arial"/>
        </w:rPr>
        <w:t xml:space="preserve"> after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w:t>
      </w:r>
      <w:proofErr w:type="spellStart"/>
      <w:r>
        <w:rPr>
          <w:rFonts w:eastAsia="Arial Unicode MS" w:cs="Arial"/>
        </w:rPr>
        <w:t>maxOccurs</w:t>
      </w:r>
      <w:proofErr w:type="spellEnd"/>
      <w:r>
        <w:rPr>
          <w:rFonts w:eastAsia="Arial Unicode MS" w:cs="Arial"/>
        </w:rPr>
        <w:t xml:space="preserve">. </w:t>
      </w:r>
    </w:p>
    <w:p w14:paraId="3A7BCAA7" w14:textId="77777777" w:rsidR="000E1214" w:rsidRDefault="00A87198" w:rsidP="00BC2419">
      <w:pPr>
        <w:pStyle w:val="Heading3"/>
        <w:rPr>
          <w:rFonts w:eastAsia="Times New Roman"/>
        </w:rPr>
      </w:pPr>
      <w:bookmarkStart w:id="9204" w:name="_Toc52984655"/>
      <w:proofErr w:type="spellStart"/>
      <w:r>
        <w:rPr>
          <w:rFonts w:eastAsia="Times New Roman"/>
        </w:rPr>
        <w:t>dfdl:occursCountKind</w:t>
      </w:r>
      <w:proofErr w:type="spellEnd"/>
      <w:r>
        <w:rPr>
          <w:rFonts w:eastAsia="Times New Roman"/>
        </w:rPr>
        <w:t xml:space="preserve"> 'implicit'</w:t>
      </w:r>
      <w:bookmarkEnd w:id="9204"/>
    </w:p>
    <w:p w14:paraId="3A1A4EF2"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'implicit' should be used when the number of occurrences is to be established using speculative parsing, and there are lower and upper bounds to control the speculation. The bounds are provided by the XSD minOccurs and XSD </w:t>
      </w:r>
      <w:proofErr w:type="spellStart"/>
      <w:r>
        <w:rPr>
          <w:rFonts w:eastAsia="Arial Unicode MS" w:cs="Arial"/>
        </w:rPr>
        <w:t>maxOccurs</w:t>
      </w:r>
      <w:proofErr w:type="spellEnd"/>
      <w:r>
        <w:rPr>
          <w:rFonts w:eastAsia="Arial Unicode MS" w:cs="Arial"/>
        </w:rPr>
        <w:t xml:space="preserve"> properties.</w:t>
      </w:r>
    </w:p>
    <w:p w14:paraId="1E53716F" w14:textId="23A26232" w:rsidR="000E1214" w:rsidRDefault="00A87198">
      <w:pPr>
        <w:rPr>
          <w:rFonts w:eastAsia="Arial Unicode MS" w:cs="Arial"/>
        </w:rPr>
      </w:pPr>
      <w:r>
        <w:rPr>
          <w:rFonts w:eastAsia="Arial Unicode MS" w:cs="Arial"/>
        </w:rPr>
        <w:t xml:space="preserve">When parsing, up to </w:t>
      </w:r>
      <w:proofErr w:type="spellStart"/>
      <w:r>
        <w:rPr>
          <w:rFonts w:eastAsia="Arial Unicode MS" w:cs="Arial"/>
        </w:rPr>
        <w:t>maxOccurs</w:t>
      </w:r>
      <w:proofErr w:type="spellEnd"/>
      <w:r>
        <w:rPr>
          <w:rFonts w:eastAsia="Arial Unicode MS" w:cs="Arial"/>
        </w:rPr>
        <w:t xml:space="preserve"> occurrences are expected in the data. It is a </w:t>
      </w:r>
      <w:del w:id="9205" w:author="Mike Beckerle" w:date="2020-10-08T20:33:00Z">
        <w:r w:rsidDel="00B31DA3">
          <w:rPr>
            <w:rFonts w:eastAsia="Arial Unicode MS" w:cs="Arial"/>
          </w:rPr>
          <w:delText>processing error</w:delText>
        </w:r>
      </w:del>
      <w:ins w:id="9206" w:author="Mike Beckerle" w:date="2020-10-08T20:33:00Z">
        <w:r w:rsidR="00B31DA3">
          <w:rPr>
            <w:rFonts w:eastAsia="Arial Unicode MS" w:cs="Arial"/>
          </w:rPr>
          <w:t>Processing Error</w:t>
        </w:r>
      </w:ins>
      <w:r>
        <w:rPr>
          <w:rFonts w:eastAsia="Arial Unicode MS" w:cs="Arial"/>
        </w:rPr>
        <w:t xml:space="preserve"> if less than XSD minOccurs occurrences are found or defaulted. The parser stops looking for occurrences when either XSD minOccurs have been found or defaulted and speculative parsing does not find another occurrence, or XSD </w:t>
      </w:r>
      <w:proofErr w:type="spellStart"/>
      <w:r>
        <w:rPr>
          <w:rFonts w:eastAsia="Arial Unicode MS" w:cs="Arial"/>
        </w:rPr>
        <w:t>maxOccurs</w:t>
      </w:r>
      <w:proofErr w:type="spellEnd"/>
      <w:r>
        <w:rPr>
          <w:rFonts w:eastAsia="Arial Unicode MS" w:cs="Arial"/>
        </w:rPr>
        <w:t xml:space="preserve"> have been found or defaulted.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data.</w:t>
      </w:r>
    </w:p>
    <w:p w14:paraId="023368CC" w14:textId="4CB1A50F" w:rsidR="000E1214" w:rsidRDefault="00A87198">
      <w:pPr>
        <w:rPr>
          <w:rFonts w:eastAsia="Arial Unicode MS" w:cs="Arial"/>
        </w:rPr>
      </w:pPr>
      <w:r>
        <w:rPr>
          <w:rFonts w:eastAsia="Arial Unicode MS" w:cs="Arial"/>
        </w:rPr>
        <w:t xml:space="preserve">When unparsing, up to XSD </w:t>
      </w:r>
      <w:proofErr w:type="spellStart"/>
      <w:r>
        <w:rPr>
          <w:rFonts w:eastAsia="Arial Unicode MS" w:cs="Arial"/>
        </w:rPr>
        <w:t>maxOccurs</w:t>
      </w:r>
      <w:proofErr w:type="spellEnd"/>
      <w:r>
        <w:rPr>
          <w:rFonts w:eastAsia="Arial Unicode MS" w:cs="Arial"/>
        </w:rPr>
        <w:t xml:space="preserve"> occurrences are expected in the </w:t>
      </w:r>
      <w:r w:rsidR="00933F0E">
        <w:rPr>
          <w:rFonts w:eastAsia="Arial Unicode MS" w:cs="Arial"/>
        </w:rPr>
        <w:t>Infoset</w:t>
      </w:r>
      <w:r>
        <w:rPr>
          <w:rFonts w:eastAsia="Arial Unicode MS" w:cs="Arial"/>
        </w:rPr>
        <w:t xml:space="preserve">. It is a </w:t>
      </w:r>
      <w:del w:id="9207" w:author="Mike Beckerle" w:date="2020-10-08T20:33:00Z">
        <w:r w:rsidDel="00B31DA3">
          <w:rPr>
            <w:rFonts w:eastAsia="Arial Unicode MS" w:cs="Arial"/>
          </w:rPr>
          <w:delText>processing error</w:delText>
        </w:r>
      </w:del>
      <w:ins w:id="9208" w:author="Mike Beckerle" w:date="2020-10-08T20:33:00Z">
        <w:r w:rsidR="00B31DA3">
          <w:rPr>
            <w:rFonts w:eastAsia="Arial Unicode MS" w:cs="Arial"/>
          </w:rPr>
          <w:t>Processing Error</w:t>
        </w:r>
      </w:ins>
      <w:r>
        <w:rPr>
          <w:rFonts w:eastAsia="Arial Unicode MS" w:cs="Arial"/>
        </w:rPr>
        <w:t xml:space="preserve">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w:t>
      </w:r>
      <w:proofErr w:type="spellStart"/>
      <w:r>
        <w:rPr>
          <w:rFonts w:eastAsia="Arial Unicode MS" w:cs="Arial"/>
        </w:rPr>
        <w:t>maxOccurs</w:t>
      </w:r>
      <w:proofErr w:type="spellEnd"/>
      <w:r>
        <w:rPr>
          <w:rFonts w:eastAsia="Arial Unicode MS" w:cs="Arial"/>
        </w:rPr>
        <w:t xml:space="preserve"> occurrences have been found. </w:t>
      </w:r>
      <w:r>
        <w:rPr>
          <w:rFonts w:cs="Arial"/>
          <w:lang w:eastAsia="en-GB"/>
        </w:rPr>
        <w:t xml:space="preserve">When XSD </w:t>
      </w:r>
      <w:proofErr w:type="spellStart"/>
      <w:r>
        <w:rPr>
          <w:rFonts w:cs="Arial"/>
          <w:lang w:eastAsia="en-GB"/>
        </w:rPr>
        <w:t>maxOccurs</w:t>
      </w:r>
      <w:proofErr w:type="spellEnd"/>
      <w:r>
        <w:rPr>
          <w:rFonts w:cs="Arial"/>
          <w:lang w:eastAsia="en-GB"/>
        </w:rPr>
        <w:t xml:space="preserve">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BC2419">
      <w:pPr>
        <w:pStyle w:val="Heading3"/>
        <w:rPr>
          <w:rFonts w:eastAsia="Times New Roman"/>
        </w:rPr>
      </w:pPr>
      <w:bookmarkStart w:id="9209" w:name="_Toc52984656"/>
      <w:proofErr w:type="spellStart"/>
      <w:r>
        <w:rPr>
          <w:rFonts w:eastAsia="Times New Roman"/>
        </w:rPr>
        <w:t>dfdl:occursCountKind</w:t>
      </w:r>
      <w:proofErr w:type="spellEnd"/>
      <w:r>
        <w:rPr>
          <w:rFonts w:eastAsia="Times New Roman"/>
        </w:rPr>
        <w:t xml:space="preserve"> 'parsed'</w:t>
      </w:r>
      <w:bookmarkEnd w:id="9209"/>
    </w:p>
    <w:p w14:paraId="2E129016"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'parsed' should be used when the number of occurrences is to be established solely using speculative parsing.</w:t>
      </w:r>
    </w:p>
    <w:p w14:paraId="192E78D2" w14:textId="77777777"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validation error if less than XSD minOccurs occurrences are found or defaulted, or greater than XSD </w:t>
      </w:r>
      <w:proofErr w:type="spellStart"/>
      <w:r>
        <w:rPr>
          <w:rFonts w:eastAsia="Arial Unicode MS" w:cs="Arial"/>
        </w:rPr>
        <w:t>maxOccurs</w:t>
      </w:r>
      <w:proofErr w:type="spellEnd"/>
      <w:r>
        <w:rPr>
          <w:rFonts w:eastAsia="Arial Unicode MS" w:cs="Arial"/>
        </w:rPr>
        <w:t xml:space="preserve"> occurrences are found.</w:t>
      </w:r>
    </w:p>
    <w:p w14:paraId="26DDDCE8" w14:textId="62596EAA"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validation error if less than XSD minOccurs occurrences are found or defaulted, or if more than XSD </w:t>
      </w:r>
      <w:proofErr w:type="spellStart"/>
      <w:r>
        <w:rPr>
          <w:rFonts w:eastAsia="Arial Unicode MS" w:cs="Arial"/>
        </w:rPr>
        <w:t>maxOccurs</w:t>
      </w:r>
      <w:proofErr w:type="spellEnd"/>
      <w:r>
        <w:rPr>
          <w:rFonts w:eastAsia="Arial Unicode MS" w:cs="Arial"/>
        </w:rPr>
        <w:t xml:space="preserve"> occurrences are found. </w:t>
      </w:r>
    </w:p>
    <w:p w14:paraId="28706C7D" w14:textId="77777777" w:rsidR="000E1214" w:rsidRDefault="00A87198" w:rsidP="00BC2419">
      <w:pPr>
        <w:pStyle w:val="Heading3"/>
        <w:rPr>
          <w:rFonts w:eastAsia="Times New Roman"/>
        </w:rPr>
      </w:pPr>
      <w:bookmarkStart w:id="9210" w:name="_Toc52984657"/>
      <w:proofErr w:type="spellStart"/>
      <w:r>
        <w:rPr>
          <w:rFonts w:eastAsia="Times New Roman"/>
        </w:rPr>
        <w:t>dfdl:occursCountKind</w:t>
      </w:r>
      <w:proofErr w:type="spellEnd"/>
      <w:r>
        <w:rPr>
          <w:rFonts w:eastAsia="Times New Roman"/>
        </w:rPr>
        <w:t xml:space="preserve"> 'expression'</w:t>
      </w:r>
      <w:bookmarkEnd w:id="9210"/>
    </w:p>
    <w:p w14:paraId="7BFEBC14" w14:textId="77777777"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'expression' should be used when the number of occurrences is calculated by evaluating a DFDL expression.</w:t>
      </w:r>
    </w:p>
    <w:p w14:paraId="76824A74" w14:textId="3EAA0713" w:rsidR="000E1214" w:rsidRDefault="00A87198">
      <w:pPr>
        <w:rPr>
          <w:rFonts w:eastAsia="Arial Unicode MS" w:cs="Arial"/>
        </w:rPr>
      </w:pPr>
      <w:r>
        <w:rPr>
          <w:rFonts w:eastAsia="Arial Unicode MS" w:cs="Arial"/>
        </w:rPr>
        <w:t xml:space="preserve">When parsing, the </w:t>
      </w:r>
      <w:proofErr w:type="spellStart"/>
      <w:r>
        <w:rPr>
          <w:rFonts w:eastAsia="Arial Unicode MS" w:cs="Arial"/>
        </w:rPr>
        <w:t>dfdl:occursCount</w:t>
      </w:r>
      <w:proofErr w:type="spellEnd"/>
      <w:r>
        <w:rPr>
          <w:rFonts w:eastAsia="Arial Unicode MS" w:cs="Arial"/>
        </w:rPr>
        <w:t xml:space="preserve"> expression is evaluated and provides the number of occurrences expected in the data. It is a </w:t>
      </w:r>
      <w:del w:id="9211" w:author="Mike Beckerle" w:date="2020-10-08T20:33:00Z">
        <w:r w:rsidDel="00B31DA3">
          <w:rPr>
            <w:rFonts w:eastAsia="Arial Unicode MS" w:cs="Arial"/>
          </w:rPr>
          <w:delText>processing error</w:delText>
        </w:r>
      </w:del>
      <w:ins w:id="9212" w:author="Mike Beckerle" w:date="2020-10-08T20:33:00Z">
        <w:r w:rsidR="00B31DA3">
          <w:rPr>
            <w:rFonts w:eastAsia="Arial Unicode MS" w:cs="Arial"/>
          </w:rPr>
          <w:t>Processing Error</w:t>
        </w:r>
      </w:ins>
      <w:r>
        <w:rPr>
          <w:rFonts w:eastAsia="Arial Unicode MS" w:cs="Arial"/>
        </w:rPr>
        <w:t xml:space="preserve"> if less than </w:t>
      </w:r>
      <w:proofErr w:type="spellStart"/>
      <w:r>
        <w:rPr>
          <w:rFonts w:eastAsia="Arial Unicode MS" w:cs="Arial"/>
        </w:rPr>
        <w:t>dfdl:occursCount</w:t>
      </w:r>
      <w:proofErr w:type="spellEnd"/>
      <w:r>
        <w:rPr>
          <w:rFonts w:eastAsia="Arial Unicode MS" w:cs="Arial"/>
        </w:rPr>
        <w:t xml:space="preserve"> occurrences are found or defaulted. The parser stops looking for occurrences when </w:t>
      </w:r>
      <w:proofErr w:type="spellStart"/>
      <w:r>
        <w:rPr>
          <w:rFonts w:eastAsia="Arial Unicode MS" w:cs="Arial"/>
        </w:rPr>
        <w:t>dfdl:occursCount</w:t>
      </w:r>
      <w:proofErr w:type="spellEnd"/>
      <w:r>
        <w:rPr>
          <w:rFonts w:eastAsia="Arial Unicode MS" w:cs="Arial"/>
        </w:rPr>
        <w:t xml:space="preserve"> occurrences have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w:t>
      </w:r>
      <w:r>
        <w:rPr>
          <w:rFonts w:cs="Arial"/>
          <w:lang w:eastAsia="en-GB"/>
        </w:rPr>
        <w:t xml:space="preserve">When </w:t>
      </w:r>
      <w:proofErr w:type="spellStart"/>
      <w:r>
        <w:rPr>
          <w:rFonts w:cs="Arial"/>
          <w:lang w:eastAsia="en-GB"/>
        </w:rPr>
        <w:t>dfdl:occursCount</w:t>
      </w:r>
      <w:proofErr w:type="spellEnd"/>
      <w:r>
        <w:rPr>
          <w:rFonts w:cs="Arial"/>
          <w:lang w:eastAsia="en-GB"/>
        </w:rPr>
        <w:t xml:space="preserve"> is 0, no occurrences are looked for in the data.</w:t>
      </w:r>
    </w:p>
    <w:p w14:paraId="7F6F3E0C" w14:textId="22510AFA"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validation error if less than XSD minOccurs occurrences are found or defaulted, or if more than XSD </w:t>
      </w:r>
      <w:proofErr w:type="spellStart"/>
      <w:r>
        <w:rPr>
          <w:rFonts w:eastAsia="Arial Unicode MS" w:cs="Arial"/>
          <w:lang w:val="en-GB" w:eastAsia="ja-JP"/>
        </w:rPr>
        <w:t>maxOccurs</w:t>
      </w:r>
      <w:proofErr w:type="spellEnd"/>
      <w:r>
        <w:rPr>
          <w:rFonts w:eastAsia="Arial Unicode MS" w:cs="Arial"/>
          <w:lang w:val="en-GB" w:eastAsia="ja-JP"/>
        </w:rPr>
        <w:t xml:space="preserve"> occurrences are found. The </w:t>
      </w:r>
      <w:proofErr w:type="spellStart"/>
      <w:r>
        <w:rPr>
          <w:rFonts w:eastAsia="Arial Unicode MS" w:cs="Arial"/>
          <w:lang w:val="en-GB" w:eastAsia="ja-JP"/>
        </w:rPr>
        <w:t>dfdl:occurs</w:t>
      </w:r>
      <w:proofErr w:type="spellEnd"/>
      <w:r>
        <w:rPr>
          <w:rFonts w:eastAsia="Arial Unicode MS" w:cs="Arial"/>
          <w:lang w:val="en-GB" w:eastAsia="ja-JP"/>
        </w:rPr>
        <w:t xml:space="preserve">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dfdl:occursCount</w:t>
      </w:r>
      <w:proofErr w:type="spellEnd"/>
      <w:r>
        <w:rPr>
          <w:rFonts w:eastAsia="Arial Unicode MS" w:cs="Arial"/>
        </w:rPr>
        <w:t xml:space="preserve"> is not provided or in scope. </w:t>
      </w:r>
    </w:p>
    <w:p w14:paraId="10364F1A" w14:textId="77777777" w:rsidR="000E1214" w:rsidRDefault="00A87198" w:rsidP="00BC2419">
      <w:pPr>
        <w:pStyle w:val="Heading3"/>
        <w:rPr>
          <w:rFonts w:eastAsia="Times New Roman"/>
        </w:rPr>
      </w:pPr>
      <w:bookmarkStart w:id="9213" w:name="_Toc52984658"/>
      <w:proofErr w:type="spellStart"/>
      <w:r>
        <w:rPr>
          <w:rFonts w:eastAsia="Times New Roman"/>
        </w:rPr>
        <w:t>dfdl:occursCountKind</w:t>
      </w:r>
      <w:proofErr w:type="spellEnd"/>
      <w:r>
        <w:rPr>
          <w:rFonts w:eastAsia="Times New Roman"/>
        </w:rPr>
        <w:t xml:space="preserve"> '</w:t>
      </w:r>
      <w:proofErr w:type="spellStart"/>
      <w:r>
        <w:rPr>
          <w:rFonts w:eastAsia="Times New Roman"/>
        </w:rPr>
        <w:t>stopValue</w:t>
      </w:r>
      <w:proofErr w:type="spellEnd"/>
      <w:r>
        <w:rPr>
          <w:rFonts w:eastAsia="Times New Roman"/>
        </w:rPr>
        <w:t>'</w:t>
      </w:r>
      <w:bookmarkEnd w:id="9213"/>
    </w:p>
    <w:p w14:paraId="0E854A0D" w14:textId="1A1EEC4B" w:rsidR="000E1214" w:rsidRDefault="00A87198">
      <w:pPr>
        <w:rPr>
          <w:rFonts w:eastAsia="Arial Unicode MS" w:cs="Arial"/>
        </w:rPr>
      </w:pPr>
      <w:r>
        <w:rPr>
          <w:rFonts w:eastAsia="Arial Unicode MS" w:cs="Arial"/>
        </w:rPr>
        <w:t xml:space="preserve">The </w:t>
      </w:r>
      <w:proofErr w:type="spellStart"/>
      <w:r>
        <w:rPr>
          <w:rFonts w:eastAsia="Arial Unicode MS" w:cs="Arial"/>
        </w:rPr>
        <w:t>enum</w:t>
      </w:r>
      <w:proofErr w:type="spellEnd"/>
      <w:r>
        <w:rPr>
          <w:rFonts w:eastAsia="Arial Unicode MS" w:cs="Arial"/>
        </w:rPr>
        <w:t xml:space="preserve"> '</w:t>
      </w:r>
      <w:proofErr w:type="spellStart"/>
      <w:r>
        <w:rPr>
          <w:rFonts w:eastAsia="Arial Unicode MS" w:cs="Arial"/>
        </w:rPr>
        <w:t>stopValue</w:t>
      </w:r>
      <w:proofErr w:type="spellEnd"/>
      <w:r>
        <w:rPr>
          <w:rFonts w:eastAsia="Arial Unicode MS" w:cs="Arial"/>
        </w:rPr>
        <w:t>'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377A42DE" w:rsidR="000E1214" w:rsidRDefault="00A87198">
      <w:pPr>
        <w:rPr>
          <w:rFonts w:eastAsia="Arial Unicode MS" w:cs="Arial"/>
        </w:rPr>
      </w:pPr>
      <w:r>
        <w:rPr>
          <w:rFonts w:eastAsia="Arial Unicode MS" w:cs="Arial"/>
        </w:rPr>
        <w:lastRenderedPageBreak/>
        <w:t xml:space="preserve">When parsing, any number of occurrences is expected in the data, followed by an occurrence which is a stop value as specified by </w:t>
      </w:r>
      <w:proofErr w:type="spellStart"/>
      <w:r>
        <w:rPr>
          <w:rFonts w:eastAsia="Arial Unicode MS" w:cs="Arial"/>
        </w:rPr>
        <w:t>dfdl:occursStopValue</w:t>
      </w:r>
      <w:proofErr w:type="spellEnd"/>
      <w:r>
        <w:rPr>
          <w:rFonts w:eastAsia="Arial Unicode MS" w:cs="Arial"/>
        </w:rPr>
        <w:t xml:space="preserve">. It is a </w:t>
      </w:r>
      <w:del w:id="9214" w:author="Mike Beckerle" w:date="2020-10-08T20:33:00Z">
        <w:r w:rsidDel="00B31DA3">
          <w:rPr>
            <w:rFonts w:eastAsia="Arial Unicode MS" w:cs="Arial"/>
          </w:rPr>
          <w:delText>processing error</w:delText>
        </w:r>
      </w:del>
      <w:ins w:id="9215" w:author="Mike Beckerle" w:date="2020-10-08T20:33:00Z">
        <w:r w:rsidR="00B31DA3">
          <w:rPr>
            <w:rFonts w:eastAsia="Arial Unicode MS" w:cs="Arial"/>
          </w:rPr>
          <w:t>Processing Error</w:t>
        </w:r>
      </w:ins>
      <w:r>
        <w:rPr>
          <w:rFonts w:eastAsia="Arial Unicode MS" w:cs="Arial"/>
        </w:rPr>
        <w:t xml:space="preserve"> if a stop value occurrence is not found in the data (including when there are zero other occurrences). The parser stops looking for occurrences once a stop value has been found. If validation is enabled, it is a validation error if less than XSD minOccurs occurrences are found or defaulted, or more than XSD </w:t>
      </w:r>
      <w:proofErr w:type="spellStart"/>
      <w:r>
        <w:rPr>
          <w:rFonts w:eastAsia="Arial Unicode MS" w:cs="Arial"/>
        </w:rPr>
        <w:t>maxOccurs</w:t>
      </w:r>
      <w:proofErr w:type="spellEnd"/>
      <w:r>
        <w:rPr>
          <w:rFonts w:eastAsia="Arial Unicode MS" w:cs="Arial"/>
        </w:rPr>
        <w:t xml:space="preserve">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w:t>
      </w:r>
      <w:proofErr w:type="spellStart"/>
      <w:r>
        <w:rPr>
          <w:rFonts w:eastAsia="Arial Unicode MS" w:cs="Arial"/>
        </w:rPr>
        <w:t>dfdl:occursStopValue</w:t>
      </w:r>
      <w:proofErr w:type="spellEnd"/>
      <w:r>
        <w:rPr>
          <w:rFonts w:eastAsia="Arial Unicode MS" w:cs="Arial"/>
        </w:rPr>
        <w:t xml:space="preserve"> provides multiple stop values then the first is used. </w:t>
      </w:r>
    </w:p>
    <w:p w14:paraId="13284225" w14:textId="275D1D43"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w:t>
      </w:r>
      <w:del w:id="9216" w:author="Mike Beckerle" w:date="2020-10-08T20:33:00Z">
        <w:r w:rsidDel="00B31DA3">
          <w:rPr>
            <w:rFonts w:eastAsia="Arial Unicode MS" w:cs="Arial"/>
          </w:rPr>
          <w:delText>processing error</w:delText>
        </w:r>
      </w:del>
      <w:ins w:id="9217" w:author="Mike Beckerle" w:date="2020-10-08T20:33:00Z">
        <w:r w:rsidR="00B31DA3">
          <w:rPr>
            <w:rFonts w:eastAsia="Arial Unicode MS" w:cs="Arial"/>
          </w:rPr>
          <w:t>Processing Error</w:t>
        </w:r>
      </w:ins>
      <w:r>
        <w:rPr>
          <w:rFonts w:eastAsia="Arial Unicode MS" w:cs="Arial"/>
        </w:rPr>
        <w:t xml:space="preserve">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w:t>
      </w:r>
      <w:proofErr w:type="spellStart"/>
      <w:r>
        <w:rPr>
          <w:rFonts w:eastAsia="Arial Unicode MS" w:cs="Arial"/>
        </w:rPr>
        <w:t>dfdl:occursStopValue</w:t>
      </w:r>
      <w:proofErr w:type="spellEnd"/>
      <w:r>
        <w:rPr>
          <w:rFonts w:eastAsia="Arial Unicode MS" w:cs="Arial"/>
        </w:rPr>
        <w:t xml:space="preserv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w:t>
      </w:r>
      <w:proofErr w:type="spellStart"/>
      <w:r>
        <w:rPr>
          <w:rFonts w:eastAsia="Arial Unicode MS" w:cs="Arial"/>
        </w:rPr>
        <w:t>dfdl:occursStopValue</w:t>
      </w:r>
      <w:proofErr w:type="spellEnd"/>
      <w:r>
        <w:rPr>
          <w:rFonts w:eastAsia="Arial Unicode MS" w:cs="Arial"/>
        </w:rPr>
        <w:t xml:space="preserve"> do not conform to the simple type of the element. </w:t>
      </w:r>
    </w:p>
    <w:p w14:paraId="1AC558B1" w14:textId="77777777" w:rsidR="000E1214" w:rsidRDefault="00A87198" w:rsidP="00B31DA3">
      <w:pPr>
        <w:pStyle w:val="Heading2"/>
      </w:pPr>
      <w:bookmarkStart w:id="9218" w:name="_Toc351912890"/>
      <w:bookmarkStart w:id="9219" w:name="_Toc351914911"/>
      <w:bookmarkStart w:id="9220" w:name="_Toc351915377"/>
      <w:bookmarkStart w:id="9221" w:name="_Toc361231434"/>
      <w:bookmarkStart w:id="9222" w:name="_Toc361231960"/>
      <w:bookmarkStart w:id="9223" w:name="_Toc362445258"/>
      <w:bookmarkStart w:id="9224" w:name="_Toc363909225"/>
      <w:bookmarkStart w:id="9225" w:name="_Toc364463651"/>
      <w:bookmarkStart w:id="9226" w:name="_Toc366078255"/>
      <w:bookmarkStart w:id="9227" w:name="_Toc366078870"/>
      <w:bookmarkStart w:id="9228" w:name="_Toc366079855"/>
      <w:bookmarkStart w:id="9229" w:name="_Toc366080467"/>
      <w:bookmarkStart w:id="9230" w:name="_Toc366081076"/>
      <w:bookmarkStart w:id="9231" w:name="_Toc366505416"/>
      <w:bookmarkStart w:id="9232" w:name="_Toc366508785"/>
      <w:bookmarkStart w:id="9233" w:name="_Toc366513286"/>
      <w:bookmarkStart w:id="9234" w:name="_Toc366574475"/>
      <w:bookmarkStart w:id="9235" w:name="_Toc366578268"/>
      <w:bookmarkStart w:id="9236" w:name="_Toc366578862"/>
      <w:bookmarkStart w:id="9237" w:name="_Toc366579454"/>
      <w:bookmarkStart w:id="9238" w:name="_Toc366580045"/>
      <w:bookmarkStart w:id="9239" w:name="_Toc366580637"/>
      <w:bookmarkStart w:id="9240" w:name="_Toc366581228"/>
      <w:bookmarkStart w:id="9241" w:name="_Toc366581820"/>
      <w:bookmarkStart w:id="9242" w:name="_Toc177399123"/>
      <w:bookmarkStart w:id="9243" w:name="_Toc175057410"/>
      <w:bookmarkStart w:id="9244" w:name="_Toc199516354"/>
      <w:bookmarkStart w:id="9245" w:name="_Toc194984016"/>
      <w:bookmarkStart w:id="9246" w:name="_Toc243112858"/>
      <w:bookmarkStart w:id="9247" w:name="_Toc52984659"/>
      <w:bookmarkStart w:id="9248" w:name="_Toc349042809"/>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r>
        <w:t>Default Values</w:t>
      </w:r>
      <w:bookmarkEnd w:id="9242"/>
      <w:bookmarkEnd w:id="9243"/>
      <w:bookmarkEnd w:id="9244"/>
      <w:bookmarkEnd w:id="9245"/>
      <w:bookmarkEnd w:id="9246"/>
      <w:r>
        <w:t xml:space="preserve"> for Arrays</w:t>
      </w:r>
      <w:bookmarkEnd w:id="9247"/>
      <w:r>
        <w:t xml:space="preserve"> </w:t>
      </w:r>
      <w:bookmarkEnd w:id="9248"/>
    </w:p>
    <w:p w14:paraId="1FE832E7" w14:textId="6923C33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404DC4" w:rsidRPr="00065302">
        <w:rPr>
          <w:rStyle w:val="Hyperlink"/>
        </w:rPr>
        <w:t>9.5.2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404DC4" w:rsidRPr="00065302">
        <w:rPr>
          <w:rStyle w:val="Hyperlink"/>
        </w:rPr>
        <w:t>Element Defaults When Parsing</w:t>
      </w:r>
      <w:r w:rsidRPr="00065302">
        <w:rPr>
          <w:rStyle w:val="Hyperlink"/>
        </w:rPr>
        <w:fldChar w:fldCharType="end"/>
      </w:r>
      <w:r>
        <w:t>.</w:t>
      </w:r>
    </w:p>
    <w:p w14:paraId="29F58F07" w14:textId="205A355D"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404DC4" w:rsidRPr="00065302">
        <w:rPr>
          <w:rStyle w:val="Hyperlink"/>
        </w:rPr>
        <w:t>9.5.3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404DC4" w:rsidRPr="00065302">
        <w:rPr>
          <w:rStyle w:val="Hyperlink"/>
        </w:rPr>
        <w:t>Element Defaults When Unparsing</w:t>
      </w:r>
      <w:r w:rsidRPr="00065302">
        <w:rPr>
          <w:rStyle w:val="Hyperlink"/>
        </w:rPr>
        <w:fldChar w:fldCharType="end"/>
      </w:r>
      <w:r>
        <w:t>.</w:t>
      </w:r>
      <w:bookmarkStart w:id="9249" w:name="_Toc322911395"/>
      <w:bookmarkStart w:id="9250" w:name="_Toc322911711"/>
      <w:bookmarkStart w:id="9251" w:name="_Toc322911956"/>
      <w:bookmarkStart w:id="9252" w:name="_Toc322912250"/>
      <w:bookmarkStart w:id="9253" w:name="_Toc329093111"/>
      <w:bookmarkStart w:id="9254" w:name="_Toc332701624"/>
      <w:bookmarkStart w:id="9255" w:name="_Toc332701928"/>
      <w:bookmarkStart w:id="9256" w:name="_Toc332711727"/>
      <w:bookmarkStart w:id="9257" w:name="_Toc332712029"/>
      <w:bookmarkStart w:id="9258" w:name="_Toc332712330"/>
      <w:bookmarkStart w:id="9259" w:name="_Toc332724246"/>
      <w:bookmarkStart w:id="9260" w:name="_Toc332724546"/>
      <w:bookmarkStart w:id="9261" w:name="_Toc341102842"/>
      <w:bookmarkStart w:id="9262" w:name="_Toc347241577"/>
      <w:bookmarkStart w:id="9263" w:name="_Toc347744770"/>
      <w:bookmarkStart w:id="9264" w:name="_Toc348984553"/>
      <w:bookmarkStart w:id="9265" w:name="_Toc348984858"/>
      <w:bookmarkStart w:id="9266" w:name="_Toc349038022"/>
      <w:bookmarkStart w:id="9267" w:name="_Toc349038324"/>
      <w:bookmarkStart w:id="9268" w:name="_Toc349042810"/>
      <w:bookmarkStart w:id="9269" w:name="_Toc349642223"/>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p>
    <w:p w14:paraId="4C7CC17B" w14:textId="373E7892" w:rsidR="000E1214" w:rsidRDefault="00A87198">
      <w:r>
        <w:t xml:space="preserve">The application of default values is </w:t>
      </w:r>
      <w:r>
        <w:rPr>
          <w:b/>
        </w:rPr>
        <w:t>not</w:t>
      </w:r>
      <w:r>
        <w:t xml:space="preserve"> dependent on </w:t>
      </w:r>
      <w:proofErr w:type="spellStart"/>
      <w:r>
        <w:t>dfdl:occursCountKind</w:t>
      </w:r>
      <w:proofErr w:type="spellEnd"/>
      <w:r>
        <w:t xml:space="preserve">,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404DC4" w:rsidRPr="00065302">
        <w:rPr>
          <w:rStyle w:val="Hyperlink"/>
        </w:rPr>
        <w:t>Element Defaults</w:t>
      </w:r>
      <w:r w:rsidRPr="00065302">
        <w:rPr>
          <w:rStyle w:val="Hyperlink"/>
        </w:rPr>
        <w:fldChar w:fldCharType="end"/>
      </w:r>
      <w:r>
        <w:t xml:space="preserve"> contains the details.</w:t>
      </w:r>
    </w:p>
    <w:p w14:paraId="69175F87" w14:textId="77777777" w:rsidR="000E1214" w:rsidRDefault="00A87198" w:rsidP="00B31DA3">
      <w:pPr>
        <w:pStyle w:val="Heading2"/>
      </w:pPr>
      <w:bookmarkStart w:id="9270" w:name="_Toc243112860"/>
      <w:bookmarkStart w:id="9271" w:name="_Toc349042812"/>
      <w:bookmarkStart w:id="9272" w:name="_Toc52984660"/>
      <w:bookmarkEnd w:id="9162"/>
      <w:bookmarkEnd w:id="9163"/>
      <w:bookmarkEnd w:id="9164"/>
      <w:bookmarkEnd w:id="9165"/>
      <w:bookmarkEnd w:id="9166"/>
      <w:bookmarkEnd w:id="9167"/>
      <w:r>
        <w:t>Arrays with DFDL Expressions</w:t>
      </w:r>
      <w:bookmarkEnd w:id="9270"/>
      <w:bookmarkEnd w:id="9271"/>
      <w:bookmarkEnd w:id="9272"/>
    </w:p>
    <w:p w14:paraId="40B8A1B3" w14:textId="2DBC4ACE" w:rsidR="000E1214" w:rsidRDefault="00A87198">
      <w:r>
        <w:t xml:space="preserve">If the value of a DFDL property of an array element (other than </w:t>
      </w:r>
      <w:proofErr w:type="spellStart"/>
      <w:r>
        <w:t>dfdl:occursCount</w:t>
      </w:r>
      <w:proofErr w:type="spellEnd"/>
      <w:r>
        <w:t xml:space="preserve">) is given by a DFDL Expression, then the expression </w:t>
      </w:r>
      <w:r w:rsidR="008E7C14">
        <w:t xml:space="preserve">MUST </w:t>
      </w:r>
      <w:r>
        <w:t xml:space="preserve">be re-evaluated for each occurrence of the element in case the value changes. </w:t>
      </w:r>
    </w:p>
    <w:p w14:paraId="062019D6" w14:textId="77777777" w:rsidR="000E1214" w:rsidRDefault="00A87198" w:rsidP="00B31DA3">
      <w:pPr>
        <w:pStyle w:val="Heading2"/>
      </w:pPr>
      <w:bookmarkStart w:id="9273" w:name="_Ref351914286"/>
      <w:bookmarkStart w:id="9274" w:name="_Toc349042813"/>
      <w:bookmarkStart w:id="9275" w:name="_Toc52984661"/>
      <w:r>
        <w:t>Points of Uncertainty</w:t>
      </w:r>
      <w:bookmarkEnd w:id="9273"/>
      <w:bookmarkEnd w:id="9274"/>
      <w:bookmarkEnd w:id="9275"/>
    </w:p>
    <w:p w14:paraId="188BD700" w14:textId="2F44BA37" w:rsidR="000E1214" w:rsidRDefault="00A87198">
      <w:r>
        <w:t xml:space="preserve">Arrays can have points of uncertainty depending on the value of </w:t>
      </w:r>
      <w:proofErr w:type="spellStart"/>
      <w:r>
        <w:t>dfdl:occursCountKind</w:t>
      </w:r>
      <w:proofErr w:type="spellEnd"/>
      <w:r>
        <w:t xml:space="preserve">.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404DC4" w:rsidRPr="00065302">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404DC4" w:rsidRPr="00065302">
        <w:rPr>
          <w:rStyle w:val="Hyperlink"/>
        </w:rPr>
        <w:t>Points of Uncertainty</w:t>
      </w:r>
      <w:r w:rsidRPr="00065302">
        <w:rPr>
          <w:rStyle w:val="Hyperlink"/>
        </w:rPr>
        <w:fldChar w:fldCharType="end"/>
      </w:r>
      <w:r>
        <w:t xml:space="preserve"> for details.  </w:t>
      </w:r>
    </w:p>
    <w:p w14:paraId="47C3CD94" w14:textId="77777777" w:rsidR="000E1214" w:rsidRDefault="00A87198" w:rsidP="00B31DA3">
      <w:pPr>
        <w:pStyle w:val="Heading2"/>
      </w:pPr>
      <w:bookmarkStart w:id="9276" w:name="_Toc361231438"/>
      <w:bookmarkStart w:id="9277" w:name="_Toc361231964"/>
      <w:bookmarkStart w:id="9278" w:name="_Toc362445262"/>
      <w:bookmarkStart w:id="9279" w:name="_Toc363909229"/>
      <w:bookmarkStart w:id="9280" w:name="_Toc364463655"/>
      <w:bookmarkStart w:id="9281" w:name="_Toc366078259"/>
      <w:bookmarkStart w:id="9282" w:name="_Toc366078874"/>
      <w:bookmarkStart w:id="9283" w:name="_Toc366079859"/>
      <w:bookmarkStart w:id="9284" w:name="_Toc366080471"/>
      <w:bookmarkStart w:id="9285" w:name="_Toc366081080"/>
      <w:bookmarkStart w:id="9286" w:name="_Toc366505420"/>
      <w:bookmarkStart w:id="9287" w:name="_Toc366508789"/>
      <w:bookmarkStart w:id="9288" w:name="_Toc366513290"/>
      <w:bookmarkStart w:id="9289" w:name="_Toc366574479"/>
      <w:bookmarkStart w:id="9290" w:name="_Toc366578272"/>
      <w:bookmarkStart w:id="9291" w:name="_Toc366578866"/>
      <w:bookmarkStart w:id="9292" w:name="_Toc366579458"/>
      <w:bookmarkStart w:id="9293" w:name="_Toc366580049"/>
      <w:bookmarkStart w:id="9294" w:name="_Toc366580641"/>
      <w:bookmarkStart w:id="9295" w:name="_Toc366581232"/>
      <w:bookmarkStart w:id="9296" w:name="_Toc366581824"/>
      <w:bookmarkStart w:id="9297" w:name="_Toc361231439"/>
      <w:bookmarkStart w:id="9298" w:name="_Toc361231965"/>
      <w:bookmarkStart w:id="9299" w:name="_Toc362445263"/>
      <w:bookmarkStart w:id="9300" w:name="_Toc363909230"/>
      <w:bookmarkStart w:id="9301" w:name="_Toc364463656"/>
      <w:bookmarkStart w:id="9302" w:name="_Toc366078260"/>
      <w:bookmarkStart w:id="9303" w:name="_Toc366078875"/>
      <w:bookmarkStart w:id="9304" w:name="_Toc366079860"/>
      <w:bookmarkStart w:id="9305" w:name="_Toc366080472"/>
      <w:bookmarkStart w:id="9306" w:name="_Toc366081081"/>
      <w:bookmarkStart w:id="9307" w:name="_Toc366505421"/>
      <w:bookmarkStart w:id="9308" w:name="_Toc366508790"/>
      <w:bookmarkStart w:id="9309" w:name="_Toc366513291"/>
      <w:bookmarkStart w:id="9310" w:name="_Toc366574480"/>
      <w:bookmarkStart w:id="9311" w:name="_Toc366578273"/>
      <w:bookmarkStart w:id="9312" w:name="_Toc366578867"/>
      <w:bookmarkStart w:id="9313" w:name="_Toc366579459"/>
      <w:bookmarkStart w:id="9314" w:name="_Toc366580050"/>
      <w:bookmarkStart w:id="9315" w:name="_Toc366580642"/>
      <w:bookmarkStart w:id="9316" w:name="_Toc366581233"/>
      <w:bookmarkStart w:id="9317" w:name="_Toc366581825"/>
      <w:bookmarkStart w:id="9318" w:name="_Toc361231440"/>
      <w:bookmarkStart w:id="9319" w:name="_Toc361231966"/>
      <w:bookmarkStart w:id="9320" w:name="_Toc362445264"/>
      <w:bookmarkStart w:id="9321" w:name="_Toc363909231"/>
      <w:bookmarkStart w:id="9322" w:name="_Toc364463657"/>
      <w:bookmarkStart w:id="9323" w:name="_Toc366078261"/>
      <w:bookmarkStart w:id="9324" w:name="_Toc366078876"/>
      <w:bookmarkStart w:id="9325" w:name="_Toc366079861"/>
      <w:bookmarkStart w:id="9326" w:name="_Toc366080473"/>
      <w:bookmarkStart w:id="9327" w:name="_Toc366081082"/>
      <w:bookmarkStart w:id="9328" w:name="_Toc366505422"/>
      <w:bookmarkStart w:id="9329" w:name="_Toc366508791"/>
      <w:bookmarkStart w:id="9330" w:name="_Toc366513292"/>
      <w:bookmarkStart w:id="9331" w:name="_Toc366574481"/>
      <w:bookmarkStart w:id="9332" w:name="_Toc366578274"/>
      <w:bookmarkStart w:id="9333" w:name="_Toc366578868"/>
      <w:bookmarkStart w:id="9334" w:name="_Toc366579460"/>
      <w:bookmarkStart w:id="9335" w:name="_Toc366580051"/>
      <w:bookmarkStart w:id="9336" w:name="_Toc366580643"/>
      <w:bookmarkStart w:id="9337" w:name="_Toc366581234"/>
      <w:bookmarkStart w:id="9338" w:name="_Toc366581826"/>
      <w:bookmarkStart w:id="9339" w:name="_Toc361231441"/>
      <w:bookmarkStart w:id="9340" w:name="_Toc361231967"/>
      <w:bookmarkStart w:id="9341" w:name="_Toc362445265"/>
      <w:bookmarkStart w:id="9342" w:name="_Toc363909232"/>
      <w:bookmarkStart w:id="9343" w:name="_Toc364463658"/>
      <w:bookmarkStart w:id="9344" w:name="_Toc366078262"/>
      <w:bookmarkStart w:id="9345" w:name="_Toc366078877"/>
      <w:bookmarkStart w:id="9346" w:name="_Toc366079862"/>
      <w:bookmarkStart w:id="9347" w:name="_Toc366080474"/>
      <w:bookmarkStart w:id="9348" w:name="_Toc366081083"/>
      <w:bookmarkStart w:id="9349" w:name="_Toc366505423"/>
      <w:bookmarkStart w:id="9350" w:name="_Toc366508792"/>
      <w:bookmarkStart w:id="9351" w:name="_Toc366513293"/>
      <w:bookmarkStart w:id="9352" w:name="_Toc366574482"/>
      <w:bookmarkStart w:id="9353" w:name="_Toc366578275"/>
      <w:bookmarkStart w:id="9354" w:name="_Toc366578869"/>
      <w:bookmarkStart w:id="9355" w:name="_Toc366579461"/>
      <w:bookmarkStart w:id="9356" w:name="_Toc366580052"/>
      <w:bookmarkStart w:id="9357" w:name="_Toc366580644"/>
      <w:bookmarkStart w:id="9358" w:name="_Toc366581235"/>
      <w:bookmarkStart w:id="9359" w:name="_Toc366581827"/>
      <w:bookmarkStart w:id="9360" w:name="_Toc361231442"/>
      <w:bookmarkStart w:id="9361" w:name="_Toc361231968"/>
      <w:bookmarkStart w:id="9362" w:name="_Toc362445266"/>
      <w:bookmarkStart w:id="9363" w:name="_Toc363909233"/>
      <w:bookmarkStart w:id="9364" w:name="_Toc364463659"/>
      <w:bookmarkStart w:id="9365" w:name="_Toc366078263"/>
      <w:bookmarkStart w:id="9366" w:name="_Toc366078878"/>
      <w:bookmarkStart w:id="9367" w:name="_Toc366079863"/>
      <w:bookmarkStart w:id="9368" w:name="_Toc366080475"/>
      <w:bookmarkStart w:id="9369" w:name="_Toc366081084"/>
      <w:bookmarkStart w:id="9370" w:name="_Toc366505424"/>
      <w:bookmarkStart w:id="9371" w:name="_Toc366508793"/>
      <w:bookmarkStart w:id="9372" w:name="_Toc366513294"/>
      <w:bookmarkStart w:id="9373" w:name="_Toc366574483"/>
      <w:bookmarkStart w:id="9374" w:name="_Toc366578276"/>
      <w:bookmarkStart w:id="9375" w:name="_Toc366578870"/>
      <w:bookmarkStart w:id="9376" w:name="_Toc366579462"/>
      <w:bookmarkStart w:id="9377" w:name="_Toc366580053"/>
      <w:bookmarkStart w:id="9378" w:name="_Toc366580645"/>
      <w:bookmarkStart w:id="9379" w:name="_Toc366581236"/>
      <w:bookmarkStart w:id="9380" w:name="_Toc366581828"/>
      <w:bookmarkStart w:id="9381" w:name="_Toc361231443"/>
      <w:bookmarkStart w:id="9382" w:name="_Toc361231969"/>
      <w:bookmarkStart w:id="9383" w:name="_Toc362445267"/>
      <w:bookmarkStart w:id="9384" w:name="_Toc363909234"/>
      <w:bookmarkStart w:id="9385" w:name="_Toc364463660"/>
      <w:bookmarkStart w:id="9386" w:name="_Toc366078264"/>
      <w:bookmarkStart w:id="9387" w:name="_Toc366078879"/>
      <w:bookmarkStart w:id="9388" w:name="_Toc366079864"/>
      <w:bookmarkStart w:id="9389" w:name="_Toc366080476"/>
      <w:bookmarkStart w:id="9390" w:name="_Toc366081085"/>
      <w:bookmarkStart w:id="9391" w:name="_Toc366505425"/>
      <w:bookmarkStart w:id="9392" w:name="_Toc366508794"/>
      <w:bookmarkStart w:id="9393" w:name="_Toc366513295"/>
      <w:bookmarkStart w:id="9394" w:name="_Toc366574484"/>
      <w:bookmarkStart w:id="9395" w:name="_Toc366578277"/>
      <w:bookmarkStart w:id="9396" w:name="_Toc366578871"/>
      <w:bookmarkStart w:id="9397" w:name="_Toc366579463"/>
      <w:bookmarkStart w:id="9398" w:name="_Toc366580054"/>
      <w:bookmarkStart w:id="9399" w:name="_Toc366580646"/>
      <w:bookmarkStart w:id="9400" w:name="_Toc366581237"/>
      <w:bookmarkStart w:id="9401" w:name="_Toc366581829"/>
      <w:bookmarkStart w:id="9402" w:name="_Toc361231444"/>
      <w:bookmarkStart w:id="9403" w:name="_Toc361231970"/>
      <w:bookmarkStart w:id="9404" w:name="_Toc362445268"/>
      <w:bookmarkStart w:id="9405" w:name="_Toc363909235"/>
      <w:bookmarkStart w:id="9406" w:name="_Toc364463661"/>
      <w:bookmarkStart w:id="9407" w:name="_Toc366078265"/>
      <w:bookmarkStart w:id="9408" w:name="_Toc366078880"/>
      <w:bookmarkStart w:id="9409" w:name="_Toc366079865"/>
      <w:bookmarkStart w:id="9410" w:name="_Toc366080477"/>
      <w:bookmarkStart w:id="9411" w:name="_Toc366081086"/>
      <w:bookmarkStart w:id="9412" w:name="_Toc366505426"/>
      <w:bookmarkStart w:id="9413" w:name="_Toc366508795"/>
      <w:bookmarkStart w:id="9414" w:name="_Toc366513296"/>
      <w:bookmarkStart w:id="9415" w:name="_Toc366574485"/>
      <w:bookmarkStart w:id="9416" w:name="_Toc366578278"/>
      <w:bookmarkStart w:id="9417" w:name="_Toc366578872"/>
      <w:bookmarkStart w:id="9418" w:name="_Toc366579464"/>
      <w:bookmarkStart w:id="9419" w:name="_Toc366580055"/>
      <w:bookmarkStart w:id="9420" w:name="_Toc366580647"/>
      <w:bookmarkStart w:id="9421" w:name="_Toc366581238"/>
      <w:bookmarkStart w:id="9422" w:name="_Toc366581830"/>
      <w:bookmarkStart w:id="9423" w:name="_Toc361231445"/>
      <w:bookmarkStart w:id="9424" w:name="_Toc361231971"/>
      <w:bookmarkStart w:id="9425" w:name="_Toc362445269"/>
      <w:bookmarkStart w:id="9426" w:name="_Toc363909236"/>
      <w:bookmarkStart w:id="9427" w:name="_Toc364463662"/>
      <w:bookmarkStart w:id="9428" w:name="_Toc366078266"/>
      <w:bookmarkStart w:id="9429" w:name="_Toc366078881"/>
      <w:bookmarkStart w:id="9430" w:name="_Toc366079866"/>
      <w:bookmarkStart w:id="9431" w:name="_Toc366080478"/>
      <w:bookmarkStart w:id="9432" w:name="_Toc366081087"/>
      <w:bookmarkStart w:id="9433" w:name="_Toc366505427"/>
      <w:bookmarkStart w:id="9434" w:name="_Toc366508796"/>
      <w:bookmarkStart w:id="9435" w:name="_Toc366513297"/>
      <w:bookmarkStart w:id="9436" w:name="_Toc366574486"/>
      <w:bookmarkStart w:id="9437" w:name="_Toc366578279"/>
      <w:bookmarkStart w:id="9438" w:name="_Toc366578873"/>
      <w:bookmarkStart w:id="9439" w:name="_Toc366579465"/>
      <w:bookmarkStart w:id="9440" w:name="_Toc366580056"/>
      <w:bookmarkStart w:id="9441" w:name="_Toc366580648"/>
      <w:bookmarkStart w:id="9442" w:name="_Toc366581239"/>
      <w:bookmarkStart w:id="9443" w:name="_Toc366581831"/>
      <w:bookmarkStart w:id="9444" w:name="_Toc361231446"/>
      <w:bookmarkStart w:id="9445" w:name="_Toc361231972"/>
      <w:bookmarkStart w:id="9446" w:name="_Toc362445270"/>
      <w:bookmarkStart w:id="9447" w:name="_Toc363909237"/>
      <w:bookmarkStart w:id="9448" w:name="_Toc364463663"/>
      <w:bookmarkStart w:id="9449" w:name="_Toc366078267"/>
      <w:bookmarkStart w:id="9450" w:name="_Toc366078882"/>
      <w:bookmarkStart w:id="9451" w:name="_Toc366079867"/>
      <w:bookmarkStart w:id="9452" w:name="_Toc366080479"/>
      <w:bookmarkStart w:id="9453" w:name="_Toc366081088"/>
      <w:bookmarkStart w:id="9454" w:name="_Toc366505428"/>
      <w:bookmarkStart w:id="9455" w:name="_Toc366508797"/>
      <w:bookmarkStart w:id="9456" w:name="_Toc366513298"/>
      <w:bookmarkStart w:id="9457" w:name="_Toc366574487"/>
      <w:bookmarkStart w:id="9458" w:name="_Toc366578280"/>
      <w:bookmarkStart w:id="9459" w:name="_Toc366578874"/>
      <w:bookmarkStart w:id="9460" w:name="_Toc366579466"/>
      <w:bookmarkStart w:id="9461" w:name="_Toc366580057"/>
      <w:bookmarkStart w:id="9462" w:name="_Toc366580649"/>
      <w:bookmarkStart w:id="9463" w:name="_Toc366581240"/>
      <w:bookmarkStart w:id="9464" w:name="_Toc366581832"/>
      <w:bookmarkStart w:id="9465" w:name="_Toc361231447"/>
      <w:bookmarkStart w:id="9466" w:name="_Toc361231973"/>
      <w:bookmarkStart w:id="9467" w:name="_Toc362445271"/>
      <w:bookmarkStart w:id="9468" w:name="_Toc363909238"/>
      <w:bookmarkStart w:id="9469" w:name="_Toc364463664"/>
      <w:bookmarkStart w:id="9470" w:name="_Toc366078268"/>
      <w:bookmarkStart w:id="9471" w:name="_Toc366078883"/>
      <w:bookmarkStart w:id="9472" w:name="_Toc366079868"/>
      <w:bookmarkStart w:id="9473" w:name="_Toc366080480"/>
      <w:bookmarkStart w:id="9474" w:name="_Toc366081089"/>
      <w:bookmarkStart w:id="9475" w:name="_Toc366505429"/>
      <w:bookmarkStart w:id="9476" w:name="_Toc366508798"/>
      <w:bookmarkStart w:id="9477" w:name="_Toc366513299"/>
      <w:bookmarkStart w:id="9478" w:name="_Toc366574488"/>
      <w:bookmarkStart w:id="9479" w:name="_Toc366578281"/>
      <w:bookmarkStart w:id="9480" w:name="_Toc366578875"/>
      <w:bookmarkStart w:id="9481" w:name="_Toc366579467"/>
      <w:bookmarkStart w:id="9482" w:name="_Toc366580058"/>
      <w:bookmarkStart w:id="9483" w:name="_Toc366580650"/>
      <w:bookmarkStart w:id="9484" w:name="_Toc366581241"/>
      <w:bookmarkStart w:id="9485" w:name="_Toc366581833"/>
      <w:bookmarkStart w:id="9486" w:name="_Toc361231448"/>
      <w:bookmarkStart w:id="9487" w:name="_Toc361231974"/>
      <w:bookmarkStart w:id="9488" w:name="_Toc362445272"/>
      <w:bookmarkStart w:id="9489" w:name="_Toc363909239"/>
      <w:bookmarkStart w:id="9490" w:name="_Toc364463665"/>
      <w:bookmarkStart w:id="9491" w:name="_Toc366078269"/>
      <w:bookmarkStart w:id="9492" w:name="_Toc366078884"/>
      <w:bookmarkStart w:id="9493" w:name="_Toc366079869"/>
      <w:bookmarkStart w:id="9494" w:name="_Toc366080481"/>
      <w:bookmarkStart w:id="9495" w:name="_Toc366081090"/>
      <w:bookmarkStart w:id="9496" w:name="_Toc366505430"/>
      <w:bookmarkStart w:id="9497" w:name="_Toc366508799"/>
      <w:bookmarkStart w:id="9498" w:name="_Toc366513300"/>
      <w:bookmarkStart w:id="9499" w:name="_Toc366574489"/>
      <w:bookmarkStart w:id="9500" w:name="_Toc366578282"/>
      <w:bookmarkStart w:id="9501" w:name="_Toc366578876"/>
      <w:bookmarkStart w:id="9502" w:name="_Toc366579468"/>
      <w:bookmarkStart w:id="9503" w:name="_Toc366580059"/>
      <w:bookmarkStart w:id="9504" w:name="_Toc366580651"/>
      <w:bookmarkStart w:id="9505" w:name="_Toc366581242"/>
      <w:bookmarkStart w:id="9506" w:name="_Toc366581834"/>
      <w:bookmarkStart w:id="9507" w:name="_Toc361231449"/>
      <w:bookmarkStart w:id="9508" w:name="_Toc361231975"/>
      <w:bookmarkStart w:id="9509" w:name="_Toc362445273"/>
      <w:bookmarkStart w:id="9510" w:name="_Toc363909240"/>
      <w:bookmarkStart w:id="9511" w:name="_Toc364463666"/>
      <w:bookmarkStart w:id="9512" w:name="_Toc366078270"/>
      <w:bookmarkStart w:id="9513" w:name="_Toc366078885"/>
      <w:bookmarkStart w:id="9514" w:name="_Toc366079870"/>
      <w:bookmarkStart w:id="9515" w:name="_Toc366080482"/>
      <w:bookmarkStart w:id="9516" w:name="_Toc366081091"/>
      <w:bookmarkStart w:id="9517" w:name="_Toc366505431"/>
      <w:bookmarkStart w:id="9518" w:name="_Toc366508800"/>
      <w:bookmarkStart w:id="9519" w:name="_Toc366513301"/>
      <w:bookmarkStart w:id="9520" w:name="_Toc366574490"/>
      <w:bookmarkStart w:id="9521" w:name="_Toc366578283"/>
      <w:bookmarkStart w:id="9522" w:name="_Toc366578877"/>
      <w:bookmarkStart w:id="9523" w:name="_Toc366579469"/>
      <w:bookmarkStart w:id="9524" w:name="_Toc366580060"/>
      <w:bookmarkStart w:id="9525" w:name="_Toc366580652"/>
      <w:bookmarkStart w:id="9526" w:name="_Toc366581243"/>
      <w:bookmarkStart w:id="9527" w:name="_Toc366581835"/>
      <w:bookmarkStart w:id="9528" w:name="_Toc361231450"/>
      <w:bookmarkStart w:id="9529" w:name="_Toc361231976"/>
      <w:bookmarkStart w:id="9530" w:name="_Toc362445274"/>
      <w:bookmarkStart w:id="9531" w:name="_Toc363909241"/>
      <w:bookmarkStart w:id="9532" w:name="_Toc364463667"/>
      <w:bookmarkStart w:id="9533" w:name="_Toc366078271"/>
      <w:bookmarkStart w:id="9534" w:name="_Toc366078886"/>
      <w:bookmarkStart w:id="9535" w:name="_Toc366079871"/>
      <w:bookmarkStart w:id="9536" w:name="_Toc366080483"/>
      <w:bookmarkStart w:id="9537" w:name="_Toc366081092"/>
      <w:bookmarkStart w:id="9538" w:name="_Toc366505432"/>
      <w:bookmarkStart w:id="9539" w:name="_Toc366508801"/>
      <w:bookmarkStart w:id="9540" w:name="_Toc366513302"/>
      <w:bookmarkStart w:id="9541" w:name="_Toc366574491"/>
      <w:bookmarkStart w:id="9542" w:name="_Toc366578284"/>
      <w:bookmarkStart w:id="9543" w:name="_Toc366578878"/>
      <w:bookmarkStart w:id="9544" w:name="_Toc366579470"/>
      <w:bookmarkStart w:id="9545" w:name="_Toc366580061"/>
      <w:bookmarkStart w:id="9546" w:name="_Toc366580653"/>
      <w:bookmarkStart w:id="9547" w:name="_Toc366581244"/>
      <w:bookmarkStart w:id="9548" w:name="_Toc366581836"/>
      <w:bookmarkStart w:id="9549" w:name="_Toc361231451"/>
      <w:bookmarkStart w:id="9550" w:name="_Toc361231977"/>
      <w:bookmarkStart w:id="9551" w:name="_Toc362445275"/>
      <w:bookmarkStart w:id="9552" w:name="_Toc363909242"/>
      <w:bookmarkStart w:id="9553" w:name="_Toc364463668"/>
      <w:bookmarkStart w:id="9554" w:name="_Toc366078272"/>
      <w:bookmarkStart w:id="9555" w:name="_Toc366078887"/>
      <w:bookmarkStart w:id="9556" w:name="_Toc366079872"/>
      <w:bookmarkStart w:id="9557" w:name="_Toc366080484"/>
      <w:bookmarkStart w:id="9558" w:name="_Toc366081093"/>
      <w:bookmarkStart w:id="9559" w:name="_Toc366505433"/>
      <w:bookmarkStart w:id="9560" w:name="_Toc366508802"/>
      <w:bookmarkStart w:id="9561" w:name="_Toc366513303"/>
      <w:bookmarkStart w:id="9562" w:name="_Toc366574492"/>
      <w:bookmarkStart w:id="9563" w:name="_Toc366578285"/>
      <w:bookmarkStart w:id="9564" w:name="_Toc366578879"/>
      <w:bookmarkStart w:id="9565" w:name="_Toc366579471"/>
      <w:bookmarkStart w:id="9566" w:name="_Toc366580062"/>
      <w:bookmarkStart w:id="9567" w:name="_Toc366580654"/>
      <w:bookmarkStart w:id="9568" w:name="_Toc366581245"/>
      <w:bookmarkStart w:id="9569" w:name="_Toc366581837"/>
      <w:bookmarkStart w:id="9570" w:name="_Toc361231452"/>
      <w:bookmarkStart w:id="9571" w:name="_Toc361231978"/>
      <w:bookmarkStart w:id="9572" w:name="_Toc362445276"/>
      <w:bookmarkStart w:id="9573" w:name="_Toc363909243"/>
      <w:bookmarkStart w:id="9574" w:name="_Toc364463669"/>
      <w:bookmarkStart w:id="9575" w:name="_Toc366078273"/>
      <w:bookmarkStart w:id="9576" w:name="_Toc366078888"/>
      <w:bookmarkStart w:id="9577" w:name="_Toc366079873"/>
      <w:bookmarkStart w:id="9578" w:name="_Toc366080485"/>
      <w:bookmarkStart w:id="9579" w:name="_Toc366081094"/>
      <w:bookmarkStart w:id="9580" w:name="_Toc366505434"/>
      <w:bookmarkStart w:id="9581" w:name="_Toc366508803"/>
      <w:bookmarkStart w:id="9582" w:name="_Toc366513304"/>
      <w:bookmarkStart w:id="9583" w:name="_Toc366574493"/>
      <w:bookmarkStart w:id="9584" w:name="_Toc366578286"/>
      <w:bookmarkStart w:id="9585" w:name="_Toc366578880"/>
      <w:bookmarkStart w:id="9586" w:name="_Toc366579472"/>
      <w:bookmarkStart w:id="9587" w:name="_Toc366580063"/>
      <w:bookmarkStart w:id="9588" w:name="_Toc366580655"/>
      <w:bookmarkStart w:id="9589" w:name="_Toc366581246"/>
      <w:bookmarkStart w:id="9590" w:name="_Toc366581838"/>
      <w:bookmarkStart w:id="9591" w:name="_Toc361231453"/>
      <w:bookmarkStart w:id="9592" w:name="_Toc361231979"/>
      <w:bookmarkStart w:id="9593" w:name="_Toc362445277"/>
      <w:bookmarkStart w:id="9594" w:name="_Toc363909244"/>
      <w:bookmarkStart w:id="9595" w:name="_Toc364463670"/>
      <w:bookmarkStart w:id="9596" w:name="_Toc366078274"/>
      <w:bookmarkStart w:id="9597" w:name="_Toc366078889"/>
      <w:bookmarkStart w:id="9598" w:name="_Toc366079874"/>
      <w:bookmarkStart w:id="9599" w:name="_Toc366080486"/>
      <w:bookmarkStart w:id="9600" w:name="_Toc366081095"/>
      <w:bookmarkStart w:id="9601" w:name="_Toc366505435"/>
      <w:bookmarkStart w:id="9602" w:name="_Toc366508804"/>
      <w:bookmarkStart w:id="9603" w:name="_Toc366513305"/>
      <w:bookmarkStart w:id="9604" w:name="_Toc366574494"/>
      <w:bookmarkStart w:id="9605" w:name="_Toc366578287"/>
      <w:bookmarkStart w:id="9606" w:name="_Toc366578881"/>
      <w:bookmarkStart w:id="9607" w:name="_Toc366579473"/>
      <w:bookmarkStart w:id="9608" w:name="_Toc366580064"/>
      <w:bookmarkStart w:id="9609" w:name="_Toc366580656"/>
      <w:bookmarkStart w:id="9610" w:name="_Toc366581247"/>
      <w:bookmarkStart w:id="9611" w:name="_Toc366581839"/>
      <w:bookmarkStart w:id="9612" w:name="_Toc361231454"/>
      <w:bookmarkStart w:id="9613" w:name="_Toc361231980"/>
      <w:bookmarkStart w:id="9614" w:name="_Toc362445278"/>
      <w:bookmarkStart w:id="9615" w:name="_Toc363909245"/>
      <w:bookmarkStart w:id="9616" w:name="_Toc364463671"/>
      <w:bookmarkStart w:id="9617" w:name="_Toc366078275"/>
      <w:bookmarkStart w:id="9618" w:name="_Toc366078890"/>
      <w:bookmarkStart w:id="9619" w:name="_Toc366079875"/>
      <w:bookmarkStart w:id="9620" w:name="_Toc366080487"/>
      <w:bookmarkStart w:id="9621" w:name="_Toc366081096"/>
      <w:bookmarkStart w:id="9622" w:name="_Toc366505436"/>
      <w:bookmarkStart w:id="9623" w:name="_Toc366508805"/>
      <w:bookmarkStart w:id="9624" w:name="_Toc366513306"/>
      <w:bookmarkStart w:id="9625" w:name="_Toc366574495"/>
      <w:bookmarkStart w:id="9626" w:name="_Toc366578288"/>
      <w:bookmarkStart w:id="9627" w:name="_Toc366578882"/>
      <w:bookmarkStart w:id="9628" w:name="_Toc366579474"/>
      <w:bookmarkStart w:id="9629" w:name="_Toc366580065"/>
      <w:bookmarkStart w:id="9630" w:name="_Toc366580657"/>
      <w:bookmarkStart w:id="9631" w:name="_Toc366581248"/>
      <w:bookmarkStart w:id="9632" w:name="_Toc366581840"/>
      <w:bookmarkStart w:id="9633" w:name="_Toc361231455"/>
      <w:bookmarkStart w:id="9634" w:name="_Toc361231981"/>
      <w:bookmarkStart w:id="9635" w:name="_Toc362445279"/>
      <w:bookmarkStart w:id="9636" w:name="_Toc363909246"/>
      <w:bookmarkStart w:id="9637" w:name="_Toc364463672"/>
      <w:bookmarkStart w:id="9638" w:name="_Toc366078276"/>
      <w:bookmarkStart w:id="9639" w:name="_Toc366078891"/>
      <w:bookmarkStart w:id="9640" w:name="_Toc366079876"/>
      <w:bookmarkStart w:id="9641" w:name="_Toc366080488"/>
      <w:bookmarkStart w:id="9642" w:name="_Toc366081097"/>
      <w:bookmarkStart w:id="9643" w:name="_Toc366505437"/>
      <w:bookmarkStart w:id="9644" w:name="_Toc366508806"/>
      <w:bookmarkStart w:id="9645" w:name="_Toc366513307"/>
      <w:bookmarkStart w:id="9646" w:name="_Toc366574496"/>
      <w:bookmarkStart w:id="9647" w:name="_Toc366578289"/>
      <w:bookmarkStart w:id="9648" w:name="_Toc366578883"/>
      <w:bookmarkStart w:id="9649" w:name="_Toc366579475"/>
      <w:bookmarkStart w:id="9650" w:name="_Toc366580066"/>
      <w:bookmarkStart w:id="9651" w:name="_Toc366580658"/>
      <w:bookmarkStart w:id="9652" w:name="_Toc366581249"/>
      <w:bookmarkStart w:id="9653" w:name="_Toc366581841"/>
      <w:bookmarkStart w:id="9654" w:name="_Toc361231456"/>
      <w:bookmarkStart w:id="9655" w:name="_Toc361231982"/>
      <w:bookmarkStart w:id="9656" w:name="_Toc362445280"/>
      <w:bookmarkStart w:id="9657" w:name="_Toc363909247"/>
      <w:bookmarkStart w:id="9658" w:name="_Toc364463673"/>
      <w:bookmarkStart w:id="9659" w:name="_Toc366078277"/>
      <w:bookmarkStart w:id="9660" w:name="_Toc366078892"/>
      <w:bookmarkStart w:id="9661" w:name="_Toc366079877"/>
      <w:bookmarkStart w:id="9662" w:name="_Toc366080489"/>
      <w:bookmarkStart w:id="9663" w:name="_Toc366081098"/>
      <w:bookmarkStart w:id="9664" w:name="_Toc366505438"/>
      <w:bookmarkStart w:id="9665" w:name="_Toc366508807"/>
      <w:bookmarkStart w:id="9666" w:name="_Toc366513308"/>
      <w:bookmarkStart w:id="9667" w:name="_Toc366574497"/>
      <w:bookmarkStart w:id="9668" w:name="_Toc366578290"/>
      <w:bookmarkStart w:id="9669" w:name="_Toc366578884"/>
      <w:bookmarkStart w:id="9670" w:name="_Toc366579476"/>
      <w:bookmarkStart w:id="9671" w:name="_Toc366580067"/>
      <w:bookmarkStart w:id="9672" w:name="_Toc366580659"/>
      <w:bookmarkStart w:id="9673" w:name="_Toc366581250"/>
      <w:bookmarkStart w:id="9674" w:name="_Toc366581842"/>
      <w:bookmarkStart w:id="9675" w:name="_Toc361231457"/>
      <w:bookmarkStart w:id="9676" w:name="_Toc361231983"/>
      <w:bookmarkStart w:id="9677" w:name="_Toc362445281"/>
      <w:bookmarkStart w:id="9678" w:name="_Toc363909248"/>
      <w:bookmarkStart w:id="9679" w:name="_Toc364463674"/>
      <w:bookmarkStart w:id="9680" w:name="_Toc366078278"/>
      <w:bookmarkStart w:id="9681" w:name="_Toc366078893"/>
      <w:bookmarkStart w:id="9682" w:name="_Toc366079878"/>
      <w:bookmarkStart w:id="9683" w:name="_Toc366080490"/>
      <w:bookmarkStart w:id="9684" w:name="_Toc366081099"/>
      <w:bookmarkStart w:id="9685" w:name="_Toc366505439"/>
      <w:bookmarkStart w:id="9686" w:name="_Toc366508808"/>
      <w:bookmarkStart w:id="9687" w:name="_Toc366513309"/>
      <w:bookmarkStart w:id="9688" w:name="_Toc366574498"/>
      <w:bookmarkStart w:id="9689" w:name="_Toc366578291"/>
      <w:bookmarkStart w:id="9690" w:name="_Toc366578885"/>
      <w:bookmarkStart w:id="9691" w:name="_Toc366579477"/>
      <w:bookmarkStart w:id="9692" w:name="_Toc366580068"/>
      <w:bookmarkStart w:id="9693" w:name="_Toc366580660"/>
      <w:bookmarkStart w:id="9694" w:name="_Toc366581251"/>
      <w:bookmarkStart w:id="9695" w:name="_Toc366581843"/>
      <w:bookmarkStart w:id="9696" w:name="_Toc361231458"/>
      <w:bookmarkStart w:id="9697" w:name="_Toc361231984"/>
      <w:bookmarkStart w:id="9698" w:name="_Toc362445282"/>
      <w:bookmarkStart w:id="9699" w:name="_Toc363909249"/>
      <w:bookmarkStart w:id="9700" w:name="_Toc364463675"/>
      <w:bookmarkStart w:id="9701" w:name="_Toc366078279"/>
      <w:bookmarkStart w:id="9702" w:name="_Toc366078894"/>
      <w:bookmarkStart w:id="9703" w:name="_Toc366079879"/>
      <w:bookmarkStart w:id="9704" w:name="_Toc366080491"/>
      <w:bookmarkStart w:id="9705" w:name="_Toc366081100"/>
      <w:bookmarkStart w:id="9706" w:name="_Toc366505440"/>
      <w:bookmarkStart w:id="9707" w:name="_Toc366508809"/>
      <w:bookmarkStart w:id="9708" w:name="_Toc366513310"/>
      <w:bookmarkStart w:id="9709" w:name="_Toc366574499"/>
      <w:bookmarkStart w:id="9710" w:name="_Toc366578292"/>
      <w:bookmarkStart w:id="9711" w:name="_Toc366578886"/>
      <w:bookmarkStart w:id="9712" w:name="_Toc366579478"/>
      <w:bookmarkStart w:id="9713" w:name="_Toc366580069"/>
      <w:bookmarkStart w:id="9714" w:name="_Toc366580661"/>
      <w:bookmarkStart w:id="9715" w:name="_Toc366581252"/>
      <w:bookmarkStart w:id="9716" w:name="_Toc366581844"/>
      <w:bookmarkStart w:id="9717" w:name="_Toc361231459"/>
      <w:bookmarkStart w:id="9718" w:name="_Toc361231985"/>
      <w:bookmarkStart w:id="9719" w:name="_Toc362445283"/>
      <w:bookmarkStart w:id="9720" w:name="_Toc363909250"/>
      <w:bookmarkStart w:id="9721" w:name="_Toc364463676"/>
      <w:bookmarkStart w:id="9722" w:name="_Toc366078280"/>
      <w:bookmarkStart w:id="9723" w:name="_Toc366078895"/>
      <w:bookmarkStart w:id="9724" w:name="_Toc366079880"/>
      <w:bookmarkStart w:id="9725" w:name="_Toc366080492"/>
      <w:bookmarkStart w:id="9726" w:name="_Toc366081101"/>
      <w:bookmarkStart w:id="9727" w:name="_Toc366505441"/>
      <w:bookmarkStart w:id="9728" w:name="_Toc366508810"/>
      <w:bookmarkStart w:id="9729" w:name="_Toc366513311"/>
      <w:bookmarkStart w:id="9730" w:name="_Toc366574500"/>
      <w:bookmarkStart w:id="9731" w:name="_Toc366578293"/>
      <w:bookmarkStart w:id="9732" w:name="_Toc366578887"/>
      <w:bookmarkStart w:id="9733" w:name="_Toc366579479"/>
      <w:bookmarkStart w:id="9734" w:name="_Toc366580070"/>
      <w:bookmarkStart w:id="9735" w:name="_Toc366580662"/>
      <w:bookmarkStart w:id="9736" w:name="_Toc366581253"/>
      <w:bookmarkStart w:id="9737" w:name="_Toc366581845"/>
      <w:bookmarkStart w:id="9738" w:name="_Toc361231460"/>
      <w:bookmarkStart w:id="9739" w:name="_Toc361231986"/>
      <w:bookmarkStart w:id="9740" w:name="_Toc362445284"/>
      <w:bookmarkStart w:id="9741" w:name="_Toc363909251"/>
      <w:bookmarkStart w:id="9742" w:name="_Toc364463677"/>
      <w:bookmarkStart w:id="9743" w:name="_Toc366078281"/>
      <w:bookmarkStart w:id="9744" w:name="_Toc366078896"/>
      <w:bookmarkStart w:id="9745" w:name="_Toc366079881"/>
      <w:bookmarkStart w:id="9746" w:name="_Toc366080493"/>
      <w:bookmarkStart w:id="9747" w:name="_Toc366081102"/>
      <w:bookmarkStart w:id="9748" w:name="_Toc366505442"/>
      <w:bookmarkStart w:id="9749" w:name="_Toc366508811"/>
      <w:bookmarkStart w:id="9750" w:name="_Toc366513312"/>
      <w:bookmarkStart w:id="9751" w:name="_Toc366574501"/>
      <w:bookmarkStart w:id="9752" w:name="_Toc366578294"/>
      <w:bookmarkStart w:id="9753" w:name="_Toc366578888"/>
      <w:bookmarkStart w:id="9754" w:name="_Toc366579480"/>
      <w:bookmarkStart w:id="9755" w:name="_Toc366580071"/>
      <w:bookmarkStart w:id="9756" w:name="_Toc366580663"/>
      <w:bookmarkStart w:id="9757" w:name="_Toc366581254"/>
      <w:bookmarkStart w:id="9758" w:name="_Toc366581846"/>
      <w:bookmarkStart w:id="9759" w:name="_Toc361231461"/>
      <w:bookmarkStart w:id="9760" w:name="_Toc361231987"/>
      <w:bookmarkStart w:id="9761" w:name="_Toc362445285"/>
      <w:bookmarkStart w:id="9762" w:name="_Toc363909252"/>
      <w:bookmarkStart w:id="9763" w:name="_Toc364463678"/>
      <w:bookmarkStart w:id="9764" w:name="_Toc366078282"/>
      <w:bookmarkStart w:id="9765" w:name="_Toc366078897"/>
      <w:bookmarkStart w:id="9766" w:name="_Toc366079882"/>
      <w:bookmarkStart w:id="9767" w:name="_Toc366080494"/>
      <w:bookmarkStart w:id="9768" w:name="_Toc366081103"/>
      <w:bookmarkStart w:id="9769" w:name="_Toc366505443"/>
      <w:bookmarkStart w:id="9770" w:name="_Toc366508812"/>
      <w:bookmarkStart w:id="9771" w:name="_Toc366513313"/>
      <w:bookmarkStart w:id="9772" w:name="_Toc366574502"/>
      <w:bookmarkStart w:id="9773" w:name="_Toc366578295"/>
      <w:bookmarkStart w:id="9774" w:name="_Toc366578889"/>
      <w:bookmarkStart w:id="9775" w:name="_Toc366579481"/>
      <w:bookmarkStart w:id="9776" w:name="_Toc366580072"/>
      <w:bookmarkStart w:id="9777" w:name="_Toc366580664"/>
      <w:bookmarkStart w:id="9778" w:name="_Toc366581255"/>
      <w:bookmarkStart w:id="9779" w:name="_Toc366581847"/>
      <w:bookmarkStart w:id="9780" w:name="_Toc361231462"/>
      <w:bookmarkStart w:id="9781" w:name="_Toc361231988"/>
      <w:bookmarkStart w:id="9782" w:name="_Toc362445286"/>
      <w:bookmarkStart w:id="9783" w:name="_Toc363909253"/>
      <w:bookmarkStart w:id="9784" w:name="_Toc364463679"/>
      <w:bookmarkStart w:id="9785" w:name="_Toc366078283"/>
      <w:bookmarkStart w:id="9786" w:name="_Toc366078898"/>
      <w:bookmarkStart w:id="9787" w:name="_Toc366079883"/>
      <w:bookmarkStart w:id="9788" w:name="_Toc366080495"/>
      <w:bookmarkStart w:id="9789" w:name="_Toc366081104"/>
      <w:bookmarkStart w:id="9790" w:name="_Toc366505444"/>
      <w:bookmarkStart w:id="9791" w:name="_Toc366508813"/>
      <w:bookmarkStart w:id="9792" w:name="_Toc366513314"/>
      <w:bookmarkStart w:id="9793" w:name="_Toc366574503"/>
      <w:bookmarkStart w:id="9794" w:name="_Toc366578296"/>
      <w:bookmarkStart w:id="9795" w:name="_Toc366578890"/>
      <w:bookmarkStart w:id="9796" w:name="_Toc366579482"/>
      <w:bookmarkStart w:id="9797" w:name="_Toc366580073"/>
      <w:bookmarkStart w:id="9798" w:name="_Toc366580665"/>
      <w:bookmarkStart w:id="9799" w:name="_Toc366581256"/>
      <w:bookmarkStart w:id="9800" w:name="_Toc366581848"/>
      <w:bookmarkStart w:id="9801" w:name="_Toc361231463"/>
      <w:bookmarkStart w:id="9802" w:name="_Toc361231989"/>
      <w:bookmarkStart w:id="9803" w:name="_Toc362445287"/>
      <w:bookmarkStart w:id="9804" w:name="_Toc363909254"/>
      <w:bookmarkStart w:id="9805" w:name="_Toc364463680"/>
      <w:bookmarkStart w:id="9806" w:name="_Toc366078284"/>
      <w:bookmarkStart w:id="9807" w:name="_Toc366078899"/>
      <w:bookmarkStart w:id="9808" w:name="_Toc366079884"/>
      <w:bookmarkStart w:id="9809" w:name="_Toc366080496"/>
      <w:bookmarkStart w:id="9810" w:name="_Toc366081105"/>
      <w:bookmarkStart w:id="9811" w:name="_Toc366505445"/>
      <w:bookmarkStart w:id="9812" w:name="_Toc366508814"/>
      <w:bookmarkStart w:id="9813" w:name="_Toc366513315"/>
      <w:bookmarkStart w:id="9814" w:name="_Toc366574504"/>
      <w:bookmarkStart w:id="9815" w:name="_Toc366578297"/>
      <w:bookmarkStart w:id="9816" w:name="_Toc366578891"/>
      <w:bookmarkStart w:id="9817" w:name="_Toc366579483"/>
      <w:bookmarkStart w:id="9818" w:name="_Toc366580074"/>
      <w:bookmarkStart w:id="9819" w:name="_Toc366580666"/>
      <w:bookmarkStart w:id="9820" w:name="_Toc366581257"/>
      <w:bookmarkStart w:id="9821" w:name="_Toc366581849"/>
      <w:bookmarkStart w:id="9822" w:name="_Toc361231464"/>
      <w:bookmarkStart w:id="9823" w:name="_Toc361231990"/>
      <w:bookmarkStart w:id="9824" w:name="_Toc362445288"/>
      <w:bookmarkStart w:id="9825" w:name="_Toc363909255"/>
      <w:bookmarkStart w:id="9826" w:name="_Toc364463681"/>
      <w:bookmarkStart w:id="9827" w:name="_Toc366078285"/>
      <w:bookmarkStart w:id="9828" w:name="_Toc366078900"/>
      <w:bookmarkStart w:id="9829" w:name="_Toc366079885"/>
      <w:bookmarkStart w:id="9830" w:name="_Toc366080497"/>
      <w:bookmarkStart w:id="9831" w:name="_Toc366081106"/>
      <w:bookmarkStart w:id="9832" w:name="_Toc366505446"/>
      <w:bookmarkStart w:id="9833" w:name="_Toc366508815"/>
      <w:bookmarkStart w:id="9834" w:name="_Toc366513316"/>
      <w:bookmarkStart w:id="9835" w:name="_Toc366574505"/>
      <w:bookmarkStart w:id="9836" w:name="_Toc366578298"/>
      <w:bookmarkStart w:id="9837" w:name="_Toc366578892"/>
      <w:bookmarkStart w:id="9838" w:name="_Toc366579484"/>
      <w:bookmarkStart w:id="9839" w:name="_Toc366580075"/>
      <w:bookmarkStart w:id="9840" w:name="_Toc366580667"/>
      <w:bookmarkStart w:id="9841" w:name="_Toc366581258"/>
      <w:bookmarkStart w:id="9842" w:name="_Toc366581850"/>
      <w:bookmarkStart w:id="9843" w:name="_Toc361231465"/>
      <w:bookmarkStart w:id="9844" w:name="_Toc361231991"/>
      <w:bookmarkStart w:id="9845" w:name="_Toc362445289"/>
      <w:bookmarkStart w:id="9846" w:name="_Toc363909256"/>
      <w:bookmarkStart w:id="9847" w:name="_Toc364463682"/>
      <w:bookmarkStart w:id="9848" w:name="_Toc366078286"/>
      <w:bookmarkStart w:id="9849" w:name="_Toc366078901"/>
      <w:bookmarkStart w:id="9850" w:name="_Toc366079886"/>
      <w:bookmarkStart w:id="9851" w:name="_Toc366080498"/>
      <w:bookmarkStart w:id="9852" w:name="_Toc366081107"/>
      <w:bookmarkStart w:id="9853" w:name="_Toc366505447"/>
      <w:bookmarkStart w:id="9854" w:name="_Toc366508816"/>
      <w:bookmarkStart w:id="9855" w:name="_Toc366513317"/>
      <w:bookmarkStart w:id="9856" w:name="_Toc366574506"/>
      <w:bookmarkStart w:id="9857" w:name="_Toc366578299"/>
      <w:bookmarkStart w:id="9858" w:name="_Toc366578893"/>
      <w:bookmarkStart w:id="9859" w:name="_Toc366579485"/>
      <w:bookmarkStart w:id="9860" w:name="_Toc366580076"/>
      <w:bookmarkStart w:id="9861" w:name="_Toc366580668"/>
      <w:bookmarkStart w:id="9862" w:name="_Toc366581259"/>
      <w:bookmarkStart w:id="9863" w:name="_Toc366581851"/>
      <w:bookmarkStart w:id="9864" w:name="_Toc361231466"/>
      <w:bookmarkStart w:id="9865" w:name="_Toc361231992"/>
      <w:bookmarkStart w:id="9866" w:name="_Toc362445290"/>
      <w:bookmarkStart w:id="9867" w:name="_Toc363909257"/>
      <w:bookmarkStart w:id="9868" w:name="_Toc364463683"/>
      <w:bookmarkStart w:id="9869" w:name="_Toc366078287"/>
      <w:bookmarkStart w:id="9870" w:name="_Toc366078902"/>
      <w:bookmarkStart w:id="9871" w:name="_Toc366079887"/>
      <w:bookmarkStart w:id="9872" w:name="_Toc366080499"/>
      <w:bookmarkStart w:id="9873" w:name="_Toc366081108"/>
      <w:bookmarkStart w:id="9874" w:name="_Toc366505448"/>
      <w:bookmarkStart w:id="9875" w:name="_Toc366508817"/>
      <w:bookmarkStart w:id="9876" w:name="_Toc366513318"/>
      <w:bookmarkStart w:id="9877" w:name="_Toc366574507"/>
      <w:bookmarkStart w:id="9878" w:name="_Toc366578300"/>
      <w:bookmarkStart w:id="9879" w:name="_Toc366578894"/>
      <w:bookmarkStart w:id="9880" w:name="_Toc366579486"/>
      <w:bookmarkStart w:id="9881" w:name="_Toc366580077"/>
      <w:bookmarkStart w:id="9882" w:name="_Toc366580669"/>
      <w:bookmarkStart w:id="9883" w:name="_Toc366581260"/>
      <w:bookmarkStart w:id="9884" w:name="_Toc366581852"/>
      <w:bookmarkStart w:id="9885" w:name="_Toc361231467"/>
      <w:bookmarkStart w:id="9886" w:name="_Toc361231993"/>
      <w:bookmarkStart w:id="9887" w:name="_Toc362445291"/>
      <w:bookmarkStart w:id="9888" w:name="_Toc363909258"/>
      <w:bookmarkStart w:id="9889" w:name="_Toc364463684"/>
      <w:bookmarkStart w:id="9890" w:name="_Toc366078288"/>
      <w:bookmarkStart w:id="9891" w:name="_Toc366078903"/>
      <w:bookmarkStart w:id="9892" w:name="_Toc366079888"/>
      <w:bookmarkStart w:id="9893" w:name="_Toc366080500"/>
      <w:bookmarkStart w:id="9894" w:name="_Toc366081109"/>
      <w:bookmarkStart w:id="9895" w:name="_Toc366505449"/>
      <w:bookmarkStart w:id="9896" w:name="_Toc366508818"/>
      <w:bookmarkStart w:id="9897" w:name="_Toc366513319"/>
      <w:bookmarkStart w:id="9898" w:name="_Toc366574508"/>
      <w:bookmarkStart w:id="9899" w:name="_Toc366578301"/>
      <w:bookmarkStart w:id="9900" w:name="_Toc366578895"/>
      <w:bookmarkStart w:id="9901" w:name="_Toc366579487"/>
      <w:bookmarkStart w:id="9902" w:name="_Toc366580078"/>
      <w:bookmarkStart w:id="9903" w:name="_Toc366580670"/>
      <w:bookmarkStart w:id="9904" w:name="_Toc366581261"/>
      <w:bookmarkStart w:id="9905" w:name="_Toc366581853"/>
      <w:bookmarkStart w:id="9906" w:name="_Toc361231468"/>
      <w:bookmarkStart w:id="9907" w:name="_Toc361231994"/>
      <w:bookmarkStart w:id="9908" w:name="_Toc362445292"/>
      <w:bookmarkStart w:id="9909" w:name="_Toc363909259"/>
      <w:bookmarkStart w:id="9910" w:name="_Toc364463685"/>
      <w:bookmarkStart w:id="9911" w:name="_Toc366078289"/>
      <w:bookmarkStart w:id="9912" w:name="_Toc366078904"/>
      <w:bookmarkStart w:id="9913" w:name="_Toc366079889"/>
      <w:bookmarkStart w:id="9914" w:name="_Toc366080501"/>
      <w:bookmarkStart w:id="9915" w:name="_Toc366081110"/>
      <w:bookmarkStart w:id="9916" w:name="_Toc366505450"/>
      <w:bookmarkStart w:id="9917" w:name="_Toc366508819"/>
      <w:bookmarkStart w:id="9918" w:name="_Toc366513320"/>
      <w:bookmarkStart w:id="9919" w:name="_Toc366574509"/>
      <w:bookmarkStart w:id="9920" w:name="_Toc366578302"/>
      <w:bookmarkStart w:id="9921" w:name="_Toc366578896"/>
      <w:bookmarkStart w:id="9922" w:name="_Toc366579488"/>
      <w:bookmarkStart w:id="9923" w:name="_Toc366580079"/>
      <w:bookmarkStart w:id="9924" w:name="_Toc366580671"/>
      <w:bookmarkStart w:id="9925" w:name="_Toc366581262"/>
      <w:bookmarkStart w:id="9926" w:name="_Toc366581854"/>
      <w:bookmarkStart w:id="9927" w:name="_Toc361231469"/>
      <w:bookmarkStart w:id="9928" w:name="_Toc361231995"/>
      <w:bookmarkStart w:id="9929" w:name="_Toc362445293"/>
      <w:bookmarkStart w:id="9930" w:name="_Toc363909260"/>
      <w:bookmarkStart w:id="9931" w:name="_Toc364463686"/>
      <w:bookmarkStart w:id="9932" w:name="_Toc366078290"/>
      <w:bookmarkStart w:id="9933" w:name="_Toc366078905"/>
      <w:bookmarkStart w:id="9934" w:name="_Toc366079890"/>
      <w:bookmarkStart w:id="9935" w:name="_Toc366080502"/>
      <w:bookmarkStart w:id="9936" w:name="_Toc366081111"/>
      <w:bookmarkStart w:id="9937" w:name="_Toc366505451"/>
      <w:bookmarkStart w:id="9938" w:name="_Toc366508820"/>
      <w:bookmarkStart w:id="9939" w:name="_Toc366513321"/>
      <w:bookmarkStart w:id="9940" w:name="_Toc366574510"/>
      <w:bookmarkStart w:id="9941" w:name="_Toc366578303"/>
      <w:bookmarkStart w:id="9942" w:name="_Toc366578897"/>
      <w:bookmarkStart w:id="9943" w:name="_Toc366579489"/>
      <w:bookmarkStart w:id="9944" w:name="_Toc366580080"/>
      <w:bookmarkStart w:id="9945" w:name="_Toc366580672"/>
      <w:bookmarkStart w:id="9946" w:name="_Toc366581263"/>
      <w:bookmarkStart w:id="9947" w:name="_Toc366581855"/>
      <w:bookmarkStart w:id="9948" w:name="_Toc361231470"/>
      <w:bookmarkStart w:id="9949" w:name="_Toc361231996"/>
      <w:bookmarkStart w:id="9950" w:name="_Toc362445294"/>
      <w:bookmarkStart w:id="9951" w:name="_Toc363909261"/>
      <w:bookmarkStart w:id="9952" w:name="_Toc364463687"/>
      <w:bookmarkStart w:id="9953" w:name="_Toc366078291"/>
      <w:bookmarkStart w:id="9954" w:name="_Toc366078906"/>
      <w:bookmarkStart w:id="9955" w:name="_Toc366079891"/>
      <w:bookmarkStart w:id="9956" w:name="_Toc366080503"/>
      <w:bookmarkStart w:id="9957" w:name="_Toc366081112"/>
      <w:bookmarkStart w:id="9958" w:name="_Toc366505452"/>
      <w:bookmarkStart w:id="9959" w:name="_Toc366508821"/>
      <w:bookmarkStart w:id="9960" w:name="_Toc366513322"/>
      <w:bookmarkStart w:id="9961" w:name="_Toc366574511"/>
      <w:bookmarkStart w:id="9962" w:name="_Toc366578304"/>
      <w:bookmarkStart w:id="9963" w:name="_Toc366578898"/>
      <w:bookmarkStart w:id="9964" w:name="_Toc366579490"/>
      <w:bookmarkStart w:id="9965" w:name="_Toc366580081"/>
      <w:bookmarkStart w:id="9966" w:name="_Toc366580673"/>
      <w:bookmarkStart w:id="9967" w:name="_Toc366581264"/>
      <w:bookmarkStart w:id="9968" w:name="_Toc366581856"/>
      <w:bookmarkStart w:id="9969" w:name="_Toc361231471"/>
      <w:bookmarkStart w:id="9970" w:name="_Toc361231997"/>
      <w:bookmarkStart w:id="9971" w:name="_Toc362445295"/>
      <w:bookmarkStart w:id="9972" w:name="_Toc363909262"/>
      <w:bookmarkStart w:id="9973" w:name="_Toc364463688"/>
      <w:bookmarkStart w:id="9974" w:name="_Toc366078292"/>
      <w:bookmarkStart w:id="9975" w:name="_Toc366078907"/>
      <w:bookmarkStart w:id="9976" w:name="_Toc366079892"/>
      <w:bookmarkStart w:id="9977" w:name="_Toc366080504"/>
      <w:bookmarkStart w:id="9978" w:name="_Toc366081113"/>
      <w:bookmarkStart w:id="9979" w:name="_Toc366505453"/>
      <w:bookmarkStart w:id="9980" w:name="_Toc366508822"/>
      <w:bookmarkStart w:id="9981" w:name="_Toc366513323"/>
      <w:bookmarkStart w:id="9982" w:name="_Toc366574512"/>
      <w:bookmarkStart w:id="9983" w:name="_Toc366578305"/>
      <w:bookmarkStart w:id="9984" w:name="_Toc366578899"/>
      <w:bookmarkStart w:id="9985" w:name="_Toc366579491"/>
      <w:bookmarkStart w:id="9986" w:name="_Toc366580082"/>
      <w:bookmarkStart w:id="9987" w:name="_Toc366580674"/>
      <w:bookmarkStart w:id="9988" w:name="_Toc366581265"/>
      <w:bookmarkStart w:id="9989" w:name="_Toc366581857"/>
      <w:bookmarkStart w:id="9990" w:name="_Toc361231472"/>
      <w:bookmarkStart w:id="9991" w:name="_Toc361231998"/>
      <w:bookmarkStart w:id="9992" w:name="_Toc362445296"/>
      <w:bookmarkStart w:id="9993" w:name="_Toc363909263"/>
      <w:bookmarkStart w:id="9994" w:name="_Toc364463689"/>
      <w:bookmarkStart w:id="9995" w:name="_Toc366078293"/>
      <w:bookmarkStart w:id="9996" w:name="_Toc366078908"/>
      <w:bookmarkStart w:id="9997" w:name="_Toc366079893"/>
      <w:bookmarkStart w:id="9998" w:name="_Toc366080505"/>
      <w:bookmarkStart w:id="9999" w:name="_Toc366081114"/>
      <w:bookmarkStart w:id="10000" w:name="_Toc366505454"/>
      <w:bookmarkStart w:id="10001" w:name="_Toc366508823"/>
      <w:bookmarkStart w:id="10002" w:name="_Toc366513324"/>
      <w:bookmarkStart w:id="10003" w:name="_Toc366574513"/>
      <w:bookmarkStart w:id="10004" w:name="_Toc366578306"/>
      <w:bookmarkStart w:id="10005" w:name="_Toc366578900"/>
      <w:bookmarkStart w:id="10006" w:name="_Toc366579492"/>
      <w:bookmarkStart w:id="10007" w:name="_Toc366580083"/>
      <w:bookmarkStart w:id="10008" w:name="_Toc366580675"/>
      <w:bookmarkStart w:id="10009" w:name="_Toc366581266"/>
      <w:bookmarkStart w:id="10010" w:name="_Toc366581858"/>
      <w:bookmarkStart w:id="10011" w:name="_Toc361231473"/>
      <w:bookmarkStart w:id="10012" w:name="_Toc361231999"/>
      <w:bookmarkStart w:id="10013" w:name="_Toc362445297"/>
      <w:bookmarkStart w:id="10014" w:name="_Toc363909264"/>
      <w:bookmarkStart w:id="10015" w:name="_Toc364463690"/>
      <w:bookmarkStart w:id="10016" w:name="_Toc366078294"/>
      <w:bookmarkStart w:id="10017" w:name="_Toc366078909"/>
      <w:bookmarkStart w:id="10018" w:name="_Toc366079894"/>
      <w:bookmarkStart w:id="10019" w:name="_Toc366080506"/>
      <w:bookmarkStart w:id="10020" w:name="_Toc366081115"/>
      <w:bookmarkStart w:id="10021" w:name="_Toc366505455"/>
      <w:bookmarkStart w:id="10022" w:name="_Toc366508824"/>
      <w:bookmarkStart w:id="10023" w:name="_Toc366513325"/>
      <w:bookmarkStart w:id="10024" w:name="_Toc366574514"/>
      <w:bookmarkStart w:id="10025" w:name="_Toc366578307"/>
      <w:bookmarkStart w:id="10026" w:name="_Toc366578901"/>
      <w:bookmarkStart w:id="10027" w:name="_Toc366579493"/>
      <w:bookmarkStart w:id="10028" w:name="_Toc366580084"/>
      <w:bookmarkStart w:id="10029" w:name="_Toc366580676"/>
      <w:bookmarkStart w:id="10030" w:name="_Toc366581267"/>
      <w:bookmarkStart w:id="10031" w:name="_Toc366581859"/>
      <w:bookmarkStart w:id="10032" w:name="_Toc361231474"/>
      <w:bookmarkStart w:id="10033" w:name="_Toc361232000"/>
      <w:bookmarkStart w:id="10034" w:name="_Toc362445298"/>
      <w:bookmarkStart w:id="10035" w:name="_Toc363909265"/>
      <w:bookmarkStart w:id="10036" w:name="_Toc364463691"/>
      <w:bookmarkStart w:id="10037" w:name="_Toc366078295"/>
      <w:bookmarkStart w:id="10038" w:name="_Toc366078910"/>
      <w:bookmarkStart w:id="10039" w:name="_Toc366079895"/>
      <w:bookmarkStart w:id="10040" w:name="_Toc366080507"/>
      <w:bookmarkStart w:id="10041" w:name="_Toc366081116"/>
      <w:bookmarkStart w:id="10042" w:name="_Toc366505456"/>
      <w:bookmarkStart w:id="10043" w:name="_Toc366508825"/>
      <w:bookmarkStart w:id="10044" w:name="_Toc366513326"/>
      <w:bookmarkStart w:id="10045" w:name="_Toc366574515"/>
      <w:bookmarkStart w:id="10046" w:name="_Toc366578308"/>
      <w:bookmarkStart w:id="10047" w:name="_Toc366578902"/>
      <w:bookmarkStart w:id="10048" w:name="_Toc366579494"/>
      <w:bookmarkStart w:id="10049" w:name="_Toc366580085"/>
      <w:bookmarkStart w:id="10050" w:name="_Toc366580677"/>
      <w:bookmarkStart w:id="10051" w:name="_Toc366581268"/>
      <w:bookmarkStart w:id="10052" w:name="_Toc366581860"/>
      <w:bookmarkStart w:id="10053" w:name="_Toc361231475"/>
      <w:bookmarkStart w:id="10054" w:name="_Toc361232001"/>
      <w:bookmarkStart w:id="10055" w:name="_Toc362445299"/>
      <w:bookmarkStart w:id="10056" w:name="_Toc363909266"/>
      <w:bookmarkStart w:id="10057" w:name="_Toc364463692"/>
      <w:bookmarkStart w:id="10058" w:name="_Toc366078296"/>
      <w:bookmarkStart w:id="10059" w:name="_Toc366078911"/>
      <w:bookmarkStart w:id="10060" w:name="_Toc366079896"/>
      <w:bookmarkStart w:id="10061" w:name="_Toc366080508"/>
      <w:bookmarkStart w:id="10062" w:name="_Toc366081117"/>
      <w:bookmarkStart w:id="10063" w:name="_Toc366505457"/>
      <w:bookmarkStart w:id="10064" w:name="_Toc366508826"/>
      <w:bookmarkStart w:id="10065" w:name="_Toc366513327"/>
      <w:bookmarkStart w:id="10066" w:name="_Toc366574516"/>
      <w:bookmarkStart w:id="10067" w:name="_Toc366578309"/>
      <w:bookmarkStart w:id="10068" w:name="_Toc366578903"/>
      <w:bookmarkStart w:id="10069" w:name="_Toc366579495"/>
      <w:bookmarkStart w:id="10070" w:name="_Toc366580086"/>
      <w:bookmarkStart w:id="10071" w:name="_Toc366580678"/>
      <w:bookmarkStart w:id="10072" w:name="_Toc366581269"/>
      <w:bookmarkStart w:id="10073" w:name="_Toc366581861"/>
      <w:bookmarkStart w:id="10074" w:name="_Toc361231476"/>
      <w:bookmarkStart w:id="10075" w:name="_Toc361232002"/>
      <w:bookmarkStart w:id="10076" w:name="_Toc362445300"/>
      <w:bookmarkStart w:id="10077" w:name="_Toc363909267"/>
      <w:bookmarkStart w:id="10078" w:name="_Toc364463693"/>
      <w:bookmarkStart w:id="10079" w:name="_Toc366078297"/>
      <w:bookmarkStart w:id="10080" w:name="_Toc366078912"/>
      <w:bookmarkStart w:id="10081" w:name="_Toc366079897"/>
      <w:bookmarkStart w:id="10082" w:name="_Toc366080509"/>
      <w:bookmarkStart w:id="10083" w:name="_Toc366081118"/>
      <w:bookmarkStart w:id="10084" w:name="_Toc366505458"/>
      <w:bookmarkStart w:id="10085" w:name="_Toc366508827"/>
      <w:bookmarkStart w:id="10086" w:name="_Toc366513328"/>
      <w:bookmarkStart w:id="10087" w:name="_Toc366574517"/>
      <w:bookmarkStart w:id="10088" w:name="_Toc366578310"/>
      <w:bookmarkStart w:id="10089" w:name="_Toc366578904"/>
      <w:bookmarkStart w:id="10090" w:name="_Toc366579496"/>
      <w:bookmarkStart w:id="10091" w:name="_Toc366580087"/>
      <w:bookmarkStart w:id="10092" w:name="_Toc366580679"/>
      <w:bookmarkStart w:id="10093" w:name="_Toc366581270"/>
      <w:bookmarkStart w:id="10094" w:name="_Toc366581862"/>
      <w:bookmarkStart w:id="10095" w:name="_Toc361231477"/>
      <w:bookmarkStart w:id="10096" w:name="_Toc361232003"/>
      <w:bookmarkStart w:id="10097" w:name="_Toc362445301"/>
      <w:bookmarkStart w:id="10098" w:name="_Toc363909268"/>
      <w:bookmarkStart w:id="10099" w:name="_Toc364463694"/>
      <w:bookmarkStart w:id="10100" w:name="_Toc366078298"/>
      <w:bookmarkStart w:id="10101" w:name="_Toc366078913"/>
      <w:bookmarkStart w:id="10102" w:name="_Toc366079898"/>
      <w:bookmarkStart w:id="10103" w:name="_Toc366080510"/>
      <w:bookmarkStart w:id="10104" w:name="_Toc366081119"/>
      <w:bookmarkStart w:id="10105" w:name="_Toc366505459"/>
      <w:bookmarkStart w:id="10106" w:name="_Toc366508828"/>
      <w:bookmarkStart w:id="10107" w:name="_Toc366513329"/>
      <w:bookmarkStart w:id="10108" w:name="_Toc366574518"/>
      <w:bookmarkStart w:id="10109" w:name="_Toc366578311"/>
      <w:bookmarkStart w:id="10110" w:name="_Toc366578905"/>
      <w:bookmarkStart w:id="10111" w:name="_Toc366579497"/>
      <w:bookmarkStart w:id="10112" w:name="_Toc366580088"/>
      <w:bookmarkStart w:id="10113" w:name="_Toc366580680"/>
      <w:bookmarkStart w:id="10114" w:name="_Toc366581271"/>
      <w:bookmarkStart w:id="10115" w:name="_Toc366581863"/>
      <w:bookmarkStart w:id="10116" w:name="_Toc361231478"/>
      <w:bookmarkStart w:id="10117" w:name="_Toc361232004"/>
      <w:bookmarkStart w:id="10118" w:name="_Toc362445302"/>
      <w:bookmarkStart w:id="10119" w:name="_Toc363909269"/>
      <w:bookmarkStart w:id="10120" w:name="_Toc364463695"/>
      <w:bookmarkStart w:id="10121" w:name="_Toc366078299"/>
      <w:bookmarkStart w:id="10122" w:name="_Toc366078914"/>
      <w:bookmarkStart w:id="10123" w:name="_Toc366079899"/>
      <w:bookmarkStart w:id="10124" w:name="_Toc366080511"/>
      <w:bookmarkStart w:id="10125" w:name="_Toc366081120"/>
      <w:bookmarkStart w:id="10126" w:name="_Toc366505460"/>
      <w:bookmarkStart w:id="10127" w:name="_Toc366508829"/>
      <w:bookmarkStart w:id="10128" w:name="_Toc366513330"/>
      <w:bookmarkStart w:id="10129" w:name="_Toc366574519"/>
      <w:bookmarkStart w:id="10130" w:name="_Toc366578312"/>
      <w:bookmarkStart w:id="10131" w:name="_Toc366578906"/>
      <w:bookmarkStart w:id="10132" w:name="_Toc366579498"/>
      <w:bookmarkStart w:id="10133" w:name="_Toc366580089"/>
      <w:bookmarkStart w:id="10134" w:name="_Toc366580681"/>
      <w:bookmarkStart w:id="10135" w:name="_Toc366581272"/>
      <w:bookmarkStart w:id="10136" w:name="_Toc366581864"/>
      <w:bookmarkStart w:id="10137" w:name="_Toc351912894"/>
      <w:bookmarkStart w:id="10138" w:name="_Toc351914915"/>
      <w:bookmarkStart w:id="10139" w:name="_Toc351915381"/>
      <w:bookmarkStart w:id="10140" w:name="_Toc361231479"/>
      <w:bookmarkStart w:id="10141" w:name="_Toc361232005"/>
      <w:bookmarkStart w:id="10142" w:name="_Toc362445303"/>
      <w:bookmarkStart w:id="10143" w:name="_Toc363909270"/>
      <w:bookmarkStart w:id="10144" w:name="_Toc364463696"/>
      <w:bookmarkStart w:id="10145" w:name="_Toc366078300"/>
      <w:bookmarkStart w:id="10146" w:name="_Toc366078915"/>
      <w:bookmarkStart w:id="10147" w:name="_Toc366079900"/>
      <w:bookmarkStart w:id="10148" w:name="_Toc366080512"/>
      <w:bookmarkStart w:id="10149" w:name="_Toc366081121"/>
      <w:bookmarkStart w:id="10150" w:name="_Toc366505461"/>
      <w:bookmarkStart w:id="10151" w:name="_Toc366508830"/>
      <w:bookmarkStart w:id="10152" w:name="_Toc366513331"/>
      <w:bookmarkStart w:id="10153" w:name="_Toc366574520"/>
      <w:bookmarkStart w:id="10154" w:name="_Toc366578313"/>
      <w:bookmarkStart w:id="10155" w:name="_Toc366578907"/>
      <w:bookmarkStart w:id="10156" w:name="_Toc366579499"/>
      <w:bookmarkStart w:id="10157" w:name="_Toc366580090"/>
      <w:bookmarkStart w:id="10158" w:name="_Toc366580682"/>
      <w:bookmarkStart w:id="10159" w:name="_Toc366581273"/>
      <w:bookmarkStart w:id="10160" w:name="_Toc366581865"/>
      <w:bookmarkStart w:id="10161" w:name="_Toc351912895"/>
      <w:bookmarkStart w:id="10162" w:name="_Toc351914916"/>
      <w:bookmarkStart w:id="10163" w:name="_Toc351915382"/>
      <w:bookmarkStart w:id="10164" w:name="_Toc361231480"/>
      <w:bookmarkStart w:id="10165" w:name="_Toc361232006"/>
      <w:bookmarkStart w:id="10166" w:name="_Toc362445304"/>
      <w:bookmarkStart w:id="10167" w:name="_Toc363909271"/>
      <w:bookmarkStart w:id="10168" w:name="_Toc364463697"/>
      <w:bookmarkStart w:id="10169" w:name="_Toc366078301"/>
      <w:bookmarkStart w:id="10170" w:name="_Toc366078916"/>
      <w:bookmarkStart w:id="10171" w:name="_Toc366079901"/>
      <w:bookmarkStart w:id="10172" w:name="_Toc366080513"/>
      <w:bookmarkStart w:id="10173" w:name="_Toc366081122"/>
      <w:bookmarkStart w:id="10174" w:name="_Toc366505462"/>
      <w:bookmarkStart w:id="10175" w:name="_Toc366508831"/>
      <w:bookmarkStart w:id="10176" w:name="_Toc366513332"/>
      <w:bookmarkStart w:id="10177" w:name="_Toc366574521"/>
      <w:bookmarkStart w:id="10178" w:name="_Toc366578314"/>
      <w:bookmarkStart w:id="10179" w:name="_Toc366578908"/>
      <w:bookmarkStart w:id="10180" w:name="_Toc366579500"/>
      <w:bookmarkStart w:id="10181" w:name="_Toc366580091"/>
      <w:bookmarkStart w:id="10182" w:name="_Toc366580683"/>
      <w:bookmarkStart w:id="10183" w:name="_Toc366581274"/>
      <w:bookmarkStart w:id="10184" w:name="_Toc366581866"/>
      <w:bookmarkStart w:id="10185" w:name="_Toc351912896"/>
      <w:bookmarkStart w:id="10186" w:name="_Toc351914917"/>
      <w:bookmarkStart w:id="10187" w:name="_Toc351915383"/>
      <w:bookmarkStart w:id="10188" w:name="_Toc361231481"/>
      <w:bookmarkStart w:id="10189" w:name="_Toc361232007"/>
      <w:bookmarkStart w:id="10190" w:name="_Toc362445305"/>
      <w:bookmarkStart w:id="10191" w:name="_Toc363909272"/>
      <w:bookmarkStart w:id="10192" w:name="_Toc364463698"/>
      <w:bookmarkStart w:id="10193" w:name="_Toc366078302"/>
      <w:bookmarkStart w:id="10194" w:name="_Toc366078917"/>
      <w:bookmarkStart w:id="10195" w:name="_Toc366079902"/>
      <w:bookmarkStart w:id="10196" w:name="_Toc366080514"/>
      <w:bookmarkStart w:id="10197" w:name="_Toc366081123"/>
      <w:bookmarkStart w:id="10198" w:name="_Toc366505463"/>
      <w:bookmarkStart w:id="10199" w:name="_Toc366508832"/>
      <w:bookmarkStart w:id="10200" w:name="_Toc366513333"/>
      <w:bookmarkStart w:id="10201" w:name="_Toc366574522"/>
      <w:bookmarkStart w:id="10202" w:name="_Toc366578315"/>
      <w:bookmarkStart w:id="10203" w:name="_Toc366578909"/>
      <w:bookmarkStart w:id="10204" w:name="_Toc366579501"/>
      <w:bookmarkStart w:id="10205" w:name="_Toc366580092"/>
      <w:bookmarkStart w:id="10206" w:name="_Toc366580684"/>
      <w:bookmarkStart w:id="10207" w:name="_Toc366581275"/>
      <w:bookmarkStart w:id="10208" w:name="_Toc366581867"/>
      <w:bookmarkStart w:id="10209" w:name="_Toc351912897"/>
      <w:bookmarkStart w:id="10210" w:name="_Toc351914918"/>
      <w:bookmarkStart w:id="10211" w:name="_Toc351915384"/>
      <w:bookmarkStart w:id="10212" w:name="_Toc361231482"/>
      <w:bookmarkStart w:id="10213" w:name="_Toc361232008"/>
      <w:bookmarkStart w:id="10214" w:name="_Toc362445306"/>
      <w:bookmarkStart w:id="10215" w:name="_Toc363909273"/>
      <w:bookmarkStart w:id="10216" w:name="_Toc364463699"/>
      <w:bookmarkStart w:id="10217" w:name="_Toc366078303"/>
      <w:bookmarkStart w:id="10218" w:name="_Toc366078918"/>
      <w:bookmarkStart w:id="10219" w:name="_Toc366079903"/>
      <w:bookmarkStart w:id="10220" w:name="_Toc366080515"/>
      <w:bookmarkStart w:id="10221" w:name="_Toc366081124"/>
      <w:bookmarkStart w:id="10222" w:name="_Toc366505464"/>
      <w:bookmarkStart w:id="10223" w:name="_Toc366508833"/>
      <w:bookmarkStart w:id="10224" w:name="_Toc366513334"/>
      <w:bookmarkStart w:id="10225" w:name="_Toc366574523"/>
      <w:bookmarkStart w:id="10226" w:name="_Toc366578316"/>
      <w:bookmarkStart w:id="10227" w:name="_Toc366578910"/>
      <w:bookmarkStart w:id="10228" w:name="_Toc366579502"/>
      <w:bookmarkStart w:id="10229" w:name="_Toc366580093"/>
      <w:bookmarkStart w:id="10230" w:name="_Toc366580685"/>
      <w:bookmarkStart w:id="10231" w:name="_Toc366581276"/>
      <w:bookmarkStart w:id="10232" w:name="_Toc366581868"/>
      <w:bookmarkStart w:id="10233" w:name="_Toc351912898"/>
      <w:bookmarkStart w:id="10234" w:name="_Toc351914919"/>
      <w:bookmarkStart w:id="10235" w:name="_Toc351915385"/>
      <w:bookmarkStart w:id="10236" w:name="_Toc361231483"/>
      <w:bookmarkStart w:id="10237" w:name="_Toc361232009"/>
      <w:bookmarkStart w:id="10238" w:name="_Toc362445307"/>
      <w:bookmarkStart w:id="10239" w:name="_Toc363909274"/>
      <w:bookmarkStart w:id="10240" w:name="_Toc364463700"/>
      <w:bookmarkStart w:id="10241" w:name="_Toc366078304"/>
      <w:bookmarkStart w:id="10242" w:name="_Toc366078919"/>
      <w:bookmarkStart w:id="10243" w:name="_Toc366079904"/>
      <w:bookmarkStart w:id="10244" w:name="_Toc366080516"/>
      <w:bookmarkStart w:id="10245" w:name="_Toc366081125"/>
      <w:bookmarkStart w:id="10246" w:name="_Toc366505465"/>
      <w:bookmarkStart w:id="10247" w:name="_Toc366508834"/>
      <w:bookmarkStart w:id="10248" w:name="_Toc366513335"/>
      <w:bookmarkStart w:id="10249" w:name="_Toc366574524"/>
      <w:bookmarkStart w:id="10250" w:name="_Toc366578317"/>
      <w:bookmarkStart w:id="10251" w:name="_Toc366578911"/>
      <w:bookmarkStart w:id="10252" w:name="_Toc366579503"/>
      <w:bookmarkStart w:id="10253" w:name="_Toc366580094"/>
      <w:bookmarkStart w:id="10254" w:name="_Toc366580686"/>
      <w:bookmarkStart w:id="10255" w:name="_Toc366581277"/>
      <w:bookmarkStart w:id="10256" w:name="_Toc366581869"/>
      <w:bookmarkStart w:id="10257" w:name="_Toc351912899"/>
      <w:bookmarkStart w:id="10258" w:name="_Toc351914920"/>
      <w:bookmarkStart w:id="10259" w:name="_Toc351915386"/>
      <w:bookmarkStart w:id="10260" w:name="_Toc361231484"/>
      <w:bookmarkStart w:id="10261" w:name="_Toc361232010"/>
      <w:bookmarkStart w:id="10262" w:name="_Toc362445308"/>
      <w:bookmarkStart w:id="10263" w:name="_Toc363909275"/>
      <w:bookmarkStart w:id="10264" w:name="_Toc364463701"/>
      <w:bookmarkStart w:id="10265" w:name="_Toc366078305"/>
      <w:bookmarkStart w:id="10266" w:name="_Toc366078920"/>
      <w:bookmarkStart w:id="10267" w:name="_Toc366079905"/>
      <w:bookmarkStart w:id="10268" w:name="_Toc366080517"/>
      <w:bookmarkStart w:id="10269" w:name="_Toc366081126"/>
      <w:bookmarkStart w:id="10270" w:name="_Toc366505466"/>
      <w:bookmarkStart w:id="10271" w:name="_Toc366508835"/>
      <w:bookmarkStart w:id="10272" w:name="_Toc366513336"/>
      <w:bookmarkStart w:id="10273" w:name="_Toc366574525"/>
      <w:bookmarkStart w:id="10274" w:name="_Toc366578318"/>
      <w:bookmarkStart w:id="10275" w:name="_Toc366578912"/>
      <w:bookmarkStart w:id="10276" w:name="_Toc366579504"/>
      <w:bookmarkStart w:id="10277" w:name="_Toc366580095"/>
      <w:bookmarkStart w:id="10278" w:name="_Toc366580687"/>
      <w:bookmarkStart w:id="10279" w:name="_Toc366581278"/>
      <w:bookmarkStart w:id="10280" w:name="_Toc366581870"/>
      <w:bookmarkStart w:id="10281" w:name="_Toc351912900"/>
      <w:bookmarkStart w:id="10282" w:name="_Toc351914921"/>
      <w:bookmarkStart w:id="10283" w:name="_Toc351915387"/>
      <w:bookmarkStart w:id="10284" w:name="_Toc361231485"/>
      <w:bookmarkStart w:id="10285" w:name="_Toc361232011"/>
      <w:bookmarkStart w:id="10286" w:name="_Toc362445309"/>
      <w:bookmarkStart w:id="10287" w:name="_Toc363909276"/>
      <w:bookmarkStart w:id="10288" w:name="_Toc364463702"/>
      <w:bookmarkStart w:id="10289" w:name="_Toc366078306"/>
      <w:bookmarkStart w:id="10290" w:name="_Toc366078921"/>
      <w:bookmarkStart w:id="10291" w:name="_Toc366079906"/>
      <w:bookmarkStart w:id="10292" w:name="_Toc366080518"/>
      <w:bookmarkStart w:id="10293" w:name="_Toc366081127"/>
      <w:bookmarkStart w:id="10294" w:name="_Toc366505467"/>
      <w:bookmarkStart w:id="10295" w:name="_Toc366508836"/>
      <w:bookmarkStart w:id="10296" w:name="_Toc366513337"/>
      <w:bookmarkStart w:id="10297" w:name="_Toc366574526"/>
      <w:bookmarkStart w:id="10298" w:name="_Toc366578319"/>
      <w:bookmarkStart w:id="10299" w:name="_Toc366578913"/>
      <w:bookmarkStart w:id="10300" w:name="_Toc366579505"/>
      <w:bookmarkStart w:id="10301" w:name="_Toc366580096"/>
      <w:bookmarkStart w:id="10302" w:name="_Toc366580688"/>
      <w:bookmarkStart w:id="10303" w:name="_Toc366581279"/>
      <w:bookmarkStart w:id="10304" w:name="_Toc366581871"/>
      <w:bookmarkStart w:id="10305" w:name="_Toc351912901"/>
      <w:bookmarkStart w:id="10306" w:name="_Toc351914922"/>
      <w:bookmarkStart w:id="10307" w:name="_Toc351915388"/>
      <w:bookmarkStart w:id="10308" w:name="_Toc361231486"/>
      <w:bookmarkStart w:id="10309" w:name="_Toc361232012"/>
      <w:bookmarkStart w:id="10310" w:name="_Toc362445310"/>
      <w:bookmarkStart w:id="10311" w:name="_Toc363909277"/>
      <w:bookmarkStart w:id="10312" w:name="_Toc364463703"/>
      <w:bookmarkStart w:id="10313" w:name="_Toc366078307"/>
      <w:bookmarkStart w:id="10314" w:name="_Toc366078922"/>
      <w:bookmarkStart w:id="10315" w:name="_Toc366079907"/>
      <w:bookmarkStart w:id="10316" w:name="_Toc366080519"/>
      <w:bookmarkStart w:id="10317" w:name="_Toc366081128"/>
      <w:bookmarkStart w:id="10318" w:name="_Toc366505468"/>
      <w:bookmarkStart w:id="10319" w:name="_Toc366508837"/>
      <w:bookmarkStart w:id="10320" w:name="_Toc366513338"/>
      <w:bookmarkStart w:id="10321" w:name="_Toc366574527"/>
      <w:bookmarkStart w:id="10322" w:name="_Toc366578320"/>
      <w:bookmarkStart w:id="10323" w:name="_Toc366578914"/>
      <w:bookmarkStart w:id="10324" w:name="_Toc366579506"/>
      <w:bookmarkStart w:id="10325" w:name="_Toc366580097"/>
      <w:bookmarkStart w:id="10326" w:name="_Toc366580689"/>
      <w:bookmarkStart w:id="10327" w:name="_Toc366581280"/>
      <w:bookmarkStart w:id="10328" w:name="_Toc366581872"/>
      <w:bookmarkStart w:id="10329" w:name="_Toc351912902"/>
      <w:bookmarkStart w:id="10330" w:name="_Toc351914923"/>
      <w:bookmarkStart w:id="10331" w:name="_Toc351915389"/>
      <w:bookmarkStart w:id="10332" w:name="_Toc361231487"/>
      <w:bookmarkStart w:id="10333" w:name="_Toc361232013"/>
      <w:bookmarkStart w:id="10334" w:name="_Toc362445311"/>
      <w:bookmarkStart w:id="10335" w:name="_Toc363909278"/>
      <w:bookmarkStart w:id="10336" w:name="_Toc364463704"/>
      <w:bookmarkStart w:id="10337" w:name="_Toc366078308"/>
      <w:bookmarkStart w:id="10338" w:name="_Toc366078923"/>
      <w:bookmarkStart w:id="10339" w:name="_Toc366079908"/>
      <w:bookmarkStart w:id="10340" w:name="_Toc366080520"/>
      <w:bookmarkStart w:id="10341" w:name="_Toc366081129"/>
      <w:bookmarkStart w:id="10342" w:name="_Toc366505469"/>
      <w:bookmarkStart w:id="10343" w:name="_Toc366508838"/>
      <w:bookmarkStart w:id="10344" w:name="_Toc366513339"/>
      <w:bookmarkStart w:id="10345" w:name="_Toc366574528"/>
      <w:bookmarkStart w:id="10346" w:name="_Toc366578321"/>
      <w:bookmarkStart w:id="10347" w:name="_Toc366578915"/>
      <w:bookmarkStart w:id="10348" w:name="_Toc366579507"/>
      <w:bookmarkStart w:id="10349" w:name="_Toc366580098"/>
      <w:bookmarkStart w:id="10350" w:name="_Toc366580690"/>
      <w:bookmarkStart w:id="10351" w:name="_Toc366581281"/>
      <w:bookmarkStart w:id="10352" w:name="_Toc366581873"/>
      <w:bookmarkStart w:id="10353" w:name="_Toc351912903"/>
      <w:bookmarkStart w:id="10354" w:name="_Toc351914924"/>
      <w:bookmarkStart w:id="10355" w:name="_Toc351915390"/>
      <w:bookmarkStart w:id="10356" w:name="_Toc361231488"/>
      <w:bookmarkStart w:id="10357" w:name="_Toc361232014"/>
      <w:bookmarkStart w:id="10358" w:name="_Toc362445312"/>
      <w:bookmarkStart w:id="10359" w:name="_Toc363909279"/>
      <w:bookmarkStart w:id="10360" w:name="_Toc364463705"/>
      <w:bookmarkStart w:id="10361" w:name="_Toc366078309"/>
      <w:bookmarkStart w:id="10362" w:name="_Toc366078924"/>
      <w:bookmarkStart w:id="10363" w:name="_Toc366079909"/>
      <w:bookmarkStart w:id="10364" w:name="_Toc366080521"/>
      <w:bookmarkStart w:id="10365" w:name="_Toc366081130"/>
      <w:bookmarkStart w:id="10366" w:name="_Toc366505470"/>
      <w:bookmarkStart w:id="10367" w:name="_Toc366508839"/>
      <w:bookmarkStart w:id="10368" w:name="_Toc366513340"/>
      <w:bookmarkStart w:id="10369" w:name="_Toc366574529"/>
      <w:bookmarkStart w:id="10370" w:name="_Toc366578322"/>
      <w:bookmarkStart w:id="10371" w:name="_Toc366578916"/>
      <w:bookmarkStart w:id="10372" w:name="_Toc366579508"/>
      <w:bookmarkStart w:id="10373" w:name="_Toc366580099"/>
      <w:bookmarkStart w:id="10374" w:name="_Toc366580691"/>
      <w:bookmarkStart w:id="10375" w:name="_Toc366581282"/>
      <w:bookmarkStart w:id="10376" w:name="_Toc366581874"/>
      <w:bookmarkStart w:id="10377" w:name="_Toc351912904"/>
      <w:bookmarkStart w:id="10378" w:name="_Toc351914925"/>
      <w:bookmarkStart w:id="10379" w:name="_Toc351915391"/>
      <w:bookmarkStart w:id="10380" w:name="_Toc361231489"/>
      <w:bookmarkStart w:id="10381" w:name="_Toc361232015"/>
      <w:bookmarkStart w:id="10382" w:name="_Toc362445313"/>
      <w:bookmarkStart w:id="10383" w:name="_Toc363909280"/>
      <w:bookmarkStart w:id="10384" w:name="_Toc364463706"/>
      <w:bookmarkStart w:id="10385" w:name="_Toc366078310"/>
      <w:bookmarkStart w:id="10386" w:name="_Toc366078925"/>
      <w:bookmarkStart w:id="10387" w:name="_Toc366079910"/>
      <w:bookmarkStart w:id="10388" w:name="_Toc366080522"/>
      <w:bookmarkStart w:id="10389" w:name="_Toc366081131"/>
      <w:bookmarkStart w:id="10390" w:name="_Toc366505471"/>
      <w:bookmarkStart w:id="10391" w:name="_Toc366508840"/>
      <w:bookmarkStart w:id="10392" w:name="_Toc366513341"/>
      <w:bookmarkStart w:id="10393" w:name="_Toc366574530"/>
      <w:bookmarkStart w:id="10394" w:name="_Toc366578323"/>
      <w:bookmarkStart w:id="10395" w:name="_Toc366578917"/>
      <w:bookmarkStart w:id="10396" w:name="_Toc366579509"/>
      <w:bookmarkStart w:id="10397" w:name="_Toc366580100"/>
      <w:bookmarkStart w:id="10398" w:name="_Toc366580692"/>
      <w:bookmarkStart w:id="10399" w:name="_Toc366581283"/>
      <w:bookmarkStart w:id="10400" w:name="_Toc366581875"/>
      <w:bookmarkStart w:id="10401" w:name="_Toc351912905"/>
      <w:bookmarkStart w:id="10402" w:name="_Toc351914926"/>
      <w:bookmarkStart w:id="10403" w:name="_Toc351915392"/>
      <w:bookmarkStart w:id="10404" w:name="_Toc361231490"/>
      <w:bookmarkStart w:id="10405" w:name="_Toc361232016"/>
      <w:bookmarkStart w:id="10406" w:name="_Toc362445314"/>
      <w:bookmarkStart w:id="10407" w:name="_Toc363909281"/>
      <w:bookmarkStart w:id="10408" w:name="_Toc364463707"/>
      <w:bookmarkStart w:id="10409" w:name="_Toc366078311"/>
      <w:bookmarkStart w:id="10410" w:name="_Toc366078926"/>
      <w:bookmarkStart w:id="10411" w:name="_Toc366079911"/>
      <w:bookmarkStart w:id="10412" w:name="_Toc366080523"/>
      <w:bookmarkStart w:id="10413" w:name="_Toc366081132"/>
      <w:bookmarkStart w:id="10414" w:name="_Toc366505472"/>
      <w:bookmarkStart w:id="10415" w:name="_Toc366508841"/>
      <w:bookmarkStart w:id="10416" w:name="_Toc366513342"/>
      <w:bookmarkStart w:id="10417" w:name="_Toc366574531"/>
      <w:bookmarkStart w:id="10418" w:name="_Toc366578324"/>
      <w:bookmarkStart w:id="10419" w:name="_Toc366578918"/>
      <w:bookmarkStart w:id="10420" w:name="_Toc366579510"/>
      <w:bookmarkStart w:id="10421" w:name="_Toc366580101"/>
      <w:bookmarkStart w:id="10422" w:name="_Toc366580693"/>
      <w:bookmarkStart w:id="10423" w:name="_Toc366581284"/>
      <w:bookmarkStart w:id="10424" w:name="_Toc366581876"/>
      <w:bookmarkStart w:id="10425" w:name="_Toc351912906"/>
      <w:bookmarkStart w:id="10426" w:name="_Toc351914927"/>
      <w:bookmarkStart w:id="10427" w:name="_Toc351915393"/>
      <w:bookmarkStart w:id="10428" w:name="_Toc361231491"/>
      <w:bookmarkStart w:id="10429" w:name="_Toc361232017"/>
      <w:bookmarkStart w:id="10430" w:name="_Toc362445315"/>
      <w:bookmarkStart w:id="10431" w:name="_Toc363909282"/>
      <w:bookmarkStart w:id="10432" w:name="_Toc364463708"/>
      <w:bookmarkStart w:id="10433" w:name="_Toc366078312"/>
      <w:bookmarkStart w:id="10434" w:name="_Toc366078927"/>
      <w:bookmarkStart w:id="10435" w:name="_Toc366079912"/>
      <w:bookmarkStart w:id="10436" w:name="_Toc366080524"/>
      <w:bookmarkStart w:id="10437" w:name="_Toc366081133"/>
      <w:bookmarkStart w:id="10438" w:name="_Toc366505473"/>
      <w:bookmarkStart w:id="10439" w:name="_Toc366508842"/>
      <w:bookmarkStart w:id="10440" w:name="_Toc366513343"/>
      <w:bookmarkStart w:id="10441" w:name="_Toc366574532"/>
      <w:bookmarkStart w:id="10442" w:name="_Toc366578325"/>
      <w:bookmarkStart w:id="10443" w:name="_Toc366578919"/>
      <w:bookmarkStart w:id="10444" w:name="_Toc366579511"/>
      <w:bookmarkStart w:id="10445" w:name="_Toc366580102"/>
      <w:bookmarkStart w:id="10446" w:name="_Toc366580694"/>
      <w:bookmarkStart w:id="10447" w:name="_Toc366581285"/>
      <w:bookmarkStart w:id="10448" w:name="_Toc366581877"/>
      <w:bookmarkStart w:id="10449" w:name="_Toc351912907"/>
      <w:bookmarkStart w:id="10450" w:name="_Toc351914928"/>
      <w:bookmarkStart w:id="10451" w:name="_Toc351915394"/>
      <w:bookmarkStart w:id="10452" w:name="_Toc361231492"/>
      <w:bookmarkStart w:id="10453" w:name="_Toc361232018"/>
      <w:bookmarkStart w:id="10454" w:name="_Toc362445316"/>
      <w:bookmarkStart w:id="10455" w:name="_Toc363909283"/>
      <w:bookmarkStart w:id="10456" w:name="_Toc364463709"/>
      <w:bookmarkStart w:id="10457" w:name="_Toc366078313"/>
      <w:bookmarkStart w:id="10458" w:name="_Toc366078928"/>
      <w:bookmarkStart w:id="10459" w:name="_Toc366079913"/>
      <w:bookmarkStart w:id="10460" w:name="_Toc366080525"/>
      <w:bookmarkStart w:id="10461" w:name="_Toc366081134"/>
      <w:bookmarkStart w:id="10462" w:name="_Toc366505474"/>
      <w:bookmarkStart w:id="10463" w:name="_Toc366508843"/>
      <w:bookmarkStart w:id="10464" w:name="_Toc366513344"/>
      <w:bookmarkStart w:id="10465" w:name="_Toc366574533"/>
      <w:bookmarkStart w:id="10466" w:name="_Toc366578326"/>
      <w:bookmarkStart w:id="10467" w:name="_Toc366578920"/>
      <w:bookmarkStart w:id="10468" w:name="_Toc366579512"/>
      <w:bookmarkStart w:id="10469" w:name="_Toc366580103"/>
      <w:bookmarkStart w:id="10470" w:name="_Toc366580695"/>
      <w:bookmarkStart w:id="10471" w:name="_Toc366581286"/>
      <w:bookmarkStart w:id="10472" w:name="_Toc366581878"/>
      <w:bookmarkStart w:id="10473" w:name="_Toc351912908"/>
      <w:bookmarkStart w:id="10474" w:name="_Toc351914929"/>
      <w:bookmarkStart w:id="10475" w:name="_Toc351915395"/>
      <w:bookmarkStart w:id="10476" w:name="_Toc361231493"/>
      <w:bookmarkStart w:id="10477" w:name="_Toc361232019"/>
      <w:bookmarkStart w:id="10478" w:name="_Toc362445317"/>
      <w:bookmarkStart w:id="10479" w:name="_Toc363909284"/>
      <w:bookmarkStart w:id="10480" w:name="_Toc364463710"/>
      <w:bookmarkStart w:id="10481" w:name="_Toc366078314"/>
      <w:bookmarkStart w:id="10482" w:name="_Toc366078929"/>
      <w:bookmarkStart w:id="10483" w:name="_Toc366079914"/>
      <w:bookmarkStart w:id="10484" w:name="_Toc366080526"/>
      <w:bookmarkStart w:id="10485" w:name="_Toc366081135"/>
      <w:bookmarkStart w:id="10486" w:name="_Toc366505475"/>
      <w:bookmarkStart w:id="10487" w:name="_Toc366508844"/>
      <w:bookmarkStart w:id="10488" w:name="_Toc366513345"/>
      <w:bookmarkStart w:id="10489" w:name="_Toc366574534"/>
      <w:bookmarkStart w:id="10490" w:name="_Toc366578327"/>
      <w:bookmarkStart w:id="10491" w:name="_Toc366578921"/>
      <w:bookmarkStart w:id="10492" w:name="_Toc366579513"/>
      <w:bookmarkStart w:id="10493" w:name="_Toc366580104"/>
      <w:bookmarkStart w:id="10494" w:name="_Toc366580696"/>
      <w:bookmarkStart w:id="10495" w:name="_Toc366581287"/>
      <w:bookmarkStart w:id="10496" w:name="_Toc366581879"/>
      <w:bookmarkStart w:id="10497" w:name="_Toc351912909"/>
      <w:bookmarkStart w:id="10498" w:name="_Toc351914930"/>
      <w:bookmarkStart w:id="10499" w:name="_Toc351915396"/>
      <w:bookmarkStart w:id="10500" w:name="_Toc361231494"/>
      <w:bookmarkStart w:id="10501" w:name="_Toc361232020"/>
      <w:bookmarkStart w:id="10502" w:name="_Toc362445318"/>
      <w:bookmarkStart w:id="10503" w:name="_Toc363909285"/>
      <w:bookmarkStart w:id="10504" w:name="_Toc364463711"/>
      <w:bookmarkStart w:id="10505" w:name="_Toc366078315"/>
      <w:bookmarkStart w:id="10506" w:name="_Toc366078930"/>
      <w:bookmarkStart w:id="10507" w:name="_Toc366079915"/>
      <w:bookmarkStart w:id="10508" w:name="_Toc366080527"/>
      <w:bookmarkStart w:id="10509" w:name="_Toc366081136"/>
      <w:bookmarkStart w:id="10510" w:name="_Toc366505476"/>
      <w:bookmarkStart w:id="10511" w:name="_Toc366508845"/>
      <w:bookmarkStart w:id="10512" w:name="_Toc366513346"/>
      <w:bookmarkStart w:id="10513" w:name="_Toc366574535"/>
      <w:bookmarkStart w:id="10514" w:name="_Toc366578328"/>
      <w:bookmarkStart w:id="10515" w:name="_Toc366578922"/>
      <w:bookmarkStart w:id="10516" w:name="_Toc366579514"/>
      <w:bookmarkStart w:id="10517" w:name="_Toc366580105"/>
      <w:bookmarkStart w:id="10518" w:name="_Toc366580697"/>
      <w:bookmarkStart w:id="10519" w:name="_Toc366581288"/>
      <w:bookmarkStart w:id="10520" w:name="_Toc366581880"/>
      <w:bookmarkStart w:id="10521" w:name="_Toc351912910"/>
      <w:bookmarkStart w:id="10522" w:name="_Toc351914931"/>
      <w:bookmarkStart w:id="10523" w:name="_Toc351915397"/>
      <w:bookmarkStart w:id="10524" w:name="_Toc361231495"/>
      <w:bookmarkStart w:id="10525" w:name="_Toc361232021"/>
      <w:bookmarkStart w:id="10526" w:name="_Toc362445319"/>
      <w:bookmarkStart w:id="10527" w:name="_Toc363909286"/>
      <w:bookmarkStart w:id="10528" w:name="_Toc364463712"/>
      <w:bookmarkStart w:id="10529" w:name="_Toc366078316"/>
      <w:bookmarkStart w:id="10530" w:name="_Toc366078931"/>
      <w:bookmarkStart w:id="10531" w:name="_Toc366079916"/>
      <w:bookmarkStart w:id="10532" w:name="_Toc366080528"/>
      <w:bookmarkStart w:id="10533" w:name="_Toc366081137"/>
      <w:bookmarkStart w:id="10534" w:name="_Toc366505477"/>
      <w:bookmarkStart w:id="10535" w:name="_Toc366508846"/>
      <w:bookmarkStart w:id="10536" w:name="_Toc366513347"/>
      <w:bookmarkStart w:id="10537" w:name="_Toc366574536"/>
      <w:bookmarkStart w:id="10538" w:name="_Toc366578329"/>
      <w:bookmarkStart w:id="10539" w:name="_Toc366578923"/>
      <w:bookmarkStart w:id="10540" w:name="_Toc366579515"/>
      <w:bookmarkStart w:id="10541" w:name="_Toc366580106"/>
      <w:bookmarkStart w:id="10542" w:name="_Toc366580698"/>
      <w:bookmarkStart w:id="10543" w:name="_Toc366581289"/>
      <w:bookmarkStart w:id="10544" w:name="_Toc366581881"/>
      <w:bookmarkStart w:id="10545" w:name="_Toc351912911"/>
      <w:bookmarkStart w:id="10546" w:name="_Toc351914932"/>
      <w:bookmarkStart w:id="10547" w:name="_Toc351915398"/>
      <w:bookmarkStart w:id="10548" w:name="_Toc361231496"/>
      <w:bookmarkStart w:id="10549" w:name="_Toc361232022"/>
      <w:bookmarkStart w:id="10550" w:name="_Toc362445320"/>
      <w:bookmarkStart w:id="10551" w:name="_Toc363909287"/>
      <w:bookmarkStart w:id="10552" w:name="_Toc364463713"/>
      <w:bookmarkStart w:id="10553" w:name="_Toc366078317"/>
      <w:bookmarkStart w:id="10554" w:name="_Toc366078932"/>
      <w:bookmarkStart w:id="10555" w:name="_Toc366079917"/>
      <w:bookmarkStart w:id="10556" w:name="_Toc366080529"/>
      <w:bookmarkStart w:id="10557" w:name="_Toc366081138"/>
      <w:bookmarkStart w:id="10558" w:name="_Toc366505478"/>
      <w:bookmarkStart w:id="10559" w:name="_Toc366508847"/>
      <w:bookmarkStart w:id="10560" w:name="_Toc366513348"/>
      <w:bookmarkStart w:id="10561" w:name="_Toc366574537"/>
      <w:bookmarkStart w:id="10562" w:name="_Toc366578330"/>
      <w:bookmarkStart w:id="10563" w:name="_Toc366578924"/>
      <w:bookmarkStart w:id="10564" w:name="_Toc366579516"/>
      <w:bookmarkStart w:id="10565" w:name="_Toc366580107"/>
      <w:bookmarkStart w:id="10566" w:name="_Toc366580699"/>
      <w:bookmarkStart w:id="10567" w:name="_Toc366581290"/>
      <w:bookmarkStart w:id="10568" w:name="_Toc366581882"/>
      <w:bookmarkStart w:id="10569" w:name="_Toc351912912"/>
      <w:bookmarkStart w:id="10570" w:name="_Toc351914933"/>
      <w:bookmarkStart w:id="10571" w:name="_Toc351915399"/>
      <w:bookmarkStart w:id="10572" w:name="_Toc361231497"/>
      <w:bookmarkStart w:id="10573" w:name="_Toc361232023"/>
      <w:bookmarkStart w:id="10574" w:name="_Toc362445321"/>
      <w:bookmarkStart w:id="10575" w:name="_Toc363909288"/>
      <w:bookmarkStart w:id="10576" w:name="_Toc364463714"/>
      <w:bookmarkStart w:id="10577" w:name="_Toc366078318"/>
      <w:bookmarkStart w:id="10578" w:name="_Toc366078933"/>
      <w:bookmarkStart w:id="10579" w:name="_Toc366079918"/>
      <w:bookmarkStart w:id="10580" w:name="_Toc366080530"/>
      <w:bookmarkStart w:id="10581" w:name="_Toc366081139"/>
      <w:bookmarkStart w:id="10582" w:name="_Toc366505479"/>
      <w:bookmarkStart w:id="10583" w:name="_Toc366508848"/>
      <w:bookmarkStart w:id="10584" w:name="_Toc366513349"/>
      <w:bookmarkStart w:id="10585" w:name="_Toc366574538"/>
      <w:bookmarkStart w:id="10586" w:name="_Toc366578331"/>
      <w:bookmarkStart w:id="10587" w:name="_Toc366578925"/>
      <w:bookmarkStart w:id="10588" w:name="_Toc366579517"/>
      <w:bookmarkStart w:id="10589" w:name="_Toc366580108"/>
      <w:bookmarkStart w:id="10590" w:name="_Toc366580700"/>
      <w:bookmarkStart w:id="10591" w:name="_Toc366581291"/>
      <w:bookmarkStart w:id="10592" w:name="_Toc366581883"/>
      <w:bookmarkStart w:id="10593" w:name="_Toc351912913"/>
      <w:bookmarkStart w:id="10594" w:name="_Toc351914934"/>
      <w:bookmarkStart w:id="10595" w:name="_Toc351915400"/>
      <w:bookmarkStart w:id="10596" w:name="_Toc361231498"/>
      <w:bookmarkStart w:id="10597" w:name="_Toc361232024"/>
      <w:bookmarkStart w:id="10598" w:name="_Toc362445322"/>
      <w:bookmarkStart w:id="10599" w:name="_Toc363909289"/>
      <w:bookmarkStart w:id="10600" w:name="_Toc364463715"/>
      <w:bookmarkStart w:id="10601" w:name="_Toc366078319"/>
      <w:bookmarkStart w:id="10602" w:name="_Toc366078934"/>
      <w:bookmarkStart w:id="10603" w:name="_Toc366079919"/>
      <w:bookmarkStart w:id="10604" w:name="_Toc366080531"/>
      <w:bookmarkStart w:id="10605" w:name="_Toc366081140"/>
      <w:bookmarkStart w:id="10606" w:name="_Toc366505480"/>
      <w:bookmarkStart w:id="10607" w:name="_Toc366508849"/>
      <w:bookmarkStart w:id="10608" w:name="_Toc366513350"/>
      <w:bookmarkStart w:id="10609" w:name="_Toc366574539"/>
      <w:bookmarkStart w:id="10610" w:name="_Toc366578332"/>
      <w:bookmarkStart w:id="10611" w:name="_Toc366578926"/>
      <w:bookmarkStart w:id="10612" w:name="_Toc366579518"/>
      <w:bookmarkStart w:id="10613" w:name="_Toc366580109"/>
      <w:bookmarkStart w:id="10614" w:name="_Toc366580701"/>
      <w:bookmarkStart w:id="10615" w:name="_Toc366581292"/>
      <w:bookmarkStart w:id="10616" w:name="_Toc366581884"/>
      <w:bookmarkStart w:id="10617" w:name="_Toc351912914"/>
      <w:bookmarkStart w:id="10618" w:name="_Toc351914935"/>
      <w:bookmarkStart w:id="10619" w:name="_Toc351915401"/>
      <w:bookmarkStart w:id="10620" w:name="_Toc361231499"/>
      <w:bookmarkStart w:id="10621" w:name="_Toc361232025"/>
      <w:bookmarkStart w:id="10622" w:name="_Toc362445323"/>
      <w:bookmarkStart w:id="10623" w:name="_Toc363909290"/>
      <w:bookmarkStart w:id="10624" w:name="_Toc364463716"/>
      <w:bookmarkStart w:id="10625" w:name="_Toc366078320"/>
      <w:bookmarkStart w:id="10626" w:name="_Toc366078935"/>
      <w:bookmarkStart w:id="10627" w:name="_Toc366079920"/>
      <w:bookmarkStart w:id="10628" w:name="_Toc366080532"/>
      <w:bookmarkStart w:id="10629" w:name="_Toc366081141"/>
      <w:bookmarkStart w:id="10630" w:name="_Toc366505481"/>
      <w:bookmarkStart w:id="10631" w:name="_Toc366508850"/>
      <w:bookmarkStart w:id="10632" w:name="_Toc366513351"/>
      <w:bookmarkStart w:id="10633" w:name="_Toc366574540"/>
      <w:bookmarkStart w:id="10634" w:name="_Toc366578333"/>
      <w:bookmarkStart w:id="10635" w:name="_Toc366578927"/>
      <w:bookmarkStart w:id="10636" w:name="_Toc366579519"/>
      <w:bookmarkStart w:id="10637" w:name="_Toc366580110"/>
      <w:bookmarkStart w:id="10638" w:name="_Toc366580702"/>
      <w:bookmarkStart w:id="10639" w:name="_Toc366581293"/>
      <w:bookmarkStart w:id="10640" w:name="_Toc366581885"/>
      <w:bookmarkStart w:id="10641" w:name="_Toc351912915"/>
      <w:bookmarkStart w:id="10642" w:name="_Toc351914936"/>
      <w:bookmarkStart w:id="10643" w:name="_Toc351915402"/>
      <w:bookmarkStart w:id="10644" w:name="_Toc361231500"/>
      <w:bookmarkStart w:id="10645" w:name="_Toc361232026"/>
      <w:bookmarkStart w:id="10646" w:name="_Toc362445324"/>
      <w:bookmarkStart w:id="10647" w:name="_Toc363909291"/>
      <w:bookmarkStart w:id="10648" w:name="_Toc364463717"/>
      <w:bookmarkStart w:id="10649" w:name="_Toc366078321"/>
      <w:bookmarkStart w:id="10650" w:name="_Toc366078936"/>
      <w:bookmarkStart w:id="10651" w:name="_Toc366079921"/>
      <w:bookmarkStart w:id="10652" w:name="_Toc366080533"/>
      <w:bookmarkStart w:id="10653" w:name="_Toc366081142"/>
      <w:bookmarkStart w:id="10654" w:name="_Toc366505482"/>
      <w:bookmarkStart w:id="10655" w:name="_Toc366508851"/>
      <w:bookmarkStart w:id="10656" w:name="_Toc366513352"/>
      <w:bookmarkStart w:id="10657" w:name="_Toc366574541"/>
      <w:bookmarkStart w:id="10658" w:name="_Toc366578334"/>
      <w:bookmarkStart w:id="10659" w:name="_Toc366578928"/>
      <w:bookmarkStart w:id="10660" w:name="_Toc366579520"/>
      <w:bookmarkStart w:id="10661" w:name="_Toc366580111"/>
      <w:bookmarkStart w:id="10662" w:name="_Toc366580703"/>
      <w:bookmarkStart w:id="10663" w:name="_Toc366581294"/>
      <w:bookmarkStart w:id="10664" w:name="_Toc366581886"/>
      <w:bookmarkStart w:id="10665" w:name="_Toc351912916"/>
      <w:bookmarkStart w:id="10666" w:name="_Toc351914937"/>
      <w:bookmarkStart w:id="10667" w:name="_Toc351915403"/>
      <w:bookmarkStart w:id="10668" w:name="_Toc361231501"/>
      <w:bookmarkStart w:id="10669" w:name="_Toc361232027"/>
      <w:bookmarkStart w:id="10670" w:name="_Toc362445325"/>
      <w:bookmarkStart w:id="10671" w:name="_Toc363909292"/>
      <w:bookmarkStart w:id="10672" w:name="_Toc364463718"/>
      <w:bookmarkStart w:id="10673" w:name="_Toc366078322"/>
      <w:bookmarkStart w:id="10674" w:name="_Toc366078937"/>
      <w:bookmarkStart w:id="10675" w:name="_Toc366079922"/>
      <w:bookmarkStart w:id="10676" w:name="_Toc366080534"/>
      <w:bookmarkStart w:id="10677" w:name="_Toc366081143"/>
      <w:bookmarkStart w:id="10678" w:name="_Toc366505483"/>
      <w:bookmarkStart w:id="10679" w:name="_Toc366508852"/>
      <w:bookmarkStart w:id="10680" w:name="_Toc366513353"/>
      <w:bookmarkStart w:id="10681" w:name="_Toc366574542"/>
      <w:bookmarkStart w:id="10682" w:name="_Toc366578335"/>
      <w:bookmarkStart w:id="10683" w:name="_Toc366578929"/>
      <w:bookmarkStart w:id="10684" w:name="_Toc366579521"/>
      <w:bookmarkStart w:id="10685" w:name="_Toc366580112"/>
      <w:bookmarkStart w:id="10686" w:name="_Toc366580704"/>
      <w:bookmarkStart w:id="10687" w:name="_Toc366581295"/>
      <w:bookmarkStart w:id="10688" w:name="_Toc366581887"/>
      <w:bookmarkStart w:id="10689" w:name="_Toc351912917"/>
      <w:bookmarkStart w:id="10690" w:name="_Toc351914938"/>
      <w:bookmarkStart w:id="10691" w:name="_Toc351915404"/>
      <w:bookmarkStart w:id="10692" w:name="_Toc361231502"/>
      <w:bookmarkStart w:id="10693" w:name="_Toc361232028"/>
      <w:bookmarkStart w:id="10694" w:name="_Toc362445326"/>
      <w:bookmarkStart w:id="10695" w:name="_Toc363909293"/>
      <w:bookmarkStart w:id="10696" w:name="_Toc364463719"/>
      <w:bookmarkStart w:id="10697" w:name="_Toc366078323"/>
      <w:bookmarkStart w:id="10698" w:name="_Toc366078938"/>
      <w:bookmarkStart w:id="10699" w:name="_Toc366079923"/>
      <w:bookmarkStart w:id="10700" w:name="_Toc366080535"/>
      <w:bookmarkStart w:id="10701" w:name="_Toc366081144"/>
      <w:bookmarkStart w:id="10702" w:name="_Toc366505484"/>
      <w:bookmarkStart w:id="10703" w:name="_Toc366508853"/>
      <w:bookmarkStart w:id="10704" w:name="_Toc366513354"/>
      <w:bookmarkStart w:id="10705" w:name="_Toc366574543"/>
      <w:bookmarkStart w:id="10706" w:name="_Toc366578336"/>
      <w:bookmarkStart w:id="10707" w:name="_Toc366578930"/>
      <w:bookmarkStart w:id="10708" w:name="_Toc366579522"/>
      <w:bookmarkStart w:id="10709" w:name="_Toc366580113"/>
      <w:bookmarkStart w:id="10710" w:name="_Toc366580705"/>
      <w:bookmarkStart w:id="10711" w:name="_Toc366581296"/>
      <w:bookmarkStart w:id="10712" w:name="_Toc366581888"/>
      <w:bookmarkStart w:id="10713" w:name="_Toc351912918"/>
      <w:bookmarkStart w:id="10714" w:name="_Toc351914939"/>
      <w:bookmarkStart w:id="10715" w:name="_Toc351915405"/>
      <w:bookmarkStart w:id="10716" w:name="_Toc361231503"/>
      <w:bookmarkStart w:id="10717" w:name="_Toc361232029"/>
      <w:bookmarkStart w:id="10718" w:name="_Toc362445327"/>
      <w:bookmarkStart w:id="10719" w:name="_Toc363909294"/>
      <w:bookmarkStart w:id="10720" w:name="_Toc364463720"/>
      <w:bookmarkStart w:id="10721" w:name="_Toc366078324"/>
      <w:bookmarkStart w:id="10722" w:name="_Toc366078939"/>
      <w:bookmarkStart w:id="10723" w:name="_Toc366079924"/>
      <w:bookmarkStart w:id="10724" w:name="_Toc366080536"/>
      <w:bookmarkStart w:id="10725" w:name="_Toc366081145"/>
      <w:bookmarkStart w:id="10726" w:name="_Toc366505485"/>
      <w:bookmarkStart w:id="10727" w:name="_Toc366508854"/>
      <w:bookmarkStart w:id="10728" w:name="_Toc366513355"/>
      <w:bookmarkStart w:id="10729" w:name="_Toc366574544"/>
      <w:bookmarkStart w:id="10730" w:name="_Toc366578337"/>
      <w:bookmarkStart w:id="10731" w:name="_Toc366578931"/>
      <w:bookmarkStart w:id="10732" w:name="_Toc366579523"/>
      <w:bookmarkStart w:id="10733" w:name="_Toc366580114"/>
      <w:bookmarkStart w:id="10734" w:name="_Toc366580706"/>
      <w:bookmarkStart w:id="10735" w:name="_Toc366581297"/>
      <w:bookmarkStart w:id="10736" w:name="_Toc366581889"/>
      <w:bookmarkStart w:id="10737" w:name="_Toc351912919"/>
      <w:bookmarkStart w:id="10738" w:name="_Toc351914940"/>
      <w:bookmarkStart w:id="10739" w:name="_Toc351915406"/>
      <w:bookmarkStart w:id="10740" w:name="_Toc361231504"/>
      <w:bookmarkStart w:id="10741" w:name="_Toc361232030"/>
      <w:bookmarkStart w:id="10742" w:name="_Toc362445328"/>
      <w:bookmarkStart w:id="10743" w:name="_Toc363909295"/>
      <w:bookmarkStart w:id="10744" w:name="_Toc364463721"/>
      <w:bookmarkStart w:id="10745" w:name="_Toc366078325"/>
      <w:bookmarkStart w:id="10746" w:name="_Toc366078940"/>
      <w:bookmarkStart w:id="10747" w:name="_Toc366079925"/>
      <w:bookmarkStart w:id="10748" w:name="_Toc366080537"/>
      <w:bookmarkStart w:id="10749" w:name="_Toc366081146"/>
      <w:bookmarkStart w:id="10750" w:name="_Toc366505486"/>
      <w:bookmarkStart w:id="10751" w:name="_Toc366508855"/>
      <w:bookmarkStart w:id="10752" w:name="_Toc366513356"/>
      <w:bookmarkStart w:id="10753" w:name="_Toc366574545"/>
      <w:bookmarkStart w:id="10754" w:name="_Toc366578338"/>
      <w:bookmarkStart w:id="10755" w:name="_Toc366578932"/>
      <w:bookmarkStart w:id="10756" w:name="_Toc366579524"/>
      <w:bookmarkStart w:id="10757" w:name="_Toc366580115"/>
      <w:bookmarkStart w:id="10758" w:name="_Toc366580707"/>
      <w:bookmarkStart w:id="10759" w:name="_Toc366581298"/>
      <w:bookmarkStart w:id="10760" w:name="_Toc366581890"/>
      <w:bookmarkStart w:id="10761" w:name="_Toc351912920"/>
      <w:bookmarkStart w:id="10762" w:name="_Toc351914941"/>
      <w:bookmarkStart w:id="10763" w:name="_Toc351915407"/>
      <w:bookmarkStart w:id="10764" w:name="_Toc361231505"/>
      <w:bookmarkStart w:id="10765" w:name="_Toc361232031"/>
      <w:bookmarkStart w:id="10766" w:name="_Toc362445329"/>
      <w:bookmarkStart w:id="10767" w:name="_Toc363909296"/>
      <w:bookmarkStart w:id="10768" w:name="_Toc364463722"/>
      <w:bookmarkStart w:id="10769" w:name="_Toc366078326"/>
      <w:bookmarkStart w:id="10770" w:name="_Toc366078941"/>
      <w:bookmarkStart w:id="10771" w:name="_Toc366079926"/>
      <w:bookmarkStart w:id="10772" w:name="_Toc366080538"/>
      <w:bookmarkStart w:id="10773" w:name="_Toc366081147"/>
      <w:bookmarkStart w:id="10774" w:name="_Toc366505487"/>
      <w:bookmarkStart w:id="10775" w:name="_Toc366508856"/>
      <w:bookmarkStart w:id="10776" w:name="_Toc366513357"/>
      <w:bookmarkStart w:id="10777" w:name="_Toc366574546"/>
      <w:bookmarkStart w:id="10778" w:name="_Toc366578339"/>
      <w:bookmarkStart w:id="10779" w:name="_Toc366578933"/>
      <w:bookmarkStart w:id="10780" w:name="_Toc366579525"/>
      <w:bookmarkStart w:id="10781" w:name="_Toc366580116"/>
      <w:bookmarkStart w:id="10782" w:name="_Toc366580708"/>
      <w:bookmarkStart w:id="10783" w:name="_Toc366581299"/>
      <w:bookmarkStart w:id="10784" w:name="_Toc366581891"/>
      <w:bookmarkStart w:id="10785" w:name="_Toc349042815"/>
      <w:bookmarkStart w:id="10786" w:name="_Toc52984662"/>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r>
        <w:t>Arrays and Sequences</w:t>
      </w:r>
      <w:bookmarkEnd w:id="10785"/>
      <w:bookmarkEnd w:id="10786"/>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B31DA3">
      <w:pPr>
        <w:pStyle w:val="Heading2"/>
      </w:pPr>
      <w:bookmarkStart w:id="10787" w:name="_Toc351912922"/>
      <w:bookmarkStart w:id="10788" w:name="_Toc351914943"/>
      <w:bookmarkStart w:id="10789" w:name="_Toc351915409"/>
      <w:bookmarkStart w:id="10790" w:name="_Toc361231507"/>
      <w:bookmarkStart w:id="10791" w:name="_Toc361232033"/>
      <w:bookmarkStart w:id="10792" w:name="_Toc362445331"/>
      <w:bookmarkStart w:id="10793" w:name="_Toc363909298"/>
      <w:bookmarkStart w:id="10794" w:name="_Toc364463724"/>
      <w:bookmarkStart w:id="10795" w:name="_Toc366078328"/>
      <w:bookmarkStart w:id="10796" w:name="_Toc366078943"/>
      <w:bookmarkStart w:id="10797" w:name="_Toc366079928"/>
      <w:bookmarkStart w:id="10798" w:name="_Toc366080540"/>
      <w:bookmarkStart w:id="10799" w:name="_Toc366081149"/>
      <w:bookmarkStart w:id="10800" w:name="_Toc366505489"/>
      <w:bookmarkStart w:id="10801" w:name="_Toc366508858"/>
      <w:bookmarkStart w:id="10802" w:name="_Toc366513359"/>
      <w:bookmarkStart w:id="10803" w:name="_Toc366574548"/>
      <w:bookmarkStart w:id="10804" w:name="_Toc366578341"/>
      <w:bookmarkStart w:id="10805" w:name="_Toc366578935"/>
      <w:bookmarkStart w:id="10806" w:name="_Toc366579527"/>
      <w:bookmarkStart w:id="10807" w:name="_Toc366580118"/>
      <w:bookmarkStart w:id="10808" w:name="_Toc366580710"/>
      <w:bookmarkStart w:id="10809" w:name="_Toc366581301"/>
      <w:bookmarkStart w:id="10810" w:name="_Toc366581893"/>
      <w:bookmarkStart w:id="10811" w:name="_Toc351912923"/>
      <w:bookmarkStart w:id="10812" w:name="_Toc351914944"/>
      <w:bookmarkStart w:id="10813" w:name="_Toc351915410"/>
      <w:bookmarkStart w:id="10814" w:name="_Toc361231508"/>
      <w:bookmarkStart w:id="10815" w:name="_Toc361232034"/>
      <w:bookmarkStart w:id="10816" w:name="_Toc362445332"/>
      <w:bookmarkStart w:id="10817" w:name="_Toc363909299"/>
      <w:bookmarkStart w:id="10818" w:name="_Toc364463725"/>
      <w:bookmarkStart w:id="10819" w:name="_Toc366078329"/>
      <w:bookmarkStart w:id="10820" w:name="_Toc366078944"/>
      <w:bookmarkStart w:id="10821" w:name="_Toc366079929"/>
      <w:bookmarkStart w:id="10822" w:name="_Toc366080541"/>
      <w:bookmarkStart w:id="10823" w:name="_Toc366081150"/>
      <w:bookmarkStart w:id="10824" w:name="_Toc366505490"/>
      <w:bookmarkStart w:id="10825" w:name="_Toc366508859"/>
      <w:bookmarkStart w:id="10826" w:name="_Toc366513360"/>
      <w:bookmarkStart w:id="10827" w:name="_Toc366574549"/>
      <w:bookmarkStart w:id="10828" w:name="_Toc366578342"/>
      <w:bookmarkStart w:id="10829" w:name="_Toc366578936"/>
      <w:bookmarkStart w:id="10830" w:name="_Toc366579528"/>
      <w:bookmarkStart w:id="10831" w:name="_Toc366580119"/>
      <w:bookmarkStart w:id="10832" w:name="_Toc366580711"/>
      <w:bookmarkStart w:id="10833" w:name="_Toc366581302"/>
      <w:bookmarkStart w:id="10834" w:name="_Toc366581894"/>
      <w:bookmarkStart w:id="10835" w:name="_Toc351912924"/>
      <w:bookmarkStart w:id="10836" w:name="_Toc351914945"/>
      <w:bookmarkStart w:id="10837" w:name="_Toc351915411"/>
      <w:bookmarkStart w:id="10838" w:name="_Toc361231509"/>
      <w:bookmarkStart w:id="10839" w:name="_Toc361232035"/>
      <w:bookmarkStart w:id="10840" w:name="_Toc362445333"/>
      <w:bookmarkStart w:id="10841" w:name="_Toc363909300"/>
      <w:bookmarkStart w:id="10842" w:name="_Toc364463726"/>
      <w:bookmarkStart w:id="10843" w:name="_Toc366078330"/>
      <w:bookmarkStart w:id="10844" w:name="_Toc366078945"/>
      <w:bookmarkStart w:id="10845" w:name="_Toc366079930"/>
      <w:bookmarkStart w:id="10846" w:name="_Toc366080542"/>
      <w:bookmarkStart w:id="10847" w:name="_Toc366081151"/>
      <w:bookmarkStart w:id="10848" w:name="_Toc366505491"/>
      <w:bookmarkStart w:id="10849" w:name="_Toc366508860"/>
      <w:bookmarkStart w:id="10850" w:name="_Toc366513361"/>
      <w:bookmarkStart w:id="10851" w:name="_Toc366574550"/>
      <w:bookmarkStart w:id="10852" w:name="_Toc366578343"/>
      <w:bookmarkStart w:id="10853" w:name="_Toc366578937"/>
      <w:bookmarkStart w:id="10854" w:name="_Toc366579529"/>
      <w:bookmarkStart w:id="10855" w:name="_Toc366580120"/>
      <w:bookmarkStart w:id="10856" w:name="_Toc366580712"/>
      <w:bookmarkStart w:id="10857" w:name="_Toc366581303"/>
      <w:bookmarkStart w:id="10858" w:name="_Toc366581895"/>
      <w:bookmarkStart w:id="10859" w:name="_Toc351912925"/>
      <w:bookmarkStart w:id="10860" w:name="_Toc351914946"/>
      <w:bookmarkStart w:id="10861" w:name="_Toc351915412"/>
      <w:bookmarkStart w:id="10862" w:name="_Toc361231510"/>
      <w:bookmarkStart w:id="10863" w:name="_Toc361232036"/>
      <w:bookmarkStart w:id="10864" w:name="_Toc362445334"/>
      <w:bookmarkStart w:id="10865" w:name="_Toc363909301"/>
      <w:bookmarkStart w:id="10866" w:name="_Toc364463727"/>
      <w:bookmarkStart w:id="10867" w:name="_Toc366078331"/>
      <w:bookmarkStart w:id="10868" w:name="_Toc366078946"/>
      <w:bookmarkStart w:id="10869" w:name="_Toc366079931"/>
      <w:bookmarkStart w:id="10870" w:name="_Toc366080543"/>
      <w:bookmarkStart w:id="10871" w:name="_Toc366081152"/>
      <w:bookmarkStart w:id="10872" w:name="_Toc366505492"/>
      <w:bookmarkStart w:id="10873" w:name="_Toc366508861"/>
      <w:bookmarkStart w:id="10874" w:name="_Toc366513362"/>
      <w:bookmarkStart w:id="10875" w:name="_Toc366574551"/>
      <w:bookmarkStart w:id="10876" w:name="_Toc366578344"/>
      <w:bookmarkStart w:id="10877" w:name="_Toc366578938"/>
      <w:bookmarkStart w:id="10878" w:name="_Toc366579530"/>
      <w:bookmarkStart w:id="10879" w:name="_Toc366580121"/>
      <w:bookmarkStart w:id="10880" w:name="_Toc366580713"/>
      <w:bookmarkStart w:id="10881" w:name="_Toc366581304"/>
      <w:bookmarkStart w:id="10882" w:name="_Toc366581896"/>
      <w:bookmarkStart w:id="10883" w:name="_Toc351912926"/>
      <w:bookmarkStart w:id="10884" w:name="_Toc351914947"/>
      <w:bookmarkStart w:id="10885" w:name="_Toc351915413"/>
      <w:bookmarkStart w:id="10886" w:name="_Toc361231511"/>
      <w:bookmarkStart w:id="10887" w:name="_Toc361232037"/>
      <w:bookmarkStart w:id="10888" w:name="_Toc362445335"/>
      <w:bookmarkStart w:id="10889" w:name="_Toc363909302"/>
      <w:bookmarkStart w:id="10890" w:name="_Toc364463728"/>
      <w:bookmarkStart w:id="10891" w:name="_Toc366078332"/>
      <w:bookmarkStart w:id="10892" w:name="_Toc366078947"/>
      <w:bookmarkStart w:id="10893" w:name="_Toc366079932"/>
      <w:bookmarkStart w:id="10894" w:name="_Toc366080544"/>
      <w:bookmarkStart w:id="10895" w:name="_Toc366081153"/>
      <w:bookmarkStart w:id="10896" w:name="_Toc366505493"/>
      <w:bookmarkStart w:id="10897" w:name="_Toc366508862"/>
      <w:bookmarkStart w:id="10898" w:name="_Toc366513363"/>
      <w:bookmarkStart w:id="10899" w:name="_Toc366574552"/>
      <w:bookmarkStart w:id="10900" w:name="_Toc366578345"/>
      <w:bookmarkStart w:id="10901" w:name="_Toc366578939"/>
      <w:bookmarkStart w:id="10902" w:name="_Toc366579531"/>
      <w:bookmarkStart w:id="10903" w:name="_Toc366580122"/>
      <w:bookmarkStart w:id="10904" w:name="_Toc366580714"/>
      <w:bookmarkStart w:id="10905" w:name="_Toc366581305"/>
      <w:bookmarkStart w:id="10906" w:name="_Toc366581897"/>
      <w:bookmarkStart w:id="10907" w:name="_Toc351912927"/>
      <w:bookmarkStart w:id="10908" w:name="_Toc351914948"/>
      <w:bookmarkStart w:id="10909" w:name="_Toc351915414"/>
      <w:bookmarkStart w:id="10910" w:name="_Toc361231512"/>
      <w:bookmarkStart w:id="10911" w:name="_Toc361232038"/>
      <w:bookmarkStart w:id="10912" w:name="_Toc362445336"/>
      <w:bookmarkStart w:id="10913" w:name="_Toc363909303"/>
      <w:bookmarkStart w:id="10914" w:name="_Toc364463729"/>
      <w:bookmarkStart w:id="10915" w:name="_Toc366078333"/>
      <w:bookmarkStart w:id="10916" w:name="_Toc366078948"/>
      <w:bookmarkStart w:id="10917" w:name="_Toc366079933"/>
      <w:bookmarkStart w:id="10918" w:name="_Toc366080545"/>
      <w:bookmarkStart w:id="10919" w:name="_Toc366081154"/>
      <w:bookmarkStart w:id="10920" w:name="_Toc366505494"/>
      <w:bookmarkStart w:id="10921" w:name="_Toc366508863"/>
      <w:bookmarkStart w:id="10922" w:name="_Toc366513364"/>
      <w:bookmarkStart w:id="10923" w:name="_Toc366574553"/>
      <w:bookmarkStart w:id="10924" w:name="_Toc366578346"/>
      <w:bookmarkStart w:id="10925" w:name="_Toc366578940"/>
      <w:bookmarkStart w:id="10926" w:name="_Toc366579532"/>
      <w:bookmarkStart w:id="10927" w:name="_Toc366580123"/>
      <w:bookmarkStart w:id="10928" w:name="_Toc366580715"/>
      <w:bookmarkStart w:id="10929" w:name="_Toc366581306"/>
      <w:bookmarkStart w:id="10930" w:name="_Toc366581898"/>
      <w:bookmarkStart w:id="10931" w:name="_Toc351912928"/>
      <w:bookmarkStart w:id="10932" w:name="_Toc351914949"/>
      <w:bookmarkStart w:id="10933" w:name="_Toc351915415"/>
      <w:bookmarkStart w:id="10934" w:name="_Toc361231513"/>
      <w:bookmarkStart w:id="10935" w:name="_Toc361232039"/>
      <w:bookmarkStart w:id="10936" w:name="_Toc362445337"/>
      <w:bookmarkStart w:id="10937" w:name="_Toc363909304"/>
      <w:bookmarkStart w:id="10938" w:name="_Toc364463730"/>
      <w:bookmarkStart w:id="10939" w:name="_Toc366078334"/>
      <w:bookmarkStart w:id="10940" w:name="_Toc366078949"/>
      <w:bookmarkStart w:id="10941" w:name="_Toc366079934"/>
      <w:bookmarkStart w:id="10942" w:name="_Toc366080546"/>
      <w:bookmarkStart w:id="10943" w:name="_Toc366081155"/>
      <w:bookmarkStart w:id="10944" w:name="_Toc366505495"/>
      <w:bookmarkStart w:id="10945" w:name="_Toc366508864"/>
      <w:bookmarkStart w:id="10946" w:name="_Toc366513365"/>
      <w:bookmarkStart w:id="10947" w:name="_Toc366574554"/>
      <w:bookmarkStart w:id="10948" w:name="_Toc366578347"/>
      <w:bookmarkStart w:id="10949" w:name="_Toc366578941"/>
      <w:bookmarkStart w:id="10950" w:name="_Toc366579533"/>
      <w:bookmarkStart w:id="10951" w:name="_Toc366580124"/>
      <w:bookmarkStart w:id="10952" w:name="_Toc366580716"/>
      <w:bookmarkStart w:id="10953" w:name="_Toc366581307"/>
      <w:bookmarkStart w:id="10954" w:name="_Toc366581899"/>
      <w:bookmarkStart w:id="10955" w:name="_Toc351912929"/>
      <w:bookmarkStart w:id="10956" w:name="_Toc351914950"/>
      <w:bookmarkStart w:id="10957" w:name="_Toc351915416"/>
      <w:bookmarkStart w:id="10958" w:name="_Toc361231514"/>
      <w:bookmarkStart w:id="10959" w:name="_Toc361232040"/>
      <w:bookmarkStart w:id="10960" w:name="_Toc362445338"/>
      <w:bookmarkStart w:id="10961" w:name="_Toc363909305"/>
      <w:bookmarkStart w:id="10962" w:name="_Toc364463731"/>
      <w:bookmarkStart w:id="10963" w:name="_Toc366078335"/>
      <w:bookmarkStart w:id="10964" w:name="_Toc366078950"/>
      <w:bookmarkStart w:id="10965" w:name="_Toc366079935"/>
      <w:bookmarkStart w:id="10966" w:name="_Toc366080547"/>
      <w:bookmarkStart w:id="10967" w:name="_Toc366081156"/>
      <w:bookmarkStart w:id="10968" w:name="_Toc366505496"/>
      <w:bookmarkStart w:id="10969" w:name="_Toc366508865"/>
      <w:bookmarkStart w:id="10970" w:name="_Toc366513366"/>
      <w:bookmarkStart w:id="10971" w:name="_Toc366574555"/>
      <w:bookmarkStart w:id="10972" w:name="_Toc366578348"/>
      <w:bookmarkStart w:id="10973" w:name="_Toc366578942"/>
      <w:bookmarkStart w:id="10974" w:name="_Toc366579534"/>
      <w:bookmarkStart w:id="10975" w:name="_Toc366580125"/>
      <w:bookmarkStart w:id="10976" w:name="_Toc366580717"/>
      <w:bookmarkStart w:id="10977" w:name="_Toc366581308"/>
      <w:bookmarkStart w:id="10978" w:name="_Toc366581900"/>
      <w:bookmarkStart w:id="10979" w:name="_Toc351912930"/>
      <w:bookmarkStart w:id="10980" w:name="_Toc351914951"/>
      <w:bookmarkStart w:id="10981" w:name="_Toc351915417"/>
      <w:bookmarkStart w:id="10982" w:name="_Toc361231515"/>
      <w:bookmarkStart w:id="10983" w:name="_Toc361232041"/>
      <w:bookmarkStart w:id="10984" w:name="_Toc362445339"/>
      <w:bookmarkStart w:id="10985" w:name="_Toc363909306"/>
      <w:bookmarkStart w:id="10986" w:name="_Toc364463732"/>
      <w:bookmarkStart w:id="10987" w:name="_Toc366078336"/>
      <w:bookmarkStart w:id="10988" w:name="_Toc366078951"/>
      <w:bookmarkStart w:id="10989" w:name="_Toc366079936"/>
      <w:bookmarkStart w:id="10990" w:name="_Toc366080548"/>
      <w:bookmarkStart w:id="10991" w:name="_Toc366081157"/>
      <w:bookmarkStart w:id="10992" w:name="_Toc366505497"/>
      <w:bookmarkStart w:id="10993" w:name="_Toc366508866"/>
      <w:bookmarkStart w:id="10994" w:name="_Toc366513367"/>
      <w:bookmarkStart w:id="10995" w:name="_Toc366574556"/>
      <w:bookmarkStart w:id="10996" w:name="_Toc366578349"/>
      <w:bookmarkStart w:id="10997" w:name="_Toc366578943"/>
      <w:bookmarkStart w:id="10998" w:name="_Toc366579535"/>
      <w:bookmarkStart w:id="10999" w:name="_Toc366580126"/>
      <w:bookmarkStart w:id="11000" w:name="_Toc366580718"/>
      <w:bookmarkStart w:id="11001" w:name="_Toc366581309"/>
      <w:bookmarkStart w:id="11002" w:name="_Toc366581901"/>
      <w:bookmarkStart w:id="11003" w:name="_Toc351912931"/>
      <w:bookmarkStart w:id="11004" w:name="_Toc351914952"/>
      <w:bookmarkStart w:id="11005" w:name="_Toc351915418"/>
      <w:bookmarkStart w:id="11006" w:name="_Toc361231516"/>
      <w:bookmarkStart w:id="11007" w:name="_Toc361232042"/>
      <w:bookmarkStart w:id="11008" w:name="_Toc362445340"/>
      <w:bookmarkStart w:id="11009" w:name="_Toc363909307"/>
      <w:bookmarkStart w:id="11010" w:name="_Toc364463733"/>
      <w:bookmarkStart w:id="11011" w:name="_Toc366078337"/>
      <w:bookmarkStart w:id="11012" w:name="_Toc366078952"/>
      <w:bookmarkStart w:id="11013" w:name="_Toc366079937"/>
      <w:bookmarkStart w:id="11014" w:name="_Toc366080549"/>
      <w:bookmarkStart w:id="11015" w:name="_Toc366081158"/>
      <w:bookmarkStart w:id="11016" w:name="_Toc366505498"/>
      <w:bookmarkStart w:id="11017" w:name="_Toc366508867"/>
      <w:bookmarkStart w:id="11018" w:name="_Toc366513368"/>
      <w:bookmarkStart w:id="11019" w:name="_Toc366574557"/>
      <w:bookmarkStart w:id="11020" w:name="_Toc366578350"/>
      <w:bookmarkStart w:id="11021" w:name="_Toc366578944"/>
      <w:bookmarkStart w:id="11022" w:name="_Toc366579536"/>
      <w:bookmarkStart w:id="11023" w:name="_Toc366580127"/>
      <w:bookmarkStart w:id="11024" w:name="_Toc366580719"/>
      <w:bookmarkStart w:id="11025" w:name="_Toc366581310"/>
      <w:bookmarkStart w:id="11026" w:name="_Toc366581902"/>
      <w:bookmarkStart w:id="11027" w:name="_Toc351912932"/>
      <w:bookmarkStart w:id="11028" w:name="_Toc351914953"/>
      <w:bookmarkStart w:id="11029" w:name="_Toc351915419"/>
      <w:bookmarkStart w:id="11030" w:name="_Toc361231517"/>
      <w:bookmarkStart w:id="11031" w:name="_Toc361232043"/>
      <w:bookmarkStart w:id="11032" w:name="_Toc362445341"/>
      <w:bookmarkStart w:id="11033" w:name="_Toc363909308"/>
      <w:bookmarkStart w:id="11034" w:name="_Toc364463734"/>
      <w:bookmarkStart w:id="11035" w:name="_Toc366078338"/>
      <w:bookmarkStart w:id="11036" w:name="_Toc366078953"/>
      <w:bookmarkStart w:id="11037" w:name="_Toc366079938"/>
      <w:bookmarkStart w:id="11038" w:name="_Toc366080550"/>
      <w:bookmarkStart w:id="11039" w:name="_Toc366081159"/>
      <w:bookmarkStart w:id="11040" w:name="_Toc366505499"/>
      <w:bookmarkStart w:id="11041" w:name="_Toc366508868"/>
      <w:bookmarkStart w:id="11042" w:name="_Toc366513369"/>
      <w:bookmarkStart w:id="11043" w:name="_Toc366574558"/>
      <w:bookmarkStart w:id="11044" w:name="_Toc366578351"/>
      <w:bookmarkStart w:id="11045" w:name="_Toc366578945"/>
      <w:bookmarkStart w:id="11046" w:name="_Toc366579537"/>
      <w:bookmarkStart w:id="11047" w:name="_Toc366580128"/>
      <w:bookmarkStart w:id="11048" w:name="_Toc366580720"/>
      <w:bookmarkStart w:id="11049" w:name="_Toc366581311"/>
      <w:bookmarkStart w:id="11050" w:name="_Toc366581903"/>
      <w:bookmarkStart w:id="11051" w:name="_Toc351912933"/>
      <w:bookmarkStart w:id="11052" w:name="_Toc351914954"/>
      <w:bookmarkStart w:id="11053" w:name="_Toc351915420"/>
      <w:bookmarkStart w:id="11054" w:name="_Toc361231518"/>
      <w:bookmarkStart w:id="11055" w:name="_Toc361232044"/>
      <w:bookmarkStart w:id="11056" w:name="_Toc362445342"/>
      <w:bookmarkStart w:id="11057" w:name="_Toc363909309"/>
      <w:bookmarkStart w:id="11058" w:name="_Toc364463735"/>
      <w:bookmarkStart w:id="11059" w:name="_Toc366078339"/>
      <w:bookmarkStart w:id="11060" w:name="_Toc366078954"/>
      <w:bookmarkStart w:id="11061" w:name="_Toc366079939"/>
      <w:bookmarkStart w:id="11062" w:name="_Toc366080551"/>
      <w:bookmarkStart w:id="11063" w:name="_Toc366081160"/>
      <w:bookmarkStart w:id="11064" w:name="_Toc366505500"/>
      <w:bookmarkStart w:id="11065" w:name="_Toc366508869"/>
      <w:bookmarkStart w:id="11066" w:name="_Toc366513370"/>
      <w:bookmarkStart w:id="11067" w:name="_Toc366574559"/>
      <w:bookmarkStart w:id="11068" w:name="_Toc366578352"/>
      <w:bookmarkStart w:id="11069" w:name="_Toc366578946"/>
      <w:bookmarkStart w:id="11070" w:name="_Toc366579538"/>
      <w:bookmarkStart w:id="11071" w:name="_Toc366580129"/>
      <w:bookmarkStart w:id="11072" w:name="_Toc366580721"/>
      <w:bookmarkStart w:id="11073" w:name="_Toc366581312"/>
      <w:bookmarkStart w:id="11074" w:name="_Toc366581904"/>
      <w:bookmarkStart w:id="11075" w:name="_Toc351912934"/>
      <w:bookmarkStart w:id="11076" w:name="_Toc351914955"/>
      <w:bookmarkStart w:id="11077" w:name="_Toc351915421"/>
      <w:bookmarkStart w:id="11078" w:name="_Toc361231519"/>
      <w:bookmarkStart w:id="11079" w:name="_Toc361232045"/>
      <w:bookmarkStart w:id="11080" w:name="_Toc362445343"/>
      <w:bookmarkStart w:id="11081" w:name="_Toc363909310"/>
      <w:bookmarkStart w:id="11082" w:name="_Toc364463736"/>
      <w:bookmarkStart w:id="11083" w:name="_Toc366078340"/>
      <w:bookmarkStart w:id="11084" w:name="_Toc366078955"/>
      <w:bookmarkStart w:id="11085" w:name="_Toc366079940"/>
      <w:bookmarkStart w:id="11086" w:name="_Toc366080552"/>
      <w:bookmarkStart w:id="11087" w:name="_Toc366081161"/>
      <w:bookmarkStart w:id="11088" w:name="_Toc366505501"/>
      <w:bookmarkStart w:id="11089" w:name="_Toc366508870"/>
      <w:bookmarkStart w:id="11090" w:name="_Toc366513371"/>
      <w:bookmarkStart w:id="11091" w:name="_Toc366574560"/>
      <w:bookmarkStart w:id="11092" w:name="_Toc366578353"/>
      <w:bookmarkStart w:id="11093" w:name="_Toc366578947"/>
      <w:bookmarkStart w:id="11094" w:name="_Toc366579539"/>
      <w:bookmarkStart w:id="11095" w:name="_Toc366580130"/>
      <w:bookmarkStart w:id="11096" w:name="_Toc366580722"/>
      <w:bookmarkStart w:id="11097" w:name="_Toc366581313"/>
      <w:bookmarkStart w:id="11098" w:name="_Toc366581905"/>
      <w:bookmarkStart w:id="11099" w:name="_Toc351912935"/>
      <w:bookmarkStart w:id="11100" w:name="_Toc351914956"/>
      <w:bookmarkStart w:id="11101" w:name="_Toc351915422"/>
      <w:bookmarkStart w:id="11102" w:name="_Toc361231520"/>
      <w:bookmarkStart w:id="11103" w:name="_Toc361232046"/>
      <w:bookmarkStart w:id="11104" w:name="_Toc362445344"/>
      <w:bookmarkStart w:id="11105" w:name="_Toc363909311"/>
      <w:bookmarkStart w:id="11106" w:name="_Toc364463737"/>
      <w:bookmarkStart w:id="11107" w:name="_Toc366078341"/>
      <w:bookmarkStart w:id="11108" w:name="_Toc366078956"/>
      <w:bookmarkStart w:id="11109" w:name="_Toc366079941"/>
      <w:bookmarkStart w:id="11110" w:name="_Toc366080553"/>
      <w:bookmarkStart w:id="11111" w:name="_Toc366081162"/>
      <w:bookmarkStart w:id="11112" w:name="_Toc366505502"/>
      <w:bookmarkStart w:id="11113" w:name="_Toc366508871"/>
      <w:bookmarkStart w:id="11114" w:name="_Toc366513372"/>
      <w:bookmarkStart w:id="11115" w:name="_Toc366574561"/>
      <w:bookmarkStart w:id="11116" w:name="_Toc366578354"/>
      <w:bookmarkStart w:id="11117" w:name="_Toc366578948"/>
      <w:bookmarkStart w:id="11118" w:name="_Toc366579540"/>
      <w:bookmarkStart w:id="11119" w:name="_Toc366580131"/>
      <w:bookmarkStart w:id="11120" w:name="_Toc366580723"/>
      <w:bookmarkStart w:id="11121" w:name="_Toc366581314"/>
      <w:bookmarkStart w:id="11122" w:name="_Toc366581906"/>
      <w:bookmarkStart w:id="11123" w:name="_Toc351912936"/>
      <w:bookmarkStart w:id="11124" w:name="_Toc351914957"/>
      <w:bookmarkStart w:id="11125" w:name="_Toc351915423"/>
      <w:bookmarkStart w:id="11126" w:name="_Toc361231521"/>
      <w:bookmarkStart w:id="11127" w:name="_Toc361232047"/>
      <w:bookmarkStart w:id="11128" w:name="_Toc362445345"/>
      <w:bookmarkStart w:id="11129" w:name="_Toc363909312"/>
      <w:bookmarkStart w:id="11130" w:name="_Toc364463738"/>
      <w:bookmarkStart w:id="11131" w:name="_Toc366078342"/>
      <w:bookmarkStart w:id="11132" w:name="_Toc366078957"/>
      <w:bookmarkStart w:id="11133" w:name="_Toc366079942"/>
      <w:bookmarkStart w:id="11134" w:name="_Toc366080554"/>
      <w:bookmarkStart w:id="11135" w:name="_Toc366081163"/>
      <w:bookmarkStart w:id="11136" w:name="_Toc366505503"/>
      <w:bookmarkStart w:id="11137" w:name="_Toc366508872"/>
      <w:bookmarkStart w:id="11138" w:name="_Toc366513373"/>
      <w:bookmarkStart w:id="11139" w:name="_Toc366574562"/>
      <w:bookmarkStart w:id="11140" w:name="_Toc366578355"/>
      <w:bookmarkStart w:id="11141" w:name="_Toc366578949"/>
      <w:bookmarkStart w:id="11142" w:name="_Toc366579541"/>
      <w:bookmarkStart w:id="11143" w:name="_Toc366580132"/>
      <w:bookmarkStart w:id="11144" w:name="_Toc366580724"/>
      <w:bookmarkStart w:id="11145" w:name="_Toc366581315"/>
      <w:bookmarkStart w:id="11146" w:name="_Toc366581907"/>
      <w:bookmarkStart w:id="11147" w:name="_Toc349042816"/>
      <w:bookmarkStart w:id="11148" w:name="_Toc52984663"/>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r>
        <w:t>Forward Progress Requirement</w:t>
      </w:r>
      <w:bookmarkEnd w:id="11147"/>
      <w:bookmarkEnd w:id="11148"/>
      <w:commentRangeStart w:id="11149"/>
    </w:p>
    <w:p w14:paraId="221D9CEF" w14:textId="77777777" w:rsidR="006209D6" w:rsidRDefault="006209D6" w:rsidP="006209D6">
      <w:pPr>
        <w:rPr>
          <w:color w:val="000000"/>
        </w:rPr>
      </w:pPr>
      <w:r>
        <w:rPr>
          <w:color w:val="000000"/>
        </w:rPr>
        <w:t>An array is potentially unbounded if any of the following are true:</w:t>
      </w:r>
      <w:r>
        <w:rPr>
          <w:rFonts w:cs="Arial"/>
          <w:color w:val="000000"/>
          <w:lang w:eastAsia="en-GB"/>
        </w:rPr>
        <w:t xml:space="preserve"> </w:t>
      </w:r>
    </w:p>
    <w:p w14:paraId="651A5490" w14:textId="77777777" w:rsidR="006209D6" w:rsidRDefault="006209D6" w:rsidP="006209D6">
      <w:pPr>
        <w:pStyle w:val="ListParagraph"/>
        <w:numPr>
          <w:ilvl w:val="0"/>
          <w:numId w:val="147"/>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w:t>
      </w:r>
      <w:proofErr w:type="spellStart"/>
      <w:r>
        <w:rPr>
          <w:rFonts w:cs="Arial"/>
          <w:color w:val="000000"/>
          <w:lang w:eastAsia="en-GB"/>
        </w:rPr>
        <w:t>stopValue</w:t>
      </w:r>
      <w:proofErr w:type="spellEnd"/>
      <w:r>
        <w:rPr>
          <w:rFonts w:cs="Arial"/>
          <w:color w:val="000000"/>
          <w:lang w:eastAsia="en-GB"/>
        </w:rPr>
        <w:t xml:space="preserve">' </w:t>
      </w:r>
    </w:p>
    <w:p w14:paraId="3E2B0D0D" w14:textId="77777777" w:rsidR="006209D6" w:rsidRDefault="006209D6" w:rsidP="006209D6">
      <w:pPr>
        <w:pStyle w:val="ListParagraph"/>
        <w:numPr>
          <w:ilvl w:val="0"/>
          <w:numId w:val="147"/>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'parsed'</w:t>
      </w:r>
    </w:p>
    <w:p w14:paraId="14A0856A" w14:textId="77777777" w:rsidR="006209D6" w:rsidRDefault="006209D6" w:rsidP="006209D6">
      <w:pPr>
        <w:pStyle w:val="ListParagraph"/>
        <w:numPr>
          <w:ilvl w:val="0"/>
          <w:numId w:val="147"/>
        </w:numPr>
        <w:suppressAutoHyphens/>
        <w:autoSpaceDE w:val="0"/>
        <w:spacing w:before="0" w:after="0"/>
        <w:rPr>
          <w:rFonts w:cs="Arial"/>
          <w:color w:val="000000"/>
        </w:rPr>
      </w:pPr>
      <w:proofErr w:type="spellStart"/>
      <w:r>
        <w:rPr>
          <w:rFonts w:cs="Arial"/>
          <w:color w:val="000000"/>
          <w:lang w:eastAsia="en-GB"/>
        </w:rPr>
        <w:t>dfdl:occursCountKind</w:t>
      </w:r>
      <w:proofErr w:type="spellEnd"/>
      <w:r>
        <w:rPr>
          <w:rFonts w:cs="Arial"/>
          <w:color w:val="000000"/>
          <w:lang w:eastAsia="en-GB"/>
        </w:rPr>
        <w:t xml:space="preserve"> is 'implicit' and XSD </w:t>
      </w:r>
      <w:proofErr w:type="spellStart"/>
      <w:r>
        <w:rPr>
          <w:rFonts w:cs="Arial"/>
          <w:color w:val="000000"/>
          <w:lang w:eastAsia="en-GB"/>
        </w:rPr>
        <w:t>maxOccurs</w:t>
      </w:r>
      <w:proofErr w:type="spellEnd"/>
      <w:r>
        <w:rPr>
          <w:rFonts w:cs="Arial"/>
          <w:color w:val="000000"/>
          <w:lang w:eastAsia="en-GB"/>
        </w:rPr>
        <w:t xml:space="preserve"> is unbounded </w:t>
      </w:r>
    </w:p>
    <w:p w14:paraId="0564A814" w14:textId="4776C850" w:rsidR="000E1214" w:rsidRDefault="00A87198">
      <w:pPr>
        <w:rPr>
          <w:color w:val="000000"/>
        </w:rPr>
      </w:pPr>
      <w:r>
        <w:rPr>
          <w:color w:val="000000"/>
        </w:rPr>
        <w:t>To prevent an infinite</w:t>
      </w:r>
      <w:del w:id="11150" w:author="Mike Beckerle" w:date="2020-10-08T19:21:00Z">
        <w:r w:rsidDel="006209D6">
          <w:rPr>
            <w:color w:val="000000"/>
          </w:rPr>
          <w:delText xml:space="preserve"> or very long running</w:delText>
        </w:r>
      </w:del>
      <w:r>
        <w:rPr>
          <w:color w:val="000000"/>
        </w:rPr>
        <w:t xml:space="preserve"> loop, the parsing of an array </w:t>
      </w:r>
      <w:ins w:id="11151" w:author="Mike Beckerle" w:date="2020-10-08T19:22:00Z">
        <w:r w:rsidR="006209D6">
          <w:rPr>
            <w:color w:val="000000"/>
          </w:rPr>
          <w:t xml:space="preserve">that is potentially unbounded </w:t>
        </w:r>
      </w:ins>
      <w:r w:rsidR="008E7C14">
        <w:rPr>
          <w:color w:val="000000"/>
        </w:rPr>
        <w:t>MUST</w:t>
      </w:r>
      <w:r>
        <w:rPr>
          <w:color w:val="000000"/>
        </w:rPr>
        <w:t xml:space="preserve"> terminate when the</w:t>
      </w:r>
      <w:commentRangeEnd w:id="11149"/>
      <w:r w:rsidR="00320104">
        <w:rPr>
          <w:rStyle w:val="CommentReference"/>
        </w:rPr>
        <w:commentReference w:id="11149"/>
      </w:r>
      <w:r>
        <w:rPr>
          <w:color w:val="000000"/>
        </w:rPr>
        <w:t xml:space="preserve"> parsing</w:t>
      </w:r>
      <w:r w:rsidR="00D36F04">
        <w:rPr>
          <w:color w:val="000000"/>
        </w:rPr>
        <w:t xml:space="preserve"> of</w:t>
      </w:r>
      <w:r>
        <w:rPr>
          <w:color w:val="000000"/>
        </w:rPr>
        <w:t xml:space="preserve"> an occurrence makes no forward progress. This is detected when the following are true:</w:t>
      </w:r>
      <w:r>
        <w:rPr>
          <w:rFonts w:cs="Arial"/>
          <w:color w:val="000000"/>
          <w:lang w:eastAsia="en-GB"/>
        </w:rPr>
        <w:t xml:space="preserve"> </w:t>
      </w:r>
    </w:p>
    <w:p w14:paraId="0190C89B" w14:textId="77777777" w:rsidR="000E1214" w:rsidRDefault="00A87198" w:rsidP="00C31ED0">
      <w:pPr>
        <w:pStyle w:val="ListParagraph"/>
        <w:numPr>
          <w:ilvl w:val="0"/>
          <w:numId w:val="146"/>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rsidP="00C31ED0">
      <w:pPr>
        <w:pStyle w:val="ListParagraph"/>
        <w:numPr>
          <w:ilvl w:val="0"/>
          <w:numId w:val="146"/>
        </w:numPr>
        <w:suppressAutoHyphens/>
        <w:autoSpaceDE w:val="0"/>
        <w:spacing w:before="0" w:after="0"/>
        <w:rPr>
          <w:rFonts w:cs="Arial"/>
          <w:color w:val="000000"/>
        </w:rPr>
      </w:pPr>
      <w:r>
        <w:rPr>
          <w:rFonts w:cs="Arial"/>
          <w:color w:val="000000"/>
          <w:lang w:eastAsia="en-GB"/>
        </w:rPr>
        <w:lastRenderedPageBreak/>
        <w:t xml:space="preserve">The position in the data does not move during the parsing of the occurrence (including any associated Separator, </w:t>
      </w:r>
      <w:proofErr w:type="spellStart"/>
      <w:r>
        <w:rPr>
          <w:rFonts w:cs="Arial"/>
          <w:color w:val="000000"/>
          <w:lang w:eastAsia="en-GB"/>
        </w:rPr>
        <w:t>PrefixSeparator</w:t>
      </w:r>
      <w:proofErr w:type="spellEnd"/>
      <w:r>
        <w:rPr>
          <w:rFonts w:cs="Arial"/>
          <w:color w:val="000000"/>
          <w:lang w:eastAsia="en-GB"/>
        </w:rPr>
        <w:t xml:space="preserve"> or </w:t>
      </w:r>
      <w:proofErr w:type="spellStart"/>
      <w:r>
        <w:rPr>
          <w:rFonts w:cs="Arial"/>
          <w:color w:val="000000"/>
          <w:lang w:eastAsia="en-GB"/>
        </w:rPr>
        <w:t>PostfixSeparator</w:t>
      </w:r>
      <w:proofErr w:type="spellEnd"/>
      <w:r>
        <w:rPr>
          <w:rFonts w:cs="Arial"/>
          <w:color w:val="000000"/>
          <w:lang w:eastAsia="en-GB"/>
        </w:rPr>
        <w:t xml:space="preserve"> region); </w:t>
      </w:r>
    </w:p>
    <w:p w14:paraId="24F9F7D4" w14:textId="24EE2BDC" w:rsidR="000E1214" w:rsidRDefault="00A87198" w:rsidP="00111315">
      <w:pPr>
        <w:pStyle w:val="ListParagraph"/>
        <w:numPr>
          <w:ilvl w:val="0"/>
          <w:numId w:val="146"/>
        </w:numPr>
        <w:suppressAutoHyphens/>
        <w:autoSpaceDE w:val="0"/>
        <w:spacing w:before="0" w:after="0"/>
        <w:rPr>
          <w:ins w:id="11152" w:author="Mike Beckerle" w:date="2020-10-08T19:24:00Z"/>
          <w:rFonts w:cs="Arial"/>
          <w:color w:val="000000"/>
        </w:rPr>
      </w:pPr>
      <w:r w:rsidRPr="006209D6">
        <w:rPr>
          <w:rFonts w:cs="Arial"/>
          <w:color w:val="000000"/>
          <w:lang w:eastAsia="en-GB"/>
        </w:rPr>
        <w:t xml:space="preserve">The occurrence is known-to-exist with empty representation </w:t>
      </w:r>
      <w:r>
        <w:rPr>
          <w:rFonts w:cs="Arial"/>
          <w:color w:val="000000"/>
          <w:lang w:eastAsia="en-GB"/>
        </w:rPr>
        <w:t>or nil representation</w:t>
      </w:r>
      <w:ins w:id="11153" w:author="Mike Beckerle" w:date="2020-10-08T19:23:00Z">
        <w:r w:rsidR="006209D6">
          <w:rPr>
            <w:rFonts w:cs="Arial"/>
            <w:color w:val="000000"/>
            <w:lang w:eastAsia="en-GB"/>
          </w:rPr>
          <w:t>.</w:t>
        </w:r>
      </w:ins>
    </w:p>
    <w:p w14:paraId="79027B1F" w14:textId="4522C2B2" w:rsidR="00111315" w:rsidRDefault="00111315" w:rsidP="006209D6">
      <w:pPr>
        <w:suppressAutoHyphens/>
        <w:autoSpaceDE w:val="0"/>
        <w:spacing w:before="0" w:after="0"/>
        <w:rPr>
          <w:ins w:id="11154" w:author="Mike Beckerle" w:date="2020-10-08T19:34:00Z"/>
          <w:rFonts w:cs="Arial"/>
          <w:color w:val="000000"/>
        </w:rPr>
      </w:pPr>
      <w:ins w:id="11155" w:author="Mike Beckerle" w:date="2020-10-08T19:34:00Z">
        <w:r>
          <w:rPr>
            <w:rFonts w:cs="Arial"/>
            <w:color w:val="000000"/>
          </w:rPr>
          <w:t xml:space="preserve">In this situation, no forward progress occurs, and no way of ever detecting the end of the array is possible. </w:t>
        </w:r>
      </w:ins>
    </w:p>
    <w:p w14:paraId="601560E0" w14:textId="12110263" w:rsidR="006209D6" w:rsidRPr="006209D6" w:rsidDel="00111315" w:rsidRDefault="006209D6" w:rsidP="006209D6">
      <w:pPr>
        <w:suppressAutoHyphens/>
        <w:autoSpaceDE w:val="0"/>
        <w:spacing w:before="0" w:after="0"/>
        <w:rPr>
          <w:del w:id="11156" w:author="Mike Beckerle" w:date="2020-10-08T19:36:00Z"/>
          <w:rFonts w:cs="Arial"/>
          <w:color w:val="000000"/>
        </w:rPr>
      </w:pPr>
      <w:ins w:id="11157" w:author="Mike Beckerle" w:date="2020-10-08T19:24:00Z">
        <w:r>
          <w:rPr>
            <w:rFonts w:cs="Arial"/>
            <w:color w:val="000000"/>
          </w:rPr>
          <w:t>Upon termination of the array, any Infoset items already added to the array are retained</w:t>
        </w:r>
      </w:ins>
      <w:ins w:id="11158" w:author="Mike Beckerle" w:date="2020-10-08T19:25:00Z">
        <w:r>
          <w:rPr>
            <w:rFonts w:cs="Arial"/>
            <w:color w:val="000000"/>
          </w:rPr>
          <w:t xml:space="preserve"> except </w:t>
        </w:r>
      </w:ins>
    </w:p>
    <w:p w14:paraId="29398AB7" w14:textId="479FA49D" w:rsidR="000E1214" w:rsidRDefault="006209D6" w:rsidP="00111315">
      <w:pPr>
        <w:suppressAutoHyphens/>
        <w:autoSpaceDE w:val="0"/>
        <w:spacing w:before="0" w:after="0"/>
        <w:rPr>
          <w:ins w:id="11159" w:author="Mike Beckerle" w:date="2020-10-08T19:26:00Z"/>
          <w:color w:val="000000"/>
        </w:rPr>
      </w:pPr>
      <w:ins w:id="11160" w:author="Mike Beckerle" w:date="2020-10-08T19:25:00Z">
        <w:r>
          <w:rPr>
            <w:color w:val="000000"/>
          </w:rPr>
          <w:t xml:space="preserve">when </w:t>
        </w:r>
      </w:ins>
      <w:proofErr w:type="spellStart"/>
      <w:r w:rsidR="00A87198">
        <w:rPr>
          <w:color w:val="000000"/>
        </w:rPr>
        <w:t>dfdl:occursCountKind</w:t>
      </w:r>
      <w:proofErr w:type="spellEnd"/>
      <w:r w:rsidR="00A87198">
        <w:rPr>
          <w:color w:val="000000"/>
        </w:rPr>
        <w:t xml:space="preserve"> is '</w:t>
      </w:r>
      <w:proofErr w:type="spellStart"/>
      <w:r w:rsidR="00A87198">
        <w:rPr>
          <w:color w:val="000000"/>
        </w:rPr>
        <w:t>stopValue</w:t>
      </w:r>
      <w:proofErr w:type="spellEnd"/>
      <w:r w:rsidR="00A87198">
        <w:rPr>
          <w:color w:val="000000"/>
        </w:rPr>
        <w:t>'</w:t>
      </w:r>
      <w:ins w:id="11161" w:author="Mike Beckerle" w:date="2020-10-08T19:25:00Z">
        <w:r>
          <w:rPr>
            <w:color w:val="000000"/>
          </w:rPr>
          <w:t xml:space="preserve"> in which case</w:t>
        </w:r>
      </w:ins>
      <w:r w:rsidR="00A87198">
        <w:rPr>
          <w:color w:val="000000"/>
        </w:rPr>
        <w:t xml:space="preserve"> this results in a </w:t>
      </w:r>
      <w:del w:id="11162" w:author="Mike Beckerle" w:date="2020-10-08T20:33:00Z">
        <w:r w:rsidR="00A87198" w:rsidDel="00B31DA3">
          <w:rPr>
            <w:color w:val="000000"/>
          </w:rPr>
          <w:delText>processing error</w:delText>
        </w:r>
      </w:del>
      <w:ins w:id="11163" w:author="Mike Beckerle" w:date="2020-10-08T20:33:00Z">
        <w:r w:rsidR="00B31DA3">
          <w:rPr>
            <w:color w:val="000000"/>
          </w:rPr>
          <w:t>Processing Error</w:t>
        </w:r>
      </w:ins>
      <w:r w:rsidR="00A87198">
        <w:rPr>
          <w:color w:val="000000"/>
        </w:rPr>
        <w:t xml:space="preserve"> because the stop value will never be encountered.</w:t>
      </w:r>
    </w:p>
    <w:p w14:paraId="6DB90535" w14:textId="518C4C90" w:rsidR="006209D6" w:rsidRDefault="006209D6">
      <w:pPr>
        <w:rPr>
          <w:ins w:id="11164" w:author="Mike Beckerle" w:date="2020-10-08T19:27:00Z"/>
          <w:color w:val="000000"/>
        </w:rPr>
      </w:pPr>
      <w:ins w:id="11165" w:author="Mike Beckerle" w:date="2020-10-08T19:26:00Z">
        <w:r>
          <w:rPr>
            <w:color w:val="000000"/>
          </w:rPr>
          <w:t>Further, to prevent unnecessary consumptio</w:t>
        </w:r>
      </w:ins>
      <w:ins w:id="11166" w:author="Mike Beckerle" w:date="2020-10-08T19:27:00Z">
        <w:r>
          <w:rPr>
            <w:color w:val="000000"/>
          </w:rPr>
          <w:t>n of resources for large bounded values of X</w:t>
        </w:r>
      </w:ins>
      <w:ins w:id="11167" w:author="Mike Beckerle" w:date="2020-10-08T19:30:00Z">
        <w:r w:rsidR="00111315">
          <w:rPr>
            <w:color w:val="000000"/>
          </w:rPr>
          <w:t>S</w:t>
        </w:r>
      </w:ins>
      <w:ins w:id="11168" w:author="Mike Beckerle" w:date="2020-10-08T19:27:00Z">
        <w:r>
          <w:rPr>
            <w:color w:val="000000"/>
          </w:rPr>
          <w:t xml:space="preserve">D </w:t>
        </w:r>
        <w:proofErr w:type="spellStart"/>
        <w:r>
          <w:rPr>
            <w:color w:val="000000"/>
          </w:rPr>
          <w:t>maxOccurs</w:t>
        </w:r>
        <w:proofErr w:type="spellEnd"/>
        <w:r>
          <w:rPr>
            <w:color w:val="000000"/>
          </w:rPr>
          <w:t xml:space="preserve">, the parsing of an array must </w:t>
        </w:r>
        <w:proofErr w:type="spellStart"/>
        <w:r>
          <w:rPr>
            <w:color w:val="000000"/>
          </w:rPr>
          <w:t>similary</w:t>
        </w:r>
        <w:proofErr w:type="spellEnd"/>
        <w:r>
          <w:rPr>
            <w:color w:val="000000"/>
          </w:rPr>
          <w:t xml:space="preserve"> terminate when the following are true:</w:t>
        </w:r>
      </w:ins>
    </w:p>
    <w:p w14:paraId="4CDF11DF" w14:textId="6DAB684A" w:rsidR="006209D6" w:rsidRDefault="00111315" w:rsidP="006209D6">
      <w:pPr>
        <w:pStyle w:val="ListParagraph"/>
        <w:numPr>
          <w:ilvl w:val="0"/>
          <w:numId w:val="187"/>
        </w:numPr>
        <w:rPr>
          <w:ins w:id="11169" w:author="Mike Beckerle" w:date="2020-10-08T19:28:00Z"/>
          <w:lang w:eastAsia="en-GB"/>
        </w:rPr>
      </w:pPr>
      <w:proofErr w:type="spellStart"/>
      <w:ins w:id="11170" w:author="Mike Beckerle" w:date="2020-10-08T19:27:00Z">
        <w:r>
          <w:rPr>
            <w:lang w:eastAsia="en-GB"/>
          </w:rPr>
          <w:t>dfdl:occurs</w:t>
        </w:r>
      </w:ins>
      <w:ins w:id="11171" w:author="Mike Beckerle" w:date="2020-10-08T19:28:00Z">
        <w:r>
          <w:rPr>
            <w:lang w:eastAsia="en-GB"/>
          </w:rPr>
          <w:t>CountKind</w:t>
        </w:r>
        <w:proofErr w:type="spellEnd"/>
        <w:r>
          <w:rPr>
            <w:lang w:eastAsia="en-GB"/>
          </w:rPr>
          <w:t xml:space="preserve"> is 'implicit'</w:t>
        </w:r>
      </w:ins>
      <w:ins w:id="11172" w:author="Mike Beckerle" w:date="2020-10-08T19:29:00Z">
        <w:r>
          <w:rPr>
            <w:lang w:eastAsia="en-GB"/>
          </w:rPr>
          <w:t>;</w:t>
        </w:r>
      </w:ins>
    </w:p>
    <w:p w14:paraId="755450A1" w14:textId="039297EA" w:rsidR="00111315" w:rsidRDefault="00111315" w:rsidP="006209D6">
      <w:pPr>
        <w:pStyle w:val="ListParagraph"/>
        <w:numPr>
          <w:ilvl w:val="0"/>
          <w:numId w:val="187"/>
        </w:numPr>
        <w:rPr>
          <w:ins w:id="11173" w:author="Mike Beckerle" w:date="2020-10-08T19:28:00Z"/>
          <w:lang w:eastAsia="en-GB"/>
        </w:rPr>
      </w:pPr>
      <w:ins w:id="11174" w:author="Mike Beckerle" w:date="2020-10-08T19:28:00Z">
        <w:r>
          <w:rPr>
            <w:lang w:eastAsia="en-GB"/>
          </w:rPr>
          <w:t>The occurrence is a point of uncertainty</w:t>
        </w:r>
      </w:ins>
      <w:ins w:id="11175" w:author="Mike Beckerle" w:date="2020-10-08T19:29:00Z">
        <w:r>
          <w:rPr>
            <w:lang w:eastAsia="en-GB"/>
          </w:rPr>
          <w:t>;</w:t>
        </w:r>
      </w:ins>
    </w:p>
    <w:p w14:paraId="331AD668" w14:textId="33C26C35" w:rsidR="00111315" w:rsidRDefault="00111315" w:rsidP="006209D6">
      <w:pPr>
        <w:pStyle w:val="ListParagraph"/>
        <w:numPr>
          <w:ilvl w:val="0"/>
          <w:numId w:val="187"/>
        </w:numPr>
        <w:rPr>
          <w:ins w:id="11176" w:author="Mike Beckerle" w:date="2020-10-08T19:29:00Z"/>
          <w:lang w:eastAsia="en-GB"/>
        </w:rPr>
      </w:pPr>
      <w:ins w:id="11177" w:author="Mike Beckerle" w:date="2020-10-08T19:28:00Z">
        <w:r>
          <w:rPr>
            <w:lang w:eastAsia="en-GB"/>
          </w:rPr>
          <w:t xml:space="preserve">The position in the data does not move during the parsing of the occurrence (including any associated Separator, </w:t>
        </w:r>
        <w:proofErr w:type="spellStart"/>
        <w:r>
          <w:rPr>
            <w:lang w:eastAsia="en-GB"/>
          </w:rPr>
          <w:t>PrefixSe</w:t>
        </w:r>
      </w:ins>
      <w:ins w:id="11178" w:author="Mike Beckerle" w:date="2020-10-08T19:29:00Z">
        <w:r>
          <w:rPr>
            <w:lang w:eastAsia="en-GB"/>
          </w:rPr>
          <w:t>parator</w:t>
        </w:r>
        <w:proofErr w:type="spellEnd"/>
        <w:r>
          <w:rPr>
            <w:lang w:eastAsia="en-GB"/>
          </w:rPr>
          <w:t xml:space="preserve">, or </w:t>
        </w:r>
        <w:proofErr w:type="spellStart"/>
        <w:r>
          <w:rPr>
            <w:lang w:eastAsia="en-GB"/>
          </w:rPr>
          <w:t>PostfixSeparator</w:t>
        </w:r>
        <w:proofErr w:type="spellEnd"/>
        <w:r>
          <w:rPr>
            <w:lang w:eastAsia="en-GB"/>
          </w:rPr>
          <w:t xml:space="preserve"> region);</w:t>
        </w:r>
      </w:ins>
    </w:p>
    <w:p w14:paraId="44BDEBE5" w14:textId="3AB27FA1" w:rsidR="00111315" w:rsidRDefault="00111315" w:rsidP="006209D6">
      <w:pPr>
        <w:pStyle w:val="ListParagraph"/>
        <w:numPr>
          <w:ilvl w:val="0"/>
          <w:numId w:val="187"/>
        </w:numPr>
        <w:rPr>
          <w:ins w:id="11179" w:author="Mike Beckerle" w:date="2020-10-08T19:30:00Z"/>
          <w:lang w:eastAsia="en-GB"/>
        </w:rPr>
      </w:pPr>
      <w:ins w:id="11180" w:author="Mike Beckerle" w:date="2020-10-08T19:29:00Z">
        <w:r>
          <w:rPr>
            <w:lang w:eastAsia="en-GB"/>
          </w:rPr>
          <w:t xml:space="preserve">The occurrence is known to exist with empty representation. </w:t>
        </w:r>
      </w:ins>
    </w:p>
    <w:p w14:paraId="6CD71143" w14:textId="1F844BCF" w:rsidR="00111315" w:rsidRDefault="00111315" w:rsidP="00111315">
      <w:pPr>
        <w:rPr>
          <w:lang w:eastAsia="en-GB"/>
        </w:rPr>
      </w:pPr>
      <w:ins w:id="11181" w:author="Mike Beckerle" w:date="2020-10-08T19:31:00Z">
        <w:r>
          <w:rPr>
            <w:lang w:eastAsia="en-GB"/>
          </w:rPr>
          <w:t xml:space="preserve">In this situation no forward progress occurs, and nothing is being added to the infoset. </w:t>
        </w:r>
      </w:ins>
      <w:ins w:id="11182" w:author="Mike Beckerle" w:date="2020-10-08T19:30:00Z">
        <w:r>
          <w:rPr>
            <w:lang w:eastAsia="en-GB"/>
          </w:rPr>
          <w:t xml:space="preserve">Note that this differs from the above array termination because nil representation will not cause </w:t>
        </w:r>
      </w:ins>
      <w:ins w:id="11183" w:author="Mike Beckerle" w:date="2020-10-08T19:32:00Z">
        <w:r>
          <w:rPr>
            <w:lang w:eastAsia="en-GB"/>
          </w:rPr>
          <w:t>detection</w:t>
        </w:r>
      </w:ins>
      <w:ins w:id="11184" w:author="Mike Beckerle" w:date="2020-10-08T19:31:00Z">
        <w:r>
          <w:rPr>
            <w:lang w:eastAsia="en-GB"/>
          </w:rPr>
          <w:t xml:space="preserve"> of this lack of forward progress</w:t>
        </w:r>
      </w:ins>
      <w:ins w:id="11185" w:author="Mike Beckerle" w:date="2020-10-08T19:32:00Z">
        <w:r>
          <w:rPr>
            <w:lang w:eastAsia="en-GB"/>
          </w:rPr>
          <w:t xml:space="preserve"> as </w:t>
        </w:r>
        <w:proofErr w:type="spellStart"/>
        <w:r>
          <w:rPr>
            <w:lang w:eastAsia="en-GB"/>
          </w:rPr>
          <w:t>nilled</w:t>
        </w:r>
        <w:proofErr w:type="spellEnd"/>
        <w:r>
          <w:rPr>
            <w:lang w:eastAsia="en-GB"/>
          </w:rPr>
          <w:t xml:space="preserve"> element items will be added to the Infoset</w:t>
        </w:r>
      </w:ins>
      <w:ins w:id="11186" w:author="Mike Beckerle" w:date="2020-10-08T19:35:00Z">
        <w:r>
          <w:rPr>
            <w:lang w:eastAsia="en-GB"/>
          </w:rPr>
          <w:t xml:space="preserve">, and the array will eventually terminate when it </w:t>
        </w:r>
      </w:ins>
      <w:ins w:id="11187" w:author="Mike Beckerle" w:date="2020-10-08T19:36:00Z">
        <w:r>
          <w:rPr>
            <w:lang w:eastAsia="en-GB"/>
          </w:rPr>
          <w:t>contains</w:t>
        </w:r>
      </w:ins>
      <w:ins w:id="11188" w:author="Mike Beckerle" w:date="2020-10-08T19:35:00Z">
        <w:r>
          <w:rPr>
            <w:lang w:eastAsia="en-GB"/>
          </w:rPr>
          <w:t xml:space="preserve"> XSD </w:t>
        </w:r>
        <w:proofErr w:type="spellStart"/>
        <w:r>
          <w:rPr>
            <w:lang w:eastAsia="en-GB"/>
          </w:rPr>
          <w:t>maxOccurs</w:t>
        </w:r>
        <w:proofErr w:type="spellEnd"/>
        <w:r>
          <w:rPr>
            <w:lang w:eastAsia="en-GB"/>
          </w:rPr>
          <w:t xml:space="preserve"> oc</w:t>
        </w:r>
      </w:ins>
      <w:ins w:id="11189" w:author="Mike Beckerle" w:date="2020-10-08T19:36:00Z">
        <w:r>
          <w:rPr>
            <w:lang w:eastAsia="en-GB"/>
          </w:rPr>
          <w:t>currences.</w:t>
        </w:r>
      </w:ins>
      <w:ins w:id="11190" w:author="Mike Beckerle" w:date="2020-10-08T19:31:00Z">
        <w:r>
          <w:rPr>
            <w:lang w:eastAsia="en-GB"/>
          </w:rPr>
          <w:t xml:space="preserve"> </w:t>
        </w:r>
      </w:ins>
    </w:p>
    <w:p w14:paraId="0CB718EE" w14:textId="77777777" w:rsidR="000E1214" w:rsidRDefault="00A87198" w:rsidP="00B31DA3">
      <w:pPr>
        <w:pStyle w:val="Heading2"/>
      </w:pPr>
      <w:bookmarkStart w:id="11191" w:name="_Toc38880544"/>
      <w:bookmarkStart w:id="11192" w:name="_Toc38882083"/>
      <w:bookmarkStart w:id="11193" w:name="_Toc38882361"/>
      <w:bookmarkStart w:id="11194" w:name="_Toc38882617"/>
      <w:bookmarkStart w:id="11195" w:name="_Toc38882872"/>
      <w:bookmarkStart w:id="11196" w:name="_Toc38908795"/>
      <w:bookmarkStart w:id="11197" w:name="_Toc39166946"/>
      <w:bookmarkStart w:id="11198" w:name="_Toc50556762"/>
      <w:bookmarkStart w:id="11199" w:name="_Toc50558371"/>
      <w:bookmarkStart w:id="11200" w:name="_Toc50633875"/>
      <w:bookmarkStart w:id="11201" w:name="_Toc50634169"/>
      <w:bookmarkStart w:id="11202" w:name="_Toc50634463"/>
      <w:bookmarkStart w:id="11203" w:name="_Toc38880545"/>
      <w:bookmarkStart w:id="11204" w:name="_Toc38882084"/>
      <w:bookmarkStart w:id="11205" w:name="_Toc38882362"/>
      <w:bookmarkStart w:id="11206" w:name="_Toc38882618"/>
      <w:bookmarkStart w:id="11207" w:name="_Toc38882873"/>
      <w:bookmarkStart w:id="11208" w:name="_Toc38908796"/>
      <w:bookmarkStart w:id="11209" w:name="_Toc39166947"/>
      <w:bookmarkStart w:id="11210" w:name="_Toc50556763"/>
      <w:bookmarkStart w:id="11211" w:name="_Toc50558372"/>
      <w:bookmarkStart w:id="11212" w:name="_Toc50633876"/>
      <w:bookmarkStart w:id="11213" w:name="_Toc50634170"/>
      <w:bookmarkStart w:id="11214" w:name="_Toc50634464"/>
      <w:bookmarkStart w:id="11215" w:name="_Toc38880546"/>
      <w:bookmarkStart w:id="11216" w:name="_Toc38882085"/>
      <w:bookmarkStart w:id="11217" w:name="_Toc38882363"/>
      <w:bookmarkStart w:id="11218" w:name="_Toc38882619"/>
      <w:bookmarkStart w:id="11219" w:name="_Toc38882874"/>
      <w:bookmarkStart w:id="11220" w:name="_Toc38908797"/>
      <w:bookmarkStart w:id="11221" w:name="_Toc39166948"/>
      <w:bookmarkStart w:id="11222" w:name="_Toc50556764"/>
      <w:bookmarkStart w:id="11223" w:name="_Toc50558373"/>
      <w:bookmarkStart w:id="11224" w:name="_Toc50633877"/>
      <w:bookmarkStart w:id="11225" w:name="_Toc50634171"/>
      <w:bookmarkStart w:id="11226" w:name="_Toc50634465"/>
      <w:bookmarkStart w:id="11227" w:name="_Toc38880547"/>
      <w:bookmarkStart w:id="11228" w:name="_Toc38882086"/>
      <w:bookmarkStart w:id="11229" w:name="_Toc38882364"/>
      <w:bookmarkStart w:id="11230" w:name="_Toc38882620"/>
      <w:bookmarkStart w:id="11231" w:name="_Toc38882875"/>
      <w:bookmarkStart w:id="11232" w:name="_Toc38908798"/>
      <w:bookmarkStart w:id="11233" w:name="_Toc39166949"/>
      <w:bookmarkStart w:id="11234" w:name="_Toc50556765"/>
      <w:bookmarkStart w:id="11235" w:name="_Toc50558374"/>
      <w:bookmarkStart w:id="11236" w:name="_Toc50633878"/>
      <w:bookmarkStart w:id="11237" w:name="_Toc50634172"/>
      <w:bookmarkStart w:id="11238" w:name="_Toc50634466"/>
      <w:bookmarkStart w:id="11239" w:name="_Toc38880548"/>
      <w:bookmarkStart w:id="11240" w:name="_Toc38882087"/>
      <w:bookmarkStart w:id="11241" w:name="_Toc38882365"/>
      <w:bookmarkStart w:id="11242" w:name="_Toc38882621"/>
      <w:bookmarkStart w:id="11243" w:name="_Toc38882876"/>
      <w:bookmarkStart w:id="11244" w:name="_Toc38908799"/>
      <w:bookmarkStart w:id="11245" w:name="_Toc39166950"/>
      <w:bookmarkStart w:id="11246" w:name="_Toc50556766"/>
      <w:bookmarkStart w:id="11247" w:name="_Toc50558375"/>
      <w:bookmarkStart w:id="11248" w:name="_Toc50633879"/>
      <w:bookmarkStart w:id="11249" w:name="_Toc50634173"/>
      <w:bookmarkStart w:id="11250" w:name="_Toc50634467"/>
      <w:bookmarkStart w:id="11251" w:name="_Toc349042817"/>
      <w:bookmarkStart w:id="11252" w:name="_Toc52984664"/>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r>
        <w:t>Parsing Occurrences with Non-Normal Representation</w:t>
      </w:r>
      <w:bookmarkEnd w:id="11251"/>
      <w:bookmarkEnd w:id="11252"/>
    </w:p>
    <w:p w14:paraId="67442D50" w14:textId="77777777" w:rsidR="000E1214" w:rsidRDefault="00A87198">
      <w:r>
        <w:t xml:space="preserve">When parsing a single array, it is possible to extract occurrences that have different representations (nil, empty, normal, absent) although with some values of </w:t>
      </w:r>
      <w:proofErr w:type="spellStart"/>
      <w:r>
        <w:t>dfdl:lengthKind</w:t>
      </w:r>
      <w:proofErr w:type="spellEnd"/>
      <w:r>
        <w:t xml:space="preserve">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w:t>
      </w:r>
      <w:proofErr w:type="spellStart"/>
      <w:r>
        <w:rPr>
          <w:b/>
        </w:rPr>
        <w:t>nilled</w:t>
      </w:r>
      <w:proofErr w:type="spellEnd"/>
      <w:r>
        <w:rPr>
          <w:b/>
        </w:rPr>
        <w:t xml:space="preserve">] </w:t>
      </w:r>
      <w:r>
        <w:t>member true.</w:t>
      </w:r>
    </w:p>
    <w:p w14:paraId="225D0433" w14:textId="0BDD76FC"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404DC4" w:rsidRPr="00065302">
        <w:rPr>
          <w:rStyle w:val="Hyperlink"/>
        </w:rPr>
        <w:t>9.5</w:t>
      </w:r>
      <w:r w:rsidRPr="00065302">
        <w:rPr>
          <w:rStyle w:val="Hyperlink"/>
        </w:rPr>
        <w:fldChar w:fldCharType="end"/>
      </w:r>
      <w:r>
        <w:t xml:space="preserve">. If a required occurrence is not added to the </w:t>
      </w:r>
      <w:r w:rsidR="00933F0E">
        <w:t>Infoset</w:t>
      </w:r>
      <w:r>
        <w:t xml:space="preserve">, it may be a </w:t>
      </w:r>
      <w:del w:id="11253" w:author="Mike Beckerle" w:date="2020-10-08T20:33:00Z">
        <w:r w:rsidDel="00B31DA3">
          <w:delText>processing error</w:delText>
        </w:r>
      </w:del>
      <w:ins w:id="11254" w:author="Mike Beckerle" w:date="2020-10-08T20:33:00Z">
        <w:r w:rsidR="00B31DA3">
          <w:t>Processing Error</w:t>
        </w:r>
      </w:ins>
      <w:r>
        <w:t xml:space="preserve">, dependent on </w:t>
      </w:r>
      <w:proofErr w:type="spellStart"/>
      <w:r>
        <w:t>dfdl:occursCountKind</w:t>
      </w:r>
      <w:proofErr w:type="spellEnd"/>
      <w:r>
        <w:t xml:space="preserve"> as described in section 16.1.</w:t>
      </w:r>
    </w:p>
    <w:p w14:paraId="6576E88C" w14:textId="1025F48D" w:rsidR="000E1214" w:rsidRDefault="00A87198">
      <w:r>
        <w:t xml:space="preserve">Occurrences with absent representation are not added to the </w:t>
      </w:r>
      <w:r w:rsidR="00933F0E">
        <w:t>Infoset</w:t>
      </w:r>
      <w:r>
        <w:t xml:space="preserve">. For a required occurrence it may be a </w:t>
      </w:r>
      <w:del w:id="11255" w:author="Mike Beckerle" w:date="2020-10-08T20:33:00Z">
        <w:r w:rsidDel="00B31DA3">
          <w:delText>processing error</w:delText>
        </w:r>
      </w:del>
      <w:ins w:id="11256" w:author="Mike Beckerle" w:date="2020-10-08T20:33:00Z">
        <w:r w:rsidR="00B31DA3">
          <w:t>Processing Error</w:t>
        </w:r>
      </w:ins>
      <w:r>
        <w:t xml:space="preserve">, dependent on </w:t>
      </w:r>
      <w:proofErr w:type="spellStart"/>
      <w:r>
        <w:t>dfdl:occursCountKind</w:t>
      </w:r>
      <w:proofErr w:type="spellEnd"/>
      <w:r>
        <w:t xml:space="preserve"> as described in section 16.1.</w:t>
      </w:r>
    </w:p>
    <w:p w14:paraId="1DC442C4" w14:textId="77777777" w:rsidR="000E1214" w:rsidRDefault="00A87198" w:rsidP="00B31DA3">
      <w:pPr>
        <w:pStyle w:val="Heading2"/>
      </w:pPr>
      <w:bookmarkStart w:id="11257" w:name="_Toc52984665"/>
      <w:r>
        <w:t>Sparse Arrays</w:t>
      </w:r>
      <w:bookmarkEnd w:id="11257"/>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w:t>
      </w:r>
      <w:proofErr w:type="spellStart"/>
      <w:r>
        <w:rPr>
          <w:rFonts w:cs="Arial"/>
        </w:rPr>
        <w:t>nillable</w:t>
      </w:r>
      <w:proofErr w:type="spellEnd"/>
      <w:r>
        <w:rPr>
          <w:rFonts w:cs="Arial"/>
        </w:rPr>
        <w:t xml:space="preserve"> 'true', </w:t>
      </w:r>
      <w:proofErr w:type="spellStart"/>
      <w:r>
        <w:rPr>
          <w:rFonts w:cs="Arial"/>
        </w:rPr>
        <w:t>dfdl:nilKind</w:t>
      </w:r>
      <w:proofErr w:type="spellEnd"/>
      <w:r>
        <w:rPr>
          <w:rFonts w:cs="Arial"/>
        </w:rPr>
        <w:t xml:space="preserve"> '</w:t>
      </w:r>
      <w:proofErr w:type="spellStart"/>
      <w:r>
        <w:rPr>
          <w:rFonts w:cs="Arial"/>
        </w:rPr>
        <w:t>literalValue</w:t>
      </w:r>
      <w:proofErr w:type="spellEnd"/>
      <w:r>
        <w:rPr>
          <w:rFonts w:cs="Arial"/>
        </w:rPr>
        <w:t xml:space="preserve">', </w:t>
      </w:r>
      <w:proofErr w:type="spellStart"/>
      <w:r>
        <w:rPr>
          <w:rFonts w:cs="Arial"/>
        </w:rPr>
        <w:t>dfdl:nilValue</w:t>
      </w:r>
      <w:proofErr w:type="spellEnd"/>
      <w:r>
        <w:rPr>
          <w:rFonts w:cs="Arial"/>
        </w:rPr>
        <w:t xml:space="preserve"> '%ES;' and </w:t>
      </w:r>
      <w:proofErr w:type="spellStart"/>
      <w:r>
        <w:rPr>
          <w:rFonts w:cs="Arial"/>
        </w:rPr>
        <w:t>dfdl:nilValueDelimiterPolicy</w:t>
      </w:r>
      <w:proofErr w:type="spellEnd"/>
      <w:r>
        <w:rPr>
          <w:rFonts w:cs="Arial"/>
        </w:rPr>
        <w:t xml:space="preserve"> the same as </w:t>
      </w:r>
      <w:proofErr w:type="spellStart"/>
      <w:r>
        <w:rPr>
          <w:rFonts w:cs="Arial"/>
        </w:rPr>
        <w:t>dfdl:emptyValueDelimiterPolicy</w:t>
      </w:r>
      <w:proofErr w:type="spellEnd"/>
      <w:r>
        <w:rPr>
          <w:rFonts w:cs="Arial"/>
        </w:rPr>
        <w:t xml:space="preserve">.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w:t>
      </w:r>
      <w:proofErr w:type="spellStart"/>
      <w:r>
        <w:rPr>
          <w:rFonts w:cs="Arial"/>
        </w:rPr>
        <w:t>nillable</w:t>
      </w:r>
      <w:proofErr w:type="spellEnd"/>
      <w:r>
        <w:rPr>
          <w:rFonts w:cs="Arial"/>
        </w:rPr>
        <w:t xml:space="preserv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B31DA3">
      <w:pPr>
        <w:pStyle w:val="Heading1"/>
      </w:pPr>
      <w:bookmarkStart w:id="11258" w:name="_Calculated_Value_Properties"/>
      <w:bookmarkStart w:id="11259" w:name="_Toc130873643"/>
      <w:bookmarkStart w:id="11260" w:name="_Toc140549615"/>
      <w:bookmarkStart w:id="11261" w:name="_Toc177399126"/>
      <w:bookmarkStart w:id="11262" w:name="_Toc175057413"/>
      <w:bookmarkStart w:id="11263" w:name="_Toc199516356"/>
      <w:bookmarkStart w:id="11264" w:name="_Toc194984019"/>
      <w:bookmarkStart w:id="11265" w:name="_Toc243112861"/>
      <w:bookmarkStart w:id="11266" w:name="_Ref255463851"/>
      <w:bookmarkStart w:id="11267" w:name="_Ref255463857"/>
      <w:bookmarkStart w:id="11268" w:name="_Ref255476304"/>
      <w:bookmarkStart w:id="11269" w:name="_Toc349042818"/>
      <w:bookmarkStart w:id="11270" w:name="_Ref39164455"/>
      <w:bookmarkStart w:id="11271" w:name="_Toc52984666"/>
      <w:bookmarkStart w:id="11272" w:name="_Ref53076571"/>
      <w:bookmarkEnd w:id="11258"/>
      <w:r>
        <w:lastRenderedPageBreak/>
        <w:t>Calculated Value Properties</w:t>
      </w:r>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w:t>
            </w:r>
            <w:proofErr w:type="spellStart"/>
            <w:r>
              <w:rPr>
                <w:rFonts w:cs="Arial"/>
              </w:rPr>
              <w:t>dfdl:inputValueCalc</w:t>
            </w:r>
            <w:proofErr w:type="spellEnd"/>
            <w:r>
              <w:rPr>
                <w:rFonts w:cs="Arial"/>
              </w:rPr>
              <w:t xml:space="preserve"> is validated like any other element value (when validation is enabled). </w:t>
            </w:r>
          </w:p>
          <w:p w14:paraId="52FE2D14" w14:textId="77777777" w:rsidR="000E1214" w:rsidRDefault="00A87198">
            <w:pPr>
              <w:rPr>
                <w:rFonts w:cs="Arial"/>
              </w:rPr>
            </w:pPr>
            <w:r>
              <w:rPr>
                <w:rFonts w:cs="Arial"/>
              </w:rPr>
              <w:t xml:space="preserve">An element that specifies a </w:t>
            </w:r>
            <w:proofErr w:type="spellStart"/>
            <w:r>
              <w:rPr>
                <w:rFonts w:cs="Arial"/>
              </w:rPr>
              <w:t>dfdl:inputValueCalc</w:t>
            </w:r>
            <w:proofErr w:type="spellEnd"/>
            <w:r>
              <w:rPr>
                <w:rFonts w:cs="Arial"/>
              </w:rPr>
              <w:t xml:space="preserve">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0ABCF97A"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 xml:space="preserve">Annotation: </w:t>
            </w:r>
            <w:proofErr w:type="spellStart"/>
            <w:r>
              <w:rPr>
                <w:rFonts w:cs="Arial"/>
              </w:rPr>
              <w:t>dfdl:element</w:t>
            </w:r>
            <w:proofErr w:type="spellEnd"/>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lastRenderedPageBreak/>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w:t>
            </w:r>
            <w:proofErr w:type="spellStart"/>
            <w:r>
              <w:rPr>
                <w:rFonts w:cs="Arial"/>
              </w:rPr>
              <w:t>dfdl:outputValueCalc</w:t>
            </w:r>
            <w:proofErr w:type="spellEnd"/>
            <w:r>
              <w:rPr>
                <w:rFonts w:cs="Arial"/>
              </w:rPr>
              <w:t xml:space="preserve">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 xml:space="preserve">It is a Schema Definition Error if </w:t>
            </w:r>
            <w:proofErr w:type="spellStart"/>
            <w:r>
              <w:rPr>
                <w:rFonts w:cs="Arial"/>
              </w:rPr>
              <w:t>dfdl:outputValueCalc</w:t>
            </w:r>
            <w:proofErr w:type="spellEnd"/>
            <w:r>
              <w:rPr>
                <w:rFonts w:cs="Arial"/>
              </w:rPr>
              <w:t xml:space="preserve"> is specified on an element which has an XSD fixed or default property.</w:t>
            </w:r>
          </w:p>
          <w:p w14:paraId="66BB6AD1" w14:textId="77777777" w:rsidR="000E1214" w:rsidRDefault="00A87198">
            <w:pPr>
              <w:rPr>
                <w:rFonts w:cs="Arial"/>
              </w:rPr>
            </w:pPr>
            <w:r>
              <w:rPr>
                <w:rFonts w:cs="Arial"/>
              </w:rPr>
              <w:t xml:space="preserve">It is a Schema Definition Error if </w:t>
            </w:r>
            <w:proofErr w:type="spellStart"/>
            <w:r>
              <w:rPr>
                <w:rFonts w:cs="Arial"/>
              </w:rPr>
              <w:t>dfdl:inputValueCalc</w:t>
            </w:r>
            <w:proofErr w:type="spellEnd"/>
            <w:r>
              <w:rPr>
                <w:rFonts w:cs="Arial"/>
              </w:rPr>
              <w:t xml:space="preserve"> and </w:t>
            </w:r>
            <w:proofErr w:type="spellStart"/>
            <w:r>
              <w:rPr>
                <w:rFonts w:cs="Arial"/>
              </w:rPr>
              <w:t>dfdl:outputValueCalc</w:t>
            </w:r>
            <w:proofErr w:type="spellEnd"/>
            <w:r>
              <w:rPr>
                <w:rFonts w:cs="Arial"/>
              </w:rPr>
              <w:t xml:space="preserve"> are specified on the same element. </w:t>
            </w:r>
          </w:p>
          <w:p w14:paraId="3EFDD0AF" w14:textId="77777777" w:rsidR="000E1214" w:rsidRDefault="00A87198">
            <w:pPr>
              <w:rPr>
                <w:rFonts w:cs="Arial"/>
              </w:rPr>
            </w:pPr>
            <w:r>
              <w:rPr>
                <w:rFonts w:cs="Arial"/>
              </w:rPr>
              <w:t xml:space="preserve">It is not possible to place this property in scope on a </w:t>
            </w:r>
            <w:proofErr w:type="spellStart"/>
            <w:r>
              <w:rPr>
                <w:rFonts w:cs="Arial"/>
              </w:rPr>
              <w:t>dfdl:format</w:t>
            </w:r>
            <w:proofErr w:type="spellEnd"/>
            <w:r>
              <w:rPr>
                <w:rFonts w:cs="Arial"/>
              </w:rPr>
              <w:t xml:space="preserve"> annotation.</w:t>
            </w:r>
          </w:p>
          <w:p w14:paraId="2A3B8D9C" w14:textId="77777777" w:rsidR="000E1214" w:rsidRDefault="00A87198">
            <w:pPr>
              <w:keepNext/>
              <w:rPr>
                <w:rFonts w:cs="Arial"/>
              </w:rPr>
            </w:pPr>
            <w:r>
              <w:rPr>
                <w:rFonts w:cs="Arial"/>
              </w:rPr>
              <w:t xml:space="preserve">Annotation: </w:t>
            </w:r>
            <w:proofErr w:type="spellStart"/>
            <w:r>
              <w:rPr>
                <w:rFonts w:cs="Arial"/>
              </w:rPr>
              <w:t>dfdl:element</w:t>
            </w:r>
            <w:proofErr w:type="spellEnd"/>
          </w:p>
        </w:tc>
      </w:tr>
    </w:tbl>
    <w:p w14:paraId="2A58BEEB" w14:textId="154D6A38" w:rsidR="000E1214" w:rsidRDefault="00A87198">
      <w:pPr>
        <w:pStyle w:val="Caption"/>
      </w:pPr>
      <w:r>
        <w:lastRenderedPageBreak/>
        <w:t xml:space="preserve">Table </w:t>
      </w:r>
      <w:r w:rsidR="00F31291">
        <w:fldChar w:fldCharType="begin"/>
      </w:r>
      <w:r w:rsidR="00F31291">
        <w:instrText xml:space="preserve"> SEQ Table \* ARABIC </w:instrText>
      </w:r>
      <w:r w:rsidR="00F31291">
        <w:fldChar w:fldCharType="separate"/>
      </w:r>
      <w:r w:rsidR="00404DC4">
        <w:rPr>
          <w:noProof/>
        </w:rPr>
        <w:t>53</w:t>
      </w:r>
      <w:r w:rsidR="00F31291">
        <w:rPr>
          <w:noProof/>
        </w:rPr>
        <w:fldChar w:fldCharType="end"/>
      </w:r>
      <w:r>
        <w:t xml:space="preserve"> Calculated Value Properties</w:t>
      </w:r>
    </w:p>
    <w:p w14:paraId="29A111AB" w14:textId="77777777" w:rsidR="000E1214" w:rsidRDefault="00A87198" w:rsidP="00B31DA3">
      <w:pPr>
        <w:pStyle w:val="Heading2"/>
      </w:pPr>
      <w:bookmarkStart w:id="11273" w:name="_Toc199516357"/>
      <w:bookmarkStart w:id="11274" w:name="_Toc243112862"/>
      <w:bookmarkStart w:id="11275" w:name="_Toc349042819"/>
      <w:bookmarkStart w:id="11276" w:name="_Toc52984667"/>
      <w:r>
        <w:t>Example: 2d Nested Array</w:t>
      </w:r>
      <w:bookmarkEnd w:id="11273"/>
      <w:bookmarkEnd w:id="11274"/>
      <w:bookmarkEnd w:id="11275"/>
      <w:bookmarkEnd w:id="11276"/>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675A185D" w14:textId="77777777" w:rsidR="000E1214" w:rsidRDefault="00A87198" w:rsidP="00B31DA3">
      <w:pPr>
        <w:pStyle w:val="Heading2"/>
      </w:pPr>
      <w:bookmarkStart w:id="11277" w:name="_Toc322911716"/>
      <w:bookmarkStart w:id="11278" w:name="_Toc322912255"/>
      <w:bookmarkStart w:id="11279" w:name="_Toc329093116"/>
      <w:bookmarkStart w:id="11280" w:name="_Toc332701629"/>
      <w:bookmarkStart w:id="11281" w:name="_Toc332701933"/>
      <w:bookmarkStart w:id="11282" w:name="_Toc332711732"/>
      <w:bookmarkStart w:id="11283" w:name="_Toc332712034"/>
      <w:bookmarkStart w:id="11284" w:name="_Toc332712335"/>
      <w:bookmarkStart w:id="11285" w:name="_Toc332724251"/>
      <w:bookmarkStart w:id="11286" w:name="_Toc332724551"/>
      <w:bookmarkStart w:id="11287" w:name="_Toc341102847"/>
      <w:bookmarkStart w:id="11288" w:name="_Toc347241582"/>
      <w:bookmarkStart w:id="11289" w:name="_Toc347744775"/>
      <w:bookmarkStart w:id="11290" w:name="_Toc348984558"/>
      <w:bookmarkStart w:id="11291" w:name="_Toc348984863"/>
      <w:bookmarkStart w:id="11292" w:name="_Toc349038027"/>
      <w:bookmarkStart w:id="11293" w:name="_Toc349038329"/>
      <w:bookmarkStart w:id="11294" w:name="_Toc349042820"/>
      <w:bookmarkStart w:id="11295" w:name="_Toc349642233"/>
      <w:bookmarkStart w:id="11296" w:name="_Toc351912942"/>
      <w:bookmarkStart w:id="11297" w:name="_Toc351914963"/>
      <w:bookmarkStart w:id="11298" w:name="_Toc351915429"/>
      <w:bookmarkStart w:id="11299" w:name="_Toc361231527"/>
      <w:bookmarkStart w:id="11300" w:name="_Toc361232053"/>
      <w:bookmarkStart w:id="11301" w:name="_Toc362445351"/>
      <w:bookmarkStart w:id="11302" w:name="_Toc363909318"/>
      <w:bookmarkStart w:id="11303" w:name="_Toc364463744"/>
      <w:bookmarkStart w:id="11304" w:name="_Toc366078348"/>
      <w:bookmarkStart w:id="11305" w:name="_Toc366078963"/>
      <w:bookmarkStart w:id="11306" w:name="_Toc366079948"/>
      <w:bookmarkStart w:id="11307" w:name="_Toc366080560"/>
      <w:bookmarkStart w:id="11308" w:name="_Toc366081169"/>
      <w:bookmarkStart w:id="11309" w:name="_Toc366505509"/>
      <w:bookmarkStart w:id="11310" w:name="_Toc366508878"/>
      <w:bookmarkStart w:id="11311" w:name="_Toc366513379"/>
      <w:bookmarkStart w:id="11312" w:name="_Toc366574568"/>
      <w:bookmarkStart w:id="11313" w:name="_Toc366578361"/>
      <w:bookmarkStart w:id="11314" w:name="_Toc366578955"/>
      <w:bookmarkStart w:id="11315" w:name="_Toc366579547"/>
      <w:bookmarkStart w:id="11316" w:name="_Toc366580138"/>
      <w:bookmarkStart w:id="11317" w:name="_Toc366580730"/>
      <w:bookmarkStart w:id="11318" w:name="_Toc366581321"/>
      <w:bookmarkStart w:id="11319" w:name="_Toc366581913"/>
      <w:bookmarkStart w:id="11320" w:name="_Toc199516358"/>
      <w:bookmarkStart w:id="11321" w:name="_Toc243112863"/>
      <w:bookmarkStart w:id="11322" w:name="_Toc349042821"/>
      <w:bookmarkStart w:id="11323" w:name="_Toc52984668"/>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r>
        <w:t>Example: Three-Byte Date</w:t>
      </w:r>
      <w:bookmarkEnd w:id="11320"/>
      <w:bookmarkEnd w:id="11321"/>
      <w:bookmarkEnd w:id="11322"/>
      <w:bookmarkEnd w:id="11323"/>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w:t>
      </w:r>
      <w:proofErr w:type="spellStart"/>
      <w:r>
        <w:t>pdate</w:t>
      </w:r>
      <w:proofErr w:type="spellEnd"/>
      <w:r>
        <w:t>'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proofErr w:type="spellStart"/>
      <w:r>
        <w:rPr>
          <w:rStyle w:val="CodeCharacter"/>
          <w:rFonts w:cs="Times New Roman"/>
          <w:sz w:val="20"/>
        </w:rPr>
        <w:t>fn:date</w:t>
      </w:r>
      <w:proofErr w:type="spellEnd"/>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proofErr w:type="spellStart"/>
      <w:r>
        <w:rPr>
          <w:rStyle w:val="CodeCharacter"/>
          <w:rFonts w:cs="Times New Roman"/>
          <w:sz w:val="20"/>
        </w:rPr>
        <w:t>xs:string</w:t>
      </w:r>
      <w:proofErr w:type="spellEnd"/>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lastRenderedPageBreak/>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D670E7" w14:textId="1077264C"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2B61FBD" w14:textId="77777777" w:rsidR="000E1214" w:rsidRDefault="00A87198">
      <w:r>
        <w:t xml:space="preserve">The above sequence contains logically only a single date element. </w:t>
      </w:r>
    </w:p>
    <w:p w14:paraId="1C672E03" w14:textId="489E8CFB" w:rsidR="00D23462" w:rsidRDefault="0052761A" w:rsidP="00B31DA3">
      <w:pPr>
        <w:pStyle w:val="Heading1"/>
      </w:pPr>
      <w:bookmarkStart w:id="11324" w:name="_Toc322911718"/>
      <w:bookmarkStart w:id="11325" w:name="_Toc322912257"/>
      <w:bookmarkStart w:id="11326" w:name="_Toc329093118"/>
      <w:bookmarkStart w:id="11327" w:name="_Toc332701631"/>
      <w:bookmarkStart w:id="11328" w:name="_Toc332701935"/>
      <w:bookmarkStart w:id="11329" w:name="_Toc332711734"/>
      <w:bookmarkStart w:id="11330" w:name="_Toc332712036"/>
      <w:bookmarkStart w:id="11331" w:name="_Toc332712337"/>
      <w:bookmarkStart w:id="11332" w:name="_Toc332724253"/>
      <w:bookmarkStart w:id="11333" w:name="_Toc332724553"/>
      <w:bookmarkStart w:id="11334" w:name="_Toc341102849"/>
      <w:bookmarkStart w:id="11335" w:name="_Toc347241584"/>
      <w:bookmarkStart w:id="11336" w:name="_Toc347744777"/>
      <w:bookmarkStart w:id="11337" w:name="_Toc348984560"/>
      <w:bookmarkStart w:id="11338" w:name="_Toc348984865"/>
      <w:bookmarkStart w:id="11339" w:name="_Toc349038029"/>
      <w:bookmarkStart w:id="11340" w:name="_Toc349038331"/>
      <w:bookmarkStart w:id="11341" w:name="_Toc349042822"/>
      <w:bookmarkStart w:id="11342" w:name="_Toc349642235"/>
      <w:bookmarkStart w:id="11343" w:name="_Toc351912944"/>
      <w:bookmarkStart w:id="11344" w:name="_Toc351914965"/>
      <w:bookmarkStart w:id="11345" w:name="_Toc351915431"/>
      <w:bookmarkStart w:id="11346" w:name="_Toc361231529"/>
      <w:bookmarkStart w:id="11347" w:name="_Toc361232055"/>
      <w:bookmarkStart w:id="11348" w:name="_Toc362445353"/>
      <w:bookmarkStart w:id="11349" w:name="_Toc363909320"/>
      <w:bookmarkStart w:id="11350" w:name="_Toc364463746"/>
      <w:bookmarkStart w:id="11351" w:name="_Toc366078350"/>
      <w:bookmarkStart w:id="11352" w:name="_Toc366078965"/>
      <w:bookmarkStart w:id="11353" w:name="_Toc366079950"/>
      <w:bookmarkStart w:id="11354" w:name="_Toc366080562"/>
      <w:bookmarkStart w:id="11355" w:name="_Toc366081171"/>
      <w:bookmarkStart w:id="11356" w:name="_Toc366505511"/>
      <w:bookmarkStart w:id="11357" w:name="_Toc366508880"/>
      <w:bookmarkStart w:id="11358" w:name="_Toc366513381"/>
      <w:bookmarkStart w:id="11359" w:name="_Toc366574570"/>
      <w:bookmarkStart w:id="11360" w:name="_Toc366578363"/>
      <w:bookmarkStart w:id="11361" w:name="_Toc366578957"/>
      <w:bookmarkStart w:id="11362" w:name="_Toc366579549"/>
      <w:bookmarkStart w:id="11363" w:name="_Toc366580140"/>
      <w:bookmarkStart w:id="11364" w:name="_Toc366580732"/>
      <w:bookmarkStart w:id="11365" w:name="_Toc366581323"/>
      <w:bookmarkStart w:id="11366" w:name="_Toc366581915"/>
      <w:bookmarkStart w:id="11367" w:name="_Toc322911719"/>
      <w:bookmarkStart w:id="11368" w:name="_Toc322912258"/>
      <w:bookmarkStart w:id="11369" w:name="_Toc329093119"/>
      <w:bookmarkStart w:id="11370" w:name="_Toc332701632"/>
      <w:bookmarkStart w:id="11371" w:name="_Toc332701936"/>
      <w:bookmarkStart w:id="11372" w:name="_Toc332711735"/>
      <w:bookmarkStart w:id="11373" w:name="_Toc332712037"/>
      <w:bookmarkStart w:id="11374" w:name="_Toc332712338"/>
      <w:bookmarkStart w:id="11375" w:name="_Toc332724254"/>
      <w:bookmarkStart w:id="11376" w:name="_Toc332724554"/>
      <w:bookmarkStart w:id="11377" w:name="_Toc341102850"/>
      <w:bookmarkStart w:id="11378" w:name="_Toc347241585"/>
      <w:bookmarkStart w:id="11379" w:name="_Toc347744778"/>
      <w:bookmarkStart w:id="11380" w:name="_Toc348984561"/>
      <w:bookmarkStart w:id="11381" w:name="_Toc348984866"/>
      <w:bookmarkStart w:id="11382" w:name="_Toc349038030"/>
      <w:bookmarkStart w:id="11383" w:name="_Toc349038332"/>
      <w:bookmarkStart w:id="11384" w:name="_Toc349042823"/>
      <w:bookmarkStart w:id="11385" w:name="_Toc349642236"/>
      <w:bookmarkStart w:id="11386" w:name="_Toc351912945"/>
      <w:bookmarkStart w:id="11387" w:name="_Toc351914966"/>
      <w:bookmarkStart w:id="11388" w:name="_Toc351915432"/>
      <w:bookmarkStart w:id="11389" w:name="_Toc361231530"/>
      <w:bookmarkStart w:id="11390" w:name="_Toc361232056"/>
      <w:bookmarkStart w:id="11391" w:name="_Toc362445354"/>
      <w:bookmarkStart w:id="11392" w:name="_Toc363909321"/>
      <w:bookmarkStart w:id="11393" w:name="_Toc364463747"/>
      <w:bookmarkStart w:id="11394" w:name="_Toc366078351"/>
      <w:bookmarkStart w:id="11395" w:name="_Toc366078966"/>
      <w:bookmarkStart w:id="11396" w:name="_Toc366079951"/>
      <w:bookmarkStart w:id="11397" w:name="_Toc366080563"/>
      <w:bookmarkStart w:id="11398" w:name="_Toc366081172"/>
      <w:bookmarkStart w:id="11399" w:name="_Toc366505512"/>
      <w:bookmarkStart w:id="11400" w:name="_Toc366508881"/>
      <w:bookmarkStart w:id="11401" w:name="_Toc366513382"/>
      <w:bookmarkStart w:id="11402" w:name="_Toc366574571"/>
      <w:bookmarkStart w:id="11403" w:name="_Toc366578364"/>
      <w:bookmarkStart w:id="11404" w:name="_Toc366578958"/>
      <w:bookmarkStart w:id="11405" w:name="_Toc366579550"/>
      <w:bookmarkStart w:id="11406" w:name="_Toc366580141"/>
      <w:bookmarkStart w:id="11407" w:name="_Toc366580733"/>
      <w:bookmarkStart w:id="11408" w:name="_Toc366581324"/>
      <w:bookmarkStart w:id="11409" w:name="_Toc366581916"/>
      <w:bookmarkStart w:id="11410" w:name="_Toc234993996"/>
      <w:bookmarkStart w:id="11411" w:name="_Toc234994000"/>
      <w:bookmarkStart w:id="11412" w:name="_Toc184192066"/>
      <w:bookmarkStart w:id="11413" w:name="_Toc184210610"/>
      <w:bookmarkStart w:id="11414" w:name="_Toc184192068"/>
      <w:bookmarkStart w:id="11415" w:name="_Toc184210612"/>
      <w:bookmarkStart w:id="11416" w:name="_Toc184192078"/>
      <w:bookmarkStart w:id="11417" w:name="_Toc184210622"/>
      <w:bookmarkStart w:id="11418" w:name="_Toc184192081"/>
      <w:bookmarkStart w:id="11419" w:name="_Toc184210625"/>
      <w:bookmarkStart w:id="11420" w:name="_Toc184192089"/>
      <w:bookmarkStart w:id="11421" w:name="_Toc184210633"/>
      <w:bookmarkStart w:id="11422" w:name="_DFDL_Expression_Language"/>
      <w:bookmarkStart w:id="11423" w:name="_Ref39164965"/>
      <w:bookmarkStart w:id="11424" w:name="_Ref39164981"/>
      <w:bookmarkStart w:id="11425" w:name="_Toc52984669"/>
      <w:bookmarkStart w:id="11426" w:name="_Ref161836873"/>
      <w:bookmarkStart w:id="11427" w:name="_Toc177399137"/>
      <w:bookmarkStart w:id="11428" w:name="_Toc175057424"/>
      <w:bookmarkStart w:id="11429" w:name="_Toc199516365"/>
      <w:bookmarkStart w:id="11430" w:name="_Toc194984026"/>
      <w:bookmarkStart w:id="11431" w:name="_Toc243112869"/>
      <w:bookmarkStart w:id="11432" w:name="_Ref250486450"/>
      <w:bookmarkStart w:id="11433" w:name="_Toc349042824"/>
      <w:bookmarkStart w:id="11434" w:name="_Ref140941751"/>
      <w:bookmarkStart w:id="11435" w:name="_Ref140941755"/>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r>
        <w:lastRenderedPageBreak/>
        <w:t>DFDL Expression Language</w:t>
      </w:r>
      <w:bookmarkEnd w:id="11423"/>
      <w:bookmarkEnd w:id="11424"/>
      <w:bookmarkEnd w:id="11425"/>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1E2ADAAA" w:rsidR="00D23462" w:rsidRDefault="00D23462" w:rsidP="00C31ED0">
      <w:pPr>
        <w:numPr>
          <w:ilvl w:val="0"/>
          <w:numId w:val="161"/>
        </w:numPr>
      </w:pPr>
      <w:r>
        <w:t xml:space="preserve">When a DFDL property needs to be set dynamically at parse time from the value of one or more elements of the data. Properties such as </w:t>
      </w:r>
      <w:proofErr w:type="spellStart"/>
      <w:ins w:id="11436" w:author="Mike Beckerle" w:date="2020-10-08T19:43:00Z">
        <w:r w:rsidR="00464833">
          <w:t>dfdl:</w:t>
        </w:r>
      </w:ins>
      <w:r>
        <w:t>initiator</w:t>
      </w:r>
      <w:proofErr w:type="spellEnd"/>
      <w:r>
        <w:t xml:space="preserve">, </w:t>
      </w:r>
      <w:proofErr w:type="spellStart"/>
      <w:ins w:id="11437" w:author="Mike Beckerle" w:date="2020-10-08T19:43:00Z">
        <w:r w:rsidR="00464833">
          <w:t>dfdl:</w:t>
        </w:r>
      </w:ins>
      <w:r>
        <w:t>terminator</w:t>
      </w:r>
      <w:proofErr w:type="spellEnd"/>
      <w:r>
        <w:t xml:space="preserve">, </w:t>
      </w:r>
      <w:proofErr w:type="spellStart"/>
      <w:ins w:id="11438" w:author="Mike Beckerle" w:date="2020-10-08T19:43:00Z">
        <w:r w:rsidR="00464833">
          <w:t>dfdl:</w:t>
        </w:r>
      </w:ins>
      <w:r>
        <w:t>length</w:t>
      </w:r>
      <w:proofErr w:type="spellEnd"/>
      <w:r>
        <w:t xml:space="preserve">, </w:t>
      </w:r>
      <w:proofErr w:type="spellStart"/>
      <w:ins w:id="11439" w:author="Mike Beckerle" w:date="2020-10-08T19:43:00Z">
        <w:r w:rsidR="00464833">
          <w:t>dfdl:</w:t>
        </w:r>
      </w:ins>
      <w:r>
        <w:t>occursCount</w:t>
      </w:r>
      <w:proofErr w:type="spellEnd"/>
      <w:ins w:id="11440" w:author="Mike Beckerle" w:date="2020-10-08T19:43:00Z">
        <w:r w:rsidR="00464833">
          <w:t>,</w:t>
        </w:r>
      </w:ins>
      <w:r>
        <w:t xml:space="preserve"> and </w:t>
      </w:r>
      <w:proofErr w:type="spellStart"/>
      <w:ins w:id="11441" w:author="Mike Beckerle" w:date="2020-10-08T19:43:00Z">
        <w:r w:rsidR="00464833">
          <w:t>dfdl:</w:t>
        </w:r>
      </w:ins>
      <w:r>
        <w:t>separator</w:t>
      </w:r>
      <w:proofErr w:type="spellEnd"/>
      <w:r>
        <w:t xml:space="preserve"> accept an expression.</w:t>
      </w:r>
    </w:p>
    <w:p w14:paraId="6B2554F5" w14:textId="77777777" w:rsidR="00D23462" w:rsidRDefault="00D23462" w:rsidP="00C31ED0">
      <w:pPr>
        <w:numPr>
          <w:ilvl w:val="0"/>
          <w:numId w:val="161"/>
        </w:numPr>
      </w:pPr>
      <w:r>
        <w:t xml:space="preserve">In a </w:t>
      </w:r>
      <w:proofErr w:type="spellStart"/>
      <w:r>
        <w:t>dfdl:assert</w:t>
      </w:r>
      <w:proofErr w:type="spellEnd"/>
      <w:r>
        <w:t xml:space="preserve"> annotation  </w:t>
      </w:r>
    </w:p>
    <w:p w14:paraId="12391F43" w14:textId="77777777" w:rsidR="00D23462" w:rsidRDefault="00D23462" w:rsidP="00C31ED0">
      <w:pPr>
        <w:numPr>
          <w:ilvl w:val="0"/>
          <w:numId w:val="161"/>
        </w:numPr>
      </w:pPr>
      <w:r>
        <w:t xml:space="preserve">In a </w:t>
      </w:r>
      <w:proofErr w:type="spellStart"/>
      <w:r>
        <w:t>dfdl:discriminator</w:t>
      </w:r>
      <w:proofErr w:type="spellEnd"/>
      <w:r>
        <w:t xml:space="preserve"> annotation to resolve uncertainty when parsing</w:t>
      </w:r>
    </w:p>
    <w:p w14:paraId="34710251" w14:textId="77777777" w:rsidR="00D23462" w:rsidRDefault="00D23462" w:rsidP="00C31ED0">
      <w:pPr>
        <w:numPr>
          <w:ilvl w:val="0"/>
          <w:numId w:val="161"/>
        </w:numPr>
      </w:pPr>
      <w:r>
        <w:t xml:space="preserve">In a </w:t>
      </w:r>
      <w:proofErr w:type="spellStart"/>
      <w:r>
        <w:t>dfdl:inputValueCalc</w:t>
      </w:r>
      <w:proofErr w:type="spellEnd"/>
      <w:r>
        <w:t xml:space="preserve"> property to derive the value of an element in the logical model that doesn't exist in the physical data.</w:t>
      </w:r>
    </w:p>
    <w:p w14:paraId="6E72A102" w14:textId="77777777" w:rsidR="00D23462" w:rsidRDefault="00D23462" w:rsidP="00C31ED0">
      <w:pPr>
        <w:numPr>
          <w:ilvl w:val="0"/>
          <w:numId w:val="161"/>
        </w:numPr>
      </w:pPr>
      <w:r>
        <w:t xml:space="preserve">In a </w:t>
      </w:r>
      <w:proofErr w:type="spellStart"/>
      <w:r>
        <w:t>dfdl:outputValueCalc</w:t>
      </w:r>
      <w:proofErr w:type="spellEnd"/>
      <w:r>
        <w:t xml:space="preserve"> property to compute the value of an element on unparsing.</w:t>
      </w:r>
    </w:p>
    <w:p w14:paraId="3E97C3C9" w14:textId="77777777" w:rsidR="00D23462" w:rsidRDefault="00D23462" w:rsidP="00C31ED0">
      <w:pPr>
        <w:numPr>
          <w:ilvl w:val="0"/>
          <w:numId w:val="161"/>
        </w:numPr>
      </w:pPr>
      <w:r>
        <w:t xml:space="preserve">As the value in a </w:t>
      </w:r>
      <w:proofErr w:type="spellStart"/>
      <w:r>
        <w:t>dfdl:setVariable</w:t>
      </w:r>
      <w:proofErr w:type="spellEnd"/>
      <w:r>
        <w:t xml:space="preserve"> annotation or the </w:t>
      </w:r>
      <w:proofErr w:type="spellStart"/>
      <w:r>
        <w:t>dfdl:defaultValue</w:t>
      </w:r>
      <w:proofErr w:type="spellEnd"/>
      <w:r>
        <w:t xml:space="preserve"> in a </w:t>
      </w:r>
      <w:proofErr w:type="spellStart"/>
      <w:r>
        <w:t>dfdl:defineVariable</w:t>
      </w:r>
      <w:proofErr w:type="spellEnd"/>
      <w:r>
        <w:t xml:space="preserve"> or </w:t>
      </w:r>
      <w:proofErr w:type="spellStart"/>
      <w:r>
        <w:t>dfdl:newVariableInstance</w:t>
      </w:r>
      <w:proofErr w:type="spellEnd"/>
      <w:r>
        <w:t>.</w:t>
      </w:r>
    </w:p>
    <w:p w14:paraId="5F3ECBD0" w14:textId="6E995B78"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 xml:space="preserve">For </w:t>
      </w:r>
      <w:proofErr w:type="spellStart"/>
      <w:r>
        <w:t>nilled</w:t>
      </w:r>
      <w:proofErr w:type="spellEnd"/>
      <w:r>
        <w:t xml:space="preserve"> elements, an attempt to get the value of a </w:t>
      </w:r>
      <w:proofErr w:type="spellStart"/>
      <w:r>
        <w:t>nilled</w:t>
      </w:r>
      <w:proofErr w:type="spellEnd"/>
      <w:r>
        <w:t xml:space="preserve"> element returns an empty node sequence.</w:t>
      </w:r>
    </w:p>
    <w:p w14:paraId="4BD01762" w14:textId="5B916B94" w:rsidR="00D23462" w:rsidRDefault="00D23462" w:rsidP="00D23462">
      <w:pPr>
        <w:rPr>
          <w:rFonts w:cs="Arial"/>
        </w:rPr>
      </w:pPr>
      <w:r>
        <w:rPr>
          <w:rFonts w:cs="Arial"/>
          <w:lang w:eastAsia="en-GB"/>
        </w:rPr>
        <w:t xml:space="preserve">DFDL implementations MUST comply with the error code </w:t>
      </w:r>
      <w:proofErr w:type="spellStart"/>
      <w:r>
        <w:rPr>
          <w:rFonts w:cs="Arial"/>
          <w:lang w:eastAsia="en-GB"/>
        </w:rPr>
        <w:t>behaviour</w:t>
      </w:r>
      <w:proofErr w:type="spellEnd"/>
      <w:r>
        <w:rPr>
          <w:rFonts w:cs="Arial"/>
          <w:lang w:eastAsia="en-GB"/>
        </w:rPr>
        <w:t xml:space="preserve">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w:t>
      </w:r>
      <w:del w:id="11442" w:author="Mike Beckerle" w:date="2020-10-08T20:33:00Z">
        <w:r w:rsidDel="00B31DA3">
          <w:rPr>
            <w:rFonts w:cs="Arial"/>
            <w:lang w:eastAsia="en-GB"/>
          </w:rPr>
          <w:delText>processing error</w:delText>
        </w:r>
      </w:del>
      <w:ins w:id="11443" w:author="Mike Beckerle" w:date="2020-10-08T20:33:00Z">
        <w:r w:rsidR="00B31DA3">
          <w:rPr>
            <w:rFonts w:cs="Arial"/>
            <w:lang w:eastAsia="en-GB"/>
          </w:rPr>
          <w:t>Processing Error</w:t>
        </w:r>
      </w:ins>
      <w:r>
        <w:rPr>
          <w:rFonts w:cs="Arial"/>
          <w:lang w:eastAsia="en-GB"/>
        </w:rPr>
        <w:t xml:space="preserve">. A DFDL implementation </w:t>
      </w:r>
      <w:r w:rsidR="003B63AE">
        <w:rPr>
          <w:rFonts w:cs="Arial"/>
          <w:lang w:eastAsia="en-GB"/>
        </w:rPr>
        <w:t xml:space="preserve">SHOULD </w:t>
      </w:r>
      <w:r>
        <w:rPr>
          <w:rFonts w:cs="Arial"/>
          <w:lang w:eastAsia="en-GB"/>
        </w:rPr>
        <w:t xml:space="preserve">distinguish the two kinds of XPTY0004 error if it is able to do so, but if unable it </w:t>
      </w:r>
      <w:r w:rsidR="003B63AE">
        <w:rPr>
          <w:rFonts w:cs="Arial"/>
          <w:lang w:eastAsia="en-GB"/>
        </w:rPr>
        <w:t xml:space="preserve">MUST </w:t>
      </w:r>
      <w:r>
        <w:rPr>
          <w:rFonts w:cs="Arial"/>
          <w:lang w:eastAsia="en-GB"/>
        </w:rPr>
        <w:t>map all XPTY0004 errors to a Schema Definition Error</w:t>
      </w:r>
    </w:p>
    <w:p w14:paraId="091DD6BB" w14:textId="4D91E4C6" w:rsidR="00D23462" w:rsidRDefault="00D23462" w:rsidP="00D23462">
      <w:pPr>
        <w:rPr>
          <w:rFonts w:cs="Arial"/>
          <w:lang w:eastAsia="en-GB"/>
        </w:rPr>
      </w:pPr>
      <w:r>
        <w:rPr>
          <w:rFonts w:cs="Arial"/>
          <w:lang w:eastAsia="en-GB"/>
        </w:rPr>
        <w:t xml:space="preserve">Implementation Note: DFDL implementations </w:t>
      </w:r>
      <w:r w:rsidR="0033562A">
        <w:rPr>
          <w:rFonts w:cs="Arial"/>
          <w:lang w:eastAsia="en-GB"/>
        </w:rPr>
        <w:t xml:space="preserve">MAY </w:t>
      </w:r>
      <w:r>
        <w:rPr>
          <w:rFonts w:cs="Arial"/>
          <w:lang w:eastAsia="en-GB"/>
        </w:rPr>
        <w:t xml:space="preserve">use off-the-shelf XPath 2.0 processors, but will need to pre-process DFDL expressions to ensure that the </w:t>
      </w:r>
      <w:proofErr w:type="spellStart"/>
      <w:r>
        <w:rPr>
          <w:rFonts w:cs="Arial"/>
          <w:lang w:eastAsia="en-GB"/>
        </w:rPr>
        <w:t>behaviour</w:t>
      </w:r>
      <w:proofErr w:type="spellEnd"/>
      <w:r>
        <w:rPr>
          <w:rFonts w:cs="Arial"/>
          <w:lang w:eastAsia="en-GB"/>
        </w:rPr>
        <w:t xml:space="preserve"> matches the DFDL specification:</w:t>
      </w:r>
    </w:p>
    <w:p w14:paraId="58C38C63" w14:textId="77777777" w:rsidR="00D23462" w:rsidRDefault="00D23462" w:rsidP="00C31ED0">
      <w:pPr>
        <w:pStyle w:val="ListParagraph"/>
        <w:numPr>
          <w:ilvl w:val="0"/>
          <w:numId w:val="162"/>
        </w:numPr>
        <w:suppressAutoHyphens/>
        <w:spacing w:before="0" w:after="0"/>
        <w:rPr>
          <w:rFonts w:cs="Arial"/>
          <w:lang w:eastAsia="en-GB"/>
        </w:rPr>
      </w:pPr>
      <w:r>
        <w:rPr>
          <w:rFonts w:cs="Arial"/>
          <w:lang w:eastAsia="en-GB"/>
        </w:rPr>
        <w:t xml:space="preserve">Ensure that what is returned as the result is not a sequence with length &gt; 1 by appropriate use of </w:t>
      </w:r>
      <w:proofErr w:type="spellStart"/>
      <w:r>
        <w:rPr>
          <w:rFonts w:cs="Arial"/>
          <w:lang w:eastAsia="en-GB"/>
        </w:rPr>
        <w:t>fn:exactly-one</w:t>
      </w:r>
      <w:proofErr w:type="spellEnd"/>
      <w:r>
        <w:rPr>
          <w:rFonts w:cs="Arial"/>
          <w:lang w:eastAsia="en-GB"/>
        </w:rPr>
        <w:t>().</w:t>
      </w:r>
    </w:p>
    <w:p w14:paraId="60EDA49A" w14:textId="77777777" w:rsidR="00D23462" w:rsidRDefault="00D23462" w:rsidP="00C31ED0">
      <w:pPr>
        <w:pStyle w:val="ListParagraph"/>
        <w:numPr>
          <w:ilvl w:val="0"/>
          <w:numId w:val="162"/>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3A4B516D" w14:textId="71025F63" w:rsidR="00D23462" w:rsidRDefault="00D23462" w:rsidP="0033562A">
      <w:pPr>
        <w:rPr>
          <w:rFonts w:cs="Arial"/>
          <w:lang w:eastAsia="en-GB"/>
        </w:rPr>
      </w:pPr>
      <w:r>
        <w:t xml:space="preserve">XPath 2.0 specification [XPATH2] defines its functions to be in namespace </w:t>
      </w:r>
      <w:hyperlink r:id="rId30" w:history="1">
        <w:r>
          <w:rPr>
            <w:rStyle w:val="InternetLink"/>
            <w:rFonts w:cs="Arial"/>
          </w:rPr>
          <w:t>http://www.w3.org/2005/xpath-functions</w:t>
        </w:r>
      </w:hyperlink>
      <w:r>
        <w:t>. The DFDL specification assumes namespace prefix “</w:t>
      </w:r>
      <w:proofErr w:type="spellStart"/>
      <w:r>
        <w:t>fn</w:t>
      </w:r>
      <w:proofErr w:type="spellEnd"/>
      <w:r>
        <w:t>:” is bound to this namespace.</w:t>
      </w:r>
    </w:p>
    <w:p w14:paraId="767F99BC" w14:textId="77777777" w:rsidR="00D23462" w:rsidRDefault="00D23462" w:rsidP="00B31DA3">
      <w:pPr>
        <w:pStyle w:val="Heading2"/>
      </w:pPr>
      <w:bookmarkStart w:id="11444" w:name="_Toc174796502"/>
      <w:bookmarkStart w:id="11445" w:name="_Toc199516269"/>
      <w:bookmarkStart w:id="11446" w:name="_Toc194983945"/>
      <w:bookmarkStart w:id="11447" w:name="_Toc243112798"/>
      <w:bookmarkStart w:id="11448" w:name="_Toc349042855"/>
      <w:bookmarkStart w:id="11449" w:name="_Toc52984670"/>
      <w:r>
        <w:lastRenderedPageBreak/>
        <w:t>Expression Language Data Model</w:t>
      </w:r>
      <w:bookmarkEnd w:id="11444"/>
      <w:bookmarkEnd w:id="11445"/>
      <w:bookmarkEnd w:id="11446"/>
      <w:bookmarkEnd w:id="11447"/>
      <w:bookmarkEnd w:id="11448"/>
      <w:bookmarkEnd w:id="11449"/>
    </w:p>
    <w:p w14:paraId="1839CB05" w14:textId="452D34BE" w:rsidR="00D23462" w:rsidRDefault="00D23462" w:rsidP="00D23462">
      <w:r>
        <w:t xml:space="preserve">The DFDL expression language operates on the DFDL </w:t>
      </w:r>
      <w:ins w:id="11450" w:author="Mike Beckerle" w:date="2020-10-08T19:44:00Z">
        <w:r w:rsidR="00464833">
          <w:t xml:space="preserve">augmented </w:t>
        </w:r>
      </w:ins>
      <w:r w:rsidR="00933F0E">
        <w:t>Infoset</w:t>
      </w:r>
      <w:r>
        <w:t xml:space="preserve"> with the addition of the hidden elements.</w:t>
      </w:r>
      <w:del w:id="11451" w:author="Mike Beckerle" w:date="2020-10-08T19:44:00Z">
        <w:r w:rsidDel="00464833">
          <w:delText xml:space="preserve"> That is, it operates on the </w:delText>
        </w:r>
        <w:r w:rsidDel="00464833">
          <w:rPr>
            <w:rStyle w:val="Emphasis"/>
          </w:rPr>
          <w:delText>augmented</w:delText>
        </w:r>
        <w:r w:rsidDel="00464833">
          <w:delText xml:space="preserve"> </w:delText>
        </w:r>
        <w:r w:rsidR="00933F0E" w:rsidDel="00464833">
          <w:delText>Infoset</w:delText>
        </w:r>
        <w:r w:rsidDel="00464833">
          <w:delText>.</w:delText>
        </w:r>
      </w:del>
    </w:p>
    <w:p w14:paraId="08B8BE43" w14:textId="53CD013B" w:rsidR="00DC3AD5" w:rsidRDefault="00DC3AD5" w:rsidP="00D23462">
      <w:r>
        <w:t xml:space="preserve">Relative path expressions are evaluated relative to the current Infoset Element Information Item, </w:t>
      </w:r>
      <w:r w:rsidR="001311AD">
        <w:t>also referred to as the</w:t>
      </w:r>
      <w:r>
        <w:t xml:space="preserve"> </w:t>
      </w:r>
      <w:r w:rsidRPr="001311AD">
        <w:rPr>
          <w:i/>
          <w:iCs/>
        </w:rPr>
        <w:t>current element</w:t>
      </w:r>
      <w:r>
        <w:t xml:space="preserve"> for short. </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C31ED0">
      <w:pPr>
        <w:pStyle w:val="ListParagraph"/>
        <w:numPr>
          <w:ilvl w:val="0"/>
          <w:numId w:val="163"/>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C31ED0">
      <w:pPr>
        <w:pStyle w:val="ListParagraph"/>
        <w:numPr>
          <w:ilvl w:val="0"/>
          <w:numId w:val="163"/>
        </w:numPr>
        <w:suppressAutoHyphens/>
        <w:spacing w:before="0" w:after="0"/>
        <w:rPr>
          <w:rFonts w:cs="Arial"/>
        </w:rPr>
      </w:pPr>
      <w:r>
        <w:rPr>
          <w:rFonts w:cs="Arial"/>
        </w:rPr>
        <w:t xml:space="preserve">A </w:t>
      </w:r>
      <w:proofErr w:type="spellStart"/>
      <w:r>
        <w:rPr>
          <w:rFonts w:cs="Arial"/>
        </w:rPr>
        <w:t>dfdl:outputValueCalc</w:t>
      </w:r>
      <w:proofErr w:type="spellEnd"/>
      <w:r>
        <w:rPr>
          <w:rFonts w:cs="Arial"/>
        </w:rPr>
        <w:t xml:space="preserve"> property may reference an element that follows the position in the schema where the property is specified.</w:t>
      </w:r>
    </w:p>
    <w:p w14:paraId="64BF0035" w14:textId="12184388" w:rsidR="00D23462" w:rsidRDefault="00D23462" w:rsidP="00D23462">
      <w:r>
        <w:t xml:space="preserve">Implementations </w:t>
      </w:r>
      <w:r w:rsidR="0033562A">
        <w:t xml:space="preserve">MAY </w:t>
      </w:r>
      <w:r>
        <w:t xml:space="preserve">have implementation-defined limitations on the use of forward or backward </w:t>
      </w:r>
      <w:r w:rsidR="001E3F57">
        <w:t>reference or</w:t>
      </w:r>
      <w:r>
        <w:t xml:space="preserve"> </w:t>
      </w:r>
      <w:r w:rsidR="0033562A">
        <w:t xml:space="preserve">MAY </w:t>
      </w:r>
      <w:r>
        <w:t xml:space="preserve">provide controls for bounding the reach of such references. These mechanisms are beyond the scope of this specification. </w:t>
      </w:r>
    </w:p>
    <w:p w14:paraId="0E77CC25" w14:textId="77777777" w:rsidR="00D23462" w:rsidRDefault="00D23462" w:rsidP="00B31DA3">
      <w:pPr>
        <w:pStyle w:val="Heading2"/>
      </w:pPr>
      <w:bookmarkStart w:id="11452" w:name="_Toc322911753"/>
      <w:bookmarkStart w:id="11453" w:name="_Toc322912292"/>
      <w:bookmarkStart w:id="11454" w:name="_Toc329093153"/>
      <w:bookmarkStart w:id="11455" w:name="_Toc332701666"/>
      <w:bookmarkStart w:id="11456" w:name="_Toc332701970"/>
      <w:bookmarkStart w:id="11457" w:name="_Toc332711768"/>
      <w:bookmarkStart w:id="11458" w:name="_Toc332712070"/>
      <w:bookmarkStart w:id="11459" w:name="_Toc332712371"/>
      <w:bookmarkStart w:id="11460" w:name="_Toc332724287"/>
      <w:bookmarkStart w:id="11461" w:name="_Toc332724587"/>
      <w:bookmarkStart w:id="11462" w:name="_Toc341102883"/>
      <w:bookmarkStart w:id="11463" w:name="_Toc347241618"/>
      <w:bookmarkStart w:id="11464" w:name="_Toc347744811"/>
      <w:bookmarkStart w:id="11465" w:name="_Toc348984594"/>
      <w:bookmarkStart w:id="11466" w:name="_Toc348984899"/>
      <w:bookmarkStart w:id="11467" w:name="_Toc349038063"/>
      <w:bookmarkStart w:id="11468" w:name="_Toc349038365"/>
      <w:bookmarkStart w:id="11469" w:name="_Toc349042856"/>
      <w:bookmarkStart w:id="11470" w:name="_Toc349642265"/>
      <w:bookmarkStart w:id="11471" w:name="_Toc351912978"/>
      <w:bookmarkStart w:id="11472" w:name="_Toc351914999"/>
      <w:bookmarkStart w:id="11473" w:name="_Toc351915465"/>
      <w:bookmarkStart w:id="11474" w:name="_Toc361231563"/>
      <w:bookmarkStart w:id="11475" w:name="_Toc361232089"/>
      <w:bookmarkStart w:id="11476" w:name="_Toc362445387"/>
      <w:bookmarkStart w:id="11477" w:name="_Toc363909354"/>
      <w:bookmarkStart w:id="11478" w:name="_Toc364463780"/>
      <w:bookmarkStart w:id="11479" w:name="_Toc366078384"/>
      <w:bookmarkStart w:id="11480" w:name="_Toc366078999"/>
      <w:bookmarkStart w:id="11481" w:name="_Toc366079984"/>
      <w:bookmarkStart w:id="11482" w:name="_Toc366080596"/>
      <w:bookmarkStart w:id="11483" w:name="_Toc366081205"/>
      <w:bookmarkStart w:id="11484" w:name="_Toc366505545"/>
      <w:bookmarkStart w:id="11485" w:name="_Toc366508914"/>
      <w:bookmarkStart w:id="11486" w:name="_Toc366513415"/>
      <w:bookmarkStart w:id="11487" w:name="_Toc366574604"/>
      <w:bookmarkStart w:id="11488" w:name="_Toc366578397"/>
      <w:bookmarkStart w:id="11489" w:name="_Toc366578991"/>
      <w:bookmarkStart w:id="11490" w:name="_Toc366579583"/>
      <w:bookmarkStart w:id="11491" w:name="_Toc366580174"/>
      <w:bookmarkStart w:id="11492" w:name="_Toc366580766"/>
      <w:bookmarkStart w:id="11493" w:name="_Toc366581357"/>
      <w:bookmarkStart w:id="11494" w:name="_Toc366581949"/>
      <w:bookmarkStart w:id="11495" w:name="_Toc243112800"/>
      <w:bookmarkStart w:id="11496" w:name="_Toc349042857"/>
      <w:bookmarkStart w:id="11497" w:name="_Ref38373752"/>
      <w:bookmarkStart w:id="11498" w:name="_Ref38373757"/>
      <w:bookmarkStart w:id="11499" w:name="_Toc52984671"/>
      <w:bookmarkStart w:id="11500" w:name="_Toc199516271"/>
      <w:bookmarkStart w:id="11501" w:name="_Toc194983947"/>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r>
        <w:t>Variables</w:t>
      </w:r>
      <w:bookmarkEnd w:id="11495"/>
      <w:bookmarkEnd w:id="11496"/>
      <w:bookmarkEnd w:id="11497"/>
      <w:bookmarkEnd w:id="11498"/>
      <w:bookmarkEnd w:id="11499"/>
      <w:r>
        <w:t xml:space="preserve"> </w:t>
      </w:r>
      <w:bookmarkEnd w:id="11500"/>
      <w:bookmarkEnd w:id="11501"/>
    </w:p>
    <w:p w14:paraId="24DF6795" w14:textId="137C33A3" w:rsidR="00D23462" w:rsidRDefault="00D23462" w:rsidP="00D23462">
      <w:r>
        <w:t xml:space="preserve">A variable is a binding between a (qualified) name and a (typed) value. Variables are defined using the </w:t>
      </w:r>
      <w:proofErr w:type="spellStart"/>
      <w:r>
        <w:t>dfdl:defineVariable</w:t>
      </w:r>
      <w:proofErr w:type="spellEnd"/>
      <w:r>
        <w:t xml:space="preserv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404DC4" w:rsidRPr="00065302">
        <w:rPr>
          <w:rStyle w:val="Hyperlink"/>
        </w:rPr>
        <w:t>7.7</w:t>
      </w:r>
      <w:r w:rsidRPr="00065302">
        <w:rPr>
          <w:rStyle w:val="Hyperlink"/>
        </w:rPr>
        <w:fldChar w:fldCharType="end"/>
      </w:r>
      <w:r>
        <w:t xml:space="preserve">); defining a variable causes an initial instance also to be created. Further instances of variables are created using the </w:t>
      </w:r>
      <w:proofErr w:type="spellStart"/>
      <w:r>
        <w:t>dfdl:newVariableInstance</w:t>
      </w:r>
      <w:proofErr w:type="spellEnd"/>
      <w:r>
        <w:t xml:space="preserve"> annotation. Instances of variables are assigned a value using the </w:t>
      </w:r>
      <w:proofErr w:type="spellStart"/>
      <w:r>
        <w:t>dfdl:setVariable</w:t>
      </w:r>
      <w:proofErr w:type="spellEnd"/>
      <w:r>
        <w:t xml:space="preserve"> annotation.  Variables are referenced in expressions by preceding the </w:t>
      </w:r>
      <w:proofErr w:type="spellStart"/>
      <w:r>
        <w:t>QName</w:t>
      </w:r>
      <w:proofErr w:type="spellEnd"/>
      <w:r>
        <w:t xml:space="preserv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C31ED0">
      <w:pPr>
        <w:numPr>
          <w:ilvl w:val="0"/>
          <w:numId w:val="164"/>
        </w:numPr>
      </w:pPr>
      <w:r>
        <w:t>a counter used to generate locations for new tuples. Initial value is 1.</w:t>
      </w:r>
    </w:p>
    <w:p w14:paraId="4923DFC0" w14:textId="77777777" w:rsidR="00D23462" w:rsidRDefault="00D23462" w:rsidP="00C31ED0">
      <w:pPr>
        <w:numPr>
          <w:ilvl w:val="0"/>
          <w:numId w:val="164"/>
        </w:numPr>
      </w:pPr>
      <w:r>
        <w:t>an ordered list of locations. Each location contains a tuple of values:</w:t>
      </w:r>
    </w:p>
    <w:p w14:paraId="004BB34D" w14:textId="77777777" w:rsidR="00D23462" w:rsidRDefault="00D23462" w:rsidP="00C31ED0">
      <w:pPr>
        <w:numPr>
          <w:ilvl w:val="1"/>
          <w:numId w:val="164"/>
        </w:numPr>
      </w:pPr>
      <w:r>
        <w:t xml:space="preserve">has-been-set flag. This Boolean is originally false. </w:t>
      </w:r>
      <w:proofErr w:type="spellStart"/>
      <w:r>
        <w:t>dfdl:setVariable</w:t>
      </w:r>
      <w:proofErr w:type="spellEnd"/>
      <w:r>
        <w:t xml:space="preserve"> changes this flag to true.</w:t>
      </w:r>
    </w:p>
    <w:p w14:paraId="732A4FAF" w14:textId="77777777" w:rsidR="00D23462" w:rsidRDefault="00D23462" w:rsidP="00C31ED0">
      <w:pPr>
        <w:numPr>
          <w:ilvl w:val="1"/>
          <w:numId w:val="164"/>
        </w:numPr>
      </w:pPr>
      <w:r>
        <w:t>has-been-referenced flag. This Boolean is originally false. Evaluation of an expression that uses the variable value changes the value to true.</w:t>
      </w:r>
    </w:p>
    <w:p w14:paraId="393FEE0D" w14:textId="77777777" w:rsidR="00D23462" w:rsidRDefault="00D23462" w:rsidP="00C31ED0">
      <w:pPr>
        <w:numPr>
          <w:ilvl w:val="1"/>
          <w:numId w:val="164"/>
        </w:numPr>
      </w:pPr>
      <w:r>
        <w:t xml:space="preserve">has-value flag. This Boolean is originally true if the </w:t>
      </w:r>
      <w:proofErr w:type="spellStart"/>
      <w:r>
        <w:t>dfdl:defineVariable</w:t>
      </w:r>
      <w:proofErr w:type="spellEnd"/>
      <w:r>
        <w:t xml:space="preserve"> or </w:t>
      </w:r>
      <w:proofErr w:type="spellStart"/>
      <w:r>
        <w:t>dfdl:newVariableInstance</w:t>
      </w:r>
      <w:proofErr w:type="spellEnd"/>
      <w:r>
        <w:t xml:space="preserve"> annotation has a default value specified, or if a default value has been supplied externally. Otherwise it is false but is set to true if a </w:t>
      </w:r>
      <w:proofErr w:type="spellStart"/>
      <w:r>
        <w:t>dfdl:setVariable</w:t>
      </w:r>
      <w:proofErr w:type="spellEnd"/>
      <w:r>
        <w:t xml:space="preserve"> annotation is processed.</w:t>
      </w:r>
    </w:p>
    <w:p w14:paraId="649C4C27" w14:textId="77777777" w:rsidR="00D23462" w:rsidRDefault="00D23462" w:rsidP="00C31ED0">
      <w:pPr>
        <w:numPr>
          <w:ilvl w:val="1"/>
          <w:numId w:val="164"/>
        </w:numPr>
      </w:pPr>
      <w:proofErr w:type="spellStart"/>
      <w:r>
        <w:t>typeID</w:t>
      </w:r>
      <w:proofErr w:type="spellEnd"/>
      <w:r>
        <w:t xml:space="preserve">. This string is a type identifier taken from the type specified in the </w:t>
      </w:r>
      <w:proofErr w:type="spellStart"/>
      <w:r>
        <w:t>dfdl:defineVariable</w:t>
      </w:r>
      <w:proofErr w:type="spellEnd"/>
      <w:r>
        <w:t xml:space="preserve"> annotation.</w:t>
      </w:r>
    </w:p>
    <w:p w14:paraId="5B224F6E" w14:textId="47E3752C" w:rsidR="00D23462" w:rsidRDefault="00D23462" w:rsidP="00C31ED0">
      <w:pPr>
        <w:numPr>
          <w:ilvl w:val="1"/>
          <w:numId w:val="164"/>
        </w:numPr>
      </w:pPr>
      <w:r>
        <w:t xml:space="preserve">value. This is a typed value, or the distinguished value "unknown". The type of the value </w:t>
      </w:r>
      <w:r w:rsidR="008E7C14">
        <w:t xml:space="preserve">MUST </w:t>
      </w:r>
      <w:r>
        <w:t xml:space="preserve">correspond to the </w:t>
      </w:r>
      <w:proofErr w:type="spellStart"/>
      <w:r>
        <w:t>typeID</w:t>
      </w:r>
      <w:proofErr w:type="spellEnd"/>
      <w:r>
        <w:t xml:space="preserve">. The value is optionally specified in </w:t>
      </w:r>
      <w:proofErr w:type="spellStart"/>
      <w:r>
        <w:t>dfdl:defineVariable</w:t>
      </w:r>
      <w:proofErr w:type="spellEnd"/>
      <w:r>
        <w:t xml:space="preserve"> or </w:t>
      </w:r>
      <w:proofErr w:type="spellStart"/>
      <w:r>
        <w:t>dfdl:newVariableInstance</w:t>
      </w:r>
      <w:proofErr w:type="spellEnd"/>
      <w:r>
        <w:t xml:space="preserv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 xml:space="preserve">The variable memory is initialized when a </w:t>
      </w:r>
      <w:proofErr w:type="spellStart"/>
      <w:r>
        <w:t>dfdl:defineVariable</w:t>
      </w:r>
      <w:proofErr w:type="spellEnd"/>
      <w:r>
        <w:t xml:space="preserve"> annotation is encountered.</w:t>
      </w:r>
    </w:p>
    <w:p w14:paraId="2413225E" w14:textId="77777777" w:rsidR="00D23462" w:rsidRDefault="00D23462" w:rsidP="00D23462">
      <w:r>
        <w:t xml:space="preserve">Each time a </w:t>
      </w:r>
      <w:proofErr w:type="spellStart"/>
      <w:r>
        <w:t>dfdl:newVariableInstance</w:t>
      </w:r>
      <w:proofErr w:type="spellEnd"/>
      <w:r>
        <w:t xml:space="preserv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w:t>
      </w:r>
      <w:proofErr w:type="spellStart"/>
      <w:r>
        <w:t>dfdl:defineVariable</w:t>
      </w:r>
      <w:proofErr w:type="spellEnd"/>
      <w:r>
        <w:t xml:space="preserve"> annotation.</w:t>
      </w:r>
    </w:p>
    <w:p w14:paraId="0D1A457F" w14:textId="77777777" w:rsidR="00D23462" w:rsidRDefault="00D23462" w:rsidP="00BC2419">
      <w:pPr>
        <w:pStyle w:val="Heading3"/>
        <w:rPr>
          <w:rFonts w:eastAsia="Times New Roman"/>
        </w:rPr>
      </w:pPr>
      <w:bookmarkStart w:id="11502" w:name="_Toc322911755"/>
      <w:bookmarkStart w:id="11503" w:name="_Toc322912294"/>
      <w:bookmarkStart w:id="11504" w:name="_Toc329093155"/>
      <w:bookmarkStart w:id="11505" w:name="_Toc332701668"/>
      <w:bookmarkStart w:id="11506" w:name="_Toc332701972"/>
      <w:bookmarkStart w:id="11507" w:name="_Toc332711770"/>
      <w:bookmarkStart w:id="11508" w:name="_Toc332712072"/>
      <w:bookmarkStart w:id="11509" w:name="_Toc332712373"/>
      <w:bookmarkStart w:id="11510" w:name="_Toc332724289"/>
      <w:bookmarkStart w:id="11511" w:name="_Toc332724589"/>
      <w:bookmarkStart w:id="11512" w:name="_Toc341102885"/>
      <w:bookmarkStart w:id="11513" w:name="_Toc347241620"/>
      <w:bookmarkStart w:id="11514" w:name="_Toc347744813"/>
      <w:bookmarkStart w:id="11515" w:name="_Toc348984596"/>
      <w:bookmarkStart w:id="11516" w:name="_Toc348984901"/>
      <w:bookmarkStart w:id="11517" w:name="_Toc349038065"/>
      <w:bookmarkStart w:id="11518" w:name="_Toc349038367"/>
      <w:bookmarkStart w:id="11519" w:name="_Toc349042858"/>
      <w:bookmarkStart w:id="11520" w:name="_Toc351912980"/>
      <w:bookmarkStart w:id="11521" w:name="_Toc351915001"/>
      <w:bookmarkStart w:id="11522" w:name="_Toc351915467"/>
      <w:bookmarkStart w:id="11523" w:name="_Toc361231565"/>
      <w:bookmarkStart w:id="11524" w:name="_Toc361232091"/>
      <w:bookmarkStart w:id="11525" w:name="_Toc362445389"/>
      <w:bookmarkStart w:id="11526" w:name="_Toc363909356"/>
      <w:bookmarkStart w:id="11527" w:name="_Toc364463782"/>
      <w:bookmarkStart w:id="11528" w:name="_Toc366078386"/>
      <w:bookmarkStart w:id="11529" w:name="_Toc366079001"/>
      <w:bookmarkStart w:id="11530" w:name="_Toc366079986"/>
      <w:bookmarkStart w:id="11531" w:name="_Toc366080598"/>
      <w:bookmarkStart w:id="11532" w:name="_Toc366081207"/>
      <w:bookmarkStart w:id="11533" w:name="_Toc366505547"/>
      <w:bookmarkStart w:id="11534" w:name="_Toc366508916"/>
      <w:bookmarkStart w:id="11535" w:name="_Toc366513417"/>
      <w:bookmarkStart w:id="11536" w:name="_Toc366574606"/>
      <w:bookmarkStart w:id="11537" w:name="_Toc366578399"/>
      <w:bookmarkStart w:id="11538" w:name="_Toc366578993"/>
      <w:bookmarkStart w:id="11539" w:name="_Toc366579585"/>
      <w:bookmarkStart w:id="11540" w:name="_Toc366580176"/>
      <w:bookmarkStart w:id="11541" w:name="_Toc366580768"/>
      <w:bookmarkStart w:id="11542" w:name="_Toc366581359"/>
      <w:bookmarkStart w:id="11543" w:name="_Toc366581951"/>
      <w:bookmarkStart w:id="11544" w:name="_Toc349042859"/>
      <w:bookmarkStart w:id="11545" w:name="_Toc52984672"/>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r>
        <w:rPr>
          <w:rFonts w:eastAsia="Times New Roman"/>
        </w:rPr>
        <w:lastRenderedPageBreak/>
        <w:t>Rewinding of Variable Memory State</w:t>
      </w:r>
      <w:bookmarkEnd w:id="11544"/>
      <w:bookmarkEnd w:id="11545"/>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249281E9" w:rsidR="00D23462" w:rsidRDefault="00D23462" w:rsidP="00D23462">
      <w:r>
        <w:t xml:space="preserve">Note that the above algorithm ensures that each time a </w:t>
      </w:r>
      <w:proofErr w:type="spellStart"/>
      <w:r>
        <w:t>dfdl:newVariableInstance</w:t>
      </w:r>
      <w:proofErr w:type="spellEnd"/>
      <w:r>
        <w:t xml:space="preserve"> is encountered, a fresh location is initialized for it, and once the scope containing that variable goes out of scope, the instance tuple for the variable can no longer be reached. A different variable instance tuple will then be visible.</w:t>
      </w:r>
    </w:p>
    <w:p w14:paraId="33228960" w14:textId="77777777" w:rsidR="00D23462" w:rsidRDefault="00D23462" w:rsidP="00BC2419">
      <w:pPr>
        <w:pStyle w:val="Heading3"/>
        <w:rPr>
          <w:rFonts w:eastAsia="Times New Roman"/>
        </w:rPr>
      </w:pPr>
      <w:bookmarkStart w:id="11546" w:name="_Toc322911757"/>
      <w:bookmarkStart w:id="11547" w:name="_Toc322912296"/>
      <w:bookmarkStart w:id="11548" w:name="_Toc329093157"/>
      <w:bookmarkStart w:id="11549" w:name="_Toc332701670"/>
      <w:bookmarkStart w:id="11550" w:name="_Toc332701974"/>
      <w:bookmarkStart w:id="11551" w:name="_Toc332711772"/>
      <w:bookmarkStart w:id="11552" w:name="_Toc332712074"/>
      <w:bookmarkStart w:id="11553" w:name="_Toc332712375"/>
      <w:bookmarkStart w:id="11554" w:name="_Toc332724291"/>
      <w:bookmarkStart w:id="11555" w:name="_Toc332724591"/>
      <w:bookmarkStart w:id="11556" w:name="_Toc341102887"/>
      <w:bookmarkStart w:id="11557" w:name="_Toc347241622"/>
      <w:bookmarkStart w:id="11558" w:name="_Toc347744815"/>
      <w:bookmarkStart w:id="11559" w:name="_Toc348984598"/>
      <w:bookmarkStart w:id="11560" w:name="_Toc348984903"/>
      <w:bookmarkStart w:id="11561" w:name="_Toc349038067"/>
      <w:bookmarkStart w:id="11562" w:name="_Toc349038369"/>
      <w:bookmarkStart w:id="11563" w:name="_Toc349042860"/>
      <w:bookmarkStart w:id="11564" w:name="_Toc351912982"/>
      <w:bookmarkStart w:id="11565" w:name="_Toc351915003"/>
      <w:bookmarkStart w:id="11566" w:name="_Toc351915469"/>
      <w:bookmarkStart w:id="11567" w:name="_Toc361231567"/>
      <w:bookmarkStart w:id="11568" w:name="_Toc361232093"/>
      <w:bookmarkStart w:id="11569" w:name="_Toc362445391"/>
      <w:bookmarkStart w:id="11570" w:name="_Toc363909358"/>
      <w:bookmarkStart w:id="11571" w:name="_Toc364463784"/>
      <w:bookmarkStart w:id="11572" w:name="_Toc366078388"/>
      <w:bookmarkStart w:id="11573" w:name="_Toc366079003"/>
      <w:bookmarkStart w:id="11574" w:name="_Toc366079988"/>
      <w:bookmarkStart w:id="11575" w:name="_Toc366080600"/>
      <w:bookmarkStart w:id="11576" w:name="_Toc366081209"/>
      <w:bookmarkStart w:id="11577" w:name="_Toc366505549"/>
      <w:bookmarkStart w:id="11578" w:name="_Toc366508918"/>
      <w:bookmarkStart w:id="11579" w:name="_Toc366513419"/>
      <w:bookmarkStart w:id="11580" w:name="_Toc366574608"/>
      <w:bookmarkStart w:id="11581" w:name="_Toc366578401"/>
      <w:bookmarkStart w:id="11582" w:name="_Toc366578995"/>
      <w:bookmarkStart w:id="11583" w:name="_Toc366579587"/>
      <w:bookmarkStart w:id="11584" w:name="_Toc366580178"/>
      <w:bookmarkStart w:id="11585" w:name="_Toc366580770"/>
      <w:bookmarkStart w:id="11586" w:name="_Toc366581361"/>
      <w:bookmarkStart w:id="11587" w:name="_Toc366581953"/>
      <w:bookmarkStart w:id="11588" w:name="_Toc349042861"/>
      <w:bookmarkStart w:id="11589" w:name="_Toc52984673"/>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bookmarkEnd w:id="11583"/>
      <w:bookmarkEnd w:id="11584"/>
      <w:bookmarkEnd w:id="11585"/>
      <w:bookmarkEnd w:id="11586"/>
      <w:bookmarkEnd w:id="11587"/>
      <w:r>
        <w:rPr>
          <w:rFonts w:eastAsia="Times New Roman"/>
        </w:rPr>
        <w:t>Variable Memory State Transitions</w:t>
      </w:r>
      <w:bookmarkEnd w:id="11588"/>
      <w:bookmarkEnd w:id="11589"/>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proofErr w:type="spellStart"/>
            <w:r>
              <w:t>defineVariable</w:t>
            </w:r>
            <w:proofErr w:type="spellEnd"/>
            <w:r>
              <w:t xml:space="preserv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proofErr w:type="spellStart"/>
            <w:r>
              <w:t>defineVariable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proofErr w:type="spellStart"/>
            <w:r>
              <w:t>defineVariable</w:t>
            </w:r>
            <w:proofErr w:type="spellEnd"/>
            <w:r>
              <w:t xml:space="preserv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proofErr w:type="spellStart"/>
            <w:r>
              <w:t>newVariableInstance</w:t>
            </w:r>
            <w:proofErr w:type="spellEnd"/>
            <w:r>
              <w:t xml:space="preserv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proofErr w:type="spellStart"/>
            <w:r>
              <w:t>newVariableInstance</w:t>
            </w:r>
            <w:proofErr w:type="spellEnd"/>
            <w:r>
              <w:t xml:space="preserv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proofErr w:type="spellStart"/>
            <w:r>
              <w:t>setVariable</w:t>
            </w:r>
            <w:proofErr w:type="spellEnd"/>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60947106"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54</w:t>
      </w:r>
      <w:r w:rsidR="00F31291">
        <w:rPr>
          <w:noProof/>
        </w:rPr>
        <w:fldChar w:fldCharType="end"/>
      </w:r>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C31ED0">
      <w:pPr>
        <w:numPr>
          <w:ilvl w:val="0"/>
          <w:numId w:val="165"/>
        </w:numPr>
      </w:pPr>
      <w:r>
        <w:t>write once, read many</w:t>
      </w:r>
    </w:p>
    <w:p w14:paraId="7E9E22E7" w14:textId="77777777" w:rsidR="00D23462" w:rsidRDefault="00D23462" w:rsidP="00C31ED0">
      <w:pPr>
        <w:numPr>
          <w:ilvl w:val="0"/>
          <w:numId w:val="165"/>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 xml:space="preserve">It is a Schema Definition Error if a </w:t>
      </w:r>
      <w:proofErr w:type="spellStart"/>
      <w:r>
        <w:t>dfdl:setVariable</w:t>
      </w:r>
      <w:proofErr w:type="spellEnd"/>
      <w:r>
        <w:t xml:space="preserve"> or a variable reference occurs and there is no corresponding variable name defined by a </w:t>
      </w:r>
      <w:proofErr w:type="spellStart"/>
      <w:r>
        <w:t>dfdl:defineVariable</w:t>
      </w:r>
      <w:proofErr w:type="spellEnd"/>
      <w:r>
        <w:t xml:space="preserve"> annotation.</w:t>
      </w:r>
    </w:p>
    <w:p w14:paraId="2A976C22" w14:textId="77777777" w:rsidR="00D23462" w:rsidRDefault="00D23462" w:rsidP="00D23462">
      <w:r>
        <w:t xml:space="preserve">It is a Schema Definition Error if a </w:t>
      </w:r>
      <w:proofErr w:type="spellStart"/>
      <w:r>
        <w:t>dfdl:setVariable</w:t>
      </w:r>
      <w:proofErr w:type="spellEnd"/>
      <w:r>
        <w:t xml:space="preserve"> provides a value of incorrect type which does not correspond to the type specified by the </w:t>
      </w:r>
      <w:proofErr w:type="spellStart"/>
      <w:r>
        <w:t>dfdl:defineVariable</w:t>
      </w:r>
      <w:proofErr w:type="spellEnd"/>
      <w:r>
        <w:t xml:space="preserve">. </w:t>
      </w:r>
    </w:p>
    <w:p w14:paraId="0E1C310B" w14:textId="238E7F65"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r w:rsidR="0033562A">
        <w:t xml:space="preserve">SHOULD </w:t>
      </w:r>
      <w:r>
        <w:t>issue these Schema Definition Errors prior to processing time</w:t>
      </w:r>
      <w:r w:rsidR="0033562A">
        <w:t xml:space="preserve"> if possible</w:t>
      </w:r>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B31DA3">
      <w:pPr>
        <w:pStyle w:val="Heading2"/>
      </w:pPr>
      <w:bookmarkStart w:id="11590" w:name="_Toc199516270"/>
      <w:bookmarkStart w:id="11591" w:name="_Toc194983946"/>
      <w:bookmarkStart w:id="11592" w:name="_Toc243112799"/>
      <w:bookmarkStart w:id="11593" w:name="_Toc349042862"/>
      <w:bookmarkStart w:id="11594" w:name="_Toc52984674"/>
      <w:bookmarkStart w:id="11595" w:name="_Toc199516272"/>
      <w:bookmarkStart w:id="11596" w:name="_Toc194983948"/>
      <w:bookmarkStart w:id="11597" w:name="_Toc243112801"/>
      <w:r>
        <w:t>General Syntax</w:t>
      </w:r>
      <w:bookmarkEnd w:id="11590"/>
      <w:bookmarkEnd w:id="11591"/>
      <w:bookmarkEnd w:id="11592"/>
      <w:bookmarkEnd w:id="11593"/>
      <w:bookmarkEnd w:id="11594"/>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1598" w:name="_Toc322014601"/>
      <w:bookmarkStart w:id="11599" w:name="_Toc322014783"/>
      <w:bookmarkStart w:id="11600" w:name="_Toc322911760"/>
      <w:bookmarkStart w:id="11601" w:name="_Toc322912299"/>
      <w:bookmarkEnd w:id="11598"/>
      <w:bookmarkEnd w:id="11599"/>
      <w:bookmarkEnd w:id="11600"/>
      <w:bookmarkEnd w:id="11601"/>
    </w:p>
    <w:p w14:paraId="2D5657D1" w14:textId="77777777" w:rsidR="00D23462" w:rsidRDefault="00D23462" w:rsidP="00D23462">
      <w:r>
        <w:t>Additionally:</w:t>
      </w:r>
    </w:p>
    <w:p w14:paraId="6473ABF0" w14:textId="77777777" w:rsidR="00D23462" w:rsidRDefault="00D23462" w:rsidP="00C31ED0">
      <w:pPr>
        <w:numPr>
          <w:ilvl w:val="0"/>
          <w:numId w:val="16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5A467305" w:rsidR="00D23462" w:rsidRDefault="00D23462" w:rsidP="00C31ED0">
      <w:pPr>
        <w:numPr>
          <w:ilvl w:val="0"/>
          <w:numId w:val="166"/>
        </w:numPr>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C31ED0">
      <w:pPr>
        <w:numPr>
          <w:ilvl w:val="0"/>
          <w:numId w:val="16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C31ED0">
      <w:pPr>
        <w:numPr>
          <w:ilvl w:val="0"/>
          <w:numId w:val="166"/>
        </w:numPr>
      </w:pPr>
      <w:r>
        <w:t>If the property is not expecting an expression to return a DFDL string literal, the returned value is never treated as a DFDL string literal.</w:t>
      </w:r>
    </w:p>
    <w:p w14:paraId="0D65429E" w14:textId="77777777" w:rsidR="00D23462" w:rsidRDefault="00D23462" w:rsidP="00C31ED0">
      <w:pPr>
        <w:numPr>
          <w:ilvl w:val="0"/>
          <w:numId w:val="166"/>
        </w:numPr>
      </w:pPr>
      <w:r>
        <w:t>If expecting an expression to return a DFDL string literal, the returned value is always treated as a DFDL string literal.</w:t>
      </w:r>
    </w:p>
    <w:p w14:paraId="00B957F5" w14:textId="77777777" w:rsidR="00D23462" w:rsidRDefault="00D23462" w:rsidP="00C31ED0">
      <w:pPr>
        <w:numPr>
          <w:ilvl w:val="0"/>
          <w:numId w:val="166"/>
        </w:numPr>
      </w:pPr>
      <w:r>
        <w:rPr>
          <w:u w:val="single"/>
        </w:rPr>
        <w:t>Within</w:t>
      </w:r>
      <w:r>
        <w:t xml:space="preserve"> an expression, a string is never interpreted as a DFDL string literal.</w:t>
      </w:r>
    </w:p>
    <w:p w14:paraId="616FFA17" w14:textId="77777777" w:rsidR="00D23462" w:rsidRDefault="00D23462" w:rsidP="00B31DA3">
      <w:pPr>
        <w:pStyle w:val="Heading2"/>
      </w:pPr>
      <w:bookmarkStart w:id="11602" w:name="_Toc349042863"/>
      <w:bookmarkStart w:id="11603" w:name="_Toc52984675"/>
      <w:r>
        <w:t>DFDL E</w:t>
      </w:r>
      <w:bookmarkEnd w:id="11595"/>
      <w:bookmarkEnd w:id="11596"/>
      <w:bookmarkEnd w:id="11597"/>
      <w:r>
        <w:t>xpression Syntax</w:t>
      </w:r>
      <w:bookmarkEnd w:id="11602"/>
      <w:bookmarkEnd w:id="11603"/>
    </w:p>
    <w:p w14:paraId="1FDA2504" w14:textId="5BB7758F"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lastRenderedPageBreak/>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proofErr w:type="spellStart"/>
            <w:r>
              <w:t>ExprSingle</w:t>
            </w:r>
            <w:proofErr w:type="spellEnd"/>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proofErr w:type="spellStart"/>
            <w:r>
              <w:t>ExprSingle</w:t>
            </w:r>
            <w:proofErr w:type="spellEnd"/>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proofErr w:type="spellStart"/>
            <w:r>
              <w:t>IfExpr</w:t>
            </w:r>
            <w:proofErr w:type="spellEnd"/>
            <w:r>
              <w:br/>
            </w:r>
            <w:r>
              <w:rPr>
                <w:rFonts w:eastAsia="MS Mincho"/>
              </w:rPr>
              <w:t xml:space="preserve">| </w:t>
            </w:r>
            <w:proofErr w:type="spellStart"/>
            <w:r>
              <w:t>OrExpr</w:t>
            </w:r>
            <w:proofErr w:type="spellEnd"/>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proofErr w:type="spellStart"/>
            <w:r>
              <w:t>IfExpr</w:t>
            </w:r>
            <w:proofErr w:type="spellEnd"/>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proofErr w:type="spellStart"/>
            <w:r>
              <w:t>ExprSingle</w:t>
            </w:r>
            <w:proofErr w:type="spellEnd"/>
            <w:r>
              <w:rPr>
                <w:rFonts w:eastAsia="MS Mincho"/>
              </w:rPr>
              <w:t xml:space="preserve"> "else" </w:t>
            </w:r>
            <w:proofErr w:type="spellStart"/>
            <w:r>
              <w:t>ExprSingle</w:t>
            </w:r>
            <w:proofErr w:type="spellEnd"/>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proofErr w:type="spellStart"/>
            <w:r>
              <w:t>OrExpr</w:t>
            </w:r>
            <w:proofErr w:type="spellEnd"/>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proofErr w:type="spellStart"/>
            <w:r>
              <w:t>AndExpr</w:t>
            </w:r>
            <w:proofErr w:type="spellEnd"/>
            <w:r>
              <w:rPr>
                <w:rFonts w:eastAsia="MS Mincho"/>
              </w:rPr>
              <w:t xml:space="preserve"> ( "or" </w:t>
            </w:r>
            <w:proofErr w:type="spellStart"/>
            <w:r>
              <w:t>AndExpr</w:t>
            </w:r>
            <w:proofErr w:type="spellEnd"/>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proofErr w:type="spellStart"/>
            <w:r>
              <w:t>AndExpr</w:t>
            </w:r>
            <w:proofErr w:type="spellEnd"/>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proofErr w:type="spellStart"/>
            <w:r>
              <w:t>ComparisonExpr</w:t>
            </w:r>
            <w:proofErr w:type="spellEnd"/>
            <w:r>
              <w:rPr>
                <w:rFonts w:eastAsia="MS Mincho"/>
              </w:rPr>
              <w:t xml:space="preserve"> ( "and" </w:t>
            </w:r>
            <w:proofErr w:type="spellStart"/>
            <w:r>
              <w:t>ComparisonExpr</w:t>
            </w:r>
            <w:proofErr w:type="spellEnd"/>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proofErr w:type="spellStart"/>
            <w:r>
              <w:t>ComparisonExpr</w:t>
            </w:r>
            <w:proofErr w:type="spellEnd"/>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proofErr w:type="spellStart"/>
            <w:r>
              <w:t>AdditiveExpr</w:t>
            </w:r>
            <w:proofErr w:type="spellEnd"/>
            <w:r>
              <w:rPr>
                <w:rFonts w:eastAsia="MS Mincho"/>
              </w:rPr>
              <w:t xml:space="preserve"> ( (</w:t>
            </w:r>
            <w:proofErr w:type="spellStart"/>
            <w:r>
              <w:t>ValueComp</w:t>
            </w:r>
            <w:proofErr w:type="spellEnd"/>
            <w:r>
              <w:br/>
            </w:r>
            <w:r>
              <w:rPr>
                <w:rFonts w:eastAsia="MS Mincho"/>
              </w:rPr>
              <w:t xml:space="preserve">) </w:t>
            </w:r>
            <w:proofErr w:type="spellStart"/>
            <w:r>
              <w:t>AdditiveExpr</w:t>
            </w:r>
            <w:proofErr w:type="spellEnd"/>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proofErr w:type="spellStart"/>
            <w:r>
              <w:t>AdditiveExpr</w:t>
            </w:r>
            <w:proofErr w:type="spellEnd"/>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proofErr w:type="spellStart"/>
            <w:r>
              <w:t>MultiplicativeExpr</w:t>
            </w:r>
            <w:proofErr w:type="spellEnd"/>
            <w:r>
              <w:rPr>
                <w:rFonts w:eastAsia="MS Mincho"/>
              </w:rPr>
              <w:t xml:space="preserve"> ( ("+" | "-") </w:t>
            </w:r>
            <w:proofErr w:type="spellStart"/>
            <w:r>
              <w:t>MultiplicativeExpr</w:t>
            </w:r>
            <w:proofErr w:type="spellEnd"/>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proofErr w:type="spellStart"/>
            <w:r>
              <w:t>MultiplicativeExpr</w:t>
            </w:r>
            <w:proofErr w:type="spellEnd"/>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proofErr w:type="spellStart"/>
            <w:r>
              <w:t>IntersectExceptExpr</w:t>
            </w:r>
            <w:proofErr w:type="spellEnd"/>
            <w:r>
              <w:rPr>
                <w:rFonts w:eastAsia="MS Mincho"/>
              </w:rPr>
              <w:t>( ("*" | "div" | "</w:t>
            </w:r>
            <w:proofErr w:type="spellStart"/>
            <w:r>
              <w:rPr>
                <w:rFonts w:eastAsia="MS Mincho"/>
              </w:rPr>
              <w:t>idiv</w:t>
            </w:r>
            <w:proofErr w:type="spellEnd"/>
            <w:r>
              <w:rPr>
                <w:rFonts w:eastAsia="MS Mincho"/>
              </w:rPr>
              <w:t xml:space="preserve">" | "mod") </w:t>
            </w:r>
            <w:proofErr w:type="spellStart"/>
            <w:r>
              <w:t>IntersectExceptExpr</w:t>
            </w:r>
            <w:proofErr w:type="spellEnd"/>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proofErr w:type="spellStart"/>
            <w:r>
              <w:t>IntersectExceptExpr</w:t>
            </w:r>
            <w:proofErr w:type="spellEnd"/>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proofErr w:type="spellStart"/>
            <w:r>
              <w:t>UnaryExpr</w:t>
            </w:r>
            <w:proofErr w:type="spellEnd"/>
            <w:r>
              <w:t xml:space="preserve"> ( ("intersect" | "except") </w:t>
            </w:r>
            <w:proofErr w:type="spellStart"/>
            <w:r>
              <w:t>UnaryExpr</w:t>
            </w:r>
            <w:proofErr w:type="spellEnd"/>
            <w:r>
              <w:t xml:space="preserve">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proofErr w:type="spellStart"/>
            <w:r>
              <w:t>UnaryExpr</w:t>
            </w:r>
            <w:proofErr w:type="spellEnd"/>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proofErr w:type="spellStart"/>
            <w:r>
              <w:t>ValueExpr</w:t>
            </w:r>
            <w:proofErr w:type="spellEnd"/>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proofErr w:type="spellStart"/>
            <w:r>
              <w:t>ValueExpr</w:t>
            </w:r>
            <w:proofErr w:type="spellEnd"/>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proofErr w:type="spellStart"/>
            <w:r>
              <w:t>PathExpr</w:t>
            </w:r>
            <w:proofErr w:type="spellEnd"/>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proofErr w:type="spellStart"/>
            <w:r>
              <w:t>ValueComp</w:t>
            </w:r>
            <w:proofErr w:type="spellEnd"/>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w:t>
            </w:r>
            <w:proofErr w:type="spellStart"/>
            <w:r>
              <w:rPr>
                <w:rFonts w:eastAsia="MS Mincho"/>
              </w:rPr>
              <w:t>lt</w:t>
            </w:r>
            <w:proofErr w:type="spellEnd"/>
            <w:r>
              <w:rPr>
                <w:rFonts w:eastAsia="MS Mincho"/>
              </w:rPr>
              <w:t>" | "le" | "</w:t>
            </w:r>
            <w:proofErr w:type="spellStart"/>
            <w:r>
              <w:rPr>
                <w:rFonts w:eastAsia="MS Mincho"/>
              </w:rPr>
              <w:t>gt</w:t>
            </w:r>
            <w:proofErr w:type="spellEnd"/>
            <w:r>
              <w:rPr>
                <w:rFonts w:eastAsia="MS Mincho"/>
              </w:rPr>
              <w:t>" | "</w:t>
            </w:r>
            <w:proofErr w:type="spellStart"/>
            <w:r>
              <w:rPr>
                <w:rFonts w:eastAsia="MS Mincho"/>
              </w:rPr>
              <w:t>ge</w:t>
            </w:r>
            <w:proofErr w:type="spellEnd"/>
            <w:r>
              <w:rPr>
                <w:rFonts w:eastAsia="MS Mincho"/>
              </w:rPr>
              <w:t>"</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proofErr w:type="spellStart"/>
            <w:r>
              <w:t>PathExpr</w:t>
            </w:r>
            <w:proofErr w:type="spellEnd"/>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proofErr w:type="spellStart"/>
            <w:r>
              <w:t>RelativePathExpr</w:t>
            </w:r>
            <w:proofErr w:type="spellEnd"/>
            <w:r>
              <w:rPr>
                <w:rFonts w:eastAsia="MS Mincho"/>
              </w:rPr>
              <w:t>?)</w:t>
            </w:r>
            <w:r>
              <w:br/>
            </w:r>
            <w:r>
              <w:rPr>
                <w:rFonts w:eastAsia="MS Mincho"/>
              </w:rPr>
              <w:t xml:space="preserve">| </w:t>
            </w:r>
            <w:proofErr w:type="spellStart"/>
            <w:r>
              <w:t>RelativePathExpr</w:t>
            </w:r>
            <w:proofErr w:type="spellEnd"/>
            <w:r>
              <w:t xml:space="preserve"> | </w:t>
            </w:r>
            <w:proofErr w:type="spellStart"/>
            <w:r>
              <w:t>FilterExpr</w:t>
            </w:r>
            <w:proofErr w:type="spellEnd"/>
            <w:r>
              <w:t xml:space="preserve">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proofErr w:type="spellStart"/>
            <w:r>
              <w:t>RelativePathExpr</w:t>
            </w:r>
            <w:proofErr w:type="spellEnd"/>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proofErr w:type="spellStart"/>
            <w:r>
              <w:t>StepExpr</w:t>
            </w:r>
            <w:proofErr w:type="spellEnd"/>
            <w:r>
              <w:rPr>
                <w:rFonts w:eastAsia="MS Mincho"/>
              </w:rPr>
              <w:t xml:space="preserve"> (("/") </w:t>
            </w:r>
            <w:proofErr w:type="spellStart"/>
            <w:r>
              <w:t>StepExpr</w:t>
            </w:r>
            <w:proofErr w:type="spellEnd"/>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proofErr w:type="spellStart"/>
            <w:r>
              <w:t>StepExpr</w:t>
            </w:r>
            <w:proofErr w:type="spellEnd"/>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proofErr w:type="spellStart"/>
            <w:r>
              <w:t>AxisStep</w:t>
            </w:r>
            <w:proofErr w:type="spellEnd"/>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proofErr w:type="spellStart"/>
            <w:r>
              <w:t>AxisStep</w:t>
            </w:r>
            <w:proofErr w:type="spellEnd"/>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proofErr w:type="spellStart"/>
            <w:r>
              <w:t>ReverseStep</w:t>
            </w:r>
            <w:proofErr w:type="spellEnd"/>
            <w:r>
              <w:rPr>
                <w:rFonts w:eastAsia="MS Mincho"/>
              </w:rPr>
              <w:t xml:space="preserve"> | </w:t>
            </w:r>
            <w:proofErr w:type="spellStart"/>
            <w:r>
              <w:t>ForwardStep</w:t>
            </w:r>
            <w:proofErr w:type="spellEnd"/>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proofErr w:type="spellStart"/>
            <w:r>
              <w:t>ForwardStep</w:t>
            </w:r>
            <w:proofErr w:type="spellEnd"/>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proofErr w:type="spellStart"/>
            <w:r>
              <w:t>ForwardAxis</w:t>
            </w:r>
            <w:proofErr w:type="spellEnd"/>
            <w:r>
              <w:rPr>
                <w:rFonts w:eastAsia="MS Mincho"/>
              </w:rPr>
              <w:t xml:space="preserve"> </w:t>
            </w:r>
            <w:proofErr w:type="spellStart"/>
            <w:r>
              <w:t>NodeTest</w:t>
            </w:r>
            <w:proofErr w:type="spellEnd"/>
            <w:r>
              <w:rPr>
                <w:rFonts w:eastAsia="MS Mincho"/>
              </w:rPr>
              <w:t xml:space="preserve">) | </w:t>
            </w:r>
            <w:proofErr w:type="spellStart"/>
            <w:r>
              <w:t>AbbrevForwardStep</w:t>
            </w:r>
            <w:proofErr w:type="spellEnd"/>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proofErr w:type="spellStart"/>
            <w:r>
              <w:t>ForwardAxis</w:t>
            </w:r>
            <w:proofErr w:type="spellEnd"/>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proofErr w:type="spellStart"/>
            <w:r>
              <w:t>AbbrevForwardStep</w:t>
            </w:r>
            <w:proofErr w:type="spellEnd"/>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proofErr w:type="spellStart"/>
            <w:r>
              <w:t>NodeTest</w:t>
            </w:r>
            <w:proofErr w:type="spellEnd"/>
            <w:r>
              <w:t xml:space="preserve"> | </w:t>
            </w:r>
            <w:proofErr w:type="spellStart"/>
            <w:r>
              <w:t>ContextItemExpr</w:t>
            </w:r>
            <w:proofErr w:type="spellEnd"/>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proofErr w:type="spellStart"/>
            <w:r>
              <w:t>ReverseStep</w:t>
            </w:r>
            <w:proofErr w:type="spellEnd"/>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proofErr w:type="spellStart"/>
            <w:r>
              <w:t>ReverseAxis</w:t>
            </w:r>
            <w:proofErr w:type="spellEnd"/>
            <w:r>
              <w:rPr>
                <w:rFonts w:eastAsia="MS Mincho"/>
              </w:rPr>
              <w:t xml:space="preserve"> </w:t>
            </w:r>
            <w:proofErr w:type="spellStart"/>
            <w:r>
              <w:t>NodeTest</w:t>
            </w:r>
            <w:proofErr w:type="spellEnd"/>
            <w:r>
              <w:rPr>
                <w:rFonts w:eastAsia="MS Mincho"/>
              </w:rPr>
              <w:t xml:space="preserve">) | </w:t>
            </w:r>
            <w:proofErr w:type="spellStart"/>
            <w:r>
              <w:t>AbbrevReverseStep</w:t>
            </w:r>
            <w:proofErr w:type="spellEnd"/>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proofErr w:type="spellStart"/>
            <w:r>
              <w:t>ReverseAxis</w:t>
            </w:r>
            <w:proofErr w:type="spellEnd"/>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proofErr w:type="spellStart"/>
            <w:r>
              <w:t>AbbrevReverseStep</w:t>
            </w:r>
            <w:proofErr w:type="spellEnd"/>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proofErr w:type="spellStart"/>
            <w:r>
              <w:t>NodeTest</w:t>
            </w:r>
            <w:proofErr w:type="spellEnd"/>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proofErr w:type="spellStart"/>
            <w:r>
              <w:t>NameTest</w:t>
            </w:r>
            <w:proofErr w:type="spellEnd"/>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proofErr w:type="spellStart"/>
            <w:r>
              <w:t>NameTest</w:t>
            </w:r>
            <w:proofErr w:type="spellEnd"/>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proofErr w:type="spellStart"/>
            <w:r>
              <w:t>QName</w:t>
            </w:r>
            <w:proofErr w:type="spellEnd"/>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proofErr w:type="spellStart"/>
            <w:r>
              <w:t>FilterExpr</w:t>
            </w:r>
            <w:proofErr w:type="spellEnd"/>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proofErr w:type="spellStart"/>
            <w:r>
              <w:t>PrimaryExpr</w:t>
            </w:r>
            <w:proofErr w:type="spellEnd"/>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proofErr w:type="spellStart"/>
            <w:r>
              <w:t>PrimaryExpr</w:t>
            </w:r>
            <w:proofErr w:type="spellEnd"/>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proofErr w:type="spellStart"/>
            <w:r>
              <w:t>VarRef</w:t>
            </w:r>
            <w:proofErr w:type="spellEnd"/>
            <w:r>
              <w:rPr>
                <w:rFonts w:eastAsia="MS Mincho"/>
              </w:rPr>
              <w:t xml:space="preserve"> | </w:t>
            </w:r>
            <w:proofErr w:type="spellStart"/>
            <w:r>
              <w:t>ParenthesizedExpr</w:t>
            </w:r>
            <w:proofErr w:type="spellEnd"/>
            <w:r>
              <w:rPr>
                <w:rFonts w:eastAsia="MS Mincho"/>
              </w:rPr>
              <w:t xml:space="preserve"> | </w:t>
            </w:r>
            <w:proofErr w:type="spellStart"/>
            <w:r>
              <w:t>ContextItemExpr</w:t>
            </w:r>
            <w:proofErr w:type="spellEnd"/>
            <w:r>
              <w:rPr>
                <w:rFonts w:eastAsia="MS Mincho"/>
              </w:rPr>
              <w:t xml:space="preserve"> | </w:t>
            </w:r>
            <w:proofErr w:type="spellStart"/>
            <w:r>
              <w:t>FunctionCall</w:t>
            </w:r>
            <w:proofErr w:type="spellEnd"/>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proofErr w:type="spellStart"/>
            <w:r>
              <w:t>NumericLiteral</w:t>
            </w:r>
            <w:proofErr w:type="spellEnd"/>
            <w:r>
              <w:rPr>
                <w:rFonts w:eastAsia="MS Mincho"/>
              </w:rPr>
              <w:t xml:space="preserve"> | </w:t>
            </w:r>
            <w:proofErr w:type="spellStart"/>
            <w:r>
              <w:t>StringLiteral</w:t>
            </w:r>
            <w:proofErr w:type="spellEnd"/>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proofErr w:type="spellStart"/>
            <w:r>
              <w:t>NumericLiteral</w:t>
            </w:r>
            <w:proofErr w:type="spellEnd"/>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proofErr w:type="spellStart"/>
            <w:r>
              <w:t>IntegerLiteral</w:t>
            </w:r>
            <w:proofErr w:type="spellEnd"/>
            <w:r>
              <w:rPr>
                <w:rFonts w:eastAsia="MS Mincho"/>
              </w:rPr>
              <w:t xml:space="preserve"> | </w:t>
            </w:r>
            <w:proofErr w:type="spellStart"/>
            <w:r>
              <w:t>DecimalLiteral</w:t>
            </w:r>
            <w:proofErr w:type="spellEnd"/>
            <w:r>
              <w:rPr>
                <w:rFonts w:eastAsia="MS Mincho"/>
              </w:rPr>
              <w:t xml:space="preserve"> | </w:t>
            </w:r>
            <w:proofErr w:type="spellStart"/>
            <w:r>
              <w:t>DoubleLiteral</w:t>
            </w:r>
            <w:proofErr w:type="spellEnd"/>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proofErr w:type="spellStart"/>
            <w:r>
              <w:t>VarRef</w:t>
            </w:r>
            <w:proofErr w:type="spellEnd"/>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proofErr w:type="spellStart"/>
            <w:r>
              <w:t>VarName</w:t>
            </w:r>
            <w:proofErr w:type="spellEnd"/>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proofErr w:type="spellStart"/>
            <w:r>
              <w:t>VarName</w:t>
            </w:r>
            <w:proofErr w:type="spellEnd"/>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proofErr w:type="spellStart"/>
            <w:r>
              <w:t>QName</w:t>
            </w:r>
            <w:proofErr w:type="spellEnd"/>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proofErr w:type="spellStart"/>
            <w:r>
              <w:lastRenderedPageBreak/>
              <w:t>ParenthesizedExpr</w:t>
            </w:r>
            <w:proofErr w:type="spellEnd"/>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proofErr w:type="spellStart"/>
            <w:r>
              <w:t>ContextItemExpr</w:t>
            </w:r>
            <w:proofErr w:type="spellEnd"/>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proofErr w:type="spellStart"/>
            <w:r>
              <w:t>FunctionCall</w:t>
            </w:r>
            <w:proofErr w:type="spellEnd"/>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proofErr w:type="spellStart"/>
            <w:r>
              <w:t>QName</w:t>
            </w:r>
            <w:proofErr w:type="spellEnd"/>
            <w:r>
              <w:rPr>
                <w:rFonts w:eastAsia="MS Mincho"/>
              </w:rPr>
              <w:t xml:space="preserve"> "(" (</w:t>
            </w:r>
            <w:proofErr w:type="spellStart"/>
            <w:r>
              <w:t>ExprSingle</w:t>
            </w:r>
            <w:proofErr w:type="spellEnd"/>
            <w:r>
              <w:rPr>
                <w:rFonts w:eastAsia="MS Mincho"/>
              </w:rPr>
              <w:t xml:space="preserve"> ("," </w:t>
            </w:r>
            <w:proofErr w:type="spellStart"/>
            <w:r>
              <w:t>ExprSingle</w:t>
            </w:r>
            <w:proofErr w:type="spellEnd"/>
            <w:r>
              <w:rPr>
                <w:rFonts w:eastAsia="MS Mincho"/>
              </w:rPr>
              <w:t>)*)? ")"</w:t>
            </w:r>
          </w:p>
        </w:tc>
      </w:tr>
    </w:tbl>
    <w:p w14:paraId="3E5E3B31" w14:textId="2124F904" w:rsidR="00D23462" w:rsidRDefault="00D23462" w:rsidP="00D23462">
      <w:pPr>
        <w:pStyle w:val="Caption"/>
      </w:pPr>
      <w:bookmarkStart w:id="11604" w:name="prod-xpath-Expr"/>
      <w:bookmarkStart w:id="11605" w:name="prod-xpath-ExprSingle"/>
      <w:bookmarkStart w:id="11606" w:name="prod-xpath-ForExpr"/>
      <w:bookmarkStart w:id="11607" w:name="prod-xpath-IfExpr"/>
      <w:bookmarkStart w:id="11608" w:name="prod-xpath-OrExpr"/>
      <w:bookmarkStart w:id="11609" w:name="prod-xpath-AndExpr"/>
      <w:bookmarkStart w:id="11610" w:name="prod-xpath-ComparisonExpr"/>
      <w:bookmarkStart w:id="11611" w:name="prod-xpath-RangeExpr"/>
      <w:bookmarkStart w:id="11612" w:name="prod-xpath-AdditiveExpr"/>
      <w:bookmarkStart w:id="11613" w:name="prod-xpath-MultiplicativeExpr"/>
      <w:bookmarkStart w:id="11614" w:name="prod-xpath-UnionExpr"/>
      <w:bookmarkStart w:id="11615" w:name="prod-xpath-IntersectExceptExpr"/>
      <w:bookmarkStart w:id="11616" w:name="prod-xpath-InstanceofExpr"/>
      <w:bookmarkStart w:id="11617" w:name="prod-xpath-TreatExpr"/>
      <w:bookmarkStart w:id="11618" w:name="prod-xpath-CastableExpr"/>
      <w:bookmarkStart w:id="11619" w:name="prod-xpath-CastExpr"/>
      <w:bookmarkStart w:id="11620" w:name="prod-xpath-UnaryExpr"/>
      <w:bookmarkStart w:id="11621" w:name="prod-xpath-ValueExpr"/>
      <w:bookmarkStart w:id="11622" w:name="prod-xpath-GeneralComp"/>
      <w:bookmarkStart w:id="11623" w:name="prod-xpath-ValueComp"/>
      <w:bookmarkStart w:id="11624" w:name="prod-xpath-NodeComp"/>
      <w:bookmarkStart w:id="11625" w:name="prod-xpath-PathExpr"/>
      <w:bookmarkStart w:id="11626" w:name="prod-xpath-RelativePathExpr"/>
      <w:bookmarkStart w:id="11627" w:name="prod-xpath-StepExpr"/>
      <w:bookmarkStart w:id="11628" w:name="prod-xpath-AxisStep"/>
      <w:bookmarkStart w:id="11629" w:name="prod-xpath-ForwardStep"/>
      <w:bookmarkStart w:id="11630" w:name="prod-xpath-ForwardAxis"/>
      <w:bookmarkStart w:id="11631" w:name="prod-xpath-AbbrevForwardStep"/>
      <w:bookmarkStart w:id="11632" w:name="prod-xpath-ReverseStep"/>
      <w:bookmarkStart w:id="11633" w:name="prod-xpath-ReverseAxis"/>
      <w:bookmarkStart w:id="11634" w:name="prod-xpath-AbbrevReverseStep"/>
      <w:bookmarkStart w:id="11635" w:name="prod-xpath-NodeTest"/>
      <w:bookmarkStart w:id="11636" w:name="prod-xpath-NameTest"/>
      <w:bookmarkStart w:id="11637" w:name="prod-xpath-Wildcard"/>
      <w:bookmarkStart w:id="11638" w:name="prod-xpath-FilterExpr"/>
      <w:bookmarkStart w:id="11639" w:name="prod-xpath-PredicateList"/>
      <w:bookmarkStart w:id="11640" w:name="prod-xpath-Predicate"/>
      <w:bookmarkStart w:id="11641" w:name="prod-xpath-PrimaryExpr"/>
      <w:bookmarkStart w:id="11642" w:name="prod-xpath-Literal"/>
      <w:bookmarkStart w:id="11643" w:name="prod-xpath-NumericLiteral"/>
      <w:bookmarkStart w:id="11644" w:name="prod-xpath-VarRef"/>
      <w:bookmarkStart w:id="11645" w:name="prod-xpath-VarName"/>
      <w:bookmarkStart w:id="11646" w:name="prod-xpath-ParenthesizedExpr"/>
      <w:bookmarkStart w:id="11647" w:name="prod-xpath-ContextItemExpr"/>
      <w:bookmarkStart w:id="11648" w:name="prod-xpath-FunctionCall"/>
      <w:bookmarkStart w:id="11649" w:name="prod-xpath-SingleType"/>
      <w:bookmarkStart w:id="11650" w:name="prod-xpath-SequenceType"/>
      <w:bookmarkStart w:id="11651" w:name="prod-xpath-OccurrenceIndicator"/>
      <w:bookmarkStart w:id="11652" w:name="prod-xpath-ItemType"/>
      <w:bookmarkStart w:id="11653" w:name="prod-xpath-AtomicType"/>
      <w:bookmarkStart w:id="11654" w:name="prod-xpath-KindTest"/>
      <w:bookmarkStart w:id="11655" w:name="prod-xpath-AnyKindTest"/>
      <w:bookmarkStart w:id="11656" w:name="prod-xpath-DocumentTest"/>
      <w:bookmarkStart w:id="11657" w:name="prod-xpath-TextTest"/>
      <w:bookmarkStart w:id="11658" w:name="prod-xpath-CommentTest"/>
      <w:bookmarkStart w:id="11659" w:name="prod-xpath-PITest"/>
      <w:bookmarkStart w:id="11660" w:name="prod-xpath-AttributeTest"/>
      <w:bookmarkStart w:id="11661" w:name="prod-xpath-AttribNameOrWildcard"/>
      <w:bookmarkStart w:id="11662" w:name="prod-xpath-SchemaAttributeTest"/>
      <w:bookmarkStart w:id="11663" w:name="prod-xpath-AttributeDeclaration"/>
      <w:bookmarkStart w:id="11664" w:name="prod-xpath-ElementTest"/>
      <w:bookmarkStart w:id="11665" w:name="prod-xpath-ElementNameOrWildcard"/>
      <w:bookmarkStart w:id="11666" w:name="prod-xpath-SchemaElementTest"/>
      <w:bookmarkStart w:id="11667" w:name="prod-xpath-ElementDeclaration"/>
      <w:bookmarkStart w:id="11668" w:name="prod-xpath-AttributeName"/>
      <w:bookmarkStart w:id="11669" w:name="prod-xpath-ElementName"/>
      <w:bookmarkStart w:id="11670" w:name="prod-xpath-TypeName"/>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r>
        <w:t xml:space="preserve">Table </w:t>
      </w:r>
      <w:r w:rsidR="00F31291">
        <w:fldChar w:fldCharType="begin"/>
      </w:r>
      <w:r w:rsidR="00F31291">
        <w:instrText xml:space="preserve"> SEQ Table \* ARABIC </w:instrText>
      </w:r>
      <w:r w:rsidR="00F31291">
        <w:fldChar w:fldCharType="separate"/>
      </w:r>
      <w:r w:rsidR="00404DC4">
        <w:rPr>
          <w:noProof/>
        </w:rPr>
        <w:t>55</w:t>
      </w:r>
      <w:r w:rsidR="00F31291">
        <w:rPr>
          <w:noProof/>
        </w:rPr>
        <w:fldChar w:fldCharType="end"/>
      </w:r>
      <w:r>
        <w:t xml:space="preserve"> DFDL Expression Language</w:t>
      </w:r>
      <w:bookmarkStart w:id="11671" w:name="_Toc199516273"/>
      <w:bookmarkStart w:id="11672" w:name="_Toc194983949"/>
      <w:bookmarkStart w:id="11673" w:name="_Toc243112802"/>
    </w:p>
    <w:p w14:paraId="4011ADC1" w14:textId="77777777" w:rsidR="00D23462" w:rsidRDefault="00D23462" w:rsidP="00D23462">
      <w:r>
        <w:t>Notes</w:t>
      </w:r>
      <w:bookmarkEnd w:id="11671"/>
      <w:bookmarkEnd w:id="11672"/>
      <w:bookmarkEnd w:id="11673"/>
      <w:r>
        <w:t>:</w:t>
      </w:r>
    </w:p>
    <w:p w14:paraId="01438E9F" w14:textId="77777777" w:rsidR="00D23462" w:rsidRDefault="00D23462" w:rsidP="00C31ED0">
      <w:pPr>
        <w:numPr>
          <w:ilvl w:val="0"/>
          <w:numId w:val="167"/>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C31ED0">
      <w:pPr>
        <w:numPr>
          <w:ilvl w:val="0"/>
          <w:numId w:val="167"/>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C31ED0">
      <w:pPr>
        <w:numPr>
          <w:ilvl w:val="0"/>
          <w:numId w:val="167"/>
        </w:numPr>
      </w:pPr>
      <w:r>
        <w:t>Predicates are only used to index arrays and so must be integer expressions otherwise a Schema Definition Error occurs</w:t>
      </w:r>
    </w:p>
    <w:p w14:paraId="54CDB5AA" w14:textId="77777777" w:rsidR="00D23462" w:rsidRDefault="00D23462" w:rsidP="00C31ED0">
      <w:pPr>
        <w:numPr>
          <w:ilvl w:val="0"/>
          <w:numId w:val="167"/>
        </w:numPr>
      </w:pPr>
      <w:r>
        <w:t>A subset of the XPath 2.0 operators is supported</w:t>
      </w:r>
    </w:p>
    <w:p w14:paraId="72BF159B" w14:textId="0B51CFFB" w:rsidR="00D23462" w:rsidRDefault="00D23462" w:rsidP="00C31ED0">
      <w:pPr>
        <w:pStyle w:val="ListParagraph"/>
        <w:numPr>
          <w:ilvl w:val="0"/>
          <w:numId w:val="167"/>
        </w:numPr>
        <w:spacing w:before="100" w:beforeAutospacing="1" w:after="100" w:afterAutospacing="1"/>
        <w:rPr>
          <w:rFonts w:cs="Arial"/>
          <w:lang w:eastAsia="en-GB"/>
        </w:rPr>
      </w:pPr>
      <w:proofErr w:type="spellStart"/>
      <w:r>
        <w:rPr>
          <w:rFonts w:cs="Arial"/>
          <w:lang w:eastAsia="en-GB"/>
        </w:rPr>
        <w:t>NameTest</w:t>
      </w:r>
      <w:proofErr w:type="spellEnd"/>
      <w:r>
        <w:rPr>
          <w:rFonts w:cs="Arial"/>
          <w:lang w:eastAsia="en-GB"/>
        </w:rPr>
        <w:t xml:space="preserve"> - These </w:t>
      </w:r>
      <w:proofErr w:type="spellStart"/>
      <w:r>
        <w:rPr>
          <w:rFonts w:cs="Arial"/>
          <w:lang w:eastAsia="en-GB"/>
        </w:rPr>
        <w:t>QNames</w:t>
      </w:r>
      <w:proofErr w:type="spellEnd"/>
      <w:r>
        <w:rPr>
          <w:rFonts w:cs="Arial"/>
          <w:lang w:eastAsia="en-GB"/>
        </w:rPr>
        <w:t xml:space="preserve"> are path steps that refer to elements in the DFDL </w:t>
      </w:r>
      <w:r w:rsidR="00933F0E">
        <w:rPr>
          <w:rFonts w:cs="Arial"/>
          <w:lang w:eastAsia="en-GB"/>
        </w:rPr>
        <w:t>Infoset</w:t>
      </w:r>
      <w:r>
        <w:rPr>
          <w:rFonts w:cs="Arial"/>
          <w:lang w:eastAsia="en-GB"/>
        </w:rPr>
        <w:t xml:space="preserve">. If such an element is in a namespace, then the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w:t>
      </w:r>
      <w:proofErr w:type="spellEnd"/>
      <w:r>
        <w:rPr>
          <w:rFonts w:cs="Arial"/>
          <w:lang w:eastAsia="en-GB"/>
        </w:rPr>
        <w:t xml:space="preserve"> must have a prefix which is bound to the namespace. Specifically, any default namespace is not used to implicitly qualify these </w:t>
      </w:r>
      <w:proofErr w:type="spellStart"/>
      <w:r>
        <w:rPr>
          <w:rFonts w:cs="Arial"/>
          <w:lang w:eastAsia="en-GB"/>
        </w:rPr>
        <w:t>NameTest</w:t>
      </w:r>
      <w:proofErr w:type="spellEnd"/>
      <w:r>
        <w:rPr>
          <w:rFonts w:cs="Arial"/>
          <w:lang w:eastAsia="en-GB"/>
        </w:rPr>
        <w:t xml:space="preserve"> </w:t>
      </w:r>
      <w:proofErr w:type="spellStart"/>
      <w:r>
        <w:rPr>
          <w:rFonts w:cs="Arial"/>
          <w:lang w:eastAsia="en-GB"/>
        </w:rPr>
        <w:t>QNames</w:t>
      </w:r>
      <w:proofErr w:type="spellEnd"/>
      <w:r>
        <w:rPr>
          <w:rFonts w:cs="Arial"/>
          <w:lang w:eastAsia="en-GB"/>
        </w:rPr>
        <w:t xml:space="preserve">.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rPr>
          <w:rFonts w:cs="Arial"/>
          <w:lang w:eastAsia="en-GB"/>
        </w:rPr>
        <w:t xml:space="preserve"> such as in the path property of the </w:t>
      </w:r>
      <w:proofErr w:type="spellStart"/>
      <w:r>
        <w:rPr>
          <w:rFonts w:cs="Arial"/>
          <w:lang w:eastAsia="en-GB"/>
        </w:rPr>
        <w:t>xs:selector</w:t>
      </w:r>
      <w:proofErr w:type="spellEnd"/>
      <w:r>
        <w:rPr>
          <w:rFonts w:cs="Arial"/>
          <w:lang w:eastAsia="en-GB"/>
        </w:rPr>
        <w:t xml:space="preserve"> and </w:t>
      </w:r>
      <w:proofErr w:type="spellStart"/>
      <w:r>
        <w:rPr>
          <w:rFonts w:cs="Arial"/>
          <w:lang w:eastAsia="en-GB"/>
        </w:rPr>
        <w:t>xs:field</w:t>
      </w:r>
      <w:proofErr w:type="spellEnd"/>
      <w:r>
        <w:rPr>
          <w:rFonts w:cs="Arial"/>
          <w:lang w:eastAsia="en-GB"/>
        </w:rPr>
        <w:t xml:space="preserve"> elements within </w:t>
      </w:r>
      <w:proofErr w:type="spellStart"/>
      <w:r>
        <w:rPr>
          <w:rFonts w:cs="Arial"/>
          <w:lang w:eastAsia="en-GB"/>
        </w:rPr>
        <w:t>xs:key</w:t>
      </w:r>
      <w:proofErr w:type="spellEnd"/>
      <w:r>
        <w:rPr>
          <w:rFonts w:cs="Arial"/>
          <w:lang w:eastAsia="en-GB"/>
        </w:rPr>
        <w:t xml:space="preserve"> and </w:t>
      </w:r>
      <w:proofErr w:type="spellStart"/>
      <w:r>
        <w:rPr>
          <w:rFonts w:cs="Arial"/>
          <w:lang w:eastAsia="en-GB"/>
        </w:rPr>
        <w:t>xs:unique</w:t>
      </w:r>
      <w:proofErr w:type="spellEnd"/>
      <w:r>
        <w:rPr>
          <w:rFonts w:cs="Arial"/>
          <w:lang w:eastAsia="en-GB"/>
        </w:rPr>
        <w:t xml:space="preserve"> constraints, and in related XML standards such as XSLT. Note however, that this behavior is different from the way </w:t>
      </w:r>
      <w:proofErr w:type="spellStart"/>
      <w:r>
        <w:rPr>
          <w:rFonts w:cs="Arial"/>
          <w:lang w:eastAsia="en-GB"/>
        </w:rPr>
        <w:t>QNames</w:t>
      </w:r>
      <w:proofErr w:type="spellEnd"/>
      <w:r>
        <w:rPr>
          <w:rFonts w:cs="Arial"/>
          <w:lang w:eastAsia="en-GB"/>
        </w:rPr>
        <w:t xml:space="preserve"> are used in other places in XML and DFDL Schemas such as the ref property of an element reference, or the </w:t>
      </w:r>
      <w:proofErr w:type="spellStart"/>
      <w:r>
        <w:rPr>
          <w:rFonts w:cs="Arial"/>
          <w:lang w:eastAsia="en-GB"/>
        </w:rPr>
        <w:t>dfdl:ref</w:t>
      </w:r>
      <w:proofErr w:type="spellEnd"/>
      <w:r>
        <w:rPr>
          <w:rFonts w:cs="Arial"/>
          <w:lang w:eastAsia="en-GB"/>
        </w:rPr>
        <w:t xml:space="preserve"> property of a DFDL format annotation. There a </w:t>
      </w:r>
      <w:proofErr w:type="spellStart"/>
      <w:r>
        <w:rPr>
          <w:rFonts w:cs="Arial"/>
          <w:lang w:eastAsia="en-GB"/>
        </w:rPr>
        <w:t>QName</w:t>
      </w:r>
      <w:proofErr w:type="spellEnd"/>
      <w:r>
        <w:rPr>
          <w:rFonts w:cs="Arial"/>
          <w:lang w:eastAsia="en-GB"/>
        </w:rPr>
        <w:t xml:space="preserve"> with no prefix must always be referring to a global declaration or definition, and so is augmented with the default namespace when needed.</w:t>
      </w:r>
    </w:p>
    <w:p w14:paraId="27ACD18C" w14:textId="77777777" w:rsidR="00D23462" w:rsidRDefault="00D23462" w:rsidP="00B31DA3">
      <w:pPr>
        <w:pStyle w:val="Heading2"/>
      </w:pPr>
      <w:bookmarkStart w:id="11674" w:name="_Toc322911762"/>
      <w:bookmarkStart w:id="11675" w:name="_Toc322912301"/>
      <w:bookmarkStart w:id="11676" w:name="_Toc329093161"/>
      <w:bookmarkStart w:id="11677" w:name="_Toc332701674"/>
      <w:bookmarkStart w:id="11678" w:name="_Toc332701978"/>
      <w:bookmarkStart w:id="11679" w:name="_Toc332711776"/>
      <w:bookmarkStart w:id="11680" w:name="_Toc332712078"/>
      <w:bookmarkStart w:id="11681" w:name="_Toc332712379"/>
      <w:bookmarkStart w:id="11682" w:name="_Toc332724295"/>
      <w:bookmarkStart w:id="11683" w:name="_Toc332724595"/>
      <w:bookmarkStart w:id="11684" w:name="_Toc341102891"/>
      <w:bookmarkStart w:id="11685" w:name="_Toc347241626"/>
      <w:bookmarkStart w:id="11686" w:name="_Toc347744819"/>
      <w:bookmarkStart w:id="11687" w:name="_Toc348984602"/>
      <w:bookmarkStart w:id="11688" w:name="_Toc348984907"/>
      <w:bookmarkStart w:id="11689" w:name="_Toc349038071"/>
      <w:bookmarkStart w:id="11690" w:name="_Toc349038373"/>
      <w:bookmarkStart w:id="11691" w:name="_Toc349042864"/>
      <w:bookmarkStart w:id="11692" w:name="_Toc349642272"/>
      <w:bookmarkStart w:id="11693" w:name="_Toc351912986"/>
      <w:bookmarkStart w:id="11694" w:name="_Toc351915007"/>
      <w:bookmarkStart w:id="11695" w:name="_Toc351915473"/>
      <w:bookmarkStart w:id="11696" w:name="_Toc361231571"/>
      <w:bookmarkStart w:id="11697" w:name="_Toc361232097"/>
      <w:bookmarkStart w:id="11698" w:name="_Toc362445395"/>
      <w:bookmarkStart w:id="11699" w:name="_Toc363909362"/>
      <w:bookmarkStart w:id="11700" w:name="_Toc364463788"/>
      <w:bookmarkStart w:id="11701" w:name="_Toc366078392"/>
      <w:bookmarkStart w:id="11702" w:name="_Toc366079007"/>
      <w:bookmarkStart w:id="11703" w:name="_Toc366079992"/>
      <w:bookmarkStart w:id="11704" w:name="_Toc366080604"/>
      <w:bookmarkStart w:id="11705" w:name="_Toc366081213"/>
      <w:bookmarkStart w:id="11706" w:name="_Toc366505553"/>
      <w:bookmarkStart w:id="11707" w:name="_Toc366508922"/>
      <w:bookmarkStart w:id="11708" w:name="_Toc366513423"/>
      <w:bookmarkStart w:id="11709" w:name="_Toc366574612"/>
      <w:bookmarkStart w:id="11710" w:name="_Toc366578405"/>
      <w:bookmarkStart w:id="11711" w:name="_Toc366578999"/>
      <w:bookmarkStart w:id="11712" w:name="_Toc366579591"/>
      <w:bookmarkStart w:id="11713" w:name="_Toc366580182"/>
      <w:bookmarkStart w:id="11714" w:name="_Toc366580774"/>
      <w:bookmarkStart w:id="11715" w:name="_Toc366581365"/>
      <w:bookmarkStart w:id="11716" w:name="_Toc366581957"/>
      <w:bookmarkStart w:id="11717" w:name="_Toc322911763"/>
      <w:bookmarkStart w:id="11718" w:name="_Toc322912302"/>
      <w:bookmarkStart w:id="11719" w:name="_Toc329093162"/>
      <w:bookmarkStart w:id="11720" w:name="_Toc332701675"/>
      <w:bookmarkStart w:id="11721" w:name="_Toc332701979"/>
      <w:bookmarkStart w:id="11722" w:name="_Toc332711777"/>
      <w:bookmarkStart w:id="11723" w:name="_Toc332712079"/>
      <w:bookmarkStart w:id="11724" w:name="_Toc332712380"/>
      <w:bookmarkStart w:id="11725" w:name="_Toc332724296"/>
      <w:bookmarkStart w:id="11726" w:name="_Toc332724596"/>
      <w:bookmarkStart w:id="11727" w:name="_Toc341102892"/>
      <w:bookmarkStart w:id="11728" w:name="_Toc347241627"/>
      <w:bookmarkStart w:id="11729" w:name="_Toc347744820"/>
      <w:bookmarkStart w:id="11730" w:name="_Toc348984603"/>
      <w:bookmarkStart w:id="11731" w:name="_Toc348984908"/>
      <w:bookmarkStart w:id="11732" w:name="_Toc349038072"/>
      <w:bookmarkStart w:id="11733" w:name="_Toc349038374"/>
      <w:bookmarkStart w:id="11734" w:name="_Toc349042865"/>
      <w:bookmarkStart w:id="11735" w:name="_Toc349642273"/>
      <w:bookmarkStart w:id="11736" w:name="_Toc351912987"/>
      <w:bookmarkStart w:id="11737" w:name="_Toc351915008"/>
      <w:bookmarkStart w:id="11738" w:name="_Toc351915474"/>
      <w:bookmarkStart w:id="11739" w:name="_Toc361231572"/>
      <w:bookmarkStart w:id="11740" w:name="_Toc361232098"/>
      <w:bookmarkStart w:id="11741" w:name="_Toc362445396"/>
      <w:bookmarkStart w:id="11742" w:name="_Toc363909363"/>
      <w:bookmarkStart w:id="11743" w:name="_Toc364463789"/>
      <w:bookmarkStart w:id="11744" w:name="_Toc366078393"/>
      <w:bookmarkStart w:id="11745" w:name="_Toc366079008"/>
      <w:bookmarkStart w:id="11746" w:name="_Toc366079993"/>
      <w:bookmarkStart w:id="11747" w:name="_Toc366080605"/>
      <w:bookmarkStart w:id="11748" w:name="_Toc366081214"/>
      <w:bookmarkStart w:id="11749" w:name="_Toc366505554"/>
      <w:bookmarkStart w:id="11750" w:name="_Toc366508923"/>
      <w:bookmarkStart w:id="11751" w:name="_Toc366513424"/>
      <w:bookmarkStart w:id="11752" w:name="_Toc366574613"/>
      <w:bookmarkStart w:id="11753" w:name="_Toc366578406"/>
      <w:bookmarkStart w:id="11754" w:name="_Toc366579000"/>
      <w:bookmarkStart w:id="11755" w:name="_Toc366579592"/>
      <w:bookmarkStart w:id="11756" w:name="_Toc366580183"/>
      <w:bookmarkStart w:id="11757" w:name="_Toc366580775"/>
      <w:bookmarkStart w:id="11758" w:name="_Toc366581366"/>
      <w:bookmarkStart w:id="11759" w:name="_Toc366581958"/>
      <w:bookmarkStart w:id="11760" w:name="_Toc199516274"/>
      <w:bookmarkStart w:id="11761" w:name="_Toc194983950"/>
      <w:bookmarkStart w:id="11762" w:name="_Toc243112803"/>
      <w:bookmarkStart w:id="11763" w:name="_Toc349042866"/>
      <w:bookmarkStart w:id="11764" w:name="_Toc52984676"/>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r>
        <w:t>Constructors, Functions and Operators</w:t>
      </w:r>
      <w:bookmarkEnd w:id="11760"/>
      <w:bookmarkEnd w:id="11761"/>
      <w:bookmarkEnd w:id="11762"/>
      <w:bookmarkEnd w:id="11763"/>
      <w:bookmarkEnd w:id="11764"/>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BC2419">
      <w:pPr>
        <w:pStyle w:val="Heading3"/>
        <w:rPr>
          <w:rFonts w:eastAsia="Times New Roman"/>
        </w:rPr>
      </w:pPr>
      <w:bookmarkStart w:id="11765" w:name="_Toc322911765"/>
      <w:bookmarkStart w:id="11766" w:name="_Toc322912304"/>
      <w:bookmarkStart w:id="11767" w:name="_Toc329093164"/>
      <w:bookmarkStart w:id="11768" w:name="_Toc332701677"/>
      <w:bookmarkStart w:id="11769" w:name="_Toc332701981"/>
      <w:bookmarkStart w:id="11770" w:name="_Toc332711779"/>
      <w:bookmarkStart w:id="11771" w:name="_Toc332712081"/>
      <w:bookmarkStart w:id="11772" w:name="_Toc332712382"/>
      <w:bookmarkStart w:id="11773" w:name="_Toc332724298"/>
      <w:bookmarkStart w:id="11774" w:name="_Toc332724598"/>
      <w:bookmarkStart w:id="11775" w:name="_Toc341102894"/>
      <w:bookmarkStart w:id="11776" w:name="_Toc347241630"/>
      <w:bookmarkStart w:id="11777" w:name="_Toc347744822"/>
      <w:bookmarkStart w:id="11778" w:name="_Toc348984605"/>
      <w:bookmarkStart w:id="11779" w:name="_Toc348984910"/>
      <w:bookmarkStart w:id="11780" w:name="_Toc349038074"/>
      <w:bookmarkStart w:id="11781" w:name="_Toc349038376"/>
      <w:bookmarkStart w:id="11782" w:name="_Toc349042867"/>
      <w:bookmarkStart w:id="11783" w:name="_Toc351912989"/>
      <w:bookmarkStart w:id="11784" w:name="_Toc351915010"/>
      <w:bookmarkStart w:id="11785" w:name="_Toc351915476"/>
      <w:bookmarkStart w:id="11786" w:name="_Toc361231574"/>
      <w:bookmarkStart w:id="11787" w:name="_Toc361232100"/>
      <w:bookmarkStart w:id="11788" w:name="_Toc362445398"/>
      <w:bookmarkStart w:id="11789" w:name="_Toc363909365"/>
      <w:bookmarkStart w:id="11790" w:name="_Toc364463791"/>
      <w:bookmarkStart w:id="11791" w:name="_Toc366078395"/>
      <w:bookmarkStart w:id="11792" w:name="_Toc366079010"/>
      <w:bookmarkStart w:id="11793" w:name="_Toc366079995"/>
      <w:bookmarkStart w:id="11794" w:name="_Toc366080607"/>
      <w:bookmarkStart w:id="11795" w:name="_Toc366081216"/>
      <w:bookmarkStart w:id="11796" w:name="_Toc366505556"/>
      <w:bookmarkStart w:id="11797" w:name="_Toc366508925"/>
      <w:bookmarkStart w:id="11798" w:name="_Toc366513426"/>
      <w:bookmarkStart w:id="11799" w:name="_Toc366574615"/>
      <w:bookmarkStart w:id="11800" w:name="_Toc366578408"/>
      <w:bookmarkStart w:id="11801" w:name="_Toc366579002"/>
      <w:bookmarkStart w:id="11802" w:name="_Toc366579594"/>
      <w:bookmarkStart w:id="11803" w:name="_Toc366580185"/>
      <w:bookmarkStart w:id="11804" w:name="_Toc366580777"/>
      <w:bookmarkStart w:id="11805" w:name="_Toc366581368"/>
      <w:bookmarkStart w:id="11806" w:name="_Toc366581960"/>
      <w:bookmarkStart w:id="11807" w:name="_Toc199516275"/>
      <w:bookmarkStart w:id="11808" w:name="_Toc194983951"/>
      <w:bookmarkStart w:id="11809" w:name="_Toc243112804"/>
      <w:bookmarkStart w:id="11810" w:name="_Toc349042868"/>
      <w:bookmarkStart w:id="11811" w:name="_Toc52984677"/>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r>
        <w:rPr>
          <w:rFonts w:eastAsia="Times New Roman"/>
        </w:rPr>
        <w:t>Constructor Functions for XML Schema Built-in Types</w:t>
      </w:r>
      <w:bookmarkEnd w:id="11807"/>
      <w:bookmarkEnd w:id="11808"/>
      <w:bookmarkEnd w:id="11809"/>
      <w:bookmarkEnd w:id="11810"/>
      <w:bookmarkEnd w:id="11811"/>
    </w:p>
    <w:p w14:paraId="5EEC05F8" w14:textId="77777777" w:rsidR="00D23462" w:rsidRDefault="00D23462" w:rsidP="00D23462">
      <w:pPr>
        <w:pStyle w:val="nobreak"/>
      </w:pPr>
      <w:r>
        <w:t xml:space="preserve">The arguments to the constructors are all of type </w:t>
      </w:r>
      <w:proofErr w:type="spellStart"/>
      <w:r>
        <w:t>xs:anyAtomicType</w:t>
      </w:r>
      <w:proofErr w:type="spellEnd"/>
      <w:r>
        <w:t xml:space="preserve">. Since the expression language can be statically type checked, it is a Schema Definition Error if the type of the argument is not one of the DFDL-supported subtypes of </w:t>
      </w:r>
      <w:proofErr w:type="spellStart"/>
      <w:r>
        <w:t>xs:anyAtomicType</w:t>
      </w:r>
      <w:proofErr w:type="spellEnd"/>
      <w:r>
        <w:t xml:space="preserve">, </w:t>
      </w:r>
    </w:p>
    <w:p w14:paraId="1FADF5FA" w14:textId="077A0B2F" w:rsidR="00D23462" w:rsidRDefault="00D23462" w:rsidP="00D23462">
      <w:r>
        <w:t xml:space="preserve">However, many statically type-correct values will still not be convertible to the result type. It is a </w:t>
      </w:r>
      <w:del w:id="11812" w:author="Mike Beckerle" w:date="2020-10-08T20:33:00Z">
        <w:r w:rsidDel="00B31DA3">
          <w:delText>processing error</w:delText>
        </w:r>
      </w:del>
      <w:ins w:id="11813" w:author="Mike Beckerle" w:date="2020-10-08T20:33:00Z">
        <w:r w:rsidR="00B31DA3">
          <w:t>Processing Error</w:t>
        </w:r>
      </w:ins>
      <w:r>
        <w:t xml:space="preserve">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proofErr w:type="spellStart"/>
            <w:r>
              <w:rPr>
                <w:lang w:eastAsia="ja-JP" w:bidi="he-IL"/>
              </w:rPr>
              <w:t>xs:string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xs:string</w:t>
            </w:r>
            <w:proofErr w:type="spellEnd"/>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proofErr w:type="spellStart"/>
            <w:r>
              <w:rPr>
                <w:lang w:eastAsia="ja-JP" w:bidi="he-IL"/>
              </w:rPr>
              <w:t>xs:boolean</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xs:boolean</w:t>
            </w:r>
            <w:proofErr w:type="spellEnd"/>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proofErr w:type="spellStart"/>
            <w:r>
              <w:rPr>
                <w:lang w:eastAsia="ja-JP" w:bidi="he-IL"/>
              </w:rPr>
              <w:t>xs:decimal</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xs:decimal</w:t>
            </w:r>
            <w:proofErr w:type="spellEnd"/>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proofErr w:type="spellStart"/>
            <w:r>
              <w:rPr>
                <w:lang w:eastAsia="ja-JP" w:bidi="he-IL"/>
              </w:rPr>
              <w:t>xs:float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xs:float</w:t>
            </w:r>
            <w:proofErr w:type="spellEnd"/>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proofErr w:type="spellStart"/>
            <w:r>
              <w:rPr>
                <w:lang w:eastAsia="ja-JP" w:bidi="he-IL"/>
              </w:rPr>
              <w:t>xs:double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xs:double</w:t>
            </w:r>
            <w:proofErr w:type="spellEnd"/>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proofErr w:type="spellStart"/>
            <w:r>
              <w:rPr>
                <w:lang w:eastAsia="ja-JP" w:bidi="he-IL"/>
              </w:rPr>
              <w:t>xs:dateTime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xs:dateTime</w:t>
            </w:r>
            <w:proofErr w:type="spellEnd"/>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proofErr w:type="spellStart"/>
            <w:r>
              <w:rPr>
                <w:lang w:eastAsia="ja-JP" w:bidi="he-IL"/>
              </w:rPr>
              <w:t>xs:time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xs:time</w:t>
            </w:r>
            <w:proofErr w:type="spellEnd"/>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proofErr w:type="spellStart"/>
            <w:r>
              <w:rPr>
                <w:lang w:eastAsia="ja-JP" w:bidi="he-IL"/>
              </w:rPr>
              <w:t>xs:date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xs:date</w:t>
            </w:r>
            <w:proofErr w:type="spellEnd"/>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proofErr w:type="spellStart"/>
            <w:r>
              <w:rPr>
                <w:lang w:eastAsia="ja-JP" w:bidi="he-IL"/>
              </w:rPr>
              <w:t>xs:hexBinary</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xs:hexBinary</w:t>
            </w:r>
            <w:proofErr w:type="spellEnd"/>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proofErr w:type="spellStart"/>
            <w:r>
              <w:rPr>
                <w:lang w:eastAsia="ja-JP" w:bidi="he-IL"/>
              </w:rPr>
              <w:lastRenderedPageBreak/>
              <w:t>xs:integer</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xs:integer</w:t>
            </w:r>
            <w:proofErr w:type="spellEnd"/>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proofErr w:type="spellStart"/>
            <w:r>
              <w:rPr>
                <w:lang w:eastAsia="ja-JP" w:bidi="he-IL"/>
              </w:rPr>
              <w:t>xs:long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xs:long</w:t>
            </w:r>
            <w:proofErr w:type="spellEnd"/>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proofErr w:type="spellStart"/>
            <w:r>
              <w:rPr>
                <w:lang w:eastAsia="ja-JP" w:bidi="he-IL"/>
              </w:rPr>
              <w:t>xs:int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xs:int</w:t>
            </w:r>
            <w:proofErr w:type="spellEnd"/>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proofErr w:type="spellStart"/>
            <w:r>
              <w:rPr>
                <w:lang w:eastAsia="ja-JP" w:bidi="he-IL"/>
              </w:rPr>
              <w:t>xs:short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xs:short</w:t>
            </w:r>
            <w:proofErr w:type="spellEnd"/>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proofErr w:type="spellStart"/>
            <w:r>
              <w:rPr>
                <w:lang w:eastAsia="ja-JP" w:bidi="he-IL"/>
              </w:rPr>
              <w:t>xs:byte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xs:byte</w:t>
            </w:r>
            <w:proofErr w:type="spellEnd"/>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proofErr w:type="spellStart"/>
            <w:r>
              <w:rPr>
                <w:lang w:eastAsia="ja-JP" w:bidi="he-IL"/>
              </w:rPr>
              <w:t>xs:unsignedLong</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xs:unsignedLong</w:t>
            </w:r>
            <w:proofErr w:type="spellEnd"/>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proofErr w:type="spellStart"/>
            <w:r>
              <w:rPr>
                <w:lang w:eastAsia="ja-JP" w:bidi="he-IL"/>
              </w:rPr>
              <w:t>xs:unsignedInt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xs:unsignedInt</w:t>
            </w:r>
            <w:proofErr w:type="spellEnd"/>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proofErr w:type="spellStart"/>
            <w:r>
              <w:rPr>
                <w:lang w:eastAsia="ja-JP" w:bidi="he-IL"/>
              </w:rPr>
              <w:t>xs:unsignedShort</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xs:unsignedShort</w:t>
            </w:r>
            <w:proofErr w:type="spellEnd"/>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proofErr w:type="spellStart"/>
            <w:r>
              <w:rPr>
                <w:lang w:eastAsia="ja-JP" w:bidi="he-IL"/>
              </w:rPr>
              <w:t>xs:unsignedByte</w:t>
            </w:r>
            <w:proofErr w:type="spellEnd"/>
            <w:r>
              <w:rPr>
                <w:rFonts w:eastAsia="MS Mincho"/>
              </w:rPr>
              <w:t>(</w:t>
            </w:r>
            <w:r>
              <w:rPr>
                <w:lang w:eastAsia="ja-JP" w:bidi="he-IL"/>
              </w:rPr>
              <w:t>$</w:t>
            </w:r>
            <w:proofErr w:type="spellStart"/>
            <w:r>
              <w:rPr>
                <w:lang w:eastAsia="ja-JP" w:bidi="he-IL"/>
              </w:rPr>
              <w:t>arg</w:t>
            </w:r>
            <w:proofErr w:type="spellEnd"/>
            <w:r>
              <w:rPr>
                <w:lang w:eastAsia="ja-JP" w:bidi="he-IL"/>
              </w:rPr>
              <w:t> as </w:t>
            </w:r>
            <w:proofErr w:type="spellStart"/>
            <w:r>
              <w:rPr>
                <w:lang w:eastAsia="ja-JP" w:bidi="he-IL"/>
              </w:rPr>
              <w:t>xs:anyAtomicType</w:t>
            </w:r>
            <w:proofErr w:type="spellEnd"/>
            <w:r>
              <w:rPr>
                <w:rFonts w:eastAsia="MS Mincho"/>
              </w:rPr>
              <w:t>)</w:t>
            </w:r>
            <w:r>
              <w:rPr>
                <w:lang w:eastAsia="ja-JP" w:bidi="he-IL"/>
              </w:rPr>
              <w:t> as </w:t>
            </w:r>
            <w:proofErr w:type="spellStart"/>
            <w:r>
              <w:rPr>
                <w:lang w:eastAsia="ja-JP" w:bidi="he-IL"/>
              </w:rPr>
              <w:t>xs:unsignedByte</w:t>
            </w:r>
            <w:proofErr w:type="spellEnd"/>
          </w:p>
        </w:tc>
      </w:tr>
    </w:tbl>
    <w:p w14:paraId="55AC3A59" w14:textId="471F83DF"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56</w:t>
      </w:r>
      <w:r w:rsidR="00F31291">
        <w:rPr>
          <w:noProof/>
        </w:rPr>
        <w:fldChar w:fldCharType="end"/>
      </w:r>
      <w:r>
        <w:t xml:space="preserve"> Basic Constructors</w:t>
      </w:r>
    </w:p>
    <w:p w14:paraId="4B475773" w14:textId="77777777" w:rsidR="00D23462" w:rsidRDefault="00D23462" w:rsidP="00D23462">
      <w:r>
        <w:t xml:space="preserve">A special constructor function is provided for constructing a </w:t>
      </w:r>
      <w:proofErr w:type="spellStart"/>
      <w:r>
        <w:rPr>
          <w:rStyle w:val="CodeCharacter"/>
          <w:rFonts w:eastAsia="MS Mincho" w:cs="Times New Roman"/>
          <w:sz w:val="20"/>
        </w:rPr>
        <w:t>xs:dateTime</w:t>
      </w:r>
      <w:proofErr w:type="spellEnd"/>
      <w:r>
        <w:t xml:space="preserve"> value from an </w:t>
      </w:r>
      <w:proofErr w:type="spellStart"/>
      <w:r>
        <w:rPr>
          <w:rStyle w:val="CodeCharacter"/>
          <w:rFonts w:eastAsia="MS Mincho" w:cs="Times New Roman"/>
          <w:sz w:val="20"/>
        </w:rPr>
        <w:t>xs:date</w:t>
      </w:r>
      <w:proofErr w:type="spellEnd"/>
      <w:r>
        <w:t xml:space="preserve"> value and an </w:t>
      </w:r>
      <w:proofErr w:type="spellStart"/>
      <w:r>
        <w:rPr>
          <w:rStyle w:val="CodeCharacter"/>
          <w:rFonts w:eastAsia="MS Mincho" w:cs="Times New Roman"/>
          <w:sz w:val="20"/>
        </w:rPr>
        <w:t>xs:time</w:t>
      </w:r>
      <w:proofErr w:type="spellEnd"/>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proofErr w:type="spellStart"/>
            <w:r>
              <w:rPr>
                <w:rFonts w:eastAsia="MS Mincho"/>
              </w:rPr>
              <w:t>fn:dateTime</w:t>
            </w:r>
            <w:proofErr w:type="spellEnd"/>
            <w:r>
              <w:t>(</w:t>
            </w:r>
            <w:r>
              <w:rPr>
                <w:rFonts w:eastAsia="MS Mincho"/>
              </w:rPr>
              <w:t>$arg1 as </w:t>
            </w:r>
            <w:proofErr w:type="spellStart"/>
            <w:r>
              <w:rPr>
                <w:rFonts w:eastAsia="MS Mincho"/>
              </w:rPr>
              <w:t>xs:date</w:t>
            </w:r>
            <w:proofErr w:type="spellEnd"/>
            <w:r>
              <w:rPr>
                <w:rFonts w:eastAsia="MS Mincho"/>
              </w:rPr>
              <w:t>, $arg2 as </w:t>
            </w:r>
            <w:proofErr w:type="spellStart"/>
            <w:r>
              <w:rPr>
                <w:rFonts w:eastAsia="MS Mincho"/>
              </w:rPr>
              <w:t>xs:time</w:t>
            </w:r>
            <w:proofErr w:type="spellEnd"/>
            <w:r>
              <w:t>)</w:t>
            </w:r>
            <w:r>
              <w:rPr>
                <w:rFonts w:eastAsia="MS Mincho"/>
              </w:rPr>
              <w:t> as </w:t>
            </w:r>
            <w:proofErr w:type="spellStart"/>
            <w:r>
              <w:rPr>
                <w:rFonts w:eastAsia="MS Mincho"/>
              </w:rPr>
              <w:t>xs:dateTime</w:t>
            </w:r>
            <w:proofErr w:type="spellEnd"/>
          </w:p>
        </w:tc>
      </w:tr>
    </w:tbl>
    <w:p w14:paraId="5A46C12B" w14:textId="5A86726F" w:rsidR="00D23462" w:rsidRDefault="00D23462" w:rsidP="00D23462">
      <w:pPr>
        <w:pStyle w:val="Caption"/>
      </w:pPr>
      <w:bookmarkStart w:id="11814" w:name="_Toc322911767"/>
      <w:bookmarkStart w:id="11815" w:name="_Toc322912306"/>
      <w:bookmarkStart w:id="11816" w:name="_Toc329093166"/>
      <w:bookmarkStart w:id="11817" w:name="_Toc332701679"/>
      <w:bookmarkStart w:id="11818" w:name="_Toc332701983"/>
      <w:bookmarkStart w:id="11819" w:name="_Toc332711781"/>
      <w:bookmarkStart w:id="11820" w:name="_Toc332712083"/>
      <w:bookmarkStart w:id="11821" w:name="_Toc332712384"/>
      <w:bookmarkStart w:id="11822" w:name="_Toc332724300"/>
      <w:bookmarkStart w:id="11823" w:name="_Toc332724600"/>
      <w:bookmarkStart w:id="11824" w:name="_Toc341102896"/>
      <w:bookmarkStart w:id="11825" w:name="_Toc347241632"/>
      <w:bookmarkStart w:id="11826" w:name="_Toc347744824"/>
      <w:bookmarkStart w:id="11827" w:name="_Toc348984607"/>
      <w:bookmarkStart w:id="11828" w:name="_Toc348984912"/>
      <w:bookmarkStart w:id="11829" w:name="_Toc349038076"/>
      <w:bookmarkStart w:id="11830" w:name="_Toc349038378"/>
      <w:bookmarkStart w:id="11831" w:name="_Toc349042869"/>
      <w:bookmarkStart w:id="11832" w:name="_Toc351912991"/>
      <w:bookmarkStart w:id="11833" w:name="_Toc351915012"/>
      <w:bookmarkStart w:id="11834" w:name="_Toc351915478"/>
      <w:bookmarkStart w:id="11835" w:name="_Toc361231576"/>
      <w:bookmarkStart w:id="11836" w:name="_Toc361232102"/>
      <w:bookmarkStart w:id="11837" w:name="_Toc362445400"/>
      <w:bookmarkStart w:id="11838" w:name="_Toc363909367"/>
      <w:bookmarkStart w:id="11839" w:name="_Toc364463793"/>
      <w:bookmarkStart w:id="11840" w:name="_Toc366078397"/>
      <w:bookmarkStart w:id="11841" w:name="_Toc366079012"/>
      <w:bookmarkStart w:id="11842" w:name="_Toc366079997"/>
      <w:bookmarkStart w:id="11843" w:name="_Toc366080609"/>
      <w:bookmarkStart w:id="11844" w:name="_Toc366081218"/>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r>
        <w:t xml:space="preserve">Table </w:t>
      </w:r>
      <w:r w:rsidR="00F31291">
        <w:fldChar w:fldCharType="begin"/>
      </w:r>
      <w:r w:rsidR="00F31291">
        <w:instrText xml:space="preserve"> SEQ Table \* ARABIC </w:instrText>
      </w:r>
      <w:r w:rsidR="00F31291">
        <w:fldChar w:fldCharType="separate"/>
      </w:r>
      <w:r w:rsidR="00404DC4">
        <w:rPr>
          <w:noProof/>
        </w:rPr>
        <w:t>57</w:t>
      </w:r>
      <w:r w:rsidR="00F31291">
        <w:rPr>
          <w:noProof/>
        </w:rPr>
        <w:fldChar w:fldCharType="end"/>
      </w:r>
      <w:r>
        <w:t xml:space="preserve"> Special Constructor for </w:t>
      </w:r>
      <w:proofErr w:type="spellStart"/>
      <w:r>
        <w:t>xs:dateTime</w:t>
      </w:r>
      <w:proofErr w:type="spellEnd"/>
    </w:p>
    <w:p w14:paraId="676D6A68" w14:textId="77777777" w:rsidR="00D23462" w:rsidRDefault="00D23462" w:rsidP="00BC2419">
      <w:pPr>
        <w:pStyle w:val="Heading3"/>
        <w:rPr>
          <w:rFonts w:eastAsia="Times New Roman"/>
        </w:rPr>
      </w:pPr>
      <w:bookmarkStart w:id="11845" w:name="_Toc366505558"/>
      <w:bookmarkStart w:id="11846" w:name="_Toc366508927"/>
      <w:bookmarkStart w:id="11847" w:name="_Toc366513428"/>
      <w:bookmarkStart w:id="11848" w:name="_Toc366574617"/>
      <w:bookmarkStart w:id="11849" w:name="_Toc366578410"/>
      <w:bookmarkStart w:id="11850" w:name="_Toc366579004"/>
      <w:bookmarkStart w:id="11851" w:name="_Toc366579596"/>
      <w:bookmarkStart w:id="11852" w:name="_Toc366580187"/>
      <w:bookmarkStart w:id="11853" w:name="_Toc366580779"/>
      <w:bookmarkStart w:id="11854" w:name="_Toc366581370"/>
      <w:bookmarkStart w:id="11855" w:name="_Toc366581962"/>
      <w:bookmarkStart w:id="11856" w:name="_Toc322911768"/>
      <w:bookmarkStart w:id="11857" w:name="_Toc322912307"/>
      <w:bookmarkStart w:id="11858" w:name="_Toc329093167"/>
      <w:bookmarkStart w:id="11859" w:name="_Toc332701680"/>
      <w:bookmarkStart w:id="11860" w:name="_Toc332701984"/>
      <w:bookmarkStart w:id="11861" w:name="_Toc332711782"/>
      <w:bookmarkStart w:id="11862" w:name="_Toc332712084"/>
      <w:bookmarkStart w:id="11863" w:name="_Toc332712385"/>
      <w:bookmarkStart w:id="11864" w:name="_Toc332724301"/>
      <w:bookmarkStart w:id="11865" w:name="_Toc332724601"/>
      <w:bookmarkStart w:id="11866" w:name="_Toc341102897"/>
      <w:bookmarkStart w:id="11867" w:name="_Toc347241633"/>
      <w:bookmarkStart w:id="11868" w:name="_Toc347744825"/>
      <w:bookmarkStart w:id="11869" w:name="_Toc348984608"/>
      <w:bookmarkStart w:id="11870" w:name="_Toc348984913"/>
      <w:bookmarkStart w:id="11871" w:name="_Toc349038077"/>
      <w:bookmarkStart w:id="11872" w:name="_Toc349038379"/>
      <w:bookmarkStart w:id="11873" w:name="_Toc349042870"/>
      <w:bookmarkStart w:id="11874" w:name="_Toc351912992"/>
      <w:bookmarkStart w:id="11875" w:name="_Toc351915013"/>
      <w:bookmarkStart w:id="11876" w:name="_Toc351915479"/>
      <w:bookmarkStart w:id="11877" w:name="_Toc361231577"/>
      <w:bookmarkStart w:id="11878" w:name="_Toc361232103"/>
      <w:bookmarkStart w:id="11879" w:name="_Toc362445401"/>
      <w:bookmarkStart w:id="11880" w:name="_Toc363909368"/>
      <w:bookmarkStart w:id="11881" w:name="_Toc364463794"/>
      <w:bookmarkStart w:id="11882" w:name="_Toc366078398"/>
      <w:bookmarkStart w:id="11883" w:name="_Toc366079013"/>
      <w:bookmarkStart w:id="11884" w:name="_Toc366079998"/>
      <w:bookmarkStart w:id="11885" w:name="_Toc366080610"/>
      <w:bookmarkStart w:id="11886" w:name="_Toc366081219"/>
      <w:bookmarkStart w:id="11887" w:name="_Toc366505559"/>
      <w:bookmarkStart w:id="11888" w:name="_Toc366508928"/>
      <w:bookmarkStart w:id="11889" w:name="_Toc366513429"/>
      <w:bookmarkStart w:id="11890" w:name="_Toc366574618"/>
      <w:bookmarkStart w:id="11891" w:name="_Toc366578411"/>
      <w:bookmarkStart w:id="11892" w:name="_Toc366579005"/>
      <w:bookmarkStart w:id="11893" w:name="_Toc366579597"/>
      <w:bookmarkStart w:id="11894" w:name="_Toc366580188"/>
      <w:bookmarkStart w:id="11895" w:name="_Toc366580780"/>
      <w:bookmarkStart w:id="11896" w:name="_Toc366581371"/>
      <w:bookmarkStart w:id="11897" w:name="_Toc366581963"/>
      <w:bookmarkStart w:id="11898" w:name="_Toc322911769"/>
      <w:bookmarkStart w:id="11899" w:name="_Toc322912308"/>
      <w:bookmarkStart w:id="11900" w:name="_Toc329093168"/>
      <w:bookmarkStart w:id="11901" w:name="_Toc332701681"/>
      <w:bookmarkStart w:id="11902" w:name="_Toc332701985"/>
      <w:bookmarkStart w:id="11903" w:name="_Toc332711783"/>
      <w:bookmarkStart w:id="11904" w:name="_Toc332712085"/>
      <w:bookmarkStart w:id="11905" w:name="_Toc332712386"/>
      <w:bookmarkStart w:id="11906" w:name="_Toc332724302"/>
      <w:bookmarkStart w:id="11907" w:name="_Toc332724602"/>
      <w:bookmarkStart w:id="11908" w:name="_Toc341102898"/>
      <w:bookmarkStart w:id="11909" w:name="_Toc347241634"/>
      <w:bookmarkStart w:id="11910" w:name="_Toc347744826"/>
      <w:bookmarkStart w:id="11911" w:name="_Toc348984609"/>
      <w:bookmarkStart w:id="11912" w:name="_Toc348984914"/>
      <w:bookmarkStart w:id="11913" w:name="_Toc349038078"/>
      <w:bookmarkStart w:id="11914" w:name="_Toc349038380"/>
      <w:bookmarkStart w:id="11915" w:name="_Toc349042871"/>
      <w:bookmarkStart w:id="11916" w:name="_Toc351912993"/>
      <w:bookmarkStart w:id="11917" w:name="_Toc351915014"/>
      <w:bookmarkStart w:id="11918" w:name="_Toc351915480"/>
      <w:bookmarkStart w:id="11919" w:name="_Toc361231578"/>
      <w:bookmarkStart w:id="11920" w:name="_Toc361232104"/>
      <w:bookmarkStart w:id="11921" w:name="_Toc362445402"/>
      <w:bookmarkStart w:id="11922" w:name="_Toc363909369"/>
      <w:bookmarkStart w:id="11923" w:name="_Toc364463795"/>
      <w:bookmarkStart w:id="11924" w:name="_Toc366078399"/>
      <w:bookmarkStart w:id="11925" w:name="_Toc366079014"/>
      <w:bookmarkStart w:id="11926" w:name="_Toc366079999"/>
      <w:bookmarkStart w:id="11927" w:name="_Toc366080611"/>
      <w:bookmarkStart w:id="11928" w:name="_Toc366081220"/>
      <w:bookmarkStart w:id="11929" w:name="_Toc366505560"/>
      <w:bookmarkStart w:id="11930" w:name="_Toc366508929"/>
      <w:bookmarkStart w:id="11931" w:name="_Toc366513430"/>
      <w:bookmarkStart w:id="11932" w:name="_Toc366574619"/>
      <w:bookmarkStart w:id="11933" w:name="_Toc366578412"/>
      <w:bookmarkStart w:id="11934" w:name="_Toc366579006"/>
      <w:bookmarkStart w:id="11935" w:name="_Toc366579598"/>
      <w:bookmarkStart w:id="11936" w:name="_Toc366580189"/>
      <w:bookmarkStart w:id="11937" w:name="_Toc366580781"/>
      <w:bookmarkStart w:id="11938" w:name="_Toc366581372"/>
      <w:bookmarkStart w:id="11939" w:name="_Toc366581964"/>
      <w:bookmarkStart w:id="11940" w:name="_Toc322911770"/>
      <w:bookmarkStart w:id="11941" w:name="_Toc322912309"/>
      <w:bookmarkStart w:id="11942" w:name="_Toc329093169"/>
      <w:bookmarkStart w:id="11943" w:name="_Toc332701682"/>
      <w:bookmarkStart w:id="11944" w:name="_Toc332701986"/>
      <w:bookmarkStart w:id="11945" w:name="_Toc332711784"/>
      <w:bookmarkStart w:id="11946" w:name="_Toc332712086"/>
      <w:bookmarkStart w:id="11947" w:name="_Toc332712387"/>
      <w:bookmarkStart w:id="11948" w:name="_Toc332724303"/>
      <w:bookmarkStart w:id="11949" w:name="_Toc332724603"/>
      <w:bookmarkStart w:id="11950" w:name="_Toc341102899"/>
      <w:bookmarkStart w:id="11951" w:name="_Toc347241635"/>
      <w:bookmarkStart w:id="11952" w:name="_Toc347744827"/>
      <w:bookmarkStart w:id="11953" w:name="_Toc348984610"/>
      <w:bookmarkStart w:id="11954" w:name="_Toc348984915"/>
      <w:bookmarkStart w:id="11955" w:name="_Toc349038079"/>
      <w:bookmarkStart w:id="11956" w:name="_Toc349038381"/>
      <w:bookmarkStart w:id="11957" w:name="_Toc349042872"/>
      <w:bookmarkStart w:id="11958" w:name="_Toc351912994"/>
      <w:bookmarkStart w:id="11959" w:name="_Toc351915015"/>
      <w:bookmarkStart w:id="11960" w:name="_Toc351915481"/>
      <w:bookmarkStart w:id="11961" w:name="_Toc361231579"/>
      <w:bookmarkStart w:id="11962" w:name="_Toc361232105"/>
      <w:bookmarkStart w:id="11963" w:name="_Toc362445403"/>
      <w:bookmarkStart w:id="11964" w:name="_Toc363909370"/>
      <w:bookmarkStart w:id="11965" w:name="_Toc364463796"/>
      <w:bookmarkStart w:id="11966" w:name="_Toc366078400"/>
      <w:bookmarkStart w:id="11967" w:name="_Toc366079015"/>
      <w:bookmarkStart w:id="11968" w:name="_Toc366080000"/>
      <w:bookmarkStart w:id="11969" w:name="_Toc366080612"/>
      <w:bookmarkStart w:id="11970" w:name="_Toc366081221"/>
      <w:bookmarkStart w:id="11971" w:name="_Toc366505561"/>
      <w:bookmarkStart w:id="11972" w:name="_Toc366508930"/>
      <w:bookmarkStart w:id="11973" w:name="_Toc366513431"/>
      <w:bookmarkStart w:id="11974" w:name="_Toc366574620"/>
      <w:bookmarkStart w:id="11975" w:name="_Toc366578413"/>
      <w:bookmarkStart w:id="11976" w:name="_Toc366579007"/>
      <w:bookmarkStart w:id="11977" w:name="_Toc366579599"/>
      <w:bookmarkStart w:id="11978" w:name="_Toc366580190"/>
      <w:bookmarkStart w:id="11979" w:name="_Toc366580782"/>
      <w:bookmarkStart w:id="11980" w:name="_Toc366581373"/>
      <w:bookmarkStart w:id="11981" w:name="_Toc366581965"/>
      <w:bookmarkStart w:id="11982" w:name="_Toc199516276"/>
      <w:bookmarkStart w:id="11983" w:name="_Toc194983952"/>
      <w:bookmarkStart w:id="11984" w:name="_Toc243112805"/>
      <w:bookmarkStart w:id="11985" w:name="_Toc349042873"/>
      <w:bookmarkStart w:id="11986" w:name="_Toc52984678"/>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bookmarkEnd w:id="11862"/>
      <w:bookmarkEnd w:id="11863"/>
      <w:bookmarkEnd w:id="11864"/>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r>
        <w:rPr>
          <w:rFonts w:eastAsia="Times New Roman"/>
        </w:rPr>
        <w:t>Standard XPath Functions</w:t>
      </w:r>
      <w:bookmarkEnd w:id="11982"/>
      <w:bookmarkEnd w:id="11983"/>
      <w:bookmarkEnd w:id="11984"/>
      <w:bookmarkEnd w:id="11985"/>
      <w:bookmarkEnd w:id="11986"/>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w:t>
      </w:r>
      <w:proofErr w:type="spellStart"/>
      <w:r>
        <w:rPr>
          <w:rFonts w:eastAsia="MS Mincho"/>
          <w:lang w:eastAsia="ja-JP" w:bidi="he-IL"/>
        </w:rPr>
        <w:t>boolean</w:t>
      </w:r>
      <w:proofErr w:type="spellEnd"/>
      <w:r>
        <w:rPr>
          <w:rFonts w:eastAsia="MS Mincho"/>
          <w:lang w:eastAsia="ja-JP" w:bidi="he-IL"/>
        </w:rPr>
        <w:t xml:space="preserve">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proofErr w:type="spellStart"/>
            <w:r>
              <w:t>fn:true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 xml:space="preserve">Constructs the </w:t>
            </w:r>
            <w:proofErr w:type="spellStart"/>
            <w:r>
              <w:t>xs:boolean</w:t>
            </w:r>
            <w:proofErr w:type="spellEnd"/>
            <w:r>
              <w:t xml:space="preserve">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proofErr w:type="spellStart"/>
            <w:r>
              <w:t>fn:false</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 xml:space="preserve">Constructs the </w:t>
            </w:r>
            <w:proofErr w:type="spellStart"/>
            <w:r>
              <w:t>xs:boolean</w:t>
            </w:r>
            <w:proofErr w:type="spellEnd"/>
            <w:r>
              <w:t xml:space="preserve"> value 'false'.</w:t>
            </w:r>
          </w:p>
        </w:tc>
      </w:tr>
    </w:tbl>
    <w:p w14:paraId="073567FD" w14:textId="6FAE1992"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58</w:t>
      </w:r>
      <w:r w:rsidR="00F31291">
        <w:rPr>
          <w:noProof/>
        </w:rPr>
        <w:fldChar w:fldCharType="end"/>
      </w:r>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 xml:space="preserve">The following functions are defined on </w:t>
      </w:r>
      <w:proofErr w:type="spellStart"/>
      <w:r>
        <w:rPr>
          <w:rFonts w:eastAsia="MS Mincho"/>
          <w:lang w:eastAsia="ja-JP" w:bidi="he-IL"/>
        </w:rPr>
        <w:t>boolean</w:t>
      </w:r>
      <w:proofErr w:type="spellEnd"/>
      <w:r>
        <w:rPr>
          <w:rFonts w:eastAsia="MS Mincho"/>
          <w:lang w:eastAsia="ja-JP" w:bidi="he-IL"/>
        </w:rPr>
        <w:t xml:space="preserve"> values. The return type of these functions is </w:t>
      </w:r>
      <w:proofErr w:type="spellStart"/>
      <w:r>
        <w:rPr>
          <w:rFonts w:eastAsia="MS Mincho"/>
          <w:lang w:eastAsia="ja-JP" w:bidi="he-IL"/>
        </w:rPr>
        <w:t>xs:boolean</w:t>
      </w:r>
      <w:proofErr w:type="spellEnd"/>
      <w:r>
        <w:rPr>
          <w:rFonts w:eastAsia="MS Mincho"/>
          <w:lang w:eastAsia="ja-JP" w:bidi="he-IL"/>
        </w:rPr>
        <w:t>.:</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lastRenderedPageBreak/>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proofErr w:type="spellStart"/>
            <w:r>
              <w:t>fn:not</w:t>
            </w:r>
            <w:proofErr w:type="spellEnd"/>
            <w:r>
              <w:t>($</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the empty sequence or a node with </w:t>
            </w:r>
            <w:r>
              <w:rPr>
                <w:b/>
              </w:rPr>
              <w:t>[</w:t>
            </w:r>
            <w:proofErr w:type="spellStart"/>
            <w:r>
              <w:rPr>
                <w:b/>
              </w:rPr>
              <w:t>nilled</w:t>
            </w:r>
            <w:proofErr w:type="spellEnd"/>
            <w:r>
              <w:rPr>
                <w:b/>
              </w:rPr>
              <w:t xml:space="preserve">] </w:t>
            </w:r>
            <w:r>
              <w:t xml:space="preserve">true,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sequence containing a node with </w:t>
            </w:r>
            <w:r>
              <w:rPr>
                <w:b/>
              </w:rPr>
              <w:t>[</w:t>
            </w:r>
            <w:proofErr w:type="spellStart"/>
            <w:r>
              <w:rPr>
                <w:b/>
              </w:rPr>
              <w:t>nilled</w:t>
            </w:r>
            <w:proofErr w:type="spellEnd"/>
            <w:r>
              <w:rPr>
                <w:b/>
              </w:rPr>
              <w:t>]</w:t>
            </w:r>
            <w:r>
              <w:t xml:space="preserve"> false or </w:t>
            </w:r>
            <w:r>
              <w:rPr>
                <w:b/>
              </w:rPr>
              <w:t>[</w:t>
            </w:r>
            <w:proofErr w:type="spellStart"/>
            <w:r>
              <w:rPr>
                <w:b/>
              </w:rPr>
              <w:t>nilled</w:t>
            </w:r>
            <w:proofErr w:type="spellEnd"/>
            <w:r>
              <w:rPr>
                <w:b/>
              </w:rPr>
              <w:t>]</w:t>
            </w:r>
            <w:r>
              <w:t xml:space="preserve"> having no value (that is, a node corresponding to a non-</w:t>
            </w:r>
            <w:proofErr w:type="spellStart"/>
            <w:r>
              <w:t>nillable</w:t>
            </w:r>
            <w:proofErr w:type="spellEnd"/>
            <w:r>
              <w:t xml:space="preserve"> element),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xs:boolean</w:t>
            </w:r>
            <w:proofErr w:type="spellEnd"/>
            <w:r>
              <w:t xml:space="preserve"> or a derived from </w:t>
            </w:r>
            <w:proofErr w:type="spellStart"/>
            <w:r>
              <w:rPr>
                <w:rStyle w:val="CodeCharacter"/>
                <w:rFonts w:eastAsia="MS Mincho" w:cs="Times New Roman"/>
                <w:sz w:val="20"/>
              </w:rPr>
              <w:t>xs:boolean</w:t>
            </w:r>
            <w:proofErr w:type="spellEnd"/>
            <w:r>
              <w:t xml:space="preserve">, </w:t>
            </w:r>
            <w:proofErr w:type="spellStart"/>
            <w:r>
              <w:rPr>
                <w:rStyle w:val="CodeCharacter"/>
                <w:rFonts w:eastAsia="MS Mincho" w:cs="Times New Roman"/>
                <w:sz w:val="20"/>
              </w:rPr>
              <w:t>fn:not</w:t>
            </w:r>
            <w:proofErr w:type="spellEnd"/>
            <w:r>
              <w:t xml:space="preserve"> returns the </w:t>
            </w:r>
            <w:proofErr w:type="spellStart"/>
            <w:r>
              <w:t>boolean</w:t>
            </w:r>
            <w:proofErr w:type="spellEnd"/>
            <w:r>
              <w:t xml:space="preserve">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type </w:t>
            </w:r>
            <w:proofErr w:type="spellStart"/>
            <w:r>
              <w:rPr>
                <w:rStyle w:val="CodeCharacter"/>
                <w:rFonts w:eastAsia="MS Mincho" w:cs="Times New Roman"/>
                <w:sz w:val="20"/>
              </w:rPr>
              <w:t>xs:string</w:t>
            </w:r>
            <w:proofErr w:type="spellEnd"/>
            <w:r>
              <w:t xml:space="preserve"> or a type derived from </w:t>
            </w:r>
            <w:proofErr w:type="spellStart"/>
            <w:r>
              <w:rPr>
                <w:rStyle w:val="CodeCharacter"/>
                <w:rFonts w:eastAsia="MS Mincho" w:cs="Times New Roman"/>
                <w:sz w:val="20"/>
              </w:rPr>
              <w:t>xs:string</w:t>
            </w:r>
            <w:proofErr w:type="spellEnd"/>
            <w:r>
              <w:t xml:space="preserv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w:t>
            </w:r>
            <w:proofErr w:type="spellStart"/>
            <w:r>
              <w:rPr>
                <w:rStyle w:val="CodeCharacter"/>
                <w:rFonts w:eastAsia="MS Mincho" w:cs="Times New Roman"/>
                <w:sz w:val="20"/>
              </w:rPr>
              <w:t>arg</w:t>
            </w:r>
            <w:proofErr w:type="spellEnd"/>
            <w:r>
              <w:t xml:space="preserve"> is a value of any numeric type or a type derived from a numeric type, </w:t>
            </w:r>
            <w:proofErr w:type="spellStart"/>
            <w:r>
              <w:rPr>
                <w:rStyle w:val="CodeCharacter"/>
                <w:rFonts w:eastAsia="MS Mincho" w:cs="Times New Roman"/>
                <w:sz w:val="20"/>
              </w:rPr>
              <w:t>fn:not</w:t>
            </w:r>
            <w:proofErr w:type="spellEnd"/>
            <w:r>
              <w:t xml:space="preserve"> returns </w:t>
            </w:r>
            <w:r>
              <w:rPr>
                <w:rStyle w:val="CodeCharacter"/>
                <w:rFonts w:eastAsia="MS Mincho" w:cs="Times New Roman"/>
                <w:sz w:val="20"/>
              </w:rPr>
              <w:t>true</w:t>
            </w:r>
            <w:r>
              <w:t xml:space="preserve"> if the operand value is </w:t>
            </w:r>
            <w:proofErr w:type="spellStart"/>
            <w:r>
              <w:rPr>
                <w:rStyle w:val="CodeCharacter"/>
                <w:rFonts w:eastAsia="MS Mincho" w:cs="Times New Roman"/>
                <w:sz w:val="20"/>
              </w:rPr>
              <w:t>NaN</w:t>
            </w:r>
            <w:proofErr w:type="spellEnd"/>
            <w:r>
              <w:t xml:space="preserve"> or is numerically equal to zero; otherwise it returns </w:t>
            </w:r>
            <w:r>
              <w:rPr>
                <w:rStyle w:val="CodeCharacter"/>
                <w:rFonts w:eastAsia="MS Mincho" w:cs="Times New Roman"/>
                <w:sz w:val="20"/>
              </w:rPr>
              <w:t>false</w:t>
            </w:r>
            <w:r>
              <w:t>.</w:t>
            </w:r>
          </w:p>
          <w:p w14:paraId="62C3B202" w14:textId="77FA8C11" w:rsidR="00D23462" w:rsidRDefault="00D23462" w:rsidP="00852536">
            <w:pPr>
              <w:keepNext/>
            </w:pPr>
            <w:r>
              <w:t xml:space="preserve">In all other cases, </w:t>
            </w:r>
            <w:proofErr w:type="spellStart"/>
            <w:r>
              <w:rPr>
                <w:rStyle w:val="CodeCharacter"/>
                <w:rFonts w:eastAsia="MS Mincho" w:cs="Times New Roman"/>
                <w:sz w:val="20"/>
              </w:rPr>
              <w:t>fn:not</w:t>
            </w:r>
            <w:proofErr w:type="spellEnd"/>
            <w:r>
              <w:t xml:space="preserve"> raises a </w:t>
            </w:r>
            <w:del w:id="11987" w:author="Mike Beckerle" w:date="2020-10-08T20:33:00Z">
              <w:r w:rsidDel="00B31DA3">
                <w:delText>processing error</w:delText>
              </w:r>
            </w:del>
            <w:ins w:id="11988" w:author="Mike Beckerle" w:date="2020-10-08T20:33:00Z">
              <w:r w:rsidR="00B31DA3">
                <w:t>Processing Error</w:t>
              </w:r>
            </w:ins>
            <w:r>
              <w:t>.</w:t>
            </w:r>
          </w:p>
          <w:p w14:paraId="0890EFBD" w14:textId="77777777" w:rsidR="00D23462" w:rsidRDefault="00D23462" w:rsidP="00852536">
            <w:pPr>
              <w:keepNext/>
            </w:pPr>
            <w:r>
              <w:t xml:space="preserve">Inverts the </w:t>
            </w:r>
            <w:proofErr w:type="spellStart"/>
            <w:r>
              <w:rPr>
                <w:rFonts w:cs="Arial"/>
              </w:rPr>
              <w:t>xs:boolean</w:t>
            </w:r>
            <w:proofErr w:type="spellEnd"/>
            <w:r>
              <w:t xml:space="preserve"> value of the argument.</w:t>
            </w:r>
          </w:p>
        </w:tc>
      </w:tr>
    </w:tbl>
    <w:p w14:paraId="1D1E6E3D" w14:textId="44244AB6"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59</w:t>
      </w:r>
      <w:r w:rsidR="00F31291">
        <w:rPr>
          <w:noProof/>
        </w:rPr>
        <w:fldChar w:fldCharType="end"/>
      </w:r>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proofErr w:type="spellStart"/>
            <w:r>
              <w:t>fn:abs</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proofErr w:type="spellStart"/>
            <w:r>
              <w:t>fn:ceiling</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proofErr w:type="spellStart"/>
            <w:r>
              <w:t>fn:floor</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proofErr w:type="spellStart"/>
            <w:r>
              <w:t>fn:round</w:t>
            </w:r>
            <w:proofErr w:type="spellEnd"/>
            <w:r>
              <w:t>($</w:t>
            </w:r>
            <w:proofErr w:type="spellStart"/>
            <w:r>
              <w:t>arg</w:t>
            </w:r>
            <w:proofErr w:type="spellEnd"/>
            <w:r>
              <w:t>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proofErr w:type="spellStart"/>
            <w:r>
              <w:t>fn:round-half-to-even</w:t>
            </w:r>
            <w:proofErr w:type="spellEnd"/>
            <w:r>
              <w:t>($</w:t>
            </w:r>
            <w:proofErr w:type="spellStart"/>
            <w:r>
              <w:t>arg</w:t>
            </w:r>
            <w:proofErr w:type="spellEnd"/>
            <w:r>
              <w:t> as numeric)</w:t>
            </w:r>
          </w:p>
          <w:p w14:paraId="5093A685" w14:textId="77777777" w:rsidR="00D23462" w:rsidRDefault="00D23462" w:rsidP="00852536">
            <w:proofErr w:type="spellStart"/>
            <w:r>
              <w:t>fn:round-half-to-even</w:t>
            </w:r>
            <w:proofErr w:type="spellEnd"/>
            <w:r>
              <w:t>($</w:t>
            </w:r>
            <w:proofErr w:type="spellStart"/>
            <w:r>
              <w:t>arg</w:t>
            </w:r>
            <w:proofErr w:type="spellEnd"/>
            <w:r>
              <w:t xml:space="preserve"> as numeric, $precision as </w:t>
            </w:r>
            <w:proofErr w:type="spellStart"/>
            <w:r>
              <w:t>xs:integer</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EB717B2"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60</w:t>
      </w:r>
      <w:r w:rsidR="00F31291">
        <w:rPr>
          <w:noProof/>
        </w:rPr>
        <w:fldChar w:fldCharType="end"/>
      </w:r>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proofErr w:type="spellStart"/>
      <w:r>
        <w:rPr>
          <w:rStyle w:val="CodeCharacter"/>
          <w:rFonts w:cs="Times New Roman"/>
          <w:sz w:val="20"/>
        </w:rPr>
        <w:t>xs:string</w:t>
      </w:r>
      <w:proofErr w:type="spellEnd"/>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proofErr w:type="spellStart"/>
            <w:r>
              <w:t>fn:concat</w:t>
            </w:r>
            <w:proofErr w:type="spellEnd"/>
            <w:r>
              <w:t>( $arg1 as </w:t>
            </w:r>
            <w:proofErr w:type="spellStart"/>
            <w:r>
              <w:t>xs:anyAtomicType</w:t>
            </w:r>
            <w:proofErr w:type="spellEnd"/>
            <w:r>
              <w:t>, $arg2 as </w:t>
            </w:r>
            <w:proofErr w:type="spellStart"/>
            <w:r>
              <w:t>xs:anyAtomicType</w:t>
            </w:r>
            <w:proofErr w:type="spellEnd"/>
            <w:r>
              <w:t>,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 xml:space="preserve">Concatenates two or more </w:t>
            </w:r>
            <w:proofErr w:type="spellStart"/>
            <w:r>
              <w:rPr>
                <w:lang w:eastAsia="ja-JP" w:bidi="he-IL"/>
              </w:rPr>
              <w:t>xs:anyAtomicType</w:t>
            </w:r>
            <w:proofErr w:type="spellEnd"/>
            <w:r>
              <w:rPr>
                <w:lang w:eastAsia="ja-JP" w:bidi="he-IL"/>
              </w:rPr>
              <w:t xml:space="preserve"> arguments cast to </w:t>
            </w:r>
            <w:proofErr w:type="spellStart"/>
            <w:r>
              <w:rPr>
                <w:lang w:eastAsia="ja-JP" w:bidi="he-IL"/>
              </w:rPr>
              <w:t>xs:string</w:t>
            </w:r>
            <w:proofErr w:type="spellEnd"/>
            <w:r>
              <w:rPr>
                <w:lang w:eastAsia="ja-JP" w:bidi="he-IL"/>
              </w:rPr>
              <w:t>.</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proofErr w:type="spellStart"/>
            <w:r>
              <w:rPr>
                <w:lang w:eastAsia="ja-JP" w:bidi="he-IL"/>
              </w:rPr>
              <w:lastRenderedPageBreak/>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w:t>
            </w:r>
          </w:p>
          <w:p w14:paraId="67580A0F" w14:textId="77777777" w:rsidR="00D23462" w:rsidRDefault="00D23462" w:rsidP="00852536">
            <w:pPr>
              <w:rPr>
                <w:sz w:val="24"/>
                <w:lang w:eastAsia="ja-JP" w:bidi="he-IL"/>
              </w:rPr>
            </w:pPr>
            <w:proofErr w:type="spellStart"/>
            <w:r>
              <w:rPr>
                <w:lang w:eastAsia="ja-JP" w:bidi="he-IL"/>
              </w:rPr>
              <w:t>fn:substring</w:t>
            </w:r>
            <w:proofErr w:type="spellEnd"/>
            <w:r>
              <w:rPr>
                <w:lang w:eastAsia="ja-JP" w:bidi="he-IL"/>
              </w:rPr>
              <w:t>($</w:t>
            </w:r>
            <w:proofErr w:type="spellStart"/>
            <w:r>
              <w:rPr>
                <w:lang w:eastAsia="ja-JP" w:bidi="he-IL"/>
              </w:rPr>
              <w:t>sourceString</w:t>
            </w:r>
            <w:proofErr w:type="spellEnd"/>
            <w:r>
              <w:rPr>
                <w:lang w:eastAsia="ja-JP" w:bidi="he-IL"/>
              </w:rPr>
              <w:t xml:space="preserve"> as </w:t>
            </w:r>
            <w:proofErr w:type="spellStart"/>
            <w:r>
              <w:rPr>
                <w:lang w:eastAsia="ja-JP" w:bidi="he-IL"/>
              </w:rPr>
              <w:t>xs:string</w:t>
            </w:r>
            <w:proofErr w:type="spellEnd"/>
            <w:r>
              <w:rPr>
                <w:lang w:eastAsia="ja-JP" w:bidi="he-IL"/>
              </w:rPr>
              <w:t>, $</w:t>
            </w:r>
            <w:proofErr w:type="spellStart"/>
            <w:r>
              <w:rPr>
                <w:lang w:eastAsia="ja-JP" w:bidi="he-IL"/>
              </w:rPr>
              <w:t>startingLoc</w:t>
            </w:r>
            <w:proofErr w:type="spellEnd"/>
            <w:r>
              <w:rPr>
                <w:lang w:eastAsia="ja-JP" w:bidi="he-IL"/>
              </w:rPr>
              <w:t xml:space="preserve"> as </w:t>
            </w:r>
            <w:proofErr w:type="spellStart"/>
            <w:r>
              <w:rPr>
                <w:lang w:eastAsia="ja-JP" w:bidi="he-IL"/>
              </w:rPr>
              <w:t>xs:double</w:t>
            </w:r>
            <w:proofErr w:type="spellEnd"/>
            <w:r>
              <w:rPr>
                <w:lang w:eastAsia="ja-JP" w:bidi="he-IL"/>
              </w:rPr>
              <w:t xml:space="preserve">, $length as </w:t>
            </w:r>
            <w:proofErr w:type="spellStart"/>
            <w:r>
              <w:rPr>
                <w:lang w:eastAsia="ja-JP" w:bidi="he-IL"/>
              </w:rPr>
              <w:t>xs:double</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 xml:space="preserve">Returns the </w:t>
            </w:r>
            <w:proofErr w:type="spellStart"/>
            <w:r>
              <w:rPr>
                <w:lang w:eastAsia="ja-JP" w:bidi="he-IL"/>
              </w:rPr>
              <w:t>xs:string</w:t>
            </w:r>
            <w:proofErr w:type="spellEnd"/>
            <w:r>
              <w:rPr>
                <w:lang w:eastAsia="ja-JP" w:bidi="he-IL"/>
              </w:rPr>
              <w:t xml:space="preserve"> located at a specified place within an argument </w:t>
            </w:r>
            <w:proofErr w:type="spellStart"/>
            <w:r>
              <w:rPr>
                <w:lang w:eastAsia="ja-JP" w:bidi="he-IL"/>
              </w:rPr>
              <w:t>xs:string</w:t>
            </w:r>
            <w:proofErr w:type="spellEnd"/>
            <w:r>
              <w:rPr>
                <w:lang w:eastAsia="ja-JP" w:bidi="he-IL"/>
              </w:rPr>
              <w:t>.</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proofErr w:type="spellStart"/>
            <w:r>
              <w:t>fn:string-length</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 xml:space="preserve">Returns the length of the argument as an </w:t>
            </w:r>
            <w:proofErr w:type="spellStart"/>
            <w:r>
              <w:rPr>
                <w:lang w:eastAsia="ja-JP" w:bidi="he-IL"/>
              </w:rPr>
              <w:t>xs:integer</w:t>
            </w:r>
            <w:proofErr w:type="spellEnd"/>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proofErr w:type="spellStart"/>
            <w:r>
              <w:t>fn:upper-case</w:t>
            </w:r>
            <w:proofErr w:type="spellEnd"/>
            <w:r>
              <w:t>($</w:t>
            </w:r>
            <w:proofErr w:type="spellStart"/>
            <w:r>
              <w:t>arg</w:t>
            </w:r>
            <w:proofErr w:type="spellEnd"/>
            <w:r>
              <w:t> as </w:t>
            </w:r>
            <w:proofErr w:type="spellStart"/>
            <w:r>
              <w:t>xs:string</w:t>
            </w:r>
            <w:proofErr w:type="spellEnd"/>
            <w:r>
              <w:t>)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proofErr w:type="spellStart"/>
            <w:r>
              <w:t>fn:lower-case</w:t>
            </w:r>
            <w:proofErr w:type="spellEnd"/>
            <w:r>
              <w:t>($</w:t>
            </w:r>
            <w:proofErr w:type="spellStart"/>
            <w:r>
              <w:t>arg</w:t>
            </w:r>
            <w:proofErr w:type="spellEnd"/>
            <w:r>
              <w:t> as </w:t>
            </w:r>
            <w:proofErr w:type="spellStart"/>
            <w:r>
              <w:t>xs:string</w:t>
            </w:r>
            <w:proofErr w:type="spellEnd"/>
            <w:r>
              <w:t>)</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proofErr w:type="spellStart"/>
            <w:r>
              <w:rPr>
                <w:rFonts w:eastAsia="MS Mincho"/>
              </w:rPr>
              <w:t>fn:contains</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one </w:t>
            </w:r>
            <w:proofErr w:type="spellStart"/>
            <w:r>
              <w:rPr>
                <w:rFonts w:eastAsia="MS Mincho"/>
              </w:rPr>
              <w:t>xs:string</w:t>
            </w:r>
            <w:proofErr w:type="spellEnd"/>
            <w:r>
              <w:rPr>
                <w:rFonts w:cs="Arial"/>
              </w:rPr>
              <w:t xml:space="preserve"> contains another </w:t>
            </w:r>
            <w:proofErr w:type="spellStart"/>
            <w:r>
              <w:rPr>
                <w:rFonts w:eastAsia="MS Mincho"/>
              </w:rPr>
              <w:t>xs:string</w:t>
            </w:r>
            <w:proofErr w:type="spellEnd"/>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proofErr w:type="spellStart"/>
            <w:r>
              <w:rPr>
                <w:rFonts w:eastAsia="MS Mincho"/>
              </w:rPr>
              <w:t>fn:starts-with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begins with the characters of another </w:t>
            </w:r>
            <w:proofErr w:type="spellStart"/>
            <w:r>
              <w:rPr>
                <w:rFonts w:eastAsia="MS Mincho"/>
              </w:rPr>
              <w:t>xs:string</w:t>
            </w:r>
            <w:proofErr w:type="spellEnd"/>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proofErr w:type="spellStart"/>
            <w:r>
              <w:rPr>
                <w:rFonts w:eastAsia="MS Mincho"/>
              </w:rPr>
              <w:t>fn:ends-with</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w:t>
            </w:r>
            <w:proofErr w:type="spellStart"/>
            <w:r>
              <w:rPr>
                <w:rFonts w:cs="Arial"/>
              </w:rPr>
              <w:t>xs:boolean</w:t>
            </w:r>
            <w:proofErr w:type="spellEnd"/>
            <w:r>
              <w:rPr>
                <w:rFonts w:cs="Arial"/>
              </w:rPr>
              <w:t xml:space="preserve"> indicating whether the value of one </w:t>
            </w:r>
            <w:proofErr w:type="spellStart"/>
            <w:r>
              <w:rPr>
                <w:rFonts w:eastAsia="MS Mincho"/>
              </w:rPr>
              <w:t>xs:string</w:t>
            </w:r>
            <w:proofErr w:type="spellEnd"/>
            <w:r>
              <w:rPr>
                <w:rFonts w:cs="Arial"/>
              </w:rPr>
              <w:t xml:space="preserve"> ends with the characters of another </w:t>
            </w:r>
            <w:proofErr w:type="spellStart"/>
            <w:r>
              <w:rPr>
                <w:rFonts w:eastAsia="MS Mincho"/>
              </w:rPr>
              <w:t>xs:string</w:t>
            </w:r>
            <w:proofErr w:type="spellEnd"/>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proofErr w:type="spellStart"/>
            <w:r>
              <w:rPr>
                <w:rFonts w:eastAsia="MS Mincho"/>
              </w:rPr>
              <w:t>fn:substring-before</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proofErr w:type="spellStart"/>
            <w:r>
              <w:rPr>
                <w:rFonts w:eastAsia="MS Mincho"/>
              </w:rPr>
              <w:t>xs:string</w:t>
            </w:r>
            <w:proofErr w:type="spellEnd"/>
            <w:r>
              <w:rPr>
                <w:rFonts w:cs="Arial"/>
              </w:rPr>
              <w:t xml:space="preserve"> that precede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proofErr w:type="spellStart"/>
            <w:r>
              <w:rPr>
                <w:rFonts w:eastAsia="MS Mincho"/>
              </w:rPr>
              <w:t>fn:substring-after</w:t>
            </w:r>
            <w:proofErr w:type="spellEnd"/>
            <w:r>
              <w:rPr>
                <w:rFonts w:eastAsia="MS Mincho"/>
              </w:rPr>
              <w:t xml:space="preserve">($arg1 as </w:t>
            </w:r>
            <w:proofErr w:type="spellStart"/>
            <w:r>
              <w:rPr>
                <w:rFonts w:eastAsia="MS Mincho"/>
              </w:rPr>
              <w:t>xs:string</w:t>
            </w:r>
            <w:proofErr w:type="spellEnd"/>
            <w:r>
              <w:rPr>
                <w:rFonts w:eastAsia="MS Mincho"/>
              </w:rPr>
              <w:t xml:space="preserve">, $arg2 as </w:t>
            </w:r>
            <w:proofErr w:type="spellStart"/>
            <w:r>
              <w:rPr>
                <w:rFonts w:eastAsia="MS Mincho"/>
              </w:rPr>
              <w:t>xs:string</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proofErr w:type="spellStart"/>
            <w:r>
              <w:rPr>
                <w:rFonts w:eastAsia="MS Mincho"/>
              </w:rPr>
              <w:t>xs:string</w:t>
            </w:r>
            <w:proofErr w:type="spellEnd"/>
            <w:r>
              <w:rPr>
                <w:rFonts w:cs="Arial"/>
              </w:rPr>
              <w:t xml:space="preserve"> that follow in that </w:t>
            </w:r>
            <w:proofErr w:type="spellStart"/>
            <w:r>
              <w:rPr>
                <w:rFonts w:eastAsia="MS Mincho"/>
              </w:rPr>
              <w:t>xs:string</w:t>
            </w:r>
            <w:proofErr w:type="spellEnd"/>
            <w:r>
              <w:rPr>
                <w:rFonts w:cs="Arial"/>
              </w:rPr>
              <w:t xml:space="preserve"> the characters of another </w:t>
            </w:r>
            <w:proofErr w:type="spellStart"/>
            <w:r>
              <w:rPr>
                <w:rFonts w:eastAsia="MS Mincho"/>
              </w:rPr>
              <w:t>xs:string</w:t>
            </w:r>
            <w:proofErr w:type="spellEnd"/>
            <w:r>
              <w:rPr>
                <w:rFonts w:cs="Arial"/>
              </w:rPr>
              <w:t xml:space="preserve">. </w:t>
            </w:r>
          </w:p>
        </w:tc>
      </w:tr>
    </w:tbl>
    <w:p w14:paraId="72597843" w14:textId="4101C352"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61</w:t>
      </w:r>
      <w:r w:rsidR="00F31291">
        <w:rPr>
          <w:noProof/>
        </w:rPr>
        <w:fldChar w:fldCharType="end"/>
      </w:r>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proofErr w:type="spellStart"/>
            <w:r>
              <w:rPr>
                <w:rFonts w:eastAsia="MS Mincho"/>
              </w:rPr>
              <w:t>fn:year-from-dateTime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proofErr w:type="spellStart"/>
            <w:r>
              <w:rPr>
                <w:rFonts w:eastAsia="MS Mincho"/>
              </w:rPr>
              <w:t>fn:month-from-dateTime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proofErr w:type="spellStart"/>
            <w:r>
              <w:rPr>
                <w:rFonts w:eastAsia="MS Mincho"/>
              </w:rPr>
              <w:t>fn:day-from-dateTime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proofErr w:type="spellStart"/>
            <w:r>
              <w:rPr>
                <w:rFonts w:eastAsia="MS Mincho"/>
              </w:rPr>
              <w:t>fn:hours-from-dateTime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proofErr w:type="spellStart"/>
            <w:r>
              <w:rPr>
                <w:rFonts w:eastAsia="MS Mincho"/>
              </w:rPr>
              <w:t>fn:minutes-from-dateTime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proofErr w:type="spellStart"/>
            <w:r>
              <w:rPr>
                <w:rFonts w:eastAsia="MS Mincho"/>
              </w:rPr>
              <w:t>xs:dateTime</w:t>
            </w:r>
            <w:proofErr w:type="spellEnd"/>
            <w:r>
              <w:rPr>
                <w:rFonts w:cs="Arial"/>
              </w:rPr>
              <w:t xml:space="preserve"> value as an </w:t>
            </w:r>
            <w:proofErr w:type="spellStart"/>
            <w:r>
              <w:rPr>
                <w:rFonts w:cs="Arial"/>
              </w:rPr>
              <w:t>xs:integer</w:t>
            </w:r>
            <w:proofErr w:type="spellEnd"/>
            <w:r>
              <w:rPr>
                <w:rFonts w:cs="Arial"/>
              </w:rPr>
              <w:t>.</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proofErr w:type="spellStart"/>
            <w:r>
              <w:rPr>
                <w:rFonts w:eastAsia="MS Mincho"/>
              </w:rPr>
              <w:t>fn:seconds-from-dateTime</w:t>
            </w:r>
            <w:proofErr w:type="spellEnd"/>
            <w:r>
              <w:rPr>
                <w:rFonts w:cs="Arial"/>
              </w:rPr>
              <w:t>($</w:t>
            </w:r>
            <w:proofErr w:type="spellStart"/>
            <w:r>
              <w:rPr>
                <w:rFonts w:cs="Arial"/>
              </w:rPr>
              <w:t>arg</w:t>
            </w:r>
            <w:proofErr w:type="spellEnd"/>
            <w:r>
              <w:rPr>
                <w:rFonts w:cs="Arial"/>
              </w:rPr>
              <w:t> as </w:t>
            </w:r>
            <w:proofErr w:type="spellStart"/>
            <w:r>
              <w:rPr>
                <w:rFonts w:cs="Arial"/>
              </w:rPr>
              <w:t>xs:dateTime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proofErr w:type="spellStart"/>
            <w:r>
              <w:rPr>
                <w:rFonts w:eastAsia="MS Mincho"/>
              </w:rPr>
              <w:t>xs:dateTime</w:t>
            </w:r>
            <w:proofErr w:type="spellEnd"/>
            <w:r>
              <w:rPr>
                <w:rFonts w:cs="Arial"/>
              </w:rPr>
              <w:t xml:space="preserve"> value as an </w:t>
            </w:r>
            <w:proofErr w:type="spellStart"/>
            <w:r>
              <w:rPr>
                <w:rFonts w:cs="Arial"/>
              </w:rPr>
              <w:t>xs:decimal</w:t>
            </w:r>
            <w:proofErr w:type="spellEnd"/>
            <w:r>
              <w:rPr>
                <w:rFonts w:cs="Arial"/>
              </w:rPr>
              <w:t>.</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proofErr w:type="spellStart"/>
            <w:r>
              <w:rPr>
                <w:rFonts w:eastAsia="MS Mincho"/>
              </w:rPr>
              <w:t>fn:year-from-date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proofErr w:type="spellStart"/>
            <w:r>
              <w:rPr>
                <w:rFonts w:eastAsia="MS Mincho"/>
              </w:rPr>
              <w:t>fn:month-from-date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proofErr w:type="spellStart"/>
            <w:r>
              <w:rPr>
                <w:rFonts w:eastAsia="MS Mincho"/>
              </w:rPr>
              <w:lastRenderedPageBreak/>
              <w:t>fn:day-from-date</w:t>
            </w:r>
            <w:proofErr w:type="spellEnd"/>
            <w:r>
              <w:rPr>
                <w:rFonts w:cs="Arial"/>
              </w:rPr>
              <w:t>($</w:t>
            </w:r>
            <w:proofErr w:type="spellStart"/>
            <w:r>
              <w:rPr>
                <w:rFonts w:cs="Arial"/>
              </w:rPr>
              <w:t>arg</w:t>
            </w:r>
            <w:proofErr w:type="spellEnd"/>
            <w:r>
              <w:rPr>
                <w:rFonts w:cs="Arial"/>
              </w:rPr>
              <w:t> as </w:t>
            </w:r>
            <w:proofErr w:type="spellStart"/>
            <w:r>
              <w:rPr>
                <w:rFonts w:cs="Arial"/>
              </w:rPr>
              <w:t>xs:date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proofErr w:type="spellStart"/>
            <w:r>
              <w:rPr>
                <w:rFonts w:eastAsia="MS Mincho"/>
              </w:rPr>
              <w:t>xs:date</w:t>
            </w:r>
            <w:proofErr w:type="spellEnd"/>
            <w:r>
              <w:rPr>
                <w:rFonts w:cs="Arial"/>
              </w:rPr>
              <w:t xml:space="preserve"> value as an </w:t>
            </w:r>
            <w:proofErr w:type="spellStart"/>
            <w:r>
              <w:rPr>
                <w:rFonts w:cs="Arial"/>
              </w:rPr>
              <w:t>xs:integer</w:t>
            </w:r>
            <w:proofErr w:type="spellEnd"/>
            <w:r>
              <w:rPr>
                <w:rFonts w:cs="Arial"/>
              </w:rPr>
              <w:t>.</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proofErr w:type="spellStart"/>
            <w:r>
              <w:rPr>
                <w:rStyle w:val="HTMLCode"/>
                <w:rFonts w:ascii="Arial" w:hAnsi="Arial" w:cs="Arial"/>
              </w:rPr>
              <w:t>fn:hours-from-time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proofErr w:type="spellStart"/>
            <w:r>
              <w:rPr>
                <w:rStyle w:val="HTMLCode"/>
                <w:rFonts w:ascii="Arial" w:hAnsi="Arial" w:cs="Arial"/>
              </w:rPr>
              <w:t>fn:minutes-from-time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proofErr w:type="spellStart"/>
            <w:r>
              <w:rPr>
                <w:rFonts w:eastAsia="MS Mincho"/>
              </w:rPr>
              <w:t>xs:time</w:t>
            </w:r>
            <w:proofErr w:type="spellEnd"/>
            <w:r>
              <w:rPr>
                <w:rFonts w:cs="Arial"/>
              </w:rPr>
              <w:t xml:space="preserve"> value as an </w:t>
            </w:r>
            <w:proofErr w:type="spellStart"/>
            <w:r>
              <w:rPr>
                <w:rFonts w:cs="Arial"/>
              </w:rPr>
              <w:t>xs:integer</w:t>
            </w:r>
            <w:proofErr w:type="spellEnd"/>
            <w:r>
              <w:rPr>
                <w:rFonts w:cs="Arial"/>
              </w:rPr>
              <w:t>.</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proofErr w:type="spellStart"/>
            <w:r>
              <w:rPr>
                <w:rStyle w:val="HTMLCode"/>
                <w:rFonts w:ascii="Arial" w:hAnsi="Arial" w:cs="Arial"/>
              </w:rPr>
              <w:t>fn:seconds-from-time</w:t>
            </w:r>
            <w:proofErr w:type="spellEnd"/>
            <w:r>
              <w:rPr>
                <w:rFonts w:cs="Arial"/>
              </w:rPr>
              <w:t>($</w:t>
            </w:r>
            <w:proofErr w:type="spellStart"/>
            <w:r>
              <w:rPr>
                <w:rFonts w:cs="Arial"/>
              </w:rPr>
              <w:t>arg</w:t>
            </w:r>
            <w:proofErr w:type="spellEnd"/>
            <w:r>
              <w:rPr>
                <w:rFonts w:cs="Arial"/>
              </w:rPr>
              <w:t> as </w:t>
            </w:r>
            <w:proofErr w:type="spellStart"/>
            <w:r>
              <w:rPr>
                <w:rFonts w:cs="Arial"/>
              </w:rPr>
              <w:t>xs:time</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proofErr w:type="spellStart"/>
            <w:r>
              <w:rPr>
                <w:rFonts w:eastAsia="MS Mincho"/>
              </w:rPr>
              <w:t>xs:time</w:t>
            </w:r>
            <w:proofErr w:type="spellEnd"/>
            <w:r>
              <w:rPr>
                <w:rFonts w:cs="Arial"/>
              </w:rPr>
              <w:t xml:space="preserve"> value as an </w:t>
            </w:r>
            <w:proofErr w:type="spellStart"/>
            <w:r>
              <w:rPr>
                <w:rFonts w:cs="Arial"/>
              </w:rPr>
              <w:t>xs:decimal</w:t>
            </w:r>
            <w:proofErr w:type="spellEnd"/>
            <w:r>
              <w:rPr>
                <w:rFonts w:cs="Arial"/>
              </w:rPr>
              <w:t>.</w:t>
            </w:r>
          </w:p>
        </w:tc>
      </w:tr>
    </w:tbl>
    <w:p w14:paraId="34BDB8A8" w14:textId="163CE028" w:rsidR="00D23462" w:rsidRDefault="00D23462" w:rsidP="00D23462">
      <w:pPr>
        <w:pStyle w:val="Caption"/>
      </w:pPr>
      <w:bookmarkStart w:id="11989" w:name="func-years-from-duration"/>
      <w:bookmarkEnd w:id="11989"/>
      <w:r>
        <w:t xml:space="preserve">Table </w:t>
      </w:r>
      <w:r w:rsidR="00F31291">
        <w:fldChar w:fldCharType="begin"/>
      </w:r>
      <w:r w:rsidR="00F31291">
        <w:instrText xml:space="preserve"> SEQ Table \* ARABIC </w:instrText>
      </w:r>
      <w:r w:rsidR="00F31291">
        <w:fldChar w:fldCharType="separate"/>
      </w:r>
      <w:r w:rsidR="00404DC4">
        <w:rPr>
          <w:noProof/>
        </w:rPr>
        <w:t>62</w:t>
      </w:r>
      <w:r w:rsidR="00F31291">
        <w:rPr>
          <w:noProof/>
        </w:rPr>
        <w:fldChar w:fldCharType="end"/>
      </w:r>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proofErr w:type="spellStart"/>
            <w:r>
              <w:rPr>
                <w:rFonts w:cs="Arial"/>
                <w:lang w:eastAsia="ja-JP" w:bidi="he-IL"/>
              </w:rPr>
              <w:t>fn:empty</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proofErr w:type="spellStart"/>
            <w:r>
              <w:rPr>
                <w:rFonts w:cs="Arial"/>
                <w:lang w:eastAsia="ja-JP" w:bidi="he-IL"/>
              </w:rPr>
              <w:t>fn:exists</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proofErr w:type="spellStart"/>
            <w:r>
              <w:rPr>
                <w:rFonts w:cs="Arial"/>
                <w:lang w:eastAsia="ja-JP" w:bidi="he-IL"/>
              </w:rPr>
              <w:t>fn:exactly</w:t>
            </w:r>
            <w:r>
              <w:rPr>
                <w:rFonts w:cs="Arial"/>
                <w:lang w:eastAsia="ja-JP" w:bidi="he-IL"/>
              </w:rPr>
              <w:noBreakHyphen/>
              <w:t>one</w:t>
            </w:r>
            <w:proofErr w:type="spellEnd"/>
            <w:r>
              <w:rPr>
                <w:rFonts w:cs="Arial"/>
                <w:lang w:eastAsia="ja-JP" w:bidi="he-IL"/>
              </w:rPr>
              <w:t>($</w:t>
            </w:r>
            <w:proofErr w:type="spellStart"/>
            <w:r>
              <w:rPr>
                <w:rFonts w:cs="Arial"/>
                <w:lang w:eastAsia="ja-JP" w:bidi="he-IL"/>
              </w:rPr>
              <w:t>arg</w:t>
            </w:r>
            <w:proofErr w:type="spellEnd"/>
            <w:r>
              <w:rPr>
                <w:rFonts w:cs="Arial"/>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proofErr w:type="spellStart"/>
            <w:r>
              <w:rPr>
                <w:lang w:eastAsia="ja-JP" w:bidi="he-IL"/>
              </w:rPr>
              <w:t>fn:count</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w:t>
            </w:r>
            <w:proofErr w:type="spellStart"/>
            <w:r>
              <w:rPr>
                <w:rStyle w:val="CodeCharacter"/>
                <w:rFonts w:cs="Times New Roman"/>
                <w:sz w:val="20"/>
              </w:rPr>
              <w:t>arg</w:t>
            </w:r>
            <w:proofErr w:type="spellEnd"/>
            <w:r>
              <w:t xml:space="preserve"> as an </w:t>
            </w:r>
            <w:proofErr w:type="spellStart"/>
            <w:r>
              <w:t>xs:integer</w:t>
            </w:r>
            <w:proofErr w:type="spellEnd"/>
            <w:r>
              <w:t>.</w:t>
            </w:r>
          </w:p>
          <w:p w14:paraId="71047C08" w14:textId="77777777" w:rsidR="00D23462" w:rsidRDefault="00D23462" w:rsidP="00852536">
            <w:r>
              <w:t xml:space="preserve">Returns 0 if </w:t>
            </w:r>
            <w:r>
              <w:rPr>
                <w:rStyle w:val="CodeCharacter"/>
                <w:rFonts w:cs="Times New Roman"/>
                <w:sz w:val="20"/>
              </w:rPr>
              <w:t>$</w:t>
            </w:r>
            <w:proofErr w:type="spellStart"/>
            <w:r>
              <w:rPr>
                <w:rStyle w:val="CodeCharacter"/>
                <w:rFonts w:cs="Times New Roman"/>
                <w:sz w:val="20"/>
              </w:rPr>
              <w:t>arg</w:t>
            </w:r>
            <w:proofErr w:type="spellEnd"/>
            <w:r>
              <w:t xml:space="preserve"> is the empty sequence. </w:t>
            </w:r>
          </w:p>
        </w:tc>
      </w:tr>
    </w:tbl>
    <w:p w14:paraId="164DDB6E" w14:textId="0D796687"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63</w:t>
      </w:r>
      <w:r w:rsidR="00F31291">
        <w:rPr>
          <w:noProof/>
        </w:rPr>
        <w:fldChar w:fldCharType="end"/>
      </w:r>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proofErr w:type="spellStart"/>
            <w:r>
              <w:rPr>
                <w:lang w:eastAsia="ja-JP" w:bidi="he-IL"/>
              </w:rPr>
              <w:t>fn:local-name</w:t>
            </w:r>
            <w:proofErr w:type="spellEnd"/>
            <w:r>
              <w:rPr>
                <w:lang w:eastAsia="ja-JP" w:bidi="he-IL"/>
              </w:rPr>
              <w:t>()</w:t>
            </w:r>
          </w:p>
          <w:p w14:paraId="6A60501C" w14:textId="77777777" w:rsidR="00D23462" w:rsidRDefault="00D23462" w:rsidP="00852536">
            <w:pPr>
              <w:rPr>
                <w:lang w:eastAsia="ja-JP" w:bidi="he-IL"/>
              </w:rPr>
            </w:pPr>
            <w:proofErr w:type="spellStart"/>
            <w:r>
              <w:rPr>
                <w:lang w:eastAsia="ja-JP" w:bidi="he-IL"/>
              </w:rPr>
              <w:t>fn:local</w:t>
            </w:r>
            <w:r>
              <w:rPr>
                <w:lang w:eastAsia="ja-JP" w:bidi="he-IL"/>
              </w:rPr>
              <w:noBreakHyphen/>
              <w:t>name</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 xml:space="preserve">Returns the local name of the context node or the specified node as an </w:t>
            </w:r>
            <w:proofErr w:type="spellStart"/>
            <w:r>
              <w:rPr>
                <w:lang w:eastAsia="ja-JP" w:bidi="he-IL"/>
              </w:rPr>
              <w:t>xs:string</w:t>
            </w:r>
            <w:proofErr w:type="spellEnd"/>
            <w:r>
              <w:rPr>
                <w:lang w:eastAsia="ja-JP" w:bidi="he-IL"/>
              </w:rPr>
              <w:t>.</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proofErr w:type="spellStart"/>
            <w:r>
              <w:rPr>
                <w:lang w:eastAsia="ja-JP" w:bidi="he-IL"/>
              </w:rPr>
              <w:t>fn:namespace-uri</w:t>
            </w:r>
            <w:proofErr w:type="spellEnd"/>
            <w:r>
              <w:rPr>
                <w:lang w:eastAsia="ja-JP" w:bidi="he-IL"/>
              </w:rPr>
              <w:t>()</w:t>
            </w:r>
          </w:p>
          <w:p w14:paraId="5A51F676" w14:textId="77777777" w:rsidR="00D23462" w:rsidRDefault="00D23462" w:rsidP="00852536">
            <w:pPr>
              <w:rPr>
                <w:lang w:eastAsia="ja-JP" w:bidi="he-IL"/>
              </w:rPr>
            </w:pPr>
            <w:proofErr w:type="spellStart"/>
            <w:r>
              <w:rPr>
                <w:lang w:eastAsia="ja-JP" w:bidi="he-IL"/>
              </w:rPr>
              <w:t>fn:namespace</w:t>
            </w:r>
            <w:r>
              <w:rPr>
                <w:lang w:eastAsia="ja-JP" w:bidi="he-IL"/>
              </w:rPr>
              <w:noBreakHyphen/>
              <w:t>uri</w:t>
            </w:r>
            <w:proofErr w:type="spellEnd"/>
            <w:r>
              <w:rPr>
                <w:lang w:eastAsia="ja-JP" w:bidi="he-IL"/>
              </w:rPr>
              <w:t>($</w:t>
            </w:r>
            <w:proofErr w:type="spellStart"/>
            <w:r>
              <w:rPr>
                <w:lang w:eastAsia="ja-JP" w:bidi="he-IL"/>
              </w:rPr>
              <w:t>arg</w:t>
            </w:r>
            <w:proofErr w:type="spellEnd"/>
            <w:r>
              <w:rPr>
                <w:lang w:eastAsia="ja-JP" w:bidi="he-IL"/>
              </w:rPr>
              <w:t>)</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 xml:space="preserve">Returns the namespace URI as an </w:t>
            </w:r>
            <w:proofErr w:type="spellStart"/>
            <w:r>
              <w:rPr>
                <w:lang w:eastAsia="ja-JP" w:bidi="he-IL"/>
              </w:rPr>
              <w:t>xs:string</w:t>
            </w:r>
            <w:proofErr w:type="spellEnd"/>
            <w:r>
              <w:rPr>
                <w:lang w:eastAsia="ja-JP" w:bidi="he-IL"/>
              </w:rPr>
              <w:t xml:space="preserve"> for the argument node or the context node if the argument is omitted. Returns empty string if the argument/context node is in no namespace.</w:t>
            </w:r>
          </w:p>
        </w:tc>
      </w:tr>
    </w:tbl>
    <w:p w14:paraId="007DC2DA" w14:textId="37486CF7"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64</w:t>
      </w:r>
      <w:r w:rsidR="00F31291">
        <w:rPr>
          <w:noProof/>
        </w:rPr>
        <w:fldChar w:fldCharType="end"/>
      </w:r>
      <w:r>
        <w:t xml:space="preserve"> Node functions</w:t>
      </w:r>
    </w:p>
    <w:p w14:paraId="73A8DEAA" w14:textId="77777777" w:rsidR="00D23462" w:rsidRDefault="00D23462" w:rsidP="00D23462">
      <w:pPr>
        <w:pStyle w:val="Heading4"/>
        <w:rPr>
          <w:rFonts w:eastAsia="Times New Roman"/>
        </w:rPr>
      </w:pPr>
      <w:proofErr w:type="spellStart"/>
      <w:r>
        <w:rPr>
          <w:rFonts w:eastAsia="Times New Roman"/>
        </w:rPr>
        <w:t>Nillable</w:t>
      </w:r>
      <w:proofErr w:type="spellEnd"/>
      <w:r>
        <w:rPr>
          <w:rFonts w:eastAsia="Times New Roman"/>
        </w:rPr>
        <w:t xml:space="preserve"> Element Functions</w:t>
      </w:r>
    </w:p>
    <w:p w14:paraId="307305D0" w14:textId="77777777" w:rsidR="00D23462" w:rsidRDefault="00D23462" w:rsidP="00D23462">
      <w:pPr>
        <w:rPr>
          <w:rFonts w:eastAsia="MS Mincho"/>
          <w:lang w:eastAsia="ja-JP" w:bidi="he-IL"/>
        </w:rPr>
      </w:pPr>
      <w:r>
        <w:rPr>
          <w:rFonts w:eastAsia="MS Mincho"/>
          <w:lang w:eastAsia="ja-JP" w:bidi="he-IL"/>
        </w:rPr>
        <w:t xml:space="preserve">This section discusses functions related to </w:t>
      </w:r>
      <w:proofErr w:type="spellStart"/>
      <w:r>
        <w:rPr>
          <w:rFonts w:eastAsia="MS Mincho"/>
          <w:lang w:eastAsia="ja-JP" w:bidi="he-IL"/>
        </w:rPr>
        <w:t>nillable</w:t>
      </w:r>
      <w:proofErr w:type="spellEnd"/>
      <w:r>
        <w:rPr>
          <w:rFonts w:eastAsia="MS Mincho"/>
          <w:lang w:eastAsia="ja-JP" w:bidi="he-IL"/>
        </w:rPr>
        <w:t xml:space="preserv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proofErr w:type="spellStart"/>
            <w:r>
              <w:rPr>
                <w:rFonts w:ascii="Courier New" w:hAnsi="Courier New" w:cs="Courier New"/>
              </w:rPr>
              <w:t>xs:boolean</w:t>
            </w:r>
            <w:proofErr w:type="spellEnd"/>
            <w:r>
              <w:t xml:space="preserve"> true when the argument node Infoset member </w:t>
            </w:r>
            <w:r>
              <w:rPr>
                <w:b/>
              </w:rPr>
              <w:t>[</w:t>
            </w:r>
            <w:proofErr w:type="spellStart"/>
            <w:r>
              <w:rPr>
                <w:b/>
              </w:rPr>
              <w:t>nilled</w:t>
            </w:r>
            <w:proofErr w:type="spellEnd"/>
            <w:r>
              <w:rPr>
                <w:b/>
              </w:rPr>
              <w:t>] is</w:t>
            </w:r>
            <w:r>
              <w:t xml:space="preserve"> true and false when </w:t>
            </w:r>
            <w:r>
              <w:rPr>
                <w:b/>
              </w:rPr>
              <w:t>[</w:t>
            </w:r>
            <w:proofErr w:type="spellStart"/>
            <w:r>
              <w:rPr>
                <w:b/>
              </w:rPr>
              <w:t>nilled</w:t>
            </w:r>
            <w:proofErr w:type="spellEnd"/>
            <w:r>
              <w:rPr>
                <w:b/>
              </w:rPr>
              <w:t xml:space="preserve">] </w:t>
            </w:r>
            <w:r>
              <w:t xml:space="preserve">is false. If the argument is not an element node, returns the empty sequence. If the argument is the empty sequence, returns the empty sequence. If the argument is an element node and </w:t>
            </w:r>
            <w:r>
              <w:rPr>
                <w:b/>
              </w:rPr>
              <w:t>[</w:t>
            </w:r>
            <w:proofErr w:type="spellStart"/>
            <w:r>
              <w:rPr>
                <w:b/>
              </w:rPr>
              <w:t>nilled</w:t>
            </w:r>
            <w:proofErr w:type="spellEnd"/>
            <w:r>
              <w:rPr>
                <w:b/>
              </w:rPr>
              <w:t>]</w:t>
            </w:r>
            <w:r>
              <w:t xml:space="preserve"> has no value returns the empty sequence.</w:t>
            </w:r>
          </w:p>
        </w:tc>
      </w:tr>
    </w:tbl>
    <w:p w14:paraId="715E7014" w14:textId="5E42D8E8"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65</w:t>
      </w:r>
      <w:r w:rsidR="00F31291">
        <w:rPr>
          <w:noProof/>
        </w:rPr>
        <w:fldChar w:fldCharType="end"/>
      </w:r>
      <w:r>
        <w:t xml:space="preserve"> </w:t>
      </w:r>
      <w:proofErr w:type="spellStart"/>
      <w:r>
        <w:t>Nillable</w:t>
      </w:r>
      <w:proofErr w:type="spellEnd"/>
      <w:r>
        <w:t xml:space="preserve"> Element Functions</w:t>
      </w:r>
    </w:p>
    <w:p w14:paraId="4EFE96BE" w14:textId="77777777" w:rsidR="00D23462" w:rsidRDefault="00D23462" w:rsidP="00BC2419">
      <w:pPr>
        <w:pStyle w:val="Heading3"/>
        <w:rPr>
          <w:rFonts w:eastAsia="Times New Roman"/>
        </w:rPr>
      </w:pPr>
      <w:bookmarkStart w:id="11990" w:name="_Toc322911772"/>
      <w:bookmarkStart w:id="11991" w:name="_Toc322912311"/>
      <w:bookmarkStart w:id="11992" w:name="_Toc329093171"/>
      <w:bookmarkStart w:id="11993" w:name="_Toc332701684"/>
      <w:bookmarkStart w:id="11994" w:name="_Toc332701988"/>
      <w:bookmarkStart w:id="11995" w:name="_Toc332711786"/>
      <w:bookmarkStart w:id="11996" w:name="_Toc332712088"/>
      <w:bookmarkStart w:id="11997" w:name="_Toc332712389"/>
      <w:bookmarkStart w:id="11998" w:name="_Toc332724305"/>
      <w:bookmarkStart w:id="11999" w:name="_Toc332724605"/>
      <w:bookmarkStart w:id="12000" w:name="_Toc341102901"/>
      <w:bookmarkStart w:id="12001" w:name="_Toc347241637"/>
      <w:bookmarkStart w:id="12002" w:name="_Toc347744829"/>
      <w:bookmarkStart w:id="12003" w:name="_Toc348984612"/>
      <w:bookmarkStart w:id="12004" w:name="_Toc348984917"/>
      <w:bookmarkStart w:id="12005" w:name="_Toc349038081"/>
      <w:bookmarkStart w:id="12006" w:name="_Toc349038383"/>
      <w:bookmarkStart w:id="12007" w:name="_Toc349042874"/>
      <w:bookmarkStart w:id="12008" w:name="_Toc351912996"/>
      <w:bookmarkStart w:id="12009" w:name="_Toc351915017"/>
      <w:bookmarkStart w:id="12010" w:name="_Toc351915483"/>
      <w:bookmarkStart w:id="12011" w:name="_Toc361231581"/>
      <w:bookmarkStart w:id="12012" w:name="_Toc361232107"/>
      <w:bookmarkStart w:id="12013" w:name="_Toc362445405"/>
      <w:bookmarkStart w:id="12014" w:name="_Toc363909372"/>
      <w:bookmarkStart w:id="12015" w:name="_Toc364463798"/>
      <w:bookmarkStart w:id="12016" w:name="_Toc366078402"/>
      <w:bookmarkStart w:id="12017" w:name="_Toc366079017"/>
      <w:bookmarkStart w:id="12018" w:name="_Toc366080002"/>
      <w:bookmarkStart w:id="12019" w:name="_Toc366080614"/>
      <w:bookmarkStart w:id="12020" w:name="_Toc366081223"/>
      <w:bookmarkStart w:id="12021" w:name="_Toc366505563"/>
      <w:bookmarkStart w:id="12022" w:name="_Toc366508932"/>
      <w:bookmarkStart w:id="12023" w:name="_Toc366513433"/>
      <w:bookmarkStart w:id="12024" w:name="_Toc366574622"/>
      <w:bookmarkStart w:id="12025" w:name="_Toc366578415"/>
      <w:bookmarkStart w:id="12026" w:name="_Toc366579009"/>
      <w:bookmarkStart w:id="12027" w:name="_Toc366579601"/>
      <w:bookmarkStart w:id="12028" w:name="_Toc366580192"/>
      <w:bookmarkStart w:id="12029" w:name="_Toc366580784"/>
      <w:bookmarkStart w:id="12030" w:name="_Toc366581375"/>
      <w:bookmarkStart w:id="12031" w:name="_Toc366581967"/>
      <w:bookmarkStart w:id="12032" w:name="_Toc322911773"/>
      <w:bookmarkStart w:id="12033" w:name="_Toc322912312"/>
      <w:bookmarkStart w:id="12034" w:name="_Toc329093172"/>
      <w:bookmarkStart w:id="12035" w:name="_Toc332701685"/>
      <w:bookmarkStart w:id="12036" w:name="_Toc332701989"/>
      <w:bookmarkStart w:id="12037" w:name="_Toc332711787"/>
      <w:bookmarkStart w:id="12038" w:name="_Toc332712089"/>
      <w:bookmarkStart w:id="12039" w:name="_Toc332712390"/>
      <w:bookmarkStart w:id="12040" w:name="_Toc332724306"/>
      <w:bookmarkStart w:id="12041" w:name="_Toc332724606"/>
      <w:bookmarkStart w:id="12042" w:name="_Toc341102902"/>
      <w:bookmarkStart w:id="12043" w:name="_Toc347241638"/>
      <w:bookmarkStart w:id="12044" w:name="_Toc347744830"/>
      <w:bookmarkStart w:id="12045" w:name="_Toc348984613"/>
      <w:bookmarkStart w:id="12046" w:name="_Toc348984918"/>
      <w:bookmarkStart w:id="12047" w:name="_Toc349038082"/>
      <w:bookmarkStart w:id="12048" w:name="_Toc349038384"/>
      <w:bookmarkStart w:id="12049" w:name="_Toc349042875"/>
      <w:bookmarkStart w:id="12050" w:name="_Toc351912997"/>
      <w:bookmarkStart w:id="12051" w:name="_Toc351915018"/>
      <w:bookmarkStart w:id="12052" w:name="_Toc351915484"/>
      <w:bookmarkStart w:id="12053" w:name="_Toc361231582"/>
      <w:bookmarkStart w:id="12054" w:name="_Toc361232108"/>
      <w:bookmarkStart w:id="12055" w:name="_Toc362445406"/>
      <w:bookmarkStart w:id="12056" w:name="_Toc363909373"/>
      <w:bookmarkStart w:id="12057" w:name="_Toc364463799"/>
      <w:bookmarkStart w:id="12058" w:name="_Toc366078403"/>
      <w:bookmarkStart w:id="12059" w:name="_Toc366079018"/>
      <w:bookmarkStart w:id="12060" w:name="_Toc366080003"/>
      <w:bookmarkStart w:id="12061" w:name="_Toc366080615"/>
      <w:bookmarkStart w:id="12062" w:name="_Toc366081224"/>
      <w:bookmarkStart w:id="12063" w:name="_Toc366505564"/>
      <w:bookmarkStart w:id="12064" w:name="_Toc366508933"/>
      <w:bookmarkStart w:id="12065" w:name="_Toc366513434"/>
      <w:bookmarkStart w:id="12066" w:name="_Toc366574623"/>
      <w:bookmarkStart w:id="12067" w:name="_Toc366578416"/>
      <w:bookmarkStart w:id="12068" w:name="_Toc366579010"/>
      <w:bookmarkStart w:id="12069" w:name="_Toc366579602"/>
      <w:bookmarkStart w:id="12070" w:name="_Toc366580193"/>
      <w:bookmarkStart w:id="12071" w:name="_Toc366580785"/>
      <w:bookmarkStart w:id="12072" w:name="_Toc366581376"/>
      <w:bookmarkStart w:id="12073" w:name="_Toc366581968"/>
      <w:bookmarkStart w:id="12074" w:name="_Toc199516277"/>
      <w:bookmarkStart w:id="12075" w:name="_Toc194983953"/>
      <w:bookmarkStart w:id="12076" w:name="_Toc243112806"/>
      <w:bookmarkStart w:id="12077" w:name="_Toc349042876"/>
      <w:bookmarkStart w:id="12078" w:name="_Ref361327371"/>
      <w:bookmarkStart w:id="12079" w:name="_Ref361327380"/>
      <w:bookmarkStart w:id="12080" w:name="_Ref365110948"/>
      <w:bookmarkStart w:id="12081" w:name="_Ref365110951"/>
      <w:bookmarkStart w:id="12082" w:name="_Toc52984679"/>
      <w:bookmarkStart w:id="12083" w:name="_Ref53069075"/>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r>
        <w:rPr>
          <w:rFonts w:eastAsia="Times New Roman"/>
        </w:rPr>
        <w:lastRenderedPageBreak/>
        <w:t>DFDL Functions</w:t>
      </w:r>
      <w:bookmarkEnd w:id="12074"/>
      <w:bookmarkEnd w:id="12075"/>
      <w:bookmarkEnd w:id="12076"/>
      <w:bookmarkEnd w:id="12077"/>
      <w:bookmarkEnd w:id="12078"/>
      <w:bookmarkEnd w:id="12079"/>
      <w:bookmarkEnd w:id="12080"/>
      <w:bookmarkEnd w:id="12081"/>
      <w:bookmarkEnd w:id="12082"/>
      <w:bookmarkEnd w:id="12083"/>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proofErr w:type="spellStart"/>
            <w:r>
              <w:rPr>
                <w:lang w:eastAsia="ja-JP" w:bidi="he-IL"/>
              </w:rPr>
              <w:t>dfdl:contentLength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1D180B32"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SimpleContent</w:t>
            </w:r>
            <w:proofErr w:type="spellEnd"/>
            <w:r>
              <w:rPr>
                <w:lang w:eastAsia="ja-JP" w:bidi="he-IL"/>
              </w:rPr>
              <w:t xml:space="preserve"> region for elements of simple type, or </w:t>
            </w:r>
            <w:proofErr w:type="spellStart"/>
            <w:r>
              <w:rPr>
                <w:lang w:eastAsia="ja-JP" w:bidi="he-IL"/>
              </w:rPr>
              <w:t>ComplexContent</w:t>
            </w:r>
            <w:proofErr w:type="spellEnd"/>
            <w:r>
              <w:rPr>
                <w:lang w:eastAsia="ja-JP" w:bidi="he-IL"/>
              </w:rPr>
              <w:t xml:space="preserve"> region for elements of complex type. These regions are defined in </w:t>
            </w:r>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r w:rsidR="00D36F04" w:rsidRPr="00065302">
              <w:rPr>
                <w:rStyle w:val="Hyperlink"/>
              </w:rPr>
            </w:r>
            <w:r w:rsidR="00D36F04" w:rsidRPr="00065302">
              <w:rPr>
                <w:rStyle w:val="Hyperlink"/>
              </w:rPr>
              <w:fldChar w:fldCharType="separate"/>
            </w:r>
            <w:r w:rsidR="00404DC4" w:rsidRPr="00065302">
              <w:rPr>
                <w:rStyle w:val="Hyperlink"/>
              </w:rPr>
              <w:t>9.3</w:t>
            </w:r>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r w:rsidR="00D36F04" w:rsidRPr="00065302">
              <w:rPr>
                <w:rStyle w:val="Hyperlink"/>
              </w:rPr>
            </w:r>
            <w:r w:rsidR="00D36F04" w:rsidRPr="00065302">
              <w:rPr>
                <w:rStyle w:val="Hyperlink"/>
              </w:rPr>
              <w:fldChar w:fldCharType="separate"/>
            </w:r>
            <w:r w:rsidR="00404DC4" w:rsidRPr="00065302">
              <w:rPr>
                <w:rStyle w:val="Hyperlink"/>
              </w:rPr>
              <w:t>DFDL Data Syntax Grammar</w:t>
            </w:r>
            <w:r w:rsidR="00D36F04" w:rsidRPr="00065302">
              <w:rPr>
                <w:rStyle w:val="Hyperlink"/>
              </w:rPr>
              <w:fldChar w:fldCharType="end"/>
            </w:r>
            <w:r w:rsidR="00D36F04">
              <w:rPr>
                <w:lang w:eastAsia="ja-JP" w:bidi="he-IL"/>
              </w:rPr>
              <w:t xml:space="preserve">. </w:t>
            </w:r>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888A4F1" w14:textId="77777777"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proofErr w:type="spellStart"/>
            <w:r>
              <w:t>dfdl:valueLength</w:t>
            </w:r>
            <w:proofErr w:type="spellEnd"/>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BE57B89" w:rsidR="00D23462" w:rsidRDefault="00D23462" w:rsidP="00852536">
            <w:pPr>
              <w:rPr>
                <w:lang w:eastAsia="ja-JP" w:bidi="he-IL"/>
              </w:rPr>
            </w:pPr>
            <w:r>
              <w:rPr>
                <w:lang w:eastAsia="ja-JP" w:bidi="he-IL"/>
              </w:rPr>
              <w:t xml:space="preserve">Returns the length of the supplied node's </w:t>
            </w:r>
            <w:proofErr w:type="spellStart"/>
            <w:r>
              <w:rPr>
                <w:lang w:eastAsia="ja-JP" w:bidi="he-IL"/>
              </w:rPr>
              <w:t>SimpleLogicalValue</w:t>
            </w:r>
            <w:proofErr w:type="spellEnd"/>
            <w:r>
              <w:rPr>
                <w:lang w:eastAsia="ja-JP" w:bidi="he-IL"/>
              </w:rPr>
              <w:t xml:space="preserve"> region for elements of simple type, or </w:t>
            </w:r>
            <w:proofErr w:type="spellStart"/>
            <w:r>
              <w:rPr>
                <w:lang w:eastAsia="ja-JP" w:bidi="he-IL"/>
              </w:rPr>
              <w:t>ComplexValue</w:t>
            </w:r>
            <w:proofErr w:type="spellEnd"/>
            <w:r>
              <w:rPr>
                <w:lang w:eastAsia="ja-JP" w:bidi="he-IL"/>
              </w:rPr>
              <w:t xml:space="preserve"> region for elements of complex type. These regions are defined in </w:t>
            </w:r>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r w:rsidR="0044109E" w:rsidRPr="00065302">
              <w:rPr>
                <w:rStyle w:val="Hyperlink"/>
              </w:rPr>
            </w:r>
            <w:r w:rsidR="0044109E" w:rsidRPr="00065302">
              <w:rPr>
                <w:rStyle w:val="Hyperlink"/>
              </w:rPr>
              <w:fldChar w:fldCharType="separate"/>
            </w:r>
            <w:r w:rsidR="00404DC4" w:rsidRPr="00065302">
              <w:rPr>
                <w:rStyle w:val="Hyperlink"/>
              </w:rPr>
              <w:t>9.3</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r w:rsidR="0044109E" w:rsidRPr="00065302">
              <w:rPr>
                <w:rStyle w:val="Hyperlink"/>
              </w:rPr>
            </w:r>
            <w:r w:rsidR="0044109E" w:rsidRPr="00065302">
              <w:rPr>
                <w:rStyle w:val="Hyperlink"/>
              </w:rPr>
              <w:fldChar w:fldCharType="separate"/>
            </w:r>
            <w:r w:rsidR="00404DC4" w:rsidRPr="00065302">
              <w:rPr>
                <w:rStyle w:val="Hyperlink"/>
              </w:rPr>
              <w:t>DFDL Data Syntax Grammar</w:t>
            </w:r>
            <w:r w:rsidR="0044109E" w:rsidRPr="00065302">
              <w:rPr>
                <w:rStyle w:val="Hyperlink"/>
              </w:rPr>
              <w:fldChar w:fldCharType="end"/>
            </w:r>
            <w:r w:rsidR="0044109E">
              <w:rPr>
                <w:lang w:eastAsia="ja-JP" w:bidi="he-IL"/>
              </w:rPr>
              <w:t xml:space="preserve">. </w:t>
            </w:r>
            <w:r>
              <w:rPr>
                <w:lang w:eastAsia="ja-JP" w:bidi="he-IL"/>
              </w:rPr>
              <w:t xml:space="preserve">The value is returned as an </w:t>
            </w:r>
            <w:proofErr w:type="spellStart"/>
            <w:r>
              <w:rPr>
                <w:lang w:eastAsia="ja-JP" w:bidi="he-IL"/>
              </w:rPr>
              <w:t>xs:unsignedLong</w:t>
            </w:r>
            <w:proofErr w:type="spellEnd"/>
            <w:r>
              <w:rPr>
                <w:lang w:eastAsia="ja-JP" w:bidi="he-IL"/>
              </w:rPr>
              <w:t xml:space="preserve">. </w:t>
            </w:r>
          </w:p>
          <w:p w14:paraId="2235FA9A" w14:textId="59E8C7A8" w:rsidR="00D23462" w:rsidRDefault="00D23462" w:rsidP="00852536">
            <w:pPr>
              <w:rPr>
                <w:lang w:eastAsia="ja-JP" w:bidi="he-IL"/>
              </w:rPr>
            </w:pPr>
            <w:r>
              <w:rPr>
                <w:lang w:eastAsia="ja-JP" w:bidi="he-IL"/>
              </w:rPr>
              <w:t xml:space="preserve">For simple types, the </w:t>
            </w:r>
            <w:proofErr w:type="spellStart"/>
            <w:r w:rsidR="001E3F57">
              <w:rPr>
                <w:lang w:eastAsia="ja-JP" w:bidi="he-IL"/>
              </w:rPr>
              <w:t>dfdl:</w:t>
            </w:r>
            <w:r>
              <w:rPr>
                <w:lang w:eastAsia="ja-JP" w:bidi="he-IL"/>
              </w:rPr>
              <w:t>valueLength</w:t>
            </w:r>
            <w:proofErr w:type="spellEnd"/>
            <w:r>
              <w:rPr>
                <w:lang w:eastAsia="ja-JP" w:bidi="he-IL"/>
              </w:rPr>
              <w:t xml:space="preserve">() function returns a length which </w:t>
            </w:r>
            <w:r>
              <w:t>excludes any padding or filling.</w:t>
            </w:r>
          </w:p>
          <w:p w14:paraId="0BDBA81C" w14:textId="524059F6" w:rsidR="00D23462" w:rsidRDefault="00D23462" w:rsidP="00852536">
            <w:pPr>
              <w:rPr>
                <w:lang w:eastAsia="ja-JP" w:bidi="he-IL"/>
              </w:rPr>
            </w:pPr>
            <w:r>
              <w:rPr>
                <w:lang w:eastAsia="ja-JP" w:bidi="he-IL"/>
              </w:rPr>
              <w:t xml:space="preserve">The second argument is of type </w:t>
            </w:r>
            <w:proofErr w:type="spellStart"/>
            <w:r>
              <w:rPr>
                <w:lang w:eastAsia="ja-JP" w:bidi="he-IL"/>
              </w:rPr>
              <w:t>xs:string</w:t>
            </w:r>
            <w:proofErr w:type="spellEnd"/>
            <w:r>
              <w:rPr>
                <w:lang w:eastAsia="ja-JP" w:bidi="he-IL"/>
              </w:rPr>
              <w:t xml:space="preserve">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proofErr w:type="spellStart"/>
            <w:r>
              <w:rPr>
                <w:lang w:eastAsia="ja-JP" w:bidi="he-IL"/>
              </w:rPr>
              <w:t>dfdl:testBit</w:t>
            </w:r>
            <w:proofErr w:type="spellEnd"/>
            <w:r>
              <w:rPr>
                <w:lang w:eastAsia="ja-JP" w:bidi="he-IL"/>
              </w:rPr>
              <w:t>($data, $</w:t>
            </w:r>
            <w:proofErr w:type="spellStart"/>
            <w:r>
              <w:rPr>
                <w:lang w:eastAsia="ja-JP" w:bidi="he-IL"/>
              </w:rPr>
              <w:t>bitPos</w:t>
            </w:r>
            <w:proofErr w:type="spellEnd"/>
            <w:r>
              <w:rPr>
                <w:lang w:eastAsia="ja-JP" w:bidi="he-IL"/>
              </w:rPr>
              <w:t>)</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 xml:space="preserve">Returns Boolean true if the bit number given by the </w:t>
            </w:r>
            <w:proofErr w:type="spellStart"/>
            <w:r>
              <w:rPr>
                <w:rFonts w:eastAsia="MS Mincho"/>
                <w:lang w:eastAsia="ja-JP"/>
              </w:rPr>
              <w:t>xs:nonNegativeInteger</w:t>
            </w:r>
            <w:proofErr w:type="spellEnd"/>
            <w:r>
              <w:rPr>
                <w:rFonts w:eastAsia="MS Mincho"/>
                <w:lang w:eastAsia="ja-JP"/>
              </w:rPr>
              <w:t xml:space="preserve"> $</w:t>
            </w:r>
            <w:proofErr w:type="spellStart"/>
            <w:r>
              <w:rPr>
                <w:rFonts w:eastAsia="MS Mincho"/>
                <w:lang w:eastAsia="ja-JP"/>
              </w:rPr>
              <w:t>bitPos</w:t>
            </w:r>
            <w:proofErr w:type="spellEnd"/>
            <w:r>
              <w:rPr>
                <w:rFonts w:eastAsia="MS Mincho"/>
                <w:lang w:eastAsia="ja-JP"/>
              </w:rPr>
              <w:t xml:space="preserve"> is set on in the </w:t>
            </w:r>
            <w:proofErr w:type="spellStart"/>
            <w:r>
              <w:rPr>
                <w:rFonts w:eastAsia="MS Mincho"/>
                <w:lang w:eastAsia="ja-JP"/>
              </w:rPr>
              <w:t>xs:unsignedByte</w:t>
            </w:r>
            <w:proofErr w:type="spellEnd"/>
            <w:r>
              <w:rPr>
                <w:rFonts w:eastAsia="MS Mincho"/>
                <w:lang w:eastAsia="ja-JP"/>
              </w:rPr>
              <w:t xml:space="preserv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proofErr w:type="spellStart"/>
            <w:r>
              <w:rPr>
                <w:rFonts w:eastAsia="MS Mincho"/>
                <w:lang w:eastAsia="ja-JP"/>
              </w:rPr>
              <w:t>dfdl:setBits</w:t>
            </w:r>
            <w:proofErr w:type="spellEnd"/>
            <w:r>
              <w:rPr>
                <w:rFonts w:eastAsia="MS Mincho"/>
                <w:lang w:eastAsia="ja-JP"/>
              </w:rPr>
              <w:t>($bit1,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proofErr w:type="spellStart"/>
            <w:r>
              <w:rPr>
                <w:rFonts w:eastAsia="MS Mincho"/>
              </w:rPr>
              <w:t>dfdl:occursIndex</w:t>
            </w:r>
            <w:proofErr w:type="spellEnd"/>
            <w:r>
              <w:rPr>
                <w:rFonts w:eastAsia="MS Mincho"/>
              </w:rPr>
              <w:t>()</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 xml:space="preserve">as an </w:t>
            </w:r>
            <w:proofErr w:type="spellStart"/>
            <w:r>
              <w:rPr>
                <w:lang w:eastAsia="ja-JP" w:bidi="he-IL"/>
              </w:rPr>
              <w:t>xs:nonNegativeInteger</w:t>
            </w:r>
            <w:proofErr w:type="spellEnd"/>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proofErr w:type="spellStart"/>
            <w:r>
              <w:rPr>
                <w:rFonts w:eastAsia="MS Mincho"/>
              </w:rPr>
              <w:t>dfdl:checkConstraints</w:t>
            </w:r>
            <w:proofErr w:type="spellEnd"/>
            <w:r>
              <w:rPr>
                <w:rFonts w:eastAsia="MS Mincho"/>
              </w:rPr>
              <w:t>($node)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 xml:space="preserve">Returns </w:t>
            </w:r>
            <w:proofErr w:type="spellStart"/>
            <w:r>
              <w:t>boolean</w:t>
            </w:r>
            <w:proofErr w:type="spellEnd"/>
            <w:r>
              <w:t xml:space="preserve">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C31ED0">
            <w:pPr>
              <w:numPr>
                <w:ilvl w:val="0"/>
                <w:numId w:val="168"/>
              </w:numPr>
              <w:ind w:left="0" w:firstLine="0"/>
            </w:pPr>
            <w:proofErr w:type="spellStart"/>
            <w:r>
              <w:t>minLength</w:t>
            </w:r>
            <w:proofErr w:type="spellEnd"/>
            <w:r>
              <w:t xml:space="preserve">, </w:t>
            </w:r>
            <w:proofErr w:type="spellStart"/>
            <w:r>
              <w:t>maxLength</w:t>
            </w:r>
            <w:proofErr w:type="spellEnd"/>
            <w:r>
              <w:t xml:space="preserve"> </w:t>
            </w:r>
          </w:p>
          <w:p w14:paraId="297832F9" w14:textId="77777777" w:rsidR="00D23462" w:rsidRDefault="00D23462" w:rsidP="00C31ED0">
            <w:pPr>
              <w:numPr>
                <w:ilvl w:val="0"/>
                <w:numId w:val="168"/>
              </w:numPr>
              <w:ind w:left="0" w:firstLine="0"/>
            </w:pPr>
            <w:r>
              <w:t xml:space="preserve">pattern </w:t>
            </w:r>
          </w:p>
          <w:p w14:paraId="034851C1" w14:textId="77777777" w:rsidR="00D23462" w:rsidRDefault="00D23462" w:rsidP="00C31ED0">
            <w:pPr>
              <w:numPr>
                <w:ilvl w:val="0"/>
                <w:numId w:val="168"/>
              </w:numPr>
              <w:ind w:left="0" w:firstLine="0"/>
            </w:pPr>
            <w:r>
              <w:lastRenderedPageBreak/>
              <w:t xml:space="preserve">enumeration </w:t>
            </w:r>
          </w:p>
          <w:p w14:paraId="0874FDAF" w14:textId="77777777" w:rsidR="00D23462" w:rsidRDefault="00D23462" w:rsidP="00C31ED0">
            <w:pPr>
              <w:numPr>
                <w:ilvl w:val="0"/>
                <w:numId w:val="168"/>
              </w:numPr>
              <w:ind w:left="0" w:firstLine="0"/>
            </w:pPr>
            <w:proofErr w:type="spellStart"/>
            <w:r>
              <w:t>maxInclusive</w:t>
            </w:r>
            <w:proofErr w:type="spellEnd"/>
            <w:r>
              <w:t xml:space="preserve">, </w:t>
            </w:r>
            <w:proofErr w:type="spellStart"/>
            <w:r>
              <w:t>maxExclusive</w:t>
            </w:r>
            <w:proofErr w:type="spellEnd"/>
            <w:r>
              <w:t xml:space="preserve">, </w:t>
            </w:r>
            <w:proofErr w:type="spellStart"/>
            <w:r>
              <w:t>minExclusive</w:t>
            </w:r>
            <w:proofErr w:type="spellEnd"/>
            <w:r>
              <w:t xml:space="preserve">, </w:t>
            </w:r>
            <w:proofErr w:type="spellStart"/>
            <w:r>
              <w:t>minInclusive</w:t>
            </w:r>
            <w:proofErr w:type="spellEnd"/>
            <w:r>
              <w:t xml:space="preserve"> </w:t>
            </w:r>
          </w:p>
          <w:p w14:paraId="0B34C845" w14:textId="77777777" w:rsidR="00D23462" w:rsidRDefault="00D23462" w:rsidP="00C31ED0">
            <w:pPr>
              <w:numPr>
                <w:ilvl w:val="0"/>
                <w:numId w:val="168"/>
              </w:numPr>
              <w:ind w:left="0" w:firstLine="0"/>
            </w:pPr>
            <w:proofErr w:type="spellStart"/>
            <w:r>
              <w:t>totalDigits</w:t>
            </w:r>
            <w:proofErr w:type="spellEnd"/>
            <w:r>
              <w:t xml:space="preserve"> </w:t>
            </w:r>
          </w:p>
          <w:p w14:paraId="02F3B130" w14:textId="77777777" w:rsidR="00D23462" w:rsidRDefault="00D23462" w:rsidP="00C31ED0">
            <w:pPr>
              <w:numPr>
                <w:ilvl w:val="0"/>
                <w:numId w:val="168"/>
              </w:numPr>
              <w:ind w:left="0" w:firstLine="0"/>
            </w:pPr>
            <w:proofErr w:type="spellStart"/>
            <w:r>
              <w:t>fractionDigits</w:t>
            </w:r>
            <w:proofErr w:type="spellEnd"/>
            <w:r>
              <w:t xml:space="preserve"> </w:t>
            </w:r>
          </w:p>
          <w:p w14:paraId="59E13683" w14:textId="6994928C"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404DC4" w:rsidRPr="00065302">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2084" w:name="_Toc199515651"/>
            <w:bookmarkStart w:id="12085" w:name="_Toc199515839"/>
            <w:bookmarkStart w:id="12086" w:name="_Toc199516278"/>
            <w:bookmarkStart w:id="12087" w:name="_Toc199515654"/>
            <w:bookmarkStart w:id="12088" w:name="_Toc199515842"/>
            <w:bookmarkStart w:id="12089" w:name="_Toc199516281"/>
            <w:bookmarkStart w:id="12090" w:name="_Toc199841833"/>
            <w:bookmarkStart w:id="12091" w:name="_Toc199844399"/>
            <w:bookmarkStart w:id="12092" w:name="_Toc199515657"/>
            <w:bookmarkStart w:id="12093" w:name="_Toc199515845"/>
            <w:bookmarkStart w:id="12094" w:name="_Toc199516284"/>
            <w:bookmarkStart w:id="12095" w:name="_Toc199841835"/>
            <w:bookmarkStart w:id="12096" w:name="_Toc199844401"/>
            <w:bookmarkStart w:id="12097" w:name="_Toc199516285"/>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proofErr w:type="spellStart"/>
            <w:r>
              <w:rPr>
                <w:rFonts w:eastAsia="MS Mincho" w:cs="Arial"/>
              </w:rPr>
              <w:lastRenderedPageBreak/>
              <w:t>dfdl:encodeDFDLEntities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DFDL string literal constructed from the $</w:t>
            </w:r>
            <w:proofErr w:type="spellStart"/>
            <w:r>
              <w:t>arg</w:t>
            </w:r>
            <w:proofErr w:type="spellEnd"/>
            <w:r>
              <w:t xml:space="preserve"> string argument. If $</w:t>
            </w:r>
            <w:proofErr w:type="spellStart"/>
            <w:r>
              <w:t>arg</w:t>
            </w:r>
            <w:proofErr w:type="spellEnd"/>
            <w:r>
              <w:t xml:space="preserve"> contains any '%' and/or space characters, then the return value replaces each '%' with '%%' and each space with '%SP;', otherwise $</w:t>
            </w:r>
            <w:proofErr w:type="spellStart"/>
            <w:r>
              <w:t>arg</w:t>
            </w:r>
            <w:proofErr w:type="spellEnd"/>
            <w:r>
              <w:t xml:space="preserve">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proofErr w:type="spellStart"/>
            <w:r>
              <w:rPr>
                <w:rFonts w:eastAsia="MS Mincho" w:cs="Arial"/>
              </w:rPr>
              <w:t>dfdl:decodeDFDLEntities</w:t>
            </w:r>
            <w:proofErr w:type="spellEnd"/>
            <w:r>
              <w:rPr>
                <w:rFonts w:eastAsia="MS Mincho" w:cs="Arial"/>
              </w:rPr>
              <w:t xml:space="preserve"> ($</w:t>
            </w:r>
            <w:proofErr w:type="spellStart"/>
            <w:r>
              <w:rPr>
                <w:rFonts w:eastAsia="MS Mincho" w:cs="Arial"/>
              </w:rPr>
              <w:t>arg</w:t>
            </w:r>
            <w:proofErr w:type="spellEnd"/>
            <w:r>
              <w:rPr>
                <w:rFonts w:eastAsia="MS Mincho" w:cs="Arial"/>
              </w:rPr>
              <w:t>)</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w:t>
            </w:r>
            <w:proofErr w:type="spellStart"/>
            <w:r>
              <w:t>arg</w:t>
            </w:r>
            <w:proofErr w:type="spellEnd"/>
            <w:r>
              <w:t xml:space="preserve"> string argument. If $</w:t>
            </w:r>
            <w:proofErr w:type="spellStart"/>
            <w:r>
              <w:t>arg</w:t>
            </w:r>
            <w:proofErr w:type="spellEnd"/>
            <w:r>
              <w:t xml:space="preserve"> contains syntax matching DFDL Character Entities syntax, then the corresponding characters are used in the result.  Any characters in $</w:t>
            </w:r>
            <w:proofErr w:type="spellStart"/>
            <w:r>
              <w:t>arg</w:t>
            </w:r>
            <w:proofErr w:type="spellEnd"/>
            <w:r>
              <w:t xml:space="preserve"> not matching the DFDL Character Entities syntax remain unchanged in the result.</w:t>
            </w:r>
          </w:p>
          <w:p w14:paraId="75BD4828" w14:textId="77777777" w:rsidR="00D23462" w:rsidRDefault="00D23462" w:rsidP="00852536">
            <w:r>
              <w:t>It is a Schema Definition Error if $</w:t>
            </w:r>
            <w:proofErr w:type="spellStart"/>
            <w:r>
              <w:t>arg</w:t>
            </w:r>
            <w:proofErr w:type="spellEnd"/>
            <w:r>
              <w:t xml:space="preserve">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proofErr w:type="spellStart"/>
            <w:r>
              <w:rPr>
                <w:rFonts w:eastAsia="MS Mincho" w:cs="Arial"/>
              </w:rPr>
              <w:t>dfdl:containsDFDLEntities</w:t>
            </w:r>
            <w:proofErr w:type="spellEnd"/>
            <w:r>
              <w:rPr>
                <w:rFonts w:eastAsia="MS Mincho" w:cs="Arial"/>
              </w:rPr>
              <w:t>($</w:t>
            </w:r>
            <w:proofErr w:type="spellStart"/>
            <w:r>
              <w:rPr>
                <w:rFonts w:eastAsia="MS Mincho" w:cs="Arial"/>
              </w:rPr>
              <w:t>arg</w:t>
            </w:r>
            <w:proofErr w:type="spellEnd"/>
            <w:r>
              <w:rPr>
                <w:rFonts w:eastAsia="MS Mincho"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Returns a Boolean indicating whether the $</w:t>
            </w:r>
            <w:proofErr w:type="spellStart"/>
            <w:r>
              <w:t>arg</w:t>
            </w:r>
            <w:proofErr w:type="spellEnd"/>
            <w:r>
              <w:t xml:space="preserve">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proofErr w:type="spellStart"/>
            <w:r>
              <w:rPr>
                <w:rFonts w:cs="Arial"/>
              </w:rPr>
              <w:t>dfdl:timeZoneFromDateTime</w:t>
            </w:r>
            <w:proofErr w:type="spellEnd"/>
            <w:r>
              <w:rPr>
                <w:rFonts w:cs="Arial"/>
              </w:rPr>
              <w:t>($</w:t>
            </w:r>
            <w:proofErr w:type="spellStart"/>
            <w:r>
              <w:rPr>
                <w:rFonts w:cs="Arial"/>
              </w:rPr>
              <w:t>arg</w:t>
            </w:r>
            <w:proofErr w:type="spellEnd"/>
            <w:r>
              <w:rPr>
                <w:rFonts w:cs="Arial"/>
              </w:rPr>
              <w:t>)</w:t>
            </w:r>
            <w:r>
              <w:t xml:space="preserve"> </w:t>
            </w:r>
          </w:p>
          <w:p w14:paraId="0698F4D3" w14:textId="77777777" w:rsidR="00D23462" w:rsidRDefault="00D23462" w:rsidP="00852536">
            <w:pPr>
              <w:rPr>
                <w:rFonts w:cs="Arial"/>
              </w:rPr>
            </w:pPr>
            <w:proofErr w:type="spellStart"/>
            <w:r>
              <w:rPr>
                <w:rFonts w:cs="Arial"/>
              </w:rPr>
              <w:t>dfdl:timeZoneFromDate</w:t>
            </w:r>
            <w:proofErr w:type="spellEnd"/>
            <w:r>
              <w:rPr>
                <w:rFonts w:cs="Arial"/>
              </w:rPr>
              <w:t>($</w:t>
            </w:r>
            <w:proofErr w:type="spellStart"/>
            <w:r>
              <w:rPr>
                <w:rFonts w:cs="Arial"/>
              </w:rPr>
              <w:t>arg</w:t>
            </w:r>
            <w:proofErr w:type="spellEnd"/>
            <w:r>
              <w:rPr>
                <w:rFonts w:cs="Arial"/>
              </w:rPr>
              <w:t>)</w:t>
            </w:r>
          </w:p>
          <w:p w14:paraId="34F4E605" w14:textId="77777777" w:rsidR="00D23462" w:rsidRDefault="00D23462" w:rsidP="00852536">
            <w:pPr>
              <w:rPr>
                <w:rFonts w:eastAsia="MS Mincho" w:cs="Arial"/>
              </w:rPr>
            </w:pPr>
            <w:proofErr w:type="spellStart"/>
            <w:r>
              <w:rPr>
                <w:rFonts w:cs="Arial"/>
              </w:rPr>
              <w:t>dfdl:timeZoneFromTime</w:t>
            </w:r>
            <w:proofErr w:type="spellEnd"/>
            <w:r>
              <w:rPr>
                <w:rFonts w:cs="Arial"/>
              </w:rPr>
              <w:t xml:space="preserve"> ($</w:t>
            </w:r>
            <w:proofErr w:type="spellStart"/>
            <w:r>
              <w:rPr>
                <w:rFonts w:cs="Arial"/>
              </w:rPr>
              <w:t>arg</w:t>
            </w:r>
            <w:proofErr w:type="spellEnd"/>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 xml:space="preserve">Returns the </w:t>
            </w:r>
            <w:proofErr w:type="spellStart"/>
            <w:r>
              <w:rPr>
                <w:color w:val="000000"/>
              </w:rPr>
              <w:t>timezone</w:t>
            </w:r>
            <w:proofErr w:type="spellEnd"/>
            <w:r>
              <w:rPr>
                <w:color w:val="000000"/>
              </w:rPr>
              <w:t xml:space="preserve"> component, if any, of $</w:t>
            </w:r>
            <w:proofErr w:type="spellStart"/>
            <w:r>
              <w:rPr>
                <w:color w:val="000000"/>
              </w:rPr>
              <w:t>arg</w:t>
            </w:r>
            <w:proofErr w:type="spellEnd"/>
            <w:r>
              <w:rPr>
                <w:color w:val="000000"/>
              </w:rPr>
              <w:t xml:space="preserve"> as an </w:t>
            </w:r>
            <w:proofErr w:type="spellStart"/>
            <w:r>
              <w:rPr>
                <w:color w:val="000000"/>
              </w:rPr>
              <w:t>xs:string</w:t>
            </w:r>
            <w:proofErr w:type="spellEnd"/>
            <w:r>
              <w:rPr>
                <w:color w:val="000000"/>
              </w:rPr>
              <w:t>. The $</w:t>
            </w:r>
            <w:proofErr w:type="spellStart"/>
            <w:r>
              <w:rPr>
                <w:color w:val="000000"/>
              </w:rPr>
              <w:t>arg</w:t>
            </w:r>
            <w:proofErr w:type="spellEnd"/>
            <w:r>
              <w:rPr>
                <w:color w:val="000000"/>
              </w:rPr>
              <w:t xml:space="preserve"> is of type </w:t>
            </w:r>
            <w:proofErr w:type="spellStart"/>
            <w:r>
              <w:rPr>
                <w:color w:val="000000"/>
              </w:rPr>
              <w:t>xs:dateTime</w:t>
            </w:r>
            <w:proofErr w:type="spellEnd"/>
            <w:r>
              <w:rPr>
                <w:color w:val="000000"/>
              </w:rPr>
              <w:t xml:space="preserve">, </w:t>
            </w:r>
            <w:proofErr w:type="spellStart"/>
            <w:r>
              <w:rPr>
                <w:color w:val="000000"/>
              </w:rPr>
              <w:t>xs:date</w:t>
            </w:r>
            <w:proofErr w:type="spellEnd"/>
            <w:r>
              <w:rPr>
                <w:color w:val="000000"/>
              </w:rPr>
              <w:t xml:space="preserve"> and </w:t>
            </w:r>
            <w:proofErr w:type="spellStart"/>
            <w:r>
              <w:rPr>
                <w:color w:val="000000"/>
              </w:rPr>
              <w:t>xs:time</w:t>
            </w:r>
            <w:proofErr w:type="spellEnd"/>
            <w:r>
              <w:rPr>
                <w:color w:val="000000"/>
              </w:rPr>
              <w:t xml:space="preserve"> respectively.</w:t>
            </w:r>
          </w:p>
          <w:p w14:paraId="6E5C3B4A" w14:textId="77777777" w:rsidR="00D23462" w:rsidRDefault="00D23462" w:rsidP="00852536">
            <w:r>
              <w:rPr>
                <w:color w:val="000000"/>
              </w:rPr>
              <w:t>If $</w:t>
            </w:r>
            <w:proofErr w:type="spellStart"/>
            <w:r>
              <w:rPr>
                <w:color w:val="000000"/>
              </w:rPr>
              <w:t>arg</w:t>
            </w:r>
            <w:proofErr w:type="spellEnd"/>
            <w:r>
              <w:rPr>
                <w:color w:val="000000"/>
              </w:rPr>
              <w:t xml:space="preserve">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w:t>
            </w:r>
            <w:proofErr w:type="spellStart"/>
            <w:r>
              <w:rPr>
                <w:color w:val="000000"/>
              </w:rPr>
              <w:t>arg</w:t>
            </w:r>
            <w:proofErr w:type="spellEnd"/>
            <w:r>
              <w:rPr>
                <w:color w:val="000000"/>
              </w:rPr>
              <w:t xml:space="preserve"> has no </w:t>
            </w:r>
            <w:proofErr w:type="spellStart"/>
            <w:r>
              <w:rPr>
                <w:color w:val="000000"/>
              </w:rPr>
              <w:t>timezone</w:t>
            </w:r>
            <w:proofErr w:type="spellEnd"/>
            <w:r>
              <w:rPr>
                <w:color w:val="000000"/>
              </w:rPr>
              <w:t xml:space="preserv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proofErr w:type="spellStart"/>
            <w:r>
              <w:t>dfdl:checkRangeInclusive</w:t>
            </w:r>
            <w:proofErr w:type="spellEnd"/>
            <w:r>
              <w:t>($node, $val1, $val2)</w:t>
            </w:r>
            <w:r>
              <w:br/>
            </w:r>
            <w:proofErr w:type="spellStart"/>
            <w:r>
              <w:t>dfdl:checkRangeExclusive</w:t>
            </w:r>
            <w:proofErr w:type="spellEnd"/>
            <w:r>
              <w:t>($node,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w:t>
            </w:r>
            <w:proofErr w:type="spellStart"/>
            <w:r>
              <w:t>boolean</w:t>
            </w:r>
            <w:proofErr w:type="spellEnd"/>
            <w:r>
              <w:t xml:space="preserve"> true if the specified node value is in the range given by $val1 and $val2. </w:t>
            </w:r>
            <w:r>
              <w:br/>
              <w:t xml:space="preserve">The type of $val1 and $val2 must be compatible with the type of $node, and must be a derivative of </w:t>
            </w:r>
            <w:proofErr w:type="spellStart"/>
            <w:r>
              <w:t>xs:decimal</w:t>
            </w:r>
            <w:proofErr w:type="spellEnd"/>
            <w:r>
              <w:t xml:space="preserve">, </w:t>
            </w:r>
            <w:proofErr w:type="spellStart"/>
            <w:r>
              <w:t>xs:float</w:t>
            </w:r>
            <w:proofErr w:type="spellEnd"/>
            <w:r>
              <w:t xml:space="preserve"> or </w:t>
            </w:r>
            <w:proofErr w:type="spellStart"/>
            <w:r>
              <w:t>xs:double</w:t>
            </w:r>
            <w:proofErr w:type="spellEnd"/>
            <w:r>
              <w:t>. It is a Schema Definition Error if the $node argument is a complex element.</w:t>
            </w:r>
          </w:p>
        </w:tc>
      </w:tr>
    </w:tbl>
    <w:p w14:paraId="1C9EA2DA" w14:textId="65CA26B3"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66</w:t>
      </w:r>
      <w:r w:rsidR="00F31291">
        <w:rPr>
          <w:noProof/>
        </w:rPr>
        <w:fldChar w:fldCharType="end"/>
      </w:r>
      <w:r>
        <w:t xml:space="preserve"> DFDL Functions</w:t>
      </w:r>
    </w:p>
    <w:p w14:paraId="0CDA4004" w14:textId="77777777" w:rsidR="00D23462" w:rsidRDefault="00D23462" w:rsidP="00D23462">
      <w:r>
        <w:t>Notes:</w:t>
      </w:r>
    </w:p>
    <w:p w14:paraId="2BD6A37C" w14:textId="77777777" w:rsidR="00D23462" w:rsidRDefault="00D23462" w:rsidP="00D23462">
      <w:proofErr w:type="spellStart"/>
      <w:r>
        <w:t>dfdl:valueLength</w:t>
      </w:r>
      <w:proofErr w:type="spellEnd"/>
      <w:r>
        <w:t xml:space="preserve">(path, lengthUnits) - returns the value length which excludes any padding or filling which might be added for a </w:t>
      </w:r>
      <w:r>
        <w:rPr>
          <w:rStyle w:val="Emphasis"/>
        </w:rPr>
        <w:t>specified length</w:t>
      </w:r>
    </w:p>
    <w:p w14:paraId="644A9134" w14:textId="005B2112" w:rsidR="00D23462" w:rsidRDefault="00D23462" w:rsidP="00D23462">
      <w:r>
        <w:lastRenderedPageBreak/>
        <w:t xml:space="preserve">If the element declaration in the DFDL schema corresponding to the </w:t>
      </w:r>
      <w:r w:rsidR="00933F0E">
        <w:t>Infoset</w:t>
      </w:r>
      <w:r>
        <w:t xml:space="preserve"> item</w:t>
      </w:r>
      <w:r w:rsidR="00DA2317">
        <w:t xml:space="preserve"> has the </w:t>
      </w:r>
      <w:proofErr w:type="spellStart"/>
      <w:r w:rsidR="00DA2317">
        <w:t>dfdl:inputValueCalc</w:t>
      </w:r>
      <w:proofErr w:type="spellEnd"/>
      <w:r w:rsidR="00DA2317">
        <w:t xml:space="preserve"> property,</w:t>
      </w:r>
      <w:r>
        <w:t xml:space="preserve">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w:t>
      </w:r>
      <w:proofErr w:type="spellStart"/>
      <w:r>
        <w:t>dfdl:encoding</w:t>
      </w:r>
      <w:proofErr w:type="spellEnd"/>
      <w:r>
        <w:t xml:space="preserve">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w:t>
      </w:r>
      <w:proofErr w:type="spellStart"/>
      <w:r>
        <w:t>dfdl:length</w:t>
      </w:r>
      <w:proofErr w:type="spellEnd"/>
      <w:r>
        <w:t xml:space="preserve"> or </w:t>
      </w:r>
      <w:proofErr w:type="spellStart"/>
      <w:r>
        <w:t>dfdl:textOutputMinLength</w:t>
      </w:r>
      <w:proofErr w:type="spellEnd"/>
      <w:r>
        <w:t xml:space="preserve">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 xml:space="preserve">For a complex type, this means a bottom up totaling of the </w:t>
      </w:r>
      <w:proofErr w:type="spellStart"/>
      <w:r>
        <w:t>dfdl:contentLength</w:t>
      </w:r>
      <w:proofErr w:type="spellEnd"/>
      <w:r>
        <w:t>() of all the contents and framing of the complex type.</w:t>
      </w:r>
    </w:p>
    <w:p w14:paraId="5D542870" w14:textId="52F21369" w:rsidR="00D23462" w:rsidRDefault="00D23462" w:rsidP="00D23462">
      <w:proofErr w:type="spellStart"/>
      <w:r>
        <w:rPr>
          <w:rFonts w:cs="Arial"/>
          <w:lang w:eastAsia="ja-JP" w:bidi="he-IL"/>
        </w:rPr>
        <w:t>dfdl:contentLength</w:t>
      </w:r>
      <w:proofErr w:type="spellEnd"/>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653AD311" w:rsidR="00D23462" w:rsidRDefault="00D23462" w:rsidP="00D23462">
      <w:r>
        <w:t xml:space="preserve">If the element declaration in the DFDL schema corresponding to the </w:t>
      </w:r>
      <w:r w:rsidR="00933F0E">
        <w:t>Infoset</w:t>
      </w:r>
      <w:r>
        <w:t xml:space="preserve"> item has </w:t>
      </w:r>
      <w:r w:rsidR="001E3F57">
        <w:t>a</w:t>
      </w:r>
      <w:r>
        <w:t xml:space="preserve"> </w:t>
      </w:r>
      <w:proofErr w:type="spellStart"/>
      <w:r>
        <w:t>dfdl:inputValueCalc</w:t>
      </w:r>
      <w:proofErr w:type="spellEnd"/>
      <w:r>
        <w:t xml:space="preserve"> property, then the length is defined to be 0.</w:t>
      </w:r>
    </w:p>
    <w:p w14:paraId="1FF03C27" w14:textId="77777777" w:rsidR="00D23462" w:rsidRDefault="00D23462" w:rsidP="00D23462">
      <w:r>
        <w:t xml:space="preserve">When unparsing with </w:t>
      </w:r>
      <w:proofErr w:type="spellStart"/>
      <w:r>
        <w:t>dfdl:lengthKind</w:t>
      </w:r>
      <w:proofErr w:type="spellEnd"/>
      <w:r>
        <w:t xml:space="preserve"> "explicit", the calculation of </w:t>
      </w:r>
      <w:proofErr w:type="spellStart"/>
      <w:r>
        <w:t>dfdl:contentLength</w:t>
      </w:r>
      <w:proofErr w:type="spellEnd"/>
      <w:r>
        <w:t xml:space="preserve">() returns the value of the </w:t>
      </w:r>
      <w:proofErr w:type="spellStart"/>
      <w:r>
        <w:t>dfdl:length</w:t>
      </w:r>
      <w:proofErr w:type="spellEnd"/>
      <w:r>
        <w:t xml:space="preserve"> property.</w:t>
      </w:r>
    </w:p>
    <w:p w14:paraId="5E40571E" w14:textId="77777777" w:rsidR="00D23462" w:rsidRDefault="00D23462" w:rsidP="00D23462">
      <w:r>
        <w:t xml:space="preserve">For both </w:t>
      </w:r>
      <w:proofErr w:type="spellStart"/>
      <w:r>
        <w:t>dfdl:contentLength</w:t>
      </w:r>
      <w:proofErr w:type="spellEnd"/>
      <w:r>
        <w:t xml:space="preserve">() and </w:t>
      </w:r>
      <w:proofErr w:type="spellStart"/>
      <w:r>
        <w:t>dfdl:valueLength</w:t>
      </w:r>
      <w:proofErr w:type="spellEnd"/>
      <w:r>
        <w:t>(),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 xml:space="preserve">Use </w:t>
      </w:r>
      <w:proofErr w:type="spellStart"/>
      <w:r>
        <w:t>dfdl:encodeDFDLEntities</w:t>
      </w:r>
      <w:proofErr w:type="spellEnd"/>
      <w:r>
        <w:t>()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2097"/>
    <w:p w14:paraId="71F58560" w14:textId="77777777" w:rsidR="00D23462" w:rsidRDefault="00D23462" w:rsidP="00D23462">
      <w:r>
        <w:t xml:space="preserve">Use </w:t>
      </w:r>
      <w:proofErr w:type="spellStart"/>
      <w:r>
        <w:t>dfdl:decodeDFDLEntities</w:t>
      </w:r>
      <w:proofErr w:type="spellEnd"/>
      <w:r>
        <w:t>()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BC2419">
      <w:pPr>
        <w:pStyle w:val="Heading3"/>
        <w:rPr>
          <w:rFonts w:eastAsia="Times New Roman"/>
        </w:rPr>
      </w:pPr>
      <w:bookmarkStart w:id="12098" w:name="_Toc52984680"/>
      <w:r>
        <w:rPr>
          <w:rFonts w:eastAsia="Times New Roman"/>
          <w:lang w:eastAsia="en-GB"/>
        </w:rPr>
        <w:t>DFDL Constructor Functions</w:t>
      </w:r>
      <w:bookmarkEnd w:id="12098"/>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proofErr w:type="spellStart"/>
            <w:r>
              <w:t>dfdl:byte</w:t>
            </w:r>
            <w:proofErr w:type="spellEnd"/>
            <w:r>
              <w:t xml:space="preserve"> ($</w:t>
            </w:r>
            <w:proofErr w:type="spellStart"/>
            <w:r>
              <w:t>arg</w:t>
            </w:r>
            <w:proofErr w:type="spellEnd"/>
            <w:r>
              <w:t>)</w:t>
            </w:r>
          </w:p>
          <w:p w14:paraId="7CF68BD1" w14:textId="77777777" w:rsidR="00D23462" w:rsidRDefault="00D23462" w:rsidP="00852536">
            <w:pPr>
              <w:keepLines/>
            </w:pPr>
            <w:proofErr w:type="spellStart"/>
            <w:r>
              <w:t>dfdl:unsignedByte</w:t>
            </w:r>
            <w:proofErr w:type="spellEnd"/>
            <w:r>
              <w:t xml:space="preserve"> ($</w:t>
            </w:r>
            <w:proofErr w:type="spellStart"/>
            <w:r>
              <w:t>arg</w:t>
            </w:r>
            <w:proofErr w:type="spellEnd"/>
            <w:r>
              <w:t>)</w:t>
            </w:r>
          </w:p>
          <w:p w14:paraId="195ED5C7" w14:textId="77777777" w:rsidR="00D23462" w:rsidRDefault="00D23462" w:rsidP="00852536">
            <w:pPr>
              <w:keepLines/>
            </w:pPr>
            <w:proofErr w:type="spellStart"/>
            <w:r>
              <w:t>dfdl:short</w:t>
            </w:r>
            <w:proofErr w:type="spellEnd"/>
            <w:r>
              <w:t xml:space="preserve"> ($</w:t>
            </w:r>
            <w:proofErr w:type="spellStart"/>
            <w:r>
              <w:t>arg</w:t>
            </w:r>
            <w:proofErr w:type="spellEnd"/>
            <w:r>
              <w:t>)</w:t>
            </w:r>
          </w:p>
          <w:p w14:paraId="663BE8B7" w14:textId="77777777" w:rsidR="00D23462" w:rsidRDefault="00D23462" w:rsidP="00852536">
            <w:pPr>
              <w:keepLines/>
            </w:pPr>
            <w:proofErr w:type="spellStart"/>
            <w:r>
              <w:t>dfdl:unsignedShort</w:t>
            </w:r>
            <w:proofErr w:type="spellEnd"/>
            <w:r>
              <w:t>($</w:t>
            </w:r>
            <w:proofErr w:type="spellStart"/>
            <w:r>
              <w:t>arg</w:t>
            </w:r>
            <w:proofErr w:type="spellEnd"/>
            <w:r>
              <w:t>)</w:t>
            </w:r>
          </w:p>
          <w:p w14:paraId="235BA1E1" w14:textId="77777777" w:rsidR="00D23462" w:rsidRDefault="00D23462" w:rsidP="00852536">
            <w:pPr>
              <w:keepLines/>
            </w:pPr>
            <w:proofErr w:type="spellStart"/>
            <w:r>
              <w:t>dfdl:int</w:t>
            </w:r>
            <w:proofErr w:type="spellEnd"/>
            <w:r>
              <w:t xml:space="preserve"> ($</w:t>
            </w:r>
            <w:proofErr w:type="spellStart"/>
            <w:r>
              <w:t>arg</w:t>
            </w:r>
            <w:proofErr w:type="spellEnd"/>
            <w:r>
              <w:t xml:space="preserve">) </w:t>
            </w:r>
          </w:p>
          <w:p w14:paraId="0D5DEFB6" w14:textId="77777777" w:rsidR="00D23462" w:rsidRDefault="00D23462" w:rsidP="00852536">
            <w:pPr>
              <w:keepLines/>
            </w:pPr>
            <w:proofErr w:type="spellStart"/>
            <w:r>
              <w:t>dfdl:unsignedInt</w:t>
            </w:r>
            <w:proofErr w:type="spellEnd"/>
            <w:r>
              <w:t xml:space="preserve"> ($</w:t>
            </w:r>
            <w:proofErr w:type="spellStart"/>
            <w:r>
              <w:t>arg</w:t>
            </w:r>
            <w:proofErr w:type="spellEnd"/>
            <w:r>
              <w:t>)</w:t>
            </w:r>
          </w:p>
          <w:p w14:paraId="67C1CAB8" w14:textId="77777777" w:rsidR="00D23462" w:rsidRDefault="00D23462" w:rsidP="00852536">
            <w:pPr>
              <w:keepLines/>
            </w:pPr>
            <w:proofErr w:type="spellStart"/>
            <w:r>
              <w:t>dfdl:long</w:t>
            </w:r>
            <w:proofErr w:type="spellEnd"/>
            <w:r>
              <w:t xml:space="preserve"> ($</w:t>
            </w:r>
            <w:proofErr w:type="spellStart"/>
            <w:r>
              <w:t>arg</w:t>
            </w:r>
            <w:proofErr w:type="spellEnd"/>
            <w:r>
              <w:t>)</w:t>
            </w:r>
          </w:p>
          <w:p w14:paraId="108AD821" w14:textId="77777777" w:rsidR="00D23462" w:rsidRDefault="00D23462" w:rsidP="00852536">
            <w:pPr>
              <w:keepLines/>
            </w:pPr>
            <w:proofErr w:type="spellStart"/>
            <w:r>
              <w:t>dfdl:unsignedLong</w:t>
            </w:r>
            <w:proofErr w:type="spellEnd"/>
            <w:r>
              <w:t>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proofErr w:type="spellStart"/>
            <w:r>
              <w:lastRenderedPageBreak/>
              <w:t>dfdl:hexBinary</w:t>
            </w:r>
            <w:proofErr w:type="spellEnd"/>
            <w:r>
              <w:t xml:space="preserve"> ($</w:t>
            </w:r>
            <w:proofErr w:type="spellStart"/>
            <w:r>
              <w:t>arg</w:t>
            </w:r>
            <w:proofErr w:type="spellEnd"/>
            <w:r>
              <w:t>)</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 xml:space="preserve">This constructor function behaves identically to the XPath 2.0 constructor function of the same name, with one exception. The argument can also be a long, </w:t>
            </w:r>
            <w:proofErr w:type="spellStart"/>
            <w:r>
              <w:rPr>
                <w:lang w:eastAsia="en-GB"/>
              </w:rPr>
              <w:t>unsignedLong</w:t>
            </w:r>
            <w:proofErr w:type="spellEnd"/>
            <w:r>
              <w:rPr>
                <w:lang w:eastAsia="en-GB"/>
              </w:rPr>
              <w:t xml:space="preserve">, or any subtype thereof, and in that case a </w:t>
            </w:r>
            <w:proofErr w:type="spellStart"/>
            <w:r>
              <w:rPr>
                <w:lang w:eastAsia="en-GB"/>
              </w:rPr>
              <w:t>xs:hexBinary</w:t>
            </w:r>
            <w:proofErr w:type="spellEnd"/>
            <w:r>
              <w:rPr>
                <w:lang w:eastAsia="en-GB"/>
              </w:rPr>
              <w:t xml:space="preserve">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The number of digits produced depends on the type of $</w:t>
            </w:r>
            <w:proofErr w:type="spellStart"/>
            <w:r>
              <w:rPr>
                <w:lang w:eastAsia="en-GB"/>
              </w:rPr>
              <w:t>arg</w:t>
            </w:r>
            <w:proofErr w:type="spellEnd"/>
            <w:r>
              <w:rPr>
                <w:lang w:eastAsia="en-GB"/>
              </w:rPr>
              <w:t>, being 2, 4, 8 or 16. If $</w:t>
            </w:r>
            <w:proofErr w:type="spellStart"/>
            <w:r>
              <w:rPr>
                <w:lang w:eastAsia="en-GB"/>
              </w:rPr>
              <w:t>arg</w:t>
            </w:r>
            <w:proofErr w:type="spellEnd"/>
            <w:r>
              <w:rPr>
                <w:lang w:eastAsia="en-GB"/>
              </w:rPr>
              <w:t xml:space="preserve">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BB3E22C" w:rsidR="00D23462" w:rsidRDefault="00D23462" w:rsidP="00D23462">
      <w:pPr>
        <w:pStyle w:val="Caption"/>
        <w:keepNext/>
        <w:keepLines/>
      </w:pPr>
      <w:r>
        <w:t xml:space="preserve">Table </w:t>
      </w:r>
      <w:r w:rsidR="00F31291">
        <w:fldChar w:fldCharType="begin"/>
      </w:r>
      <w:r w:rsidR="00F31291">
        <w:instrText xml:space="preserve"> SEQ Table \* ARABIC </w:instrText>
      </w:r>
      <w:r w:rsidR="00F31291">
        <w:fldChar w:fldCharType="separate"/>
      </w:r>
      <w:r w:rsidR="00404DC4">
        <w:rPr>
          <w:noProof/>
        </w:rPr>
        <w:t>67</w:t>
      </w:r>
      <w:r w:rsidR="00F31291">
        <w:rPr>
          <w:noProof/>
        </w:rPr>
        <w:fldChar w:fldCharType="end"/>
      </w:r>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C31ED0">
      <w:pPr>
        <w:numPr>
          <w:ilvl w:val="0"/>
          <w:numId w:val="169"/>
        </w:numPr>
        <w:rPr>
          <w:lang w:eastAsia="en-GB"/>
        </w:rPr>
      </w:pPr>
      <w:proofErr w:type="spellStart"/>
      <w:r>
        <w:rPr>
          <w:lang w:eastAsia="en-GB"/>
        </w:rPr>
        <w:t>dfdl:unsignedInt</w:t>
      </w:r>
      <w:proofErr w:type="spellEnd"/>
      <w:r>
        <w:rPr>
          <w:lang w:eastAsia="en-GB"/>
        </w:rPr>
        <w:t xml:space="preserve">("xa1b2c3d4") is the unsigned int value 2712847316. </w:t>
      </w:r>
    </w:p>
    <w:p w14:paraId="607CD051" w14:textId="77777777" w:rsidR="00D23462" w:rsidRDefault="00D23462" w:rsidP="00C31ED0">
      <w:pPr>
        <w:numPr>
          <w:ilvl w:val="0"/>
          <w:numId w:val="169"/>
        </w:numPr>
        <w:rPr>
          <w:lang w:eastAsia="en-GB"/>
        </w:rPr>
      </w:pPr>
      <w:proofErr w:type="spellStart"/>
      <w:r>
        <w:rPr>
          <w:lang w:eastAsia="en-GB"/>
        </w:rPr>
        <w:t>dfdl:int</w:t>
      </w:r>
      <w:proofErr w:type="spellEnd"/>
      <w:r>
        <w:rPr>
          <w:lang w:eastAsia="en-GB"/>
        </w:rPr>
        <w:t>("</w:t>
      </w:r>
      <w:proofErr w:type="spellStart"/>
      <w:r>
        <w:rPr>
          <w:lang w:eastAsia="en-GB"/>
        </w:rPr>
        <w:t>xFFFFFFFF</w:t>
      </w:r>
      <w:proofErr w:type="spellEnd"/>
      <w:r>
        <w:rPr>
          <w:lang w:eastAsia="en-GB"/>
        </w:rPr>
        <w:t xml:space="preserve">") is the signed int value -1. </w:t>
      </w:r>
    </w:p>
    <w:p w14:paraId="2F50A5C5" w14:textId="77777777" w:rsidR="00D23462" w:rsidRDefault="00D23462" w:rsidP="00C31ED0">
      <w:pPr>
        <w:numPr>
          <w:ilvl w:val="0"/>
          <w:numId w:val="169"/>
        </w:numPr>
        <w:rPr>
          <w:lang w:eastAsia="en-GB"/>
        </w:rPr>
      </w:pPr>
      <w:proofErr w:type="spellStart"/>
      <w:r>
        <w:rPr>
          <w:lang w:eastAsia="en-GB"/>
        </w:rPr>
        <w:t>dfdl:unsignedByte</w:t>
      </w:r>
      <w:proofErr w:type="spellEnd"/>
      <w:r>
        <w:rPr>
          <w:lang w:eastAsia="en-GB"/>
        </w:rPr>
        <w:t>("</w:t>
      </w:r>
      <w:proofErr w:type="spellStart"/>
      <w:r>
        <w:rPr>
          <w:lang w:eastAsia="en-GB"/>
        </w:rPr>
        <w:t>xFF</w:t>
      </w:r>
      <w:proofErr w:type="spellEnd"/>
      <w:r>
        <w:rPr>
          <w:lang w:eastAsia="en-GB"/>
        </w:rPr>
        <w:t>") is the unsigned byte value 255.</w:t>
      </w:r>
    </w:p>
    <w:p w14:paraId="43F43116"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w:t>
      </w:r>
      <w:proofErr w:type="spellStart"/>
      <w:r>
        <w:rPr>
          <w:lang w:eastAsia="en-GB"/>
        </w:rPr>
        <w:t>xff</w:t>
      </w:r>
      <w:proofErr w:type="spellEnd"/>
      <w:r>
        <w:rPr>
          <w:lang w:eastAsia="en-GB"/>
        </w:rPr>
        <w:t>") is the signed byte value -1.</w:t>
      </w:r>
    </w:p>
    <w:p w14:paraId="0A0BED84"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("x7F") is the signed byte value 127.</w:t>
      </w:r>
    </w:p>
    <w:p w14:paraId="06A3903D"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("x80") is the signed byte value -128.</w:t>
      </w:r>
    </w:p>
    <w:p w14:paraId="4BE118E0" w14:textId="77777777" w:rsidR="00D23462" w:rsidRDefault="00D23462" w:rsidP="00C31ED0">
      <w:pPr>
        <w:numPr>
          <w:ilvl w:val="0"/>
          <w:numId w:val="169"/>
        </w:numPr>
        <w:rPr>
          <w:lang w:eastAsia="en-GB"/>
        </w:rPr>
      </w:pPr>
      <w:proofErr w:type="spellStart"/>
      <w:r>
        <w:rPr>
          <w:lang w:eastAsia="en-GB"/>
        </w:rPr>
        <w:t>dfdl:unsignedByte</w:t>
      </w:r>
      <w:proofErr w:type="spellEnd"/>
      <w:r>
        <w:rPr>
          <w:lang w:eastAsia="en-GB"/>
        </w:rPr>
        <w:t>("x80") is the unsigned byte value 128.</w:t>
      </w:r>
    </w:p>
    <w:p w14:paraId="1584235E"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("x0A3") is a Schema Definition Error (too many digits for type).</w:t>
      </w:r>
    </w:p>
    <w:p w14:paraId="094D8666" w14:textId="77777777" w:rsidR="00D23462" w:rsidRDefault="00D23462" w:rsidP="00C31ED0">
      <w:pPr>
        <w:numPr>
          <w:ilvl w:val="0"/>
          <w:numId w:val="169"/>
        </w:numPr>
        <w:rPr>
          <w:lang w:eastAsia="en-GB"/>
        </w:rPr>
      </w:pPr>
      <w:proofErr w:type="spellStart"/>
      <w:r>
        <w:rPr>
          <w:lang w:eastAsia="en-GB"/>
        </w:rPr>
        <w:t>dfdl:byte</w:t>
      </w:r>
      <w:proofErr w:type="spellEnd"/>
      <w:r>
        <w:rPr>
          <w:lang w:eastAsia="en-GB"/>
        </w:rPr>
        <w:t>("xG3") is a Schema Definition Error (invalid digit).</w:t>
      </w:r>
    </w:p>
    <w:p w14:paraId="7E29A1D6" w14:textId="77777777" w:rsidR="00D23462" w:rsidRDefault="00D23462" w:rsidP="00C31ED0">
      <w:pPr>
        <w:numPr>
          <w:ilvl w:val="0"/>
          <w:numId w:val="169"/>
        </w:numPr>
        <w:rPr>
          <w:lang w:eastAsia="en-GB"/>
        </w:rPr>
      </w:pPr>
      <w:proofErr w:type="spellStart"/>
      <w:r>
        <w:rPr>
          <w:lang w:eastAsia="en-GB"/>
        </w:rPr>
        <w:t>dfdl:hexBinary</w:t>
      </w:r>
      <w:proofErr w:type="spellEnd"/>
      <w:r>
        <w:rPr>
          <w:lang w:eastAsia="en-GB"/>
        </w:rPr>
        <w:t>(</w:t>
      </w:r>
      <w:proofErr w:type="spellStart"/>
      <w:r>
        <w:rPr>
          <w:lang w:eastAsia="en-GB"/>
        </w:rPr>
        <w:t>xs:unsignedByte</w:t>
      </w:r>
      <w:proofErr w:type="spellEnd"/>
      <w:r>
        <w:rPr>
          <w:lang w:eastAsia="en-GB"/>
        </w:rPr>
        <w:t xml:space="preserve">(208))  is the </w:t>
      </w:r>
      <w:proofErr w:type="spellStart"/>
      <w:r>
        <w:rPr>
          <w:lang w:eastAsia="en-GB"/>
        </w:rPr>
        <w:t>hexBinary</w:t>
      </w:r>
      <w:proofErr w:type="spellEnd"/>
      <w:r>
        <w:rPr>
          <w:lang w:eastAsia="en-GB"/>
        </w:rPr>
        <w:t xml:space="preserve"> value "D0".</w:t>
      </w:r>
    </w:p>
    <w:p w14:paraId="1E328415" w14:textId="77777777" w:rsidR="00D23462" w:rsidRDefault="00D23462" w:rsidP="00C31ED0">
      <w:pPr>
        <w:numPr>
          <w:ilvl w:val="0"/>
          <w:numId w:val="169"/>
        </w:numPr>
        <w:rPr>
          <w:lang w:eastAsia="en-GB"/>
        </w:rPr>
      </w:pPr>
      <w:proofErr w:type="spellStart"/>
      <w:r>
        <w:rPr>
          <w:lang w:eastAsia="en-GB"/>
        </w:rPr>
        <w:t>dfdl:hexBinary</w:t>
      </w:r>
      <w:proofErr w:type="spellEnd"/>
      <w:r>
        <w:rPr>
          <w:lang w:eastAsia="en-GB"/>
        </w:rPr>
        <w:t xml:space="preserve">(208)  is the </w:t>
      </w:r>
      <w:proofErr w:type="spellStart"/>
      <w:r>
        <w:rPr>
          <w:lang w:eastAsia="en-GB"/>
        </w:rPr>
        <w:t>hexBinary</w:t>
      </w:r>
      <w:proofErr w:type="spellEnd"/>
      <w:r>
        <w:rPr>
          <w:lang w:eastAsia="en-GB"/>
        </w:rPr>
        <w:t xml:space="preserve"> value "00D0".</w:t>
      </w:r>
    </w:p>
    <w:p w14:paraId="1301DE7E" w14:textId="77777777" w:rsidR="00D23462" w:rsidRDefault="00D23462" w:rsidP="00C31ED0">
      <w:pPr>
        <w:numPr>
          <w:ilvl w:val="0"/>
          <w:numId w:val="169"/>
        </w:numPr>
        <w:rPr>
          <w:lang w:eastAsia="en-GB"/>
        </w:rPr>
      </w:pPr>
      <w:proofErr w:type="spellStart"/>
      <w:r>
        <w:rPr>
          <w:lang w:eastAsia="en-GB"/>
        </w:rPr>
        <w:t>dfdl:hexBinary</w:t>
      </w:r>
      <w:proofErr w:type="spellEnd"/>
      <w:r>
        <w:rPr>
          <w:lang w:eastAsia="en-GB"/>
        </w:rPr>
        <w:t xml:space="preserve">(-2084) is the </w:t>
      </w:r>
      <w:proofErr w:type="spellStart"/>
      <w:r>
        <w:rPr>
          <w:lang w:eastAsia="en-GB"/>
        </w:rPr>
        <w:t>hexBinary</w:t>
      </w:r>
      <w:proofErr w:type="spellEnd"/>
      <w:r>
        <w:rPr>
          <w:lang w:eastAsia="en-GB"/>
        </w:rPr>
        <w:t xml:space="preserve"> value "F7DC".</w:t>
      </w:r>
    </w:p>
    <w:p w14:paraId="159AB045" w14:textId="7F07468F" w:rsidR="00702571" w:rsidRPr="00702571" w:rsidRDefault="001E3F57" w:rsidP="00BC2419">
      <w:pPr>
        <w:pStyle w:val="Heading3"/>
        <w:rPr>
          <w:rFonts w:eastAsia="Times New Roman"/>
        </w:rPr>
      </w:pPr>
      <w:bookmarkStart w:id="12099" w:name="_Toc52984681"/>
      <w:r>
        <w:rPr>
          <w:rFonts w:eastAsia="Times New Roman"/>
        </w:rPr>
        <w:t>Miscellaneous</w:t>
      </w:r>
      <w:r w:rsidR="00D23462">
        <w:rPr>
          <w:rFonts w:eastAsia="Times New Roman"/>
        </w:rPr>
        <w:t xml:space="preserve"> Functions</w:t>
      </w:r>
      <w:bookmarkEnd w:id="120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proofErr w:type="spellStart"/>
            <w:r>
              <w:t>fn:error</w:t>
            </w:r>
            <w:proofErr w:type="spellEnd"/>
            <w:r>
              <w:t>()</w:t>
            </w:r>
          </w:p>
          <w:p w14:paraId="1B7E0397" w14:textId="77777777" w:rsidR="00D23462" w:rsidRDefault="00D23462" w:rsidP="00852536">
            <w:proofErr w:type="spellStart"/>
            <w:r>
              <w:t>fn:error</w:t>
            </w:r>
            <w:proofErr w:type="spellEnd"/>
            <w:r>
              <w:t>($id as </w:t>
            </w:r>
            <w:proofErr w:type="spellStart"/>
            <w:r>
              <w:t>xs:string</w:t>
            </w:r>
            <w:proofErr w:type="spellEnd"/>
            <w:r>
              <w:t>)</w:t>
            </w:r>
          </w:p>
          <w:p w14:paraId="121B1BB5" w14:textId="3EEF053E" w:rsidR="00D23462" w:rsidRDefault="00D23462" w:rsidP="00702571">
            <w:proofErr w:type="spellStart"/>
            <w:r>
              <w:t>fn:error</w:t>
            </w:r>
            <w:proofErr w:type="spellEnd"/>
            <w:r>
              <w:t>($id as</w:t>
            </w:r>
            <w:r w:rsidR="00702571">
              <w:t> </w:t>
            </w:r>
            <w:proofErr w:type="spellStart"/>
            <w:r>
              <w:t>xs:string</w:t>
            </w:r>
            <w:proofErr w:type="spellEnd"/>
            <w:r>
              <w:t>,</w:t>
            </w:r>
            <w:r w:rsidR="00702571">
              <w:t xml:space="preserve"> </w:t>
            </w:r>
            <w:r>
              <w:t>$desc as </w:t>
            </w:r>
            <w:proofErr w:type="spellStart"/>
            <w:r>
              <w:t>xs:string</w:t>
            </w:r>
            <w:proofErr w:type="spellEnd"/>
            <w:r>
              <w:t>,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35B588E7" w:rsidR="00D23462" w:rsidRDefault="00D23462" w:rsidP="00852536">
            <w:pPr>
              <w:rPr>
                <w:lang w:eastAsia="en-GB"/>
              </w:rPr>
            </w:pPr>
            <w:r>
              <w:rPr>
                <w:lang w:eastAsia="en-GB"/>
              </w:rPr>
              <w:t xml:space="preserve">Causes a </w:t>
            </w:r>
            <w:del w:id="12100" w:author="Mike Beckerle" w:date="2020-10-08T20:33:00Z">
              <w:r w:rsidDel="00B31DA3">
                <w:rPr>
                  <w:lang w:eastAsia="en-GB"/>
                </w:rPr>
                <w:delText>processing error</w:delText>
              </w:r>
            </w:del>
            <w:ins w:id="12101" w:author="Mike Beckerle" w:date="2020-10-08T20:33:00Z">
              <w:r w:rsidR="00B31DA3">
                <w:rPr>
                  <w:lang w:eastAsia="en-GB"/>
                </w:rPr>
                <w:t>Processing Error</w:t>
              </w:r>
            </w:ins>
            <w:r>
              <w:rPr>
                <w:lang w:eastAsia="en-GB"/>
              </w:rPr>
              <w:t>.</w:t>
            </w:r>
          </w:p>
          <w:p w14:paraId="4207F83E" w14:textId="6F40D988" w:rsidR="00D23462" w:rsidRDefault="00D23462" w:rsidP="00852536">
            <w:pPr>
              <w:rPr>
                <w:lang w:eastAsia="en-GB"/>
              </w:rPr>
            </w:pPr>
            <w:r>
              <w:rPr>
                <w:lang w:eastAsia="en-GB"/>
              </w:rPr>
              <w:t xml:space="preserve">This function does not return a value. A </w:t>
            </w:r>
            <w:del w:id="12102" w:author="Mike Beckerle" w:date="2020-10-08T20:34:00Z">
              <w:r w:rsidDel="00B31DA3">
                <w:rPr>
                  <w:lang w:eastAsia="en-GB"/>
                </w:rPr>
                <w:delText>processing error</w:delText>
              </w:r>
            </w:del>
            <w:ins w:id="12103" w:author="Mike Beckerle" w:date="2020-10-08T20:34:00Z">
              <w:r w:rsidR="00B31DA3">
                <w:rPr>
                  <w:lang w:eastAsia="en-GB"/>
                </w:rPr>
                <w:t>Processing Error</w:t>
              </w:r>
            </w:ins>
            <w:r>
              <w:rPr>
                <w:lang w:eastAsia="en-GB"/>
              </w:rPr>
              <w:t xml:space="preserve"> ends the evaluation of the expression. </w:t>
            </w:r>
          </w:p>
          <w:p w14:paraId="46CB3B03" w14:textId="781999ED"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w:t>
            </w:r>
            <w:proofErr w:type="spellStart"/>
            <w:r>
              <w:rPr>
                <w:lang w:eastAsia="en-GB"/>
              </w:rPr>
              <w:t>QName</w:t>
            </w:r>
            <w:proofErr w:type="spellEnd"/>
            <w:r>
              <w:rPr>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w:t>
            </w:r>
            <w:del w:id="12104" w:author="Mike Beckerle" w:date="2020-10-08T20:34:00Z">
              <w:r w:rsidDel="00B31DA3">
                <w:rPr>
                  <w:lang w:eastAsia="en-GB"/>
                </w:rPr>
                <w:delText>processing error</w:delText>
              </w:r>
            </w:del>
            <w:ins w:id="12105" w:author="Mike Beckerle" w:date="2020-10-08T20:34:00Z">
              <w:r w:rsidR="00B31DA3">
                <w:rPr>
                  <w:lang w:eastAsia="en-GB"/>
                </w:rPr>
                <w:t>Processing Error</w:t>
              </w:r>
            </w:ins>
            <w:r>
              <w:rPr>
                <w:lang w:eastAsia="en-GB"/>
              </w:rPr>
              <w:t xml:space="preserve"> in an implementation-dependent manner. If the $id argument string does not have the form of an XSD </w:t>
            </w:r>
            <w:proofErr w:type="spellStart"/>
            <w:r>
              <w:rPr>
                <w:lang w:eastAsia="en-GB"/>
              </w:rPr>
              <w:t>QName</w:t>
            </w:r>
            <w:proofErr w:type="spellEnd"/>
            <w:r>
              <w:rPr>
                <w:lang w:eastAsia="en-GB"/>
              </w:rPr>
              <w:t xml:space="preserve">, or the </w:t>
            </w:r>
            <w:proofErr w:type="spellStart"/>
            <w:r>
              <w:rPr>
                <w:lang w:eastAsia="en-GB"/>
              </w:rPr>
              <w:t>QName</w:t>
            </w:r>
            <w:proofErr w:type="spellEnd"/>
            <w:r>
              <w:rPr>
                <w:lang w:eastAsia="en-GB"/>
              </w:rPr>
              <w:t xml:space="preserve"> cannot be interpreted as a meaningful namespace prefix and local identifier, then the </w:t>
            </w:r>
            <w:del w:id="12106" w:author="Mike Beckerle" w:date="2020-10-08T20:34:00Z">
              <w:r w:rsidDel="00B31DA3">
                <w:rPr>
                  <w:lang w:eastAsia="en-GB"/>
                </w:rPr>
                <w:delText>processing error</w:delText>
              </w:r>
            </w:del>
            <w:ins w:id="12107" w:author="Mike Beckerle" w:date="2020-10-08T20:34:00Z">
              <w:r w:rsidR="00B31DA3">
                <w:rPr>
                  <w:lang w:eastAsia="en-GB"/>
                </w:rPr>
                <w:t>Processing Error</w:t>
              </w:r>
            </w:ins>
            <w:r>
              <w:rPr>
                <w:lang w:eastAsia="en-GB"/>
              </w:rPr>
              <w:t xml:space="preserve"> still occurs but the diagnostic message is created in an implementation-dependent manner. </w:t>
            </w:r>
          </w:p>
          <w:p w14:paraId="7DA3CFC8" w14:textId="3E586AC8" w:rsidR="00D23462" w:rsidRDefault="00D23462" w:rsidP="00852536">
            <w:pPr>
              <w:rPr>
                <w:lang w:eastAsia="en-GB"/>
              </w:rPr>
            </w:pPr>
            <w:r>
              <w:rPr>
                <w:lang w:eastAsia="en-GB"/>
              </w:rPr>
              <w:lastRenderedPageBreak/>
              <w:t xml:space="preserve">The $desc is a natural-language description of the error condition. This string will appear in any diagnostic messages created by the DFDL implementation in response to the </w:t>
            </w:r>
            <w:del w:id="12108" w:author="Mike Beckerle" w:date="2020-10-08T20:34:00Z">
              <w:r w:rsidDel="00B31DA3">
                <w:rPr>
                  <w:lang w:eastAsia="en-GB"/>
                </w:rPr>
                <w:delText>processing error</w:delText>
              </w:r>
            </w:del>
            <w:ins w:id="12109" w:author="Mike Beckerle" w:date="2020-10-08T20:34:00Z">
              <w:r w:rsidR="00B31DA3">
                <w:rPr>
                  <w:lang w:eastAsia="en-GB"/>
                </w:rPr>
                <w:t>Processing Error</w:t>
              </w:r>
            </w:ins>
            <w:r>
              <w:rPr>
                <w:lang w:eastAsia="en-GB"/>
              </w:rPr>
              <w:t xml:space="preserve">.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20DDA200" w:rsidR="00D23462" w:rsidRDefault="00D23462" w:rsidP="00852536">
            <w:pPr>
              <w:rPr>
                <w:lang w:eastAsia="en-GB"/>
              </w:rPr>
            </w:pPr>
            <w:r>
              <w:rPr>
                <w:lang w:eastAsia="en-GB"/>
              </w:rPr>
              <w:t xml:space="preserve">If any argument is not supplied the </w:t>
            </w:r>
            <w:del w:id="12110" w:author="Mike Beckerle" w:date="2020-10-08T20:34:00Z">
              <w:r w:rsidDel="00B31DA3">
                <w:rPr>
                  <w:lang w:eastAsia="en-GB"/>
                </w:rPr>
                <w:delText>processing error</w:delText>
              </w:r>
            </w:del>
            <w:ins w:id="12111" w:author="Mike Beckerle" w:date="2020-10-08T20:34:00Z">
              <w:r w:rsidR="00B31DA3">
                <w:rPr>
                  <w:lang w:eastAsia="en-GB"/>
                </w:rPr>
                <w:t>Processing Error</w:t>
              </w:r>
            </w:ins>
            <w:r>
              <w:rPr>
                <w:lang w:eastAsia="en-GB"/>
              </w:rPr>
              <w:t xml:space="preserve"> occurs but the diagnostic message created is implementation-dependent. </w:t>
            </w:r>
          </w:p>
        </w:tc>
      </w:tr>
    </w:tbl>
    <w:p w14:paraId="2322D8AE" w14:textId="77777777" w:rsidR="00D23462" w:rsidRDefault="00D23462" w:rsidP="00B31DA3">
      <w:pPr>
        <w:pStyle w:val="Heading2"/>
      </w:pPr>
      <w:bookmarkStart w:id="12112" w:name="_Toc52984682"/>
      <w:r>
        <w:lastRenderedPageBreak/>
        <w:t>Unparsing and Circular Expression Deadlock Errors</w:t>
      </w:r>
      <w:bookmarkEnd w:id="12112"/>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02F9A829" w:rsidR="00D23462" w:rsidRDefault="00D23462" w:rsidP="00D23462">
      <w:r>
        <w:t>One scenario where such a deadlock can arise is due to what is called the i</w:t>
      </w:r>
      <w:r>
        <w:rPr>
          <w:i/>
        </w:rPr>
        <w:t>nterior-alignment problem</w:t>
      </w:r>
      <w:r>
        <w:t xml:space="preserve">. </w:t>
      </w:r>
      <w:r w:rsidR="0044109E">
        <w:t>In this scenario</w:t>
      </w:r>
      <w:r>
        <w:rPr>
          <w:color w:val="000000"/>
        </w:rPr>
        <w:t xml:space="preserve"> a </w:t>
      </w:r>
      <w:proofErr w:type="spellStart"/>
      <w:r>
        <w:rPr>
          <w:color w:val="000000"/>
        </w:rPr>
        <w:t>dfdl:outputValueCalc</w:t>
      </w:r>
      <w:proofErr w:type="spellEnd"/>
      <w:r>
        <w:rPr>
          <w:color w:val="000000"/>
        </w:rPr>
        <w:t xml:space="preserve"> expression depends on the</w:t>
      </w:r>
      <w:r w:rsidR="001E3F57">
        <w:rPr>
          <w:color w:val="000000"/>
        </w:rPr>
        <w:t xml:space="preserve"> </w:t>
      </w:r>
      <w:proofErr w:type="spellStart"/>
      <w:r w:rsidR="001E3F57" w:rsidRPr="001E3F57">
        <w:t>dfdl:valueLength</w:t>
      </w:r>
      <w:proofErr w:type="spellEnd"/>
      <w:r w:rsidR="0044109E">
        <w:t xml:space="preserve"> function being evaluated for </w:t>
      </w:r>
      <w:r>
        <w:rPr>
          <w:color w:val="000000"/>
        </w:rPr>
        <w:t>a following complex element which due to interior alignments, has a length that depends on its starting position</w:t>
      </w:r>
      <w:r w:rsidR="0044109E">
        <w:rPr>
          <w:color w:val="000000"/>
        </w:rPr>
        <w:t xml:space="preserve">. In this case, </w:t>
      </w:r>
      <w:r>
        <w:rPr>
          <w:color w:val="000000"/>
        </w:rPr>
        <w:t xml:space="preserve"> a circular deadlock occurs</w:t>
      </w:r>
      <w:r w:rsidR="0044109E">
        <w:rPr>
          <w:color w:val="000000"/>
        </w:rPr>
        <w:t xml:space="preserve">, which is a unparse-time </w:t>
      </w:r>
      <w:del w:id="12113" w:author="Mike Beckerle" w:date="2020-10-08T20:34:00Z">
        <w:r w:rsidR="0044109E" w:rsidDel="00B31DA3">
          <w:rPr>
            <w:color w:val="000000"/>
          </w:rPr>
          <w:delText>processing error</w:delText>
        </w:r>
      </w:del>
      <w:ins w:id="12114" w:author="Mike Beckerle" w:date="2020-10-08T20:34:00Z">
        <w:r w:rsidR="00B31DA3">
          <w:rPr>
            <w:color w:val="000000"/>
          </w:rPr>
          <w:t>Processing Error</w:t>
        </w:r>
      </w:ins>
      <w:r w:rsidR="0044109E">
        <w:rPr>
          <w:color w:val="000000"/>
        </w:rPr>
        <w:t>.</w:t>
      </w:r>
    </w:p>
    <w:p w14:paraId="29B3B3B9" w14:textId="2CAE7490" w:rsidR="00D23462" w:rsidRDefault="0052761A" w:rsidP="00B31DA3">
      <w:pPr>
        <w:pStyle w:val="Heading1"/>
      </w:pPr>
      <w:bookmarkStart w:id="12115" w:name="_DFDL_Regular_Expressions"/>
      <w:bookmarkStart w:id="12116" w:name="_Ref39157931"/>
      <w:bookmarkStart w:id="12117" w:name="_Ref39157941"/>
      <w:bookmarkStart w:id="12118" w:name="_Ref39157975"/>
      <w:bookmarkStart w:id="12119" w:name="_Ref39157995"/>
      <w:bookmarkStart w:id="12120" w:name="_Ref39165089"/>
      <w:bookmarkStart w:id="12121" w:name="_Ref39165100"/>
      <w:bookmarkStart w:id="12122" w:name="_Toc52984683"/>
      <w:bookmarkStart w:id="12123" w:name="_Toc177399140"/>
      <w:bookmarkStart w:id="12124" w:name="_Toc175057427"/>
      <w:bookmarkStart w:id="12125" w:name="_Toc199516368"/>
      <w:bookmarkStart w:id="12126" w:name="_Toc194984029"/>
      <w:bookmarkStart w:id="12127" w:name="_Toc243112871"/>
      <w:bookmarkEnd w:id="12115"/>
      <w:r>
        <w:lastRenderedPageBreak/>
        <w:t>DFDL Regular Expressions</w:t>
      </w:r>
      <w:bookmarkEnd w:id="12116"/>
      <w:bookmarkEnd w:id="12117"/>
      <w:bookmarkEnd w:id="12118"/>
      <w:bookmarkEnd w:id="12119"/>
      <w:bookmarkEnd w:id="12120"/>
      <w:bookmarkEnd w:id="12121"/>
      <w:bookmarkEnd w:id="12122"/>
    </w:p>
    <w:p w14:paraId="6E0278ED" w14:textId="77777777" w:rsidR="00D23462" w:rsidRDefault="00D23462" w:rsidP="00D23462">
      <w:pPr>
        <w:rPr>
          <w:rFonts w:cs="Arial"/>
          <w:lang w:eastAsia="en-GB"/>
        </w:rPr>
      </w:pPr>
      <w:r>
        <w:rPr>
          <w:rFonts w:cs="Arial"/>
          <w:lang w:eastAsia="en-GB"/>
        </w:rPr>
        <w:t xml:space="preserve">A DFDL regular expression may be specified for the </w:t>
      </w:r>
      <w:proofErr w:type="spellStart"/>
      <w:r>
        <w:rPr>
          <w:rFonts w:cs="Arial"/>
          <w:lang w:eastAsia="en-GB"/>
        </w:rPr>
        <w:t>dfdl:lengthPattern</w:t>
      </w:r>
      <w:proofErr w:type="spellEnd"/>
      <w:r>
        <w:rPr>
          <w:rFonts w:cs="Arial"/>
          <w:lang w:eastAsia="en-GB"/>
        </w:rPr>
        <w:t xml:space="preserve"> format property and the </w:t>
      </w:r>
      <w:proofErr w:type="spellStart"/>
      <w:r>
        <w:rPr>
          <w:rFonts w:cs="Arial"/>
          <w:lang w:eastAsia="en-GB"/>
        </w:rPr>
        <w:t>dfdl:testPattern</w:t>
      </w:r>
      <w:proofErr w:type="spellEnd"/>
      <w:r>
        <w:rPr>
          <w:rFonts w:cs="Arial"/>
          <w:lang w:eastAsia="en-GB"/>
        </w:rPr>
        <w:t xml:space="preserve"> property of the </w:t>
      </w:r>
      <w:proofErr w:type="spellStart"/>
      <w:r>
        <w:rPr>
          <w:rFonts w:cs="Arial"/>
          <w:lang w:eastAsia="en-GB"/>
        </w:rPr>
        <w:t>dfdl:assert</w:t>
      </w:r>
      <w:proofErr w:type="spellEnd"/>
      <w:r>
        <w:rPr>
          <w:rFonts w:cs="Arial"/>
          <w:lang w:eastAsia="en-GB"/>
        </w:rPr>
        <w:t xml:space="preserve"> and </w:t>
      </w:r>
      <w:proofErr w:type="spellStart"/>
      <w:r>
        <w:rPr>
          <w:rFonts w:cs="Arial"/>
          <w:lang w:eastAsia="en-GB"/>
        </w:rPr>
        <w:t>dfdl:discriminator</w:t>
      </w:r>
      <w:proofErr w:type="spellEnd"/>
      <w:r>
        <w:rPr>
          <w:rFonts w:cs="Arial"/>
          <w:lang w:eastAsia="en-GB"/>
        </w:rPr>
        <w:t xml:space="preserve"> annotations. DFDL regular expressions do not interpret DFDL entities. </w:t>
      </w:r>
    </w:p>
    <w:p w14:paraId="6FE60931" w14:textId="4AB59639"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 xml:space="preserve">UREGEX_UWORD - Controls the </w:t>
            </w:r>
            <w:proofErr w:type="spellStart"/>
            <w:r>
              <w:rPr>
                <w:rFonts w:cs="Arial"/>
                <w:lang w:eastAsia="en-GB"/>
              </w:rPr>
              <w:t>behaviour</w:t>
            </w:r>
            <w:proofErr w:type="spellEnd"/>
            <w:r>
              <w:rPr>
                <w:rFonts w:cs="Arial"/>
                <w:lang w:eastAsia="en-GB"/>
              </w:rPr>
              <w:t xml:space="preserve">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2A0AE47C" w:rsidR="00D23462" w:rsidRDefault="00D23462" w:rsidP="00D23462">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68</w:t>
      </w:r>
      <w:r w:rsidR="00F31291">
        <w:rPr>
          <w:noProof/>
        </w:rPr>
        <w:fldChar w:fldCharType="end"/>
      </w:r>
      <w:r>
        <w:t xml:space="preserve"> Disallowed Regular Expression Constructs</w:t>
      </w:r>
    </w:p>
    <w:p w14:paraId="634546B0" w14:textId="77777777" w:rsidR="00D23462" w:rsidRDefault="00D23462" w:rsidP="00D23462">
      <w:r>
        <w:t>Notes:</w:t>
      </w:r>
    </w:p>
    <w:p w14:paraId="73B5BA48" w14:textId="31420381" w:rsidR="00D23462" w:rsidRDefault="00D23462" w:rsidP="00C31ED0">
      <w:pPr>
        <w:pStyle w:val="ListParagraph"/>
        <w:numPr>
          <w:ilvl w:val="0"/>
          <w:numId w:val="170"/>
        </w:numPr>
      </w:pPr>
      <w:r>
        <w:t xml:space="preserve">Implementations using Java 7 </w:t>
      </w:r>
      <w:r w:rsidR="008E7C14">
        <w:t xml:space="preserve">MUST </w:t>
      </w:r>
      <w:r>
        <w:t>set flag UNICODE_CASE by default to match ICU.</w:t>
      </w:r>
    </w:p>
    <w:p w14:paraId="1DB84F06" w14:textId="4C8D26C2" w:rsidR="00D23462" w:rsidRDefault="00D23462" w:rsidP="00C31ED0">
      <w:pPr>
        <w:pStyle w:val="ListParagraph"/>
        <w:numPr>
          <w:ilvl w:val="0"/>
          <w:numId w:val="170"/>
        </w:numPr>
      </w:pPr>
      <w:r>
        <w:t xml:space="preserve">Implementations using Java 7 </w:t>
      </w:r>
      <w:r w:rsidR="008E7C14">
        <w:t xml:space="preserve">MUST </w:t>
      </w:r>
      <w:r>
        <w:t>set flag UNICODE_CHARACTER_CLASS by default to match ICU.</w:t>
      </w:r>
    </w:p>
    <w:p w14:paraId="42BC5E30" w14:textId="77777777" w:rsidR="00D23462" w:rsidRDefault="00D23462" w:rsidP="00D23462">
      <w:r>
        <w:t xml:space="preserve">Additionally, the </w:t>
      </w:r>
      <w:proofErr w:type="spellStart"/>
      <w:r>
        <w:t>behaviour</w:t>
      </w:r>
      <w:proofErr w:type="spellEnd"/>
      <w:r>
        <w:t xml:space="preserve"> of the word character construct (\w) is not consistent in ICU and Java 7. In Java 7 \w is</w:t>
      </w:r>
    </w:p>
    <w:p w14:paraId="4F763C71" w14:textId="77777777" w:rsidR="00D23462" w:rsidRDefault="00D23462" w:rsidP="00D23462">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[\p{</w:t>
      </w:r>
      <w:proofErr w:type="spellStart"/>
      <w:r>
        <w:t>Ll</w:t>
      </w:r>
      <w:proofErr w:type="spellEnd"/>
      <w:r>
        <w:t xml:space="preserve">}\p{Lu}\p{Lt}\p{Lo}\p{Nd}].   </w:t>
      </w:r>
    </w:p>
    <w:p w14:paraId="16EB5834" w14:textId="6395FEFB" w:rsidR="00D23462" w:rsidRDefault="00D23462" w:rsidP="00D23462">
      <w:r>
        <w:t xml:space="preserve">The use of \w is </w:t>
      </w:r>
      <w:del w:id="12128" w:author="Mike Beckerle" w:date="2020-10-08T19:45:00Z">
        <w:r w:rsidR="008E7C14" w:rsidDel="009A5FA6">
          <w:delText>NOT RECOMMENDED</w:delText>
        </w:r>
      </w:del>
      <w:ins w:id="12129" w:author="Mike Beckerle" w:date="2020-10-08T19:45:00Z">
        <w:r w:rsidR="009A5FA6">
          <w:t>not recommended</w:t>
        </w:r>
      </w:ins>
      <w:r>
        <w:t xml:space="preserve"> in DFDL regular expressions in conjunction with Unicode encodings, and an implementation </w:t>
      </w:r>
      <w:r w:rsidR="008E7C14">
        <w:t xml:space="preserve">MUST </w:t>
      </w:r>
      <w:r>
        <w:t xml:space="preserve">issue a warning if such usage is detected. </w:t>
      </w:r>
    </w:p>
    <w:p w14:paraId="5DA374A4" w14:textId="0ABCCC17"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B31DA3">
      <w:pPr>
        <w:pStyle w:val="Heading1"/>
      </w:pPr>
      <w:bookmarkStart w:id="12130" w:name="_External_Control_of"/>
      <w:bookmarkStart w:id="12131" w:name="_Ref52982463"/>
      <w:bookmarkStart w:id="12132" w:name="_Toc52984684"/>
      <w:bookmarkEnd w:id="12123"/>
      <w:bookmarkEnd w:id="12124"/>
      <w:bookmarkEnd w:id="12125"/>
      <w:bookmarkEnd w:id="12126"/>
      <w:bookmarkEnd w:id="12127"/>
      <w:bookmarkEnd w:id="12130"/>
      <w:r>
        <w:lastRenderedPageBreak/>
        <w:t>External Control of the DFDL Processor</w:t>
      </w:r>
      <w:bookmarkEnd w:id="11426"/>
      <w:bookmarkEnd w:id="11427"/>
      <w:bookmarkEnd w:id="11428"/>
      <w:bookmarkEnd w:id="11429"/>
      <w:bookmarkEnd w:id="11430"/>
      <w:bookmarkEnd w:id="11431"/>
      <w:bookmarkEnd w:id="11432"/>
      <w:bookmarkEnd w:id="11433"/>
      <w:bookmarkEnd w:id="12131"/>
      <w:bookmarkEnd w:id="12132"/>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rsidP="00C31ED0">
      <w:pPr>
        <w:pStyle w:val="ListNumber"/>
        <w:numPr>
          <w:ilvl w:val="0"/>
          <w:numId w:val="148"/>
        </w:numPr>
      </w:pPr>
      <w:r>
        <w:t xml:space="preserve">The data to be processed: a data stream when parsing or an </w:t>
      </w:r>
      <w:r w:rsidR="00933F0E">
        <w:t>Infoset</w:t>
      </w:r>
      <w:r>
        <w:t xml:space="preserve"> when unparsing.</w:t>
      </w:r>
    </w:p>
    <w:p w14:paraId="5D9B94D1" w14:textId="77777777" w:rsidR="000E1214" w:rsidRDefault="00A87198" w:rsidP="00C31ED0">
      <w:pPr>
        <w:pStyle w:val="ListNumber"/>
        <w:numPr>
          <w:ilvl w:val="0"/>
          <w:numId w:val="148"/>
        </w:numPr>
      </w:pPr>
      <w:r>
        <w:t>The DFDL schema to be used</w:t>
      </w:r>
    </w:p>
    <w:p w14:paraId="34A91109" w14:textId="77777777" w:rsidR="000E1214" w:rsidRDefault="00A87198" w:rsidP="00C31ED0">
      <w:pPr>
        <w:pStyle w:val="ListNumber"/>
        <w:numPr>
          <w:ilvl w:val="0"/>
          <w:numId w:val="148"/>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rsidP="00C31ED0">
      <w:pPr>
        <w:pStyle w:val="ListNumber"/>
        <w:numPr>
          <w:ilvl w:val="0"/>
          <w:numId w:val="148"/>
        </w:numPr>
      </w:pPr>
      <w:r>
        <w:t>Values for external variables</w:t>
      </w:r>
    </w:p>
    <w:p w14:paraId="60D82938" w14:textId="58AB8017" w:rsidR="000E1214" w:rsidRDefault="00A87198">
      <w:r>
        <w:t>Notice also that a DFDL Schema, like any XML schema, can have multiple top-level element declarations; hence, the distinguished global element declaration is necessary to indicate which of these top-level element declarations is to be the starting point for processing data.</w:t>
      </w:r>
      <w:del w:id="12133" w:author="Mike Beckerle" w:date="2020-10-08T19:47:00Z">
        <w:r w:rsidDel="00BE5927">
          <w:delText xml:space="preserve"> The  distinguished global element declaration </w:delText>
        </w:r>
      </w:del>
      <w:del w:id="12134" w:author="Mike Beckerle" w:date="2020-10-08T19:46:00Z">
        <w:r w:rsidR="0033562A" w:rsidDel="00BE5927">
          <w:delText xml:space="preserve">MAY </w:delText>
        </w:r>
      </w:del>
      <w:del w:id="12135" w:author="Mike Beckerle" w:date="2020-10-08T19:47:00Z">
        <w:r w:rsidDel="00BE5927">
          <w:delText>be omitted if the DFDL schema contains only one top-level element declaration.</w:delText>
        </w:r>
      </w:del>
      <w:r>
        <w:t xml:space="preserve"> </w:t>
      </w:r>
    </w:p>
    <w:p w14:paraId="5FB22474" w14:textId="7241316A" w:rsidR="000E1214" w:rsidRDefault="00A87198">
      <w:r>
        <w:t xml:space="preserve">The mechanism by which a DFDL processor is controlled is not specified by this standard.  For example, command line DFDL processors </w:t>
      </w:r>
      <w:r w:rsidR="0033562A">
        <w:t xml:space="preserve">MAY </w:t>
      </w:r>
      <w:r>
        <w:t xml:space="preserve">use command line options, but DFDL processors embedded in other kinds of software systems may need other mechanisms. </w:t>
      </w:r>
    </w:p>
    <w:p w14:paraId="502D718C" w14:textId="77777777" w:rsidR="000E1214" w:rsidRDefault="00A87198" w:rsidP="00B31DA3">
      <w:pPr>
        <w:pStyle w:val="Heading1"/>
      </w:pPr>
      <w:bookmarkStart w:id="12136" w:name="_Toc177399138"/>
      <w:bookmarkStart w:id="12137" w:name="_Toc175057425"/>
      <w:bookmarkStart w:id="12138" w:name="_Toc199516366"/>
      <w:bookmarkStart w:id="12139" w:name="_Toc194984027"/>
      <w:bookmarkStart w:id="12140" w:name="_Toc243112870"/>
      <w:bookmarkStart w:id="12141" w:name="_Toc349042825"/>
      <w:bookmarkStart w:id="12142" w:name="_Toc52984685"/>
      <w:r>
        <w:lastRenderedPageBreak/>
        <w:t>Built-in Specifications</w:t>
      </w:r>
      <w:bookmarkEnd w:id="11434"/>
      <w:bookmarkEnd w:id="11435"/>
      <w:bookmarkEnd w:id="12136"/>
      <w:bookmarkEnd w:id="12137"/>
      <w:bookmarkEnd w:id="12138"/>
      <w:bookmarkEnd w:id="12139"/>
      <w:bookmarkEnd w:id="12140"/>
      <w:bookmarkEnd w:id="12141"/>
      <w:bookmarkEnd w:id="12142"/>
    </w:p>
    <w:p w14:paraId="7A69E7EA" w14:textId="59ABEECC" w:rsidR="000E1214" w:rsidRDefault="00A87198">
      <w:r>
        <w:t xml:space="preserve">For convenience, a standard set of named DFDL format definitions </w:t>
      </w:r>
      <w:r w:rsidR="0033562A">
        <w:t xml:space="preserve">MAY </w:t>
      </w:r>
      <w:r>
        <w:t>be provided with DFDL processors</w:t>
      </w:r>
      <w:ins w:id="12143" w:author="Mike Beckerle" w:date="2020-10-08T19:47:00Z">
        <w:r w:rsidR="00BE5927">
          <w:t xml:space="preserve"> by impleme</w:t>
        </w:r>
      </w:ins>
      <w:ins w:id="12144" w:author="Mike Beckerle" w:date="2020-10-08T19:48:00Z">
        <w:r w:rsidR="00BE5927">
          <w:t>ntations</w:t>
        </w:r>
      </w:ins>
      <w:r>
        <w:t>. These built-in format definitions may be imported by DFDL schema authors.</w:t>
      </w:r>
    </w:p>
    <w:p w14:paraId="4BF2F6F7" w14:textId="77777777" w:rsidR="000E1214" w:rsidRDefault="00A87198" w:rsidP="00B31DA3">
      <w:pPr>
        <w:pStyle w:val="Heading1"/>
      </w:pPr>
      <w:bookmarkStart w:id="12145" w:name="_Toc349042826"/>
      <w:bookmarkStart w:id="12146" w:name="_Toc52984686"/>
      <w:r>
        <w:lastRenderedPageBreak/>
        <w:t>Conformance</w:t>
      </w:r>
      <w:bookmarkEnd w:id="12145"/>
      <w:bookmarkEnd w:id="12146"/>
    </w:p>
    <w:p w14:paraId="42F93E6B" w14:textId="77777777" w:rsidR="000E1214" w:rsidRDefault="00A87198">
      <w:pPr>
        <w:pStyle w:val="nobreak"/>
      </w:pPr>
      <w:r>
        <w:t>DFDL conformance can be claimed for schema documents and for processors</w:t>
      </w:r>
    </w:p>
    <w:p w14:paraId="6EDC5CCB" w14:textId="69A008FB"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404DC4" w:rsidRPr="00065302">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404DC4" w:rsidRPr="00065302">
        <w:rPr>
          <w:rStyle w:val="Hyperlink"/>
        </w:rPr>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w:t>
      </w:r>
      <w:proofErr w:type="spellStart"/>
      <w:r>
        <w:t>unparses</w:t>
      </w:r>
      <w:proofErr w:type="spellEnd"/>
      <w:r>
        <w:t xml:space="preserve">. </w:t>
      </w:r>
    </w:p>
    <w:p w14:paraId="4A3F5D3B" w14:textId="77777777" w:rsidR="000E1214" w:rsidRDefault="00A87198" w:rsidP="00C31ED0">
      <w:pPr>
        <w:numPr>
          <w:ilvl w:val="0"/>
          <w:numId w:val="149"/>
        </w:numPr>
      </w:pPr>
      <w:r>
        <w:t>A DFDL processor claiming conformance MUST identify the level of conformance and version specification claimed.</w:t>
      </w:r>
    </w:p>
    <w:p w14:paraId="7BE886C8" w14:textId="77777777" w:rsidR="000E1214" w:rsidRDefault="00A87198" w:rsidP="00C31ED0">
      <w:pPr>
        <w:numPr>
          <w:ilvl w:val="0"/>
          <w:numId w:val="149"/>
        </w:numPr>
      </w:pPr>
      <w:r>
        <w:t xml:space="preserve">A minimal conforming DFDL processor conforms to this specification when it implements all the non-optional features defined in this document. </w:t>
      </w:r>
    </w:p>
    <w:p w14:paraId="2287AB82" w14:textId="77777777" w:rsidR="000E1214" w:rsidRDefault="00A87198" w:rsidP="00C31ED0">
      <w:pPr>
        <w:numPr>
          <w:ilvl w:val="0"/>
          <w:numId w:val="149"/>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rsidP="00C31ED0">
      <w:pPr>
        <w:numPr>
          <w:ilvl w:val="0"/>
          <w:numId w:val="149"/>
        </w:numPr>
      </w:pPr>
      <w:r>
        <w:t xml:space="preserve">A fully conforming DFDL processor conforms to the specification when it implements all the features defined in this document.  </w:t>
      </w:r>
    </w:p>
    <w:p w14:paraId="17BB80B4" w14:textId="6E9C05A0"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404DC4" w:rsidRPr="00065302">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404DC4" w:rsidRPr="00065302">
        <w:rPr>
          <w:rStyle w:val="Hyperlink"/>
        </w:rPr>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B31DA3">
      <w:pPr>
        <w:pStyle w:val="Heading1"/>
      </w:pPr>
      <w:bookmarkStart w:id="12147" w:name="_Toc322911723"/>
      <w:bookmarkStart w:id="12148" w:name="_Toc322912262"/>
      <w:bookmarkStart w:id="12149" w:name="_Toc329093123"/>
      <w:bookmarkStart w:id="12150" w:name="_Toc332701636"/>
      <w:bookmarkStart w:id="12151" w:name="_Toc332701940"/>
      <w:bookmarkStart w:id="12152" w:name="_Toc332711739"/>
      <w:bookmarkStart w:id="12153" w:name="_Toc332712041"/>
      <w:bookmarkStart w:id="12154" w:name="_Toc332712342"/>
      <w:bookmarkStart w:id="12155" w:name="_Toc332724258"/>
      <w:bookmarkStart w:id="12156" w:name="_Toc332724558"/>
      <w:bookmarkStart w:id="12157" w:name="_Toc341102854"/>
      <w:bookmarkStart w:id="12158" w:name="_Toc347241589"/>
      <w:bookmarkStart w:id="12159" w:name="_Toc347744782"/>
      <w:bookmarkStart w:id="12160" w:name="_Toc348984565"/>
      <w:bookmarkStart w:id="12161" w:name="_Toc348984870"/>
      <w:bookmarkStart w:id="12162" w:name="_Toc349038034"/>
      <w:bookmarkStart w:id="12163" w:name="_Toc349038336"/>
      <w:bookmarkStart w:id="12164" w:name="_Toc349042827"/>
      <w:bookmarkStart w:id="12165" w:name="_Toc349642240"/>
      <w:bookmarkStart w:id="12166" w:name="_Toc351912949"/>
      <w:bookmarkStart w:id="12167" w:name="_Toc351914970"/>
      <w:bookmarkStart w:id="12168" w:name="_Toc351915436"/>
      <w:bookmarkStart w:id="12169" w:name="_Toc361231534"/>
      <w:bookmarkStart w:id="12170" w:name="_Toc361232060"/>
      <w:bookmarkStart w:id="12171" w:name="_Toc362445358"/>
      <w:bookmarkStart w:id="12172" w:name="_Toc363909325"/>
      <w:bookmarkStart w:id="12173" w:name="_Toc364463751"/>
      <w:bookmarkStart w:id="12174" w:name="_Toc366078355"/>
      <w:bookmarkStart w:id="12175" w:name="_Toc366078970"/>
      <w:bookmarkStart w:id="12176" w:name="_Toc366079955"/>
      <w:bookmarkStart w:id="12177" w:name="_Toc366080567"/>
      <w:bookmarkStart w:id="12178" w:name="_Toc366081176"/>
      <w:bookmarkStart w:id="12179" w:name="_Toc366505516"/>
      <w:bookmarkStart w:id="12180" w:name="_Toc366508885"/>
      <w:bookmarkStart w:id="12181" w:name="_Toc366513386"/>
      <w:bookmarkStart w:id="12182" w:name="_Toc366574575"/>
      <w:bookmarkStart w:id="12183" w:name="_Toc366578368"/>
      <w:bookmarkStart w:id="12184" w:name="_Toc366578962"/>
      <w:bookmarkStart w:id="12185" w:name="_Toc366579554"/>
      <w:bookmarkStart w:id="12186" w:name="_Toc366580145"/>
      <w:bookmarkStart w:id="12187" w:name="_Toc366580737"/>
      <w:bookmarkStart w:id="12188" w:name="_Toc366581328"/>
      <w:bookmarkStart w:id="12189" w:name="_Toc366581920"/>
      <w:bookmarkStart w:id="12190" w:name="_Ref273530851"/>
      <w:bookmarkStart w:id="12191" w:name="_Toc349042828"/>
      <w:bookmarkStart w:id="12192" w:name="_Toc52984687"/>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r>
        <w:lastRenderedPageBreak/>
        <w:t>Optional DFDL Features</w:t>
      </w:r>
      <w:bookmarkEnd w:id="12190"/>
      <w:bookmarkEnd w:id="12191"/>
      <w:bookmarkEnd w:id="12192"/>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proofErr w:type="spellStart"/>
            <w:r>
              <w:t>dfdl:defineFormat</w:t>
            </w:r>
            <w:proofErr w:type="spellEnd"/>
            <w:r>
              <w:t xml:space="preserve"> or </w:t>
            </w:r>
            <w:proofErr w:type="spellStart"/>
            <w:r>
              <w:t>dfdl:ref</w:t>
            </w:r>
            <w:proofErr w:type="spellEnd"/>
            <w:r>
              <w:t xml:space="preserve">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proofErr w:type="spellStart"/>
            <w:r>
              <w:t>xs:choice</w:t>
            </w:r>
            <w:proofErr w:type="spellEnd"/>
            <w:r>
              <w:t xml:space="preserv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proofErr w:type="spellStart"/>
            <w:r>
              <w:t>dfdl:occursCountKind</w:t>
            </w:r>
            <w:proofErr w:type="spellEnd"/>
            <w:r>
              <w:t xml:space="preserve"> 'implicit', 'parsed', '</w:t>
            </w:r>
            <w:proofErr w:type="spellStart"/>
            <w:r>
              <w:t>stopValue</w:t>
            </w:r>
            <w:proofErr w:type="spellEnd"/>
            <w:r>
              <w:t xml:space="preserv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proofErr w:type="spellStart"/>
            <w:r>
              <w:t>dfdl:lengthKind</w:t>
            </w:r>
            <w:proofErr w:type="spellEnd"/>
            <w:r>
              <w:t xml:space="preserve"> "</w:t>
            </w:r>
            <w:proofErr w:type="spellStart"/>
            <w:r>
              <w:t>endOfParent</w:t>
            </w:r>
            <w:proofErr w:type="spellEnd"/>
            <w:r>
              <w: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proofErr w:type="spellStart"/>
            <w:r>
              <w:t>xs:simpleType</w:t>
            </w:r>
            <w:proofErr w:type="spellEnd"/>
            <w:r>
              <w:t xml:space="preserv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proofErr w:type="spellStart"/>
            <w:r>
              <w:t>dfdl:representation</w:t>
            </w:r>
            <w:proofErr w:type="spellEnd"/>
            <w:r>
              <w:t xml:space="preserve">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proofErr w:type="spellStart"/>
            <w:r>
              <w:t>dfdl:separator</w:t>
            </w:r>
            <w:proofErr w:type="spellEnd"/>
            <w:r>
              <w:t xml:space="preserve"> &lt;&gt; "" or </w:t>
            </w:r>
            <w:proofErr w:type="spellStart"/>
            <w:r>
              <w:t>dfdl:initiator</w:t>
            </w:r>
            <w:proofErr w:type="spellEnd"/>
            <w:r>
              <w:t xml:space="preserve"> &lt;&gt; "" or </w:t>
            </w:r>
            <w:proofErr w:type="spellStart"/>
            <w:r>
              <w:t>dfdl:terminator</w:t>
            </w:r>
            <w:proofErr w:type="spellEnd"/>
            <w:r>
              <w:t xml:space="preserve"> &lt;&gt; "" or </w:t>
            </w:r>
            <w:proofErr w:type="spellStart"/>
            <w:r>
              <w:t>dfdl:lengthKind</w:t>
            </w:r>
            <w:proofErr w:type="spellEnd"/>
            <w:r>
              <w:t xml:space="preserve">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w:t>
            </w:r>
            <w:proofErr w:type="spellStart"/>
            <w:r>
              <w:t>nillable</w:t>
            </w:r>
            <w:proofErr w:type="spellEnd"/>
            <w:r>
              <w:t xml:space="preserv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 xml:space="preserve">XSD default or XSD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w:t>
            </w:r>
            <w:proofErr w:type="spellStart"/>
            <w:r>
              <w:t>HexBinary</w:t>
            </w:r>
            <w:proofErr w:type="spellEnd"/>
            <w:r>
              <w:t xml:space="preserve">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proofErr w:type="spellStart"/>
            <w:r>
              <w:t>dfdl:emptyElementParsePolicy</w:t>
            </w:r>
            <w:proofErr w:type="spellEnd"/>
            <w:r>
              <w:t>=”</w:t>
            </w:r>
            <w:proofErr w:type="spellStart"/>
            <w:r>
              <w:t>treatAsEmpty</w:t>
            </w:r>
            <w:proofErr w:type="spellEnd"/>
            <w:r>
              <w:t>”</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proofErr w:type="spellStart"/>
            <w:r>
              <w:t>dfdl:alignmentUnits</w:t>
            </w:r>
            <w:proofErr w:type="spellEnd"/>
            <w:r>
              <w:t xml:space="preserve"> 'bits' or </w:t>
            </w:r>
            <w:proofErr w:type="spellStart"/>
            <w:r>
              <w:t>dfdl:lengthUnits</w:t>
            </w:r>
            <w:proofErr w:type="spellEnd"/>
            <w:r>
              <w:t xml:space="preserve">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proofErr w:type="spellStart"/>
            <w:r>
              <w:t>dfdl:representation</w:t>
            </w:r>
            <w:proofErr w:type="spellEnd"/>
            <w:r>
              <w:t xml:space="preserve"> 'binary' (or implied binary) and </w:t>
            </w:r>
            <w:proofErr w:type="spellStart"/>
            <w:r>
              <w:t>dfdl:lengthKind</w:t>
            </w:r>
            <w:proofErr w:type="spellEnd"/>
            <w:r>
              <w:t xml:space="preserve">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proofErr w:type="spellStart"/>
            <w:r>
              <w:t>dfdl:lengthKind</w:t>
            </w:r>
            <w:proofErr w:type="spellEnd"/>
            <w:r>
              <w:t xml:space="preserve"> 'pattern', </w:t>
            </w:r>
          </w:p>
          <w:p w14:paraId="00CAE686" w14:textId="77777777" w:rsidR="000E1214" w:rsidRDefault="00A87198">
            <w:pPr>
              <w:pStyle w:val="TableContents"/>
            </w:pPr>
            <w:proofErr w:type="spellStart"/>
            <w:r>
              <w:t>dfdl:assert</w:t>
            </w:r>
            <w:proofErr w:type="spellEnd"/>
            <w:r>
              <w:t xml:space="preserve"> with </w:t>
            </w:r>
            <w:proofErr w:type="spellStart"/>
            <w:r>
              <w:t>dfdl:testkind</w:t>
            </w:r>
            <w:proofErr w:type="spellEnd"/>
            <w:r>
              <w:t xml:space="preserve"> 'pattern' , </w:t>
            </w:r>
          </w:p>
          <w:p w14:paraId="02FA4D18" w14:textId="77777777" w:rsidR="000E1214" w:rsidRDefault="00A87198">
            <w:pPr>
              <w:pStyle w:val="TableContents"/>
            </w:pPr>
            <w:proofErr w:type="spellStart"/>
            <w:r>
              <w:t>dfdl:discriminator</w:t>
            </w:r>
            <w:proofErr w:type="spellEnd"/>
            <w:r>
              <w:t xml:space="preserve"> with </w:t>
            </w:r>
            <w:proofErr w:type="spellStart"/>
            <w:r>
              <w:t>dfdl:testkind</w:t>
            </w:r>
            <w:proofErr w:type="spellEnd"/>
            <w:r>
              <w:t xml:space="preserve">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proofErr w:type="spellStart"/>
            <w:r>
              <w:t>dfdl:textNumberRep</w:t>
            </w:r>
            <w:proofErr w:type="spellEnd"/>
            <w:r>
              <w:t xml:space="preserve">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proofErr w:type="spellStart"/>
            <w:r>
              <w:t>dfdl:binaryNumberRep</w:t>
            </w:r>
            <w:proofErr w:type="spellEnd"/>
            <w:r>
              <w:t xml:space="preserve">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proofErr w:type="spellStart"/>
            <w:r>
              <w:t>dfdl:binaryCalendarRep</w:t>
            </w:r>
            <w:proofErr w:type="spellEnd"/>
            <w:r>
              <w:t xml:space="preserve">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proofErr w:type="spellStart"/>
            <w:r>
              <w:t>dfdl:binaryFloatRep</w:t>
            </w:r>
            <w:proofErr w:type="spellEnd"/>
            <w:r>
              <w:t xml:space="preserve">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proofErr w:type="spellStart"/>
            <w:r>
              <w:t>dfdl:sequenceKind</w:t>
            </w:r>
            <w:proofErr w:type="spellEnd"/>
            <w:r>
              <w:t xml:space="preserve">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proofErr w:type="spellStart"/>
            <w:r>
              <w:t>dfdl:floating</w:t>
            </w:r>
            <w:proofErr w:type="spellEnd"/>
            <w:r>
              <w:t xml:space="preserve">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proofErr w:type="spellStart"/>
            <w:r>
              <w:t>dfdl</w:t>
            </w:r>
            <w:proofErr w:type="spellEnd"/>
            <w:r>
              <w:t xml:space="preserve">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proofErr w:type="spellStart"/>
            <w:r>
              <w:t>dfdl:hiddenGroupRef</w:t>
            </w:r>
            <w:proofErr w:type="spellEnd"/>
            <w:r>
              <w:t xml:space="preserve">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proofErr w:type="spellStart"/>
            <w:r>
              <w:t>dfdl:inputValueCalc</w:t>
            </w:r>
            <w:proofErr w:type="spellEnd"/>
            <w:r>
              <w:t xml:space="preserve"> &lt;&gt; '' or </w:t>
            </w:r>
            <w:proofErr w:type="spellStart"/>
            <w:r>
              <w:t>dfdl:outputValueCalc</w:t>
            </w:r>
            <w:proofErr w:type="spellEnd"/>
            <w:r>
              <w:t xml:space="preserve">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proofErr w:type="spellStart"/>
            <w:r>
              <w:t>dfd:defineEscapeScheme</w:t>
            </w:r>
            <w:proofErr w:type="spellEnd"/>
            <w:r>
              <w:t xml:space="preserv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 xml:space="preserve">Any </w:t>
            </w:r>
            <w:proofErr w:type="spellStart"/>
            <w:r>
              <w:t>dfdl:encoding</w:t>
            </w:r>
            <w:proofErr w:type="spellEnd"/>
            <w:r>
              <w:t xml:space="preserve">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proofErr w:type="spellStart"/>
            <w:r>
              <w:t>dfdl:assert</w:t>
            </w:r>
            <w:proofErr w:type="spellEnd"/>
            <w:r>
              <w:t xml:space="preserve">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lastRenderedPageBreak/>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proofErr w:type="spellStart"/>
            <w:r>
              <w:t>dfdl:discriminator</w:t>
            </w:r>
            <w:proofErr w:type="spellEnd"/>
            <w:r>
              <w:t xml:space="preserve">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proofErr w:type="spellStart"/>
            <w:r>
              <w:t>dfdl:lengthKind</w:t>
            </w:r>
            <w:proofErr w:type="spellEnd"/>
            <w:r>
              <w:t xml:space="preserve">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proofErr w:type="spellStart"/>
            <w:r>
              <w:t>dfdl:defineVariable</w:t>
            </w:r>
            <w:proofErr w:type="spellEnd"/>
            <w:r>
              <w:t xml:space="preserve">, </w:t>
            </w:r>
          </w:p>
          <w:p w14:paraId="09325F71" w14:textId="77777777" w:rsidR="000E1214" w:rsidRDefault="00A87198">
            <w:pPr>
              <w:pStyle w:val="TableContents"/>
            </w:pPr>
            <w:proofErr w:type="spellStart"/>
            <w:r>
              <w:t>dfdl:newVariableInstances</w:t>
            </w:r>
            <w:proofErr w:type="spellEnd"/>
            <w:r>
              <w:t xml:space="preserve">, </w:t>
            </w:r>
          </w:p>
          <w:p w14:paraId="6C841CC2" w14:textId="77777777" w:rsidR="000E1214" w:rsidRDefault="00A87198">
            <w:pPr>
              <w:pStyle w:val="TableContents"/>
            </w:pPr>
            <w:proofErr w:type="spellStart"/>
            <w:r>
              <w:t>dfdl:setVariable</w:t>
            </w:r>
            <w:proofErr w:type="spellEnd"/>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proofErr w:type="spellStart"/>
            <w:r>
              <w:t>dfdl:binaryCalendarRep</w:t>
            </w:r>
            <w:proofErr w:type="spellEnd"/>
            <w:r>
              <w:t xml:space="preserve"> "</w:t>
            </w:r>
            <w:proofErr w:type="spellStart"/>
            <w:r>
              <w:t>bcd</w:t>
            </w:r>
            <w:proofErr w:type="spellEnd"/>
            <w:r>
              <w:t xml:space="preserve">"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proofErr w:type="spellStart"/>
            <w:r>
              <w:t>dfdl:binaryNumberRep</w:t>
            </w:r>
            <w:proofErr w:type="spellEnd"/>
            <w:r>
              <w:t xml:space="preserve"> "</w:t>
            </w:r>
            <w:proofErr w:type="spellStart"/>
            <w:r>
              <w:t>bcd</w:t>
            </w:r>
            <w:proofErr w:type="spellEnd"/>
            <w:r>
              <w:t>"</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proofErr w:type="spellStart"/>
            <w:r>
              <w:t>xs:include</w:t>
            </w:r>
            <w:proofErr w:type="spellEnd"/>
            <w:r>
              <w:t xml:space="preserve"> or </w:t>
            </w:r>
            <w:proofErr w:type="spellStart"/>
            <w:r>
              <w:t>xs:import</w:t>
            </w:r>
            <w:proofErr w:type="spellEnd"/>
            <w:r>
              <w:t xml:space="preserve">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proofErr w:type="spellStart"/>
            <w:r>
              <w:t>dfdl:binaryNumberRep</w:t>
            </w:r>
            <w:proofErr w:type="spellEnd"/>
            <w:r>
              <w:t xml:space="preserve">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proofErr w:type="spellStart"/>
            <w:r>
              <w:t>dfdl:binaryCalendarRep</w:t>
            </w:r>
            <w:proofErr w:type="spellEnd"/>
            <w:r>
              <w:t xml:space="preserve">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 xml:space="preserve">Use of %#r syntax in a DFDL String Literal other than the </w:t>
            </w:r>
            <w:proofErr w:type="spellStart"/>
            <w:r>
              <w:t>dfdl:fillByte</w:t>
            </w:r>
            <w:proofErr w:type="spellEnd"/>
            <w:r>
              <w:t xml:space="preserv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proofErr w:type="spellStart"/>
            <w:r>
              <w:t>dfdl:encoding</w:t>
            </w:r>
            <w:proofErr w:type="spellEnd"/>
            <w:r>
              <w:t xml:space="preserve">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proofErr w:type="spellStart"/>
            <w:r>
              <w:t>dfdl:bitOrder</w:t>
            </w:r>
            <w:proofErr w:type="spellEnd"/>
            <w:r>
              <w:t xml:space="preserve"> with value '</w:t>
            </w:r>
            <w:proofErr w:type="spellStart"/>
            <w:r>
              <w:t>leastSignificantBitFirst</w:t>
            </w:r>
            <w:proofErr w:type="spellEnd"/>
            <w:r>
              <w:t>'</w:t>
            </w:r>
          </w:p>
        </w:tc>
      </w:tr>
    </w:tbl>
    <w:p w14:paraId="7780F606" w14:textId="6078E71D"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404DC4">
        <w:rPr>
          <w:rFonts w:cs="Arial"/>
          <w:noProof/>
        </w:rPr>
        <w:t>69</w:t>
      </w:r>
      <w:r w:rsidR="0047079B">
        <w:rPr>
          <w:rFonts w:cs="Arial"/>
        </w:rPr>
        <w:fldChar w:fldCharType="end"/>
      </w:r>
      <w:r>
        <w:rPr>
          <w:rFonts w:cs="Arial"/>
          <w:noProof/>
        </w:rPr>
        <w:t xml:space="preserve"> Optional DFDL features</w:t>
      </w:r>
    </w:p>
    <w:p w14:paraId="296B3CBE" w14:textId="4E0B88C4" w:rsidR="000E1214" w:rsidRDefault="00A87198">
      <w:pPr>
        <w:rPr>
          <w:rFonts w:cs="Arial"/>
        </w:rPr>
      </w:pPr>
      <w:r>
        <w:rPr>
          <w:rFonts w:cs="Arial"/>
        </w:rPr>
        <w:t xml:space="preserve">In order to provide portability of a DFDL schema, a minimal or extended conforming processor </w:t>
      </w:r>
      <w:r w:rsidR="008E7C14">
        <w:rPr>
          <w:rFonts w:cs="Arial"/>
        </w:rPr>
        <w:t xml:space="preserve">MUST </w:t>
      </w:r>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020BA0C1"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w:t>
      </w:r>
      <w:proofErr w:type="spellStart"/>
      <w:r>
        <w:rPr>
          <w:rFonts w:eastAsia="MS Mincho"/>
        </w:rPr>
        <w:t>dfdl:hiddenGroupRef</w:t>
      </w:r>
      <w:proofErr w:type="spellEnd"/>
      <w:r>
        <w:rPr>
          <w:rFonts w:eastAsia="MS Mincho"/>
        </w:rPr>
        <w:t xml:space="preserve"> property at all. Such an implementation </w:t>
      </w:r>
      <w:r w:rsidR="008E7C14">
        <w:rPr>
          <w:rFonts w:eastAsia="MS Mincho"/>
        </w:rPr>
        <w:t xml:space="preserve">MUST </w:t>
      </w:r>
      <w:r>
        <w:rPr>
          <w:rFonts w:eastAsia="MS Mincho"/>
        </w:rPr>
        <w:t xml:space="preserve">issue a warning that the </w:t>
      </w:r>
      <w:proofErr w:type="spellStart"/>
      <w:r>
        <w:rPr>
          <w:rFonts w:eastAsia="MS Mincho"/>
        </w:rPr>
        <w:t>dfdl:hiddenGroupRef</w:t>
      </w:r>
      <w:proofErr w:type="spellEnd"/>
      <w:r>
        <w:rPr>
          <w:rFonts w:eastAsia="MS Mincho"/>
        </w:rPr>
        <w:t xml:space="preserve">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B31DA3">
      <w:pPr>
        <w:pStyle w:val="Heading1"/>
      </w:pPr>
      <w:bookmarkStart w:id="12193" w:name="_Toc322911725"/>
      <w:bookmarkStart w:id="12194" w:name="_Toc322912264"/>
      <w:bookmarkStart w:id="12195" w:name="_Toc329093125"/>
      <w:bookmarkStart w:id="12196" w:name="_Toc332701638"/>
      <w:bookmarkStart w:id="12197" w:name="_Toc332701942"/>
      <w:bookmarkStart w:id="12198" w:name="_Toc332711741"/>
      <w:bookmarkStart w:id="12199" w:name="_Toc332712043"/>
      <w:bookmarkStart w:id="12200" w:name="_Toc332712344"/>
      <w:bookmarkStart w:id="12201" w:name="_Toc332724260"/>
      <w:bookmarkStart w:id="12202" w:name="_Toc332724560"/>
      <w:bookmarkStart w:id="12203" w:name="_Toc341102856"/>
      <w:bookmarkStart w:id="12204" w:name="_Toc347241591"/>
      <w:bookmarkStart w:id="12205" w:name="_Toc347744784"/>
      <w:bookmarkStart w:id="12206" w:name="_Toc348984567"/>
      <w:bookmarkStart w:id="12207" w:name="_Toc348984872"/>
      <w:bookmarkStart w:id="12208" w:name="_Toc349038036"/>
      <w:bookmarkStart w:id="12209" w:name="_Toc349038338"/>
      <w:bookmarkStart w:id="12210" w:name="_Toc349042829"/>
      <w:bookmarkStart w:id="12211" w:name="_Toc349642242"/>
      <w:bookmarkStart w:id="12212" w:name="_Toc351912951"/>
      <w:bookmarkStart w:id="12213" w:name="_Toc351914972"/>
      <w:bookmarkStart w:id="12214" w:name="_Toc351915438"/>
      <w:bookmarkStart w:id="12215" w:name="_Toc361231536"/>
      <w:bookmarkStart w:id="12216" w:name="_Toc361232062"/>
      <w:bookmarkStart w:id="12217" w:name="_Toc362445360"/>
      <w:bookmarkStart w:id="12218" w:name="_Toc363909327"/>
      <w:bookmarkStart w:id="12219" w:name="_Toc364463753"/>
      <w:bookmarkStart w:id="12220" w:name="_Toc366078357"/>
      <w:bookmarkStart w:id="12221" w:name="_Toc366078972"/>
      <w:bookmarkStart w:id="12222" w:name="_Toc366079957"/>
      <w:bookmarkStart w:id="12223" w:name="_Toc366080569"/>
      <w:bookmarkStart w:id="12224" w:name="_Toc366081178"/>
      <w:bookmarkStart w:id="12225" w:name="_Toc366505518"/>
      <w:bookmarkStart w:id="12226" w:name="_Toc366508887"/>
      <w:bookmarkStart w:id="12227" w:name="_Toc366513388"/>
      <w:bookmarkStart w:id="12228" w:name="_Toc366574577"/>
      <w:bookmarkStart w:id="12229" w:name="_Toc366578370"/>
      <w:bookmarkStart w:id="12230" w:name="_Toc366578964"/>
      <w:bookmarkStart w:id="12231" w:name="_Toc366579556"/>
      <w:bookmarkStart w:id="12232" w:name="_Toc366580147"/>
      <w:bookmarkStart w:id="12233" w:name="_Toc366580739"/>
      <w:bookmarkStart w:id="12234" w:name="_Toc366581330"/>
      <w:bookmarkStart w:id="12235" w:name="_Toc366581922"/>
      <w:bookmarkStart w:id="12236" w:name="_Toc322911748"/>
      <w:bookmarkStart w:id="12237" w:name="_Toc322912287"/>
      <w:bookmarkStart w:id="12238" w:name="_Toc329093148"/>
      <w:bookmarkStart w:id="12239" w:name="_Toc332701661"/>
      <w:bookmarkStart w:id="12240" w:name="_Toc332701965"/>
      <w:bookmarkStart w:id="12241" w:name="_Toc332711763"/>
      <w:bookmarkStart w:id="12242" w:name="_Toc332712065"/>
      <w:bookmarkStart w:id="12243" w:name="_Toc332712366"/>
      <w:bookmarkStart w:id="12244" w:name="_Toc332724282"/>
      <w:bookmarkStart w:id="12245" w:name="_Toc332724582"/>
      <w:bookmarkStart w:id="12246" w:name="_Toc341102878"/>
      <w:bookmarkStart w:id="12247" w:name="_Toc347241613"/>
      <w:bookmarkStart w:id="12248" w:name="_Toc347744806"/>
      <w:bookmarkStart w:id="12249" w:name="_Toc348984589"/>
      <w:bookmarkStart w:id="12250" w:name="_Toc348984894"/>
      <w:bookmarkStart w:id="12251" w:name="_Toc349038058"/>
      <w:bookmarkStart w:id="12252" w:name="_Toc349038360"/>
      <w:bookmarkStart w:id="12253" w:name="_Toc349042851"/>
      <w:bookmarkStart w:id="12254" w:name="_Toc349642260"/>
      <w:bookmarkStart w:id="12255" w:name="_Toc351912973"/>
      <w:bookmarkStart w:id="12256" w:name="_Toc351914994"/>
      <w:bookmarkStart w:id="12257" w:name="_Toc351915460"/>
      <w:bookmarkStart w:id="12258" w:name="_Toc361231558"/>
      <w:bookmarkStart w:id="12259" w:name="_Toc361232084"/>
      <w:bookmarkStart w:id="12260" w:name="_Toc362445382"/>
      <w:bookmarkStart w:id="12261" w:name="_Toc363909349"/>
      <w:bookmarkStart w:id="12262" w:name="_Toc364463775"/>
      <w:bookmarkStart w:id="12263" w:name="_Toc366078379"/>
      <w:bookmarkStart w:id="12264" w:name="_Toc366078994"/>
      <w:bookmarkStart w:id="12265" w:name="_Toc366079979"/>
      <w:bookmarkStart w:id="12266" w:name="_Toc366080591"/>
      <w:bookmarkStart w:id="12267" w:name="_Toc366081200"/>
      <w:bookmarkStart w:id="12268" w:name="_Toc366505540"/>
      <w:bookmarkStart w:id="12269" w:name="_Toc366508909"/>
      <w:bookmarkStart w:id="12270" w:name="_Toc366513410"/>
      <w:bookmarkStart w:id="12271" w:name="_Toc366574599"/>
      <w:bookmarkStart w:id="12272" w:name="_Toc366578392"/>
      <w:bookmarkStart w:id="12273" w:name="_Toc366578986"/>
      <w:bookmarkStart w:id="12274" w:name="_Toc366579578"/>
      <w:bookmarkStart w:id="12275" w:name="_Toc366580169"/>
      <w:bookmarkStart w:id="12276" w:name="_Toc366580761"/>
      <w:bookmarkStart w:id="12277" w:name="_Toc366581352"/>
      <w:bookmarkStart w:id="12278" w:name="_Toc366581944"/>
      <w:bookmarkStart w:id="12279" w:name="_Toc322911749"/>
      <w:bookmarkStart w:id="12280" w:name="_Toc322912288"/>
      <w:bookmarkStart w:id="12281" w:name="_Toc329093149"/>
      <w:bookmarkStart w:id="12282" w:name="_Toc332701662"/>
      <w:bookmarkStart w:id="12283" w:name="_Toc332701966"/>
      <w:bookmarkStart w:id="12284" w:name="_Toc332711764"/>
      <w:bookmarkStart w:id="12285" w:name="_Toc332712066"/>
      <w:bookmarkStart w:id="12286" w:name="_Toc332712367"/>
      <w:bookmarkStart w:id="12287" w:name="_Toc332724283"/>
      <w:bookmarkStart w:id="12288" w:name="_Toc332724583"/>
      <w:bookmarkStart w:id="12289" w:name="_Toc341102879"/>
      <w:bookmarkStart w:id="12290" w:name="_Toc347241614"/>
      <w:bookmarkStart w:id="12291" w:name="_Toc347744807"/>
      <w:bookmarkStart w:id="12292" w:name="_Toc348984590"/>
      <w:bookmarkStart w:id="12293" w:name="_Toc348984895"/>
      <w:bookmarkStart w:id="12294" w:name="_Toc349038059"/>
      <w:bookmarkStart w:id="12295" w:name="_Toc349038361"/>
      <w:bookmarkStart w:id="12296" w:name="_Toc349042852"/>
      <w:bookmarkStart w:id="12297" w:name="_Toc349642261"/>
      <w:bookmarkStart w:id="12298" w:name="_Toc351912974"/>
      <w:bookmarkStart w:id="12299" w:name="_Toc351914995"/>
      <w:bookmarkStart w:id="12300" w:name="_Toc351915461"/>
      <w:bookmarkStart w:id="12301" w:name="_Toc361231559"/>
      <w:bookmarkStart w:id="12302" w:name="_Toc361232085"/>
      <w:bookmarkStart w:id="12303" w:name="_Toc362445383"/>
      <w:bookmarkStart w:id="12304" w:name="_Toc363909350"/>
      <w:bookmarkStart w:id="12305" w:name="_Toc364463776"/>
      <w:bookmarkStart w:id="12306" w:name="_Toc366078380"/>
      <w:bookmarkStart w:id="12307" w:name="_Toc366078995"/>
      <w:bookmarkStart w:id="12308" w:name="_Toc366079980"/>
      <w:bookmarkStart w:id="12309" w:name="_Toc366080592"/>
      <w:bookmarkStart w:id="12310" w:name="_Toc366081201"/>
      <w:bookmarkStart w:id="12311" w:name="_Toc366505541"/>
      <w:bookmarkStart w:id="12312" w:name="_Toc366508910"/>
      <w:bookmarkStart w:id="12313" w:name="_Toc366513411"/>
      <w:bookmarkStart w:id="12314" w:name="_Toc366574600"/>
      <w:bookmarkStart w:id="12315" w:name="_Toc366578393"/>
      <w:bookmarkStart w:id="12316" w:name="_Toc366578987"/>
      <w:bookmarkStart w:id="12317" w:name="_Toc366579579"/>
      <w:bookmarkStart w:id="12318" w:name="_Toc366580170"/>
      <w:bookmarkStart w:id="12319" w:name="_Toc366580762"/>
      <w:bookmarkStart w:id="12320" w:name="_Toc366581353"/>
      <w:bookmarkStart w:id="12321" w:name="_Toc366581945"/>
      <w:bookmarkStart w:id="12322" w:name="_Toc322911750"/>
      <w:bookmarkStart w:id="12323" w:name="_Toc322912289"/>
      <w:bookmarkStart w:id="12324" w:name="_Toc329093150"/>
      <w:bookmarkStart w:id="12325" w:name="_Toc332701663"/>
      <w:bookmarkStart w:id="12326" w:name="_Toc332701967"/>
      <w:bookmarkStart w:id="12327" w:name="_Toc332711765"/>
      <w:bookmarkStart w:id="12328" w:name="_Toc332712067"/>
      <w:bookmarkStart w:id="12329" w:name="_Toc332712368"/>
      <w:bookmarkStart w:id="12330" w:name="_Toc332724284"/>
      <w:bookmarkStart w:id="12331" w:name="_Toc332724584"/>
      <w:bookmarkStart w:id="12332" w:name="_Toc341102880"/>
      <w:bookmarkStart w:id="12333" w:name="_Toc347241615"/>
      <w:bookmarkStart w:id="12334" w:name="_Toc347744808"/>
      <w:bookmarkStart w:id="12335" w:name="_Toc348984591"/>
      <w:bookmarkStart w:id="12336" w:name="_Toc348984896"/>
      <w:bookmarkStart w:id="12337" w:name="_Toc349038060"/>
      <w:bookmarkStart w:id="12338" w:name="_Toc349038362"/>
      <w:bookmarkStart w:id="12339" w:name="_Toc349042853"/>
      <w:bookmarkStart w:id="12340" w:name="_Toc349642262"/>
      <w:bookmarkStart w:id="12341" w:name="_Toc351912975"/>
      <w:bookmarkStart w:id="12342" w:name="_Toc351914996"/>
      <w:bookmarkStart w:id="12343" w:name="_Toc351915462"/>
      <w:bookmarkStart w:id="12344" w:name="_Toc361231560"/>
      <w:bookmarkStart w:id="12345" w:name="_Toc361232086"/>
      <w:bookmarkStart w:id="12346" w:name="_Toc362445384"/>
      <w:bookmarkStart w:id="12347" w:name="_Toc363909351"/>
      <w:bookmarkStart w:id="12348" w:name="_Toc364463777"/>
      <w:bookmarkStart w:id="12349" w:name="_Toc366078381"/>
      <w:bookmarkStart w:id="12350" w:name="_Toc366078996"/>
      <w:bookmarkStart w:id="12351" w:name="_Toc366079981"/>
      <w:bookmarkStart w:id="12352" w:name="_Toc366080593"/>
      <w:bookmarkStart w:id="12353" w:name="_Toc366081202"/>
      <w:bookmarkStart w:id="12354" w:name="_Toc366505542"/>
      <w:bookmarkStart w:id="12355" w:name="_Toc366508911"/>
      <w:bookmarkStart w:id="12356" w:name="_Toc366513412"/>
      <w:bookmarkStart w:id="12357" w:name="_Toc366574601"/>
      <w:bookmarkStart w:id="12358" w:name="_Toc366578394"/>
      <w:bookmarkStart w:id="12359" w:name="_Toc366578988"/>
      <w:bookmarkStart w:id="12360" w:name="_Toc366579580"/>
      <w:bookmarkStart w:id="12361" w:name="_Toc366580171"/>
      <w:bookmarkStart w:id="12362" w:name="_Toc366580763"/>
      <w:bookmarkStart w:id="12363" w:name="_Toc366581354"/>
      <w:bookmarkStart w:id="12364" w:name="_Toc366581946"/>
      <w:bookmarkStart w:id="12365" w:name="_Toc362445409"/>
      <w:bookmarkStart w:id="12366" w:name="_Toc363909377"/>
      <w:bookmarkStart w:id="12367" w:name="_Toc364463805"/>
      <w:bookmarkStart w:id="12368" w:name="_Toc366078409"/>
      <w:bookmarkStart w:id="12369" w:name="_Toc366079024"/>
      <w:bookmarkStart w:id="12370" w:name="_Toc366080009"/>
      <w:bookmarkStart w:id="12371" w:name="_Toc366080621"/>
      <w:bookmarkStart w:id="12372" w:name="_Toc366081230"/>
      <w:bookmarkStart w:id="12373" w:name="_Toc366505570"/>
      <w:bookmarkStart w:id="12374" w:name="_Toc366508939"/>
      <w:bookmarkStart w:id="12375" w:name="_Toc366513440"/>
      <w:bookmarkStart w:id="12376" w:name="_Toc366574629"/>
      <w:bookmarkStart w:id="12377" w:name="_Toc366578422"/>
      <w:bookmarkStart w:id="12378" w:name="_Toc366579016"/>
      <w:bookmarkStart w:id="12379" w:name="_Toc366579608"/>
      <w:bookmarkStart w:id="12380" w:name="_Toc366580199"/>
      <w:bookmarkStart w:id="12381" w:name="_Toc366580791"/>
      <w:bookmarkStart w:id="12382" w:name="_Toc366581382"/>
      <w:bookmarkStart w:id="12383" w:name="_Toc366581974"/>
      <w:bookmarkStart w:id="12384" w:name="_Toc362445410"/>
      <w:bookmarkStart w:id="12385" w:name="_Toc363909378"/>
      <w:bookmarkStart w:id="12386" w:name="_Toc364463806"/>
      <w:bookmarkStart w:id="12387" w:name="_Toc366078410"/>
      <w:bookmarkStart w:id="12388" w:name="_Toc366079025"/>
      <w:bookmarkStart w:id="12389" w:name="_Toc366080010"/>
      <w:bookmarkStart w:id="12390" w:name="_Toc366080622"/>
      <w:bookmarkStart w:id="12391" w:name="_Toc366081231"/>
      <w:bookmarkStart w:id="12392" w:name="_Toc366505571"/>
      <w:bookmarkStart w:id="12393" w:name="_Toc366508940"/>
      <w:bookmarkStart w:id="12394" w:name="_Toc366513441"/>
      <w:bookmarkStart w:id="12395" w:name="_Toc366574630"/>
      <w:bookmarkStart w:id="12396" w:name="_Toc366578423"/>
      <w:bookmarkStart w:id="12397" w:name="_Toc366579017"/>
      <w:bookmarkStart w:id="12398" w:name="_Toc366579609"/>
      <w:bookmarkStart w:id="12399" w:name="_Toc366580200"/>
      <w:bookmarkStart w:id="12400" w:name="_Toc366580792"/>
      <w:bookmarkStart w:id="12401" w:name="_Toc366581383"/>
      <w:bookmarkStart w:id="12402" w:name="_Toc366581975"/>
      <w:bookmarkStart w:id="12403" w:name="_Toc362445411"/>
      <w:bookmarkStart w:id="12404" w:name="_Toc363909379"/>
      <w:bookmarkStart w:id="12405" w:name="_Toc364463807"/>
      <w:bookmarkStart w:id="12406" w:name="_Toc366078411"/>
      <w:bookmarkStart w:id="12407" w:name="_Toc366079026"/>
      <w:bookmarkStart w:id="12408" w:name="_Toc366080011"/>
      <w:bookmarkStart w:id="12409" w:name="_Toc366080623"/>
      <w:bookmarkStart w:id="12410" w:name="_Toc366081232"/>
      <w:bookmarkStart w:id="12411" w:name="_Toc366505572"/>
      <w:bookmarkStart w:id="12412" w:name="_Toc366508941"/>
      <w:bookmarkStart w:id="12413" w:name="_Toc366513442"/>
      <w:bookmarkStart w:id="12414" w:name="_Toc366574631"/>
      <w:bookmarkStart w:id="12415" w:name="_Toc366578424"/>
      <w:bookmarkStart w:id="12416" w:name="_Toc366579018"/>
      <w:bookmarkStart w:id="12417" w:name="_Toc366579610"/>
      <w:bookmarkStart w:id="12418" w:name="_Toc366580201"/>
      <w:bookmarkStart w:id="12419" w:name="_Toc366580793"/>
      <w:bookmarkStart w:id="12420" w:name="_Toc366581384"/>
      <w:bookmarkStart w:id="12421" w:name="_Toc366581976"/>
      <w:bookmarkStart w:id="12422" w:name="_Toc199515659"/>
      <w:bookmarkStart w:id="12423" w:name="_Toc199515847"/>
      <w:bookmarkStart w:id="12424" w:name="_Toc199516286"/>
      <w:bookmarkStart w:id="12425" w:name="_Toc199841837"/>
      <w:bookmarkStart w:id="12426" w:name="_Toc199844403"/>
      <w:bookmarkStart w:id="12427" w:name="_Toc199515660"/>
      <w:bookmarkStart w:id="12428" w:name="_Toc199515848"/>
      <w:bookmarkStart w:id="12429" w:name="_Toc199516287"/>
      <w:bookmarkStart w:id="12430" w:name="_Toc199841838"/>
      <w:bookmarkStart w:id="12431" w:name="_Toc199844404"/>
      <w:bookmarkStart w:id="12432" w:name="_Toc177399153"/>
      <w:bookmarkStart w:id="12433" w:name="_Toc175057440"/>
      <w:bookmarkStart w:id="12434" w:name="_Toc199516371"/>
      <w:bookmarkStart w:id="12435" w:name="_Toc194984045"/>
      <w:bookmarkStart w:id="12436" w:name="_Toc243112882"/>
      <w:bookmarkStart w:id="12437" w:name="_Toc349042878"/>
      <w:bookmarkStart w:id="12438" w:name="_Toc52984688"/>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r>
        <w:lastRenderedPageBreak/>
        <w:t>Security Considerations</w:t>
      </w:r>
      <w:bookmarkEnd w:id="12432"/>
      <w:bookmarkEnd w:id="12433"/>
      <w:bookmarkEnd w:id="12434"/>
      <w:bookmarkEnd w:id="12435"/>
      <w:bookmarkEnd w:id="12436"/>
      <w:bookmarkEnd w:id="12437"/>
      <w:bookmarkEnd w:id="12438"/>
    </w:p>
    <w:p w14:paraId="76A288D5" w14:textId="79AAC3B6" w:rsidR="000E1214" w:rsidRDefault="00A87198">
      <w:r>
        <w:t xml:space="preserve">All locations </w:t>
      </w:r>
      <w:r w:rsidR="008E7C14">
        <w:t xml:space="preserve">MUST </w:t>
      </w:r>
      <w:r>
        <w:t xml:space="preserve">be properly initialized before writing </w:t>
      </w:r>
      <w:r w:rsidR="00DF3E2F">
        <w:t>to</w:t>
      </w:r>
      <w:r>
        <w:t xml:space="preserve"> prevent accidental (or purposeful) transmission of data in the unused parts of data formats. Even when a DFDL description does not specify that data </w:t>
      </w:r>
      <w:r w:rsidR="003B63AE">
        <w:t xml:space="preserve">must </w:t>
      </w:r>
      <w:r>
        <w:t xml:space="preserve">be written to a particular part of the output representation, a defined pattern </w:t>
      </w:r>
      <w:r w:rsidR="003B63AE">
        <w:t xml:space="preserve">MUST </w:t>
      </w:r>
      <w:r>
        <w:t>always be written.</w:t>
      </w:r>
    </w:p>
    <w:p w14:paraId="54685A8C" w14:textId="27230532" w:rsidR="000E1214" w:rsidRDefault="00A87198">
      <w:r>
        <w:t xml:space="preserve">When unparsing data it is a Schema Definition Error if the representation properties that control filling and padding are not defined by the DFDL schema. The DFDL processor </w:t>
      </w:r>
      <w:r w:rsidR="008E7C14">
        <w:t xml:space="preserve">MUST </w:t>
      </w:r>
      <w:r>
        <w:t>fail if they are not defined so that it is certain no region of the output data has unspecified contents.</w:t>
      </w:r>
    </w:p>
    <w:p w14:paraId="4266A0C6" w14:textId="058B0E2F" w:rsidR="000E1214" w:rsidRDefault="00A87198">
      <w:r>
        <w:t xml:space="preserve">If regions within a DFDL-described data object are encrypted, then when decrypting them proper means </w:t>
      </w:r>
      <w:r w:rsidR="008E7C14">
        <w:t xml:space="preserve">MUST </w:t>
      </w:r>
      <w:r>
        <w:t xml:space="preserve">be used to assure secure passage of passwords to the decrypting software. Such means are beyond the scope of the DFDL language specification. </w:t>
      </w:r>
    </w:p>
    <w:p w14:paraId="7632A5B1" w14:textId="42ABCB55" w:rsidR="000E1214" w:rsidRDefault="00A87198">
      <w:r>
        <w:t xml:space="preserve">In addition, if encryption passwords/keys are stored in DFDL schema-described data, then proper means </w:t>
      </w:r>
      <w:r w:rsidR="008E7C14">
        <w:t xml:space="preserve">MUST </w:t>
      </w:r>
      <w:r>
        <w:t xml:space="preserve">be used to assure that the decrypted form of these passwords is not revealed. Such means are beyond the scope of the DFDL language specification. </w:t>
      </w:r>
    </w:p>
    <w:p w14:paraId="100B685F" w14:textId="77777777" w:rsidR="000E1214" w:rsidRDefault="00A87198" w:rsidP="00B31DA3">
      <w:pPr>
        <w:pStyle w:val="Heading1"/>
      </w:pPr>
      <w:bookmarkStart w:id="12439" w:name="_Toc177399154"/>
      <w:bookmarkStart w:id="12440" w:name="_Toc175057441"/>
      <w:bookmarkStart w:id="12441" w:name="_Toc199516372"/>
      <w:bookmarkStart w:id="12442" w:name="_Toc243112883"/>
      <w:bookmarkStart w:id="12443" w:name="_Toc349042879"/>
      <w:bookmarkStart w:id="12444" w:name="_Toc52984689"/>
      <w:r>
        <w:lastRenderedPageBreak/>
        <w:t>Authors and Contributors</w:t>
      </w:r>
      <w:bookmarkEnd w:id="12439"/>
      <w:bookmarkEnd w:id="12440"/>
      <w:bookmarkEnd w:id="12441"/>
      <w:bookmarkEnd w:id="12442"/>
      <w:bookmarkEnd w:id="12443"/>
      <w:bookmarkEnd w:id="12444"/>
    </w:p>
    <w:p w14:paraId="20AFBBBC" w14:textId="77777777" w:rsidR="000E1214" w:rsidRDefault="00A87198">
      <w:pPr>
        <w:pStyle w:val="Author"/>
      </w:pPr>
      <w:r>
        <w:t xml:space="preserve">Michael J. Beckerle, </w:t>
      </w:r>
      <w:bookmarkStart w:id="12445" w:name="OLE_LINK1"/>
      <w:bookmarkStart w:id="12446"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2445"/>
    <w:bookmarkEnd w:id="12446"/>
    <w:p w14:paraId="045A5FDA" w14:textId="63DDCDCD" w:rsidR="000E1214" w:rsidRDefault="00A87198">
      <w:pPr>
        <w:pStyle w:val="Author"/>
        <w:rPr>
          <w:lang w:val="de-DE"/>
        </w:rPr>
      </w:pPr>
      <w:r>
        <w:rPr>
          <w:lang w:val="de-DE"/>
        </w:rPr>
        <w:t xml:space="preserve">Email: </w:t>
      </w:r>
      <w:hyperlink r:id="rId31" w:history="1">
        <w:r w:rsidR="0044109E" w:rsidRPr="003379E3">
          <w:rPr>
            <w:rStyle w:val="Hyperlink"/>
            <w:rFonts w:cs="Arial"/>
            <w:lang w:val="de-DE"/>
          </w:rPr>
          <w:t>mbeckerle@owlcyberdefense.com</w:t>
        </w:r>
      </w:hyperlink>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1F0D1365" w:rsidR="000E1214" w:rsidRDefault="00A87198">
      <w:pPr>
        <w:pStyle w:val="Author"/>
      </w:pPr>
      <w:r>
        <w:t>IBM</w:t>
      </w:r>
      <w:del w:id="12447" w:author="Mike Beckerle" w:date="2020-10-08T19:49:00Z">
        <w:r w:rsidDel="002829DB">
          <w:delText xml:space="preserve"> Software Group</w:delText>
        </w:r>
      </w:del>
      <w:r>
        <w:t xml:space="preserve">,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30565B86" w:rsidR="000E1214" w:rsidRDefault="00A87198">
      <w:pPr>
        <w:pStyle w:val="Author"/>
        <w:rPr>
          <w:rStyle w:val="Hyperlink"/>
          <w:rFonts w:cs="Arial"/>
        </w:rPr>
      </w:pPr>
      <w:r>
        <w:t xml:space="preserve">Email: </w:t>
      </w:r>
      <w:hyperlink r:id="rId32" w:history="1">
        <w:r>
          <w:rPr>
            <w:rStyle w:val="Hyperlink"/>
            <w:rFonts w:cs="Arial"/>
          </w:rPr>
          <w:t>smh@uk.ibm.com</w:t>
        </w:r>
      </w:hyperlink>
    </w:p>
    <w:p w14:paraId="2B9E8785" w14:textId="77777777" w:rsidR="000E1214" w:rsidRDefault="000E1214">
      <w:pPr>
        <w:pStyle w:val="Author"/>
      </w:pPr>
    </w:p>
    <w:p w14:paraId="7BC1BDF3" w14:textId="77777777" w:rsidR="000E1214" w:rsidRDefault="00A87198">
      <w:pPr>
        <w:pStyle w:val="Author"/>
      </w:pPr>
      <w:r>
        <w:t>Alan W. Powell,</w:t>
      </w:r>
    </w:p>
    <w:p w14:paraId="52A0FBCD" w14:textId="7C01F426" w:rsidR="000E1214" w:rsidRDefault="00A87198">
      <w:pPr>
        <w:pStyle w:val="Author"/>
      </w:pPr>
      <w:r>
        <w:t xml:space="preserve">Email: </w:t>
      </w:r>
      <w:hyperlink r:id="rId33"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18A62603" w:rsidR="000E1214" w:rsidRDefault="00A87198">
      <w:pPr>
        <w:autoSpaceDE w:val="0"/>
        <w:autoSpaceDN w:val="0"/>
        <w:adjustRightInd w:val="0"/>
        <w:rPr>
          <w:rFonts w:cs="Arial"/>
        </w:rPr>
      </w:pPr>
      <w:commentRangeStart w:id="12448"/>
      <w:r>
        <w:rPr>
          <w:rFonts w:cs="Arial"/>
        </w:rPr>
        <w:t>Tim Kimber, IBM</w:t>
      </w:r>
      <w:del w:id="12449" w:author="Mike Beckerle" w:date="2020-10-08T19:50:00Z">
        <w:r w:rsidDel="002829DB">
          <w:rPr>
            <w:rFonts w:cs="Arial"/>
          </w:rPr>
          <w:delText xml:space="preserve"> Software Group</w:delText>
        </w:r>
      </w:del>
      <w:r>
        <w:rPr>
          <w:rFonts w:cs="Arial"/>
        </w:rPr>
        <w:t>, Hursley, UK</w:t>
      </w:r>
    </w:p>
    <w:p w14:paraId="6E4E2ACA" w14:textId="684A6F4F" w:rsidR="000E1214" w:rsidRDefault="00A87198">
      <w:pPr>
        <w:autoSpaceDE w:val="0"/>
        <w:autoSpaceDN w:val="0"/>
        <w:adjustRightInd w:val="0"/>
        <w:rPr>
          <w:rFonts w:cs="Arial"/>
        </w:rPr>
      </w:pPr>
      <w:r>
        <w:rPr>
          <w:rFonts w:cs="Arial"/>
        </w:rPr>
        <w:t>Suman Kalia, IBM</w:t>
      </w:r>
      <w:del w:id="12450" w:author="Mike Beckerle" w:date="2020-10-08T19:50:00Z">
        <w:r w:rsidDel="002829DB">
          <w:rPr>
            <w:rFonts w:cs="Arial"/>
          </w:rPr>
          <w:delText xml:space="preserve"> Software Group</w:delText>
        </w:r>
      </w:del>
      <w:r>
        <w:rPr>
          <w:rFonts w:cs="Arial"/>
        </w:rPr>
        <w:t xml:space="preserve">, Markham, Ontario, Canada </w:t>
      </w:r>
    </w:p>
    <w:p w14:paraId="47CC72C1" w14:textId="610FCB6B" w:rsidR="000E1214" w:rsidRDefault="00A87198">
      <w:pPr>
        <w:autoSpaceDE w:val="0"/>
        <w:autoSpaceDN w:val="0"/>
        <w:adjustRightInd w:val="0"/>
        <w:rPr>
          <w:rFonts w:cs="Arial"/>
        </w:rPr>
      </w:pPr>
      <w:r>
        <w:rPr>
          <w:rFonts w:cs="Arial"/>
        </w:rPr>
        <w:t>Stephanie Fetzer, IBM</w:t>
      </w:r>
      <w:del w:id="12451" w:author="Mike Beckerle" w:date="2020-10-08T19:50:00Z">
        <w:r w:rsidDel="002829DB">
          <w:rPr>
            <w:rFonts w:cs="Arial"/>
          </w:rPr>
          <w:delText xml:space="preserve"> Software Group</w:delText>
        </w:r>
      </w:del>
      <w:r>
        <w:rPr>
          <w:rFonts w:cs="Arial"/>
        </w:rPr>
        <w:t>, Charlotte, USA</w:t>
      </w:r>
    </w:p>
    <w:p w14:paraId="095B3B32" w14:textId="2973C368" w:rsidR="000E1214" w:rsidRDefault="00A87198">
      <w:pPr>
        <w:autoSpaceDE w:val="0"/>
        <w:autoSpaceDN w:val="0"/>
        <w:adjustRightInd w:val="0"/>
        <w:rPr>
          <w:rFonts w:cs="Arial"/>
        </w:rPr>
      </w:pPr>
      <w:r>
        <w:rPr>
          <w:rFonts w:cs="Arial"/>
        </w:rPr>
        <w:t xml:space="preserve">Martin Westhead, </w:t>
      </w:r>
      <w:proofErr w:type="spellStart"/>
      <w:r w:rsidR="00FC60FB">
        <w:rPr>
          <w:rFonts w:cs="Arial"/>
        </w:rPr>
        <w:t>Netgear</w:t>
      </w:r>
      <w:proofErr w:type="spellEnd"/>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66B21B84" w:rsidR="000E1214" w:rsidRDefault="00A87198">
      <w:pPr>
        <w:autoSpaceDE w:val="0"/>
        <w:autoSpaceDN w:val="0"/>
        <w:adjustRightInd w:val="0"/>
        <w:rPr>
          <w:rFonts w:cs="Arial"/>
        </w:rPr>
      </w:pPr>
      <w:r>
        <w:rPr>
          <w:rFonts w:cs="Arial"/>
        </w:rPr>
        <w:t>Geoff Judd, IBM</w:t>
      </w:r>
      <w:del w:id="12452" w:author="Mike Beckerle" w:date="2020-10-08T19:50:00Z">
        <w:r w:rsidDel="002829DB">
          <w:rPr>
            <w:rFonts w:cs="Arial"/>
          </w:rPr>
          <w:delText xml:space="preserve"> Software Group</w:delText>
        </w:r>
      </w:del>
      <w:r>
        <w:rPr>
          <w:rFonts w:cs="Arial"/>
        </w:rPr>
        <w:t>,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4F3306CB" w:rsidR="000E1214" w:rsidRDefault="00A87198">
      <w:pPr>
        <w:autoSpaceDE w:val="0"/>
        <w:autoSpaceDN w:val="0"/>
        <w:adjustRightInd w:val="0"/>
        <w:rPr>
          <w:rFonts w:cs="Arial"/>
        </w:rPr>
      </w:pPr>
      <w:r>
        <w:rPr>
          <w:rFonts w:cs="Arial"/>
        </w:rPr>
        <w:t>Peter A. Lambros, IBM</w:t>
      </w:r>
      <w:del w:id="12453" w:author="Mike Beckerle" w:date="2020-10-08T19:50:00Z">
        <w:r w:rsidDel="002829DB">
          <w:rPr>
            <w:rFonts w:cs="Arial"/>
          </w:rPr>
          <w:delText xml:space="preserve"> Software Group</w:delText>
        </w:r>
      </w:del>
      <w:r>
        <w:rPr>
          <w:rFonts w:cs="Arial"/>
        </w:rPr>
        <w:t>,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33AD7314" w14:textId="77777777" w:rsidR="000E1214" w:rsidRDefault="00A87198">
      <w:r>
        <w:rPr>
          <w:rFonts w:eastAsia="MS Mincho"/>
        </w:rPr>
        <w:t>Alejandro Rodriguez</w:t>
      </w:r>
      <w:r>
        <w:t>, Amazon, WA, USA</w:t>
      </w:r>
      <w:commentRangeEnd w:id="12448"/>
      <w:r w:rsidR="002829DB">
        <w:rPr>
          <w:rStyle w:val="CommentReference"/>
        </w:rPr>
        <w:commentReference w:id="12448"/>
      </w:r>
    </w:p>
    <w:p w14:paraId="2024904C" w14:textId="77777777" w:rsidR="000E1214" w:rsidRDefault="00A87198" w:rsidP="00B31DA3">
      <w:pPr>
        <w:pStyle w:val="Heading1"/>
      </w:pPr>
      <w:bookmarkStart w:id="12454" w:name="_Toc322911778"/>
      <w:bookmarkStart w:id="12455" w:name="_Toc322912317"/>
      <w:bookmarkStart w:id="12456" w:name="_Toc329093177"/>
      <w:bookmarkStart w:id="12457" w:name="_Toc332701690"/>
      <w:bookmarkStart w:id="12458" w:name="_Toc332701994"/>
      <w:bookmarkStart w:id="12459" w:name="_Toc332711792"/>
      <w:bookmarkStart w:id="12460" w:name="_Toc332712094"/>
      <w:bookmarkStart w:id="12461" w:name="_Toc332712395"/>
      <w:bookmarkStart w:id="12462" w:name="_Toc332724311"/>
      <w:bookmarkStart w:id="12463" w:name="_Toc332724611"/>
      <w:bookmarkStart w:id="12464" w:name="_Toc341102907"/>
      <w:bookmarkStart w:id="12465" w:name="_Toc347241643"/>
      <w:bookmarkStart w:id="12466" w:name="_Toc347744835"/>
      <w:bookmarkStart w:id="12467" w:name="_Toc348984618"/>
      <w:bookmarkStart w:id="12468" w:name="_Toc348984923"/>
      <w:bookmarkStart w:id="12469" w:name="_Toc349038087"/>
      <w:bookmarkStart w:id="12470" w:name="_Toc349038389"/>
      <w:bookmarkStart w:id="12471" w:name="_Toc349042880"/>
      <w:bookmarkStart w:id="12472" w:name="_Toc349642281"/>
      <w:bookmarkStart w:id="12473" w:name="_Toc351913002"/>
      <w:bookmarkStart w:id="12474" w:name="_Toc351915023"/>
      <w:bookmarkStart w:id="12475" w:name="_Toc351915489"/>
      <w:bookmarkStart w:id="12476" w:name="_Toc361231587"/>
      <w:bookmarkStart w:id="12477" w:name="_Toc361232113"/>
      <w:bookmarkStart w:id="12478" w:name="_Toc362445414"/>
      <w:bookmarkStart w:id="12479" w:name="_Toc363909382"/>
      <w:bookmarkStart w:id="12480" w:name="_Toc364463810"/>
      <w:bookmarkStart w:id="12481" w:name="_Toc366078414"/>
      <w:bookmarkStart w:id="12482" w:name="_Toc366079029"/>
      <w:bookmarkStart w:id="12483" w:name="_Toc366080014"/>
      <w:bookmarkStart w:id="12484" w:name="_Toc366080626"/>
      <w:bookmarkStart w:id="12485" w:name="_Toc366081235"/>
      <w:bookmarkStart w:id="12486" w:name="_Toc366505575"/>
      <w:bookmarkStart w:id="12487" w:name="_Toc366508944"/>
      <w:bookmarkStart w:id="12488" w:name="_Toc366513445"/>
      <w:bookmarkStart w:id="12489" w:name="_Toc366574634"/>
      <w:bookmarkStart w:id="12490" w:name="_Toc366578427"/>
      <w:bookmarkStart w:id="12491" w:name="_Toc366579021"/>
      <w:bookmarkStart w:id="12492" w:name="_Toc366579613"/>
      <w:bookmarkStart w:id="12493" w:name="_Toc366580204"/>
      <w:bookmarkStart w:id="12494" w:name="_Toc366580796"/>
      <w:bookmarkStart w:id="12495" w:name="_Toc366581387"/>
      <w:bookmarkStart w:id="12496" w:name="_Toc366581979"/>
      <w:bookmarkStart w:id="12497" w:name="_Toc322911779"/>
      <w:bookmarkStart w:id="12498" w:name="_Toc322912318"/>
      <w:bookmarkStart w:id="12499" w:name="_Toc329093178"/>
      <w:bookmarkStart w:id="12500" w:name="_Toc332701691"/>
      <w:bookmarkStart w:id="12501" w:name="_Toc332701995"/>
      <w:bookmarkStart w:id="12502" w:name="_Toc332711793"/>
      <w:bookmarkStart w:id="12503" w:name="_Toc332712095"/>
      <w:bookmarkStart w:id="12504" w:name="_Toc332712396"/>
      <w:bookmarkStart w:id="12505" w:name="_Toc332724312"/>
      <w:bookmarkStart w:id="12506" w:name="_Toc332724612"/>
      <w:bookmarkStart w:id="12507" w:name="_Toc341102908"/>
      <w:bookmarkStart w:id="12508" w:name="_Toc347241644"/>
      <w:bookmarkStart w:id="12509" w:name="_Toc347744836"/>
      <w:bookmarkStart w:id="12510" w:name="_Toc348984619"/>
      <w:bookmarkStart w:id="12511" w:name="_Toc348984924"/>
      <w:bookmarkStart w:id="12512" w:name="_Toc349038088"/>
      <w:bookmarkStart w:id="12513" w:name="_Toc349038390"/>
      <w:bookmarkStart w:id="12514" w:name="_Toc349042881"/>
      <w:bookmarkStart w:id="12515" w:name="_Toc349642282"/>
      <w:bookmarkStart w:id="12516" w:name="_Toc351913003"/>
      <w:bookmarkStart w:id="12517" w:name="_Toc351915024"/>
      <w:bookmarkStart w:id="12518" w:name="_Toc351915490"/>
      <w:bookmarkStart w:id="12519" w:name="_Toc361231588"/>
      <w:bookmarkStart w:id="12520" w:name="_Toc361232114"/>
      <w:bookmarkStart w:id="12521" w:name="_Toc362445415"/>
      <w:bookmarkStart w:id="12522" w:name="_Toc363909383"/>
      <w:bookmarkStart w:id="12523" w:name="_Toc364463811"/>
      <w:bookmarkStart w:id="12524" w:name="_Toc366078415"/>
      <w:bookmarkStart w:id="12525" w:name="_Toc366079030"/>
      <w:bookmarkStart w:id="12526" w:name="_Toc366080015"/>
      <w:bookmarkStart w:id="12527" w:name="_Toc366080627"/>
      <w:bookmarkStart w:id="12528" w:name="_Toc366081236"/>
      <w:bookmarkStart w:id="12529" w:name="_Toc366505576"/>
      <w:bookmarkStart w:id="12530" w:name="_Toc366508945"/>
      <w:bookmarkStart w:id="12531" w:name="_Toc366513446"/>
      <w:bookmarkStart w:id="12532" w:name="_Toc366574635"/>
      <w:bookmarkStart w:id="12533" w:name="_Toc366578428"/>
      <w:bookmarkStart w:id="12534" w:name="_Toc366579022"/>
      <w:bookmarkStart w:id="12535" w:name="_Toc366579614"/>
      <w:bookmarkStart w:id="12536" w:name="_Toc366580205"/>
      <w:bookmarkStart w:id="12537" w:name="_Toc366580797"/>
      <w:bookmarkStart w:id="12538" w:name="_Toc366581388"/>
      <w:bookmarkStart w:id="12539" w:name="_Toc366581980"/>
      <w:bookmarkStart w:id="12540" w:name="_Toc322911780"/>
      <w:bookmarkStart w:id="12541" w:name="_Toc322912319"/>
      <w:bookmarkStart w:id="12542" w:name="_Toc329093179"/>
      <w:bookmarkStart w:id="12543" w:name="_Toc332701692"/>
      <w:bookmarkStart w:id="12544" w:name="_Toc332701996"/>
      <w:bookmarkStart w:id="12545" w:name="_Toc332711794"/>
      <w:bookmarkStart w:id="12546" w:name="_Toc332712096"/>
      <w:bookmarkStart w:id="12547" w:name="_Toc332712397"/>
      <w:bookmarkStart w:id="12548" w:name="_Toc332724313"/>
      <w:bookmarkStart w:id="12549" w:name="_Toc332724613"/>
      <w:bookmarkStart w:id="12550" w:name="_Toc341102909"/>
      <w:bookmarkStart w:id="12551" w:name="_Toc347241645"/>
      <w:bookmarkStart w:id="12552" w:name="_Toc347744837"/>
      <w:bookmarkStart w:id="12553" w:name="_Toc348984620"/>
      <w:bookmarkStart w:id="12554" w:name="_Toc348984925"/>
      <w:bookmarkStart w:id="12555" w:name="_Toc349038089"/>
      <w:bookmarkStart w:id="12556" w:name="_Toc349038391"/>
      <w:bookmarkStart w:id="12557" w:name="_Toc349042882"/>
      <w:bookmarkStart w:id="12558" w:name="_Toc349642283"/>
      <w:bookmarkStart w:id="12559" w:name="_Toc351913004"/>
      <w:bookmarkStart w:id="12560" w:name="_Toc351915025"/>
      <w:bookmarkStart w:id="12561" w:name="_Toc351915491"/>
      <w:bookmarkStart w:id="12562" w:name="_Toc361231589"/>
      <w:bookmarkStart w:id="12563" w:name="_Toc361232115"/>
      <w:bookmarkStart w:id="12564" w:name="_Toc362445416"/>
      <w:bookmarkStart w:id="12565" w:name="_Toc363909384"/>
      <w:bookmarkStart w:id="12566" w:name="_Toc364463812"/>
      <w:bookmarkStart w:id="12567" w:name="_Toc366078416"/>
      <w:bookmarkStart w:id="12568" w:name="_Toc366079031"/>
      <w:bookmarkStart w:id="12569" w:name="_Toc366080016"/>
      <w:bookmarkStart w:id="12570" w:name="_Toc366080628"/>
      <w:bookmarkStart w:id="12571" w:name="_Toc366081237"/>
      <w:bookmarkStart w:id="12572" w:name="_Toc366505577"/>
      <w:bookmarkStart w:id="12573" w:name="_Toc366508946"/>
      <w:bookmarkStart w:id="12574" w:name="_Toc366513447"/>
      <w:bookmarkStart w:id="12575" w:name="_Toc366574636"/>
      <w:bookmarkStart w:id="12576" w:name="_Toc366578429"/>
      <w:bookmarkStart w:id="12577" w:name="_Toc366579023"/>
      <w:bookmarkStart w:id="12578" w:name="_Toc366579615"/>
      <w:bookmarkStart w:id="12579" w:name="_Toc366580206"/>
      <w:bookmarkStart w:id="12580" w:name="_Toc366580798"/>
      <w:bookmarkStart w:id="12581" w:name="_Toc366581389"/>
      <w:bookmarkStart w:id="12582" w:name="_Toc366581981"/>
      <w:bookmarkStart w:id="12583" w:name="_Toc526008660"/>
      <w:bookmarkStart w:id="12584" w:name="_Toc177399155"/>
      <w:bookmarkStart w:id="12585" w:name="_Toc175057442"/>
      <w:bookmarkStart w:id="12586" w:name="_Toc199516373"/>
      <w:bookmarkStart w:id="12587" w:name="_Toc243112884"/>
      <w:bookmarkStart w:id="12588" w:name="_Toc349042883"/>
      <w:bookmarkStart w:id="12589" w:name="_Toc52984690"/>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r>
        <w:lastRenderedPageBreak/>
        <w:t>Intellectual Property Statement</w:t>
      </w:r>
      <w:bookmarkEnd w:id="12583"/>
      <w:bookmarkEnd w:id="12584"/>
      <w:bookmarkEnd w:id="12585"/>
      <w:bookmarkEnd w:id="12586"/>
      <w:bookmarkEnd w:id="12587"/>
      <w:bookmarkEnd w:id="12588"/>
      <w:bookmarkEnd w:id="12589"/>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B31DA3">
      <w:pPr>
        <w:pStyle w:val="Heading1"/>
      </w:pPr>
      <w:bookmarkStart w:id="12590" w:name="_Toc177399156"/>
      <w:bookmarkStart w:id="12591" w:name="_Toc175057443"/>
      <w:bookmarkStart w:id="12592" w:name="_Toc199516374"/>
      <w:bookmarkStart w:id="12593" w:name="_Toc243112885"/>
      <w:bookmarkStart w:id="12594" w:name="_Toc349042884"/>
      <w:bookmarkStart w:id="12595" w:name="_Toc52984691"/>
      <w:bookmarkStart w:id="12596" w:name="_Toc526008661"/>
      <w:r>
        <w:lastRenderedPageBreak/>
        <w:t>Disclaimer</w:t>
      </w:r>
      <w:bookmarkEnd w:id="12590"/>
      <w:bookmarkEnd w:id="12591"/>
      <w:bookmarkEnd w:id="12592"/>
      <w:bookmarkEnd w:id="12593"/>
      <w:bookmarkEnd w:id="12594"/>
      <w:bookmarkEnd w:id="12595"/>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B31DA3">
      <w:pPr>
        <w:pStyle w:val="Heading1"/>
      </w:pPr>
      <w:bookmarkStart w:id="12597" w:name="_Toc177399157"/>
      <w:bookmarkStart w:id="12598" w:name="_Toc175057444"/>
      <w:bookmarkStart w:id="12599" w:name="_Toc199516375"/>
      <w:bookmarkStart w:id="12600" w:name="_Toc243112886"/>
      <w:bookmarkStart w:id="12601" w:name="_Toc349042885"/>
      <w:bookmarkStart w:id="12602" w:name="_Toc52984692"/>
      <w:r>
        <w:lastRenderedPageBreak/>
        <w:t>Full Copyright Notice</w:t>
      </w:r>
      <w:bookmarkEnd w:id="12596"/>
      <w:bookmarkEnd w:id="12597"/>
      <w:bookmarkEnd w:id="12598"/>
      <w:bookmarkEnd w:id="12599"/>
      <w:bookmarkEnd w:id="12600"/>
      <w:bookmarkEnd w:id="12601"/>
      <w:bookmarkEnd w:id="12602"/>
    </w:p>
    <w:p w14:paraId="51693A4B" w14:textId="7E939704" w:rsidR="000E1214" w:rsidRDefault="00A87198">
      <w:r>
        <w:t>Copyright (C) Open Grid Forum (2005-</w:t>
      </w:r>
      <w:del w:id="12603" w:author="Mike Beckerle" w:date="2020-10-08T19:53:00Z">
        <w:r w:rsidDel="002829DB">
          <w:delText>2014</w:delText>
        </w:r>
      </w:del>
      <w:ins w:id="12604" w:author="Mike Beckerle" w:date="2020-10-08T19:53:00Z">
        <w:r w:rsidR="002829DB">
          <w:t>2020</w:t>
        </w:r>
      </w:ins>
      <w:r>
        <w:t xml:space="preserve">).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20C0DD33" w:rsidR="000E1214" w:rsidRDefault="00A87198">
      <w:r>
        <w:t>ICU - Copyright (c) 1995-</w:t>
      </w:r>
      <w:del w:id="12605" w:author="Mike Beckerle" w:date="2020-10-08T19:53:00Z">
        <w:r w:rsidDel="002829DB">
          <w:delText xml:space="preserve">2014 </w:delText>
        </w:r>
      </w:del>
      <w:ins w:id="12606" w:author="Mike Beckerle" w:date="2020-10-08T19:53:00Z">
        <w:r w:rsidR="002829DB">
          <w:t xml:space="preserve">2020 </w:t>
        </w:r>
      </w:ins>
      <w:r>
        <w:t>International Business Machines Corporation and others</w:t>
      </w:r>
    </w:p>
    <w:p w14:paraId="5D583A9D" w14:textId="358F3B67" w:rsidR="000E1214" w:rsidRDefault="00A87198">
      <w:r>
        <w:t xml:space="preserve">XPATH - </w:t>
      </w:r>
      <w:hyperlink r:id="rId34" w:anchor="Copyright" w:history="1">
        <w:r>
          <w:rPr>
            <w:rStyle w:val="Hyperlink"/>
          </w:rPr>
          <w:t>Copyright</w:t>
        </w:r>
      </w:hyperlink>
      <w:r>
        <w:t> © 2007 </w:t>
      </w:r>
      <w:hyperlink r:id="rId35" w:history="1">
        <w:r>
          <w:rPr>
            <w:rStyle w:val="Hyperlink"/>
          </w:rPr>
          <w:t xml:space="preserve"> </w:t>
        </w:r>
        <w:r>
          <w:rPr>
            <w:rStyle w:val="HTMLAcronym"/>
            <w:color w:val="0000FF"/>
            <w:u w:val="single"/>
          </w:rPr>
          <w:t>W3C</w:t>
        </w:r>
      </w:hyperlink>
      <w:r>
        <w:rPr>
          <w:vertAlign w:val="superscript"/>
        </w:rPr>
        <w:t>®</w:t>
      </w:r>
      <w:r>
        <w:t xml:space="preserve"> (</w:t>
      </w:r>
      <w:hyperlink r:id="rId36" w:history="1">
        <w:r>
          <w:rPr>
            <w:rStyle w:val="HTMLAcronym"/>
            <w:color w:val="0000FF"/>
            <w:u w:val="single"/>
          </w:rPr>
          <w:t>MIT</w:t>
        </w:r>
      </w:hyperlink>
      <w:r>
        <w:t xml:space="preserve">, </w:t>
      </w:r>
      <w:hyperlink r:id="rId37" w:history="1">
        <w:r>
          <w:rPr>
            <w:rStyle w:val="HTMLAcronym"/>
            <w:color w:val="0000FF"/>
            <w:u w:val="single"/>
          </w:rPr>
          <w:t>ERCIM</w:t>
        </w:r>
      </w:hyperlink>
      <w:r>
        <w:t xml:space="preserve">, </w:t>
      </w:r>
      <w:hyperlink r:id="rId38" w:history="1">
        <w:r>
          <w:rPr>
            <w:rStyle w:val="Hyperlink"/>
          </w:rPr>
          <w:t>Keio</w:t>
        </w:r>
      </w:hyperlink>
      <w:r>
        <w:t xml:space="preserve">), All Rights Reserved. W3C </w:t>
      </w:r>
      <w:hyperlink r:id="rId39" w:anchor="Legal_Disclaimer" w:history="1">
        <w:r>
          <w:rPr>
            <w:rStyle w:val="Hyperlink"/>
          </w:rPr>
          <w:t>liability</w:t>
        </w:r>
      </w:hyperlink>
      <w:r>
        <w:t xml:space="preserve">, </w:t>
      </w:r>
      <w:hyperlink r:id="rId40" w:anchor="W3C_Trademarks" w:history="1">
        <w:r>
          <w:rPr>
            <w:rStyle w:val="Hyperlink"/>
          </w:rPr>
          <w:t>trademark</w:t>
        </w:r>
      </w:hyperlink>
      <w:r>
        <w:t xml:space="preserve"> and </w:t>
      </w:r>
      <w:hyperlink r:id="rId41" w:history="1">
        <w:r>
          <w:rPr>
            <w:rStyle w:val="Hyperlink"/>
          </w:rPr>
          <w:t>document use</w:t>
        </w:r>
      </w:hyperlink>
      <w:r>
        <w:t xml:space="preserve"> rules apply.</w:t>
      </w:r>
    </w:p>
    <w:p w14:paraId="1CCD8250" w14:textId="77777777" w:rsidR="000E1214" w:rsidRDefault="00A87198" w:rsidP="00B31DA3">
      <w:pPr>
        <w:pStyle w:val="Heading1"/>
      </w:pPr>
      <w:bookmarkStart w:id="12607" w:name="_Toc322911784"/>
      <w:bookmarkStart w:id="12608" w:name="_Toc322912323"/>
      <w:bookmarkStart w:id="12609" w:name="_Toc329093183"/>
      <w:bookmarkStart w:id="12610" w:name="_Toc332701696"/>
      <w:bookmarkStart w:id="12611" w:name="_Toc332702000"/>
      <w:bookmarkStart w:id="12612" w:name="_Toc332711798"/>
      <w:bookmarkStart w:id="12613" w:name="_Toc332712100"/>
      <w:bookmarkStart w:id="12614" w:name="_Toc332712401"/>
      <w:bookmarkStart w:id="12615" w:name="_Toc332724317"/>
      <w:bookmarkStart w:id="12616" w:name="_Toc332724617"/>
      <w:bookmarkStart w:id="12617" w:name="_Toc341102913"/>
      <w:bookmarkStart w:id="12618" w:name="_Toc347241649"/>
      <w:bookmarkStart w:id="12619" w:name="_Toc347744841"/>
      <w:bookmarkStart w:id="12620" w:name="_Toc348984624"/>
      <w:bookmarkStart w:id="12621" w:name="_Toc348984929"/>
      <w:bookmarkStart w:id="12622" w:name="_Toc349038093"/>
      <w:bookmarkStart w:id="12623" w:name="_Toc349038395"/>
      <w:bookmarkStart w:id="12624" w:name="_Toc349042886"/>
      <w:bookmarkStart w:id="12625" w:name="_Toc349642287"/>
      <w:bookmarkStart w:id="12626" w:name="_Toc351913008"/>
      <w:bookmarkStart w:id="12627" w:name="_Toc351915029"/>
      <w:bookmarkStart w:id="12628" w:name="_Toc351915495"/>
      <w:bookmarkStart w:id="12629" w:name="_Toc361231593"/>
      <w:bookmarkStart w:id="12630" w:name="_Toc361232119"/>
      <w:bookmarkStart w:id="12631" w:name="_Toc362445420"/>
      <w:bookmarkStart w:id="12632" w:name="_Toc363909388"/>
      <w:bookmarkStart w:id="12633" w:name="_Toc364463816"/>
      <w:bookmarkStart w:id="12634" w:name="_Toc366078420"/>
      <w:bookmarkStart w:id="12635" w:name="_Toc366079035"/>
      <w:bookmarkStart w:id="12636" w:name="_Toc366080020"/>
      <w:bookmarkStart w:id="12637" w:name="_Toc366080632"/>
      <w:bookmarkStart w:id="12638" w:name="_Toc366081241"/>
      <w:bookmarkStart w:id="12639" w:name="_Toc366505581"/>
      <w:bookmarkStart w:id="12640" w:name="_Toc366508950"/>
      <w:bookmarkStart w:id="12641" w:name="_Toc366513451"/>
      <w:bookmarkStart w:id="12642" w:name="_Toc366574640"/>
      <w:bookmarkStart w:id="12643" w:name="_Toc366578433"/>
      <w:bookmarkStart w:id="12644" w:name="_Toc366579027"/>
      <w:bookmarkStart w:id="12645" w:name="_Toc366579619"/>
      <w:bookmarkStart w:id="12646" w:name="_Toc366580210"/>
      <w:bookmarkStart w:id="12647" w:name="_Toc366580802"/>
      <w:bookmarkStart w:id="12648" w:name="_Toc366581393"/>
      <w:bookmarkStart w:id="12649" w:name="_Toc366581985"/>
      <w:bookmarkStart w:id="12650" w:name="_Toc322911785"/>
      <w:bookmarkStart w:id="12651" w:name="_Toc322912324"/>
      <w:bookmarkStart w:id="12652" w:name="_Toc329093184"/>
      <w:bookmarkStart w:id="12653" w:name="_Toc332701697"/>
      <w:bookmarkStart w:id="12654" w:name="_Toc332702001"/>
      <w:bookmarkStart w:id="12655" w:name="_Toc332711799"/>
      <w:bookmarkStart w:id="12656" w:name="_Toc332712101"/>
      <w:bookmarkStart w:id="12657" w:name="_Toc332712402"/>
      <w:bookmarkStart w:id="12658" w:name="_Toc332724318"/>
      <w:bookmarkStart w:id="12659" w:name="_Toc332724618"/>
      <w:bookmarkStart w:id="12660" w:name="_Toc341102914"/>
      <w:bookmarkStart w:id="12661" w:name="_Toc347241650"/>
      <w:bookmarkStart w:id="12662" w:name="_Toc347744842"/>
      <w:bookmarkStart w:id="12663" w:name="_Toc348984625"/>
      <w:bookmarkStart w:id="12664" w:name="_Toc348984930"/>
      <w:bookmarkStart w:id="12665" w:name="_Toc349038094"/>
      <w:bookmarkStart w:id="12666" w:name="_Toc349038396"/>
      <w:bookmarkStart w:id="12667" w:name="_Toc349042887"/>
      <w:bookmarkStart w:id="12668" w:name="_Toc349642288"/>
      <w:bookmarkStart w:id="12669" w:name="_Toc351913009"/>
      <w:bookmarkStart w:id="12670" w:name="_Toc351915030"/>
      <w:bookmarkStart w:id="12671" w:name="_Toc351915496"/>
      <w:bookmarkStart w:id="12672" w:name="_Toc361231594"/>
      <w:bookmarkStart w:id="12673" w:name="_Toc361232120"/>
      <w:bookmarkStart w:id="12674" w:name="_Toc362445421"/>
      <w:bookmarkStart w:id="12675" w:name="_Toc363909389"/>
      <w:bookmarkStart w:id="12676" w:name="_Toc364463817"/>
      <w:bookmarkStart w:id="12677" w:name="_Toc366078421"/>
      <w:bookmarkStart w:id="12678" w:name="_Toc366079036"/>
      <w:bookmarkStart w:id="12679" w:name="_Toc366080021"/>
      <w:bookmarkStart w:id="12680" w:name="_Toc366080633"/>
      <w:bookmarkStart w:id="12681" w:name="_Toc366081242"/>
      <w:bookmarkStart w:id="12682" w:name="_Toc366505582"/>
      <w:bookmarkStart w:id="12683" w:name="_Toc366508951"/>
      <w:bookmarkStart w:id="12684" w:name="_Toc366513452"/>
      <w:bookmarkStart w:id="12685" w:name="_Toc366574641"/>
      <w:bookmarkStart w:id="12686" w:name="_Toc366578434"/>
      <w:bookmarkStart w:id="12687" w:name="_Toc366579028"/>
      <w:bookmarkStart w:id="12688" w:name="_Toc366579620"/>
      <w:bookmarkStart w:id="12689" w:name="_Toc366580211"/>
      <w:bookmarkStart w:id="12690" w:name="_Toc366580803"/>
      <w:bookmarkStart w:id="12691" w:name="_Toc366581394"/>
      <w:bookmarkStart w:id="12692" w:name="_Toc366581986"/>
      <w:bookmarkStart w:id="12693" w:name="_References"/>
      <w:bookmarkStart w:id="12694" w:name="_Toc177399158"/>
      <w:bookmarkStart w:id="12695" w:name="_Toc175057445"/>
      <w:bookmarkStart w:id="12696" w:name="_Toc199516376"/>
      <w:bookmarkStart w:id="12697" w:name="_Toc243112887"/>
      <w:bookmarkStart w:id="12698" w:name="_Toc349042888"/>
      <w:bookmarkStart w:id="12699" w:name="_Toc52984693"/>
      <w:bookmarkEnd w:id="12607"/>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r>
        <w:lastRenderedPageBreak/>
        <w:t>References</w:t>
      </w:r>
      <w:bookmarkEnd w:id="12694"/>
      <w:bookmarkEnd w:id="12695"/>
      <w:bookmarkEnd w:id="12696"/>
      <w:bookmarkEnd w:id="12697"/>
      <w:bookmarkEnd w:id="12698"/>
      <w:bookmarkEnd w:id="12699"/>
    </w:p>
    <w:tbl>
      <w:tblPr>
        <w:tblW w:w="0" w:type="auto"/>
        <w:tblCellSpacing w:w="15" w:type="dxa"/>
        <w:tblLook w:val="04A0" w:firstRow="1" w:lastRow="0" w:firstColumn="1" w:lastColumn="0" w:noHBand="0" w:noVBand="1"/>
      </w:tblPr>
      <w:tblGrid>
        <w:gridCol w:w="1989"/>
        <w:gridCol w:w="6651"/>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2700" w:name="a_ASN1" w:colFirst="0" w:colLast="0"/>
            <w:r>
              <w:t>[ASN1]</w:t>
            </w:r>
          </w:p>
        </w:tc>
        <w:tc>
          <w:tcPr>
            <w:tcW w:w="0" w:type="auto"/>
            <w:tcMar>
              <w:top w:w="15" w:type="dxa"/>
              <w:left w:w="15" w:type="dxa"/>
              <w:bottom w:w="15" w:type="dxa"/>
              <w:right w:w="15" w:type="dxa"/>
            </w:tcMar>
            <w:hideMark/>
          </w:tcPr>
          <w:p w14:paraId="72BC5439" w14:textId="52E6AC45" w:rsidR="000E1214" w:rsidRDefault="00A87198">
            <w:pPr>
              <w:pStyle w:val="Bibliography"/>
            </w:pPr>
            <w:r>
              <w:t xml:space="preserve">"Introduction to ASN.1", </w:t>
            </w:r>
            <w:hyperlink r:id="rId42"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2701" w:name="a_ASN1CER" w:colFirst="0" w:colLast="0"/>
            <w:bookmarkEnd w:id="12700"/>
            <w:r>
              <w:t xml:space="preserve">[ASN1CER] </w:t>
            </w:r>
          </w:p>
        </w:tc>
        <w:tc>
          <w:tcPr>
            <w:tcW w:w="0" w:type="auto"/>
            <w:tcMar>
              <w:top w:w="15" w:type="dxa"/>
              <w:left w:w="15" w:type="dxa"/>
              <w:bottom w:w="15" w:type="dxa"/>
              <w:right w:w="15" w:type="dxa"/>
            </w:tcMar>
            <w:hideMark/>
          </w:tcPr>
          <w:p w14:paraId="1E7B64DA" w14:textId="766BA256" w:rsidR="000E1214" w:rsidRDefault="00A87198">
            <w:r>
              <w:rPr>
                <w:rStyle w:val="Strong"/>
                <w:b w:val="0"/>
              </w:rPr>
              <w:t>X.690 : Information technology - ASN.1 encoding rules: Specification of Basic Encoding Rules (BER), Canonical Encoding Rules (CER) and Distinguished Encoding Rules (DER)</w:t>
            </w:r>
            <w:ins w:id="12702" w:author="Mike Beckerle" w:date="2020-04-16T09:28:00Z">
              <w:r>
                <w:rPr>
                  <w:rStyle w:val="Strong"/>
                  <w:b w:val="0"/>
                </w:rPr>
                <w:t xml:space="preserve"> </w:t>
              </w:r>
            </w:ins>
            <w:hyperlink r:id="rId43" w:history="1">
              <w:r>
                <w:rPr>
                  <w:rStyle w:val="Hyperlink"/>
                </w:rPr>
                <w:t>https://www.itu.int/rec/dologin_pub.asp?lang=e&amp;id=T-REC-X.690-200811-S!!PDF-E&amp;type=items</w:t>
              </w:r>
            </w:hyperlink>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2703" w:name="ref_ASN1ECN"/>
            <w:bookmarkEnd w:id="12701"/>
            <w:r>
              <w:t xml:space="preserve">[ASN1ECN] </w:t>
            </w:r>
            <w:bookmarkEnd w:id="12703"/>
          </w:p>
        </w:tc>
        <w:tc>
          <w:tcPr>
            <w:tcW w:w="0" w:type="auto"/>
            <w:tcMar>
              <w:top w:w="15" w:type="dxa"/>
              <w:left w:w="15" w:type="dxa"/>
              <w:bottom w:w="15" w:type="dxa"/>
              <w:right w:w="15" w:type="dxa"/>
            </w:tcMar>
            <w:hideMark/>
          </w:tcPr>
          <w:p w14:paraId="789C7051" w14:textId="1A3FC431" w:rsidR="000E1214" w:rsidRDefault="00A87198">
            <w:pPr>
              <w:pStyle w:val="Bibliography"/>
            </w:pPr>
            <w:r>
              <w:t xml:space="preserve">"ASN.1 Encoding Control Notation," </w:t>
            </w:r>
            <w:hyperlink r:id="rId44"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2704" w:name="ref_ASN1PER" w:colFirst="0" w:colLast="0"/>
            <w:bookmarkStart w:id="12705" w:name="a_ASN1PER" w:colFirst="0" w:colLast="0"/>
            <w:r>
              <w:t xml:space="preserve">[ASN1PER] </w:t>
            </w:r>
          </w:p>
        </w:tc>
        <w:tc>
          <w:tcPr>
            <w:tcW w:w="0" w:type="auto"/>
            <w:tcMar>
              <w:top w:w="15" w:type="dxa"/>
              <w:left w:w="15" w:type="dxa"/>
              <w:bottom w:w="15" w:type="dxa"/>
              <w:right w:w="15" w:type="dxa"/>
            </w:tcMar>
            <w:hideMark/>
          </w:tcPr>
          <w:p w14:paraId="191A3CE4" w14:textId="1B564486" w:rsidR="000E1214" w:rsidRDefault="00A87198">
            <w:pPr>
              <w:pStyle w:val="Bibliography"/>
            </w:pPr>
            <w:r>
              <w:t xml:space="preserve">"ASN.1 Packed Encoding Rules (PER)," </w:t>
            </w:r>
            <w:hyperlink r:id="rId45" w:history="1">
              <w:r>
                <w:rPr>
                  <w:rStyle w:val="Hyperlink"/>
                </w:rPr>
                <w:t>https://www.itu.int/rec/dologin_pub.asp?lang=e&amp;id=T-REC-X.691-200811-S!!PDF-E&amp;type=items</w:t>
              </w:r>
            </w:hyperlink>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2706" w:name="a_AVRO" w:colFirst="0" w:colLast="0"/>
            <w:bookmarkEnd w:id="12704"/>
            <w:bookmarkEnd w:id="12705"/>
            <w:r>
              <w:t xml:space="preserve">[AVRO] </w:t>
            </w:r>
          </w:p>
        </w:tc>
        <w:tc>
          <w:tcPr>
            <w:tcW w:w="0" w:type="auto"/>
            <w:tcMar>
              <w:top w:w="15" w:type="dxa"/>
              <w:left w:w="15" w:type="dxa"/>
              <w:bottom w:w="15" w:type="dxa"/>
              <w:right w:w="15" w:type="dxa"/>
            </w:tcMar>
            <w:hideMark/>
          </w:tcPr>
          <w:p w14:paraId="62A6A230" w14:textId="578F8F69" w:rsidR="000E1214" w:rsidRDefault="00A87198">
            <w:pPr>
              <w:pStyle w:val="Bibliography"/>
            </w:pPr>
            <w:r>
              <w:t xml:space="preserve">"Avro," </w:t>
            </w:r>
            <w:hyperlink r:id="rId46"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2707" w:name="a_BFD" w:colFirst="0" w:colLast="0"/>
            <w:bookmarkEnd w:id="12706"/>
            <w:r>
              <w:t xml:space="preserve">[BFD] </w:t>
            </w:r>
          </w:p>
        </w:tc>
        <w:tc>
          <w:tcPr>
            <w:tcW w:w="0" w:type="auto"/>
            <w:tcMar>
              <w:top w:w="15" w:type="dxa"/>
              <w:left w:w="15" w:type="dxa"/>
              <w:bottom w:w="15" w:type="dxa"/>
              <w:right w:w="15" w:type="dxa"/>
            </w:tcMar>
            <w:hideMark/>
          </w:tcPr>
          <w:p w14:paraId="5EF937E5" w14:textId="397D9AF8" w:rsidR="000E1214" w:rsidRDefault="00A87198">
            <w:pPr>
              <w:pStyle w:val="Bibliography"/>
            </w:pPr>
            <w:r>
              <w:t xml:space="preserve">"Binary Format Description (BFD) Language," </w:t>
            </w:r>
            <w:hyperlink r:id="rId47"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2708" w:name="a_CARealia" w:colFirst="0" w:colLast="0"/>
            <w:bookmarkEnd w:id="12707"/>
            <w:r>
              <w:t>[</w:t>
            </w:r>
            <w:proofErr w:type="spellStart"/>
            <w:r>
              <w:t>CARealia</w:t>
            </w:r>
            <w:proofErr w:type="spellEnd"/>
            <w:r>
              <w:t xml:space="preserve">] </w:t>
            </w:r>
          </w:p>
        </w:tc>
        <w:tc>
          <w:tcPr>
            <w:tcW w:w="0" w:type="auto"/>
            <w:tcMar>
              <w:top w:w="15" w:type="dxa"/>
              <w:left w:w="15" w:type="dxa"/>
              <w:bottom w:w="15" w:type="dxa"/>
              <w:right w:w="15" w:type="dxa"/>
            </w:tcMar>
            <w:hideMark/>
          </w:tcPr>
          <w:p w14:paraId="0099CC73" w14:textId="22AEDE2F" w:rsidR="000E1214" w:rsidRDefault="00A87198">
            <w:pPr>
              <w:pStyle w:val="Bibliography"/>
            </w:pPr>
            <w:r>
              <w:t xml:space="preserve">Disc Interchange Service Company, Inc., Westford, MA, USA., "EBCDIC to ASCII Conversion of Signed Fields," </w:t>
            </w:r>
            <w:hyperlink r:id="rId48"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2709" w:name="a_CCSID"/>
            <w:bookmarkEnd w:id="12708"/>
            <w:r>
              <w:t>[CCSID]</w:t>
            </w:r>
            <w:bookmarkEnd w:id="12709"/>
            <w:r>
              <w:t xml:space="preserve"> </w:t>
            </w:r>
          </w:p>
        </w:tc>
        <w:tc>
          <w:tcPr>
            <w:tcW w:w="0" w:type="auto"/>
            <w:tcMar>
              <w:top w:w="15" w:type="dxa"/>
              <w:left w:w="15" w:type="dxa"/>
              <w:bottom w:w="15" w:type="dxa"/>
              <w:right w:w="15" w:type="dxa"/>
            </w:tcMar>
            <w:hideMark/>
          </w:tcPr>
          <w:p w14:paraId="335E26C5" w14:textId="298E6C7E" w:rsidR="000E1214" w:rsidRDefault="00A87198">
            <w:pPr>
              <w:pStyle w:val="Bibliography"/>
            </w:pPr>
            <w:r>
              <w:t xml:space="preserve">"Coded Character Set Identifiers (CCSID),"  </w:t>
            </w:r>
            <w:hyperlink r:id="rId49" w:history="1">
              <w:r>
                <w:rPr>
                  <w:rStyle w:val="Hyperlink"/>
                  <w:rFonts w:eastAsia="Times New Roman" w:cs="Times New Roman"/>
                </w:rPr>
                <w:t>https://www.ibm.com/support/knowledgecenter/SS4SVW_3.0.0/designing/ccsid_list.html</w:t>
              </w:r>
            </w:hyperlink>
          </w:p>
        </w:tc>
      </w:tr>
      <w:tr w:rsidR="00CC44F2" w14:paraId="43C5536C" w14:textId="77777777">
        <w:trPr>
          <w:tblCellSpacing w:w="15" w:type="dxa"/>
          <w:ins w:id="12710" w:author="Mike Beckerle" w:date="2020-10-07T13:19:00Z"/>
        </w:trPr>
        <w:tc>
          <w:tcPr>
            <w:tcW w:w="0" w:type="auto"/>
            <w:tcMar>
              <w:top w:w="15" w:type="dxa"/>
              <w:left w:w="15" w:type="dxa"/>
              <w:bottom w:w="15" w:type="dxa"/>
              <w:right w:w="15" w:type="dxa"/>
            </w:tcMar>
          </w:tcPr>
          <w:p w14:paraId="30802976" w14:textId="04C147CA" w:rsidR="00CC44F2" w:rsidRDefault="00CC44F2">
            <w:pPr>
              <w:pStyle w:val="Bibliography"/>
              <w:rPr>
                <w:ins w:id="12711" w:author="Mike Beckerle" w:date="2020-10-07T13:19:00Z"/>
              </w:rPr>
            </w:pPr>
            <w:bookmarkStart w:id="12712" w:name="Composite"/>
            <w:ins w:id="12713" w:author="Mike Beckerle" w:date="2020-10-07T13:19:00Z">
              <w:r>
                <w:t>[Composite]</w:t>
              </w:r>
              <w:bookmarkEnd w:id="12712"/>
            </w:ins>
          </w:p>
        </w:tc>
        <w:tc>
          <w:tcPr>
            <w:tcW w:w="0" w:type="auto"/>
            <w:tcMar>
              <w:top w:w="15" w:type="dxa"/>
              <w:left w:w="15" w:type="dxa"/>
              <w:bottom w:w="15" w:type="dxa"/>
              <w:right w:w="15" w:type="dxa"/>
            </w:tcMar>
          </w:tcPr>
          <w:p w14:paraId="3FC355F4" w14:textId="5059E4CF" w:rsidR="00CC44F2" w:rsidRDefault="00CC44F2">
            <w:pPr>
              <w:pStyle w:val="Bibliography"/>
              <w:rPr>
                <w:ins w:id="12714" w:author="Mike Beckerle" w:date="2020-10-07T13:19:00Z"/>
              </w:rPr>
            </w:pPr>
            <w:ins w:id="12715" w:author="Mike Beckerle" w:date="2020-10-07T13:19:00Z">
              <w:r>
                <w:t xml:space="preserve">Composite Design Pattern: </w:t>
              </w:r>
              <w:r w:rsidRPr="00CC44F2">
                <w:t>https://en.wikipedia.org/wiki/Composite_pattern</w:t>
              </w:r>
            </w:ins>
          </w:p>
        </w:tc>
      </w:tr>
      <w:tr w:rsidR="001043CC" w14:paraId="5021508F" w14:textId="77777777">
        <w:trPr>
          <w:tblCellSpacing w:w="15" w:type="dxa"/>
          <w:ins w:id="12716" w:author="Mike Beckerle" w:date="2020-10-07T14:09:00Z"/>
        </w:trPr>
        <w:tc>
          <w:tcPr>
            <w:tcW w:w="0" w:type="auto"/>
            <w:tcMar>
              <w:top w:w="15" w:type="dxa"/>
              <w:left w:w="15" w:type="dxa"/>
              <w:bottom w:w="15" w:type="dxa"/>
              <w:right w:w="15" w:type="dxa"/>
            </w:tcMar>
          </w:tcPr>
          <w:p w14:paraId="5E2C4274" w14:textId="71B0256F" w:rsidR="001043CC" w:rsidRDefault="001043CC">
            <w:pPr>
              <w:pStyle w:val="Bibliography"/>
              <w:rPr>
                <w:ins w:id="12717" w:author="Mike Beckerle" w:date="2020-10-07T14:09:00Z"/>
              </w:rPr>
            </w:pPr>
            <w:bookmarkStart w:id="12718" w:name="DFDLSchemas"/>
            <w:ins w:id="12719" w:author="Mike Beckerle" w:date="2020-10-07T14:09:00Z">
              <w:r>
                <w:t>[DFDLSchemas]</w:t>
              </w:r>
              <w:bookmarkEnd w:id="12718"/>
            </w:ins>
          </w:p>
        </w:tc>
        <w:tc>
          <w:tcPr>
            <w:tcW w:w="0" w:type="auto"/>
            <w:tcMar>
              <w:top w:w="15" w:type="dxa"/>
              <w:left w:w="15" w:type="dxa"/>
              <w:bottom w:w="15" w:type="dxa"/>
              <w:right w:w="15" w:type="dxa"/>
            </w:tcMar>
          </w:tcPr>
          <w:p w14:paraId="62FE481C" w14:textId="1D5B7814" w:rsidR="001043CC" w:rsidRDefault="001043CC">
            <w:pPr>
              <w:pStyle w:val="Bibliography"/>
              <w:rPr>
                <w:ins w:id="12720" w:author="Mike Beckerle" w:date="2020-10-07T14:09:00Z"/>
              </w:rPr>
            </w:pPr>
            <w:ins w:id="12721" w:author="Mike Beckerle" w:date="2020-10-07T14:10:00Z">
              <w:r w:rsidRPr="001043CC">
                <w:t>DFDL Schemas for Commercial and Scientific Data Formats</w:t>
              </w:r>
              <w:r>
                <w:t xml:space="preserve"> </w:t>
              </w:r>
              <w:r w:rsidRPr="001043CC">
                <w:t>https://github.com/DFDLSchemas</w:t>
              </w:r>
            </w:ins>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2722" w:name="a_EXI"/>
            <w:r>
              <w:t xml:space="preserve">[EXI] </w:t>
            </w:r>
            <w:bookmarkEnd w:id="12722"/>
          </w:p>
        </w:tc>
        <w:tc>
          <w:tcPr>
            <w:tcW w:w="0" w:type="auto"/>
            <w:tcMar>
              <w:top w:w="15" w:type="dxa"/>
              <w:left w:w="15" w:type="dxa"/>
              <w:bottom w:w="15" w:type="dxa"/>
              <w:right w:w="15" w:type="dxa"/>
            </w:tcMar>
            <w:hideMark/>
          </w:tcPr>
          <w:p w14:paraId="726864D9" w14:textId="57E4F92F" w:rsidR="000E1214" w:rsidRDefault="00A87198">
            <w:pPr>
              <w:pStyle w:val="Bibliography"/>
            </w:pPr>
            <w:r>
              <w:t xml:space="preserve">W3C, "Efficient XML Interchange (EXI) Format 1.0 (Second Edition),"  </w:t>
            </w:r>
            <w:hyperlink r:id="rId50" w:history="1">
              <w:r>
                <w:rPr>
                  <w:rStyle w:val="Hyperlink"/>
                </w:rPr>
                <w:t>http://www.w3.org/TR/exi</w:t>
              </w:r>
            </w:hyperlink>
          </w:p>
        </w:tc>
      </w:tr>
      <w:tr w:rsidR="0023334C" w14:paraId="2E576568" w14:textId="77777777">
        <w:trPr>
          <w:tblCellSpacing w:w="15" w:type="dxa"/>
          <w:ins w:id="12723" w:author="Mike Beckerle" w:date="2020-10-07T13:43:00Z"/>
        </w:trPr>
        <w:tc>
          <w:tcPr>
            <w:tcW w:w="0" w:type="auto"/>
            <w:tcMar>
              <w:top w:w="15" w:type="dxa"/>
              <w:left w:w="15" w:type="dxa"/>
              <w:bottom w:w="15" w:type="dxa"/>
              <w:right w:w="15" w:type="dxa"/>
            </w:tcMar>
          </w:tcPr>
          <w:p w14:paraId="3C463376" w14:textId="6B61F0C6" w:rsidR="0023334C" w:rsidRDefault="0023334C">
            <w:pPr>
              <w:pStyle w:val="Bibliography"/>
              <w:rPr>
                <w:ins w:id="12724" w:author="Mike Beckerle" w:date="2020-10-07T13:43:00Z"/>
              </w:rPr>
            </w:pPr>
            <w:bookmarkStart w:id="12725" w:name="GPB"/>
            <w:ins w:id="12726" w:author="Mike Beckerle" w:date="2020-10-07T13:43:00Z">
              <w:r>
                <w:t>[GPB]</w:t>
              </w:r>
              <w:bookmarkEnd w:id="12725"/>
            </w:ins>
          </w:p>
        </w:tc>
        <w:tc>
          <w:tcPr>
            <w:tcW w:w="0" w:type="auto"/>
            <w:tcMar>
              <w:top w:w="15" w:type="dxa"/>
              <w:left w:w="15" w:type="dxa"/>
              <w:bottom w:w="15" w:type="dxa"/>
              <w:right w:w="15" w:type="dxa"/>
            </w:tcMar>
          </w:tcPr>
          <w:p w14:paraId="6C30FC99" w14:textId="6BAF862C" w:rsidR="0023334C" w:rsidRDefault="0023334C">
            <w:pPr>
              <w:rPr>
                <w:ins w:id="12727" w:author="Mike Beckerle" w:date="2020-10-07T13:43:00Z"/>
              </w:rPr>
            </w:pPr>
            <w:ins w:id="12728" w:author="Mike Beckerle" w:date="2020-10-07T13:43:00Z">
              <w:r>
                <w:t xml:space="preserve">Google Protocol Buffers: </w:t>
              </w:r>
            </w:ins>
            <w:ins w:id="12729" w:author="Mike Beckerle" w:date="2020-10-07T13:44:00Z">
              <w:r w:rsidRPr="0023334C">
                <w:t>https://developers.google.com/protocol-buffers</w:t>
              </w:r>
            </w:ins>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2730" w:name="a_HDF" w:colFirst="0" w:colLast="0"/>
            <w:r>
              <w:t>[HDF]</w:t>
            </w:r>
          </w:p>
        </w:tc>
        <w:tc>
          <w:tcPr>
            <w:tcW w:w="0" w:type="auto"/>
            <w:tcMar>
              <w:top w:w="15" w:type="dxa"/>
              <w:left w:w="15" w:type="dxa"/>
              <w:bottom w:w="15" w:type="dxa"/>
              <w:right w:w="15" w:type="dxa"/>
            </w:tcMar>
            <w:hideMark/>
          </w:tcPr>
          <w:p w14:paraId="0C14A3B1" w14:textId="063870FF" w:rsidR="000E1214" w:rsidRDefault="00A87198">
            <w:r>
              <w:t xml:space="preserve">Hierarchical Data Format (HDF) </w:t>
            </w:r>
            <w:hyperlink r:id="rId51"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2731" w:name="a_IANA"/>
            <w:bookmarkEnd w:id="12730"/>
            <w:r>
              <w:t>[IANA]</w:t>
            </w:r>
            <w:bookmarkEnd w:id="12731"/>
            <w:r>
              <w:t xml:space="preserve"> </w:t>
            </w:r>
          </w:p>
        </w:tc>
        <w:tc>
          <w:tcPr>
            <w:tcW w:w="0" w:type="auto"/>
            <w:tcMar>
              <w:top w:w="15" w:type="dxa"/>
              <w:left w:w="15" w:type="dxa"/>
              <w:bottom w:w="15" w:type="dxa"/>
              <w:right w:w="15" w:type="dxa"/>
            </w:tcMar>
            <w:hideMark/>
          </w:tcPr>
          <w:p w14:paraId="77C1F877" w14:textId="3E538FD9" w:rsidR="000E1214" w:rsidRDefault="00A87198">
            <w:pPr>
              <w:pStyle w:val="Bibliography"/>
            </w:pPr>
            <w:r>
              <w:t xml:space="preserve">IANA, "Character Sets," </w:t>
            </w:r>
            <w:hyperlink r:id="rId52"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2732" w:name="a_ICUDateTime" w:colFirst="0" w:colLast="0"/>
            <w:r>
              <w:t>[</w:t>
            </w:r>
            <w:proofErr w:type="spellStart"/>
            <w:r>
              <w:t>ICUDateTime</w:t>
            </w:r>
            <w:proofErr w:type="spellEnd"/>
            <w:r>
              <w:t xml:space="preserve">] </w:t>
            </w:r>
          </w:p>
        </w:tc>
        <w:tc>
          <w:tcPr>
            <w:tcW w:w="0" w:type="auto"/>
            <w:tcMar>
              <w:top w:w="15" w:type="dxa"/>
              <w:left w:w="15" w:type="dxa"/>
              <w:bottom w:w="15" w:type="dxa"/>
              <w:right w:w="15" w:type="dxa"/>
            </w:tcMar>
            <w:hideMark/>
          </w:tcPr>
          <w:p w14:paraId="08CC8C6E" w14:textId="26C24DED" w:rsidR="000E1214" w:rsidRDefault="00A87198">
            <w:pPr>
              <w:pStyle w:val="Bibliography"/>
            </w:pPr>
            <w:r>
              <w:t xml:space="preserve">icu-project.org, "Formatting Dates and Times," </w:t>
            </w:r>
            <w:hyperlink r:id="rId53"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2733" w:name="a_ICUDecimal" w:colFirst="0" w:colLast="0"/>
            <w:bookmarkEnd w:id="12732"/>
            <w:r>
              <w:lastRenderedPageBreak/>
              <w:t>[</w:t>
            </w:r>
            <w:proofErr w:type="spellStart"/>
            <w:r>
              <w:t>ICUDecimal</w:t>
            </w:r>
            <w:proofErr w:type="spellEnd"/>
            <w:r>
              <w:t xml:space="preserve">] </w:t>
            </w:r>
          </w:p>
        </w:tc>
        <w:tc>
          <w:tcPr>
            <w:tcW w:w="0" w:type="auto"/>
            <w:tcMar>
              <w:top w:w="15" w:type="dxa"/>
              <w:left w:w="15" w:type="dxa"/>
              <w:bottom w:w="15" w:type="dxa"/>
              <w:right w:w="15" w:type="dxa"/>
            </w:tcMar>
            <w:hideMark/>
          </w:tcPr>
          <w:p w14:paraId="68291E29" w14:textId="07344BA0" w:rsidR="000E1214" w:rsidRDefault="00A87198">
            <w:pPr>
              <w:pStyle w:val="Bibliography"/>
            </w:pPr>
            <w:r>
              <w:t>icu-project.org, "</w:t>
            </w:r>
            <w:proofErr w:type="spellStart"/>
            <w:r>
              <w:t>icu</w:t>
            </w:r>
            <w:proofErr w:type="spellEnd"/>
            <w:r>
              <w:t>::</w:t>
            </w:r>
            <w:proofErr w:type="spellStart"/>
            <w:r>
              <w:t>DecimalFormat</w:t>
            </w:r>
            <w:proofErr w:type="spellEnd"/>
            <w:r>
              <w:t xml:space="preserve"> Class Reference," </w:t>
            </w:r>
            <w:hyperlink r:id="rId54"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2734" w:name="a_ICULocale" w:colFirst="0" w:colLast="0"/>
            <w:bookmarkEnd w:id="12733"/>
            <w:r>
              <w:t>[</w:t>
            </w:r>
            <w:proofErr w:type="spellStart"/>
            <w:r>
              <w:t>ICULocale</w:t>
            </w:r>
            <w:proofErr w:type="spellEnd"/>
            <w:r>
              <w:t xml:space="preserve">] </w:t>
            </w:r>
          </w:p>
        </w:tc>
        <w:tc>
          <w:tcPr>
            <w:tcW w:w="0" w:type="auto"/>
            <w:tcMar>
              <w:top w:w="15" w:type="dxa"/>
              <w:left w:w="15" w:type="dxa"/>
              <w:bottom w:w="15" w:type="dxa"/>
              <w:right w:w="15" w:type="dxa"/>
            </w:tcMar>
            <w:hideMark/>
          </w:tcPr>
          <w:p w14:paraId="5D288B2A" w14:textId="7C45FA62" w:rsidR="000E1214" w:rsidRDefault="00A87198">
            <w:pPr>
              <w:pStyle w:val="Bibliography"/>
            </w:pPr>
            <w:r>
              <w:t xml:space="preserve">icu-project.org, "Locale," </w:t>
            </w:r>
            <w:hyperlink r:id="rId55"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2735" w:name="a_ICURegex" w:colFirst="0" w:colLast="0"/>
            <w:bookmarkEnd w:id="12734"/>
            <w:r>
              <w:t>[</w:t>
            </w:r>
            <w:proofErr w:type="spellStart"/>
            <w:r>
              <w:t>ICURegex</w:t>
            </w:r>
            <w:proofErr w:type="spellEnd"/>
            <w:r>
              <w:t xml:space="preserve">] </w:t>
            </w:r>
          </w:p>
        </w:tc>
        <w:tc>
          <w:tcPr>
            <w:tcW w:w="0" w:type="auto"/>
            <w:tcMar>
              <w:top w:w="15" w:type="dxa"/>
              <w:left w:w="15" w:type="dxa"/>
              <w:bottom w:w="15" w:type="dxa"/>
              <w:right w:w="15" w:type="dxa"/>
            </w:tcMar>
            <w:hideMark/>
          </w:tcPr>
          <w:p w14:paraId="443631FB" w14:textId="23A389D3" w:rsidR="000E1214" w:rsidRDefault="00A87198">
            <w:pPr>
              <w:pStyle w:val="Bibliography"/>
            </w:pPr>
            <w:r>
              <w:t xml:space="preserve">icu-project.org, "Regular Expressions," </w:t>
            </w:r>
            <w:hyperlink r:id="rId56"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2736" w:name="a_ISO10646" w:colFirst="0" w:colLast="0"/>
            <w:r>
              <w:t>[ISO10646]</w:t>
            </w:r>
          </w:p>
        </w:tc>
        <w:tc>
          <w:tcPr>
            <w:tcW w:w="0" w:type="auto"/>
            <w:tcMar>
              <w:top w:w="15" w:type="dxa"/>
              <w:left w:w="15" w:type="dxa"/>
              <w:bottom w:w="15" w:type="dxa"/>
              <w:right w:w="15" w:type="dxa"/>
            </w:tcMar>
            <w:hideMark/>
          </w:tcPr>
          <w:p w14:paraId="22F9CFD7" w14:textId="53EB1FD2" w:rsidR="000E1214" w:rsidRDefault="00A87198">
            <w:pPr>
              <w:pStyle w:val="Bibliography"/>
            </w:pPr>
            <w:r>
              <w:t xml:space="preserve">Universal Coded Character Set </w:t>
            </w:r>
            <w:hyperlink r:id="rId57" w:history="1">
              <w:r>
                <w:rPr>
                  <w:rStyle w:val="Hyperlink"/>
                </w:rPr>
                <w:t>https://www.iso.org/standard/69119.html</w:t>
              </w:r>
            </w:hyperlink>
          </w:p>
        </w:tc>
      </w:tr>
      <w:tr w:rsidR="00154DBA" w14:paraId="6BB58701" w14:textId="77777777">
        <w:trPr>
          <w:tblCellSpacing w:w="15" w:type="dxa"/>
          <w:ins w:id="12737" w:author="Mike Beckerle" w:date="2020-10-07T14:04:00Z"/>
        </w:trPr>
        <w:tc>
          <w:tcPr>
            <w:tcW w:w="0" w:type="auto"/>
            <w:tcMar>
              <w:top w:w="15" w:type="dxa"/>
              <w:left w:w="15" w:type="dxa"/>
              <w:bottom w:w="15" w:type="dxa"/>
              <w:right w:w="15" w:type="dxa"/>
            </w:tcMar>
          </w:tcPr>
          <w:p w14:paraId="5C0C6A5B" w14:textId="7EAD0165" w:rsidR="00154DBA" w:rsidRDefault="00154DBA">
            <w:pPr>
              <w:pStyle w:val="Bibliography"/>
              <w:rPr>
                <w:ins w:id="12738" w:author="Mike Beckerle" w:date="2020-10-07T14:04:00Z"/>
              </w:rPr>
            </w:pPr>
            <w:bookmarkStart w:id="12739" w:name="ISO8583"/>
            <w:ins w:id="12740" w:author="Mike Beckerle" w:date="2020-10-07T14:04:00Z">
              <w:r>
                <w:t>[ISO8583]</w:t>
              </w:r>
              <w:bookmarkEnd w:id="12739"/>
            </w:ins>
          </w:p>
        </w:tc>
        <w:tc>
          <w:tcPr>
            <w:tcW w:w="0" w:type="auto"/>
            <w:tcMar>
              <w:top w:w="15" w:type="dxa"/>
              <w:left w:w="15" w:type="dxa"/>
              <w:bottom w:w="15" w:type="dxa"/>
              <w:right w:w="15" w:type="dxa"/>
            </w:tcMar>
          </w:tcPr>
          <w:p w14:paraId="63591633" w14:textId="25F762D2" w:rsidR="00154DBA" w:rsidRDefault="00154DBA">
            <w:pPr>
              <w:pStyle w:val="Bibliography"/>
              <w:rPr>
                <w:ins w:id="12741" w:author="Mike Beckerle" w:date="2020-10-07T14:04:00Z"/>
              </w:rPr>
            </w:pPr>
            <w:ins w:id="12742" w:author="Mike Beckerle" w:date="2020-10-07T14:04:00Z">
              <w:r>
                <w:t>ISO8583</w:t>
              </w:r>
            </w:ins>
            <w:ins w:id="12743" w:author="Mike Beckerle" w:date="2020-10-07T14:05:00Z">
              <w:r>
                <w:t xml:space="preserve">: </w:t>
              </w:r>
              <w:r w:rsidRPr="00154DBA">
                <w:t>Financial transaction card originated messages — Interchange message specifications — Part 1: Messages, data elements and code values</w:t>
              </w:r>
            </w:ins>
            <w:ins w:id="12744" w:author="Mike Beckerle" w:date="2020-10-07T14:06:00Z">
              <w:r>
                <w:t xml:space="preserve"> </w:t>
              </w:r>
            </w:ins>
            <w:ins w:id="12745" w:author="Mike Beckerle" w:date="2020-10-07T14:05:00Z">
              <w:r w:rsidRPr="00154DBA">
                <w:t>https://www.iso.org/obp/ui/#iso:std:iso:8583:-1:ed-1:v1:en</w:t>
              </w:r>
            </w:ins>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2746" w:name="a_ISO8601" w:colFirst="0" w:colLast="0"/>
            <w:bookmarkEnd w:id="12736"/>
            <w:r>
              <w:t>[ISO8601]</w:t>
            </w:r>
          </w:p>
        </w:tc>
        <w:tc>
          <w:tcPr>
            <w:tcW w:w="0" w:type="auto"/>
            <w:tcMar>
              <w:top w:w="15" w:type="dxa"/>
              <w:left w:w="15" w:type="dxa"/>
              <w:bottom w:w="15" w:type="dxa"/>
              <w:right w:w="15" w:type="dxa"/>
            </w:tcMar>
            <w:hideMark/>
          </w:tcPr>
          <w:p w14:paraId="49144083" w14:textId="7E308FA8" w:rsidR="000E1214" w:rsidRDefault="00A87198">
            <w:pPr>
              <w:pStyle w:val="Bibliography"/>
            </w:pPr>
            <w:r>
              <w:t xml:space="preserve">Date and Time Format - ISO 8601 </w:t>
            </w:r>
            <w:hyperlink r:id="rId58"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2747" w:name="a_JavaRegex" w:colFirst="0" w:colLast="0"/>
            <w:bookmarkEnd w:id="12735"/>
            <w:bookmarkEnd w:id="12746"/>
            <w:r>
              <w:t>[</w:t>
            </w:r>
            <w:proofErr w:type="spellStart"/>
            <w:r>
              <w:t>JavaRegex</w:t>
            </w:r>
            <w:proofErr w:type="spellEnd"/>
            <w:r>
              <w:t xml:space="preserve">] </w:t>
            </w:r>
          </w:p>
        </w:tc>
        <w:tc>
          <w:tcPr>
            <w:tcW w:w="0" w:type="auto"/>
            <w:tcMar>
              <w:top w:w="15" w:type="dxa"/>
              <w:left w:w="15" w:type="dxa"/>
              <w:bottom w:w="15" w:type="dxa"/>
              <w:right w:w="15" w:type="dxa"/>
            </w:tcMar>
            <w:hideMark/>
          </w:tcPr>
          <w:p w14:paraId="69A0812D" w14:textId="28040E1A" w:rsidR="000E1214" w:rsidRDefault="00A87198">
            <w:pPr>
              <w:pStyle w:val="Bibliography"/>
            </w:pPr>
            <w:r>
              <w:t xml:space="preserve">Oracle, "Class Pattern,"  </w:t>
            </w:r>
            <w:hyperlink r:id="rId59"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2748" w:name="ref_OBSOLETE_DFDL_174"/>
            <w:bookmarkStart w:id="12749" w:name="ref_OBSOLETE_DFDL" w:colFirst="0" w:colLast="0"/>
            <w:bookmarkEnd w:id="12747"/>
            <w:r>
              <w:t>[OBSOLETE_DFDL</w:t>
            </w:r>
            <w:ins w:id="12750" w:author="Mike Beckerle" w:date="2020-10-07T13:14:00Z">
              <w:r w:rsidR="005B0E56">
                <w:t>_</w:t>
              </w:r>
            </w:ins>
            <w:ins w:id="12751" w:author="Mike Beckerle" w:date="2020-10-07T13:11:00Z">
              <w:r w:rsidR="005B0E56">
                <w:t>174</w:t>
              </w:r>
            </w:ins>
            <w:r>
              <w:t>]</w:t>
            </w:r>
            <w:bookmarkEnd w:id="12748"/>
            <w:r>
              <w:t xml:space="preserve"> </w:t>
            </w:r>
          </w:p>
        </w:tc>
        <w:tc>
          <w:tcPr>
            <w:tcW w:w="0" w:type="auto"/>
            <w:tcMar>
              <w:top w:w="15" w:type="dxa"/>
              <w:left w:w="15" w:type="dxa"/>
              <w:bottom w:w="15" w:type="dxa"/>
              <w:right w:w="15" w:type="dxa"/>
            </w:tcMar>
            <w:hideMark/>
          </w:tcPr>
          <w:p w14:paraId="6A009338" w14:textId="3E9DCED7"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60" w:history="1">
              <w:r>
                <w:rPr>
                  <w:rStyle w:val="Hyperlink"/>
                </w:rPr>
                <w:t>http://www.ogf.org/documents/GFD.174.pdf</w:t>
              </w:r>
            </w:hyperlink>
          </w:p>
        </w:tc>
      </w:tr>
      <w:tr w:rsidR="005B0E56" w14:paraId="0A4B4CF2" w14:textId="77777777">
        <w:trPr>
          <w:tblCellSpacing w:w="15" w:type="dxa"/>
          <w:ins w:id="12752" w:author="Mike Beckerle" w:date="2020-10-07T13:11:00Z"/>
        </w:trPr>
        <w:tc>
          <w:tcPr>
            <w:tcW w:w="0" w:type="auto"/>
            <w:tcMar>
              <w:top w:w="15" w:type="dxa"/>
              <w:left w:w="15" w:type="dxa"/>
              <w:bottom w:w="15" w:type="dxa"/>
              <w:right w:w="15" w:type="dxa"/>
            </w:tcMar>
          </w:tcPr>
          <w:p w14:paraId="1E1DA39F" w14:textId="66B14BDF" w:rsidR="005B0E56" w:rsidRDefault="005B0E56">
            <w:pPr>
              <w:pStyle w:val="Bibliography"/>
              <w:rPr>
                <w:ins w:id="12753" w:author="Mike Beckerle" w:date="2020-10-07T13:11:00Z"/>
              </w:rPr>
            </w:pPr>
            <w:bookmarkStart w:id="12754" w:name="ref_OBSOLETE_DFDL_207"/>
            <w:ins w:id="12755" w:author="Mike Beckerle" w:date="2020-10-07T13:11:00Z">
              <w:r>
                <w:t>[OBSOLETE_DFDL</w:t>
              </w:r>
            </w:ins>
            <w:ins w:id="12756" w:author="Mike Beckerle" w:date="2020-10-07T13:14:00Z">
              <w:r>
                <w:t>_</w:t>
              </w:r>
            </w:ins>
            <w:ins w:id="12757" w:author="Mike Beckerle" w:date="2020-10-07T13:11:00Z">
              <w:r>
                <w:t>207]</w:t>
              </w:r>
              <w:bookmarkEnd w:id="12754"/>
            </w:ins>
          </w:p>
        </w:tc>
        <w:tc>
          <w:tcPr>
            <w:tcW w:w="0" w:type="auto"/>
            <w:tcMar>
              <w:top w:w="15" w:type="dxa"/>
              <w:left w:w="15" w:type="dxa"/>
              <w:bottom w:w="15" w:type="dxa"/>
              <w:right w:w="15" w:type="dxa"/>
            </w:tcMar>
          </w:tcPr>
          <w:p w14:paraId="721AD431" w14:textId="57B19F83" w:rsidR="005B0E56" w:rsidRDefault="005B0E56">
            <w:pPr>
              <w:rPr>
                <w:ins w:id="12758" w:author="Mike Beckerle" w:date="2020-10-07T13:11:00Z"/>
              </w:rPr>
            </w:pPr>
            <w:ins w:id="12759" w:author="Mike Beckerle" w:date="2020-10-07T13:11:00Z">
              <w:r>
                <w:t xml:space="preserve">Michael J Beckerle, Stephen M Hanson  </w:t>
              </w:r>
              <w:r>
                <w:rPr>
                  <w:u w:val="single"/>
                </w:rPr>
                <w:t>GFD-P-R.</w:t>
              </w:r>
            </w:ins>
            <w:ins w:id="12760" w:author="Mike Beckerle" w:date="2020-10-07T13:12:00Z">
              <w:r>
                <w:rPr>
                  <w:u w:val="single"/>
                </w:rPr>
                <w:t>207</w:t>
              </w:r>
            </w:ins>
            <w:ins w:id="12761" w:author="Mike Beckerle" w:date="2020-10-07T13:11:00Z">
              <w:r>
                <w:rPr>
                  <w:u w:val="single"/>
                </w:rPr>
                <w:t>: Data Format Description Language (DFDL) v1.0 Specification</w:t>
              </w:r>
              <w:r>
                <w:t xml:space="preserve">.  Open Grid Forum.  </w:t>
              </w:r>
            </w:ins>
            <w:ins w:id="12762" w:author="Mike Beckerle" w:date="2020-10-07T13:12:00Z">
              <w:r>
                <w:t>September 2014</w:t>
              </w:r>
            </w:ins>
            <w:ins w:id="12763" w:author="Mike Beckerle" w:date="2020-10-07T13:11:00Z">
              <w:r>
                <w:t xml:space="preserve">. </w:t>
              </w:r>
            </w:ins>
            <w:ins w:id="12764" w:author="Mike Beckerle" w:date="2020-10-07T13:13:00Z">
              <w:r>
                <w:fldChar w:fldCharType="begin"/>
              </w:r>
              <w:r>
                <w:instrText xml:space="preserve"> HYPERLINK "</w:instrText>
              </w:r>
            </w:ins>
            <w:ins w:id="12765" w:author="Mike Beckerle" w:date="2020-10-07T13:11:00Z">
              <w:r w:rsidRPr="005B0E56">
                <w:instrText>http://www.ogf.org/documents/GFD.</w:instrText>
              </w:r>
            </w:ins>
            <w:ins w:id="12766" w:author="Mike Beckerle" w:date="2020-10-07T13:12:00Z">
              <w:r w:rsidRPr="005B0E56">
                <w:instrText>207</w:instrText>
              </w:r>
            </w:ins>
            <w:ins w:id="12767" w:author="Mike Beckerle" w:date="2020-10-07T13:11:00Z">
              <w:r w:rsidRPr="005B0E56">
                <w:instrText>.pdf</w:instrText>
              </w:r>
            </w:ins>
            <w:ins w:id="12768" w:author="Mike Beckerle" w:date="2020-10-07T13:13:00Z">
              <w:r>
                <w:instrText xml:space="preserve">" </w:instrText>
              </w:r>
              <w:r>
                <w:fldChar w:fldCharType="separate"/>
              </w:r>
            </w:ins>
            <w:ins w:id="12769" w:author="Mike Beckerle" w:date="2020-10-07T13:11:00Z">
              <w:r w:rsidRPr="009B094C">
                <w:rPr>
                  <w:rStyle w:val="Hyperlink"/>
                </w:rPr>
                <w:t>http://www.ogf.org/documents/GFD.</w:t>
              </w:r>
            </w:ins>
            <w:ins w:id="12770" w:author="Mike Beckerle" w:date="2020-10-07T13:12:00Z">
              <w:r w:rsidRPr="009B094C">
                <w:rPr>
                  <w:rStyle w:val="Hyperlink"/>
                </w:rPr>
                <w:t>207</w:t>
              </w:r>
            </w:ins>
            <w:ins w:id="12771" w:author="Mike Beckerle" w:date="2020-10-07T13:11:00Z">
              <w:r w:rsidRPr="009B094C">
                <w:rPr>
                  <w:rStyle w:val="Hyperlink"/>
                </w:rPr>
                <w:t>.pdf</w:t>
              </w:r>
            </w:ins>
            <w:ins w:id="12772" w:author="Mike Beckerle" w:date="2020-10-07T13:13:00Z">
              <w:r>
                <w:fldChar w:fldCharType="end"/>
              </w:r>
            </w:ins>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2773" w:name="a_IANATimeZone" w:colFirst="0" w:colLast="0"/>
            <w:bookmarkEnd w:id="12749"/>
            <w:r>
              <w:t>[</w:t>
            </w:r>
            <w:proofErr w:type="spellStart"/>
            <w:r>
              <w:t>IANATimeZone</w:t>
            </w:r>
            <w:proofErr w:type="spellEnd"/>
            <w:r>
              <w:t xml:space="preserve">] </w:t>
            </w:r>
          </w:p>
        </w:tc>
        <w:tc>
          <w:tcPr>
            <w:tcW w:w="0" w:type="auto"/>
            <w:tcMar>
              <w:top w:w="15" w:type="dxa"/>
              <w:left w:w="15" w:type="dxa"/>
              <w:bottom w:w="15" w:type="dxa"/>
              <w:right w:w="15" w:type="dxa"/>
            </w:tcMar>
            <w:hideMark/>
          </w:tcPr>
          <w:p w14:paraId="3FE796F2" w14:textId="4714EE50" w:rsidR="000E1214" w:rsidRDefault="00A87198">
            <w:pPr>
              <w:pStyle w:val="Bibliography"/>
            </w:pPr>
            <w:r>
              <w:t xml:space="preserve">IANA - Internet Assigned Numbers Authority, "Time Zone Database,"  </w:t>
            </w:r>
            <w:hyperlink r:id="rId61"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2774" w:name="a_JSON"/>
            <w:r>
              <w:t>[JSON]</w:t>
            </w:r>
            <w:bookmarkEnd w:id="12774"/>
          </w:p>
        </w:tc>
        <w:tc>
          <w:tcPr>
            <w:tcW w:w="0" w:type="auto"/>
            <w:tcMar>
              <w:top w:w="15" w:type="dxa"/>
              <w:left w:w="15" w:type="dxa"/>
              <w:bottom w:w="15" w:type="dxa"/>
              <w:right w:w="15" w:type="dxa"/>
            </w:tcMar>
            <w:hideMark/>
          </w:tcPr>
          <w:p w14:paraId="1C0D8307" w14:textId="09075599" w:rsidR="000E1214" w:rsidRDefault="00A87198">
            <w:pPr>
              <w:pStyle w:val="Bibliography"/>
            </w:pPr>
            <w:r>
              <w:t xml:space="preserve">Introducing JSON </w:t>
            </w:r>
            <w:hyperlink r:id="rId62"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2775" w:name="a_NetCDF" w:colFirst="0" w:colLast="0"/>
            <w:r>
              <w:t>[NETCDF]</w:t>
            </w:r>
          </w:p>
        </w:tc>
        <w:tc>
          <w:tcPr>
            <w:tcW w:w="0" w:type="auto"/>
            <w:tcMar>
              <w:top w:w="15" w:type="dxa"/>
              <w:left w:w="15" w:type="dxa"/>
              <w:bottom w:w="15" w:type="dxa"/>
              <w:right w:w="15" w:type="dxa"/>
            </w:tcMar>
            <w:hideMark/>
          </w:tcPr>
          <w:p w14:paraId="7B80B4E0" w14:textId="796B7C96" w:rsidR="000E1214" w:rsidRDefault="00A87198">
            <w:pPr>
              <w:rPr>
                <w:rFonts w:cs="Arial"/>
                <w:noProof/>
              </w:rPr>
            </w:pPr>
            <w:r>
              <w:t>Network Common Data Form (</w:t>
            </w:r>
            <w:proofErr w:type="spellStart"/>
            <w:r>
              <w:t>NetCDF</w:t>
            </w:r>
            <w:proofErr w:type="spellEnd"/>
            <w:r>
              <w:t xml:space="preserve">) </w:t>
            </w:r>
            <w:hyperlink r:id="rId63"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2776" w:name="a_OMG_EAI" w:colFirst="0" w:colLast="0"/>
            <w:bookmarkEnd w:id="12773"/>
            <w:bookmarkEnd w:id="12775"/>
            <w:r>
              <w:t xml:space="preserve">[OMG_EAI] </w:t>
            </w:r>
          </w:p>
        </w:tc>
        <w:tc>
          <w:tcPr>
            <w:tcW w:w="0" w:type="auto"/>
            <w:tcMar>
              <w:top w:w="15" w:type="dxa"/>
              <w:left w:w="15" w:type="dxa"/>
              <w:bottom w:w="15" w:type="dxa"/>
              <w:right w:w="15" w:type="dxa"/>
            </w:tcMar>
            <w:hideMark/>
          </w:tcPr>
          <w:p w14:paraId="31AE1948" w14:textId="2B977490"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4" w:history="1">
              <w:r>
                <w:rPr>
                  <w:rStyle w:val="Hyperlink"/>
                </w:rPr>
                <w:t>http://www.omg.org/cgi-bin/doc?formal/2004-03-26</w:t>
              </w:r>
            </w:hyperlink>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2777" w:name="a_RDP" w:colFirst="0" w:colLast="0"/>
            <w:bookmarkEnd w:id="12776"/>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2778" w:name="a_RFC2119" w:colFirst="0" w:colLast="0"/>
            <w:bookmarkEnd w:id="12777"/>
            <w:r>
              <w:t xml:space="preserve">[RFC2119] </w:t>
            </w:r>
          </w:p>
        </w:tc>
        <w:tc>
          <w:tcPr>
            <w:tcW w:w="0" w:type="auto"/>
            <w:tcMar>
              <w:top w:w="15" w:type="dxa"/>
              <w:left w:w="15" w:type="dxa"/>
              <w:bottom w:w="15" w:type="dxa"/>
              <w:right w:w="15" w:type="dxa"/>
            </w:tcMar>
            <w:hideMark/>
          </w:tcPr>
          <w:p w14:paraId="5544FA5F" w14:textId="6C5F8BB5" w:rsidR="000E1214" w:rsidRDefault="00A87198">
            <w:pPr>
              <w:pStyle w:val="Bibliography"/>
            </w:pPr>
            <w:r>
              <w:t xml:space="preserve">S. </w:t>
            </w:r>
            <w:proofErr w:type="spellStart"/>
            <w:r>
              <w:t>Bradner</w:t>
            </w:r>
            <w:proofErr w:type="spellEnd"/>
            <w:r>
              <w:t xml:space="preserve">, "RFC 2119: Key words for use in RFCs to Indicate Requirement Levels," IETF (Internet Engineering Task Force). </w:t>
            </w:r>
            <w:hyperlink r:id="rId65" w:tgtFrame="_top" w:history="1">
              <w:r>
                <w:rPr>
                  <w:rStyle w:val="Hyperlink"/>
                  <w:i/>
                  <w:iCs/>
                </w:rPr>
                <w:t>RFC 2119: Key words for use in RFCs to Indicate Requirement Levels</w:t>
              </w:r>
            </w:hyperlink>
            <w:r>
              <w:t xml:space="preserve">. S. </w:t>
            </w:r>
            <w:proofErr w:type="spellStart"/>
            <w:r>
              <w:t>Bradner</w:t>
            </w:r>
            <w:proofErr w:type="spellEnd"/>
            <w:r>
              <w:t>.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2779" w:name="a_XSD_SCD" w:colFirst="0" w:colLast="0"/>
            <w:bookmarkStart w:id="12780" w:name="a_SCD" w:colFirst="0" w:colLast="0"/>
            <w:bookmarkEnd w:id="12778"/>
            <w:r>
              <w:lastRenderedPageBreak/>
              <w:t xml:space="preserve">[SCD] </w:t>
            </w:r>
          </w:p>
        </w:tc>
        <w:tc>
          <w:tcPr>
            <w:tcW w:w="0" w:type="auto"/>
            <w:tcMar>
              <w:top w:w="15" w:type="dxa"/>
              <w:left w:w="15" w:type="dxa"/>
              <w:bottom w:w="15" w:type="dxa"/>
              <w:right w:w="15" w:type="dxa"/>
            </w:tcMar>
            <w:hideMark/>
          </w:tcPr>
          <w:p w14:paraId="7486FDBD" w14:textId="287F7EF7" w:rsidR="000E1214" w:rsidRDefault="00A87198">
            <w:pPr>
              <w:pStyle w:val="Bibliography"/>
            </w:pPr>
            <w:r>
              <w:t xml:space="preserve">W3C, "W3C XML Schema Definition Language (XSD): Component Designators,"  </w:t>
            </w:r>
            <w:hyperlink r:id="rId66"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2781" w:name="a_Thrift" w:colFirst="0" w:colLast="0"/>
            <w:bookmarkEnd w:id="12779"/>
            <w:bookmarkEnd w:id="12780"/>
            <w:r>
              <w:t xml:space="preserve">[Thrift] </w:t>
            </w:r>
          </w:p>
        </w:tc>
        <w:tc>
          <w:tcPr>
            <w:tcW w:w="0" w:type="auto"/>
            <w:tcMar>
              <w:top w:w="15" w:type="dxa"/>
              <w:left w:w="15" w:type="dxa"/>
              <w:bottom w:w="15" w:type="dxa"/>
              <w:right w:w="15" w:type="dxa"/>
            </w:tcMar>
            <w:hideMark/>
          </w:tcPr>
          <w:p w14:paraId="17494A59" w14:textId="3E3685E6" w:rsidR="000E1214" w:rsidRDefault="00A87198">
            <w:pPr>
              <w:pStyle w:val="Bibliography"/>
            </w:pPr>
            <w:r>
              <w:t xml:space="preserve">M. </w:t>
            </w:r>
            <w:proofErr w:type="spellStart"/>
            <w:r>
              <w:t>Slee</w:t>
            </w:r>
            <w:proofErr w:type="spellEnd"/>
            <w:r>
              <w:t xml:space="preserve">, A. Agarwal and M. Kwiatkowski, "Thrift: Scalable Cross-Language Services Implementation,"  </w:t>
            </w:r>
            <w:hyperlink r:id="rId67"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2782" w:name="a_UML" w:colFirst="0" w:colLast="0"/>
            <w:r>
              <w:t>[UML]</w:t>
            </w:r>
          </w:p>
        </w:tc>
        <w:tc>
          <w:tcPr>
            <w:tcW w:w="0" w:type="auto"/>
            <w:tcMar>
              <w:top w:w="15" w:type="dxa"/>
              <w:left w:w="15" w:type="dxa"/>
              <w:bottom w:w="15" w:type="dxa"/>
              <w:right w:w="15" w:type="dxa"/>
            </w:tcMar>
            <w:hideMark/>
          </w:tcPr>
          <w:p w14:paraId="7E741FE5" w14:textId="4CBB9CEC" w:rsidR="000E1214" w:rsidRDefault="00A87198">
            <w:pPr>
              <w:pStyle w:val="Bibliography"/>
              <w:rPr>
                <w:noProof/>
              </w:rPr>
            </w:pPr>
            <w:r>
              <w:t xml:space="preserve">Unified Modeling Language  </w:t>
            </w:r>
            <w:hyperlink r:id="rId68"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2783" w:name="a_Unicode" w:colFirst="0" w:colLast="0"/>
            <w:bookmarkEnd w:id="12781"/>
            <w:bookmarkEnd w:id="12782"/>
            <w:r>
              <w:t xml:space="preserve">[Unicode] </w:t>
            </w:r>
          </w:p>
        </w:tc>
        <w:tc>
          <w:tcPr>
            <w:tcW w:w="0" w:type="auto"/>
            <w:tcMar>
              <w:top w:w="15" w:type="dxa"/>
              <w:left w:w="15" w:type="dxa"/>
              <w:bottom w:w="15" w:type="dxa"/>
              <w:right w:w="15" w:type="dxa"/>
            </w:tcMar>
            <w:hideMark/>
          </w:tcPr>
          <w:p w14:paraId="52AEBB34" w14:textId="547FF7CE" w:rsidR="000E1214" w:rsidRDefault="00A87198">
            <w:pPr>
              <w:pStyle w:val="Bibliography"/>
            </w:pPr>
            <w:r>
              <w:t xml:space="preserve">The Unicode Consortium, "Unicode,"  </w:t>
            </w:r>
            <w:hyperlink r:id="rId69"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2784" w:name="a_CLDR" w:colFirst="0" w:colLast="0"/>
            <w:bookmarkEnd w:id="12783"/>
            <w:r>
              <w:t>[</w:t>
            </w:r>
            <w:proofErr w:type="spellStart"/>
            <w:r>
              <w:t>UnicodeCLDR</w:t>
            </w:r>
            <w:proofErr w:type="spellEnd"/>
            <w:r>
              <w:t xml:space="preserve">] </w:t>
            </w:r>
          </w:p>
        </w:tc>
        <w:tc>
          <w:tcPr>
            <w:tcW w:w="0" w:type="auto"/>
            <w:tcMar>
              <w:top w:w="15" w:type="dxa"/>
              <w:left w:w="15" w:type="dxa"/>
              <w:bottom w:w="15" w:type="dxa"/>
              <w:right w:w="15" w:type="dxa"/>
            </w:tcMar>
            <w:hideMark/>
          </w:tcPr>
          <w:p w14:paraId="07B1DF76" w14:textId="4C526D28" w:rsidR="000E1214" w:rsidRDefault="00A87198">
            <w:pPr>
              <w:pStyle w:val="Bibliography"/>
            </w:pPr>
            <w:r>
              <w:t xml:space="preserve">Unicode, Inc., "Unicode Common Locale Data Repository,"  </w:t>
            </w:r>
            <w:hyperlink r:id="rId70"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2785" w:name="a_UnicodeRegex" w:colFirst="0" w:colLast="0"/>
            <w:bookmarkEnd w:id="12784"/>
            <w:r>
              <w:t>[</w:t>
            </w:r>
            <w:proofErr w:type="spellStart"/>
            <w:r>
              <w:t>UnicodeRegex</w:t>
            </w:r>
            <w:proofErr w:type="spellEnd"/>
            <w:r>
              <w:t xml:space="preserve">] </w:t>
            </w:r>
          </w:p>
        </w:tc>
        <w:tc>
          <w:tcPr>
            <w:tcW w:w="0" w:type="auto"/>
            <w:tcMar>
              <w:top w:w="15" w:type="dxa"/>
              <w:left w:w="15" w:type="dxa"/>
              <w:bottom w:w="15" w:type="dxa"/>
              <w:right w:w="15" w:type="dxa"/>
            </w:tcMar>
            <w:hideMark/>
          </w:tcPr>
          <w:p w14:paraId="0AB13091" w14:textId="113270C6" w:rsidR="000E1214" w:rsidRDefault="00A87198">
            <w:pPr>
              <w:pStyle w:val="Bibliography"/>
            </w:pPr>
            <w:r>
              <w:t xml:space="preserve">Unicode, Inc., "Unicode Regular Expressions,"  </w:t>
            </w:r>
            <w:hyperlink r:id="rId71"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2786" w:name="a_LDML" w:colFirst="0" w:colLast="0"/>
            <w:bookmarkEnd w:id="12785"/>
            <w:r>
              <w:t>[</w:t>
            </w:r>
            <w:proofErr w:type="spellStart"/>
            <w:r>
              <w:t>UnicodeLDML</w:t>
            </w:r>
            <w:proofErr w:type="spellEnd"/>
            <w:r>
              <w:t xml:space="preserve">] </w:t>
            </w:r>
          </w:p>
        </w:tc>
        <w:tc>
          <w:tcPr>
            <w:tcW w:w="0" w:type="auto"/>
            <w:tcMar>
              <w:top w:w="15" w:type="dxa"/>
              <w:left w:w="15" w:type="dxa"/>
              <w:bottom w:w="15" w:type="dxa"/>
              <w:right w:w="15" w:type="dxa"/>
            </w:tcMar>
            <w:hideMark/>
          </w:tcPr>
          <w:p w14:paraId="51DE276A" w14:textId="571D1C38" w:rsidR="000E1214" w:rsidRDefault="00A87198">
            <w:pPr>
              <w:pStyle w:val="Bibliography"/>
            </w:pPr>
            <w:r>
              <w:t xml:space="preserve">Unicode, Inc., "Unicode Locale Data Markup Language (LDML)," </w:t>
            </w:r>
            <w:hyperlink r:id="rId72"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2787" w:name="Walmsely"/>
            <w:r>
              <w:t>[</w:t>
            </w:r>
            <w:r>
              <w:rPr>
                <w:lang w:eastAsia="en-GB"/>
              </w:rPr>
              <w:t>Walmsley]</w:t>
            </w:r>
            <w:bookmarkEnd w:id="12787"/>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2788" w:name="a_XDR" w:colFirst="0" w:colLast="0"/>
            <w:r>
              <w:t>[XDR]</w:t>
            </w:r>
          </w:p>
        </w:tc>
        <w:tc>
          <w:tcPr>
            <w:tcW w:w="0" w:type="auto"/>
            <w:tcMar>
              <w:top w:w="15" w:type="dxa"/>
              <w:left w:w="15" w:type="dxa"/>
              <w:bottom w:w="15" w:type="dxa"/>
              <w:right w:w="15" w:type="dxa"/>
            </w:tcMar>
            <w:hideMark/>
          </w:tcPr>
          <w:p w14:paraId="44E1FE0D" w14:textId="12D06457"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73"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2789" w:name="a_XML10" w:colFirst="0" w:colLast="0"/>
            <w:bookmarkEnd w:id="12786"/>
            <w:bookmarkEnd w:id="12788"/>
            <w:r>
              <w:t xml:space="preserve">[XML1.0] </w:t>
            </w:r>
          </w:p>
        </w:tc>
        <w:tc>
          <w:tcPr>
            <w:tcW w:w="0" w:type="auto"/>
            <w:tcMar>
              <w:top w:w="15" w:type="dxa"/>
              <w:left w:w="15" w:type="dxa"/>
              <w:bottom w:w="15" w:type="dxa"/>
              <w:right w:w="15" w:type="dxa"/>
            </w:tcMar>
            <w:hideMark/>
          </w:tcPr>
          <w:p w14:paraId="5980D8B6" w14:textId="5FA628D5" w:rsidR="000E1214" w:rsidRDefault="00A87198">
            <w:pPr>
              <w:pStyle w:val="Bibliography"/>
              <w:tabs>
                <w:tab w:val="left" w:pos="720"/>
              </w:tabs>
            </w:pPr>
            <w:r>
              <w:t xml:space="preserve">W3C, "Extensible Markup Language (XML) 1.0 (Fifth Edition)," 26 November 2008.  </w:t>
            </w:r>
            <w:hyperlink r:id="rId74"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2790" w:name="a_XML11" w:colFirst="0" w:colLast="0"/>
            <w:bookmarkEnd w:id="12789"/>
            <w:r>
              <w:t xml:space="preserve">[XML1.1] </w:t>
            </w:r>
          </w:p>
        </w:tc>
        <w:tc>
          <w:tcPr>
            <w:tcW w:w="0" w:type="auto"/>
            <w:tcMar>
              <w:top w:w="15" w:type="dxa"/>
              <w:left w:w="15" w:type="dxa"/>
              <w:bottom w:w="15" w:type="dxa"/>
              <w:right w:w="15" w:type="dxa"/>
            </w:tcMar>
            <w:hideMark/>
          </w:tcPr>
          <w:p w14:paraId="74B53C17" w14:textId="04795B4F" w:rsidR="000E1214" w:rsidRDefault="00A87198">
            <w:pPr>
              <w:pStyle w:val="Bibliography"/>
              <w:tabs>
                <w:tab w:val="left" w:pos="720"/>
              </w:tabs>
            </w:pPr>
            <w:r>
              <w:t xml:space="preserve">W3C, "Extensible Markup Language (XML) 1.1 (Second Edition)," 16 August 2006.  </w:t>
            </w:r>
            <w:hyperlink r:id="rId75"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2791" w:name="a_XMLInfoset"/>
            <w:bookmarkEnd w:id="12790"/>
            <w:r>
              <w:t>[</w:t>
            </w:r>
            <w:proofErr w:type="spellStart"/>
            <w:r>
              <w:t>XMLInfoset</w:t>
            </w:r>
            <w:proofErr w:type="spellEnd"/>
            <w:r>
              <w:t xml:space="preserve">] </w:t>
            </w:r>
            <w:bookmarkEnd w:id="12791"/>
          </w:p>
        </w:tc>
        <w:tc>
          <w:tcPr>
            <w:tcW w:w="0" w:type="auto"/>
            <w:tcMar>
              <w:top w:w="15" w:type="dxa"/>
              <w:left w:w="15" w:type="dxa"/>
              <w:bottom w:w="15" w:type="dxa"/>
              <w:right w:w="15" w:type="dxa"/>
            </w:tcMar>
            <w:hideMark/>
          </w:tcPr>
          <w:p w14:paraId="233C4346" w14:textId="3EB096B4" w:rsidR="000E1214" w:rsidRDefault="00A87198">
            <w:pPr>
              <w:pStyle w:val="Bibliography"/>
              <w:tabs>
                <w:tab w:val="left" w:pos="720"/>
              </w:tabs>
            </w:pPr>
            <w:r>
              <w:t xml:space="preserve">W3C, "XML Information Set (Second Edition)," 4 February 2004.  </w:t>
            </w:r>
            <w:hyperlink r:id="rId76"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2792" w:name="a_XMLNamespaces" w:colFirst="0" w:colLast="0"/>
            <w:r>
              <w:t>[</w:t>
            </w:r>
            <w:proofErr w:type="spellStart"/>
            <w:r>
              <w:t>XMLNamespaces</w:t>
            </w:r>
            <w:proofErr w:type="spellEnd"/>
            <w:r>
              <w:t xml:space="preserve">] </w:t>
            </w:r>
          </w:p>
        </w:tc>
        <w:tc>
          <w:tcPr>
            <w:tcW w:w="0" w:type="auto"/>
            <w:tcMar>
              <w:top w:w="15" w:type="dxa"/>
              <w:left w:w="15" w:type="dxa"/>
              <w:bottom w:w="15" w:type="dxa"/>
              <w:right w:w="15" w:type="dxa"/>
            </w:tcMar>
            <w:hideMark/>
          </w:tcPr>
          <w:p w14:paraId="71D02F40" w14:textId="1792494A" w:rsidR="000E1214" w:rsidRDefault="00A87198">
            <w:pPr>
              <w:pStyle w:val="Bibliography"/>
              <w:tabs>
                <w:tab w:val="left" w:pos="720"/>
              </w:tabs>
            </w:pPr>
            <w:r>
              <w:t xml:space="preserve">W3C, "Namespaces in XML 1.0 (Third Edition)," 8 December 2009.  </w:t>
            </w:r>
            <w:hyperlink r:id="rId77"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2793" w:name="a_XSDL" w:colFirst="0" w:colLast="0"/>
            <w:bookmarkEnd w:id="12792"/>
            <w:r>
              <w:t xml:space="preserve">[XSD] </w:t>
            </w:r>
          </w:p>
        </w:tc>
        <w:tc>
          <w:tcPr>
            <w:tcW w:w="0" w:type="auto"/>
            <w:tcMar>
              <w:top w:w="15" w:type="dxa"/>
              <w:left w:w="15" w:type="dxa"/>
              <w:bottom w:w="15" w:type="dxa"/>
              <w:right w:w="15" w:type="dxa"/>
            </w:tcMar>
            <w:hideMark/>
          </w:tcPr>
          <w:p w14:paraId="5E8B1ABA" w14:textId="621263D0" w:rsidR="000E1214" w:rsidRDefault="00A87198">
            <w:pPr>
              <w:pStyle w:val="Bibliography"/>
              <w:tabs>
                <w:tab w:val="left" w:pos="720"/>
              </w:tabs>
            </w:pPr>
            <w:r>
              <w:t xml:space="preserve">W3C, "XML Schema,"  </w:t>
            </w:r>
            <w:hyperlink r:id="rId78"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2794" w:name="a_XPath" w:colFirst="0" w:colLast="0"/>
            <w:bookmarkEnd w:id="12793"/>
            <w:r>
              <w:t xml:space="preserve">[XPath] </w:t>
            </w:r>
          </w:p>
        </w:tc>
        <w:tc>
          <w:tcPr>
            <w:tcW w:w="0" w:type="auto"/>
            <w:tcMar>
              <w:top w:w="15" w:type="dxa"/>
              <w:left w:w="15" w:type="dxa"/>
              <w:bottom w:w="15" w:type="dxa"/>
              <w:right w:w="15" w:type="dxa"/>
            </w:tcMar>
            <w:hideMark/>
          </w:tcPr>
          <w:p w14:paraId="32825389" w14:textId="768C0AC9" w:rsidR="000E1214" w:rsidRDefault="00A87198">
            <w:pPr>
              <w:pStyle w:val="Bibliography"/>
              <w:tabs>
                <w:tab w:val="left" w:pos="720"/>
              </w:tabs>
            </w:pPr>
            <w:r>
              <w:t xml:space="preserve">W3C, "XML Path Language (XPath) 2.0 (Second Edition),"  </w:t>
            </w:r>
            <w:hyperlink r:id="rId79"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2795" w:name="a_XSDL_Part1" w:colFirst="0" w:colLast="0"/>
            <w:bookmarkEnd w:id="12794"/>
            <w:r>
              <w:t xml:space="preserve">[XSDLV1] </w:t>
            </w:r>
          </w:p>
        </w:tc>
        <w:tc>
          <w:tcPr>
            <w:tcW w:w="0" w:type="auto"/>
            <w:tcMar>
              <w:top w:w="15" w:type="dxa"/>
              <w:left w:w="15" w:type="dxa"/>
              <w:bottom w:w="15" w:type="dxa"/>
              <w:right w:w="15" w:type="dxa"/>
            </w:tcMar>
            <w:hideMark/>
          </w:tcPr>
          <w:p w14:paraId="4A7FBB66" w14:textId="4BBE2FE7" w:rsidR="000E1214" w:rsidRDefault="00A87198">
            <w:pPr>
              <w:pStyle w:val="Bibliography"/>
              <w:tabs>
                <w:tab w:val="left" w:pos="720"/>
              </w:tabs>
              <w:rPr>
                <w:color w:val="0000FF"/>
                <w:u w:val="single"/>
              </w:rPr>
            </w:pPr>
            <w:r>
              <w:t xml:space="preserve">W3C, XML Schema Part 1: Structures  </w:t>
            </w:r>
            <w:hyperlink r:id="rId80" w:history="1">
              <w:r>
                <w:rPr>
                  <w:rStyle w:val="Hyperlink"/>
                </w:rPr>
                <w:t>http://www.w3.org/TR/xmlschema-1/</w:t>
              </w:r>
            </w:hyperlink>
            <w:r>
              <w:t xml:space="preserve"> XML Schema Part 2: Datatypes </w:t>
            </w:r>
            <w:hyperlink r:id="rId81"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pPr>
            <w:bookmarkStart w:id="12796" w:name="a_XSLT"/>
            <w:r>
              <w:t>[XSLT]</w:t>
            </w:r>
            <w:bookmarkEnd w:id="12796"/>
          </w:p>
        </w:tc>
        <w:tc>
          <w:tcPr>
            <w:tcW w:w="0" w:type="auto"/>
            <w:tcMar>
              <w:top w:w="15" w:type="dxa"/>
              <w:left w:w="15" w:type="dxa"/>
              <w:bottom w:w="15" w:type="dxa"/>
              <w:right w:w="15" w:type="dxa"/>
            </w:tcMar>
            <w:hideMark/>
          </w:tcPr>
          <w:p w14:paraId="3A3ADDDD" w14:textId="5A40885C" w:rsidR="000E1214" w:rsidRDefault="00A87198">
            <w:pPr>
              <w:pStyle w:val="Bibliography"/>
              <w:tabs>
                <w:tab w:val="left" w:pos="720"/>
              </w:tabs>
            </w:pPr>
            <w:r>
              <w:t xml:space="preserve">W3C, “XSL Transformations (XSLT)” </w:t>
            </w:r>
            <w:hyperlink r:id="rId82" w:history="1">
              <w:r>
                <w:rPr>
                  <w:rStyle w:val="Hyperlink"/>
                </w:rPr>
                <w:t>https://www.w3.org/TR/xslt/</w:t>
              </w:r>
            </w:hyperlink>
          </w:p>
        </w:tc>
      </w:tr>
    </w:tbl>
    <w:p w14:paraId="5EB2F1C3" w14:textId="7F72A4B9" w:rsidR="000E1214" w:rsidRDefault="00A87198" w:rsidP="00B31DA3">
      <w:pPr>
        <w:pStyle w:val="Heading1"/>
      </w:pPr>
      <w:bookmarkStart w:id="12797" w:name="_Toc396135694"/>
      <w:bookmarkStart w:id="12798" w:name="_Toc397515368"/>
      <w:bookmarkStart w:id="12799" w:name="_Toc396135695"/>
      <w:bookmarkStart w:id="12800" w:name="_Toc397515369"/>
      <w:bookmarkStart w:id="12801" w:name="_Toc396135696"/>
      <w:bookmarkStart w:id="12802" w:name="_Toc397515370"/>
      <w:bookmarkStart w:id="12803" w:name="_Toc396135697"/>
      <w:bookmarkStart w:id="12804" w:name="_Toc397515371"/>
      <w:bookmarkStart w:id="12805" w:name="_Toc396135698"/>
      <w:bookmarkStart w:id="12806" w:name="_Toc397515372"/>
      <w:bookmarkStart w:id="12807" w:name="_Toc396135699"/>
      <w:bookmarkStart w:id="12808" w:name="_Toc397515373"/>
      <w:bookmarkStart w:id="12809" w:name="_Toc396135700"/>
      <w:bookmarkStart w:id="12810" w:name="_Toc397515374"/>
      <w:bookmarkStart w:id="12811" w:name="_Toc396135701"/>
      <w:bookmarkStart w:id="12812" w:name="_Toc397515375"/>
      <w:bookmarkStart w:id="12813" w:name="_Toc396135702"/>
      <w:bookmarkStart w:id="12814" w:name="_Toc397515376"/>
      <w:bookmarkStart w:id="12815" w:name="_Toc396135703"/>
      <w:bookmarkStart w:id="12816" w:name="_Toc397515377"/>
      <w:bookmarkStart w:id="12817" w:name="_Toc396135704"/>
      <w:bookmarkStart w:id="12818" w:name="_Toc397515378"/>
      <w:bookmarkStart w:id="12819" w:name="_Toc396135705"/>
      <w:bookmarkStart w:id="12820" w:name="_Toc397515379"/>
      <w:bookmarkStart w:id="12821" w:name="_Toc396135706"/>
      <w:bookmarkStart w:id="12822" w:name="_Toc397515380"/>
      <w:bookmarkStart w:id="12823" w:name="_Toc396135707"/>
      <w:bookmarkStart w:id="12824" w:name="_Toc397515381"/>
      <w:bookmarkStart w:id="12825" w:name="_Toc396135708"/>
      <w:bookmarkStart w:id="12826" w:name="_Toc397515382"/>
      <w:bookmarkStart w:id="12827" w:name="_Toc396135709"/>
      <w:bookmarkStart w:id="12828" w:name="_Toc397515383"/>
      <w:bookmarkStart w:id="12829" w:name="_Toc396135710"/>
      <w:bookmarkStart w:id="12830" w:name="_Toc397515384"/>
      <w:bookmarkStart w:id="12831" w:name="_Toc396135711"/>
      <w:bookmarkStart w:id="12832" w:name="_Toc397515385"/>
      <w:bookmarkStart w:id="12833" w:name="_Toc396135712"/>
      <w:bookmarkStart w:id="12834" w:name="_Toc397515386"/>
      <w:bookmarkStart w:id="12835" w:name="_Toc396135713"/>
      <w:bookmarkStart w:id="12836" w:name="_Toc397515387"/>
      <w:bookmarkStart w:id="12837" w:name="_Toc396135714"/>
      <w:bookmarkStart w:id="12838" w:name="_Toc397515388"/>
      <w:bookmarkStart w:id="12839" w:name="_Toc385242977"/>
      <w:bookmarkStart w:id="12840" w:name="_Toc391466383"/>
      <w:bookmarkStart w:id="12841" w:name="_Toc393357125"/>
      <w:bookmarkStart w:id="12842" w:name="_Toc393999693"/>
      <w:bookmarkStart w:id="12843" w:name="_Toc393999948"/>
      <w:bookmarkStart w:id="12844" w:name="_Toc394584739"/>
      <w:bookmarkStart w:id="12845" w:name="_Toc396135715"/>
      <w:bookmarkStart w:id="12846" w:name="_Toc397515389"/>
      <w:bookmarkStart w:id="12847" w:name="_Toc385242978"/>
      <w:bookmarkStart w:id="12848" w:name="_Toc391466384"/>
      <w:bookmarkStart w:id="12849" w:name="_Toc393357126"/>
      <w:bookmarkStart w:id="12850" w:name="_Toc393999694"/>
      <w:bookmarkStart w:id="12851" w:name="_Toc393999949"/>
      <w:bookmarkStart w:id="12852" w:name="_Toc394584740"/>
      <w:bookmarkStart w:id="12853" w:name="_Toc396135716"/>
      <w:bookmarkStart w:id="12854" w:name="_Toc397515390"/>
      <w:bookmarkStart w:id="12855" w:name="_Toc385242979"/>
      <w:bookmarkStart w:id="12856" w:name="_Toc391466385"/>
      <w:bookmarkStart w:id="12857" w:name="_Toc393357127"/>
      <w:bookmarkStart w:id="12858" w:name="_Toc393999695"/>
      <w:bookmarkStart w:id="12859" w:name="_Toc393999950"/>
      <w:bookmarkStart w:id="12860" w:name="_Toc394584741"/>
      <w:bookmarkStart w:id="12861" w:name="_Toc396135717"/>
      <w:bookmarkStart w:id="12862" w:name="_Toc397515391"/>
      <w:bookmarkStart w:id="12863" w:name="_Toc385242980"/>
      <w:bookmarkStart w:id="12864" w:name="_Toc391466386"/>
      <w:bookmarkStart w:id="12865" w:name="_Toc393357128"/>
      <w:bookmarkStart w:id="12866" w:name="_Toc393999696"/>
      <w:bookmarkStart w:id="12867" w:name="_Toc393999951"/>
      <w:bookmarkStart w:id="12868" w:name="_Toc394584742"/>
      <w:bookmarkStart w:id="12869" w:name="_Toc396135718"/>
      <w:bookmarkStart w:id="12870" w:name="_Toc397515392"/>
      <w:bookmarkStart w:id="12871" w:name="_Toc385242981"/>
      <w:bookmarkStart w:id="12872" w:name="_Toc391466387"/>
      <w:bookmarkStart w:id="12873" w:name="_Toc393357129"/>
      <w:bookmarkStart w:id="12874" w:name="_Toc393999697"/>
      <w:bookmarkStart w:id="12875" w:name="_Toc393999952"/>
      <w:bookmarkStart w:id="12876" w:name="_Toc394584743"/>
      <w:bookmarkStart w:id="12877" w:name="_Toc396135719"/>
      <w:bookmarkStart w:id="12878" w:name="_Toc397515393"/>
      <w:bookmarkStart w:id="12879" w:name="_Ref38561292"/>
      <w:bookmarkStart w:id="12880" w:name="_Toc52984694"/>
      <w:bookmarkEnd w:id="12795"/>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r>
        <w:lastRenderedPageBreak/>
        <w:t xml:space="preserve">Appendix A: </w:t>
      </w:r>
      <w:bookmarkStart w:id="12881" w:name="_Toc362445423"/>
      <w:bookmarkStart w:id="12882" w:name="_Toc363909391"/>
      <w:bookmarkStart w:id="12883" w:name="_Toc364463819"/>
      <w:bookmarkStart w:id="12884" w:name="_Toc366078423"/>
      <w:bookmarkStart w:id="12885" w:name="_Toc366079038"/>
      <w:bookmarkStart w:id="12886" w:name="_Toc366080023"/>
      <w:bookmarkStart w:id="12887" w:name="_Toc366080635"/>
      <w:bookmarkStart w:id="12888" w:name="_Toc366081244"/>
      <w:bookmarkStart w:id="12889" w:name="_Toc366505584"/>
      <w:bookmarkStart w:id="12890" w:name="_Toc366508953"/>
      <w:bookmarkStart w:id="12891" w:name="_Toc366513454"/>
      <w:bookmarkStart w:id="12892" w:name="_Toc366574643"/>
      <w:bookmarkStart w:id="12893" w:name="_Toc366578436"/>
      <w:bookmarkStart w:id="12894" w:name="_Toc366579030"/>
      <w:bookmarkStart w:id="12895" w:name="_Toc366579622"/>
      <w:bookmarkStart w:id="12896" w:name="_Toc366580213"/>
      <w:bookmarkStart w:id="12897" w:name="_Toc366580805"/>
      <w:bookmarkStart w:id="12898" w:name="_Toc366581396"/>
      <w:bookmarkStart w:id="12899" w:name="_Toc366581988"/>
      <w:bookmarkStart w:id="12900" w:name="_Toc254776414"/>
      <w:bookmarkStart w:id="12901" w:name="_Toc254776415"/>
      <w:bookmarkStart w:id="12902" w:name="_Toc243112890"/>
      <w:bookmarkStart w:id="12903" w:name="_Toc349042889"/>
      <w:bookmarkEnd w:id="766"/>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r>
        <w:t>Escape Scheme Use Cases</w:t>
      </w:r>
      <w:bookmarkEnd w:id="12879"/>
      <w:bookmarkEnd w:id="12880"/>
      <w:bookmarkEnd w:id="12902"/>
      <w:bookmarkEnd w:id="12903"/>
    </w:p>
    <w:p w14:paraId="11F19BC9" w14:textId="77777777" w:rsidR="000E1214" w:rsidRDefault="00A87198">
      <w:pPr>
        <w:pStyle w:val="nobreak"/>
      </w:pPr>
      <w:r>
        <w:t xml:space="preserve">This appendix gives additional examples of escape schemes and how they affect interpretation of (parsing) or creation of (unparsing) the data stream. </w:t>
      </w:r>
    </w:p>
    <w:p w14:paraId="7CF22E9B" w14:textId="77777777" w:rsidR="000E1214" w:rsidRDefault="00A87198">
      <w:r>
        <w:t>The tables can be interpreted as the physical data column on the right is parsed to obtain the logical data on the left, or the logical data on the left is unparsed to create the physical representation on the right.</w:t>
      </w:r>
    </w:p>
    <w:p w14:paraId="71F2E02C" w14:textId="77777777" w:rsidR="000E1214" w:rsidRDefault="00A87198" w:rsidP="00B31DA3">
      <w:pPr>
        <w:pStyle w:val="Heading2"/>
      </w:pPr>
      <w:bookmarkStart w:id="12904" w:name="_Toc322911788"/>
      <w:bookmarkStart w:id="12905" w:name="_Toc322912327"/>
      <w:bookmarkStart w:id="12906" w:name="_Toc329093187"/>
      <w:bookmarkStart w:id="12907" w:name="_Toc332701700"/>
      <w:bookmarkStart w:id="12908" w:name="_Toc332702004"/>
      <w:bookmarkStart w:id="12909" w:name="_Toc332711802"/>
      <w:bookmarkStart w:id="12910" w:name="_Toc332712104"/>
      <w:bookmarkStart w:id="12911" w:name="_Toc332712405"/>
      <w:bookmarkStart w:id="12912" w:name="_Toc332724321"/>
      <w:bookmarkStart w:id="12913" w:name="_Toc332724621"/>
      <w:bookmarkStart w:id="12914" w:name="_Toc341102917"/>
      <w:bookmarkStart w:id="12915" w:name="_Toc347241653"/>
      <w:bookmarkStart w:id="12916" w:name="_Toc347744845"/>
      <w:bookmarkStart w:id="12917" w:name="_Toc348984628"/>
      <w:bookmarkStart w:id="12918" w:name="_Toc348984933"/>
      <w:bookmarkStart w:id="12919" w:name="_Toc349038097"/>
      <w:bookmarkStart w:id="12920" w:name="_Toc349038399"/>
      <w:bookmarkStart w:id="12921" w:name="_Toc349042890"/>
      <w:bookmarkStart w:id="12922" w:name="_Toc349642291"/>
      <w:bookmarkStart w:id="12923" w:name="_Toc351913012"/>
      <w:bookmarkStart w:id="12924" w:name="_Toc351915033"/>
      <w:bookmarkStart w:id="12925" w:name="_Toc351915499"/>
      <w:bookmarkStart w:id="12926" w:name="_Toc361231597"/>
      <w:bookmarkStart w:id="12927" w:name="_Toc361232123"/>
      <w:bookmarkStart w:id="12928" w:name="_Toc362445425"/>
      <w:bookmarkStart w:id="12929" w:name="_Toc363909393"/>
      <w:bookmarkStart w:id="12930" w:name="_Toc364463821"/>
      <w:bookmarkStart w:id="12931" w:name="_Toc366078425"/>
      <w:bookmarkStart w:id="12932" w:name="_Toc366079040"/>
      <w:bookmarkStart w:id="12933" w:name="_Toc366080025"/>
      <w:bookmarkStart w:id="12934" w:name="_Toc366080637"/>
      <w:bookmarkStart w:id="12935" w:name="_Toc366081246"/>
      <w:bookmarkStart w:id="12936" w:name="_Toc366505586"/>
      <w:bookmarkStart w:id="12937" w:name="_Toc366508955"/>
      <w:bookmarkStart w:id="12938" w:name="_Toc366513456"/>
      <w:bookmarkStart w:id="12939" w:name="_Toc366574645"/>
      <w:bookmarkStart w:id="12940" w:name="_Toc366578438"/>
      <w:bookmarkStart w:id="12941" w:name="_Toc366579032"/>
      <w:bookmarkStart w:id="12942" w:name="_Toc366579624"/>
      <w:bookmarkStart w:id="12943" w:name="_Toc366580215"/>
      <w:bookmarkStart w:id="12944" w:name="_Toc366580807"/>
      <w:bookmarkStart w:id="12945" w:name="_Toc366581398"/>
      <w:bookmarkStart w:id="12946" w:name="_Toc366581990"/>
      <w:bookmarkStart w:id="12947" w:name="_Toc243112891"/>
      <w:bookmarkStart w:id="12948" w:name="_Toc349042891"/>
      <w:bookmarkStart w:id="12949" w:name="_Toc52984695"/>
      <w:bookmarkEnd w:id="12904"/>
      <w:bookmarkEnd w:id="12905"/>
      <w:bookmarkEnd w:id="12906"/>
      <w:bookmarkEnd w:id="12907"/>
      <w:bookmarkEnd w:id="12908"/>
      <w:bookmarkEnd w:id="12909"/>
      <w:bookmarkEnd w:id="12910"/>
      <w:bookmarkEnd w:id="12911"/>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r>
        <w:t xml:space="preserve">Escape Character Same as </w:t>
      </w:r>
      <w:proofErr w:type="spellStart"/>
      <w:r>
        <w:t>dfdl:escapeEscapeCharacter</w:t>
      </w:r>
      <w:bookmarkEnd w:id="12947"/>
      <w:bookmarkEnd w:id="12948"/>
      <w:bookmarkEnd w:id="12949"/>
      <w:proofErr w:type="spellEnd"/>
    </w:p>
    <w:p w14:paraId="0D8EFF88" w14:textId="77777777"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45A7E8A6" w:rsidR="000E1214" w:rsidRDefault="00A87198">
      <w:pPr>
        <w:pStyle w:val="Caption"/>
      </w:pPr>
      <w:bookmarkStart w:id="12950" w:name="_Toc322911790"/>
      <w:bookmarkStart w:id="12951" w:name="_Toc322912329"/>
      <w:bookmarkStart w:id="12952" w:name="_Toc329093189"/>
      <w:bookmarkStart w:id="12953" w:name="_Toc332701702"/>
      <w:bookmarkStart w:id="12954" w:name="_Toc332702006"/>
      <w:bookmarkStart w:id="12955" w:name="_Toc332711804"/>
      <w:bookmarkStart w:id="12956" w:name="_Toc332712106"/>
      <w:bookmarkStart w:id="12957" w:name="_Toc332712407"/>
      <w:bookmarkStart w:id="12958" w:name="_Toc332724323"/>
      <w:bookmarkStart w:id="12959" w:name="_Toc332724623"/>
      <w:bookmarkStart w:id="12960" w:name="_Toc341102919"/>
      <w:bookmarkStart w:id="12961" w:name="_Toc347241655"/>
      <w:bookmarkStart w:id="12962" w:name="_Toc347744847"/>
      <w:bookmarkStart w:id="12963" w:name="_Toc348984630"/>
      <w:bookmarkStart w:id="12964" w:name="_Toc348984935"/>
      <w:bookmarkStart w:id="12965" w:name="_Toc349038099"/>
      <w:bookmarkStart w:id="12966" w:name="_Toc349038401"/>
      <w:bookmarkStart w:id="12967" w:name="_Toc349042892"/>
      <w:bookmarkStart w:id="12968" w:name="_Toc349642293"/>
      <w:bookmarkStart w:id="12969" w:name="_Toc351913014"/>
      <w:bookmarkStart w:id="12970" w:name="_Toc351915035"/>
      <w:bookmarkStart w:id="12971" w:name="_Toc351915501"/>
      <w:bookmarkStart w:id="12972" w:name="_Toc361231599"/>
      <w:bookmarkStart w:id="12973" w:name="_Toc361232125"/>
      <w:bookmarkStart w:id="12974" w:name="_Toc362445427"/>
      <w:bookmarkStart w:id="12975" w:name="_Toc363909395"/>
      <w:bookmarkStart w:id="12976" w:name="_Toc364463823"/>
      <w:bookmarkStart w:id="12977" w:name="_Toc366078427"/>
      <w:bookmarkStart w:id="12978" w:name="_Toc366079042"/>
      <w:bookmarkStart w:id="12979" w:name="_Toc366080027"/>
      <w:bookmarkStart w:id="12980" w:name="_Toc366080639"/>
      <w:bookmarkStart w:id="12981" w:name="_Toc366081248"/>
      <w:bookmarkStart w:id="12982" w:name="_Toc366505588"/>
      <w:bookmarkStart w:id="12983" w:name="_Toc366508957"/>
      <w:bookmarkStart w:id="12984" w:name="_Toc366513458"/>
      <w:bookmarkStart w:id="12985" w:name="_Toc366574647"/>
      <w:bookmarkStart w:id="12986" w:name="_Toc366578440"/>
      <w:bookmarkStart w:id="12987" w:name="_Toc366579034"/>
      <w:bookmarkStart w:id="12988" w:name="_Toc366579626"/>
      <w:bookmarkStart w:id="12989" w:name="_Toc366580217"/>
      <w:bookmarkStart w:id="12990" w:name="_Toc366580809"/>
      <w:bookmarkStart w:id="12991" w:name="_Toc366581400"/>
      <w:bookmarkStart w:id="12992" w:name="_Toc366581992"/>
      <w:bookmarkStart w:id="12993" w:name="_Toc243112892"/>
      <w:bookmarkStart w:id="12994" w:name="_Toc349042893"/>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r>
        <w:t xml:space="preserve">Table </w:t>
      </w:r>
      <w:r w:rsidR="00F31291">
        <w:fldChar w:fldCharType="begin"/>
      </w:r>
      <w:r w:rsidR="00F31291">
        <w:instrText xml:space="preserve"> SEQ Table \* ARABIC </w:instrText>
      </w:r>
      <w:r w:rsidR="00F31291">
        <w:fldChar w:fldCharType="separate"/>
      </w:r>
      <w:r w:rsidR="00404DC4">
        <w:rPr>
          <w:noProof/>
        </w:rPr>
        <w:t>70</w:t>
      </w:r>
      <w:r w:rsidR="00F31291">
        <w:rPr>
          <w:noProof/>
        </w:rPr>
        <w:fldChar w:fldCharType="end"/>
      </w:r>
      <w:r>
        <w:t xml:space="preserve"> Examples of Escape Character Same as </w:t>
      </w:r>
      <w:proofErr w:type="spellStart"/>
      <w:r>
        <w:t>dfdl:escapeEscapeCharacter</w:t>
      </w:r>
      <w:proofErr w:type="spellEnd"/>
    </w:p>
    <w:p w14:paraId="38123B65" w14:textId="77777777" w:rsidR="000E1214" w:rsidRDefault="00A87198" w:rsidP="00B31DA3">
      <w:pPr>
        <w:pStyle w:val="Heading2"/>
      </w:pPr>
      <w:bookmarkStart w:id="12995" w:name="_Toc52984696"/>
      <w:r>
        <w:t xml:space="preserve">Escape Character Different from </w:t>
      </w:r>
      <w:proofErr w:type="spellStart"/>
      <w:r>
        <w:t>dfdl:escapeEscapeCharacter</w:t>
      </w:r>
      <w:bookmarkEnd w:id="12993"/>
      <w:bookmarkEnd w:id="12994"/>
      <w:bookmarkEnd w:id="12995"/>
      <w:proofErr w:type="spellEnd"/>
    </w:p>
    <w:p w14:paraId="2E7D7559" w14:textId="0134B888" w:rsidR="000E1214" w:rsidRDefault="00A87198" w:rsidP="00BC2419">
      <w:pPr>
        <w:pStyle w:val="Heading3"/>
        <w:rPr>
          <w:rFonts w:eastAsia="Times New Roman"/>
        </w:rPr>
      </w:pPr>
      <w:bookmarkStart w:id="12996" w:name="_Toc52984697"/>
      <w:r>
        <w:rPr>
          <w:rStyle w:val="Heading3Char"/>
          <w:rFonts w:eastAsia="Times New Roman"/>
        </w:rPr>
        <w:t>Example</w:t>
      </w:r>
      <w:r>
        <w:rPr>
          <w:rFonts w:eastAsia="Times New Roman"/>
        </w:rPr>
        <w:t xml:space="preserve"> 1 - Separator ';'</w:t>
      </w:r>
      <w:bookmarkEnd w:id="12996"/>
    </w:p>
    <w:p w14:paraId="1E0BA124" w14:textId="0935A582"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w:t>
      </w:r>
      <w:bookmarkStart w:id="12997" w:name="_Ref18858210"/>
      <w:r>
        <w:rPr>
          <w:rStyle w:val="FootnoteReference"/>
        </w:rPr>
        <w:footnoteReference w:id="51"/>
      </w:r>
      <w:bookmarkEnd w:id="12997"/>
      <w:r>
        <w:t xml:space="preserve">, </w:t>
      </w:r>
      <w:proofErr w:type="spellStart"/>
      <w:r>
        <w:t>dfdl:separator</w:t>
      </w:r>
      <w:proofErr w:type="spellEnd"/>
      <w:r>
        <w:t xml:space="preserve"> ‘;’</w:t>
      </w:r>
      <w:ins w:id="12998" w:author="Mike Beckerle" w:date="2020-10-08T19:56:00Z">
        <w:r w:rsidR="002829DB">
          <w:t xml:space="preserve">', </w:t>
        </w:r>
        <w:proofErr w:type="spellStart"/>
        <w:r w:rsidR="002829DB">
          <w:t>dfdl:extraEscapedCharacters</w:t>
        </w:r>
        <w:proofErr w:type="spellEnd"/>
        <w:r w:rsidR="002829DB">
          <w:t xml:space="preserve"> '?'</w:t>
        </w:r>
      </w:ins>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2ABC6216"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71</w:t>
      </w:r>
      <w:r w:rsidR="00F31291">
        <w:rPr>
          <w:noProof/>
        </w:rPr>
        <w:fldChar w:fldCharType="end"/>
      </w:r>
      <w:r>
        <w:t xml:space="preserve"> Examples (1) of Escape Character Different from </w:t>
      </w:r>
      <w:proofErr w:type="spellStart"/>
      <w:r>
        <w:t>dfdl:escapeEscapeCharacter</w:t>
      </w:r>
      <w:proofErr w:type="spellEnd"/>
    </w:p>
    <w:p w14:paraId="7D971819" w14:textId="77777777" w:rsidR="000E1214" w:rsidRDefault="00A87198" w:rsidP="00BC2419">
      <w:pPr>
        <w:pStyle w:val="Heading3"/>
        <w:rPr>
          <w:rFonts w:eastAsia="Times New Roman"/>
        </w:rPr>
      </w:pPr>
      <w:bookmarkStart w:id="12999" w:name="_Toc52984698"/>
      <w:r>
        <w:rPr>
          <w:rFonts w:eastAsia="Times New Roman"/>
        </w:rPr>
        <w:t>Example 2 - Separator '</w:t>
      </w:r>
      <w:proofErr w:type="spellStart"/>
      <w:r>
        <w:rPr>
          <w:rFonts w:eastAsia="Times New Roman"/>
        </w:rPr>
        <w:t>sep</w:t>
      </w:r>
      <w:proofErr w:type="spellEnd"/>
      <w:r>
        <w:rPr>
          <w:rFonts w:eastAsia="Times New Roman"/>
        </w:rPr>
        <w:t>'</w:t>
      </w:r>
      <w:bookmarkEnd w:id="12999"/>
    </w:p>
    <w:p w14:paraId="288463F4" w14:textId="58021B92" w:rsidR="000E1214" w:rsidRDefault="00A87198">
      <w:proofErr w:type="spellStart"/>
      <w:r>
        <w:t>Dfdl:escapeKind</w:t>
      </w:r>
      <w:proofErr w:type="spellEnd"/>
      <w:r>
        <w:t xml:space="preserve"> '</w:t>
      </w:r>
      <w:proofErr w:type="spellStart"/>
      <w:r>
        <w:t>escapeCharacter</w:t>
      </w:r>
      <w:proofErr w:type="spellEnd"/>
      <w:r>
        <w:t xml:space="preserve">', </w:t>
      </w:r>
      <w:proofErr w:type="spellStart"/>
      <w:r>
        <w:t>dfdl:escapeCharacter</w:t>
      </w:r>
      <w:proofErr w:type="spellEnd"/>
      <w:r>
        <w:t xml:space="preserve"> '/', </w:t>
      </w:r>
      <w:proofErr w:type="spellStart"/>
      <w:r>
        <w:t>dfdl:escapeEscapeCharacter</w:t>
      </w:r>
      <w:proofErr w:type="spellEnd"/>
      <w:r>
        <w:t xml:space="preserve"> '%%', </w:t>
      </w:r>
      <w:proofErr w:type="spellStart"/>
      <w:r>
        <w:t>dfdl:separator</w:t>
      </w:r>
      <w:proofErr w:type="spellEnd"/>
      <w:r>
        <w:t xml:space="preserve"> '</w:t>
      </w:r>
      <w:proofErr w:type="spellStart"/>
      <w:r>
        <w:t>sep</w:t>
      </w:r>
      <w:proofErr w:type="spellEnd"/>
      <w:r>
        <w:t>'</w:t>
      </w:r>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w:t>
            </w:r>
            <w:proofErr w:type="spellStart"/>
            <w:r>
              <w:rPr>
                <w:b/>
                <w:bCs/>
              </w:rPr>
              <w:t>sep</w:t>
            </w:r>
            <w:proofErr w:type="spellEnd"/>
            <w:r>
              <w:rPr>
                <w:b/>
                <w:bCs/>
              </w:rPr>
              <w:t>………………..</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w:t>
            </w: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w:t>
            </w:r>
            <w:proofErr w:type="spellStart"/>
            <w:r>
              <w:rPr>
                <w:b/>
                <w:bCs/>
              </w:rPr>
              <w:t>sep</w:t>
            </w:r>
            <w:proofErr w:type="spellEnd"/>
            <w:r>
              <w:rPr>
                <w:b/>
                <w:bCs/>
              </w:rPr>
              <w:t>………………..</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proofErr w:type="spellStart"/>
            <w:r>
              <w:rPr>
                <w:b/>
                <w:bCs/>
              </w:rPr>
              <w:t>sep</w:t>
            </w:r>
            <w:proofErr w:type="spellEn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w:t>
            </w:r>
            <w:proofErr w:type="spellStart"/>
            <w:r>
              <w:rPr>
                <w:b/>
                <w:bCs/>
              </w:rPr>
              <w:t>sep</w:t>
            </w:r>
            <w:proofErr w:type="spellEnd"/>
            <w:r>
              <w:rPr>
                <w:b/>
                <w:bCs/>
              </w:rPr>
              <w:t>…………….………………..</w:t>
            </w:r>
          </w:p>
        </w:tc>
      </w:tr>
    </w:tbl>
    <w:p w14:paraId="27F61F8A" w14:textId="2D827553" w:rsidR="000E1214" w:rsidRDefault="00A87198">
      <w:pPr>
        <w:pStyle w:val="Caption"/>
      </w:pPr>
      <w:bookmarkStart w:id="13000" w:name="_Toc322911792"/>
      <w:bookmarkStart w:id="13001" w:name="_Toc322912331"/>
      <w:bookmarkStart w:id="13002" w:name="_Toc329093191"/>
      <w:bookmarkStart w:id="13003" w:name="_Toc332701704"/>
      <w:bookmarkStart w:id="13004" w:name="_Toc332702008"/>
      <w:bookmarkStart w:id="13005" w:name="_Toc332711806"/>
      <w:bookmarkStart w:id="13006" w:name="_Toc332712108"/>
      <w:bookmarkStart w:id="13007" w:name="_Toc332712409"/>
      <w:bookmarkStart w:id="13008" w:name="_Toc332724325"/>
      <w:bookmarkStart w:id="13009" w:name="_Toc332724625"/>
      <w:bookmarkStart w:id="13010" w:name="_Toc341102921"/>
      <w:bookmarkStart w:id="13011" w:name="_Toc347241657"/>
      <w:bookmarkStart w:id="13012" w:name="_Toc347744849"/>
      <w:bookmarkStart w:id="13013" w:name="_Toc348984632"/>
      <w:bookmarkStart w:id="13014" w:name="_Toc348984937"/>
      <w:bookmarkStart w:id="13015" w:name="_Toc349038101"/>
      <w:bookmarkStart w:id="13016" w:name="_Toc349038403"/>
      <w:bookmarkStart w:id="13017" w:name="_Toc349042894"/>
      <w:bookmarkStart w:id="13018" w:name="_Toc349642295"/>
      <w:bookmarkStart w:id="13019" w:name="_Toc351913016"/>
      <w:bookmarkStart w:id="13020" w:name="_Toc351915037"/>
      <w:bookmarkStart w:id="13021" w:name="_Toc351915503"/>
      <w:bookmarkStart w:id="13022" w:name="_Toc361231601"/>
      <w:bookmarkStart w:id="13023" w:name="_Toc361232127"/>
      <w:bookmarkStart w:id="13024" w:name="_Toc362445429"/>
      <w:bookmarkStart w:id="13025" w:name="_Toc363909397"/>
      <w:bookmarkStart w:id="13026" w:name="_Toc364463825"/>
      <w:bookmarkStart w:id="13027" w:name="_Toc366078429"/>
      <w:bookmarkStart w:id="13028" w:name="_Toc366079044"/>
      <w:bookmarkStart w:id="13029" w:name="_Toc366080029"/>
      <w:bookmarkStart w:id="13030" w:name="_Toc366080641"/>
      <w:bookmarkStart w:id="13031" w:name="_Toc366081250"/>
      <w:bookmarkStart w:id="13032" w:name="_Toc366505590"/>
      <w:bookmarkStart w:id="13033" w:name="_Toc366508959"/>
      <w:bookmarkStart w:id="13034" w:name="_Toc366513460"/>
      <w:bookmarkStart w:id="13035" w:name="_Toc366574649"/>
      <w:bookmarkStart w:id="13036" w:name="_Toc366578442"/>
      <w:bookmarkStart w:id="13037" w:name="_Toc366579036"/>
      <w:bookmarkStart w:id="13038" w:name="_Toc366579628"/>
      <w:bookmarkStart w:id="13039" w:name="_Toc366580219"/>
      <w:bookmarkStart w:id="13040" w:name="_Toc366580811"/>
      <w:bookmarkStart w:id="13041" w:name="_Toc366581402"/>
      <w:bookmarkStart w:id="13042" w:name="_Toc366581994"/>
      <w:bookmarkStart w:id="13043" w:name="_Toc243112893"/>
      <w:bookmarkStart w:id="13044" w:name="_Toc349042895"/>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r>
        <w:t xml:space="preserve">Table </w:t>
      </w:r>
      <w:r w:rsidR="00F31291">
        <w:fldChar w:fldCharType="begin"/>
      </w:r>
      <w:r w:rsidR="00F31291">
        <w:instrText xml:space="preserve"> SEQ Table \* ARABIC </w:instrText>
      </w:r>
      <w:r w:rsidR="00F31291">
        <w:fldChar w:fldCharType="separate"/>
      </w:r>
      <w:r w:rsidR="00404DC4">
        <w:rPr>
          <w:noProof/>
        </w:rPr>
        <w:t>72</w:t>
      </w:r>
      <w:r w:rsidR="00F31291">
        <w:rPr>
          <w:noProof/>
        </w:rPr>
        <w:fldChar w:fldCharType="end"/>
      </w:r>
      <w:r>
        <w:t xml:space="preserve"> Examples (2) of Escape Character Different from </w:t>
      </w:r>
      <w:proofErr w:type="spellStart"/>
      <w:r>
        <w:t>dfdl:escapeEscapeCharacter</w:t>
      </w:r>
      <w:proofErr w:type="spellEnd"/>
    </w:p>
    <w:p w14:paraId="2824B16C" w14:textId="77777777" w:rsidR="000E1214" w:rsidRDefault="00A87198" w:rsidP="00B31DA3">
      <w:pPr>
        <w:pStyle w:val="Heading2"/>
      </w:pPr>
      <w:bookmarkStart w:id="13045" w:name="_Toc52984699"/>
      <w:r>
        <w:t>Escape Block with Different Start and End Characters</w:t>
      </w:r>
      <w:bookmarkEnd w:id="13043"/>
      <w:bookmarkEnd w:id="13044"/>
      <w:bookmarkEnd w:id="13045"/>
    </w:p>
    <w:p w14:paraId="22B7503B"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w:t>
      </w:r>
      <w:proofErr w:type="spellStart"/>
      <w:r>
        <w:t>dfdl:escapeBlockEnd</w:t>
      </w:r>
      <w:proofErr w:type="spellEnd"/>
      <w:r>
        <w:t xml:space="preserve"> ']',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280F58E9"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73</w:t>
      </w:r>
      <w:r w:rsidR="00F31291">
        <w:rPr>
          <w:noProof/>
        </w:rPr>
        <w:fldChar w:fldCharType="end"/>
      </w:r>
      <w:r>
        <w:t xml:space="preserve"> Examples of Escape Block with Different Start and End Characters</w:t>
      </w:r>
    </w:p>
    <w:p w14:paraId="4BBF74DD" w14:textId="77777777" w:rsidR="000E1214" w:rsidRDefault="00A87198" w:rsidP="00B31DA3">
      <w:pPr>
        <w:pStyle w:val="Heading2"/>
      </w:pPr>
      <w:bookmarkStart w:id="13046" w:name="_Toc243112894"/>
      <w:bookmarkStart w:id="13047" w:name="_Toc349042896"/>
      <w:bookmarkStart w:id="13048" w:name="_Toc52984700"/>
      <w:r>
        <w:t xml:space="preserve">Escape Block with Same Start and End </w:t>
      </w:r>
      <w:bookmarkEnd w:id="13046"/>
      <w:bookmarkEnd w:id="13047"/>
      <w:r>
        <w:t>Characters</w:t>
      </w:r>
      <w:bookmarkEnd w:id="13048"/>
    </w:p>
    <w:p w14:paraId="0AF31C5A" w14:textId="77777777" w:rsidR="000E1214" w:rsidRDefault="00A87198">
      <w:proofErr w:type="spellStart"/>
      <w:r>
        <w:t>dfdl:escapeKind</w:t>
      </w:r>
      <w:proofErr w:type="spellEnd"/>
      <w:r>
        <w:t xml:space="preserve"> '</w:t>
      </w:r>
      <w:proofErr w:type="spellStart"/>
      <w:r>
        <w:t>escapeBlock</w:t>
      </w:r>
      <w:proofErr w:type="spellEnd"/>
      <w:r>
        <w:t xml:space="preserve">', </w:t>
      </w:r>
      <w:proofErr w:type="spellStart"/>
      <w:r>
        <w:t>dfdl:escapeBlockStart</w:t>
      </w:r>
      <w:proofErr w:type="spellEnd"/>
      <w:r>
        <w:t xml:space="preserve"> ' &amp;apos;', </w:t>
      </w:r>
      <w:proofErr w:type="spellStart"/>
      <w:r>
        <w:t>dfdl:escapeBlockEnd</w:t>
      </w:r>
      <w:proofErr w:type="spellEnd"/>
      <w:r>
        <w:t xml:space="preserve"> '&amp;apos;', </w:t>
      </w:r>
      <w:proofErr w:type="spellStart"/>
      <w:r>
        <w:t>dfdl:escapeEscapeCharacter</w:t>
      </w:r>
      <w:proofErr w:type="spellEnd"/>
      <w:r>
        <w:t xml:space="preserve"> '%', </w:t>
      </w:r>
      <w:proofErr w:type="spellStart"/>
      <w:r>
        <w:t>dfdl:separator</w:t>
      </w:r>
      <w:proofErr w:type="spellEnd"/>
      <w:r>
        <w:t xml:space="preserve"> ';',  </w:t>
      </w:r>
      <w:proofErr w:type="spellStart"/>
      <w:r>
        <w:t>dfdl:extraEscapedCharacters</w:t>
      </w:r>
      <w:proofErr w:type="spellEnd"/>
      <w:r>
        <w:t xml:space="preserve">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4E35E9E0" w:rsidR="000E1214" w:rsidRDefault="00A87198">
      <w:pPr>
        <w:pStyle w:val="Caption"/>
      </w:pPr>
      <w:bookmarkStart w:id="13049" w:name="_Toc322911795"/>
      <w:bookmarkStart w:id="13050" w:name="_Toc322912334"/>
      <w:bookmarkStart w:id="13051" w:name="_Toc329093194"/>
      <w:bookmarkStart w:id="13052" w:name="_Toc332701707"/>
      <w:bookmarkStart w:id="13053" w:name="_Toc332702011"/>
      <w:bookmarkStart w:id="13054" w:name="_Toc332711809"/>
      <w:bookmarkStart w:id="13055" w:name="_Toc332712111"/>
      <w:bookmarkStart w:id="13056" w:name="_Toc332712412"/>
      <w:bookmarkStart w:id="13057" w:name="_Toc332724328"/>
      <w:bookmarkStart w:id="13058" w:name="_Toc332724628"/>
      <w:bookmarkStart w:id="13059" w:name="_Toc341102924"/>
      <w:bookmarkStart w:id="13060" w:name="_Toc322911796"/>
      <w:bookmarkStart w:id="13061" w:name="_Toc322912335"/>
      <w:bookmarkStart w:id="13062" w:name="_Toc329093195"/>
      <w:bookmarkStart w:id="13063" w:name="_Toc332701708"/>
      <w:bookmarkStart w:id="13064" w:name="_Toc332702012"/>
      <w:bookmarkStart w:id="13065" w:name="_Toc332711810"/>
      <w:bookmarkStart w:id="13066" w:name="_Toc332712112"/>
      <w:bookmarkStart w:id="13067" w:name="_Toc332712413"/>
      <w:bookmarkStart w:id="13068" w:name="_Toc332724329"/>
      <w:bookmarkStart w:id="13069" w:name="_Toc332724629"/>
      <w:bookmarkStart w:id="13070" w:name="_Toc341102925"/>
      <w:bookmarkStart w:id="13071" w:name="_Toc322911797"/>
      <w:bookmarkStart w:id="13072" w:name="_Toc322912336"/>
      <w:bookmarkStart w:id="13073" w:name="_Toc329093196"/>
      <w:bookmarkStart w:id="13074" w:name="_Toc332701709"/>
      <w:bookmarkStart w:id="13075" w:name="_Toc332702013"/>
      <w:bookmarkStart w:id="13076" w:name="_Toc332711811"/>
      <w:bookmarkStart w:id="13077" w:name="_Toc332712113"/>
      <w:bookmarkStart w:id="13078" w:name="_Toc332712414"/>
      <w:bookmarkStart w:id="13079" w:name="_Toc332724330"/>
      <w:bookmarkStart w:id="13080" w:name="_Toc332724630"/>
      <w:bookmarkStart w:id="13081" w:name="_Toc341102926"/>
      <w:bookmarkStart w:id="13082" w:name="_Toc243112895"/>
      <w:bookmarkStart w:id="13083" w:name="_Toc349042897"/>
      <w:bookmarkEnd w:id="13049"/>
      <w:bookmarkEnd w:id="13050"/>
      <w:bookmarkEnd w:id="13051"/>
      <w:bookmarkEnd w:id="13052"/>
      <w:bookmarkEnd w:id="13053"/>
      <w:bookmarkEnd w:id="13054"/>
      <w:bookmarkEnd w:id="13055"/>
      <w:bookmarkEnd w:id="13056"/>
      <w:bookmarkEnd w:id="13057"/>
      <w:bookmarkEnd w:id="13058"/>
      <w:bookmarkEnd w:id="13059"/>
      <w:bookmarkEnd w:id="13060"/>
      <w:bookmarkEnd w:id="13061"/>
      <w:bookmarkEnd w:id="13062"/>
      <w:bookmarkEnd w:id="13063"/>
      <w:bookmarkEnd w:id="13064"/>
      <w:bookmarkEnd w:id="13065"/>
      <w:bookmarkEnd w:id="13066"/>
      <w:bookmarkEnd w:id="13067"/>
      <w:bookmarkEnd w:id="13068"/>
      <w:bookmarkEnd w:id="13069"/>
      <w:bookmarkEnd w:id="13070"/>
      <w:bookmarkEnd w:id="13071"/>
      <w:bookmarkEnd w:id="13072"/>
      <w:bookmarkEnd w:id="13073"/>
      <w:bookmarkEnd w:id="13074"/>
      <w:bookmarkEnd w:id="13075"/>
      <w:bookmarkEnd w:id="13076"/>
      <w:bookmarkEnd w:id="13077"/>
      <w:bookmarkEnd w:id="13078"/>
      <w:bookmarkEnd w:id="13079"/>
      <w:bookmarkEnd w:id="13080"/>
      <w:bookmarkEnd w:id="13081"/>
      <w:r>
        <w:t xml:space="preserve">Table </w:t>
      </w:r>
      <w:r w:rsidR="00F31291">
        <w:fldChar w:fldCharType="begin"/>
      </w:r>
      <w:r w:rsidR="00F31291">
        <w:instrText xml:space="preserve"> SEQ Table \* ARABIC </w:instrText>
      </w:r>
      <w:r w:rsidR="00F31291">
        <w:fldChar w:fldCharType="separate"/>
      </w:r>
      <w:r w:rsidR="00404DC4">
        <w:rPr>
          <w:noProof/>
        </w:rPr>
        <w:t>74</w:t>
      </w:r>
      <w:r w:rsidR="00F31291">
        <w:rPr>
          <w:noProof/>
        </w:rPr>
        <w:fldChar w:fldCharType="end"/>
      </w:r>
      <w:r>
        <w:t xml:space="preserve"> Examples of Escape Block with Same Start and End Characters</w:t>
      </w:r>
      <w:bookmarkEnd w:id="13082"/>
      <w:bookmarkEnd w:id="13083"/>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B31DA3">
      <w:pPr>
        <w:pStyle w:val="Heading1"/>
      </w:pPr>
      <w:bookmarkStart w:id="13084" w:name="_Toc349042898"/>
      <w:bookmarkStart w:id="13085" w:name="_Ref52284569"/>
      <w:bookmarkStart w:id="13086" w:name="_Toc52984701"/>
      <w:r>
        <w:rPr>
          <w:rFonts w:eastAsia="MS Mincho"/>
          <w:lang w:eastAsia="ja-JP" w:bidi="he-IL"/>
        </w:rPr>
        <w:lastRenderedPageBreak/>
        <w:t>Appendix B: Rationale for Single-Assignment Variables</w:t>
      </w:r>
      <w:bookmarkEnd w:id="13084"/>
      <w:bookmarkEnd w:id="13085"/>
      <w:bookmarkEnd w:id="13086"/>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B31DA3">
      <w:pPr>
        <w:pStyle w:val="Heading1"/>
      </w:pPr>
      <w:bookmarkStart w:id="13087" w:name="_Ref39067485"/>
      <w:bookmarkStart w:id="13088" w:name="_Ref39067581"/>
      <w:bookmarkStart w:id="13089" w:name="_Toc52984702"/>
      <w:r>
        <w:lastRenderedPageBreak/>
        <w:t>Appendix C: Processing of DFDL String literals</w:t>
      </w:r>
      <w:bookmarkEnd w:id="13087"/>
      <w:bookmarkEnd w:id="13088"/>
      <w:bookmarkEnd w:id="13089"/>
    </w:p>
    <w:p w14:paraId="5D03A7C7" w14:textId="4D56689C"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r w:rsidR="008E7C14">
        <w:rPr>
          <w:lang w:val="en-GB" w:eastAsia="ja-JP"/>
        </w:rPr>
        <w:t xml:space="preserve">MUST </w:t>
      </w:r>
      <w:r>
        <w:rPr>
          <w:lang w:val="en-GB" w:eastAsia="ja-JP"/>
        </w:rPr>
        <w:t>be processed by a DFDL processor.</w:t>
      </w:r>
    </w:p>
    <w:p w14:paraId="7048667D" w14:textId="77777777" w:rsidR="000E1214" w:rsidRDefault="00A87198" w:rsidP="00B31DA3">
      <w:pPr>
        <w:pStyle w:val="Heading2"/>
      </w:pPr>
      <w:bookmarkStart w:id="13090" w:name="_Toc52984703"/>
      <w:r>
        <w:t>Interpreting a DFDL String Literal</w:t>
      </w:r>
      <w:bookmarkEnd w:id="13090"/>
    </w:p>
    <w:p w14:paraId="2490CA83" w14:textId="4C2860C8"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404DC4" w:rsidRPr="00065302">
        <w:rPr>
          <w:rStyle w:val="Hyperlink"/>
        </w:rPr>
        <w:t>Table 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404DC4" w:rsidRPr="00065302">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404DC4" w:rsidRPr="00065302">
        <w:rPr>
          <w:rStyle w:val="Hyperlink"/>
        </w:rPr>
        <w:t>DFDL String Literals</w:t>
      </w:r>
      <w:r w:rsidRPr="00065302">
        <w:rPr>
          <w:rStyle w:val="Hyperlink"/>
        </w:rPr>
        <w:fldChar w:fldCharType="end"/>
      </w:r>
      <w:r>
        <w:rPr>
          <w:lang w:val="en-GB" w:eastAsia="ja-JP"/>
        </w:rPr>
        <w:t>.</w:t>
      </w:r>
    </w:p>
    <w:p w14:paraId="61B5DC3A" w14:textId="24DFBC13" w:rsidR="000E1214" w:rsidRDefault="00A87198" w:rsidP="00B31DA3">
      <w:pPr>
        <w:pStyle w:val="Heading2"/>
      </w:pPr>
      <w:bookmarkStart w:id="13091" w:name="_Toc52984704"/>
      <w:r>
        <w:t>Recognizing a DFDL String Literal</w:t>
      </w:r>
      <w:bookmarkEnd w:id="13091"/>
    </w:p>
    <w:p w14:paraId="18CE98B4" w14:textId="06F7F8C6" w:rsidR="000E1214" w:rsidRDefault="00A87198">
      <w:pPr>
        <w:rPr>
          <w:lang w:val="en-GB" w:eastAsia="ja-JP"/>
        </w:rPr>
      </w:pPr>
      <w:r>
        <w:rPr>
          <w:lang w:val="en-GB" w:eastAsia="ja-JP"/>
        </w:rPr>
        <w:t xml:space="preserve">When parsing, a DFDL processor </w:t>
      </w:r>
      <w:r w:rsidR="008E7C14">
        <w:rPr>
          <w:lang w:val="en-GB" w:eastAsia="ja-JP"/>
        </w:rPr>
        <w:t xml:space="preserve">MUST </w:t>
      </w:r>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B31DA3">
      <w:pPr>
        <w:pStyle w:val="Heading2"/>
      </w:pPr>
      <w:bookmarkStart w:id="13092" w:name="_Toc52984705"/>
      <w:r>
        <w:t>Recognizing DFDL String Literal Part</w:t>
      </w:r>
      <w:bookmarkEnd w:id="13092"/>
    </w:p>
    <w:p w14:paraId="3CFF092C" w14:textId="77777777" w:rsidR="000E1214" w:rsidRDefault="00A87198">
      <w:pPr>
        <w:rPr>
          <w:lang w:val="en-GB" w:eastAsia="ja-JP"/>
        </w:rPr>
      </w:pPr>
      <w:r>
        <w:rPr>
          <w:lang w:val="en-GB" w:eastAsia="ja-JP"/>
        </w:rPr>
        <w:t xml:space="preserve">Each type of string literal part and/or the </w:t>
      </w:r>
      <w:proofErr w:type="spellStart"/>
      <w:r>
        <w:rPr>
          <w:lang w:val="en-GB" w:eastAsia="ja-JP"/>
        </w:rPr>
        <w:t>DfdlESEntity</w:t>
      </w:r>
      <w:proofErr w:type="spellEnd"/>
      <w:r>
        <w:rPr>
          <w:lang w:val="en-GB" w:eastAsia="ja-JP"/>
        </w:rPr>
        <w:t xml:space="preserve">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proofErr w:type="spellStart"/>
            <w:r>
              <w:rPr>
                <w:rFonts w:cs="Arial"/>
                <w:lang w:eastAsia="en-GB"/>
              </w:rPr>
              <w:t>LiteralString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720F7E12" w:rsidR="000E1214" w:rsidRDefault="00A87198">
            <w:pPr>
              <w:rPr>
                <w:rFonts w:cs="Arial"/>
              </w:rPr>
            </w:pPr>
            <w:r>
              <w:rPr>
                <w:rFonts w:cs="Arial"/>
              </w:rPr>
              <w:t xml:space="preserve">Implementation note: It is not necessary for either the </w:t>
            </w:r>
            <w:proofErr w:type="spellStart"/>
            <w:r>
              <w:rPr>
                <w:rFonts w:cs="Arial"/>
              </w:rPr>
              <w:t>LiteralString</w:t>
            </w:r>
            <w:proofErr w:type="spellEnd"/>
            <w:r>
              <w:rPr>
                <w:rFonts w:cs="Arial"/>
              </w:rPr>
              <w:t xml:space="preserve"> or the data to be encoded using a Unicode encoding. The matching algorithm </w:t>
            </w:r>
            <w:r w:rsidR="006D4C7D">
              <w:rPr>
                <w:rFonts w:cs="Arial"/>
              </w:rPr>
              <w:t xml:space="preserve">MUST </w:t>
            </w:r>
            <w:r>
              <w:rPr>
                <w:rFonts w:cs="Arial"/>
              </w:rPr>
              <w:t xml:space="preserve">operate as if the </w:t>
            </w:r>
            <w:proofErr w:type="spellStart"/>
            <w:r>
              <w:rPr>
                <w:rFonts w:cs="Arial"/>
              </w:rPr>
              <w:t>LiteralString</w:t>
            </w:r>
            <w:proofErr w:type="spellEnd"/>
            <w:r>
              <w:rPr>
                <w:rFonts w:cs="Arial"/>
              </w:rPr>
              <w:t xml:space="preserve">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proofErr w:type="spellStart"/>
            <w:r>
              <w:rPr>
                <w:rFonts w:cs="Arial"/>
              </w:rPr>
              <w:t>DfdlCharEntity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 xml:space="preserve">The recognition algorithm is the same as for a single-character </w:t>
            </w:r>
            <w:proofErr w:type="spellStart"/>
            <w:r>
              <w:rPr>
                <w:rFonts w:cs="Arial"/>
                <w:lang w:eastAsia="en-GB"/>
              </w:rPr>
              <w:t>LiteralString</w:t>
            </w:r>
            <w:proofErr w:type="spellEnd"/>
            <w:r>
              <w:rPr>
                <w:rFonts w:cs="Arial"/>
                <w:lang w:eastAsia="en-GB"/>
              </w:rPr>
              <w:t>.</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proofErr w:type="spellStart"/>
            <w:r>
              <w:rPr>
                <w:rFonts w:cs="Arial"/>
                <w:lang w:eastAsia="en-GB"/>
              </w:rPr>
              <w:t>ByteValue</w:t>
            </w:r>
            <w:proofErr w:type="spellEnd"/>
            <w:r>
              <w:rPr>
                <w:rFonts w:cs="Arial"/>
                <w:lang w:eastAsia="en-GB"/>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proofErr w:type="spellStart"/>
            <w:r>
              <w:rPr>
                <w:rFonts w:cs="Arial"/>
                <w:lang w:eastAsia="en-GB"/>
              </w:rPr>
              <w:t>DfdlNLEntity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1FF5CF75"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p w14:paraId="6F0C6AB3" w14:textId="4433E5E0" w:rsidR="000E1214" w:rsidRDefault="00A87198">
            <w:pPr>
              <w:rPr>
                <w:rFonts w:cs="Arial"/>
                <w:lang w:eastAsia="en-GB"/>
              </w:rPr>
            </w:pPr>
            <w:r>
              <w:rPr>
                <w:rFonts w:cs="Arial"/>
                <w:lang w:eastAsia="en-GB"/>
              </w:rPr>
              <w:lastRenderedPageBreak/>
              <w:t xml:space="preserve">The recognition algorithm </w:t>
            </w:r>
            <w:r w:rsidR="006D4C7D">
              <w:rPr>
                <w:rFonts w:cs="Arial"/>
                <w:lang w:eastAsia="en-GB"/>
              </w:rPr>
              <w:t xml:space="preserve">MUST </w:t>
            </w:r>
            <w:r>
              <w:rPr>
                <w:rFonts w:cs="Arial"/>
                <w:lang w:eastAsia="en-GB"/>
              </w:rPr>
              <w:t xml:space="preserve">be greedy. If the CR character is matched then the DFDL processor </w:t>
            </w:r>
            <w:r w:rsidR="006D4C7D">
              <w:rPr>
                <w:rFonts w:cs="Arial"/>
                <w:lang w:eastAsia="en-GB"/>
              </w:rPr>
              <w:t xml:space="preserve">MUST </w:t>
            </w:r>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proofErr w:type="spellStart"/>
            <w:r>
              <w:rPr>
                <w:rFonts w:cs="Arial"/>
                <w:lang w:eastAsia="en-GB"/>
              </w:rPr>
              <w:lastRenderedPageBreak/>
              <w:t>DfdlWSPEntity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2A14678"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404DC4" w:rsidRPr="00065302">
              <w:rPr>
                <w:rStyle w:val="Hyperlink"/>
              </w:rPr>
              <w:t>Table 5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404DC4" w:rsidRPr="00065302">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404DC4" w:rsidRPr="00065302">
              <w:rPr>
                <w:rStyle w:val="Hyperlink"/>
              </w:rPr>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proofErr w:type="spellStart"/>
            <w:r>
              <w:rPr>
                <w:rFonts w:cs="Arial"/>
                <w:lang w:eastAsia="en-GB"/>
              </w:rPr>
              <w:t>DfdlWSPStarEntity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1530EC57" w:rsidR="000E1214" w:rsidRDefault="00A87198">
            <w:pPr>
              <w:rPr>
                <w:rFonts w:cs="Arial"/>
                <w:i/>
                <w:lang w:eastAsia="en-GB"/>
              </w:rPr>
            </w:pPr>
            <w:r>
              <w:rPr>
                <w:rFonts w:cs="Arial"/>
                <w:lang w:eastAsia="en-GB"/>
              </w:rPr>
              <w:t xml:space="preserve">The recognition algorithm </w:t>
            </w:r>
            <w:r w:rsidR="006D4C7D">
              <w:rPr>
                <w:rFonts w:cs="Arial"/>
                <w:lang w:eastAsia="en-GB"/>
              </w:rPr>
              <w:t xml:space="preserve">MUST </w:t>
            </w:r>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proofErr w:type="spellStart"/>
            <w:r>
              <w:rPr>
                <w:rFonts w:cs="Arial"/>
                <w:lang w:eastAsia="en-GB"/>
              </w:rPr>
              <w:t>DfdlWSPPlusEntity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37E7720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All possible whitespace characters </w:t>
            </w:r>
            <w:r w:rsidR="006D4C7D">
              <w:rPr>
                <w:rFonts w:cs="Arial"/>
                <w:lang w:eastAsia="en-GB"/>
              </w:rPr>
              <w:t xml:space="preserve">MUST </w:t>
            </w:r>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proofErr w:type="spellStart"/>
            <w:r>
              <w:rPr>
                <w:rFonts w:cs="Arial"/>
                <w:lang w:eastAsia="en-GB"/>
              </w:rPr>
              <w:t>DfdlESEntity</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292584CB"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75</w:t>
      </w:r>
      <w:r w:rsidR="00F31291">
        <w:rPr>
          <w:noProof/>
        </w:rPr>
        <w:fldChar w:fldCharType="end"/>
      </w:r>
      <w:r>
        <w:t xml:space="preserve"> Recognizing DFDL String Literal Part</w:t>
      </w:r>
    </w:p>
    <w:p w14:paraId="53E0D9AE" w14:textId="77777777" w:rsidR="000E1214" w:rsidRDefault="00A87198" w:rsidP="00B31DA3">
      <w:pPr>
        <w:pStyle w:val="Heading1"/>
      </w:pPr>
      <w:bookmarkStart w:id="13093" w:name="_Ref393989958"/>
      <w:bookmarkStart w:id="13094" w:name="_Toc52984706"/>
      <w:r>
        <w:lastRenderedPageBreak/>
        <w:t>Appendix D: DFDL Standard Encodings</w:t>
      </w:r>
      <w:bookmarkEnd w:id="13093"/>
      <w:r>
        <w:rPr>
          <w:rStyle w:val="FootnoteReference"/>
        </w:rPr>
        <w:footnoteReference w:id="52"/>
      </w:r>
      <w:bookmarkEnd w:id="13094"/>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224754E9" w:rsidR="000E1214" w:rsidRDefault="00A87198">
      <w:r>
        <w:t xml:space="preserve">However, if implemented, then a conformant DFDL implementation </w:t>
      </w:r>
      <w:r w:rsidR="006D4C7D">
        <w:t xml:space="preserve">MUST </w:t>
      </w:r>
      <w:r>
        <w:t>follow the specification in this appendix.</w:t>
      </w:r>
    </w:p>
    <w:p w14:paraId="66710E09" w14:textId="77777777" w:rsidR="000E1214" w:rsidRDefault="00A87198" w:rsidP="00B31DA3">
      <w:pPr>
        <w:pStyle w:val="Heading2"/>
      </w:pPr>
      <w:bookmarkStart w:id="13095" w:name="_Toc394584755"/>
      <w:bookmarkStart w:id="13096" w:name="_Toc396135731"/>
      <w:bookmarkStart w:id="13097" w:name="_Toc397515405"/>
      <w:bookmarkStart w:id="13098" w:name="__RefHeading__661_850263481"/>
      <w:bookmarkStart w:id="13099" w:name="_Toc393814645"/>
      <w:bookmarkStart w:id="13100" w:name="_Toc52984707"/>
      <w:bookmarkEnd w:id="13095"/>
      <w:bookmarkEnd w:id="13096"/>
      <w:bookmarkEnd w:id="13097"/>
      <w:bookmarkEnd w:id="13098"/>
      <w:r>
        <w:t>Purpose</w:t>
      </w:r>
      <w:bookmarkEnd w:id="13099"/>
      <w:bookmarkEnd w:id="13100"/>
    </w:p>
    <w:p w14:paraId="1A346522" w14:textId="77777777" w:rsidR="000E1214" w:rsidRDefault="00A87198">
      <w:pPr>
        <w:keepNext/>
        <w:rPr>
          <w:szCs w:val="24"/>
        </w:rPr>
      </w:pPr>
      <w:r>
        <w:rPr>
          <w:szCs w:val="24"/>
        </w:rPr>
        <w:t>Additional encoding names are needed for several reasons:</w:t>
      </w:r>
    </w:p>
    <w:p w14:paraId="67189879" w14:textId="6A267961" w:rsidR="000E1214" w:rsidRDefault="00A87198" w:rsidP="00C31ED0">
      <w:pPr>
        <w:keepNext/>
        <w:numPr>
          <w:ilvl w:val="0"/>
          <w:numId w:val="171"/>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610B64F7" w:rsidR="000E1214" w:rsidRDefault="00A87198" w:rsidP="00C31ED0">
      <w:pPr>
        <w:numPr>
          <w:ilvl w:val="0"/>
          <w:numId w:val="171"/>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B31DA3">
      <w:pPr>
        <w:pStyle w:val="Heading2"/>
      </w:pPr>
      <w:bookmarkStart w:id="13101" w:name="__RefHeading__663_850263481"/>
      <w:bookmarkStart w:id="13102" w:name="_Toc393814646"/>
      <w:bookmarkStart w:id="13103" w:name="_Toc52984708"/>
      <w:bookmarkEnd w:id="13101"/>
      <w:r>
        <w:t>Conventions</w:t>
      </w:r>
      <w:bookmarkEnd w:id="13102"/>
      <w:bookmarkEnd w:id="13103"/>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B31DA3">
      <w:pPr>
        <w:pStyle w:val="Heading2"/>
      </w:pPr>
      <w:bookmarkStart w:id="13104" w:name="__RefHeading__665_850263481"/>
      <w:bookmarkStart w:id="13105" w:name="_Toc393812203"/>
      <w:bookmarkStart w:id="13106" w:name="_Toc393814025"/>
      <w:bookmarkStart w:id="13107" w:name="_Toc393814648"/>
      <w:bookmarkStart w:id="13108" w:name="__RefHeading__667_850263481"/>
      <w:bookmarkStart w:id="13109" w:name="_Toc393814649"/>
      <w:bookmarkStart w:id="13110" w:name="_Toc52984709"/>
      <w:bookmarkEnd w:id="13104"/>
      <w:bookmarkEnd w:id="13105"/>
      <w:bookmarkEnd w:id="13106"/>
      <w:bookmarkEnd w:id="13107"/>
      <w:bookmarkEnd w:id="13108"/>
      <w:r>
        <w:t>Specification Template</w:t>
      </w:r>
      <w:bookmarkEnd w:id="13109"/>
      <w:bookmarkEnd w:id="13110"/>
    </w:p>
    <w:p w14:paraId="1D5F6127" w14:textId="25913DEC" w:rsidR="000E1214" w:rsidRDefault="00A87198">
      <w:pPr>
        <w:keepNext/>
        <w:rPr>
          <w:szCs w:val="24"/>
        </w:rPr>
      </w:pPr>
      <w:r>
        <w:rPr>
          <w:szCs w:val="24"/>
        </w:rPr>
        <w:t xml:space="preserve">A DFDL standard encoding specification </w:t>
      </w:r>
      <w:r w:rsidR="006D4C7D">
        <w:rPr>
          <w:szCs w:val="24"/>
        </w:rPr>
        <w:t xml:space="preserve">SHOULD </w:t>
      </w:r>
      <w:r>
        <w:rPr>
          <w:szCs w:val="24"/>
        </w:rPr>
        <w:t>include:</w:t>
      </w:r>
    </w:p>
    <w:p w14:paraId="6F1EE39E" w14:textId="77777777" w:rsidR="000E1214" w:rsidRDefault="00A87198" w:rsidP="00C31ED0">
      <w:pPr>
        <w:keepNext/>
        <w:numPr>
          <w:ilvl w:val="0"/>
          <w:numId w:val="172"/>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rsidP="00C31ED0">
      <w:pPr>
        <w:numPr>
          <w:ilvl w:val="0"/>
          <w:numId w:val="172"/>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rsidP="00C31ED0">
      <w:pPr>
        <w:numPr>
          <w:ilvl w:val="0"/>
          <w:numId w:val="172"/>
        </w:numPr>
      </w:pPr>
      <w:r>
        <w:rPr>
          <w:i/>
        </w:rPr>
        <w:t>Width</w:t>
      </w:r>
      <w:r>
        <w:t>: Whether the character set is fixed or variable width. If fixed width, the size of a code unit in bits or bytes.</w:t>
      </w:r>
    </w:p>
    <w:p w14:paraId="4DDD978F" w14:textId="77777777" w:rsidR="000E1214" w:rsidRDefault="00A87198" w:rsidP="00C31ED0">
      <w:pPr>
        <w:numPr>
          <w:ilvl w:val="0"/>
          <w:numId w:val="172"/>
        </w:numPr>
      </w:pPr>
      <w:r>
        <w:rPr>
          <w:i/>
        </w:rPr>
        <w:t>Alignment:</w:t>
      </w:r>
      <w:r>
        <w:t xml:space="preserve">  Alignment and alignment units for a code unit.</w:t>
      </w:r>
    </w:p>
    <w:p w14:paraId="490C3106" w14:textId="77777777" w:rsidR="000E1214" w:rsidRDefault="00A87198" w:rsidP="00C31ED0">
      <w:pPr>
        <w:numPr>
          <w:ilvl w:val="0"/>
          <w:numId w:val="172"/>
        </w:numPr>
      </w:pPr>
      <w:r>
        <w:rPr>
          <w:i/>
        </w:rPr>
        <w:t>Byte order:</w:t>
      </w:r>
      <w:r>
        <w:t xml:space="preserve">  When a code unit consists of more than one byte of data, the byte order of the code units. Note that the </w:t>
      </w:r>
      <w:proofErr w:type="spellStart"/>
      <w:r>
        <w:t>dfdl:byteOrder</w:t>
      </w:r>
      <w:proofErr w:type="spellEnd"/>
      <w:r>
        <w:t xml:space="preserve"> property does not apply to text. </w:t>
      </w:r>
    </w:p>
    <w:p w14:paraId="73C1987B" w14:textId="77777777" w:rsidR="000E1214" w:rsidRDefault="00A87198" w:rsidP="00B31DA3">
      <w:pPr>
        <w:pStyle w:val="Heading2"/>
      </w:pPr>
      <w:bookmarkStart w:id="13111" w:name="_Toc396135735"/>
      <w:bookmarkStart w:id="13112" w:name="_Toc397515409"/>
      <w:bookmarkStart w:id="13113" w:name="__RefHeading__669_850263481"/>
      <w:bookmarkStart w:id="13114" w:name="_Toc393814650"/>
      <w:bookmarkStart w:id="13115" w:name="_Toc52984710"/>
      <w:bookmarkEnd w:id="13111"/>
      <w:bookmarkEnd w:id="13112"/>
      <w:bookmarkEnd w:id="13113"/>
      <w:r>
        <w:t xml:space="preserve">Encoding </w:t>
      </w:r>
      <w:bookmarkStart w:id="13116" w:name="__RefHeading__671_850263481"/>
      <w:bookmarkEnd w:id="13116"/>
      <w:r>
        <w:t>X-DFDL-US-ASCII-7-BIT-PACKED</w:t>
      </w:r>
      <w:bookmarkEnd w:id="13114"/>
      <w:bookmarkEnd w:id="13115"/>
      <w:r>
        <w:t xml:space="preserve"> </w:t>
      </w:r>
    </w:p>
    <w:p w14:paraId="650396B3" w14:textId="0D2D32B2"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BC2419">
      <w:pPr>
        <w:pStyle w:val="Heading3"/>
        <w:rPr>
          <w:rFonts w:eastAsia="Times New Roman"/>
        </w:rPr>
      </w:pPr>
      <w:bookmarkStart w:id="13117" w:name="_Toc52984711"/>
      <w:bookmarkStart w:id="13118" w:name="_Toc393814651"/>
      <w:r>
        <w:rPr>
          <w:rFonts w:eastAsia="Times New Roman"/>
        </w:rPr>
        <w:t>Name</w:t>
      </w:r>
      <w:bookmarkEnd w:id="13117"/>
    </w:p>
    <w:p w14:paraId="3EDEB398" w14:textId="77777777" w:rsidR="000E1214" w:rsidRDefault="00A87198">
      <w:pPr>
        <w:pStyle w:val="nobreak"/>
      </w:pPr>
      <w:r>
        <w:t>X-DFDL-US-ASCII-7-BIT-PACKED</w:t>
      </w:r>
    </w:p>
    <w:p w14:paraId="009C9422" w14:textId="64E3999E" w:rsidR="000E1214" w:rsidRDefault="00A87198" w:rsidP="00BC2419">
      <w:pPr>
        <w:pStyle w:val="Heading3"/>
        <w:rPr>
          <w:rFonts w:eastAsia="Times New Roman"/>
        </w:rPr>
      </w:pPr>
      <w:bookmarkStart w:id="13119" w:name="_Toc52984712"/>
      <w:r>
        <w:rPr>
          <w:rFonts w:eastAsia="Times New Roman"/>
        </w:rPr>
        <w:t>Translation table</w:t>
      </w:r>
      <w:bookmarkEnd w:id="13118"/>
      <w:bookmarkEnd w:id="13119"/>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BC2419">
      <w:pPr>
        <w:pStyle w:val="Heading3"/>
        <w:rPr>
          <w:rFonts w:eastAsia="Times New Roman"/>
        </w:rPr>
      </w:pPr>
      <w:bookmarkStart w:id="13120" w:name="_Toc393814652"/>
      <w:bookmarkStart w:id="13121" w:name="_Toc52984713"/>
      <w:r>
        <w:rPr>
          <w:rFonts w:eastAsia="Times New Roman"/>
        </w:rPr>
        <w:lastRenderedPageBreak/>
        <w:t>Width</w:t>
      </w:r>
      <w:bookmarkEnd w:id="13120"/>
      <w:bookmarkEnd w:id="13121"/>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3"/>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BC2419">
      <w:pPr>
        <w:pStyle w:val="Heading3"/>
        <w:rPr>
          <w:rFonts w:eastAsia="Times New Roman"/>
        </w:rPr>
      </w:pPr>
      <w:bookmarkStart w:id="13122" w:name="_Toc393814653"/>
      <w:bookmarkStart w:id="13123" w:name="_Toc52984714"/>
      <w:r>
        <w:rPr>
          <w:rFonts w:eastAsia="Times New Roman"/>
        </w:rPr>
        <w:t>Alignment</w:t>
      </w:r>
      <w:bookmarkEnd w:id="13122"/>
      <w:bookmarkEnd w:id="13123"/>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BC2419">
      <w:pPr>
        <w:pStyle w:val="Heading3"/>
        <w:rPr>
          <w:rFonts w:eastAsia="Times New Roman"/>
        </w:rPr>
      </w:pPr>
      <w:bookmarkStart w:id="13124" w:name="_Toc393814655"/>
      <w:bookmarkStart w:id="13125" w:name="_Toc52984715"/>
      <w:r>
        <w:rPr>
          <w:rFonts w:eastAsia="Times New Roman"/>
        </w:rPr>
        <w:t>Byte Order</w:t>
      </w:r>
      <w:bookmarkEnd w:id="13124"/>
      <w:bookmarkEnd w:id="13125"/>
    </w:p>
    <w:p w14:paraId="6232E526" w14:textId="77777777" w:rsidR="000E1214" w:rsidRDefault="00A87198">
      <w:r>
        <w:t>Not applicable - code units are always smaller than 1 byte.</w:t>
      </w:r>
    </w:p>
    <w:p w14:paraId="558DBE5E" w14:textId="77777777" w:rsidR="000E1214" w:rsidRDefault="00A87198" w:rsidP="00BC2419">
      <w:pPr>
        <w:pStyle w:val="Heading3"/>
        <w:rPr>
          <w:rFonts w:eastAsia="Times New Roman"/>
        </w:rPr>
      </w:pPr>
      <w:bookmarkStart w:id="13126" w:name="__RefHeading__673_850263481"/>
      <w:bookmarkStart w:id="13127" w:name="_Toc393814656"/>
      <w:bookmarkStart w:id="13128" w:name="_Toc52984716"/>
      <w:bookmarkEnd w:id="13126"/>
      <w:r>
        <w:rPr>
          <w:rFonts w:eastAsia="Times New Roman"/>
        </w:rPr>
        <w:t>Example 1</w:t>
      </w:r>
      <w:bookmarkEnd w:id="13127"/>
      <w:bookmarkEnd w:id="13128"/>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387F5C74"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76</w:t>
      </w:r>
      <w:r w:rsidR="00F31291">
        <w:rPr>
          <w:noProof/>
        </w:rPr>
        <w:fldChar w:fldCharType="end"/>
      </w:r>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lastRenderedPageBreak/>
        <w:t xml:space="preserve">In the above, the bits corresponding to each character code unit are more easily recognized, but the characters appear right-to-left (i.e., backward for English). </w:t>
      </w:r>
    </w:p>
    <w:p w14:paraId="7C99C820" w14:textId="77777777" w:rsidR="000E1214" w:rsidRDefault="00A87198" w:rsidP="00BC2419">
      <w:pPr>
        <w:pStyle w:val="Heading3"/>
        <w:rPr>
          <w:rFonts w:eastAsia="Times New Roman"/>
        </w:rPr>
      </w:pPr>
      <w:bookmarkStart w:id="13129" w:name="__RefHeading__675_850263481"/>
      <w:bookmarkStart w:id="13130" w:name="_Toc393814657"/>
      <w:bookmarkStart w:id="13131" w:name="_Toc52984717"/>
      <w:bookmarkEnd w:id="13129"/>
      <w:r>
        <w:rPr>
          <w:rFonts w:eastAsia="Times New Roman"/>
        </w:rPr>
        <w:t>Example 2</w:t>
      </w:r>
      <w:bookmarkEnd w:id="13130"/>
      <w:bookmarkEnd w:id="13131"/>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3132" w:name="__RefHeading__1786_906098299"/>
      <w:bookmarkStart w:id="13133" w:name="_Toc384991129"/>
      <w:bookmarkStart w:id="13134" w:name="_Toc391372314"/>
      <w:bookmarkStart w:id="13135" w:name="_Toc393814658"/>
      <w:bookmarkEnd w:id="13132"/>
      <w:bookmarkEnd w:id="13133"/>
      <w:bookmarkEnd w:id="13134"/>
    </w:p>
    <w:p w14:paraId="50DEF0FA" w14:textId="77777777" w:rsidR="000E1214" w:rsidRDefault="00A87198" w:rsidP="00B31DA3">
      <w:pPr>
        <w:pStyle w:val="Heading2"/>
      </w:pPr>
      <w:r>
        <w:br w:type="page"/>
      </w:r>
      <w:bookmarkStart w:id="13136" w:name="_Toc52984718"/>
      <w:r>
        <w:lastRenderedPageBreak/>
        <w:t>Encoding X-DFDL-US-ASCII-6-BIT-PACKED</w:t>
      </w:r>
      <w:bookmarkEnd w:id="13135"/>
      <w:bookmarkEnd w:id="13136"/>
    </w:p>
    <w:p w14:paraId="13CF8F6C" w14:textId="41D3FCC4"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BC2419">
      <w:pPr>
        <w:pStyle w:val="Heading3"/>
        <w:rPr>
          <w:rFonts w:eastAsia="Times New Roman"/>
        </w:rPr>
      </w:pPr>
      <w:bookmarkStart w:id="13137" w:name="_Toc52984719"/>
      <w:bookmarkStart w:id="13138" w:name="_Toc393814659"/>
      <w:r>
        <w:rPr>
          <w:rFonts w:eastAsia="Times New Roman"/>
        </w:rPr>
        <w:t>Name</w:t>
      </w:r>
      <w:bookmarkEnd w:id="13137"/>
    </w:p>
    <w:p w14:paraId="3D03D307" w14:textId="77777777" w:rsidR="000E1214" w:rsidRDefault="00A87198">
      <w:pPr>
        <w:pStyle w:val="nobreak"/>
      </w:pPr>
      <w:r>
        <w:t>X-DFDL-US-ASCII-6-BIT-PACKED</w:t>
      </w:r>
    </w:p>
    <w:p w14:paraId="56C37ED8" w14:textId="2FF4D7AE" w:rsidR="000E1214" w:rsidRDefault="00A87198" w:rsidP="00BC2419">
      <w:pPr>
        <w:pStyle w:val="Heading3"/>
        <w:rPr>
          <w:rFonts w:eastAsia="Times New Roman"/>
        </w:rPr>
      </w:pPr>
      <w:bookmarkStart w:id="13139" w:name="_Toc52984720"/>
      <w:r>
        <w:rPr>
          <w:rFonts w:eastAsia="Times New Roman"/>
        </w:rPr>
        <w:t>Translation Table</w:t>
      </w:r>
      <w:bookmarkEnd w:id="13138"/>
      <w:bookmarkEnd w:id="13139"/>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lastRenderedPageBreak/>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20CC0C6"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77</w:t>
      </w:r>
      <w:r w:rsidR="00F31291">
        <w:rPr>
          <w:noProof/>
        </w:rPr>
        <w:fldChar w:fldCharType="end"/>
      </w:r>
      <w:r>
        <w:t>: Translation Table for DFDL Standard Encoding X-DFDL-US-ASCII-6-BIT-PACKED</w:t>
      </w:r>
    </w:p>
    <w:p w14:paraId="329204E2" w14:textId="77777777" w:rsidR="000E1214" w:rsidRDefault="00A87198" w:rsidP="00BC2419">
      <w:pPr>
        <w:pStyle w:val="Heading3"/>
        <w:rPr>
          <w:rFonts w:eastAsia="Times New Roman"/>
        </w:rPr>
      </w:pPr>
      <w:bookmarkStart w:id="13140" w:name="_Toc393814660"/>
      <w:bookmarkStart w:id="13141" w:name="_Toc52984721"/>
      <w:r>
        <w:rPr>
          <w:rFonts w:eastAsia="Times New Roman"/>
        </w:rPr>
        <w:t>Width</w:t>
      </w:r>
      <w:bookmarkEnd w:id="13140"/>
      <w:bookmarkEnd w:id="13141"/>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BC2419">
      <w:pPr>
        <w:pStyle w:val="Heading3"/>
        <w:rPr>
          <w:rFonts w:eastAsia="Times New Roman"/>
        </w:rPr>
      </w:pPr>
      <w:bookmarkStart w:id="13142" w:name="_Toc393814661"/>
      <w:bookmarkStart w:id="13143" w:name="_Toc52984722"/>
      <w:r>
        <w:rPr>
          <w:rFonts w:eastAsia="Times New Roman"/>
        </w:rPr>
        <w:t>Alignment</w:t>
      </w:r>
      <w:bookmarkEnd w:id="13142"/>
      <w:bookmarkEnd w:id="13143"/>
    </w:p>
    <w:p w14:paraId="7352421B" w14:textId="77777777" w:rsidR="000E1214" w:rsidRDefault="00A87198">
      <w:r>
        <w:t xml:space="preserve">1 bit. That is, a code unit may begin on any bit boundary. </w:t>
      </w:r>
    </w:p>
    <w:p w14:paraId="35BF0051" w14:textId="77777777" w:rsidR="000E1214" w:rsidRDefault="00A87198" w:rsidP="00BC2419">
      <w:pPr>
        <w:pStyle w:val="Heading3"/>
        <w:rPr>
          <w:rFonts w:eastAsia="Times New Roman"/>
        </w:rPr>
      </w:pPr>
      <w:bookmarkStart w:id="13144" w:name="_Toc393814663"/>
      <w:bookmarkStart w:id="13145" w:name="_Toc52984723"/>
      <w:r>
        <w:rPr>
          <w:rFonts w:eastAsia="Times New Roman"/>
        </w:rPr>
        <w:t>ByteOrder</w:t>
      </w:r>
      <w:bookmarkEnd w:id="13144"/>
      <w:bookmarkEnd w:id="13145"/>
    </w:p>
    <w:p w14:paraId="7B7BFCA9" w14:textId="77777777" w:rsidR="000E1214" w:rsidRDefault="00A87198">
      <w:r>
        <w:t xml:space="preserve">Not applicable. Code units are always less than 1 byte in size. </w:t>
      </w:r>
    </w:p>
    <w:p w14:paraId="5E98EC68" w14:textId="77777777" w:rsidR="000E1214" w:rsidRDefault="00A87198" w:rsidP="00BC2419">
      <w:pPr>
        <w:pStyle w:val="Heading3"/>
        <w:rPr>
          <w:rFonts w:eastAsia="Times New Roman"/>
        </w:rPr>
      </w:pPr>
      <w:bookmarkStart w:id="13146" w:name="_Toc393814664"/>
      <w:bookmarkStart w:id="13147" w:name="_Toc52984724"/>
      <w:r>
        <w:rPr>
          <w:rFonts w:eastAsia="Times New Roman"/>
        </w:rPr>
        <w:t>Example 1</w:t>
      </w:r>
      <w:bookmarkEnd w:id="13146"/>
      <w:bookmarkEnd w:id="13147"/>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11055DAB" w:rsidR="000E1214" w:rsidRDefault="00A87198">
      <w:pPr>
        <w:pStyle w:val="Caption"/>
      </w:pPr>
      <w:r>
        <w:t xml:space="preserve">Table </w:t>
      </w:r>
      <w:r w:rsidR="00F31291">
        <w:fldChar w:fldCharType="begin"/>
      </w:r>
      <w:r w:rsidR="00F31291">
        <w:instrText xml:space="preserve"> SEQ Table \* ARABIC </w:instrText>
      </w:r>
      <w:r w:rsidR="00F31291">
        <w:fldChar w:fldCharType="separate"/>
      </w:r>
      <w:r w:rsidR="00404DC4">
        <w:rPr>
          <w:noProof/>
        </w:rPr>
        <w:t>78</w:t>
      </w:r>
      <w:r w:rsidR="00F31291">
        <w:rPr>
          <w:noProof/>
        </w:rPr>
        <w:fldChar w:fldCharType="end"/>
      </w:r>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B31DA3">
      <w:pPr>
        <w:pStyle w:val="Heading2"/>
      </w:pPr>
      <w:bookmarkStart w:id="13148" w:name="_Toc396135751"/>
      <w:bookmarkStart w:id="13149" w:name="_Toc397515425"/>
      <w:bookmarkStart w:id="13150" w:name="_Toc393814665"/>
      <w:bookmarkStart w:id="13151" w:name="_Toc52984725"/>
      <w:bookmarkEnd w:id="13148"/>
      <w:bookmarkEnd w:id="13149"/>
      <w:r>
        <w:lastRenderedPageBreak/>
        <w:t>References for Appendix D</w:t>
      </w:r>
      <w:bookmarkEnd w:id="13150"/>
      <w:r>
        <w:rPr>
          <w:rStyle w:val="FootnoteReference"/>
        </w:rPr>
        <w:footnoteReference w:id="54"/>
      </w:r>
      <w:bookmarkEnd w:id="13151"/>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3152" w:name="a_ITA2"/>
            <w:bookmarkStart w:id="13153" w:name="a_DFDL"/>
            <w:bookmarkEnd w:id="13152"/>
            <w:bookmarkEnd w:id="13153"/>
            <w:r>
              <w:rPr>
                <w:rFonts w:eastAsia="MS Mincho" w:cs="Arial"/>
              </w:rPr>
              <w:t>[ITA2]</w:t>
            </w:r>
          </w:p>
        </w:tc>
        <w:tc>
          <w:tcPr>
            <w:tcW w:w="0" w:type="auto"/>
            <w:tcMar>
              <w:top w:w="15" w:type="dxa"/>
              <w:left w:w="15" w:type="dxa"/>
              <w:bottom w:w="15" w:type="dxa"/>
              <w:right w:w="15" w:type="dxa"/>
            </w:tcMar>
            <w:hideMark/>
          </w:tcPr>
          <w:p w14:paraId="4A918879" w14:textId="4F8F6219" w:rsidR="000E1214" w:rsidRDefault="00A87198">
            <w:pPr>
              <w:rPr>
                <w:rFonts w:eastAsia="MS Mincho"/>
              </w:rPr>
            </w:pPr>
            <w:r>
              <w:rPr>
                <w:rFonts w:eastAsia="MS Mincho"/>
              </w:rPr>
              <w:t xml:space="preserve">Wikipedia: </w:t>
            </w:r>
            <w:proofErr w:type="spellStart"/>
            <w:r>
              <w:rPr>
                <w:rFonts w:eastAsia="MS Mincho"/>
              </w:rPr>
              <w:t>Baudot</w:t>
            </w:r>
            <w:proofErr w:type="spellEnd"/>
            <w:r>
              <w:rPr>
                <w:rFonts w:eastAsia="MS Mincho"/>
              </w:rPr>
              <w:t xml:space="preserve"> code,  </w:t>
            </w:r>
            <w:hyperlink r:id="rId84"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3154" w:name="a_MILSTD2045"/>
            <w:bookmarkEnd w:id="13154"/>
            <w:r>
              <w:t>[MILSTD2045]</w:t>
            </w:r>
          </w:p>
        </w:tc>
        <w:tc>
          <w:tcPr>
            <w:tcW w:w="0" w:type="auto"/>
            <w:tcMar>
              <w:top w:w="15" w:type="dxa"/>
              <w:left w:w="15" w:type="dxa"/>
              <w:bottom w:w="15" w:type="dxa"/>
              <w:right w:w="15" w:type="dxa"/>
            </w:tcMar>
            <w:hideMark/>
          </w:tcPr>
          <w:p w14:paraId="541BD575" w14:textId="4AB327D5" w:rsidR="000E1214" w:rsidRDefault="00A87198">
            <w:r>
              <w:t xml:space="preserve">CONNECTIONLESS DATA TRANSFER APPLICATION LAYER STANDARD, MIL-STD-2045-47001D w/CHANGE 1, 23 June 2008 </w:t>
            </w:r>
            <w:hyperlink r:id="rId85"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3155" w:name="a_MILSTD6016"/>
            <w:r>
              <w:t>MILSTD6016</w:t>
            </w:r>
            <w:bookmarkEnd w:id="13155"/>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560BEC8C" w:rsidR="000E1214" w:rsidRDefault="00A87198">
            <w:r>
              <w:t xml:space="preserve">(This standard requires authorization to access.) </w:t>
            </w:r>
            <w:hyperlink r:id="rId86" w:history="1">
              <w:r>
                <w:rPr>
                  <w:rStyle w:val="Hyperlink"/>
                </w:rPr>
                <w:t>http://en.wikipedia.org/wiki/Link_16</w:t>
              </w:r>
            </w:hyperlink>
            <w:r>
              <w:t xml:space="preserve"> </w:t>
            </w:r>
          </w:p>
        </w:tc>
      </w:tr>
    </w:tbl>
    <w:p w14:paraId="366A2139" w14:textId="77777777" w:rsidR="000E1214" w:rsidRDefault="00A87198" w:rsidP="00B31DA3">
      <w:pPr>
        <w:pStyle w:val="Heading1"/>
      </w:pPr>
      <w:bookmarkStart w:id="13156" w:name="_Ref38905284"/>
      <w:bookmarkStart w:id="13157" w:name="_Toc52984726"/>
      <w:r>
        <w:lastRenderedPageBreak/>
        <w:t>Appendix E: Glossary of Terms</w:t>
      </w:r>
      <w:bookmarkEnd w:id="13156"/>
      <w:bookmarkEnd w:id="13157"/>
    </w:p>
    <w:p w14:paraId="208961FF" w14:textId="734FC84E" w:rsidR="000E1214" w:rsidRDefault="00A87198">
      <w:r>
        <w:rPr>
          <w:b/>
          <w:i/>
        </w:rPr>
        <w:t>Adjacent</w:t>
      </w:r>
      <w:r>
        <w:t xml:space="preserve"> - Two </w:t>
      </w:r>
      <w:r>
        <w:rPr>
          <w:i/>
          <w:iCs/>
        </w:rPr>
        <w:t>addressable units</w:t>
      </w:r>
      <w:r>
        <w:t xml:space="preserve"> of the input/output stream are adjacent if they are at consecutive positions.</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43F5E9C8" w:rsidR="000E1214" w:rsidRDefault="00A87198">
      <w:r>
        <w:rPr>
          <w:b/>
          <w:i/>
        </w:rPr>
        <w:t xml:space="preserve">Applicable </w:t>
      </w:r>
      <w:r w:rsidR="00A57149">
        <w:rPr>
          <w:b/>
          <w:i/>
        </w:rPr>
        <w:t>P</w:t>
      </w:r>
      <w:r>
        <w:rPr>
          <w:b/>
          <w:i/>
        </w:rPr>
        <w:t>roperties</w:t>
      </w:r>
      <w:r>
        <w:t xml:space="preserve"> - All the DFDL properties that apply to a given type of schema construct. For example, all the DFDL properties that apply to an </w:t>
      </w:r>
      <w:proofErr w:type="spellStart"/>
      <w:r>
        <w:t>xs:simpleType</w:t>
      </w:r>
      <w:proofErr w:type="spellEnd"/>
      <w:r>
        <w:t>.</w:t>
      </w:r>
    </w:p>
    <w:p w14:paraId="36015236" w14:textId="505D7840" w:rsidR="000E1214" w:rsidRDefault="00A87198">
      <w:r>
        <w:rPr>
          <w:b/>
          <w:i/>
        </w:rPr>
        <w:t>Array</w:t>
      </w:r>
      <w:r>
        <w:t xml:space="preserve"> - A set of adjacent elements whose XSD element declaration specifies the potential for it to have more than one occurrence (XSD </w:t>
      </w:r>
      <w:proofErr w:type="spellStart"/>
      <w:r>
        <w:t>maxOccurs</w:t>
      </w:r>
      <w:proofErr w:type="spellEnd"/>
      <w:r>
        <w:t xml:space="preserve"> &gt; '1' or 'unbounded'). </w:t>
      </w:r>
      <w:r w:rsidR="00DF3E2F">
        <w:t>Of course,</w:t>
      </w:r>
      <w:r>
        <w:t xml:space="preserve"> any given array can have any number of element occurrences, including zero elements or exactly 1 element as long as the occurrence constraints are met. If XSD </w:t>
      </w:r>
      <w:proofErr w:type="spellStart"/>
      <w:r>
        <w:t>maxOccurs</w:t>
      </w:r>
      <w:proofErr w:type="spellEnd"/>
      <w:r>
        <w:t xml:space="preserve"> is 'unbounded' then there is no constraint to the maximum number of occurrences, though implementations may have implementation-defined maximum capabilities. An optional element (where XSD </w:t>
      </w:r>
      <w:proofErr w:type="spellStart"/>
      <w:r>
        <w:t>maxOccurs</w:t>
      </w:r>
      <w:proofErr w:type="spellEnd"/>
      <w:r>
        <w:t xml:space="preserve">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6BBBA50D" w14:textId="77777777" w:rsidR="000E1214" w:rsidRDefault="00A87198">
      <w:r>
        <w:rPr>
          <w:b/>
          <w:i/>
        </w:rPr>
        <w:t>Array Element</w:t>
      </w:r>
      <w:r>
        <w:t xml:space="preserve"> – An element declaration or reference with XSD property </w:t>
      </w:r>
      <w:proofErr w:type="spellStart"/>
      <w:r>
        <w:t>maxOccurs</w:t>
      </w:r>
      <w:proofErr w:type="spellEnd"/>
      <w:r>
        <w:t xml:space="preserve">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w:t>
      </w:r>
      <w:r w:rsidR="00933F0E">
        <w:rPr>
          <w:rFonts w:eastAsia="MS Mincho"/>
          <w:lang w:eastAsia="ja-JP" w:bidi="he-IL"/>
        </w:rPr>
        <w:t>Infoset</w:t>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xml:space="preserve">- Of type </w:t>
      </w:r>
      <w:proofErr w:type="spellStart"/>
      <w:r>
        <w:rPr>
          <w:bCs/>
        </w:rPr>
        <w:t>xs:hexBinary</w:t>
      </w:r>
      <w:proofErr w:type="spellEnd"/>
      <w:r>
        <w:rPr>
          <w:bCs/>
        </w:rPr>
        <w:t xml:space="preserve">, or of other type with property </w:t>
      </w:r>
      <w:proofErr w:type="spellStart"/>
      <w:r>
        <w:rPr>
          <w:bCs/>
        </w:rPr>
        <w:t>dfdl:representation</w:t>
      </w:r>
      <w:proofErr w:type="spellEnd"/>
      <w:r>
        <w:rPr>
          <w:bCs/>
        </w:rPr>
        <w:t xml:space="preserve"> 'binary'. Note that type </w:t>
      </w:r>
      <w:proofErr w:type="spellStart"/>
      <w:r>
        <w:rPr>
          <w:bCs/>
        </w:rPr>
        <w:t>xs:string</w:t>
      </w:r>
      <w:proofErr w:type="spellEnd"/>
      <w:r>
        <w:rPr>
          <w:bCs/>
        </w:rPr>
        <w:t xml:space="preserve">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 Hexadecimal digit pairs are commonly used to illustrate byte values. </w:t>
      </w:r>
    </w:p>
    <w:p w14:paraId="7F6F2DC8" w14:textId="77777777" w:rsidR="000E1214" w:rsidRDefault="00A87198">
      <w:r>
        <w:rPr>
          <w:b/>
          <w:i/>
        </w:rPr>
        <w:t>CCSID</w:t>
      </w:r>
      <w:r>
        <w:t xml:space="preserve"> - see Coded Character Set Identifier.</w:t>
      </w:r>
      <w:r>
        <w:rPr>
          <w:rFonts w:cs="Arial"/>
        </w:rPr>
        <w:t xml:space="preserve">    </w:t>
      </w:r>
    </w:p>
    <w:p w14:paraId="673C5CDF" w14:textId="227E8C5B" w:rsidR="000E1214" w:rsidRDefault="00A87198">
      <w:r>
        <w:rPr>
          <w:b/>
          <w:i/>
        </w:rPr>
        <w:lastRenderedPageBreak/>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3F3745FE"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6D528A4D"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w:t>
      </w:r>
      <w:proofErr w:type="spellStart"/>
      <w:r>
        <w:t>ebcdic</w:t>
      </w:r>
      <w:proofErr w:type="spellEnd"/>
      <w:r>
        <w:t xml:space="preserve">-cp-it, ISO-8859-5, UTF-16BE, </w:t>
      </w:r>
      <w:proofErr w:type="spellStart"/>
      <w:r>
        <w:t>Shift_JIS</w:t>
      </w:r>
      <w:proofErr w:type="spellEnd"/>
      <w:r>
        <w:t xml:space="preserve">.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rsidP="00C31ED0">
      <w:pPr>
        <w:numPr>
          <w:ilvl w:val="0"/>
          <w:numId w:val="173"/>
        </w:numPr>
      </w:pPr>
      <w:r>
        <w:t>€ - character code U+20AC</w:t>
      </w:r>
    </w:p>
    <w:p w14:paraId="294F9476" w14:textId="77777777" w:rsidR="000E1214" w:rsidRDefault="00A87198" w:rsidP="00C31ED0">
      <w:pPr>
        <w:numPr>
          <w:ilvl w:val="1"/>
          <w:numId w:val="173"/>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rsidP="00C31ED0">
      <w:pPr>
        <w:numPr>
          <w:ilvl w:val="1"/>
          <w:numId w:val="173"/>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1290A00A"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3D88C66F" w:rsidR="000E1214" w:rsidRDefault="00A87198">
      <w:r>
        <w:rPr>
          <w:b/>
          <w:i/>
        </w:rPr>
        <w:t>Component</w:t>
      </w:r>
      <w:r>
        <w:t xml:space="preserve"> - A construct within a DFDL schema</w:t>
      </w:r>
      <w:del w:id="13158" w:author="Mike Beckerle" w:date="2020-10-08T20:15:00Z">
        <w:r w:rsidDel="0030221D">
          <w:delText xml:space="preserve"> that may contain a DFDL annotation</w:delText>
        </w:r>
      </w:del>
      <w:r>
        <w:t xml:space="preserve">. These constructs include XSD element declarations, type definitions, group definitions, sequence definitions, choice definitions, element references, and group references. DFDL schema </w:t>
      </w:r>
      <w:r>
        <w:lastRenderedPageBreak/>
        <w:t xml:space="preserve">annotations are not components of the schema, rather they appear on components of the schema or on the top-level </w:t>
      </w:r>
      <w:proofErr w:type="spellStart"/>
      <w:r>
        <w:t>xs:schema</w:t>
      </w:r>
      <w:proofErr w:type="spellEnd"/>
      <w:r>
        <w:t xml:space="preserve"> element of a schema document.</w:t>
      </w:r>
    </w:p>
    <w:p w14:paraId="07CB66B4" w14:textId="279E8497" w:rsidR="000E1214" w:rsidRDefault="00A87198">
      <w:r>
        <w:rPr>
          <w:b/>
          <w:i/>
        </w:rPr>
        <w:t>Content</w:t>
      </w:r>
      <w:r>
        <w:t xml:space="preserve"> - The bits of the data stream data that are interpreted when parsing to compute the logical value of a simple type, and when unparsing are computed from the logical value for incorporation into the data stream.</w:t>
      </w:r>
    </w:p>
    <w:p w14:paraId="212FCA3B" w14:textId="07477F57" w:rsidR="000E1214" w:rsidRDefault="00A87198">
      <w:r>
        <w:rPr>
          <w:b/>
          <w:i/>
        </w:rPr>
        <w:t>Content Model</w:t>
      </w:r>
      <w:r>
        <w:t xml:space="preserve"> – One of 3 kinds of syntactic structure of XSD element declarations. The DFDL subset of XSD includes only empty, simple, and element-only content models. An XSD element declaration for an element of complex type containing a </w:t>
      </w:r>
      <w:proofErr w:type="spellStart"/>
      <w:r>
        <w:t>xs:sequence</w:t>
      </w:r>
      <w:proofErr w:type="spellEnd"/>
      <w:r>
        <w:t xml:space="preserv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404DC4" w:rsidRPr="00065302">
        <w:rPr>
          <w:rStyle w:val="Hyperlink"/>
        </w:rPr>
        <w:t>[Walmsley]</w:t>
      </w:r>
      <w:r w:rsidRPr="00065302">
        <w:rPr>
          <w:rStyle w:val="Hyperlink"/>
        </w:rPr>
        <w:fldChar w:fldCharType="end"/>
      </w:r>
      <w:r>
        <w:t>).</w:t>
      </w:r>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w:t>
      </w:r>
      <w:proofErr w:type="spellStart"/>
      <w:r>
        <w:t>nillable</w:t>
      </w:r>
      <w:proofErr w:type="spellEnd"/>
      <w:r>
        <w:t xml:space="preserv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rsidP="00C31ED0">
      <w:pPr>
        <w:numPr>
          <w:ilvl w:val="0"/>
          <w:numId w:val="174"/>
        </w:numPr>
      </w:pPr>
      <w:r>
        <w:t>Base 10. When data has text representation, a decimal number has base-10 digits.</w:t>
      </w:r>
    </w:p>
    <w:p w14:paraId="66127D00" w14:textId="77777777" w:rsidR="000E1214" w:rsidRDefault="00A87198" w:rsidP="00C31ED0">
      <w:pPr>
        <w:numPr>
          <w:ilvl w:val="0"/>
          <w:numId w:val="174"/>
        </w:numPr>
        <w:rPr>
          <w:rFonts w:cs="Arial"/>
        </w:rPr>
      </w:pPr>
      <w:r>
        <w:rPr>
          <w:rFonts w:cs="Arial"/>
        </w:rPr>
        <w:t xml:space="preserve">Type </w:t>
      </w:r>
      <w:proofErr w:type="spellStart"/>
      <w:r>
        <w:rPr>
          <w:rFonts w:cs="Arial"/>
        </w:rPr>
        <w:t>xs:decimal</w:t>
      </w:r>
      <w:proofErr w:type="spellEnd"/>
      <w:r>
        <w:rPr>
          <w:rFonts w:cs="Arial"/>
        </w:rPr>
        <w:t xml:space="preserve"> - a logical type of number that has an integer component and an optional base-10 fractional component. This type subsumes all integer types, as they are of type </w:t>
      </w:r>
      <w:proofErr w:type="spellStart"/>
      <w:r>
        <w:rPr>
          <w:rFonts w:cs="Arial"/>
        </w:rPr>
        <w:t>xs:decimal</w:t>
      </w:r>
      <w:proofErr w:type="spellEnd"/>
      <w:r>
        <w:rPr>
          <w:rFonts w:cs="Arial"/>
        </w:rPr>
        <w:t xml:space="preserve"> but with the further restriction that the fractional part doesn't exist. Note that a base-10 fraction has different rounding properties than a base-2 or floating point numeric fraction; hence, </w:t>
      </w:r>
      <w:proofErr w:type="spellStart"/>
      <w:r>
        <w:rPr>
          <w:rFonts w:cs="Arial"/>
        </w:rPr>
        <w:t>xs:decimal</w:t>
      </w:r>
      <w:proofErr w:type="spellEnd"/>
      <w:r>
        <w:rPr>
          <w:rFonts w:cs="Arial"/>
        </w:rPr>
        <w:t xml:space="preserve"> is the type commonly used to represent currency/money in data. </w:t>
      </w:r>
    </w:p>
    <w:p w14:paraId="6E525E56" w14:textId="77777777" w:rsidR="000E1214" w:rsidRDefault="00A87198" w:rsidP="00C31ED0">
      <w:pPr>
        <w:numPr>
          <w:ilvl w:val="0"/>
          <w:numId w:val="174"/>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w:t>
      </w:r>
      <w:proofErr w:type="spellStart"/>
      <w:r>
        <w:rPr>
          <w:rFonts w:cs="Arial"/>
        </w:rPr>
        <w:t>dfdl:defineFormat</w:t>
      </w:r>
      <w:proofErr w:type="spellEnd"/>
      <w:r>
        <w:rPr>
          <w:rFonts w:cs="Arial"/>
        </w:rPr>
        <w:t xml:space="preserve">, </w:t>
      </w:r>
      <w:proofErr w:type="spellStart"/>
      <w:r>
        <w:rPr>
          <w:rFonts w:cs="Arial"/>
        </w:rPr>
        <w:t>dfdl:defineVariable</w:t>
      </w:r>
      <w:proofErr w:type="spellEnd"/>
      <w:r>
        <w:rPr>
          <w:rFonts w:cs="Arial"/>
        </w:rPr>
        <w:t xml:space="preserve">, and </w:t>
      </w:r>
      <w:proofErr w:type="spellStart"/>
      <w:r>
        <w:rPr>
          <w:rFonts w:cs="Arial"/>
        </w:rPr>
        <w:t>dfdl:defineEscapeScheme</w:t>
      </w:r>
      <w:proofErr w:type="spellEnd"/>
    </w:p>
    <w:p w14:paraId="581E90A1" w14:textId="77777777" w:rsidR="000E1214" w:rsidRDefault="00A87198">
      <w:r>
        <w:rPr>
          <w:b/>
          <w:i/>
        </w:rPr>
        <w:t>Delimiter</w:t>
      </w:r>
      <w:r>
        <w:t xml:space="preserve"> - A character or string used to separate, or mark the start and end of, items of data. In DFDL, </w:t>
      </w:r>
      <w:proofErr w:type="spellStart"/>
      <w:r>
        <w:t>dfdl:lengthKind</w:t>
      </w:r>
      <w:proofErr w:type="spellEnd"/>
      <w:r>
        <w:t xml:space="preserve">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r>
        <w:rPr>
          <w:b/>
          <w:bCs/>
          <w:i/>
          <w:iCs/>
        </w:rPr>
        <w:t>DFDL</w:t>
      </w:r>
      <w:r>
        <w:t xml:space="preserve"> – Data Format Description Language</w:t>
      </w:r>
    </w:p>
    <w:p w14:paraId="3BA1F4EA" w14:textId="77777777" w:rsidR="000E1214" w:rsidRDefault="00A87198">
      <w:r>
        <w:rPr>
          <w:b/>
          <w:bCs/>
          <w:i/>
          <w:iCs/>
        </w:rPr>
        <w:t>DFDL Infoset</w:t>
      </w:r>
      <w:r>
        <w:t xml:space="preserve"> - The abstract data structure that must be provided:</w:t>
      </w:r>
    </w:p>
    <w:p w14:paraId="4F3D8F4C" w14:textId="77777777" w:rsidR="000E1214" w:rsidRDefault="00A87198">
      <w:pPr>
        <w:pStyle w:val="ListParagraph"/>
        <w:numPr>
          <w:ilvl w:val="0"/>
          <w:numId w:val="28"/>
        </w:numPr>
      </w:pPr>
      <w:r>
        <w:t>To an invoking application by a DFDL parser when parsing DFDL-described data using a DFDL Schema;</w:t>
      </w:r>
    </w:p>
    <w:p w14:paraId="07AF2BBB" w14:textId="77777777" w:rsidR="000E1214" w:rsidRDefault="00A87198">
      <w:pPr>
        <w:pStyle w:val="ListParagraph"/>
        <w:numPr>
          <w:ilvl w:val="0"/>
          <w:numId w:val="28"/>
        </w:numPr>
      </w:pPr>
      <w:r>
        <w:t>To a DFDL unparser by an invoking application when generating DFDL-described data using a DFDL Schema</w:t>
      </w:r>
    </w:p>
    <w:p w14:paraId="662D6598" w14:textId="77777777" w:rsidR="000E1214" w:rsidRDefault="00A87198">
      <w:r>
        <w:rPr>
          <w:b/>
          <w:i/>
        </w:rPr>
        <w:t>DFDL Processor</w:t>
      </w:r>
      <w:r>
        <w:t xml:space="preserve"> - A program that uses DFDL schemas in order to process data described by them.</w:t>
      </w:r>
    </w:p>
    <w:p w14:paraId="769F6F0D" w14:textId="2840C4D0" w:rsidR="000E1214" w:rsidRDefault="00A87198">
      <w:r>
        <w:rPr>
          <w:b/>
          <w:i/>
        </w:rPr>
        <w:lastRenderedPageBreak/>
        <w:t>DFDL Schema</w:t>
      </w:r>
      <w:r>
        <w:t xml:space="preserve"> - An XML schema containing DFDL annotations to describe data format and using only the DFDL subset of the XSD language. This includes all included and imported schemas taken together. This also includes both the XSD declarations and definitions and the DFDL definitions provided in the top-level DFDL annotations.</w:t>
      </w:r>
    </w:p>
    <w:p w14:paraId="5D744912" w14:textId="77886ED7"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404DC4"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404DC4" w:rsidRPr="00065302">
        <w:rPr>
          <w:rStyle w:val="Hyperlink"/>
        </w:rPr>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w:t>
      </w:r>
      <w:proofErr w:type="spellStart"/>
      <w:r>
        <w:t>dfdl:defineFormat</w:t>
      </w:r>
      <w:proofErr w:type="spellEnd"/>
      <w:r>
        <w:t xml:space="preserve"> annotation referenced by a local </w:t>
      </w:r>
      <w:proofErr w:type="spellStart"/>
      <w:r>
        <w:t>dfdl:ref</w:t>
      </w:r>
      <w:proofErr w:type="spellEnd"/>
      <w:r>
        <w:t xml:space="preserve">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w:t>
      </w:r>
      <w:proofErr w:type="spellStart"/>
      <w:r>
        <w:rPr>
          <w:rFonts w:cs="Arial"/>
          <w:lang w:eastAsia="en-GB"/>
        </w:rPr>
        <w:t>dfdl:lengthKind</w:t>
      </w:r>
      <w:proofErr w:type="spellEnd"/>
      <w:r>
        <w:rPr>
          <w:rFonts w:cs="Arial"/>
          <w:lang w:eastAsia="en-GB"/>
        </w:rPr>
        <w:t xml:space="preserve"> is 'explicit' but </w:t>
      </w:r>
      <w:proofErr w:type="spellStart"/>
      <w:r>
        <w:rPr>
          <w:rFonts w:cs="Arial"/>
          <w:lang w:eastAsia="en-GB"/>
        </w:rPr>
        <w:t>dfdl:length</w:t>
      </w:r>
      <w:proofErr w:type="spellEnd"/>
      <w:r>
        <w:rPr>
          <w:rFonts w:cs="Arial"/>
          <w:lang w:eastAsia="en-GB"/>
        </w:rPr>
        <w:t xml:space="preserve"> is not an expression, or </w:t>
      </w:r>
      <w:proofErr w:type="spellStart"/>
      <w:r>
        <w:rPr>
          <w:rFonts w:cs="Arial"/>
          <w:lang w:eastAsia="en-GB"/>
        </w:rPr>
        <w:t>dfdl:lengthKind</w:t>
      </w:r>
      <w:proofErr w:type="spellEnd"/>
      <w:r>
        <w:rPr>
          <w:rFonts w:cs="Arial"/>
          <w:lang w:eastAsia="en-GB"/>
        </w:rPr>
        <w:t xml:space="preserve"> is 'implicit' (of simple type only). Note that choice branches where </w:t>
      </w:r>
      <w:proofErr w:type="spellStart"/>
      <w:r>
        <w:rPr>
          <w:rFonts w:cs="Arial"/>
          <w:lang w:eastAsia="en-GB"/>
        </w:rPr>
        <w:t>dfdl:choiceLengthKind</w:t>
      </w:r>
      <w:proofErr w:type="spellEnd"/>
      <w:r>
        <w:rPr>
          <w:rFonts w:cs="Arial"/>
          <w:lang w:eastAsia="en-GB"/>
        </w:rPr>
        <w:t xml:space="preserve">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rsidP="00C31ED0">
      <w:pPr>
        <w:numPr>
          <w:ilvl w:val="0"/>
          <w:numId w:val="175"/>
        </w:numPr>
        <w:rPr>
          <w:lang w:eastAsia="en-GB"/>
        </w:rPr>
      </w:pPr>
      <w:r>
        <w:rPr>
          <w:rFonts w:cs="Arial"/>
        </w:rPr>
        <w:t xml:space="preserve">1-byte wide: ASCII, </w:t>
      </w:r>
      <w:proofErr w:type="spellStart"/>
      <w:r>
        <w:rPr>
          <w:rFonts w:cs="Arial"/>
        </w:rPr>
        <w:t>ebcdic</w:t>
      </w:r>
      <w:proofErr w:type="spellEnd"/>
      <w:r>
        <w:rPr>
          <w:rFonts w:cs="Arial"/>
        </w:rPr>
        <w:t>-cp-us, iso-8859-1. See also SBCS (Single-Byte Character Set)</w:t>
      </w:r>
    </w:p>
    <w:p w14:paraId="0CC916EF" w14:textId="77777777" w:rsidR="000E1214" w:rsidRDefault="00A87198" w:rsidP="00C31ED0">
      <w:pPr>
        <w:numPr>
          <w:ilvl w:val="0"/>
          <w:numId w:val="175"/>
        </w:numPr>
        <w:rPr>
          <w:lang w:eastAsia="en-GB"/>
        </w:rPr>
      </w:pPr>
      <w:r>
        <w:rPr>
          <w:rFonts w:cs="Arial"/>
        </w:rPr>
        <w:t>2-bytes wide: UTF-16 when dfdl:utf16Width is 'fixed'. See also DBCS (Double-Byte Character Set)</w:t>
      </w:r>
    </w:p>
    <w:p w14:paraId="198192DD" w14:textId="77777777" w:rsidR="000E1214" w:rsidRDefault="00A87198" w:rsidP="00C31ED0">
      <w:pPr>
        <w:numPr>
          <w:ilvl w:val="0"/>
          <w:numId w:val="175"/>
        </w:numPr>
        <w:rPr>
          <w:lang w:eastAsia="en-GB"/>
        </w:rPr>
      </w:pPr>
      <w:r>
        <w:rPr>
          <w:rFonts w:cs="Arial"/>
        </w:rPr>
        <w:t xml:space="preserve">4-bytes wide: UTF-32. </w:t>
      </w:r>
    </w:p>
    <w:p w14:paraId="1AEBD911" w14:textId="77777777" w:rsidR="000E1214" w:rsidRDefault="00A87198" w:rsidP="00C31ED0">
      <w:pPr>
        <w:numPr>
          <w:ilvl w:val="0"/>
          <w:numId w:val="175"/>
        </w:numPr>
        <w:rPr>
          <w:lang w:eastAsia="en-GB"/>
        </w:rPr>
      </w:pPr>
      <w:r>
        <w:rPr>
          <w:rFonts w:cs="Arial"/>
        </w:rPr>
        <w:t xml:space="preserve">7-bits wide: </w:t>
      </w:r>
      <w:r>
        <w:t>X-DFDL-US-ASCII-7-BIT-PACKED</w:t>
      </w:r>
      <w:r>
        <w:rPr>
          <w:rStyle w:val="FootnoteReference"/>
          <w:rFonts w:cs="Arial"/>
        </w:rPr>
        <w:footnoteReference w:id="55"/>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w:t>
      </w:r>
      <w:proofErr w:type="spellStart"/>
      <w:r>
        <w:rPr>
          <w:rFonts w:cs="Arial"/>
        </w:rPr>
        <w:t>maxOccurs</w:t>
      </w:r>
      <w:proofErr w:type="spellEnd"/>
      <w:r>
        <w:rPr>
          <w:rFonts w:cs="Arial"/>
        </w:rPr>
        <w:t>.</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w:t>
      </w:r>
      <w:proofErr w:type="spellStart"/>
      <w:r>
        <w:rPr>
          <w:rFonts w:cs="Arial"/>
        </w:rPr>
        <w:t>dfdl:format</w:t>
      </w:r>
      <w:proofErr w:type="spellEnd"/>
      <w:r>
        <w:rPr>
          <w:rFonts w:cs="Arial"/>
        </w:rPr>
        <w:t xml:space="preserve">, </w:t>
      </w:r>
      <w:proofErr w:type="spellStart"/>
      <w:r>
        <w:rPr>
          <w:rFonts w:cs="Arial"/>
        </w:rPr>
        <w:t>dfdl:element</w:t>
      </w:r>
      <w:proofErr w:type="spellEnd"/>
      <w:r>
        <w:rPr>
          <w:rFonts w:cs="Arial"/>
        </w:rPr>
        <w:t xml:space="preserve">, </w:t>
      </w:r>
      <w:proofErr w:type="spellStart"/>
      <w:r>
        <w:rPr>
          <w:rFonts w:cs="Arial"/>
        </w:rPr>
        <w:t>dfdl:simpleType</w:t>
      </w:r>
      <w:proofErr w:type="spellEnd"/>
      <w:r>
        <w:rPr>
          <w:rFonts w:cs="Arial"/>
        </w:rPr>
        <w:t xml:space="preserve">, </w:t>
      </w:r>
      <w:proofErr w:type="spellStart"/>
      <w:r>
        <w:rPr>
          <w:rFonts w:cs="Arial"/>
        </w:rPr>
        <w:t>dfdl:group</w:t>
      </w:r>
      <w:proofErr w:type="spellEnd"/>
      <w:r>
        <w:rPr>
          <w:rFonts w:cs="Arial"/>
        </w:rPr>
        <w:t xml:space="preserve">, </w:t>
      </w:r>
      <w:proofErr w:type="spellStart"/>
      <w:r>
        <w:rPr>
          <w:rFonts w:cs="Arial"/>
        </w:rPr>
        <w:t>dfdl:sequence</w:t>
      </w:r>
      <w:proofErr w:type="spellEnd"/>
      <w:r>
        <w:rPr>
          <w:rFonts w:cs="Arial"/>
        </w:rPr>
        <w:t xml:space="preserve">, </w:t>
      </w:r>
      <w:proofErr w:type="spellStart"/>
      <w:r>
        <w:rPr>
          <w:rFonts w:cs="Arial"/>
        </w:rPr>
        <w:t>dfdl:choice</w:t>
      </w:r>
      <w:proofErr w:type="spellEnd"/>
      <w:r>
        <w:rPr>
          <w:rFonts w:cs="Arial"/>
        </w:rPr>
        <w:t xml:space="preserve">, and </w:t>
      </w:r>
      <w:proofErr w:type="spellStart"/>
      <w:r>
        <w:rPr>
          <w:rFonts w:cs="Arial"/>
        </w:rPr>
        <w:t>dfdl:escapeScheme</w:t>
      </w:r>
      <w:proofErr w:type="spellEnd"/>
      <w:r>
        <w:rPr>
          <w:rFonts w:cs="Arial"/>
        </w:rPr>
        <w:t>.</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1E73231A" w:rsidR="000E1214" w:rsidRDefault="00A87198">
      <w:pPr>
        <w:rPr>
          <w:rFonts w:eastAsiaTheme="minorHAnsi"/>
        </w:rPr>
      </w:pPr>
      <w:r>
        <w:rPr>
          <w:rFonts w:eastAsiaTheme="minorHAnsi"/>
          <w:b/>
          <w:i/>
        </w:rPr>
        <w:lastRenderedPageBreak/>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r w:rsidR="006D4C7D">
        <w:rPr>
          <w:rFonts w:eastAsiaTheme="minorHAnsi"/>
        </w:rPr>
        <w:t xml:space="preserve">MUST </w:t>
      </w:r>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rFonts w:cs="Arial"/>
        </w:rPr>
      </w:pPr>
      <w:r>
        <w:rPr>
          <w:rFonts w:cs="Arial"/>
          <w:b/>
          <w:i/>
        </w:rPr>
        <w:t>Index</w:t>
      </w:r>
      <w:r>
        <w:rPr>
          <w:rFonts w:cs="Arial"/>
        </w:rPr>
        <w:t xml:space="preserve"> - The position of an occurrence in a count, starting at 1.</w:t>
      </w:r>
    </w:p>
    <w:p w14:paraId="77D3818A" w14:textId="77777777" w:rsidR="000E1214" w:rsidRDefault="00A87198">
      <w:r>
        <w:rPr>
          <w:rFonts w:cs="Arial"/>
          <w:b/>
          <w:bCs/>
          <w:i/>
          <w:iCs/>
        </w:rPr>
        <w:t>Infoset</w:t>
      </w:r>
      <w:r>
        <w:rPr>
          <w:rFonts w:cs="Arial"/>
        </w:rPr>
        <w:t xml:space="preserve"> – See DFDL Infoset</w:t>
      </w:r>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w:t>
      </w:r>
      <w:r w:rsidR="00933F0E">
        <w:t>Infoset</w:t>
      </w:r>
      <w:r>
        <w:t xml:space="preserve"> of the data format. </w:t>
      </w:r>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02E655E1"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404DC4"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404DC4" w:rsidRPr="00065302">
        <w:rPr>
          <w:rStyle w:val="Hyperlink"/>
        </w:rPr>
        <w:t>Element Information Items</w:t>
      </w:r>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xml:space="preserve">– A format property that is not a representation property, specifically </w:t>
      </w:r>
      <w:proofErr w:type="spellStart"/>
      <w:r>
        <w:t>dfdl:ref</w:t>
      </w:r>
      <w:proofErr w:type="spellEnd"/>
      <w:r>
        <w:t xml:space="preserve">, </w:t>
      </w:r>
      <w:proofErr w:type="spellStart"/>
      <w:r>
        <w:t>dfdl:hiddenGroupRef</w:t>
      </w:r>
      <w:proofErr w:type="spellEnd"/>
      <w:r>
        <w:t xml:space="preserve">, </w:t>
      </w:r>
      <w:proofErr w:type="spellStart"/>
      <w:r>
        <w:t>dfdl:choiceBranchKey</w:t>
      </w:r>
      <w:proofErr w:type="spellEnd"/>
      <w:r>
        <w:t xml:space="preserve">, </w:t>
      </w:r>
      <w:proofErr w:type="spellStart"/>
      <w:r>
        <w:t>dfdl:choiceDispatchKey</w:t>
      </w:r>
      <w:proofErr w:type="spellEnd"/>
      <w:r>
        <w:t xml:space="preserve">, </w:t>
      </w:r>
      <w:proofErr w:type="spellStart"/>
      <w:r>
        <w:t>dfdl:inputValueCalc</w:t>
      </w:r>
      <w:proofErr w:type="spellEnd"/>
      <w:r>
        <w:t xml:space="preserve">, </w:t>
      </w:r>
      <w:proofErr w:type="spellStart"/>
      <w:r>
        <w:t>dfdl:outputValueCalc</w:t>
      </w:r>
      <w:proofErr w:type="spellEnd"/>
      <w:r>
        <w:t>.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w:t>
      </w:r>
      <w:proofErr w:type="spellStart"/>
      <w:r>
        <w:t>enums</w:t>
      </w:r>
      <w:proofErr w:type="spellEnd"/>
      <w:r>
        <w:t xml:space="preserve"> of the </w:t>
      </w:r>
      <w:proofErr w:type="spellStart"/>
      <w:r>
        <w:t>dfdl:binaryNumberRep</w:t>
      </w:r>
      <w:proofErr w:type="spellEnd"/>
      <w:r>
        <w:t xml:space="preserve"> and </w:t>
      </w:r>
      <w:proofErr w:type="spellStart"/>
      <w:r>
        <w:t>dfdl:binaryCalendarRep</w:t>
      </w:r>
      <w:proofErr w:type="spellEnd"/>
      <w:r>
        <w:t xml:space="preserve"> properties – 'packed' (IBM 390 packed), '</w:t>
      </w:r>
      <w:proofErr w:type="spellStart"/>
      <w:r>
        <w:t>bcd</w:t>
      </w:r>
      <w:proofErr w:type="spellEnd"/>
      <w:r>
        <w:t>' (standard binary coded decimals or BCDs) and 'ibm4690Packed' (IBM 4690 packed).</w:t>
      </w:r>
    </w:p>
    <w:p w14:paraId="2DA0D453" w14:textId="77777777" w:rsidR="00FC60FB" w:rsidRDefault="00FC60FB" w:rsidP="00FC60FB">
      <w:r w:rsidRPr="00FC60FB">
        <w:rPr>
          <w:b/>
          <w:bCs/>
          <w:i/>
          <w:iCs/>
        </w:rPr>
        <w:t>Parse</w:t>
      </w:r>
      <w:r>
        <w:t xml:space="preserve"> - To construct an Infoset from the data stream representation of the data, based on its DFDL format description.</w:t>
      </w:r>
    </w:p>
    <w:p w14:paraId="17044D07" w14:textId="222819F7" w:rsidR="000E1214" w:rsidDel="00DA2317" w:rsidRDefault="00A87198">
      <w:pPr>
        <w:rPr>
          <w:del w:id="13159" w:author="Mike Beckerle" w:date="2020-10-08T18:19:00Z"/>
        </w:rPr>
      </w:pPr>
      <w:del w:id="13160" w:author="Mike Beckerle" w:date="2020-10-08T18:19:00Z">
        <w:r w:rsidDel="00DA2317">
          <w:rPr>
            <w:rFonts w:eastAsia="MS Mincho"/>
            <w:b/>
            <w:i/>
            <w:lang w:eastAsia="ja-JP" w:bidi="he-IL"/>
          </w:rPr>
          <w:delText>Potentially</w:delText>
        </w:r>
        <w:r w:rsidR="00A57149" w:rsidDel="00DA2317">
          <w:rPr>
            <w:rFonts w:eastAsia="MS Mincho"/>
            <w:b/>
            <w:i/>
            <w:lang w:eastAsia="ja-JP" w:bidi="he-IL"/>
          </w:rPr>
          <w:delText xml:space="preserve"> R</w:delText>
        </w:r>
        <w:r w:rsidDel="00DA2317">
          <w:rPr>
            <w:rFonts w:eastAsia="MS Mincho"/>
            <w:b/>
            <w:i/>
            <w:lang w:eastAsia="ja-JP" w:bidi="he-IL"/>
          </w:rPr>
          <w:delText>epresented</w:delText>
        </w:r>
        <w:r w:rsidDel="00DA2317">
          <w:rPr>
            <w:rFonts w:eastAsia="MS Mincho"/>
            <w:lang w:eastAsia="ja-JP" w:bidi="he-IL"/>
          </w:rPr>
          <w:delText xml:space="preserve"> - An element declaration in the schema describes a </w:delText>
        </w:r>
        <w:r w:rsidDel="00DA2317">
          <w:rPr>
            <w:rStyle w:val="Emphasis"/>
            <w:rFonts w:eastAsia="MS Mincho"/>
          </w:rPr>
          <w:delText>potentially</w:delText>
        </w:r>
        <w:r w:rsidDel="00DA2317">
          <w:rPr>
            <w:rFonts w:eastAsia="MS Mincho"/>
            <w:lang w:eastAsia="ja-JP" w:bidi="he-IL"/>
          </w:rPr>
          <w:delText xml:space="preserve"> </w:delText>
        </w:r>
        <w:r w:rsidDel="00DA2317">
          <w:rPr>
            <w:rStyle w:val="Emphasis"/>
            <w:rFonts w:eastAsia="MS Mincho"/>
          </w:rPr>
          <w:delText>represented</w:delText>
        </w:r>
        <w:r w:rsidDel="00DA2317">
          <w:rPr>
            <w:rFonts w:eastAsia="MS Mincho"/>
            <w:lang w:eastAsia="ja-JP" w:bidi="he-IL"/>
          </w:rPr>
          <w:delTex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delText>
        </w:r>
        <w:r w:rsidR="00933F0E" w:rsidDel="00DA2317">
          <w:rPr>
            <w:rFonts w:eastAsia="MS Mincho"/>
            <w:lang w:eastAsia="ja-JP" w:bidi="he-IL"/>
          </w:rPr>
          <w:delText>Infoset</w:delText>
        </w:r>
        <w:r w:rsidDel="00DA2317">
          <w:rPr>
            <w:rFonts w:eastAsia="MS Mincho"/>
            <w:lang w:eastAsia="ja-JP" w:bidi="he-IL"/>
          </w:rPr>
          <w:delText>.</w:delText>
        </w:r>
      </w:del>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2A8F5475" w14:textId="5A47A1AD" w:rsidR="000E1214" w:rsidRDefault="00A87198">
      <w:r>
        <w:rPr>
          <w:b/>
          <w:i/>
        </w:rPr>
        <w:lastRenderedPageBreak/>
        <w:t>Point of Uncertainty</w:t>
      </w:r>
      <w:r>
        <w:t xml:space="preserve"> - A point of uncertainty occurs in the data stream when there is more than one schema component that might occur based on parsing up to that point. These arise from the </w:t>
      </w:r>
      <w:proofErr w:type="spellStart"/>
      <w:r>
        <w:t>xs:choice</w:t>
      </w:r>
      <w:proofErr w:type="spellEnd"/>
      <w:r>
        <w:t xml:space="preserve"> model group, use of optional and array elements with varying numbers of occurrences, use of unordered sequences, and use of sequences with floating elements. </w:t>
      </w:r>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02747460" w:rsidR="000E1214" w:rsidRDefault="00A87198">
      <w:r>
        <w:rPr>
          <w:b/>
          <w:i/>
        </w:rPr>
        <w:t>Required Property</w:t>
      </w:r>
      <w:r>
        <w:t xml:space="preserve"> – A DFDL property that must have a value. The required properties for each schema component are listed in</w:t>
      </w:r>
      <w:ins w:id="13161" w:author="Mike Beckerle" w:date="2020-10-08T20:17:00Z">
        <w:r w:rsidR="0030221D">
          <w:t xml:space="preserve"> </w:t>
        </w:r>
        <w:r w:rsidR="0030221D">
          <w:fldChar w:fldCharType="begin"/>
        </w:r>
        <w:r w:rsidR="0030221D">
          <w:instrText xml:space="preserve"> HYPERLINK  \l "_Appendix_G:_Property" </w:instrText>
        </w:r>
        <w:r w:rsidR="0030221D">
          <w:fldChar w:fldCharType="separate"/>
        </w:r>
        <w:r w:rsidR="0030221D" w:rsidRPr="0030221D">
          <w:rPr>
            <w:rStyle w:val="Hyperlink"/>
          </w:rPr>
          <w:t>Appendix G: Property Precedence</w:t>
        </w:r>
        <w:r w:rsidR="0030221D">
          <w:fldChar w:fldCharType="end"/>
        </w:r>
      </w:ins>
      <w:r>
        <w:t>.</w:t>
      </w:r>
    </w:p>
    <w:p w14:paraId="0524190E" w14:textId="49B1A871" w:rsidR="000E1214" w:rsidRDefault="00A87198">
      <w:pPr>
        <w:rPr>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1D92C558" w14:textId="77777777" w:rsidR="00D8557F" w:rsidRDefault="00D8557F" w:rsidP="00D8557F">
      <w:pPr>
        <w:pStyle w:val="ListParagraph"/>
        <w:numPr>
          <w:ilvl w:val="0"/>
          <w:numId w:val="188"/>
        </w:numPr>
        <w:rPr>
          <w:ins w:id="13162" w:author="Mike Beckerle" w:date="2020-10-08T20:22:00Z"/>
        </w:rPr>
      </w:pPr>
      <w:ins w:id="13163" w:author="Mike Beckerle" w:date="2020-10-08T20:22:00Z">
        <w:r>
          <w:rPr>
            <w:iCs/>
          </w:rPr>
          <w:t>a simple type definition and the base simple type it references (recursively, if the base simple type also references another base simple type)</w:t>
        </w:r>
      </w:ins>
    </w:p>
    <w:p w14:paraId="22A971E6" w14:textId="39935005" w:rsidR="00D8557F" w:rsidRDefault="00D8557F" w:rsidP="00D8557F">
      <w:pPr>
        <w:pStyle w:val="ListParagraph"/>
        <w:numPr>
          <w:ilvl w:val="0"/>
          <w:numId w:val="188"/>
        </w:numPr>
        <w:rPr>
          <w:ins w:id="13164" w:author="Mike Beckerle" w:date="2020-10-08T20:22:00Z"/>
        </w:rPr>
      </w:pPr>
      <w:ins w:id="13165" w:author="Mike Beckerle" w:date="2020-10-08T20:22:00Z">
        <w:r>
          <w:rPr>
            <w:iCs/>
          </w:rPr>
          <w:t>an element reference and the global element declaration it references, and any simple type definition it references.</w:t>
        </w:r>
      </w:ins>
    </w:p>
    <w:p w14:paraId="59834F7B" w14:textId="20F3D83E" w:rsidR="00D8557F" w:rsidRPr="00D8557F" w:rsidRDefault="00D8557F" w:rsidP="00D8557F">
      <w:pPr>
        <w:pStyle w:val="ListParagraph"/>
        <w:numPr>
          <w:ilvl w:val="0"/>
          <w:numId w:val="188"/>
        </w:numPr>
        <w:rPr>
          <w:ins w:id="13166" w:author="Mike Beckerle" w:date="2020-10-08T20:22:00Z"/>
        </w:rPr>
      </w:pPr>
      <w:ins w:id="13167" w:author="Mike Beckerle" w:date="2020-10-08T20:22:00Z">
        <w:r>
          <w:rPr>
            <w:iCs/>
          </w:rPr>
          <w:t>an element declaration and the simple type definition it references.</w:t>
        </w:r>
      </w:ins>
    </w:p>
    <w:p w14:paraId="1D8D141A" w14:textId="77777777" w:rsidR="00D8557F" w:rsidRDefault="00D8557F" w:rsidP="00D8557F">
      <w:pPr>
        <w:pStyle w:val="ListParagraph"/>
        <w:numPr>
          <w:ilvl w:val="0"/>
          <w:numId w:val="188"/>
        </w:numPr>
        <w:rPr>
          <w:ins w:id="13168" w:author="Mike Beckerle" w:date="2020-10-08T20:22:00Z"/>
        </w:rPr>
      </w:pPr>
      <w:ins w:id="13169" w:author="Mike Beckerle" w:date="2020-10-08T20:22:00Z">
        <w:r w:rsidRPr="00D8557F">
          <w:rPr>
            <w:iCs/>
          </w:rPr>
          <w:t>a group reference and the global group definition it references</w:t>
        </w:r>
      </w:ins>
    </w:p>
    <w:p w14:paraId="07FC0920" w14:textId="4098665E" w:rsidR="000E1214" w:rsidRDefault="00A87198">
      <w:pPr>
        <w:rPr>
          <w:rFonts w:cs="Arial"/>
        </w:rPr>
      </w:pPr>
      <w:del w:id="13170" w:author="Mike Beckerle" w:date="2020-10-08T20:23:00Z">
        <w:r w:rsidDel="00D8557F">
          <w:rPr>
            <w:rFonts w:cs="Arial"/>
          </w:rPr>
          <w:delText xml:space="preserve">then </w:delText>
        </w:r>
      </w:del>
      <w:ins w:id="13171" w:author="Mike Beckerle" w:date="2020-10-08T20:23:00Z">
        <w:r w:rsidR="00D8557F">
          <w:rPr>
            <w:rFonts w:cs="Arial"/>
          </w:rPr>
          <w:t>T</w:t>
        </w:r>
      </w:ins>
      <w:del w:id="13172" w:author="Mike Beckerle" w:date="2020-10-08T20:23:00Z">
        <w:r w:rsidDel="00D8557F">
          <w:rPr>
            <w:rFonts w:cs="Arial"/>
          </w:rPr>
          <w:delText>t</w:delText>
        </w:r>
      </w:del>
      <w:r>
        <w:rPr>
          <w:rFonts w:cs="Arial"/>
        </w:rPr>
        <w:t xml:space="preserve">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5367D8D8" w:rsidR="000E1214" w:rsidRDefault="00A87198">
      <w:r>
        <w:rPr>
          <w:b/>
          <w:i/>
        </w:rPr>
        <w:t>Schema</w:t>
      </w:r>
      <w:r>
        <w:t xml:space="preserve"> – see DFDL Schema. </w:t>
      </w:r>
    </w:p>
    <w:p w14:paraId="6ACAF7E3" w14:textId="013B413A" w:rsidR="000E1214" w:rsidRDefault="00A87198">
      <w:r>
        <w:rPr>
          <w:b/>
          <w:i/>
        </w:rPr>
        <w:t>Schema Component Designator</w:t>
      </w:r>
      <w:r>
        <w:t xml:space="preserve"> (SCD) - A notation for referring to one of the components of a DFDL Schema. This is being standardized by W3C. See </w:t>
      </w:r>
      <w:hyperlink r:id="rId87" w:history="1">
        <w:r>
          <w:rPr>
            <w:rStyle w:val="Hyperlink"/>
          </w:rPr>
          <w:t>http://www.w3.org/TR/xmlschema-ref</w:t>
        </w:r>
      </w:hyperlink>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w:t>
      </w:r>
      <w:proofErr w:type="spellStart"/>
      <w:r>
        <w:t>dfdl:lengthKind</w:t>
      </w:r>
      <w:proofErr w:type="spellEnd"/>
      <w:r>
        <w:t xml:space="preserve">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w:t>
      </w:r>
      <w:proofErr w:type="spellStart"/>
      <w:r>
        <w:rPr>
          <w:rFonts w:cs="Arial"/>
        </w:rPr>
        <w:t>dfdl:assert</w:t>
      </w:r>
      <w:proofErr w:type="spellEnd"/>
      <w:r>
        <w:rPr>
          <w:rFonts w:cs="Arial"/>
        </w:rPr>
        <w:t xml:space="preserve">, </w:t>
      </w:r>
      <w:proofErr w:type="spellStart"/>
      <w:r>
        <w:rPr>
          <w:rFonts w:cs="Arial"/>
        </w:rPr>
        <w:t>dfdl:discriminator</w:t>
      </w:r>
      <w:proofErr w:type="spellEnd"/>
      <w:r>
        <w:rPr>
          <w:rFonts w:cs="Arial"/>
        </w:rPr>
        <w:t xml:space="preserve">, </w:t>
      </w:r>
      <w:proofErr w:type="spellStart"/>
      <w:r>
        <w:rPr>
          <w:rFonts w:cs="Arial"/>
        </w:rPr>
        <w:t>dfdl:setVariable</w:t>
      </w:r>
      <w:proofErr w:type="spellEnd"/>
      <w:r>
        <w:rPr>
          <w:rFonts w:cs="Arial"/>
        </w:rPr>
        <w:t xml:space="preserve">, and </w:t>
      </w:r>
      <w:proofErr w:type="spellStart"/>
      <w:r>
        <w:rPr>
          <w:rFonts w:cs="Arial"/>
        </w:rPr>
        <w:t>dfdl:newVariableInstance</w:t>
      </w:r>
      <w:proofErr w:type="spellEnd"/>
      <w:r>
        <w:rPr>
          <w:rFonts w:cs="Arial"/>
        </w:rPr>
        <w:t>. Also called DFDL Statements.</w:t>
      </w:r>
    </w:p>
    <w:p w14:paraId="12B2A92E" w14:textId="3DD1D1CB" w:rsidR="000E1214" w:rsidRDefault="00A87198">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w:t>
      </w:r>
      <w:proofErr w:type="spellStart"/>
      <w:r>
        <w:t>dfdl:lengthUnits</w:t>
      </w:r>
      <w:proofErr w:type="spellEnd"/>
      <w:r>
        <w:t xml:space="preserve">)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0657C790" w:rsidR="000E1214" w:rsidRDefault="00A87198">
      <w:r>
        <w:rPr>
          <w:b/>
          <w:i/>
        </w:rPr>
        <w:lastRenderedPageBreak/>
        <w:t>Text</w:t>
      </w:r>
      <w:r>
        <w:t xml:space="preserve"> - Consisting of characters in some character set encoding. Normally we think of text data as being human-readable, but many character set encodings contain special control characters that are not human-readable, but we call data containing these </w:t>
      </w:r>
      <w:r>
        <w:rPr>
          <w:rStyle w:val="Emphasis"/>
        </w:rPr>
        <w:t>text</w:t>
      </w:r>
      <w:r>
        <w:t xml:space="preserve"> anyway. The </w:t>
      </w:r>
      <w:proofErr w:type="spellStart"/>
      <w:r>
        <w:t>dfdl:encoding</w:t>
      </w:r>
      <w:proofErr w:type="spellEnd"/>
      <w:r>
        <w:t xml:space="preserve"> property is required in order to decode/encode the text.</w:t>
      </w:r>
    </w:p>
    <w:p w14:paraId="14833411" w14:textId="77777777" w:rsidR="000E1214" w:rsidRDefault="00A87198">
      <w:r>
        <w:rPr>
          <w:b/>
          <w:i/>
        </w:rPr>
        <w:t>Text Representation</w:t>
      </w:r>
      <w:r>
        <w:t xml:space="preserve"> - Of type </w:t>
      </w:r>
      <w:proofErr w:type="spellStart"/>
      <w:r>
        <w:t>xs:string</w:t>
      </w:r>
      <w:proofErr w:type="spellEnd"/>
      <w:r>
        <w:t xml:space="preserve">, or of other types (except </w:t>
      </w:r>
      <w:proofErr w:type="spellStart"/>
      <w:r>
        <w:t>xs:hexBinary</w:t>
      </w:r>
      <w:proofErr w:type="spellEnd"/>
      <w:r>
        <w:t xml:space="preserve">) with property </w:t>
      </w:r>
      <w:proofErr w:type="spellStart"/>
      <w:r>
        <w:t>dfdl:representation</w:t>
      </w:r>
      <w:proofErr w:type="spellEnd"/>
      <w:r>
        <w:t xml:space="preserve"> 'text'. Note that type </w:t>
      </w:r>
      <w:proofErr w:type="spellStart"/>
      <w:r>
        <w:t>xs:hexBinary</w:t>
      </w:r>
      <w:proofErr w:type="spellEnd"/>
      <w:r>
        <w:t xml:space="preserve"> never has text representation. This term specifically refers to the representation of the </w:t>
      </w:r>
      <w:proofErr w:type="spellStart"/>
      <w:r>
        <w:t>SimpleContent</w:t>
      </w:r>
      <w:proofErr w:type="spellEnd"/>
      <w:r>
        <w:t xml:space="preserve"> region being textual.</w:t>
      </w:r>
    </w:p>
    <w:p w14:paraId="08712B00" w14:textId="514986AC" w:rsidR="000E1214" w:rsidRDefault="00A87198">
      <w:r>
        <w:rPr>
          <w:b/>
          <w:i/>
        </w:rPr>
        <w:t>Textual</w:t>
      </w:r>
      <w:r>
        <w:t xml:space="preserve"> – Of type 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w:t>
      </w:r>
      <w:proofErr w:type="spellStart"/>
      <w:r>
        <w:t>dfdl:lengthKind</w:t>
      </w:r>
      <w:proofErr w:type="spellEnd"/>
      <w:r>
        <w:t xml:space="preserve"> "prefixed" or </w:t>
      </w:r>
      <w:proofErr w:type="spellStart"/>
      <w:r>
        <w:t>dfdl:lengthKind</w:t>
      </w:r>
      <w:proofErr w:type="spellEnd"/>
      <w:r>
        <w:t xml:space="preserve"> "explicit". It is equal to or smaller than the target length. </w:t>
      </w:r>
    </w:p>
    <w:p w14:paraId="31A9BDAC" w14:textId="2702B295" w:rsidR="00FC60FB" w:rsidRDefault="00FC60FB" w:rsidP="00FC60FB">
      <w:r w:rsidRPr="00FC60FB">
        <w:rPr>
          <w:b/>
          <w:bCs/>
          <w:i/>
          <w:iCs/>
        </w:rPr>
        <w:t>Unparse</w:t>
      </w:r>
      <w:r>
        <w:t xml:space="preserve">  The process of recreating the data </w:t>
      </w:r>
      <w:proofErr w:type="spellStart"/>
      <w:r>
        <w:t>represntation</w:t>
      </w:r>
      <w:proofErr w:type="spellEnd"/>
      <w:r>
        <w:t xml:space="preserve">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w:t>
      </w:r>
      <w:proofErr w:type="spellStart"/>
      <w:r>
        <w:t>sequentiality</w:t>
      </w:r>
      <w:proofErr w:type="spellEnd"/>
      <w:r>
        <w:t xml:space="preserve"> that is not necessarily the case when using DFDL. </w:t>
      </w:r>
    </w:p>
    <w:p w14:paraId="0C36A156" w14:textId="6FF776DA"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ins w:id="13173" w:author="Mike Beckerle" w:date="2020-10-08T20:13:00Z">
        <w:r w:rsidR="00804F04">
          <w:rPr>
            <w:rStyle w:val="Hyperlink"/>
          </w:rPr>
          <w:fldChar w:fldCharType="begin"/>
        </w:r>
        <w:r w:rsidR="00804F04">
          <w:rPr>
            <w:rFonts w:cs="Arial"/>
          </w:rPr>
          <w:instrText xml:space="preserve"> REF _Ref53080438 \r \h </w:instrText>
        </w:r>
        <w:r w:rsidR="00804F04">
          <w:rPr>
            <w:rStyle w:val="Hyperlink"/>
          </w:rPr>
        </w:r>
      </w:ins>
      <w:r w:rsidR="00804F04">
        <w:rPr>
          <w:rStyle w:val="Hyperlink"/>
        </w:rPr>
        <w:fldChar w:fldCharType="separate"/>
      </w:r>
      <w:ins w:id="13174" w:author="Mike Beckerle" w:date="2020-10-08T20:13:00Z">
        <w:r w:rsidR="00804F04">
          <w:rPr>
            <w:rFonts w:cs="Arial"/>
          </w:rPr>
          <w:t>9.6</w:t>
        </w:r>
        <w:r w:rsidR="00804F04">
          <w:rPr>
            <w:rStyle w:val="Hyperlink"/>
          </w:rPr>
          <w:fldChar w:fldCharType="end"/>
        </w:r>
      </w:ins>
      <w:del w:id="13175" w:author="Mike Beckerle" w:date="2020-10-08T20:13:00Z">
        <w:r w:rsidDel="00804F04">
          <w:rPr>
            <w:rFonts w:cs="Arial"/>
          </w:rPr>
          <w:delText xml:space="preserve"> </w:delText>
        </w:r>
      </w:del>
      <w:r w:rsidRPr="00065302">
        <w:rPr>
          <w:rStyle w:val="Hyperlink"/>
        </w:rPr>
        <w:fldChar w:fldCharType="begin"/>
      </w:r>
      <w:r w:rsidRPr="00065302">
        <w:rPr>
          <w:rStyle w:val="Hyperlink"/>
        </w:rPr>
        <w:instrText xml:space="preserve"> REF _Ref384901671 \h </w:instrText>
      </w:r>
      <w:r w:rsidRPr="00065302">
        <w:rPr>
          <w:rStyle w:val="Hyperlink"/>
        </w:rPr>
      </w:r>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rsidP="00C31ED0">
      <w:pPr>
        <w:pStyle w:val="ListParagraph"/>
        <w:numPr>
          <w:ilvl w:val="0"/>
          <w:numId w:val="176"/>
        </w:numPr>
      </w:pPr>
      <w:r>
        <w:t>1 to 4 bytes: UTF-8</w:t>
      </w:r>
    </w:p>
    <w:p w14:paraId="6D4C538B" w14:textId="77777777" w:rsidR="000E1214" w:rsidRDefault="00A87198" w:rsidP="00C31ED0">
      <w:pPr>
        <w:pStyle w:val="ListParagraph"/>
        <w:numPr>
          <w:ilvl w:val="0"/>
          <w:numId w:val="176"/>
        </w:numPr>
      </w:pPr>
      <w:r>
        <w:t>1 or 2 16-bit code units: UTF-16 when property dfdl:utf16Width is 'variable'</w:t>
      </w:r>
    </w:p>
    <w:p w14:paraId="242DEBF7" w14:textId="77777777" w:rsidR="000E1214" w:rsidRDefault="00A87198" w:rsidP="00C31ED0">
      <w:pPr>
        <w:pStyle w:val="ListParagraph"/>
        <w:numPr>
          <w:ilvl w:val="0"/>
          <w:numId w:val="176"/>
        </w:numPr>
      </w:pPr>
      <w:r>
        <w:t>1 or 2 bytes: Shift-JIS</w:t>
      </w:r>
    </w:p>
    <w:p w14:paraId="10C22EF0" w14:textId="73C9EB7D"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 A data stream is said to be well-formed with respect to a DFDL schema if a DFDL processor can parse the data into a DFDL Infoset, or there exists a DFDL </w:t>
      </w:r>
      <w:r w:rsidR="00933F0E">
        <w:rPr>
          <w:rFonts w:cs="Arial"/>
        </w:rPr>
        <w:t>Infoset</w:t>
      </w:r>
      <w:r>
        <w:rPr>
          <w:rFonts w:cs="Arial"/>
        </w:rPr>
        <w:t xml:space="preserve"> such that a DFDL processor can unparse to that data stream.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B31DA3">
      <w:pPr>
        <w:pStyle w:val="Heading1"/>
      </w:pPr>
      <w:bookmarkStart w:id="13176" w:name="_Toc52984727"/>
      <w:r>
        <w:lastRenderedPageBreak/>
        <w:t>Appendix F: Specific Errors Classified</w:t>
      </w:r>
      <w:bookmarkEnd w:id="13176"/>
    </w:p>
    <w:p w14:paraId="59727E04" w14:textId="7557B271" w:rsidR="00181613" w:rsidRDefault="00181613" w:rsidP="00181613">
      <w:pPr>
        <w:autoSpaceDE w:val="0"/>
        <w:autoSpaceDN w:val="0"/>
        <w:adjustRightInd w:val="0"/>
        <w:rPr>
          <w:rFonts w:cs="Arial"/>
          <w:lang w:eastAsia="en-GB"/>
        </w:rPr>
      </w:pPr>
      <w:r>
        <w:rPr>
          <w:rFonts w:cs="Arial"/>
          <w:lang w:eastAsia="en-GB"/>
        </w:rPr>
        <w:t xml:space="preserve">This </w:t>
      </w:r>
      <w:del w:id="13177" w:author="Mike Beckerle" w:date="2020-10-08T20:23:00Z">
        <w:r w:rsidDel="00D8557F">
          <w:rPr>
            <w:rFonts w:cs="Arial"/>
            <w:lang w:eastAsia="en-GB"/>
          </w:rPr>
          <w:delText xml:space="preserve">section </w:delText>
        </w:r>
      </w:del>
      <w:ins w:id="13178" w:author="Mike Beckerle" w:date="2020-10-08T20:23:00Z">
        <w:r w:rsidR="00D8557F">
          <w:rPr>
            <w:rFonts w:cs="Arial"/>
            <w:lang w:eastAsia="en-GB"/>
          </w:rPr>
          <w:t xml:space="preserve">appendix </w:t>
        </w:r>
      </w:ins>
      <w:r>
        <w:rPr>
          <w:rFonts w:cs="Arial"/>
          <w:lang w:eastAsia="en-GB"/>
        </w:rPr>
        <w:t xml:space="preserve">clarifies which errors are Schema Definition Errors and which are </w:t>
      </w:r>
      <w:del w:id="13179" w:author="Mike Beckerle" w:date="2020-10-08T20:34:00Z">
        <w:r w:rsidDel="00B31DA3">
          <w:rPr>
            <w:rFonts w:cs="Arial"/>
            <w:lang w:eastAsia="en-GB"/>
          </w:rPr>
          <w:delText>processing error</w:delText>
        </w:r>
      </w:del>
      <w:ins w:id="13180" w:author="Mike Beckerle" w:date="2020-10-08T20:34:00Z">
        <w:r w:rsidR="00B31DA3">
          <w:rPr>
            <w:rFonts w:cs="Arial"/>
            <w:lang w:eastAsia="en-GB"/>
          </w:rPr>
          <w:t>Processing Error</w:t>
        </w:r>
      </w:ins>
      <w:r>
        <w:rPr>
          <w:rFonts w:cs="Arial"/>
          <w:lang w:eastAsia="en-GB"/>
        </w:rPr>
        <w:t>s.</w:t>
      </w:r>
    </w:p>
    <w:p w14:paraId="18593254" w14:textId="48B0B15C" w:rsidR="00181613" w:rsidRDefault="00181613" w:rsidP="00181613">
      <w:pPr>
        <w:rPr>
          <w:rFonts w:eastAsia="MS Mincho" w:cs="Arial"/>
          <w:lang w:eastAsia="ja-JP"/>
        </w:rPr>
      </w:pPr>
      <w:r>
        <w:rPr>
          <w:rFonts w:cs="Arial"/>
        </w:rPr>
        <w:t xml:space="preserve">The following are </w:t>
      </w:r>
      <w:del w:id="13181" w:author="Mike Beckerle" w:date="2020-10-08T20:34:00Z">
        <w:r w:rsidDel="00B31DA3">
          <w:rPr>
            <w:rFonts w:cs="Arial"/>
          </w:rPr>
          <w:delText>processing error</w:delText>
        </w:r>
      </w:del>
      <w:ins w:id="13182" w:author="Mike Beckerle" w:date="2020-10-08T20:34:00Z">
        <w:r w:rsidR="00B31DA3">
          <w:rPr>
            <w:rFonts w:cs="Arial"/>
          </w:rPr>
          <w:t>Processing Error</w:t>
        </w:r>
      </w:ins>
      <w:r>
        <w:rPr>
          <w:rFonts w:cs="Arial"/>
        </w:rPr>
        <w:t>s:</w:t>
      </w:r>
    </w:p>
    <w:p w14:paraId="30EC6FF2" w14:textId="77777777" w:rsidR="00181613" w:rsidRDefault="00181613" w:rsidP="00181613">
      <w:pPr>
        <w:pStyle w:val="ListParagraph"/>
        <w:numPr>
          <w:ilvl w:val="0"/>
          <w:numId w:val="23"/>
        </w:numPr>
      </w:pPr>
      <w:r>
        <w:t>Arithmetic Errors</w:t>
      </w:r>
    </w:p>
    <w:p w14:paraId="798F6FED" w14:textId="77777777" w:rsidR="00181613" w:rsidRDefault="00181613" w:rsidP="00181613">
      <w:pPr>
        <w:pStyle w:val="ListParagraph"/>
        <w:numPr>
          <w:ilvl w:val="1"/>
          <w:numId w:val="23"/>
        </w:numPr>
      </w:pPr>
      <w:r>
        <w:t>Division by zero</w:t>
      </w:r>
    </w:p>
    <w:p w14:paraId="0EC5CF36" w14:textId="77777777" w:rsidR="00181613" w:rsidRDefault="00181613" w:rsidP="00181613">
      <w:pPr>
        <w:pStyle w:val="ListParagraph"/>
        <w:numPr>
          <w:ilvl w:val="1"/>
          <w:numId w:val="23"/>
        </w:numPr>
      </w:pPr>
      <w:r>
        <w:t>Integer Arithmetic Underflow</w:t>
      </w:r>
    </w:p>
    <w:p w14:paraId="55AB04B0" w14:textId="77777777" w:rsidR="00181613" w:rsidRDefault="00181613" w:rsidP="00181613">
      <w:pPr>
        <w:pStyle w:val="ListParagraph"/>
        <w:numPr>
          <w:ilvl w:val="1"/>
          <w:numId w:val="23"/>
        </w:numPr>
      </w:pPr>
      <w:r>
        <w:t>Integer Arithmetic Overflow</w:t>
      </w:r>
    </w:p>
    <w:p w14:paraId="1CDFA503" w14:textId="77777777" w:rsidR="00181613" w:rsidRDefault="00181613" w:rsidP="00181613">
      <w:pPr>
        <w:pStyle w:val="ListParagraph"/>
        <w:numPr>
          <w:ilvl w:val="1"/>
          <w:numId w:val="23"/>
        </w:numPr>
      </w:pPr>
      <w:r>
        <w:t xml:space="preserve">Note: Floating point math can produce </w:t>
      </w:r>
      <w:proofErr w:type="spellStart"/>
      <w:r>
        <w:t>NaN</w:t>
      </w:r>
      <w:proofErr w:type="spellEnd"/>
      <w:r>
        <w:t xml:space="preserve"> (Not a Number) values. This is not an error, nor are properly typed operations on floating point </w:t>
      </w:r>
      <w:proofErr w:type="spellStart"/>
      <w:r>
        <w:t>NaN</w:t>
      </w:r>
      <w:proofErr w:type="spellEnd"/>
      <w:r>
        <w:t xml:space="preserve"> values. </w:t>
      </w:r>
    </w:p>
    <w:p w14:paraId="4ACA2C18" w14:textId="77777777" w:rsidR="00181613" w:rsidRDefault="00181613" w:rsidP="00181613">
      <w:pPr>
        <w:pStyle w:val="ListParagraph"/>
        <w:numPr>
          <w:ilvl w:val="0"/>
          <w:numId w:val="23"/>
        </w:numPr>
        <w:rPr>
          <w:rFonts w:cs="Arial"/>
        </w:rPr>
      </w:pPr>
      <w:r>
        <w:rPr>
          <w:rFonts w:cs="Arial"/>
        </w:rPr>
        <w:t>Expression Errors</w:t>
      </w:r>
    </w:p>
    <w:p w14:paraId="490A83E9" w14:textId="77777777" w:rsidR="00181613" w:rsidRDefault="00181613" w:rsidP="00181613">
      <w:pPr>
        <w:pStyle w:val="ListParagraph"/>
        <w:numPr>
          <w:ilvl w:val="1"/>
          <w:numId w:val="23"/>
        </w:numPr>
        <w:rPr>
          <w:rFonts w:cs="Arial"/>
        </w:rPr>
      </w:pPr>
      <w:r>
        <w:rPr>
          <w:rFonts w:cs="Arial"/>
        </w:rPr>
        <w:t>Dynamic Type  Error – unable to convert expression result value to target type</w:t>
      </w:r>
    </w:p>
    <w:p w14:paraId="337370C4" w14:textId="77777777" w:rsidR="00181613" w:rsidRDefault="00181613" w:rsidP="00181613">
      <w:pPr>
        <w:pStyle w:val="ListParagraph"/>
        <w:numPr>
          <w:ilvl w:val="2"/>
          <w:numId w:val="23"/>
        </w:numPr>
        <w:rPr>
          <w:rFonts w:cs="Arial"/>
        </w:rPr>
      </w:pPr>
      <w:r>
        <w:rPr>
          <w:rFonts w:cs="Arial"/>
        </w:rPr>
        <w:t xml:space="preserve">Example: non-digits found in string argument to </w:t>
      </w:r>
      <w:proofErr w:type="spellStart"/>
      <w:r>
        <w:rPr>
          <w:rFonts w:cs="Arial"/>
        </w:rPr>
        <w:t>xs:int</w:t>
      </w:r>
      <w:proofErr w:type="spellEnd"/>
      <w:r>
        <w:rPr>
          <w:rFonts w:cs="Arial"/>
        </w:rPr>
        <w:t>(…) constructor.</w:t>
      </w:r>
    </w:p>
    <w:p w14:paraId="6EB9D0FD" w14:textId="227BED67" w:rsidR="00181613" w:rsidRDefault="00181613" w:rsidP="00181613">
      <w:pPr>
        <w:pStyle w:val="ListParagraph"/>
        <w:numPr>
          <w:ilvl w:val="2"/>
          <w:numId w:val="23"/>
        </w:numPr>
        <w:rPr>
          <w:rFonts w:cs="Arial"/>
        </w:rPr>
      </w:pPr>
      <w:r>
        <w:rPr>
          <w:rFonts w:cs="Arial"/>
        </w:rPr>
        <w:t xml:space="preserve">Note: if a DFDL Implementation cannot distinguish Dynamic Type Errors from Static Type Errors, then a Dynamic Type Error </w:t>
      </w:r>
      <w:r w:rsidR="006D4C7D">
        <w:rPr>
          <w:rFonts w:cs="Arial"/>
        </w:rPr>
        <w:t>MUST</w:t>
      </w:r>
      <w:r>
        <w:rPr>
          <w:rFonts w:cs="Arial"/>
        </w:rPr>
        <w:t xml:space="preserve"> cause a Schema Definition Error</w:t>
      </w:r>
    </w:p>
    <w:p w14:paraId="6993662E" w14:textId="21F9F4CE" w:rsidR="00181613" w:rsidRDefault="00181613" w:rsidP="00181613">
      <w:pPr>
        <w:pStyle w:val="ListParagraph"/>
        <w:numPr>
          <w:ilvl w:val="1"/>
          <w:numId w:val="23"/>
        </w:numPr>
        <w:rPr>
          <w:rFonts w:cs="Arial"/>
        </w:rPr>
      </w:pPr>
      <w:r>
        <w:rPr>
          <w:rFonts w:cs="Arial"/>
        </w:rPr>
        <w:t xml:space="preserve">Index out of bounds error – index exceeds the number of </w:t>
      </w:r>
      <w:r w:rsidR="00DF3E2F">
        <w:rPr>
          <w:rFonts w:cs="Arial"/>
        </w:rPr>
        <w:t>occurrences or</w:t>
      </w:r>
      <w:r>
        <w:rPr>
          <w:rFonts w:cs="Arial"/>
        </w:rPr>
        <w:t xml:space="preserve"> is less than 1.</w:t>
      </w:r>
    </w:p>
    <w:p w14:paraId="56C3DEAE" w14:textId="77777777" w:rsidR="00181613" w:rsidRDefault="00181613" w:rsidP="00181613">
      <w:pPr>
        <w:pStyle w:val="ListParagraph"/>
        <w:numPr>
          <w:ilvl w:val="2"/>
          <w:numId w:val="23"/>
        </w:numPr>
        <w:rPr>
          <w:rFonts w:cs="Arial"/>
        </w:rPr>
      </w:pPr>
      <w:r>
        <w:rPr>
          <w:rFonts w:cs="Arial"/>
        </w:rPr>
        <w:t xml:space="preserve">Note: same error for </w:t>
      </w:r>
      <w:proofErr w:type="spellStart"/>
      <w:r>
        <w:rPr>
          <w:rFonts w:cs="Arial"/>
        </w:rPr>
        <w:t>dfdl:testBit</w:t>
      </w:r>
      <w:proofErr w:type="spellEnd"/>
      <w:r>
        <w:rPr>
          <w:rFonts w:cs="Arial"/>
        </w:rPr>
        <w:t xml:space="preserve"> if </w:t>
      </w:r>
      <w:proofErr w:type="spellStart"/>
      <w:r>
        <w:rPr>
          <w:rFonts w:cs="Arial"/>
        </w:rPr>
        <w:t>bitPos</w:t>
      </w:r>
      <w:proofErr w:type="spellEnd"/>
      <w:r>
        <w:rPr>
          <w:rFonts w:cs="Arial"/>
        </w:rPr>
        <w:t xml:space="preserve"> is not 1..8, or for character positions in a string-value</w:t>
      </w:r>
    </w:p>
    <w:p w14:paraId="3342AF99" w14:textId="77777777" w:rsidR="00181613" w:rsidRDefault="00181613" w:rsidP="00181613">
      <w:pPr>
        <w:pStyle w:val="ListParagraph"/>
        <w:numPr>
          <w:ilvl w:val="1"/>
          <w:numId w:val="23"/>
        </w:numPr>
        <w:rPr>
          <w:rFonts w:cs="Arial"/>
        </w:rPr>
      </w:pPr>
      <w:r>
        <w:rPr>
          <w:rFonts w:cs="Arial"/>
        </w:rPr>
        <w:t>Indexing of non-array non-optional element</w:t>
      </w:r>
    </w:p>
    <w:p w14:paraId="20575A20" w14:textId="77777777" w:rsidR="00181613" w:rsidRDefault="00181613" w:rsidP="00181613">
      <w:pPr>
        <w:pStyle w:val="ListParagraph"/>
        <w:numPr>
          <w:ilvl w:val="2"/>
          <w:numId w:val="23"/>
        </w:numPr>
        <w:rPr>
          <w:rFonts w:cs="Arial"/>
        </w:rPr>
      </w:pPr>
      <w:r>
        <w:rPr>
          <w:rFonts w:cs="Arial"/>
        </w:rPr>
        <w:t xml:space="preserve">Example: x[1] when x is declared and has both XSD minOccurs="1" and XSD </w:t>
      </w:r>
      <w:proofErr w:type="spellStart"/>
      <w:r>
        <w:rPr>
          <w:rFonts w:cs="Arial"/>
        </w:rPr>
        <w:t>maxOccurs</w:t>
      </w:r>
      <w:proofErr w:type="spellEnd"/>
      <w:r>
        <w:rPr>
          <w:rFonts w:cs="Arial"/>
        </w:rPr>
        <w:t>="1" explicitly, or by not stating either or both of them.</w:t>
      </w:r>
    </w:p>
    <w:p w14:paraId="5229336C" w14:textId="77777777" w:rsidR="00181613" w:rsidRDefault="00181613" w:rsidP="00181613">
      <w:pPr>
        <w:pStyle w:val="ListParagraph"/>
        <w:numPr>
          <w:ilvl w:val="1"/>
          <w:numId w:val="23"/>
        </w:numPr>
        <w:rPr>
          <w:rFonts w:cs="Arial"/>
        </w:rPr>
      </w:pPr>
      <w:r>
        <w:rPr>
          <w:rFonts w:cs="Arial"/>
        </w:rPr>
        <w:t>Illegal argument value (correct type, illegal value)</w:t>
      </w:r>
    </w:p>
    <w:p w14:paraId="11A6A01C" w14:textId="77777777" w:rsidR="00181613" w:rsidRDefault="00181613" w:rsidP="00181613">
      <w:pPr>
        <w:pStyle w:val="ListParagraph"/>
        <w:numPr>
          <w:ilvl w:val="0"/>
          <w:numId w:val="23"/>
        </w:numPr>
        <w:rPr>
          <w:rFonts w:cs="Arial"/>
        </w:rPr>
      </w:pPr>
      <w:r>
        <w:rPr>
          <w:rFonts w:cs="Arial"/>
        </w:rPr>
        <w:t>Parse Errors</w:t>
      </w:r>
    </w:p>
    <w:p w14:paraId="40591EE6" w14:textId="77777777" w:rsidR="00181613" w:rsidRDefault="00181613" w:rsidP="00181613">
      <w:pPr>
        <w:pStyle w:val="ListParagraph"/>
        <w:numPr>
          <w:ilvl w:val="1"/>
          <w:numId w:val="23"/>
        </w:numPr>
        <w:rPr>
          <w:rFonts w:cs="Arial"/>
        </w:rPr>
      </w:pPr>
      <w:r>
        <w:rPr>
          <w:rFonts w:cs="Arial"/>
        </w:rPr>
        <w:t>Delimiter not found</w:t>
      </w:r>
    </w:p>
    <w:p w14:paraId="36033765" w14:textId="77777777" w:rsidR="00181613" w:rsidRDefault="00181613" w:rsidP="00181613">
      <w:pPr>
        <w:pStyle w:val="ListParagraph"/>
        <w:numPr>
          <w:ilvl w:val="1"/>
          <w:numId w:val="23"/>
        </w:numPr>
        <w:rPr>
          <w:rFonts w:cs="Arial"/>
        </w:rPr>
      </w:pPr>
      <w:r>
        <w:rPr>
          <w:rFonts w:cs="Arial"/>
        </w:rPr>
        <w:t>Data from the data stream is not convertible to element type</w:t>
      </w:r>
    </w:p>
    <w:p w14:paraId="3470EF5D" w14:textId="77777777" w:rsidR="00181613" w:rsidRDefault="00181613" w:rsidP="00181613">
      <w:pPr>
        <w:pStyle w:val="ListParagraph"/>
        <w:numPr>
          <w:ilvl w:val="1"/>
          <w:numId w:val="23"/>
        </w:numPr>
        <w:rPr>
          <w:rFonts w:cs="Arial"/>
        </w:rPr>
      </w:pPr>
      <w:r>
        <w:rPr>
          <w:rFonts w:cs="Arial"/>
        </w:rPr>
        <w:t>Assertion failed</w:t>
      </w:r>
    </w:p>
    <w:p w14:paraId="6B9B9C2C" w14:textId="77777777" w:rsidR="00181613" w:rsidRDefault="00181613" w:rsidP="00181613">
      <w:pPr>
        <w:pStyle w:val="ListParagraph"/>
        <w:numPr>
          <w:ilvl w:val="1"/>
          <w:numId w:val="23"/>
        </w:numPr>
        <w:rPr>
          <w:rFonts w:cs="Arial"/>
        </w:rPr>
      </w:pPr>
      <w:r>
        <w:rPr>
          <w:rFonts w:cs="Arial"/>
        </w:rPr>
        <w:t>Discriminator failed</w:t>
      </w:r>
    </w:p>
    <w:p w14:paraId="4BC33893" w14:textId="77777777" w:rsidR="00181613" w:rsidRDefault="00181613" w:rsidP="00181613">
      <w:pPr>
        <w:pStyle w:val="ListParagraph"/>
        <w:numPr>
          <w:ilvl w:val="1"/>
          <w:numId w:val="23"/>
        </w:numPr>
        <w:rPr>
          <w:rFonts w:cs="Arial"/>
        </w:rPr>
      </w:pPr>
      <w:r>
        <w:rPr>
          <w:rFonts w:cs="Arial"/>
        </w:rPr>
        <w:t>Required occurrence not found</w:t>
      </w:r>
    </w:p>
    <w:p w14:paraId="1B5E2B28" w14:textId="77777777" w:rsidR="00181613" w:rsidRDefault="00181613" w:rsidP="00181613">
      <w:pPr>
        <w:pStyle w:val="ListParagraph"/>
        <w:numPr>
          <w:ilvl w:val="1"/>
          <w:numId w:val="23"/>
        </w:numPr>
        <w:rPr>
          <w:rFonts w:cs="Arial"/>
        </w:rPr>
      </w:pPr>
      <w:r>
        <w:rPr>
          <w:rFonts w:cs="Arial"/>
        </w:rPr>
        <w:t>All choice alternatives fail to parse</w:t>
      </w:r>
    </w:p>
    <w:p w14:paraId="06AA6983" w14:textId="77777777" w:rsidR="00181613" w:rsidRDefault="00181613" w:rsidP="00181613">
      <w:pPr>
        <w:pStyle w:val="ListParagraph"/>
        <w:numPr>
          <w:ilvl w:val="1"/>
          <w:numId w:val="23"/>
        </w:numPr>
        <w:rPr>
          <w:rFonts w:cs="Arial"/>
        </w:rPr>
      </w:pPr>
      <w:r>
        <w:rPr>
          <w:rFonts w:cs="Arial"/>
        </w:rPr>
        <w:t xml:space="preserve">Character set decoding failure and </w:t>
      </w:r>
      <w:proofErr w:type="spellStart"/>
      <w:r>
        <w:rPr>
          <w:rFonts w:cs="Arial"/>
        </w:rPr>
        <w:t>dfdl:encodingErrorPolicy</w:t>
      </w:r>
      <w:proofErr w:type="spellEnd"/>
      <w:r>
        <w:rPr>
          <w:rFonts w:cs="Arial"/>
        </w:rPr>
        <w:t xml:space="preserve"> is 'error'</w:t>
      </w:r>
    </w:p>
    <w:p w14:paraId="529E811C" w14:textId="77777777" w:rsidR="00181613" w:rsidRDefault="00181613" w:rsidP="00181613">
      <w:pPr>
        <w:pStyle w:val="ListParagraph"/>
        <w:numPr>
          <w:ilvl w:val="0"/>
          <w:numId w:val="23"/>
        </w:numPr>
        <w:rPr>
          <w:rFonts w:cs="Arial"/>
        </w:rPr>
      </w:pPr>
      <w:r>
        <w:rPr>
          <w:rFonts w:cs="Arial"/>
        </w:rPr>
        <w:t>Unparse Errors</w:t>
      </w:r>
    </w:p>
    <w:p w14:paraId="25CBE3B1" w14:textId="77777777" w:rsidR="00181613" w:rsidRDefault="00181613" w:rsidP="00181613">
      <w:pPr>
        <w:pStyle w:val="ListParagraph"/>
        <w:numPr>
          <w:ilvl w:val="1"/>
          <w:numId w:val="23"/>
        </w:numPr>
        <w:rPr>
          <w:rFonts w:cs="Arial"/>
        </w:rPr>
      </w:pPr>
      <w:r>
        <w:rPr>
          <w:rFonts w:cs="Arial"/>
        </w:rPr>
        <w:t>Truncation scenarios where truncation is being disallowed</w:t>
      </w:r>
    </w:p>
    <w:p w14:paraId="19EAD2F2" w14:textId="77777777" w:rsidR="00181613" w:rsidRDefault="00181613" w:rsidP="00181613">
      <w:pPr>
        <w:pStyle w:val="ListParagraph"/>
        <w:numPr>
          <w:ilvl w:val="1"/>
          <w:numId w:val="23"/>
        </w:numPr>
        <w:rPr>
          <w:rFonts w:cs="Arial"/>
        </w:rPr>
      </w:pPr>
      <w:r>
        <w:rPr>
          <w:rFonts w:cs="Arial"/>
        </w:rPr>
        <w:t>Rounding error – rounding needed but not allowed. (Unparsing)</w:t>
      </w:r>
    </w:p>
    <w:p w14:paraId="60AB58FE" w14:textId="5861A3D7" w:rsidR="00181613" w:rsidRDefault="00181613" w:rsidP="00181613">
      <w:pPr>
        <w:pStyle w:val="ListParagraph"/>
        <w:numPr>
          <w:ilvl w:val="1"/>
          <w:numId w:val="23"/>
        </w:numPr>
        <w:rPr>
          <w:rFonts w:cs="Arial"/>
        </w:rPr>
      </w:pPr>
      <w:r w:rsidRPr="00181613">
        <w:rPr>
          <w:rFonts w:cs="Arial"/>
        </w:rPr>
        <w:t xml:space="preserve">No choice alternative matching the </w:t>
      </w:r>
      <w:r w:rsidR="00933F0E">
        <w:rPr>
          <w:rFonts w:cs="Arial"/>
        </w:rPr>
        <w:t>Infoset</w:t>
      </w:r>
      <w:r w:rsidRPr="00181613">
        <w:rPr>
          <w:rFonts w:cs="Arial"/>
        </w:rPr>
        <w:t xml:space="preserve"> can be identified for unparsing</w:t>
      </w:r>
      <w:r w:rsidR="00DF3E2F">
        <w:rPr>
          <w:rFonts w:cs="Arial"/>
        </w:rPr>
        <w:t>. C</w:t>
      </w:r>
      <w:r>
        <w:rPr>
          <w:rFonts w:cs="Arial"/>
        </w:rPr>
        <w:t xml:space="preserve">haracter set encoding failure and </w:t>
      </w:r>
      <w:proofErr w:type="spellStart"/>
      <w:r>
        <w:rPr>
          <w:rFonts w:cs="Arial"/>
        </w:rPr>
        <w:t>dfdl:encodingErrorPolicy</w:t>
      </w:r>
      <w:proofErr w:type="spellEnd"/>
      <w:r>
        <w:rPr>
          <w:rFonts w:cs="Arial"/>
        </w:rPr>
        <w:t xml:space="preserve"> is 'error'</w:t>
      </w:r>
    </w:p>
    <w:p w14:paraId="2881E244" w14:textId="77777777" w:rsidR="00181613" w:rsidRDefault="00181613" w:rsidP="00181613">
      <w:pPr>
        <w:pStyle w:val="ListParagraph"/>
        <w:numPr>
          <w:ilvl w:val="0"/>
          <w:numId w:val="23"/>
        </w:numPr>
        <w:rPr>
          <w:rFonts w:cs="Arial"/>
        </w:rPr>
      </w:pPr>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Default="00181613" w:rsidP="00181613">
      <w:pPr>
        <w:pStyle w:val="ListParagraph"/>
        <w:numPr>
          <w:ilvl w:val="1"/>
          <w:numId w:val="23"/>
        </w:numPr>
        <w:rPr>
          <w:rFonts w:cs="Arial"/>
        </w:rPr>
      </w:pPr>
      <w:r>
        <w:rPr>
          <w:rFonts w:cs="Arial"/>
        </w:rPr>
        <w:t>Data longer than allowed for representation of a given data type</w:t>
      </w:r>
    </w:p>
    <w:p w14:paraId="28EE526D" w14:textId="77777777" w:rsidR="00181613" w:rsidRDefault="00181613" w:rsidP="00181613">
      <w:pPr>
        <w:pStyle w:val="ListParagraph"/>
        <w:numPr>
          <w:ilvl w:val="2"/>
          <w:numId w:val="23"/>
        </w:numPr>
        <w:rPr>
          <w:rFonts w:cs="Arial"/>
        </w:rPr>
      </w:pPr>
      <w:r>
        <w:rPr>
          <w:rFonts w:cs="Arial"/>
        </w:rPr>
        <w:t xml:space="preserve">Example: exceed maximum length of representation of </w:t>
      </w:r>
      <w:proofErr w:type="spellStart"/>
      <w:r>
        <w:rPr>
          <w:rFonts w:cs="Arial"/>
        </w:rPr>
        <w:t>xs:decimal</w:t>
      </w:r>
      <w:proofErr w:type="spellEnd"/>
      <w:r>
        <w:rPr>
          <w:rFonts w:cs="Arial"/>
        </w:rPr>
        <w:t xml:space="preserve"> when </w:t>
      </w:r>
      <w:proofErr w:type="spellStart"/>
      <w:r>
        <w:rPr>
          <w:rFonts w:cs="Arial"/>
        </w:rPr>
        <w:t>dfdl:representation</w:t>
      </w:r>
      <w:proofErr w:type="spellEnd"/>
      <w:r>
        <w:rPr>
          <w:rFonts w:cs="Arial"/>
        </w:rPr>
        <w:t xml:space="preserve"> is "text". </w:t>
      </w:r>
    </w:p>
    <w:p w14:paraId="59DCEE92" w14:textId="7AE4F4D9" w:rsidR="00181613" w:rsidRDefault="00181613" w:rsidP="00181613">
      <w:pPr>
        <w:pStyle w:val="ListParagraph"/>
        <w:numPr>
          <w:ilvl w:val="1"/>
          <w:numId w:val="23"/>
        </w:numPr>
        <w:rPr>
          <w:rFonts w:cs="Arial"/>
        </w:rPr>
      </w:pPr>
      <w:r>
        <w:rPr>
          <w:rFonts w:cs="Arial"/>
        </w:rPr>
        <w:t xml:space="preserve">Expression references too far back into </w:t>
      </w:r>
      <w:r w:rsidR="00933F0E">
        <w:rPr>
          <w:rFonts w:cs="Arial"/>
        </w:rPr>
        <w:t>Infoset</w:t>
      </w:r>
      <w:r>
        <w:rPr>
          <w:rFonts w:cs="Arial"/>
        </w:rPr>
        <w:t xml:space="preserve"> (parsing)</w:t>
      </w:r>
    </w:p>
    <w:p w14:paraId="0BB9421D" w14:textId="4E17B1C6" w:rsidR="00181613" w:rsidRDefault="00181613" w:rsidP="00181613">
      <w:pPr>
        <w:pStyle w:val="ListParagraph"/>
        <w:numPr>
          <w:ilvl w:val="1"/>
          <w:numId w:val="23"/>
        </w:numPr>
        <w:rPr>
          <w:rFonts w:cs="Arial"/>
        </w:rPr>
      </w:pPr>
      <w:r>
        <w:rPr>
          <w:rFonts w:cs="Arial"/>
        </w:rPr>
        <w:t xml:space="preserve">Expression references too far forward into </w:t>
      </w:r>
      <w:r w:rsidR="00933F0E">
        <w:rPr>
          <w:rFonts w:cs="Arial"/>
        </w:rPr>
        <w:t>Infoset</w:t>
      </w:r>
      <w:r>
        <w:rPr>
          <w:rFonts w:cs="Arial"/>
        </w:rPr>
        <w:t xml:space="preserve"> (unparsing)</w:t>
      </w:r>
    </w:p>
    <w:p w14:paraId="5D2A1BAA" w14:textId="77777777" w:rsidR="00181613" w:rsidRDefault="00181613" w:rsidP="00181613">
      <w:pPr>
        <w:pStyle w:val="ListParagraph"/>
        <w:numPr>
          <w:ilvl w:val="1"/>
          <w:numId w:val="23"/>
        </w:numPr>
        <w:rPr>
          <w:rFonts w:cs="Arial"/>
        </w:rPr>
      </w:pPr>
      <w:r>
        <w:rPr>
          <w:rFonts w:cs="Arial"/>
        </w:rPr>
        <w:t>Number of array elements exceeds limit.</w:t>
      </w:r>
    </w:p>
    <w:p w14:paraId="33742D63" w14:textId="77777777" w:rsidR="00181613" w:rsidRDefault="00181613" w:rsidP="00181613">
      <w:pPr>
        <w:pStyle w:val="ListParagraph"/>
        <w:numPr>
          <w:ilvl w:val="1"/>
          <w:numId w:val="23"/>
        </w:numPr>
        <w:rPr>
          <w:rFonts w:cs="Arial"/>
        </w:rPr>
      </w:pPr>
      <w:r>
        <w:rPr>
          <w:rFonts w:cs="Arial"/>
        </w:rPr>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Default="00181613" w:rsidP="00181613">
      <w:pPr>
        <w:pStyle w:val="ListParagraph"/>
        <w:numPr>
          <w:ilvl w:val="0"/>
          <w:numId w:val="24"/>
        </w:numPr>
        <w:rPr>
          <w:rFonts w:cs="Arial"/>
        </w:rPr>
      </w:pPr>
      <w:r>
        <w:rPr>
          <w:rFonts w:cs="Arial"/>
        </w:rPr>
        <w:t>Errors in XML Schema Construction and Structure</w:t>
      </w:r>
    </w:p>
    <w:p w14:paraId="1D818DCA" w14:textId="55173826" w:rsidR="00181613" w:rsidRDefault="00181613" w:rsidP="00181613">
      <w:pPr>
        <w:pStyle w:val="ListParagraph"/>
        <w:numPr>
          <w:ilvl w:val="1"/>
          <w:numId w:val="24"/>
        </w:numPr>
        <w:rPr>
          <w:rFonts w:cs="Arial"/>
        </w:rPr>
      </w:pPr>
      <w:r>
        <w:rPr>
          <w:rFonts w:cs="Arial"/>
        </w:rPr>
        <w:t xml:space="preserve">See XML Schema Specification Part 1, Section 5.1 </w:t>
      </w:r>
      <w:r>
        <w:rPr>
          <w:rFonts w:cs="Arial"/>
          <w:noProof/>
        </w:rPr>
        <w:t>[</w:t>
      </w:r>
      <w:hyperlink w:anchor="a_XSDL_Part1" w:history="1">
        <w:r>
          <w:rPr>
            <w:rStyle w:val="Hyperlink"/>
            <w:rFonts w:cs="Arial"/>
            <w:noProof/>
          </w:rPr>
          <w:t>XSDLV1</w:t>
        </w:r>
      </w:hyperlink>
      <w:r>
        <w:rPr>
          <w:rFonts w:cs="Arial"/>
          <w:noProof/>
        </w:rPr>
        <w:t>]</w:t>
      </w:r>
    </w:p>
    <w:p w14:paraId="0E2941BF" w14:textId="77777777" w:rsidR="00181613" w:rsidRDefault="00181613" w:rsidP="00181613">
      <w:pPr>
        <w:pStyle w:val="ListParagraph"/>
        <w:numPr>
          <w:ilvl w:val="0"/>
          <w:numId w:val="24"/>
        </w:numPr>
        <w:rPr>
          <w:rFonts w:cs="Arial"/>
        </w:rPr>
      </w:pPr>
      <w:r>
        <w:rPr>
          <w:rFonts w:cs="Arial"/>
        </w:rPr>
        <w:t>Use of XSD constructs outside of DFDL subset</w:t>
      </w:r>
    </w:p>
    <w:p w14:paraId="5FCBFB2D" w14:textId="77777777" w:rsidR="00181613" w:rsidRDefault="00181613" w:rsidP="00181613">
      <w:pPr>
        <w:pStyle w:val="ListParagraph"/>
        <w:numPr>
          <w:ilvl w:val="0"/>
          <w:numId w:val="24"/>
        </w:numPr>
        <w:rPr>
          <w:rFonts w:cs="Arial"/>
        </w:rPr>
      </w:pPr>
      <w:r>
        <w:rPr>
          <w:rFonts w:cs="Arial"/>
        </w:rPr>
        <w:t xml:space="preserve">Implementation-defined Limitations </w:t>
      </w:r>
    </w:p>
    <w:p w14:paraId="2F6FCF6E" w14:textId="77777777" w:rsidR="00181613" w:rsidRDefault="00181613" w:rsidP="00181613">
      <w:pPr>
        <w:pStyle w:val="ListParagraph"/>
        <w:numPr>
          <w:ilvl w:val="1"/>
          <w:numId w:val="24"/>
        </w:numPr>
        <w:rPr>
          <w:rFonts w:cs="Arial"/>
        </w:rPr>
      </w:pPr>
      <w:r>
        <w:rPr>
          <w:rFonts w:cs="Arial"/>
        </w:rPr>
        <w:t>Use of DFDL schema constructs not supported by this implementation.</w:t>
      </w:r>
    </w:p>
    <w:p w14:paraId="6F757FE2" w14:textId="63B0243A" w:rsidR="00181613" w:rsidRDefault="00181613" w:rsidP="00181613">
      <w:pPr>
        <w:pStyle w:val="ListParagraph"/>
        <w:numPr>
          <w:ilvl w:val="2"/>
          <w:numId w:val="24"/>
        </w:numPr>
        <w:rPr>
          <w:rFonts w:cs="Arial"/>
        </w:rPr>
      </w:pPr>
      <w:r>
        <w:rPr>
          <w:rFonts w:cs="Arial"/>
        </w:rPr>
        <w:lastRenderedPageBreak/>
        <w:t xml:space="preserve">Example: </w:t>
      </w:r>
      <w:proofErr w:type="spellStart"/>
      <w:r>
        <w:rPr>
          <w:rFonts w:cs="Arial"/>
        </w:rPr>
        <w:t>xs:choice</w:t>
      </w:r>
      <w:proofErr w:type="spellEnd"/>
      <w:r>
        <w:rPr>
          <w:rFonts w:cs="Arial"/>
        </w:rPr>
        <w:t xml:space="preserve"> is an optional part of the DFDL specification (see section </w:t>
      </w:r>
      <w:ins w:id="13183" w:author="Mike Beckerle" w:date="2020-10-08T20:26:00Z">
        <w:r w:rsidR="00D8557F">
          <w:rPr>
            <w:rFonts w:cs="Arial"/>
          </w:rPr>
          <w:fldChar w:fldCharType="begin"/>
        </w:r>
        <w:r w:rsidR="00D8557F">
          <w:rPr>
            <w:rFonts w:cs="Arial"/>
          </w:rPr>
          <w:instrText xml:space="preserve"> REF _Ref273530851 \r \h </w:instrText>
        </w:r>
        <w:r w:rsidR="00D8557F">
          <w:rPr>
            <w:rFonts w:cs="Arial"/>
          </w:rPr>
        </w:r>
      </w:ins>
      <w:r w:rsidR="00D8557F">
        <w:rPr>
          <w:rFonts w:cs="Arial"/>
        </w:rPr>
        <w:fldChar w:fldCharType="separate"/>
      </w:r>
      <w:ins w:id="13184" w:author="Mike Beckerle" w:date="2020-10-08T20:26:00Z">
        <w:r w:rsidR="00D8557F">
          <w:rPr>
            <w:rFonts w:cs="Arial"/>
          </w:rPr>
          <w:t>23</w:t>
        </w:r>
        <w:r w:rsidR="00D8557F">
          <w:rPr>
            <w:rFonts w:cs="Arial"/>
          </w:rPr>
          <w:fldChar w:fldCharType="end"/>
        </w:r>
      </w:ins>
      <w:del w:id="13185" w:author="Mike Beckerle" w:date="2020-10-08T20:26:00Z">
        <w:r w:rsidDel="00D8557F">
          <w:rPr>
            <w:rFonts w:cs="Arial"/>
          </w:rPr>
          <w:delText>21</w:delText>
        </w:r>
      </w:del>
      <w:r>
        <w:rPr>
          <w:rFonts w:cs="Arial"/>
        </w:rPr>
        <w:t xml:space="preserve">). If not supported, it </w:t>
      </w:r>
      <w:r w:rsidR="006D4C7D">
        <w:rPr>
          <w:rFonts w:cs="Arial"/>
        </w:rPr>
        <w:t>MUST</w:t>
      </w:r>
      <w:r>
        <w:rPr>
          <w:rFonts w:cs="Arial"/>
        </w:rPr>
        <w:t xml:space="preserve"> be rejected as a Schema Definition Error. </w:t>
      </w:r>
    </w:p>
    <w:p w14:paraId="09B7E18A" w14:textId="77777777" w:rsidR="00181613" w:rsidRDefault="00181613" w:rsidP="00181613">
      <w:pPr>
        <w:pStyle w:val="ListParagraph"/>
        <w:numPr>
          <w:ilvl w:val="2"/>
          <w:numId w:val="24"/>
        </w:numPr>
        <w:rPr>
          <w:rFonts w:cs="Arial"/>
        </w:rPr>
      </w:pPr>
      <w:r>
        <w:rPr>
          <w:rFonts w:cs="Arial"/>
        </w:rPr>
        <w:t xml:space="preserve">Example: use of packed-decimal when it is not supported by the implementation. </w:t>
      </w:r>
    </w:p>
    <w:p w14:paraId="6E5415EA" w14:textId="2E37B295" w:rsidR="00181613" w:rsidRDefault="00181613" w:rsidP="00181613">
      <w:pPr>
        <w:pStyle w:val="ListParagraph"/>
        <w:numPr>
          <w:ilvl w:val="2"/>
          <w:numId w:val="24"/>
        </w:numPr>
        <w:rPr>
          <w:rFonts w:cs="Arial"/>
        </w:rPr>
      </w:pPr>
      <w:r>
        <w:rPr>
          <w:rFonts w:cs="Arial"/>
        </w:rPr>
        <w:t xml:space="preserve">Example: use of </w:t>
      </w:r>
      <w:proofErr w:type="spellStart"/>
      <w:r>
        <w:rPr>
          <w:rFonts w:cs="Arial"/>
        </w:rPr>
        <w:t>dfdl:assert</w:t>
      </w:r>
      <w:proofErr w:type="spellEnd"/>
      <w:r>
        <w:rPr>
          <w:rFonts w:cs="Arial"/>
        </w:rPr>
        <w:t xml:space="preserve"> when it is not supported by the implementation (See Spec section </w:t>
      </w:r>
      <w:ins w:id="13186" w:author="Mike Beckerle" w:date="2020-10-08T20:26:00Z">
        <w:r w:rsidR="00D8557F">
          <w:rPr>
            <w:rFonts w:cs="Arial"/>
          </w:rPr>
          <w:t xml:space="preserve"> </w:t>
        </w:r>
        <w:r w:rsidR="00D8557F">
          <w:rPr>
            <w:rFonts w:cs="Arial"/>
          </w:rPr>
          <w:fldChar w:fldCharType="begin"/>
        </w:r>
        <w:r w:rsidR="00D8557F">
          <w:rPr>
            <w:rFonts w:cs="Arial"/>
          </w:rPr>
          <w:instrText xml:space="preserve"> REF _Ref273530851 \r \h </w:instrText>
        </w:r>
        <w:r w:rsidR="00D8557F">
          <w:rPr>
            <w:rFonts w:cs="Arial"/>
          </w:rPr>
        </w:r>
        <w:r w:rsidR="00D8557F">
          <w:rPr>
            <w:rFonts w:cs="Arial"/>
          </w:rPr>
          <w:fldChar w:fldCharType="separate"/>
        </w:r>
        <w:r w:rsidR="00D8557F">
          <w:rPr>
            <w:rFonts w:cs="Arial"/>
          </w:rPr>
          <w:t>23</w:t>
        </w:r>
        <w:r w:rsidR="00D8557F">
          <w:rPr>
            <w:rFonts w:cs="Arial"/>
          </w:rPr>
          <w:fldChar w:fldCharType="end"/>
        </w:r>
      </w:ins>
      <w:del w:id="13187" w:author="Mike Beckerle" w:date="2020-10-08T20:26:00Z">
        <w:r w:rsidDel="00D8557F">
          <w:rPr>
            <w:rFonts w:cs="Arial"/>
          </w:rPr>
          <w:delText>21</w:delText>
        </w:r>
      </w:del>
      <w:r>
        <w:rPr>
          <w:rFonts w:cs="Arial"/>
        </w:rPr>
        <w:t xml:space="preserve"> on DFDL Subsets)</w:t>
      </w:r>
    </w:p>
    <w:p w14:paraId="2AD9A759" w14:textId="77777777" w:rsidR="00181613" w:rsidRDefault="00181613" w:rsidP="00181613">
      <w:pPr>
        <w:pStyle w:val="ListParagraph"/>
        <w:numPr>
          <w:ilvl w:val="2"/>
          <w:numId w:val="24"/>
        </w:numPr>
        <w:rPr>
          <w:rFonts w:cs="Arial"/>
        </w:rPr>
      </w:pPr>
      <w:r>
        <w:rPr>
          <w:rFonts w:cs="Arial"/>
        </w:rPr>
        <w:t xml:space="preserve">Note: Unrecognized DFDL properties or property values can produce a warning and an implementation can attempt to process data despite the warning. </w:t>
      </w:r>
    </w:p>
    <w:p w14:paraId="7AF5C630" w14:textId="77777777" w:rsidR="00181613" w:rsidRDefault="00181613" w:rsidP="00181613">
      <w:pPr>
        <w:pStyle w:val="ListParagraph"/>
        <w:numPr>
          <w:ilvl w:val="1"/>
          <w:numId w:val="24"/>
        </w:numPr>
        <w:rPr>
          <w:rFonts w:cs="Arial"/>
        </w:rPr>
      </w:pPr>
      <w:r>
        <w:rPr>
          <w:rFonts w:cs="Arial"/>
        </w:rPr>
        <w:t>Exceeding implementation-dependent limits for schema size/complexity</w:t>
      </w:r>
    </w:p>
    <w:p w14:paraId="41C11CDE" w14:textId="77777777" w:rsidR="00181613" w:rsidRDefault="00181613" w:rsidP="00181613">
      <w:pPr>
        <w:pStyle w:val="ListParagraph"/>
        <w:numPr>
          <w:ilvl w:val="2"/>
          <w:numId w:val="24"/>
        </w:numPr>
        <w:rPr>
          <w:rFonts w:cs="Arial"/>
        </w:rPr>
      </w:pPr>
      <w:r>
        <w:rPr>
          <w:rFonts w:cs="Arial"/>
        </w:rPr>
        <w:t>Example: schema too large – simply a limit on how large the schema can be, how many files, how many top-level constructs, etc.</w:t>
      </w:r>
    </w:p>
    <w:p w14:paraId="287D4D30" w14:textId="77777777" w:rsidR="00181613" w:rsidRDefault="00181613" w:rsidP="00181613">
      <w:pPr>
        <w:pStyle w:val="ListParagraph"/>
        <w:numPr>
          <w:ilvl w:val="0"/>
          <w:numId w:val="24"/>
        </w:numPr>
        <w:rPr>
          <w:rFonts w:cs="Arial"/>
        </w:rPr>
      </w:pPr>
      <w:r>
        <w:rPr>
          <w:rFonts w:cs="Arial"/>
        </w:rPr>
        <w:t xml:space="preserve">Schema Not Valid </w:t>
      </w:r>
    </w:p>
    <w:p w14:paraId="6A06EA6D" w14:textId="76D1F4A6" w:rsidR="00181613" w:rsidRDefault="00181613" w:rsidP="00181613">
      <w:pPr>
        <w:pStyle w:val="ListParagraph"/>
        <w:numPr>
          <w:ilvl w:val="1"/>
          <w:numId w:val="24"/>
        </w:numPr>
        <w:rPr>
          <w:rFonts w:cs="Arial"/>
        </w:rPr>
      </w:pPr>
      <w:r>
        <w:rPr>
          <w:rFonts w:cs="Arial"/>
        </w:rPr>
        <w:t xml:space="preserve">See XML Schema Specification Part 1, Section 5.2 </w:t>
      </w:r>
      <w:r>
        <w:rPr>
          <w:rFonts w:cs="Arial"/>
          <w:noProof/>
        </w:rPr>
        <w:t>[</w:t>
      </w:r>
      <w:hyperlink w:anchor="a_XSDL_Part1" w:history="1">
        <w:r>
          <w:rPr>
            <w:rStyle w:val="Hyperlink"/>
            <w:rFonts w:cs="Arial"/>
            <w:noProof/>
          </w:rPr>
          <w:t>XSDLV1</w:t>
        </w:r>
      </w:hyperlink>
      <w:r>
        <w:rPr>
          <w:rFonts w:cs="Arial"/>
          <w:noProof/>
        </w:rPr>
        <w:t>]</w:t>
      </w:r>
    </w:p>
    <w:p w14:paraId="265C3616" w14:textId="77777777" w:rsidR="00181613" w:rsidRDefault="00181613" w:rsidP="00181613">
      <w:pPr>
        <w:pStyle w:val="ListParagraph"/>
        <w:numPr>
          <w:ilvl w:val="0"/>
          <w:numId w:val="24"/>
        </w:numPr>
        <w:rPr>
          <w:rFonts w:cs="Arial"/>
        </w:rPr>
      </w:pPr>
      <w:r>
        <w:rPr>
          <w:rFonts w:cs="Arial"/>
        </w:rPr>
        <w:t>UPA violation (Unique Particle Attribution)</w:t>
      </w:r>
    </w:p>
    <w:p w14:paraId="3A939F57" w14:textId="77777777" w:rsidR="00181613" w:rsidRDefault="00181613" w:rsidP="00181613">
      <w:pPr>
        <w:pStyle w:val="ListParagraph"/>
        <w:numPr>
          <w:ilvl w:val="0"/>
          <w:numId w:val="24"/>
        </w:numPr>
        <w:rPr>
          <w:rFonts w:cs="Arial"/>
        </w:rPr>
      </w:pPr>
      <w:r>
        <w:rPr>
          <w:rFonts w:cs="Arial"/>
        </w:rPr>
        <w:t>Reference to DFDL global definition not found</w:t>
      </w:r>
    </w:p>
    <w:p w14:paraId="4C54B308" w14:textId="77777777" w:rsidR="00181613" w:rsidRDefault="00181613" w:rsidP="00181613">
      <w:pPr>
        <w:pStyle w:val="ListParagraph"/>
        <w:numPr>
          <w:ilvl w:val="1"/>
          <w:numId w:val="24"/>
        </w:numPr>
        <w:rPr>
          <w:rFonts w:cs="Arial"/>
        </w:rPr>
      </w:pPr>
      <w:r>
        <w:rPr>
          <w:rFonts w:cs="Arial"/>
        </w:rPr>
        <w:t>Format definition (</w:t>
      </w:r>
      <w:proofErr w:type="spellStart"/>
      <w:r>
        <w:rPr>
          <w:rFonts w:cs="Arial"/>
        </w:rPr>
        <w:t>dfdl:defineFormat</w:t>
      </w:r>
      <w:proofErr w:type="spellEnd"/>
      <w:r>
        <w:rPr>
          <w:rFonts w:cs="Arial"/>
        </w:rPr>
        <w:t>)</w:t>
      </w:r>
    </w:p>
    <w:p w14:paraId="68651F5B" w14:textId="77777777" w:rsidR="00181613" w:rsidRDefault="00181613" w:rsidP="00181613">
      <w:pPr>
        <w:pStyle w:val="ListParagraph"/>
        <w:numPr>
          <w:ilvl w:val="1"/>
          <w:numId w:val="24"/>
        </w:numPr>
        <w:rPr>
          <w:rFonts w:cs="Arial"/>
        </w:rPr>
      </w:pPr>
      <w:r>
        <w:rPr>
          <w:rFonts w:cs="Arial"/>
        </w:rPr>
        <w:t>Escape schema definition (</w:t>
      </w:r>
      <w:proofErr w:type="spellStart"/>
      <w:r>
        <w:rPr>
          <w:rFonts w:cs="Arial"/>
        </w:rPr>
        <w:t>dfdl:defineEscapeScheme</w:t>
      </w:r>
      <w:proofErr w:type="spellEnd"/>
      <w:r>
        <w:rPr>
          <w:rFonts w:cs="Arial"/>
        </w:rPr>
        <w:t>)</w:t>
      </w:r>
    </w:p>
    <w:p w14:paraId="0A70E404" w14:textId="77777777" w:rsidR="00181613" w:rsidRDefault="00181613" w:rsidP="00181613">
      <w:pPr>
        <w:pStyle w:val="ListParagraph"/>
        <w:numPr>
          <w:ilvl w:val="1"/>
          <w:numId w:val="24"/>
        </w:numPr>
        <w:rPr>
          <w:rFonts w:cs="Arial"/>
        </w:rPr>
      </w:pPr>
      <w:r>
        <w:rPr>
          <w:rFonts w:cs="Arial"/>
        </w:rPr>
        <w:t>Variable Definition (</w:t>
      </w:r>
      <w:proofErr w:type="spellStart"/>
      <w:r>
        <w:rPr>
          <w:rFonts w:cs="Arial"/>
        </w:rPr>
        <w:t>dfdl:defineVariable</w:t>
      </w:r>
      <w:proofErr w:type="spellEnd"/>
      <w:r>
        <w:rPr>
          <w:rFonts w:cs="Arial"/>
        </w:rPr>
        <w:t>)</w:t>
      </w:r>
    </w:p>
    <w:p w14:paraId="27E82DE5" w14:textId="77777777" w:rsidR="00181613" w:rsidRDefault="00181613" w:rsidP="00181613">
      <w:pPr>
        <w:pStyle w:val="ListParagraph"/>
        <w:numPr>
          <w:ilvl w:val="0"/>
          <w:numId w:val="24"/>
        </w:numPr>
        <w:rPr>
          <w:rFonts w:cs="Arial"/>
        </w:rPr>
      </w:pPr>
      <w:r>
        <w:rPr>
          <w:rFonts w:cs="Arial"/>
        </w:rPr>
        <w:t>DFDL Annotations not well-formed or not valid</w:t>
      </w:r>
    </w:p>
    <w:p w14:paraId="113565C3" w14:textId="77777777" w:rsidR="00181613" w:rsidRDefault="00181613" w:rsidP="00181613">
      <w:pPr>
        <w:pStyle w:val="ListParagraph"/>
        <w:numPr>
          <w:ilvl w:val="0"/>
          <w:numId w:val="24"/>
        </w:numPr>
        <w:rPr>
          <w:rFonts w:cs="Arial"/>
        </w:rPr>
      </w:pPr>
      <w:r>
        <w:rPr>
          <w:rFonts w:cs="Arial"/>
        </w:rPr>
        <w:t>DFDL Annotations Incompatible</w:t>
      </w:r>
    </w:p>
    <w:p w14:paraId="488DACD3" w14:textId="77777777" w:rsidR="00181613" w:rsidRDefault="00181613" w:rsidP="00181613">
      <w:pPr>
        <w:pStyle w:val="ListParagraph"/>
        <w:numPr>
          <w:ilvl w:val="1"/>
          <w:numId w:val="24"/>
        </w:numPr>
        <w:rPr>
          <w:rFonts w:cs="Arial"/>
        </w:rPr>
      </w:pPr>
      <w:r>
        <w:rPr>
          <w:rFonts w:cs="Arial"/>
        </w:rPr>
        <w:t xml:space="preserve">E.g., </w:t>
      </w:r>
      <w:proofErr w:type="spellStart"/>
      <w:r>
        <w:rPr>
          <w:rFonts w:cs="Arial"/>
        </w:rPr>
        <w:t>dfdl:assert</w:t>
      </w:r>
      <w:proofErr w:type="spellEnd"/>
      <w:r>
        <w:rPr>
          <w:rFonts w:cs="Arial"/>
        </w:rPr>
        <w:t xml:space="preserve"> and </w:t>
      </w:r>
      <w:proofErr w:type="spellStart"/>
      <w:r>
        <w:rPr>
          <w:rFonts w:cs="Arial"/>
        </w:rPr>
        <w:t>dfdl:discriminator</w:t>
      </w:r>
      <w:proofErr w:type="spellEnd"/>
      <w:r>
        <w:rPr>
          <w:rFonts w:cs="Arial"/>
        </w:rPr>
        <w:t xml:space="preserve"> at same combined annotation point, or more than one format annotation at an annotation point.</w:t>
      </w:r>
    </w:p>
    <w:p w14:paraId="7E2C0353" w14:textId="77777777" w:rsidR="00181613" w:rsidRDefault="00181613" w:rsidP="00181613">
      <w:pPr>
        <w:pStyle w:val="ListParagraph"/>
        <w:numPr>
          <w:ilvl w:val="0"/>
          <w:numId w:val="24"/>
        </w:numPr>
        <w:rPr>
          <w:rFonts w:cs="Arial"/>
        </w:rPr>
      </w:pPr>
      <w:r>
        <w:rPr>
          <w:rFonts w:cs="Arial"/>
        </w:rPr>
        <w:t>DFDL Properties and their values</w:t>
      </w:r>
    </w:p>
    <w:p w14:paraId="79887DD6" w14:textId="77777777" w:rsidR="00181613" w:rsidRDefault="00181613" w:rsidP="00181613">
      <w:pPr>
        <w:pStyle w:val="ListParagraph"/>
        <w:numPr>
          <w:ilvl w:val="1"/>
          <w:numId w:val="24"/>
        </w:numPr>
        <w:rPr>
          <w:rFonts w:cs="Arial"/>
        </w:rPr>
      </w:pPr>
      <w:r>
        <w:rPr>
          <w:rFonts w:cs="Arial"/>
        </w:rPr>
        <w:t>Property not applicable to DFDL annotation</w:t>
      </w:r>
    </w:p>
    <w:p w14:paraId="04507029" w14:textId="77777777" w:rsidR="00181613" w:rsidRDefault="00181613" w:rsidP="00181613">
      <w:pPr>
        <w:pStyle w:val="ListParagraph"/>
        <w:numPr>
          <w:ilvl w:val="1"/>
          <w:numId w:val="24"/>
        </w:numPr>
        <w:rPr>
          <w:rFonts w:cs="Arial"/>
        </w:rPr>
      </w:pPr>
      <w:r>
        <w:rPr>
          <w:rFonts w:cs="Arial"/>
        </w:rPr>
        <w:t>Property value not suitable for property</w:t>
      </w:r>
    </w:p>
    <w:p w14:paraId="1CEB7A49" w14:textId="77777777" w:rsidR="00181613" w:rsidRDefault="00181613" w:rsidP="00181613">
      <w:pPr>
        <w:pStyle w:val="ListParagraph"/>
        <w:numPr>
          <w:ilvl w:val="1"/>
          <w:numId w:val="24"/>
        </w:numPr>
        <w:rPr>
          <w:rFonts w:cs="Arial"/>
        </w:rPr>
      </w:pPr>
      <w:r>
        <w:rPr>
          <w:rFonts w:cs="Arial"/>
        </w:rPr>
        <w:t>Property conflict</w:t>
      </w:r>
    </w:p>
    <w:p w14:paraId="10BF0E80" w14:textId="77777777" w:rsidR="00181613" w:rsidRDefault="00181613" w:rsidP="00181613">
      <w:pPr>
        <w:pStyle w:val="ListParagraph"/>
        <w:numPr>
          <w:ilvl w:val="2"/>
          <w:numId w:val="24"/>
        </w:numPr>
        <w:rPr>
          <w:rFonts w:cs="Arial"/>
        </w:rPr>
      </w:pPr>
      <w:r>
        <w:rPr>
          <w:rFonts w:cs="Arial"/>
        </w:rPr>
        <w:t>Between Element Reference and Element Declaration</w:t>
      </w:r>
    </w:p>
    <w:p w14:paraId="0C9BFF06" w14:textId="77777777" w:rsidR="00181613" w:rsidRDefault="00181613" w:rsidP="00181613">
      <w:pPr>
        <w:pStyle w:val="ListParagraph"/>
        <w:numPr>
          <w:ilvl w:val="2"/>
          <w:numId w:val="24"/>
        </w:numPr>
        <w:rPr>
          <w:rFonts w:cs="Arial"/>
        </w:rPr>
      </w:pPr>
      <w:r>
        <w:rPr>
          <w:rFonts w:cs="Arial"/>
        </w:rPr>
        <w:t>Between Element Declaration and Simple Type Definition</w:t>
      </w:r>
    </w:p>
    <w:p w14:paraId="57933756" w14:textId="77777777" w:rsidR="00181613" w:rsidRDefault="00181613" w:rsidP="00181613">
      <w:pPr>
        <w:pStyle w:val="ListParagraph"/>
        <w:numPr>
          <w:ilvl w:val="2"/>
          <w:numId w:val="24"/>
        </w:numPr>
        <w:rPr>
          <w:rFonts w:cs="Arial"/>
        </w:rPr>
      </w:pPr>
      <w:r>
        <w:rPr>
          <w:rFonts w:cs="Arial"/>
        </w:rPr>
        <w:t>Between Simple Type Definition and Base Simple Type Definition</w:t>
      </w:r>
    </w:p>
    <w:p w14:paraId="45BEB3E3" w14:textId="77777777" w:rsidR="00181613" w:rsidRDefault="00181613" w:rsidP="00181613">
      <w:pPr>
        <w:pStyle w:val="ListParagraph"/>
        <w:numPr>
          <w:ilvl w:val="2"/>
          <w:numId w:val="24"/>
        </w:numPr>
        <w:rPr>
          <w:rFonts w:cs="Arial"/>
        </w:rPr>
      </w:pPr>
      <w:r>
        <w:rPr>
          <w:rFonts w:cs="Arial"/>
        </w:rPr>
        <w:t>Between Group Reference and Sequence/Choice of Group Definition</w:t>
      </w:r>
    </w:p>
    <w:p w14:paraId="4007D68B" w14:textId="77777777" w:rsidR="00181613" w:rsidRDefault="00181613" w:rsidP="00181613">
      <w:pPr>
        <w:pStyle w:val="ListParagraph"/>
        <w:numPr>
          <w:ilvl w:val="1"/>
          <w:numId w:val="24"/>
        </w:numPr>
        <w:rPr>
          <w:rFonts w:cs="Arial"/>
        </w:rPr>
      </w:pPr>
      <w:r>
        <w:rPr>
          <w:rFonts w:cs="Arial"/>
        </w:rPr>
        <w:t>Required property not found</w:t>
      </w:r>
    </w:p>
    <w:p w14:paraId="07BE6C7D" w14:textId="77777777" w:rsidR="00181613" w:rsidRDefault="00181613" w:rsidP="00181613">
      <w:pPr>
        <w:pStyle w:val="ListParagraph"/>
        <w:numPr>
          <w:ilvl w:val="0"/>
          <w:numId w:val="24"/>
        </w:numPr>
        <w:rPr>
          <w:rFonts w:cs="Arial"/>
        </w:rPr>
      </w:pPr>
      <w:r>
        <w:rPr>
          <w:rFonts w:cs="Arial"/>
        </w:rPr>
        <w:t>Expressions</w:t>
      </w:r>
    </w:p>
    <w:p w14:paraId="2F54B0A8" w14:textId="77777777" w:rsidR="00181613" w:rsidRDefault="00181613" w:rsidP="00181613">
      <w:pPr>
        <w:pStyle w:val="ListParagraph"/>
        <w:numPr>
          <w:ilvl w:val="1"/>
          <w:numId w:val="24"/>
        </w:numPr>
        <w:rPr>
          <w:rFonts w:cs="Arial"/>
        </w:rPr>
      </w:pPr>
      <w:r>
        <w:rPr>
          <w:rFonts w:cs="Arial"/>
        </w:rPr>
        <w:t>Expression syntax error</w:t>
      </w:r>
    </w:p>
    <w:p w14:paraId="5F09EE2D" w14:textId="77777777" w:rsidR="00181613" w:rsidRDefault="00181613" w:rsidP="00181613">
      <w:pPr>
        <w:pStyle w:val="ListParagraph"/>
        <w:numPr>
          <w:ilvl w:val="1"/>
          <w:numId w:val="24"/>
        </w:numPr>
        <w:rPr>
          <w:rFonts w:cs="Arial"/>
        </w:rPr>
      </w:pPr>
      <w:r>
        <w:rPr>
          <w:rFonts w:cs="Arial"/>
        </w:rPr>
        <w:t>Named child element doesn't exist – E.g., /a/b, and there is no child b in existence.</w:t>
      </w:r>
    </w:p>
    <w:p w14:paraId="1B0329B0" w14:textId="77777777" w:rsidR="00181613" w:rsidRDefault="00181613" w:rsidP="00181613">
      <w:pPr>
        <w:pStyle w:val="ListParagraph"/>
        <w:numPr>
          <w:ilvl w:val="2"/>
          <w:numId w:val="24"/>
        </w:numPr>
        <w:rPr>
          <w:rFonts w:cs="Arial"/>
        </w:rPr>
      </w:pPr>
      <w:r>
        <w:rPr>
          <w:rFonts w:cs="Arial"/>
        </w:rPr>
        <w:t xml:space="preserve">Note: no child possible in the schema is a different error, but also a Schema Definition Error, as /a/b would not have a type in that case. </w:t>
      </w:r>
    </w:p>
    <w:p w14:paraId="636309A5" w14:textId="7E631CA4" w:rsidR="00181613" w:rsidRDefault="00181613" w:rsidP="00181613">
      <w:pPr>
        <w:pStyle w:val="ListParagraph"/>
        <w:numPr>
          <w:ilvl w:val="2"/>
          <w:numId w:val="24"/>
        </w:numPr>
        <w:rPr>
          <w:rFonts w:cs="Arial"/>
        </w:rPr>
      </w:pPr>
      <w:r>
        <w:rPr>
          <w:rFonts w:cs="Arial"/>
        </w:rPr>
        <w:t xml:space="preserve">Note: This is </w:t>
      </w:r>
      <w:r w:rsidR="00873A62">
        <w:rPr>
          <w:rFonts w:cs="Arial"/>
        </w:rPr>
        <w:t>a Schema Definition Error</w:t>
      </w:r>
      <w:r>
        <w:rPr>
          <w:rFonts w:cs="Arial"/>
        </w:rPr>
        <w:t xml:space="preserve">, as schema authors are advised to use </w:t>
      </w:r>
      <w:proofErr w:type="spellStart"/>
      <w:r>
        <w:rPr>
          <w:rFonts w:cs="Arial"/>
        </w:rPr>
        <w:t>fn:exists</w:t>
      </w:r>
      <w:proofErr w:type="spellEnd"/>
      <w:r>
        <w:rPr>
          <w:rFonts w:cs="Arial"/>
        </w:rPr>
        <w:t>(…) to test for existence of elements when it is possible that they not exist.</w:t>
      </w:r>
    </w:p>
    <w:p w14:paraId="6975EE6F" w14:textId="77777777" w:rsidR="00181613" w:rsidRDefault="00181613" w:rsidP="00181613">
      <w:pPr>
        <w:pStyle w:val="ListParagraph"/>
        <w:numPr>
          <w:ilvl w:val="1"/>
          <w:numId w:val="24"/>
        </w:numPr>
        <w:rPr>
          <w:rFonts w:cs="Arial"/>
        </w:rPr>
      </w:pPr>
      <w:r>
        <w:rPr>
          <w:rFonts w:cs="Arial"/>
        </w:rPr>
        <w:t>Variable read but not defined</w:t>
      </w:r>
    </w:p>
    <w:p w14:paraId="6C48FCF3" w14:textId="77777777" w:rsidR="00181613" w:rsidRDefault="00181613" w:rsidP="00181613">
      <w:pPr>
        <w:pStyle w:val="ListParagraph"/>
        <w:numPr>
          <w:ilvl w:val="1"/>
          <w:numId w:val="24"/>
        </w:numPr>
        <w:rPr>
          <w:rFonts w:cs="Arial"/>
        </w:rPr>
      </w:pPr>
      <w:r>
        <w:rPr>
          <w:rFonts w:cs="Arial"/>
        </w:rPr>
        <w:t>Variable assigned after read</w:t>
      </w:r>
    </w:p>
    <w:p w14:paraId="471CF44E" w14:textId="77777777" w:rsidR="00181613" w:rsidRDefault="00181613" w:rsidP="00181613">
      <w:pPr>
        <w:pStyle w:val="ListParagraph"/>
        <w:numPr>
          <w:ilvl w:val="1"/>
          <w:numId w:val="24"/>
        </w:numPr>
        <w:rPr>
          <w:rFonts w:cs="Arial"/>
        </w:rPr>
      </w:pPr>
      <w:r>
        <w:rPr>
          <w:rFonts w:cs="Arial"/>
        </w:rPr>
        <w:t>Variable assigned more than once</w:t>
      </w:r>
    </w:p>
    <w:p w14:paraId="3CD54242" w14:textId="77777777" w:rsidR="00181613" w:rsidRDefault="00181613" w:rsidP="00181613">
      <w:pPr>
        <w:pStyle w:val="ListParagraph"/>
        <w:numPr>
          <w:ilvl w:val="1"/>
          <w:numId w:val="24"/>
        </w:numPr>
        <w:rPr>
          <w:rFonts w:cs="Arial"/>
        </w:rPr>
      </w:pPr>
      <w:r>
        <w:rPr>
          <w:rFonts w:cs="Arial"/>
        </w:rPr>
        <w:t>Static Type error – type is incorrect for usage</w:t>
      </w:r>
    </w:p>
    <w:p w14:paraId="5C5BA35C" w14:textId="70D38029" w:rsidR="00181613" w:rsidRDefault="00181613" w:rsidP="00181613">
      <w:pPr>
        <w:pStyle w:val="ListParagraph"/>
        <w:numPr>
          <w:ilvl w:val="2"/>
          <w:numId w:val="24"/>
        </w:numPr>
        <w:rPr>
          <w:rFonts w:cs="Arial"/>
        </w:rPr>
      </w:pPr>
      <w:r>
        <w:rPr>
          <w:rFonts w:cs="Arial"/>
        </w:rPr>
        <w:t xml:space="preserve">Note: if an implementation is unable to distinguish Static Type Errors from Dynamic Type Errors, then both </w:t>
      </w:r>
      <w:r w:rsidR="003B63AE">
        <w:rPr>
          <w:rFonts w:cs="Arial"/>
        </w:rPr>
        <w:t>MUST</w:t>
      </w:r>
      <w:r>
        <w:rPr>
          <w:rFonts w:cs="Arial"/>
        </w:rPr>
        <w:t xml:space="preserve"> cause Schema Definition Errors.</w:t>
      </w:r>
    </w:p>
    <w:p w14:paraId="4296E1E7" w14:textId="77777777" w:rsidR="00181613" w:rsidRDefault="00181613" w:rsidP="00181613">
      <w:pPr>
        <w:pStyle w:val="ListParagraph"/>
        <w:numPr>
          <w:ilvl w:val="1"/>
          <w:numId w:val="24"/>
        </w:numPr>
        <w:rPr>
          <w:rFonts w:cs="Arial"/>
        </w:rPr>
      </w:pPr>
      <w:r>
        <w:rPr>
          <w:rFonts w:cs="Arial"/>
        </w:rPr>
        <w:t>Path step definition not found – e.g., /a/</w:t>
      </w:r>
      <w:proofErr w:type="spellStart"/>
      <w:r>
        <w:rPr>
          <w:rFonts w:cs="Arial"/>
        </w:rPr>
        <w:t>n:b</w:t>
      </w:r>
      <w:proofErr w:type="spellEnd"/>
      <w:r>
        <w:rPr>
          <w:rFonts w:cs="Arial"/>
        </w:rPr>
        <w:t xml:space="preserve"> but no definition for n:b as local or global element.</w:t>
      </w:r>
    </w:p>
    <w:p w14:paraId="316540D2" w14:textId="77777777" w:rsidR="00181613" w:rsidRDefault="00181613" w:rsidP="00181613">
      <w:pPr>
        <w:pStyle w:val="ListParagraph"/>
        <w:numPr>
          <w:ilvl w:val="1"/>
          <w:numId w:val="24"/>
        </w:numPr>
        <w:rPr>
          <w:rFonts w:cs="Arial"/>
        </w:rPr>
      </w:pPr>
      <w:r>
        <w:rPr>
          <w:rFonts w:cs="Arial"/>
        </w:rPr>
        <w:t>Not enough arguments for function</w:t>
      </w:r>
    </w:p>
    <w:p w14:paraId="14749354" w14:textId="77777777" w:rsidR="00181613" w:rsidRDefault="00181613" w:rsidP="00181613">
      <w:pPr>
        <w:pStyle w:val="ListParagraph"/>
        <w:numPr>
          <w:ilvl w:val="1"/>
          <w:numId w:val="24"/>
        </w:numPr>
        <w:rPr>
          <w:rFonts w:cs="Arial"/>
        </w:rPr>
      </w:pPr>
      <w:r>
        <w:rPr>
          <w:rFonts w:cs="Arial"/>
        </w:rPr>
        <w:t xml:space="preserve">Expression value is </w:t>
      </w:r>
      <w:proofErr w:type="spellStart"/>
      <w:r>
        <w:rPr>
          <w:rFonts w:cs="Arial"/>
        </w:rPr>
        <w:t>not</w:t>
      </w:r>
      <w:proofErr w:type="spellEnd"/>
      <w:r>
        <w:rPr>
          <w:rFonts w:cs="Arial"/>
        </w:rPr>
        <w:t xml:space="preserve"> single node</w:t>
      </w:r>
    </w:p>
    <w:p w14:paraId="5744CB97" w14:textId="77777777" w:rsidR="00181613" w:rsidRDefault="00181613" w:rsidP="00181613">
      <w:pPr>
        <w:pStyle w:val="ListParagraph"/>
        <w:numPr>
          <w:ilvl w:val="2"/>
          <w:numId w:val="24"/>
        </w:numPr>
        <w:rPr>
          <w:rFonts w:cs="Arial"/>
        </w:rPr>
      </w:pPr>
      <w:r>
        <w:rPr>
          <w:rFonts w:cs="Arial"/>
        </w:rPr>
        <w:t xml:space="preserve">Most DFDL expression contexts require an expression to identify a single node, not an array (aka sequence of nodes). There are a few exceptions </w:t>
      </w:r>
      <w:r>
        <w:rPr>
          <w:rFonts w:cs="Arial"/>
        </w:rPr>
        <w:lastRenderedPageBreak/>
        <w:t xml:space="preserve">such as the </w:t>
      </w:r>
      <w:proofErr w:type="spellStart"/>
      <w:r>
        <w:rPr>
          <w:rFonts w:cs="Arial"/>
        </w:rPr>
        <w:t>fn:count</w:t>
      </w:r>
      <w:proofErr w:type="spellEnd"/>
      <w:r>
        <w:rPr>
          <w:rFonts w:cs="Arial"/>
        </w:rPr>
        <w:t xml:space="preserve">(…) function, where the path expression must be to an array or optional element. </w:t>
      </w:r>
    </w:p>
    <w:p w14:paraId="0543440A" w14:textId="77777777" w:rsidR="00181613" w:rsidRDefault="00181613" w:rsidP="00181613">
      <w:pPr>
        <w:pStyle w:val="ListParagraph"/>
        <w:numPr>
          <w:ilvl w:val="1"/>
          <w:numId w:val="24"/>
        </w:numPr>
        <w:rPr>
          <w:rFonts w:cs="Arial"/>
        </w:rPr>
      </w:pPr>
      <w:r>
        <w:rPr>
          <w:rFonts w:cs="Arial"/>
        </w:rPr>
        <w:t>Expression value is not array element or optional element.</w:t>
      </w:r>
    </w:p>
    <w:p w14:paraId="0095E17E" w14:textId="77777777" w:rsidR="00181613" w:rsidRDefault="00181613" w:rsidP="00181613">
      <w:pPr>
        <w:pStyle w:val="ListParagraph"/>
        <w:numPr>
          <w:ilvl w:val="2"/>
          <w:numId w:val="24"/>
        </w:numPr>
        <w:rPr>
          <w:rFonts w:cs="Arial"/>
        </w:rPr>
      </w:pPr>
      <w:r>
        <w:rPr>
          <w:rFonts w:cs="Arial"/>
        </w:rPr>
        <w:t>Some DFDL expression contexts require an array or an optional element.</w:t>
      </w:r>
    </w:p>
    <w:p w14:paraId="10F8588C" w14:textId="562058FD" w:rsidR="00181613" w:rsidRDefault="00181613" w:rsidP="00181613">
      <w:pPr>
        <w:pStyle w:val="ListParagraph"/>
        <w:numPr>
          <w:ilvl w:val="2"/>
          <w:numId w:val="24"/>
        </w:numPr>
        <w:rPr>
          <w:rFonts w:cs="Arial"/>
        </w:rPr>
      </w:pPr>
      <w:r>
        <w:rPr>
          <w:rFonts w:cs="Arial"/>
        </w:rPr>
        <w:t xml:space="preserve">Example: The </w:t>
      </w:r>
      <w:proofErr w:type="spellStart"/>
      <w:r>
        <w:rPr>
          <w:rFonts w:cs="Arial"/>
        </w:rPr>
        <w:t>fn:count</w:t>
      </w:r>
      <w:proofErr w:type="spellEnd"/>
      <w:r>
        <w:rPr>
          <w:rFonts w:cs="Arial"/>
        </w:rPr>
        <w:t xml:space="preserve">(...) function argument must be to an array or optional element. It is </w:t>
      </w:r>
      <w:r w:rsidR="00873A62">
        <w:rPr>
          <w:rFonts w:cs="Arial"/>
        </w:rPr>
        <w:t>a Schema Definition Error</w:t>
      </w:r>
      <w:r>
        <w:rPr>
          <w:rFonts w:cs="Arial"/>
        </w:rPr>
        <w:t xml:space="preserve"> if the argument expression is otherwise. </w:t>
      </w:r>
    </w:p>
    <w:p w14:paraId="2269A810" w14:textId="77777777" w:rsidR="00181613" w:rsidRDefault="00181613" w:rsidP="00181613">
      <w:pPr>
        <w:pStyle w:val="ListParagraph"/>
        <w:numPr>
          <w:ilvl w:val="0"/>
          <w:numId w:val="24"/>
        </w:numPr>
        <w:rPr>
          <w:rFonts w:cs="Arial"/>
        </w:rPr>
      </w:pPr>
      <w:r>
        <w:rPr>
          <w:rFonts w:cs="Arial"/>
        </w:rPr>
        <w:t>Regular Expressions</w:t>
      </w:r>
    </w:p>
    <w:p w14:paraId="4A612B71" w14:textId="77777777" w:rsidR="00181613" w:rsidRDefault="00181613" w:rsidP="00181613">
      <w:pPr>
        <w:pStyle w:val="ListParagraph"/>
        <w:numPr>
          <w:ilvl w:val="1"/>
          <w:numId w:val="24"/>
        </w:numPr>
        <w:rPr>
          <w:rFonts w:cs="Arial"/>
        </w:rPr>
      </w:pPr>
      <w:r>
        <w:rPr>
          <w:rFonts w:cs="Arial"/>
        </w:rPr>
        <w:t>Syntax error</w:t>
      </w:r>
    </w:p>
    <w:p w14:paraId="0E02C51F" w14:textId="77777777" w:rsidR="00181613" w:rsidRDefault="00181613">
      <w:pPr>
        <w:spacing w:before="0" w:after="0"/>
        <w:rPr>
          <w:rFonts w:ascii="Times New Roman" w:hAnsi="Times New Roman"/>
        </w:rPr>
      </w:pPr>
    </w:p>
    <w:p w14:paraId="2425AC9B" w14:textId="77777777" w:rsidR="00C31ED0" w:rsidRDefault="00C31ED0" w:rsidP="00B31DA3">
      <w:pPr>
        <w:pStyle w:val="Heading1"/>
        <w:sectPr w:rsidR="00C31ED0">
          <w:headerReference w:type="default" r:id="rId88"/>
          <w:footerReference w:type="default" r:id="rId89"/>
          <w:pgSz w:w="12240" w:h="15840"/>
          <w:pgMar w:top="1440" w:right="1800" w:bottom="1440" w:left="1800" w:header="720" w:footer="720" w:gutter="0"/>
          <w:cols w:space="720"/>
        </w:sectPr>
      </w:pPr>
      <w:bookmarkStart w:id="13188" w:name="_Toc52984728"/>
    </w:p>
    <w:p w14:paraId="7CF904F4" w14:textId="4E3D63AC" w:rsidR="0052761A" w:rsidRDefault="0052761A" w:rsidP="00B31DA3">
      <w:pPr>
        <w:pStyle w:val="Heading1"/>
      </w:pPr>
      <w:bookmarkStart w:id="13189" w:name="_Appendix_G:_Property"/>
      <w:bookmarkEnd w:id="13189"/>
      <w:r>
        <w:lastRenderedPageBreak/>
        <w:t xml:space="preserve">Appendix G: Property </w:t>
      </w:r>
      <w:commentRangeStart w:id="13190"/>
      <w:r>
        <w:t>Precedence</w:t>
      </w:r>
      <w:bookmarkEnd w:id="13188"/>
      <w:commentRangeEnd w:id="13190"/>
      <w:r w:rsidR="00C31ED0">
        <w:rPr>
          <w:rStyle w:val="CommentReference"/>
          <w:rFonts w:cs="Times New Roman"/>
          <w:b w:val="0"/>
          <w:bCs w:val="0"/>
          <w:kern w:val="0"/>
        </w:rPr>
        <w:commentReference w:id="13190"/>
      </w:r>
    </w:p>
    <w:p w14:paraId="3A32650E" w14:textId="3A41A316" w:rsidR="00D23462" w:rsidRDefault="00D23462" w:rsidP="00B31DA3">
      <w:pPr>
        <w:pStyle w:val="Heading2"/>
      </w:pPr>
      <w:bookmarkStart w:id="13191" w:name="_Toc199516369"/>
      <w:bookmarkStart w:id="13192" w:name="_Toc194984030"/>
      <w:bookmarkStart w:id="13193" w:name="_Toc243112872"/>
      <w:bookmarkStart w:id="13194" w:name="_Toc349042831"/>
      <w:bookmarkStart w:id="13195" w:name="_Toc52984729"/>
      <w:r>
        <w:t>Parsing</w:t>
      </w:r>
      <w:bookmarkEnd w:id="13191"/>
      <w:bookmarkEnd w:id="13192"/>
      <w:bookmarkEnd w:id="13193"/>
      <w:bookmarkEnd w:id="13194"/>
      <w:bookmarkEnd w:id="13195"/>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BC2419">
      <w:pPr>
        <w:pStyle w:val="Heading3"/>
        <w:rPr>
          <w:rFonts w:eastAsia="Times New Roman"/>
        </w:rPr>
      </w:pPr>
      <w:bookmarkStart w:id="13196" w:name="_Toc322911728"/>
      <w:bookmarkStart w:id="13197" w:name="_Toc322912267"/>
      <w:bookmarkStart w:id="13198" w:name="_Toc329093128"/>
      <w:bookmarkStart w:id="13199" w:name="_Toc332701641"/>
      <w:bookmarkStart w:id="13200" w:name="_Toc332701945"/>
      <w:bookmarkStart w:id="13201" w:name="_Toc332711744"/>
      <w:bookmarkStart w:id="13202" w:name="_Toc332712046"/>
      <w:bookmarkStart w:id="13203" w:name="_Toc332712347"/>
      <w:bookmarkStart w:id="13204" w:name="_Toc332724263"/>
      <w:bookmarkStart w:id="13205" w:name="_Toc332724563"/>
      <w:bookmarkStart w:id="13206" w:name="_Toc341102859"/>
      <w:bookmarkStart w:id="13207" w:name="_Toc347241594"/>
      <w:bookmarkStart w:id="13208" w:name="_Toc347744787"/>
      <w:bookmarkStart w:id="13209" w:name="_Toc348984570"/>
      <w:bookmarkStart w:id="13210" w:name="_Toc348984875"/>
      <w:bookmarkStart w:id="13211" w:name="_Toc349038039"/>
      <w:bookmarkStart w:id="13212" w:name="_Toc349038341"/>
      <w:bookmarkStart w:id="13213" w:name="_Toc349042832"/>
      <w:bookmarkStart w:id="13214" w:name="_Toc351912954"/>
      <w:bookmarkStart w:id="13215" w:name="_Toc351914975"/>
      <w:bookmarkStart w:id="13216" w:name="_Toc351915441"/>
      <w:bookmarkStart w:id="13217" w:name="_Toc361231539"/>
      <w:bookmarkStart w:id="13218" w:name="_Toc361232065"/>
      <w:bookmarkStart w:id="13219" w:name="_Toc362445363"/>
      <w:bookmarkStart w:id="13220" w:name="_Toc363909330"/>
      <w:bookmarkStart w:id="13221" w:name="_Toc364463756"/>
      <w:bookmarkStart w:id="13222" w:name="_Toc366078360"/>
      <w:bookmarkStart w:id="13223" w:name="_Toc366078975"/>
      <w:bookmarkStart w:id="13224" w:name="_Toc366079960"/>
      <w:bookmarkStart w:id="13225" w:name="_Toc366080572"/>
      <w:bookmarkStart w:id="13226" w:name="_Toc366081181"/>
      <w:bookmarkStart w:id="13227" w:name="_Toc366505521"/>
      <w:bookmarkStart w:id="13228" w:name="_Toc366508890"/>
      <w:bookmarkStart w:id="13229" w:name="_Toc366513391"/>
      <w:bookmarkStart w:id="13230" w:name="_Toc366574580"/>
      <w:bookmarkStart w:id="13231" w:name="_Toc366578373"/>
      <w:bookmarkStart w:id="13232" w:name="_Toc366578967"/>
      <w:bookmarkStart w:id="13233" w:name="_Toc366579559"/>
      <w:bookmarkStart w:id="13234" w:name="_Toc366580150"/>
      <w:bookmarkStart w:id="13235" w:name="_Toc366580742"/>
      <w:bookmarkStart w:id="13236" w:name="_Toc366581333"/>
      <w:bookmarkStart w:id="13237" w:name="_Toc366581925"/>
      <w:bookmarkStart w:id="13238" w:name="_Toc243112873"/>
      <w:bookmarkStart w:id="13239" w:name="_Toc349042833"/>
      <w:bookmarkStart w:id="13240" w:name="_Toc52984730"/>
      <w:bookmarkEnd w:id="13196"/>
      <w:bookmarkEnd w:id="13197"/>
      <w:bookmarkEnd w:id="13198"/>
      <w:bookmarkEnd w:id="13199"/>
      <w:bookmarkEnd w:id="13200"/>
      <w:bookmarkEnd w:id="13201"/>
      <w:bookmarkEnd w:id="13202"/>
      <w:bookmarkEnd w:id="13203"/>
      <w:bookmarkEnd w:id="13204"/>
      <w:bookmarkEnd w:id="13205"/>
      <w:bookmarkEnd w:id="13206"/>
      <w:bookmarkEnd w:id="13207"/>
      <w:bookmarkEnd w:id="13208"/>
      <w:bookmarkEnd w:id="13209"/>
      <w:bookmarkEnd w:id="13210"/>
      <w:bookmarkEnd w:id="13211"/>
      <w:bookmarkEnd w:id="13212"/>
      <w:bookmarkEnd w:id="13213"/>
      <w:bookmarkEnd w:id="13214"/>
      <w:bookmarkEnd w:id="13215"/>
      <w:bookmarkEnd w:id="13216"/>
      <w:bookmarkEnd w:id="13217"/>
      <w:bookmarkEnd w:id="13218"/>
      <w:bookmarkEnd w:id="13219"/>
      <w:bookmarkEnd w:id="13220"/>
      <w:bookmarkEnd w:id="13221"/>
      <w:bookmarkEnd w:id="13222"/>
      <w:bookmarkEnd w:id="13223"/>
      <w:bookmarkEnd w:id="13224"/>
      <w:bookmarkEnd w:id="13225"/>
      <w:bookmarkEnd w:id="13226"/>
      <w:bookmarkEnd w:id="13227"/>
      <w:bookmarkEnd w:id="13228"/>
      <w:bookmarkEnd w:id="13229"/>
      <w:bookmarkEnd w:id="13230"/>
      <w:bookmarkEnd w:id="13231"/>
      <w:bookmarkEnd w:id="13232"/>
      <w:bookmarkEnd w:id="13233"/>
      <w:bookmarkEnd w:id="13234"/>
      <w:bookmarkEnd w:id="13235"/>
      <w:bookmarkEnd w:id="13236"/>
      <w:bookmarkEnd w:id="13237"/>
      <w:proofErr w:type="spellStart"/>
      <w:r>
        <w:rPr>
          <w:rFonts w:eastAsia="Times New Roman"/>
        </w:rPr>
        <w:t>dfdl:element</w:t>
      </w:r>
      <w:proofErr w:type="spellEnd"/>
      <w:r>
        <w:rPr>
          <w:rFonts w:eastAsia="Times New Roman"/>
        </w:rPr>
        <w:t xml:space="preserve"> (simple) and </w:t>
      </w:r>
      <w:proofErr w:type="spellStart"/>
      <w:r>
        <w:rPr>
          <w:rFonts w:eastAsia="Times New Roman"/>
        </w:rPr>
        <w:t>dfdl:simpleType</w:t>
      </w:r>
      <w:bookmarkEnd w:id="13238"/>
      <w:bookmarkEnd w:id="13239"/>
      <w:bookmarkEnd w:id="13240"/>
      <w:proofErr w:type="spellEnd"/>
    </w:p>
    <w:p w14:paraId="7244708A" w14:textId="77777777" w:rsidR="00D23462" w:rsidRDefault="00D23462" w:rsidP="00C31ED0">
      <w:pPr>
        <w:numPr>
          <w:ilvl w:val="0"/>
          <w:numId w:val="150"/>
        </w:numPr>
        <w:rPr>
          <w:rStyle w:val="Emphasis"/>
        </w:rPr>
      </w:pPr>
      <w:r>
        <w:rPr>
          <w:rStyle w:val="Emphasis"/>
        </w:rPr>
        <w:t xml:space="preserve">Parsing: calculated value (does not apply to </w:t>
      </w:r>
      <w:proofErr w:type="spellStart"/>
      <w:r>
        <w:rPr>
          <w:rStyle w:val="Emphasis"/>
        </w:rPr>
        <w:t>dfdl:simpleType</w:t>
      </w:r>
      <w:proofErr w:type="spellEnd"/>
      <w:r>
        <w:rPr>
          <w:rStyle w:val="Emphasis"/>
        </w:rPr>
        <w:t xml:space="preserve"> or to global elements)</w:t>
      </w:r>
    </w:p>
    <w:p w14:paraId="469E47C8" w14:textId="77777777" w:rsidR="00D23462" w:rsidRDefault="00D23462" w:rsidP="00C31ED0">
      <w:pPr>
        <w:numPr>
          <w:ilvl w:val="1"/>
          <w:numId w:val="151"/>
        </w:numPr>
      </w:pPr>
      <w:proofErr w:type="spellStart"/>
      <w:r>
        <w:t>dfdl:inputValueCalc</w:t>
      </w:r>
      <w:proofErr w:type="spellEnd"/>
      <w:r>
        <w:t xml:space="preserve"> </w:t>
      </w:r>
    </w:p>
    <w:p w14:paraId="4134A1FE" w14:textId="77777777" w:rsidR="00D23462" w:rsidRDefault="00D23462" w:rsidP="00C31ED0">
      <w:pPr>
        <w:numPr>
          <w:ilvl w:val="0"/>
          <w:numId w:val="151"/>
        </w:numPr>
        <w:rPr>
          <w:rStyle w:val="Emphasis"/>
        </w:rPr>
      </w:pPr>
      <w:r>
        <w:rPr>
          <w:rStyle w:val="Emphasis"/>
        </w:rPr>
        <w:t>Parsing: common</w:t>
      </w:r>
    </w:p>
    <w:p w14:paraId="1B375B0D" w14:textId="77777777" w:rsidR="00D23462" w:rsidRDefault="00D23462" w:rsidP="00C31ED0">
      <w:pPr>
        <w:numPr>
          <w:ilvl w:val="1"/>
          <w:numId w:val="151"/>
        </w:numPr>
      </w:pPr>
      <w:proofErr w:type="spellStart"/>
      <w:r>
        <w:t>dfdl:bitOrder</w:t>
      </w:r>
      <w:proofErr w:type="spellEnd"/>
    </w:p>
    <w:p w14:paraId="35ACCA08" w14:textId="77777777" w:rsidR="00D23462" w:rsidRDefault="00D23462" w:rsidP="00C31ED0">
      <w:pPr>
        <w:numPr>
          <w:ilvl w:val="1"/>
          <w:numId w:val="151"/>
        </w:numPr>
      </w:pPr>
      <w:proofErr w:type="spellStart"/>
      <w:r>
        <w:t>dfdl:encoding</w:t>
      </w:r>
      <w:proofErr w:type="spellEnd"/>
      <w:r>
        <w:t xml:space="preserve"> </w:t>
      </w:r>
    </w:p>
    <w:p w14:paraId="40CF533F" w14:textId="77777777" w:rsidR="00D23462" w:rsidRDefault="00D23462" w:rsidP="00C31ED0">
      <w:pPr>
        <w:numPr>
          <w:ilvl w:val="2"/>
          <w:numId w:val="151"/>
        </w:numPr>
      </w:pPr>
      <w:r>
        <w:t>'UTF-16' 'UTF-16BE' 'UTF-16LE'</w:t>
      </w:r>
    </w:p>
    <w:p w14:paraId="6CB97685" w14:textId="77777777" w:rsidR="00D23462" w:rsidRDefault="00D23462" w:rsidP="00C31ED0">
      <w:pPr>
        <w:numPr>
          <w:ilvl w:val="3"/>
          <w:numId w:val="151"/>
        </w:numPr>
      </w:pPr>
      <w:r>
        <w:t>dfdl:utf16Width</w:t>
      </w:r>
    </w:p>
    <w:p w14:paraId="2204B5F8" w14:textId="77777777" w:rsidR="00D23462" w:rsidRDefault="00D23462" w:rsidP="00C31ED0">
      <w:pPr>
        <w:numPr>
          <w:ilvl w:val="1"/>
          <w:numId w:val="151"/>
        </w:numPr>
      </w:pPr>
      <w:proofErr w:type="spellStart"/>
      <w:r>
        <w:t>dfdl:encodingErrorPolicy</w:t>
      </w:r>
      <w:proofErr w:type="spellEnd"/>
    </w:p>
    <w:p w14:paraId="29C5A311" w14:textId="77777777" w:rsidR="00D23462" w:rsidRDefault="00D23462" w:rsidP="00C31ED0">
      <w:pPr>
        <w:numPr>
          <w:ilvl w:val="1"/>
          <w:numId w:val="151"/>
        </w:numPr>
      </w:pPr>
      <w:proofErr w:type="spellStart"/>
      <w:r>
        <w:t>dfdl:ignoreCase</w:t>
      </w:r>
      <w:proofErr w:type="spellEnd"/>
    </w:p>
    <w:p w14:paraId="1E0D90F4" w14:textId="77777777" w:rsidR="00D23462" w:rsidRDefault="00D23462" w:rsidP="00C31ED0">
      <w:pPr>
        <w:numPr>
          <w:ilvl w:val="0"/>
          <w:numId w:val="151"/>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097EA8F3" w14:textId="77777777" w:rsidR="00D23462" w:rsidRDefault="00D23462" w:rsidP="00C31ED0">
      <w:pPr>
        <w:numPr>
          <w:ilvl w:val="1"/>
          <w:numId w:val="151"/>
        </w:numPr>
      </w:pPr>
      <w:r>
        <w:t xml:space="preserve">XSD </w:t>
      </w:r>
      <w:proofErr w:type="spellStart"/>
      <w:r>
        <w:t>nillable</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5B24309E" w14:textId="77777777" w:rsidR="00D23462" w:rsidRDefault="00D23462" w:rsidP="00C31ED0">
      <w:pPr>
        <w:numPr>
          <w:ilvl w:val="2"/>
          <w:numId w:val="151"/>
        </w:numPr>
      </w:pPr>
      <w:proofErr w:type="spellStart"/>
      <w:r>
        <w:t>dfdl:nilKind</w:t>
      </w:r>
      <w:proofErr w:type="spellEnd"/>
      <w:r>
        <w:t xml:space="preserve"> </w:t>
      </w:r>
    </w:p>
    <w:p w14:paraId="1669FC09" w14:textId="77777777" w:rsidR="00D23462" w:rsidRDefault="00D23462" w:rsidP="00C31ED0">
      <w:pPr>
        <w:numPr>
          <w:ilvl w:val="3"/>
          <w:numId w:val="151"/>
        </w:numPr>
        <w:rPr>
          <w:rStyle w:val="Emphasis"/>
        </w:rPr>
      </w:pPr>
      <w:r>
        <w:rPr>
          <w:rStyle w:val="Emphasis"/>
        </w:rPr>
        <w:t>"</w:t>
      </w:r>
      <w:proofErr w:type="spellStart"/>
      <w:r>
        <w:rPr>
          <w:rStyle w:val="Emphasis"/>
        </w:rPr>
        <w:t>literalValue</w:t>
      </w:r>
      <w:proofErr w:type="spellEnd"/>
      <w:r>
        <w:rPr>
          <w:rStyle w:val="Emphasis"/>
        </w:rPr>
        <w:t>", "</w:t>
      </w:r>
      <w:proofErr w:type="spellStart"/>
      <w:r>
        <w:rPr>
          <w:rStyle w:val="Emphasis"/>
        </w:rPr>
        <w:t>logicalValue</w:t>
      </w:r>
      <w:proofErr w:type="spellEnd"/>
      <w:r>
        <w:rPr>
          <w:rStyle w:val="Emphasis"/>
        </w:rPr>
        <w:t>", "</w:t>
      </w:r>
      <w:proofErr w:type="spellStart"/>
      <w:r>
        <w:rPr>
          <w:rStyle w:val="Emphasis"/>
        </w:rPr>
        <w:t>literalCharacter</w:t>
      </w:r>
      <w:proofErr w:type="spellEnd"/>
      <w:r>
        <w:rPr>
          <w:rStyle w:val="Emphasis"/>
        </w:rPr>
        <w:t xml:space="preserve">" </w:t>
      </w:r>
    </w:p>
    <w:p w14:paraId="7AF6A88D" w14:textId="77777777" w:rsidR="00D23462" w:rsidRDefault="00D23462" w:rsidP="00C31ED0">
      <w:pPr>
        <w:numPr>
          <w:ilvl w:val="4"/>
          <w:numId w:val="151"/>
        </w:numPr>
      </w:pPr>
      <w:proofErr w:type="spellStart"/>
      <w:r>
        <w:t>dfdl:nilValue</w:t>
      </w:r>
      <w:proofErr w:type="spellEnd"/>
      <w:r>
        <w:t xml:space="preserve"> </w:t>
      </w:r>
    </w:p>
    <w:p w14:paraId="63AD2DC5" w14:textId="77777777" w:rsidR="00D23462" w:rsidRDefault="00D23462" w:rsidP="00C31ED0">
      <w:pPr>
        <w:numPr>
          <w:ilvl w:val="0"/>
          <w:numId w:val="151"/>
        </w:numPr>
        <w:rPr>
          <w:rStyle w:val="Emphasis"/>
        </w:rPr>
      </w:pPr>
      <w:r>
        <w:rPr>
          <w:rStyle w:val="Emphasis"/>
        </w:rPr>
        <w:t xml:space="preserve">Parsing: occurrences (does not apply to </w:t>
      </w:r>
      <w:proofErr w:type="spellStart"/>
      <w:r>
        <w:rPr>
          <w:rStyle w:val="Emphasis"/>
        </w:rPr>
        <w:t>dfdl:simpleType</w:t>
      </w:r>
      <w:proofErr w:type="spellEnd"/>
      <w:r>
        <w:rPr>
          <w:rStyle w:val="Emphasis"/>
        </w:rPr>
        <w:t>)</w:t>
      </w:r>
    </w:p>
    <w:p w14:paraId="05C1C4D9" w14:textId="77777777" w:rsidR="00D23462" w:rsidRDefault="00D23462" w:rsidP="00C31ED0">
      <w:pPr>
        <w:numPr>
          <w:ilvl w:val="1"/>
          <w:numId w:val="151"/>
        </w:numPr>
      </w:pPr>
      <w:proofErr w:type="spellStart"/>
      <w:r>
        <w:rPr>
          <w:iCs/>
        </w:rPr>
        <w:t>dfdl:floating</w:t>
      </w:r>
      <w:proofErr w:type="spellEnd"/>
      <w:r>
        <w:rPr>
          <w:iCs/>
        </w:rPr>
        <w:t xml:space="preserve"> </w:t>
      </w:r>
    </w:p>
    <w:p w14:paraId="75A969FB" w14:textId="77777777" w:rsidR="00D23462" w:rsidRDefault="00D23462" w:rsidP="00C31ED0">
      <w:pPr>
        <w:numPr>
          <w:ilvl w:val="1"/>
          <w:numId w:val="151"/>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7F53C860" w14:textId="77777777" w:rsidR="00D23462" w:rsidRDefault="00D23462" w:rsidP="00C31ED0">
      <w:pPr>
        <w:numPr>
          <w:ilvl w:val="2"/>
          <w:numId w:val="151"/>
        </w:numPr>
      </w:pPr>
      <w:proofErr w:type="spellStart"/>
      <w:r>
        <w:t>dfdl:occursCountKind</w:t>
      </w:r>
      <w:proofErr w:type="spellEnd"/>
      <w:r>
        <w:t xml:space="preserve"> </w:t>
      </w:r>
    </w:p>
    <w:p w14:paraId="4C3B175D" w14:textId="77777777" w:rsidR="00D23462" w:rsidRDefault="00D23462" w:rsidP="00C31ED0">
      <w:pPr>
        <w:numPr>
          <w:ilvl w:val="3"/>
          <w:numId w:val="151"/>
        </w:numPr>
        <w:rPr>
          <w:rStyle w:val="Emphasis"/>
        </w:rPr>
      </w:pPr>
      <w:r>
        <w:rPr>
          <w:rStyle w:val="Emphasis"/>
        </w:rPr>
        <w:t xml:space="preserve">"expression" </w:t>
      </w:r>
    </w:p>
    <w:p w14:paraId="11FC3ACE" w14:textId="77777777" w:rsidR="00D23462" w:rsidRDefault="00D23462" w:rsidP="00C31ED0">
      <w:pPr>
        <w:numPr>
          <w:ilvl w:val="4"/>
          <w:numId w:val="151"/>
        </w:numPr>
      </w:pPr>
      <w:proofErr w:type="spellStart"/>
      <w:r>
        <w:t>dfdl:occursCount</w:t>
      </w:r>
      <w:proofErr w:type="spellEnd"/>
      <w:r>
        <w:t xml:space="preserve"> </w:t>
      </w:r>
    </w:p>
    <w:p w14:paraId="1468B985" w14:textId="77777777" w:rsidR="00D23462" w:rsidRDefault="00D23462" w:rsidP="00C31ED0">
      <w:pPr>
        <w:numPr>
          <w:ilvl w:val="3"/>
          <w:numId w:val="151"/>
        </w:numPr>
        <w:rPr>
          <w:rStyle w:val="Emphasis"/>
        </w:rPr>
      </w:pPr>
      <w:r>
        <w:rPr>
          <w:rStyle w:val="Emphasis"/>
        </w:rPr>
        <w:t xml:space="preserve">"fixed", "implicit" </w:t>
      </w:r>
    </w:p>
    <w:p w14:paraId="10A1DE23" w14:textId="77777777" w:rsidR="00D23462" w:rsidRDefault="00D23462" w:rsidP="00C31ED0">
      <w:pPr>
        <w:numPr>
          <w:ilvl w:val="4"/>
          <w:numId w:val="151"/>
        </w:numPr>
      </w:pPr>
      <w:r>
        <w:t>XSD minOccurs</w:t>
      </w:r>
    </w:p>
    <w:p w14:paraId="2CD3AEBF" w14:textId="77777777" w:rsidR="00D23462" w:rsidRDefault="00D23462" w:rsidP="00C31ED0">
      <w:pPr>
        <w:numPr>
          <w:ilvl w:val="4"/>
          <w:numId w:val="151"/>
        </w:numPr>
      </w:pPr>
      <w:r>
        <w:t xml:space="preserve">XSD </w:t>
      </w:r>
      <w:proofErr w:type="spellStart"/>
      <w:r>
        <w:t>maxOccurs</w:t>
      </w:r>
      <w:proofErr w:type="spellEnd"/>
      <w:r>
        <w:t xml:space="preserve"> </w:t>
      </w:r>
    </w:p>
    <w:p w14:paraId="4FE39A8B" w14:textId="77777777" w:rsidR="00D23462" w:rsidRDefault="00D23462" w:rsidP="00C31ED0">
      <w:pPr>
        <w:numPr>
          <w:ilvl w:val="3"/>
          <w:numId w:val="151"/>
        </w:numPr>
        <w:rPr>
          <w:rStyle w:val="Emphasis"/>
        </w:rPr>
      </w:pPr>
      <w:r>
        <w:rPr>
          <w:rStyle w:val="Emphasis"/>
        </w:rPr>
        <w:lastRenderedPageBreak/>
        <w:t xml:space="preserve">"parsed" </w:t>
      </w:r>
    </w:p>
    <w:p w14:paraId="69ACB96F" w14:textId="77777777" w:rsidR="00D23462" w:rsidRDefault="00D23462" w:rsidP="00C31ED0">
      <w:pPr>
        <w:numPr>
          <w:ilvl w:val="3"/>
          <w:numId w:val="151"/>
        </w:numPr>
        <w:rPr>
          <w:rStyle w:val="Emphasis"/>
        </w:rPr>
      </w:pPr>
      <w:r>
        <w:rPr>
          <w:rStyle w:val="Emphasis"/>
        </w:rPr>
        <w:t>"</w:t>
      </w:r>
      <w:proofErr w:type="spellStart"/>
      <w:r>
        <w:rPr>
          <w:rStyle w:val="Emphasis"/>
        </w:rPr>
        <w:t>stopValue</w:t>
      </w:r>
      <w:proofErr w:type="spellEnd"/>
      <w:r>
        <w:rPr>
          <w:rStyle w:val="Emphasis"/>
        </w:rPr>
        <w:t xml:space="preserve">" </w:t>
      </w:r>
    </w:p>
    <w:p w14:paraId="2252C998" w14:textId="77777777" w:rsidR="00D23462" w:rsidRDefault="00D23462" w:rsidP="00C31ED0">
      <w:pPr>
        <w:numPr>
          <w:ilvl w:val="4"/>
          <w:numId w:val="151"/>
        </w:numPr>
      </w:pPr>
      <w:proofErr w:type="spellStart"/>
      <w:r>
        <w:t>dfdl:occursStopValue</w:t>
      </w:r>
      <w:proofErr w:type="spellEnd"/>
    </w:p>
    <w:p w14:paraId="5D0C7FC5" w14:textId="77777777" w:rsidR="00D23462" w:rsidRDefault="00D23462" w:rsidP="00C31ED0">
      <w:pPr>
        <w:numPr>
          <w:ilvl w:val="0"/>
          <w:numId w:val="151"/>
        </w:numPr>
        <w:rPr>
          <w:rStyle w:val="Emphasis"/>
        </w:rPr>
      </w:pPr>
      <w:r>
        <w:rPr>
          <w:rStyle w:val="Emphasis"/>
        </w:rPr>
        <w:t xml:space="preserve">Parsing: identification, framing &amp; extraction  </w:t>
      </w:r>
    </w:p>
    <w:p w14:paraId="438E8135" w14:textId="77777777" w:rsidR="00D23462" w:rsidRDefault="00D23462" w:rsidP="00C31ED0">
      <w:pPr>
        <w:numPr>
          <w:ilvl w:val="1"/>
          <w:numId w:val="151"/>
        </w:numPr>
      </w:pPr>
      <w:proofErr w:type="spellStart"/>
      <w:r>
        <w:t>dfdl:leadingSkip</w:t>
      </w:r>
      <w:proofErr w:type="spellEnd"/>
    </w:p>
    <w:p w14:paraId="4CFFA386" w14:textId="77777777" w:rsidR="00D23462" w:rsidRDefault="00D23462" w:rsidP="00C31ED0">
      <w:pPr>
        <w:numPr>
          <w:ilvl w:val="2"/>
          <w:numId w:val="151"/>
        </w:numPr>
      </w:pPr>
      <w:proofErr w:type="spellStart"/>
      <w:r>
        <w:t>dfdl:alignmentUnits</w:t>
      </w:r>
      <w:proofErr w:type="spellEnd"/>
      <w:r>
        <w:t xml:space="preserve"> </w:t>
      </w:r>
    </w:p>
    <w:p w14:paraId="06311A49" w14:textId="77777777" w:rsidR="00D23462" w:rsidRDefault="00D23462" w:rsidP="00C31ED0">
      <w:pPr>
        <w:numPr>
          <w:ilvl w:val="1"/>
          <w:numId w:val="151"/>
        </w:numPr>
      </w:pPr>
      <w:proofErr w:type="spellStart"/>
      <w:r>
        <w:t>dfdl:alignment</w:t>
      </w:r>
      <w:proofErr w:type="spellEnd"/>
      <w:r>
        <w:t xml:space="preserve"> </w:t>
      </w:r>
    </w:p>
    <w:p w14:paraId="24CA0464" w14:textId="77777777" w:rsidR="00D23462" w:rsidRDefault="00D23462" w:rsidP="00C31ED0">
      <w:pPr>
        <w:numPr>
          <w:ilvl w:val="2"/>
          <w:numId w:val="151"/>
        </w:numPr>
      </w:pPr>
      <w:proofErr w:type="spellStart"/>
      <w:r>
        <w:t>dfdl:alignmentUnits</w:t>
      </w:r>
      <w:proofErr w:type="spellEnd"/>
      <w:r>
        <w:t xml:space="preserve"> </w:t>
      </w:r>
    </w:p>
    <w:p w14:paraId="751727B2" w14:textId="77777777" w:rsidR="00D23462" w:rsidRDefault="00D23462" w:rsidP="00C31ED0">
      <w:pPr>
        <w:numPr>
          <w:ilvl w:val="1"/>
          <w:numId w:val="151"/>
        </w:numPr>
      </w:pPr>
      <w:proofErr w:type="spellStart"/>
      <w:r>
        <w:t>dfdl:initiator</w:t>
      </w:r>
      <w:proofErr w:type="spellEnd"/>
    </w:p>
    <w:p w14:paraId="145AE0C9" w14:textId="77777777" w:rsidR="00D23462" w:rsidRDefault="00D23462" w:rsidP="00C31ED0">
      <w:pPr>
        <w:numPr>
          <w:ilvl w:val="2"/>
          <w:numId w:val="151"/>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7D6E4214" w14:textId="77777777" w:rsidR="00D23462" w:rsidRDefault="00D23462" w:rsidP="00C31ED0">
      <w:pPr>
        <w:numPr>
          <w:ilvl w:val="2"/>
          <w:numId w:val="151"/>
        </w:numPr>
      </w:pPr>
      <w:proofErr w:type="spellStart"/>
      <w:r>
        <w:t>dfdl:emptyValueDelimiterPolicy</w:t>
      </w:r>
      <w:proofErr w:type="spellEnd"/>
      <w:r>
        <w:t xml:space="preserve"> </w:t>
      </w:r>
    </w:p>
    <w:p w14:paraId="09E9E8EA" w14:textId="77777777" w:rsidR="00D23462" w:rsidRDefault="00D23462" w:rsidP="00C31ED0">
      <w:pPr>
        <w:numPr>
          <w:ilvl w:val="1"/>
          <w:numId w:val="151"/>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is 'string'</w:t>
      </w:r>
    </w:p>
    <w:p w14:paraId="6D98FEFE" w14:textId="77777777" w:rsidR="00D23462" w:rsidRDefault="00D23462" w:rsidP="00C31ED0">
      <w:pPr>
        <w:numPr>
          <w:ilvl w:val="2"/>
          <w:numId w:val="151"/>
        </w:numPr>
      </w:pPr>
      <w:proofErr w:type="spellStart"/>
      <w:r>
        <w:t>dfdl:lengthKind</w:t>
      </w:r>
      <w:proofErr w:type="spellEnd"/>
      <w:r>
        <w:t xml:space="preserve"> </w:t>
      </w:r>
    </w:p>
    <w:p w14:paraId="217B5A00" w14:textId="77777777" w:rsidR="00D23462" w:rsidRDefault="00D23462" w:rsidP="00C31ED0">
      <w:pPr>
        <w:numPr>
          <w:ilvl w:val="3"/>
          <w:numId w:val="151"/>
        </w:numPr>
        <w:rPr>
          <w:rStyle w:val="Emphasis"/>
        </w:rPr>
      </w:pPr>
      <w:r>
        <w:rPr>
          <w:rStyle w:val="Emphasis"/>
        </w:rPr>
        <w:t xml:space="preserve">"implicit" </w:t>
      </w:r>
    </w:p>
    <w:p w14:paraId="14387211" w14:textId="77777777" w:rsidR="00D23462" w:rsidRDefault="00D23462" w:rsidP="00C31ED0">
      <w:pPr>
        <w:numPr>
          <w:ilvl w:val="4"/>
          <w:numId w:val="151"/>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547CB544" w14:textId="77777777" w:rsidR="00D23462" w:rsidRDefault="00D23462" w:rsidP="00C31ED0">
      <w:pPr>
        <w:numPr>
          <w:ilvl w:val="4"/>
          <w:numId w:val="151"/>
        </w:numPr>
      </w:pPr>
      <w:proofErr w:type="spellStart"/>
      <w:r>
        <w:t>dfdl:lengthUnits</w:t>
      </w:r>
      <w:proofErr w:type="spellEnd"/>
      <w:r>
        <w:t xml:space="preserve"> </w:t>
      </w:r>
    </w:p>
    <w:p w14:paraId="4F42C94B" w14:textId="77777777" w:rsidR="00D23462" w:rsidRDefault="00D23462" w:rsidP="00C31ED0">
      <w:pPr>
        <w:numPr>
          <w:ilvl w:val="3"/>
          <w:numId w:val="151"/>
        </w:numPr>
        <w:rPr>
          <w:rStyle w:val="Emphasis"/>
        </w:rPr>
      </w:pPr>
      <w:r>
        <w:rPr>
          <w:rStyle w:val="Emphasis"/>
        </w:rPr>
        <w:t>"explicit"</w:t>
      </w:r>
    </w:p>
    <w:p w14:paraId="5031290C" w14:textId="77777777" w:rsidR="00D23462" w:rsidRDefault="00D23462" w:rsidP="00C31ED0">
      <w:pPr>
        <w:numPr>
          <w:ilvl w:val="4"/>
          <w:numId w:val="151"/>
        </w:numPr>
      </w:pPr>
      <w:proofErr w:type="spellStart"/>
      <w:r>
        <w:t>dfdl:length</w:t>
      </w:r>
      <w:proofErr w:type="spellEnd"/>
      <w:r>
        <w:t xml:space="preserve"> </w:t>
      </w:r>
    </w:p>
    <w:p w14:paraId="0900934B" w14:textId="77777777" w:rsidR="00D23462" w:rsidRDefault="00D23462" w:rsidP="00C31ED0">
      <w:pPr>
        <w:numPr>
          <w:ilvl w:val="4"/>
          <w:numId w:val="151"/>
        </w:numPr>
      </w:pPr>
      <w:proofErr w:type="spellStart"/>
      <w:r>
        <w:t>dfdl:lengthUnits</w:t>
      </w:r>
      <w:proofErr w:type="spellEnd"/>
      <w:r>
        <w:t xml:space="preserve"> </w:t>
      </w:r>
    </w:p>
    <w:p w14:paraId="761F673B" w14:textId="77777777" w:rsidR="00D23462" w:rsidRDefault="00D23462" w:rsidP="00C31ED0">
      <w:pPr>
        <w:numPr>
          <w:ilvl w:val="3"/>
          <w:numId w:val="151"/>
        </w:numPr>
        <w:rPr>
          <w:rStyle w:val="Emphasis"/>
        </w:rPr>
      </w:pPr>
      <w:r>
        <w:rPr>
          <w:rStyle w:val="Emphasis"/>
        </w:rPr>
        <w:t xml:space="preserve">"prefixed" </w:t>
      </w:r>
    </w:p>
    <w:p w14:paraId="2DC82B1C" w14:textId="77777777" w:rsidR="00D23462" w:rsidRDefault="00D23462" w:rsidP="00C31ED0">
      <w:pPr>
        <w:numPr>
          <w:ilvl w:val="4"/>
          <w:numId w:val="151"/>
        </w:numPr>
      </w:pPr>
      <w:proofErr w:type="spellStart"/>
      <w:r>
        <w:t>dfdl:prefixLengthType</w:t>
      </w:r>
      <w:proofErr w:type="spellEnd"/>
      <w:r>
        <w:t xml:space="preserve"> </w:t>
      </w:r>
    </w:p>
    <w:p w14:paraId="732AA191" w14:textId="77777777" w:rsidR="00D23462" w:rsidRDefault="00D23462" w:rsidP="00C31ED0">
      <w:pPr>
        <w:numPr>
          <w:ilvl w:val="4"/>
          <w:numId w:val="151"/>
        </w:numPr>
      </w:pPr>
      <w:proofErr w:type="spellStart"/>
      <w:r>
        <w:t>dfdl:prefixIncludesPrefixLength</w:t>
      </w:r>
      <w:proofErr w:type="spellEnd"/>
      <w:r>
        <w:t xml:space="preserve"> </w:t>
      </w:r>
    </w:p>
    <w:p w14:paraId="4585340F" w14:textId="77777777" w:rsidR="00D23462" w:rsidRDefault="00D23462" w:rsidP="00C31ED0">
      <w:pPr>
        <w:numPr>
          <w:ilvl w:val="4"/>
          <w:numId w:val="151"/>
        </w:numPr>
      </w:pPr>
      <w:proofErr w:type="spellStart"/>
      <w:r>
        <w:t>dfdl:lengthUnits</w:t>
      </w:r>
      <w:proofErr w:type="spellEnd"/>
      <w:r>
        <w:t xml:space="preserve"> </w:t>
      </w:r>
    </w:p>
    <w:p w14:paraId="222AEB02" w14:textId="77777777" w:rsidR="00D23462" w:rsidRDefault="00D23462" w:rsidP="00C31ED0">
      <w:pPr>
        <w:numPr>
          <w:ilvl w:val="3"/>
          <w:numId w:val="151"/>
        </w:numPr>
        <w:rPr>
          <w:rStyle w:val="Emphasis"/>
        </w:rPr>
      </w:pPr>
      <w:r>
        <w:rPr>
          <w:rStyle w:val="Emphasis"/>
        </w:rPr>
        <w:t>"pattern"</w:t>
      </w:r>
    </w:p>
    <w:p w14:paraId="6386711C" w14:textId="77777777" w:rsidR="00D23462" w:rsidRDefault="00D23462" w:rsidP="00C31ED0">
      <w:pPr>
        <w:numPr>
          <w:ilvl w:val="4"/>
          <w:numId w:val="151"/>
        </w:numPr>
      </w:pPr>
      <w:proofErr w:type="spellStart"/>
      <w:r>
        <w:t>dfdl:lengthPattern</w:t>
      </w:r>
      <w:proofErr w:type="spellEnd"/>
    </w:p>
    <w:p w14:paraId="37AE20A8" w14:textId="77777777" w:rsidR="00D23462" w:rsidRDefault="00D23462" w:rsidP="00C31ED0">
      <w:pPr>
        <w:numPr>
          <w:ilvl w:val="3"/>
          <w:numId w:val="151"/>
        </w:numPr>
      </w:pPr>
      <w:r>
        <w:rPr>
          <w:rStyle w:val="Emphasis"/>
        </w:rPr>
        <w:t>"delimited",</w:t>
      </w:r>
      <w:r>
        <w:t xml:space="preserve"> </w:t>
      </w:r>
      <w:r>
        <w:rPr>
          <w:rStyle w:val="Emphasis"/>
        </w:rPr>
        <w:t>"</w:t>
      </w:r>
      <w:proofErr w:type="spellStart"/>
      <w:r>
        <w:rPr>
          <w:rStyle w:val="Emphasis"/>
        </w:rPr>
        <w:t>endOfParent</w:t>
      </w:r>
      <w:proofErr w:type="spellEnd"/>
      <w:r>
        <w:rPr>
          <w:rStyle w:val="Emphasis"/>
        </w:rPr>
        <w:t>"</w:t>
      </w:r>
      <w:r>
        <w:t xml:space="preserve"> </w:t>
      </w:r>
    </w:p>
    <w:p w14:paraId="2E278C92" w14:textId="77777777" w:rsidR="00D23462" w:rsidRDefault="00D23462" w:rsidP="00C31ED0">
      <w:pPr>
        <w:numPr>
          <w:ilvl w:val="4"/>
          <w:numId w:val="151"/>
        </w:numPr>
        <w:rPr>
          <w:rStyle w:val="Emphasis"/>
        </w:rPr>
      </w:pPr>
      <w:r>
        <w:rPr>
          <w:rStyle w:val="Emphasis"/>
        </w:rPr>
        <w:t>None</w:t>
      </w:r>
    </w:p>
    <w:p w14:paraId="3E489814" w14:textId="77777777" w:rsidR="00D23462" w:rsidRDefault="00D23462" w:rsidP="00C31ED0">
      <w:pPr>
        <w:numPr>
          <w:ilvl w:val="2"/>
          <w:numId w:val="151"/>
        </w:numPr>
      </w:pPr>
      <w:proofErr w:type="spellStart"/>
      <w:r>
        <w:t>dfdl:textTrimKind</w:t>
      </w:r>
      <w:proofErr w:type="spellEnd"/>
      <w:r>
        <w:t xml:space="preserve"> </w:t>
      </w:r>
    </w:p>
    <w:p w14:paraId="01FF0558" w14:textId="77777777" w:rsidR="00D23462" w:rsidRDefault="00D23462" w:rsidP="00C31ED0">
      <w:pPr>
        <w:numPr>
          <w:ilvl w:val="3"/>
          <w:numId w:val="151"/>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2F7CBEC9" w14:textId="77777777" w:rsidR="00D23462" w:rsidRDefault="00D23462" w:rsidP="00C31ED0">
      <w:pPr>
        <w:numPr>
          <w:ilvl w:val="3"/>
          <w:numId w:val="151"/>
        </w:numPr>
        <w:rPr>
          <w:rStyle w:val="Emphasis"/>
        </w:rPr>
      </w:pPr>
      <w:proofErr w:type="spellStart"/>
      <w:r>
        <w:lastRenderedPageBreak/>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FAFF93D" w14:textId="77777777" w:rsidR="00D23462" w:rsidRDefault="00D23462" w:rsidP="00C31ED0">
      <w:pPr>
        <w:numPr>
          <w:ilvl w:val="2"/>
          <w:numId w:val="151"/>
        </w:numPr>
        <w:rPr>
          <w:rStyle w:val="Emphasis"/>
        </w:rPr>
      </w:pPr>
      <w:proofErr w:type="spellStart"/>
      <w:r>
        <w:t>dfdl:escapeSchemeRef</w:t>
      </w:r>
      <w:proofErr w:type="spellEnd"/>
    </w:p>
    <w:p w14:paraId="7CF9904B" w14:textId="77777777" w:rsidR="00D23462" w:rsidRDefault="00D23462" w:rsidP="00C31ED0">
      <w:pPr>
        <w:numPr>
          <w:ilvl w:val="1"/>
          <w:numId w:val="151"/>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is '</w:t>
      </w:r>
      <w:proofErr w:type="spellStart"/>
      <w:r>
        <w:rPr>
          <w:rStyle w:val="Emphasis"/>
        </w:rPr>
        <w:t>hexBinary</w:t>
      </w:r>
      <w:proofErr w:type="spellEnd"/>
      <w:r>
        <w:rPr>
          <w:rStyle w:val="Emphasis"/>
        </w:rPr>
        <w:t>'</w:t>
      </w:r>
    </w:p>
    <w:p w14:paraId="0D21861C" w14:textId="77777777" w:rsidR="00D23462" w:rsidRDefault="00D23462" w:rsidP="00C31ED0">
      <w:pPr>
        <w:numPr>
          <w:ilvl w:val="2"/>
          <w:numId w:val="151"/>
        </w:numPr>
      </w:pPr>
      <w:proofErr w:type="spellStart"/>
      <w:r>
        <w:t>dfdl:lengthKind</w:t>
      </w:r>
      <w:proofErr w:type="spellEnd"/>
      <w:r>
        <w:t xml:space="preserve"> </w:t>
      </w:r>
    </w:p>
    <w:p w14:paraId="5A229332" w14:textId="77777777" w:rsidR="00D23462" w:rsidRDefault="00D23462" w:rsidP="00C31ED0">
      <w:pPr>
        <w:numPr>
          <w:ilvl w:val="3"/>
          <w:numId w:val="151"/>
        </w:numPr>
        <w:rPr>
          <w:rStyle w:val="Emphasis"/>
        </w:rPr>
      </w:pPr>
      <w:r>
        <w:rPr>
          <w:rStyle w:val="Emphasis"/>
        </w:rPr>
        <w:t xml:space="preserve">"implicit" </w:t>
      </w:r>
    </w:p>
    <w:p w14:paraId="7B75D9C0" w14:textId="77777777" w:rsidR="00D23462" w:rsidRDefault="00D23462" w:rsidP="00C31ED0">
      <w:pPr>
        <w:numPr>
          <w:ilvl w:val="4"/>
          <w:numId w:val="151"/>
        </w:numPr>
      </w:pPr>
      <w:r>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732F8CDD" w14:textId="77777777" w:rsidR="00D23462" w:rsidRDefault="00D23462" w:rsidP="00C31ED0">
      <w:pPr>
        <w:numPr>
          <w:ilvl w:val="4"/>
          <w:numId w:val="151"/>
        </w:numPr>
      </w:pPr>
      <w:proofErr w:type="spellStart"/>
      <w:r>
        <w:t>dfdl:lengthUnits</w:t>
      </w:r>
      <w:proofErr w:type="spellEnd"/>
      <w:r>
        <w:t xml:space="preserve"> </w:t>
      </w:r>
    </w:p>
    <w:p w14:paraId="023BECB4" w14:textId="77777777" w:rsidR="00D23462" w:rsidRDefault="00D23462" w:rsidP="00C31ED0">
      <w:pPr>
        <w:numPr>
          <w:ilvl w:val="3"/>
          <w:numId w:val="151"/>
        </w:numPr>
        <w:rPr>
          <w:rStyle w:val="Emphasis"/>
        </w:rPr>
      </w:pPr>
      <w:r>
        <w:rPr>
          <w:rStyle w:val="Emphasis"/>
        </w:rPr>
        <w:t>"explicit"</w:t>
      </w:r>
    </w:p>
    <w:p w14:paraId="4FF476F4" w14:textId="77777777" w:rsidR="00D23462" w:rsidRDefault="00D23462" w:rsidP="00C31ED0">
      <w:pPr>
        <w:numPr>
          <w:ilvl w:val="4"/>
          <w:numId w:val="151"/>
        </w:numPr>
      </w:pPr>
      <w:proofErr w:type="spellStart"/>
      <w:r>
        <w:t>dfdl:length</w:t>
      </w:r>
      <w:proofErr w:type="spellEnd"/>
      <w:r>
        <w:t xml:space="preserve"> </w:t>
      </w:r>
    </w:p>
    <w:p w14:paraId="70844602" w14:textId="77777777" w:rsidR="00D23462" w:rsidRDefault="00D23462" w:rsidP="00C31ED0">
      <w:pPr>
        <w:numPr>
          <w:ilvl w:val="4"/>
          <w:numId w:val="151"/>
        </w:numPr>
      </w:pPr>
      <w:proofErr w:type="spellStart"/>
      <w:r>
        <w:t>dfdl:lengthUnits</w:t>
      </w:r>
      <w:proofErr w:type="spellEnd"/>
      <w:r>
        <w:t xml:space="preserve"> </w:t>
      </w:r>
    </w:p>
    <w:p w14:paraId="1D7EA3A1" w14:textId="77777777" w:rsidR="00D23462" w:rsidRDefault="00D23462" w:rsidP="00C31ED0">
      <w:pPr>
        <w:numPr>
          <w:ilvl w:val="3"/>
          <w:numId w:val="151"/>
        </w:numPr>
        <w:rPr>
          <w:rStyle w:val="Emphasis"/>
        </w:rPr>
      </w:pPr>
      <w:r>
        <w:rPr>
          <w:rStyle w:val="Emphasis"/>
        </w:rPr>
        <w:t xml:space="preserve">"prefixed" </w:t>
      </w:r>
    </w:p>
    <w:p w14:paraId="1E58165B" w14:textId="77777777" w:rsidR="00D23462" w:rsidRDefault="00D23462" w:rsidP="00C31ED0">
      <w:pPr>
        <w:numPr>
          <w:ilvl w:val="4"/>
          <w:numId w:val="151"/>
        </w:numPr>
      </w:pPr>
      <w:proofErr w:type="spellStart"/>
      <w:r>
        <w:t>dfdl:prefixLengthType</w:t>
      </w:r>
      <w:proofErr w:type="spellEnd"/>
      <w:r>
        <w:t xml:space="preserve"> </w:t>
      </w:r>
    </w:p>
    <w:p w14:paraId="345E63BF" w14:textId="77777777" w:rsidR="00D23462" w:rsidRDefault="00D23462" w:rsidP="00C31ED0">
      <w:pPr>
        <w:numPr>
          <w:ilvl w:val="4"/>
          <w:numId w:val="151"/>
        </w:numPr>
      </w:pPr>
      <w:proofErr w:type="spellStart"/>
      <w:r>
        <w:t>dfdl:prefixIncludesPrefixLength</w:t>
      </w:r>
      <w:proofErr w:type="spellEnd"/>
      <w:r>
        <w:t xml:space="preserve"> </w:t>
      </w:r>
    </w:p>
    <w:p w14:paraId="24256331" w14:textId="77777777" w:rsidR="00D23462" w:rsidRDefault="00D23462" w:rsidP="00C31ED0">
      <w:pPr>
        <w:numPr>
          <w:ilvl w:val="4"/>
          <w:numId w:val="151"/>
        </w:numPr>
      </w:pPr>
      <w:proofErr w:type="spellStart"/>
      <w:r>
        <w:t>dfdl:lengthUnits</w:t>
      </w:r>
      <w:proofErr w:type="spellEnd"/>
      <w:r>
        <w:t xml:space="preserve"> </w:t>
      </w:r>
    </w:p>
    <w:p w14:paraId="495B093F" w14:textId="77777777" w:rsidR="00D23462" w:rsidRDefault="00D23462" w:rsidP="00C31ED0">
      <w:pPr>
        <w:numPr>
          <w:ilvl w:val="3"/>
          <w:numId w:val="151"/>
        </w:numPr>
        <w:rPr>
          <w:rStyle w:val="Emphasis"/>
        </w:rPr>
      </w:pPr>
      <w:r>
        <w:rPr>
          <w:rStyle w:val="Emphasis"/>
        </w:rPr>
        <w:t>"delimited", "</w:t>
      </w:r>
      <w:proofErr w:type="spellStart"/>
      <w:r>
        <w:rPr>
          <w:rStyle w:val="Emphasis"/>
        </w:rPr>
        <w:t>endOfParent</w:t>
      </w:r>
      <w:proofErr w:type="spellEnd"/>
      <w:r>
        <w:rPr>
          <w:rStyle w:val="Emphasis"/>
        </w:rPr>
        <w:t xml:space="preserve">" </w:t>
      </w:r>
    </w:p>
    <w:p w14:paraId="447E8370" w14:textId="77777777" w:rsidR="00D23462" w:rsidRDefault="00D23462" w:rsidP="00C31ED0">
      <w:pPr>
        <w:numPr>
          <w:ilvl w:val="4"/>
          <w:numId w:val="151"/>
        </w:numPr>
        <w:rPr>
          <w:rStyle w:val="Emphasis"/>
        </w:rPr>
      </w:pPr>
      <w:r>
        <w:rPr>
          <w:rStyle w:val="Emphasis"/>
        </w:rPr>
        <w:t>None</w:t>
      </w:r>
    </w:p>
    <w:p w14:paraId="44853974" w14:textId="77777777" w:rsidR="00D23462" w:rsidRDefault="00D23462" w:rsidP="00C31ED0">
      <w:pPr>
        <w:numPr>
          <w:ilvl w:val="1"/>
          <w:numId w:val="151"/>
        </w:numPr>
      </w:pPr>
      <w:proofErr w:type="spellStart"/>
      <w:r>
        <w:t>dfdl:terminator</w:t>
      </w:r>
      <w:proofErr w:type="spellEnd"/>
      <w:r>
        <w:t xml:space="preserve"> </w:t>
      </w:r>
    </w:p>
    <w:p w14:paraId="45F9E1D8" w14:textId="77777777" w:rsidR="00D23462" w:rsidRDefault="00D23462" w:rsidP="00C31ED0">
      <w:pPr>
        <w:numPr>
          <w:ilvl w:val="2"/>
          <w:numId w:val="151"/>
        </w:numPr>
      </w:pPr>
      <w:proofErr w:type="spellStart"/>
      <w:r>
        <w:t>dfdl:nilValueDelimiterPolicy</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1E59F8FB" w14:textId="77777777" w:rsidR="00D23462" w:rsidRDefault="00D23462" w:rsidP="00C31ED0">
      <w:pPr>
        <w:numPr>
          <w:ilvl w:val="2"/>
          <w:numId w:val="151"/>
        </w:numPr>
      </w:pPr>
      <w:proofErr w:type="spellStart"/>
      <w:r>
        <w:t>dfdl:emptyValueDelimiterPolicy</w:t>
      </w:r>
      <w:proofErr w:type="spellEnd"/>
      <w:r>
        <w:t xml:space="preserve"> </w:t>
      </w:r>
    </w:p>
    <w:p w14:paraId="7CB18308" w14:textId="77777777" w:rsidR="00D23462" w:rsidRDefault="00D23462" w:rsidP="00C31ED0">
      <w:pPr>
        <w:numPr>
          <w:ilvl w:val="2"/>
          <w:numId w:val="151"/>
        </w:numPr>
      </w:pPr>
      <w:proofErr w:type="spellStart"/>
      <w:r>
        <w:t>dfdl:documentFinalTerminatorCanBeMissing</w:t>
      </w:r>
      <w:proofErr w:type="spellEnd"/>
      <w:r>
        <w:t xml:space="preserve"> </w:t>
      </w:r>
    </w:p>
    <w:p w14:paraId="40FCBF8B" w14:textId="77777777" w:rsidR="00D23462" w:rsidRDefault="00D23462" w:rsidP="00C31ED0">
      <w:pPr>
        <w:numPr>
          <w:ilvl w:val="1"/>
          <w:numId w:val="151"/>
        </w:numPr>
      </w:pPr>
      <w:proofErr w:type="spellStart"/>
      <w:r>
        <w:t>dfdl:trailingSkip</w:t>
      </w:r>
      <w:proofErr w:type="spellEnd"/>
    </w:p>
    <w:p w14:paraId="3B4D183B" w14:textId="77777777" w:rsidR="00D23462" w:rsidRDefault="00D23462" w:rsidP="00C31ED0">
      <w:pPr>
        <w:numPr>
          <w:ilvl w:val="2"/>
          <w:numId w:val="151"/>
        </w:numPr>
      </w:pPr>
      <w:proofErr w:type="spellStart"/>
      <w:r>
        <w:t>dfdl:alignmentUnits</w:t>
      </w:r>
      <w:proofErr w:type="spellEnd"/>
      <w:r>
        <w:t xml:space="preserve">   </w:t>
      </w:r>
    </w:p>
    <w:p w14:paraId="17A75605" w14:textId="77777777" w:rsidR="00D23462" w:rsidRDefault="00D23462" w:rsidP="00C31ED0">
      <w:pPr>
        <w:numPr>
          <w:ilvl w:val="0"/>
          <w:numId w:val="151"/>
        </w:numPr>
        <w:rPr>
          <w:rStyle w:val="Emphasis"/>
        </w:rPr>
      </w:pPr>
      <w:r>
        <w:rPr>
          <w:rStyle w:val="Emphasis"/>
        </w:rPr>
        <w:t xml:space="preserve">Parsing: conversion </w:t>
      </w:r>
    </w:p>
    <w:p w14:paraId="099BB558" w14:textId="77777777" w:rsidR="00D23462" w:rsidRDefault="00D23462" w:rsidP="00C31ED0">
      <w:pPr>
        <w:numPr>
          <w:ilvl w:val="1"/>
          <w:numId w:val="151"/>
        </w:numPr>
      </w:pPr>
      <w:r>
        <w:t>XSD type property</w:t>
      </w:r>
    </w:p>
    <w:p w14:paraId="358894EF" w14:textId="77777777" w:rsidR="00D23462" w:rsidRDefault="00D23462" w:rsidP="00C31ED0">
      <w:pPr>
        <w:numPr>
          <w:ilvl w:val="2"/>
          <w:numId w:val="151"/>
        </w:numPr>
        <w:rPr>
          <w:rStyle w:val="Emphasis"/>
        </w:rPr>
      </w:pPr>
      <w:r>
        <w:rPr>
          <w:rStyle w:val="Emphasis"/>
        </w:rPr>
        <w:t xml:space="preserve">"Number" </w:t>
      </w:r>
    </w:p>
    <w:p w14:paraId="53C675DB" w14:textId="77777777" w:rsidR="00D23462" w:rsidRDefault="00D23462" w:rsidP="00C31ED0">
      <w:pPr>
        <w:numPr>
          <w:ilvl w:val="3"/>
          <w:numId w:val="151"/>
        </w:numPr>
      </w:pPr>
      <w:proofErr w:type="spellStart"/>
      <w:r>
        <w:t>dfdl</w:t>
      </w:r>
      <w:proofErr w:type="spellEnd"/>
      <w:r>
        <w:t>:</w:t>
      </w:r>
      <w:r>
        <w:rPr>
          <w:rFonts w:cs="Arial"/>
        </w:rPr>
        <w:t xml:space="preserve"> decimalSigned</w:t>
      </w:r>
    </w:p>
    <w:p w14:paraId="7FA43503" w14:textId="77777777" w:rsidR="00D23462" w:rsidRDefault="00D23462" w:rsidP="00C31ED0">
      <w:pPr>
        <w:numPr>
          <w:ilvl w:val="3"/>
          <w:numId w:val="151"/>
        </w:numPr>
      </w:pPr>
      <w:proofErr w:type="spellStart"/>
      <w:r>
        <w:t>dfdl:representation</w:t>
      </w:r>
      <w:proofErr w:type="spellEnd"/>
      <w:r>
        <w:t xml:space="preserve"> </w:t>
      </w:r>
    </w:p>
    <w:p w14:paraId="5992A7DA" w14:textId="77777777" w:rsidR="00D23462" w:rsidRDefault="00D23462" w:rsidP="00C31ED0">
      <w:pPr>
        <w:numPr>
          <w:ilvl w:val="4"/>
          <w:numId w:val="151"/>
        </w:numPr>
        <w:rPr>
          <w:rStyle w:val="Emphasis"/>
        </w:rPr>
      </w:pPr>
      <w:r>
        <w:rPr>
          <w:rStyle w:val="Emphasis"/>
        </w:rPr>
        <w:t xml:space="preserve">"text" </w:t>
      </w:r>
    </w:p>
    <w:p w14:paraId="6A3E4875" w14:textId="77777777" w:rsidR="00D23462" w:rsidRDefault="00D23462" w:rsidP="00C31ED0">
      <w:pPr>
        <w:numPr>
          <w:ilvl w:val="5"/>
          <w:numId w:val="151"/>
        </w:numPr>
      </w:pPr>
      <w:proofErr w:type="spellStart"/>
      <w:r>
        <w:t>dfdl:textNumberRep</w:t>
      </w:r>
      <w:proofErr w:type="spellEnd"/>
    </w:p>
    <w:p w14:paraId="726EB0C7" w14:textId="77777777" w:rsidR="00D23462" w:rsidRDefault="00D23462" w:rsidP="00C31ED0">
      <w:pPr>
        <w:numPr>
          <w:ilvl w:val="6"/>
          <w:numId w:val="151"/>
        </w:numPr>
        <w:rPr>
          <w:rStyle w:val="Emphasis"/>
        </w:rPr>
      </w:pPr>
      <w:r>
        <w:rPr>
          <w:rStyle w:val="Emphasis"/>
        </w:rPr>
        <w:lastRenderedPageBreak/>
        <w:t>"standard"</w:t>
      </w:r>
    </w:p>
    <w:p w14:paraId="1B80C14D" w14:textId="77777777" w:rsidR="00D23462" w:rsidRDefault="00D23462" w:rsidP="00C31ED0">
      <w:pPr>
        <w:numPr>
          <w:ilvl w:val="7"/>
          <w:numId w:val="151"/>
        </w:numPr>
      </w:pPr>
      <w:proofErr w:type="spellStart"/>
      <w:r>
        <w:t>dfdl:textNumberPattern</w:t>
      </w:r>
      <w:proofErr w:type="spellEnd"/>
    </w:p>
    <w:p w14:paraId="358455F4" w14:textId="77777777" w:rsidR="00D23462" w:rsidRDefault="00D23462" w:rsidP="00C31ED0">
      <w:pPr>
        <w:numPr>
          <w:ilvl w:val="7"/>
          <w:numId w:val="151"/>
        </w:numPr>
      </w:pPr>
      <w:proofErr w:type="spellStart"/>
      <w:r>
        <w:t>dfdl:textStandardDecimalSeparator</w:t>
      </w:r>
      <w:proofErr w:type="spellEnd"/>
    </w:p>
    <w:p w14:paraId="30E24736" w14:textId="77777777" w:rsidR="00D23462" w:rsidRDefault="00D23462" w:rsidP="00C31ED0">
      <w:pPr>
        <w:numPr>
          <w:ilvl w:val="7"/>
          <w:numId w:val="151"/>
        </w:numPr>
      </w:pPr>
      <w:proofErr w:type="spellStart"/>
      <w:r>
        <w:t>dfdl:textStandardGroupingSeparator</w:t>
      </w:r>
      <w:proofErr w:type="spellEnd"/>
    </w:p>
    <w:p w14:paraId="73D2A6B9" w14:textId="77777777" w:rsidR="00D23462" w:rsidRDefault="00D23462" w:rsidP="00C31ED0">
      <w:pPr>
        <w:numPr>
          <w:ilvl w:val="7"/>
          <w:numId w:val="151"/>
        </w:numPr>
      </w:pPr>
      <w:proofErr w:type="spellStart"/>
      <w:r>
        <w:t>dfdl:textStandardExponentRep</w:t>
      </w:r>
      <w:proofErr w:type="spellEnd"/>
    </w:p>
    <w:p w14:paraId="73530BAD" w14:textId="77777777" w:rsidR="00D23462" w:rsidRDefault="00D23462" w:rsidP="00C31ED0">
      <w:pPr>
        <w:numPr>
          <w:ilvl w:val="7"/>
          <w:numId w:val="151"/>
        </w:numPr>
      </w:pPr>
      <w:proofErr w:type="spellStart"/>
      <w:r>
        <w:t>dfdl:textNumberCheckPolicy</w:t>
      </w:r>
      <w:proofErr w:type="spellEnd"/>
    </w:p>
    <w:p w14:paraId="53F3F172" w14:textId="77777777" w:rsidR="00D23462" w:rsidRDefault="00D23462" w:rsidP="00C31ED0">
      <w:pPr>
        <w:numPr>
          <w:ilvl w:val="7"/>
          <w:numId w:val="151"/>
        </w:numPr>
      </w:pPr>
      <w:proofErr w:type="spellStart"/>
      <w:r>
        <w:t>dfdl:textStandardInfinityRep</w:t>
      </w:r>
      <w:proofErr w:type="spellEnd"/>
    </w:p>
    <w:p w14:paraId="50827728" w14:textId="77777777" w:rsidR="00D23462" w:rsidRDefault="00D23462" w:rsidP="00C31ED0">
      <w:pPr>
        <w:numPr>
          <w:ilvl w:val="7"/>
          <w:numId w:val="151"/>
        </w:numPr>
      </w:pPr>
      <w:proofErr w:type="spellStart"/>
      <w:r>
        <w:t>dfdl:textStandardNaNRep</w:t>
      </w:r>
      <w:proofErr w:type="spellEnd"/>
    </w:p>
    <w:p w14:paraId="38222415" w14:textId="77777777" w:rsidR="00D23462" w:rsidRDefault="00D23462" w:rsidP="00C31ED0">
      <w:pPr>
        <w:numPr>
          <w:ilvl w:val="7"/>
          <w:numId w:val="151"/>
        </w:numPr>
      </w:pPr>
      <w:proofErr w:type="spellStart"/>
      <w:r>
        <w:t>dfdl:textNumberRounding</w:t>
      </w:r>
      <w:proofErr w:type="spellEnd"/>
    </w:p>
    <w:p w14:paraId="10CEF859" w14:textId="77777777" w:rsidR="00D23462" w:rsidRDefault="00D23462" w:rsidP="00C31ED0">
      <w:pPr>
        <w:numPr>
          <w:ilvl w:val="8"/>
          <w:numId w:val="151"/>
        </w:numPr>
        <w:rPr>
          <w:rStyle w:val="Emphasis"/>
        </w:rPr>
      </w:pPr>
      <w:r>
        <w:rPr>
          <w:rStyle w:val="Emphasis"/>
        </w:rPr>
        <w:t>"explicit"</w:t>
      </w:r>
    </w:p>
    <w:p w14:paraId="6F1A2314" w14:textId="77777777" w:rsidR="00D23462" w:rsidRDefault="00D23462" w:rsidP="00C31ED0">
      <w:pPr>
        <w:pStyle w:val="ListParagraph"/>
        <w:numPr>
          <w:ilvl w:val="0"/>
          <w:numId w:val="180"/>
        </w:numPr>
      </w:pPr>
      <w:commentRangeStart w:id="13241"/>
      <w:proofErr w:type="spellStart"/>
      <w:r>
        <w:t>dfdl:textNumberRoundingMode</w:t>
      </w:r>
      <w:proofErr w:type="spellEnd"/>
    </w:p>
    <w:p w14:paraId="58C0B1AC" w14:textId="77777777" w:rsidR="00D23462" w:rsidRDefault="00D23462" w:rsidP="00C31ED0">
      <w:pPr>
        <w:pStyle w:val="ListParagraph"/>
        <w:numPr>
          <w:ilvl w:val="0"/>
          <w:numId w:val="180"/>
        </w:numPr>
      </w:pPr>
      <w:proofErr w:type="spellStart"/>
      <w:r>
        <w:t>dfdl:textNumberRoundingIncrement</w:t>
      </w:r>
      <w:commentRangeEnd w:id="13241"/>
      <w:proofErr w:type="spellEnd"/>
      <w:r w:rsidR="00C31ED0">
        <w:rPr>
          <w:rStyle w:val="CommentReference"/>
        </w:rPr>
        <w:commentReference w:id="13241"/>
      </w:r>
    </w:p>
    <w:p w14:paraId="736CF39D" w14:textId="77777777" w:rsidR="00D23462" w:rsidRDefault="00D23462" w:rsidP="00C31ED0">
      <w:pPr>
        <w:numPr>
          <w:ilvl w:val="7"/>
          <w:numId w:val="151"/>
        </w:numPr>
      </w:pPr>
      <w:proofErr w:type="spellStart"/>
      <w:r>
        <w:t>dfdl:textStandardZeroRep</w:t>
      </w:r>
      <w:proofErr w:type="spellEnd"/>
    </w:p>
    <w:p w14:paraId="35CACFF6" w14:textId="77777777" w:rsidR="00D23462" w:rsidRDefault="00D23462" w:rsidP="00C31ED0">
      <w:pPr>
        <w:numPr>
          <w:ilvl w:val="7"/>
          <w:numId w:val="151"/>
        </w:numPr>
      </w:pPr>
      <w:proofErr w:type="spellStart"/>
      <w:r>
        <w:t>dfdl:textStandardBase</w:t>
      </w:r>
      <w:proofErr w:type="spellEnd"/>
    </w:p>
    <w:p w14:paraId="4098E902" w14:textId="77777777" w:rsidR="00D23462" w:rsidRDefault="00D23462" w:rsidP="00C31ED0">
      <w:pPr>
        <w:numPr>
          <w:ilvl w:val="6"/>
          <w:numId w:val="151"/>
        </w:numPr>
        <w:rPr>
          <w:rStyle w:val="Emphasis"/>
        </w:rPr>
      </w:pPr>
      <w:r>
        <w:rPr>
          <w:rStyle w:val="Emphasis"/>
        </w:rPr>
        <w:t>"zoned"</w:t>
      </w:r>
    </w:p>
    <w:p w14:paraId="452FC6FF" w14:textId="77777777" w:rsidR="00D23462" w:rsidRDefault="00D23462" w:rsidP="00C31ED0">
      <w:pPr>
        <w:numPr>
          <w:ilvl w:val="7"/>
          <w:numId w:val="151"/>
        </w:numPr>
      </w:pPr>
      <w:proofErr w:type="spellStart"/>
      <w:r>
        <w:rPr>
          <w:rStyle w:val="Emphasis"/>
        </w:rPr>
        <w:t>d</w:t>
      </w:r>
      <w:r>
        <w:t>fdl:textNumberPattern</w:t>
      </w:r>
      <w:proofErr w:type="spellEnd"/>
    </w:p>
    <w:p w14:paraId="54F1F33C" w14:textId="77777777" w:rsidR="00D23462" w:rsidRDefault="00D23462" w:rsidP="00C31ED0">
      <w:pPr>
        <w:numPr>
          <w:ilvl w:val="7"/>
          <w:numId w:val="151"/>
        </w:numPr>
        <w:rPr>
          <w:rFonts w:cs="Arial"/>
        </w:rPr>
      </w:pPr>
      <w:proofErr w:type="spellStart"/>
      <w:r>
        <w:rPr>
          <w:rFonts w:cs="Arial"/>
        </w:rPr>
        <w:t>dfdl:textNumberCheckPolicy</w:t>
      </w:r>
      <w:proofErr w:type="spellEnd"/>
    </w:p>
    <w:p w14:paraId="610D3364" w14:textId="77777777" w:rsidR="00D23462" w:rsidRDefault="00D23462" w:rsidP="00C31ED0">
      <w:pPr>
        <w:numPr>
          <w:ilvl w:val="7"/>
          <w:numId w:val="151"/>
        </w:numPr>
        <w:rPr>
          <w:rFonts w:cs="Arial"/>
        </w:rPr>
      </w:pPr>
      <w:proofErr w:type="spellStart"/>
      <w:r>
        <w:rPr>
          <w:rFonts w:cs="Arial"/>
        </w:rPr>
        <w:t>dfdl:textNumberRounding</w:t>
      </w:r>
      <w:proofErr w:type="spellEnd"/>
    </w:p>
    <w:p w14:paraId="52796110" w14:textId="77777777" w:rsidR="00D23462" w:rsidRDefault="00D23462" w:rsidP="00C31ED0">
      <w:pPr>
        <w:numPr>
          <w:ilvl w:val="8"/>
          <w:numId w:val="151"/>
        </w:numPr>
        <w:rPr>
          <w:rStyle w:val="Emphasis"/>
        </w:rPr>
      </w:pPr>
      <w:r>
        <w:rPr>
          <w:rStyle w:val="Emphasis"/>
        </w:rPr>
        <w:t>"explicit"</w:t>
      </w:r>
    </w:p>
    <w:p w14:paraId="158D8592" w14:textId="77777777" w:rsidR="00D23462" w:rsidRPr="00F31291" w:rsidRDefault="00D23462" w:rsidP="00C31ED0">
      <w:pPr>
        <w:pStyle w:val="ListParagraph"/>
        <w:numPr>
          <w:ilvl w:val="0"/>
          <w:numId w:val="181"/>
        </w:numPr>
        <w:rPr>
          <w:rFonts w:cs="Arial"/>
        </w:rPr>
      </w:pPr>
      <w:commentRangeStart w:id="13242"/>
      <w:proofErr w:type="spellStart"/>
      <w:r w:rsidRPr="00F31291">
        <w:rPr>
          <w:rFonts w:cs="Arial"/>
        </w:rPr>
        <w:t>dfdl:textNumberRoundingMode</w:t>
      </w:r>
      <w:proofErr w:type="spellEnd"/>
    </w:p>
    <w:p w14:paraId="7149F4F3" w14:textId="77777777" w:rsidR="00D23462" w:rsidRPr="00F31291" w:rsidRDefault="00D23462" w:rsidP="00C31ED0">
      <w:pPr>
        <w:pStyle w:val="ListParagraph"/>
        <w:numPr>
          <w:ilvl w:val="0"/>
          <w:numId w:val="181"/>
        </w:numPr>
        <w:rPr>
          <w:rFonts w:cs="Arial"/>
        </w:rPr>
      </w:pPr>
      <w:proofErr w:type="spellStart"/>
      <w:r w:rsidRPr="00F31291">
        <w:rPr>
          <w:rFonts w:cs="Arial"/>
        </w:rPr>
        <w:t>dfdl:textNumberRoundingIncrement</w:t>
      </w:r>
      <w:commentRangeEnd w:id="13242"/>
      <w:proofErr w:type="spellEnd"/>
      <w:r w:rsidR="00C31ED0">
        <w:rPr>
          <w:rStyle w:val="CommentReference"/>
        </w:rPr>
        <w:commentReference w:id="13242"/>
      </w:r>
    </w:p>
    <w:p w14:paraId="3D46EFFC" w14:textId="77777777" w:rsidR="00D23462" w:rsidRDefault="00D23462" w:rsidP="00C31ED0">
      <w:pPr>
        <w:numPr>
          <w:ilvl w:val="7"/>
          <w:numId w:val="151"/>
        </w:numPr>
        <w:rPr>
          <w:rStyle w:val="Emphasis"/>
        </w:rPr>
      </w:pPr>
      <w:proofErr w:type="spellStart"/>
      <w:r>
        <w:rPr>
          <w:rFonts w:cs="Arial"/>
        </w:rPr>
        <w:t>dfdl:textZonedSignStyle</w:t>
      </w:r>
      <w:proofErr w:type="spellEnd"/>
    </w:p>
    <w:p w14:paraId="65716AFD" w14:textId="77777777" w:rsidR="00D23462" w:rsidRDefault="00D23462" w:rsidP="00C31ED0">
      <w:pPr>
        <w:numPr>
          <w:ilvl w:val="4"/>
          <w:numId w:val="151"/>
        </w:numPr>
      </w:pPr>
      <w:r>
        <w:rPr>
          <w:rStyle w:val="Emphasis"/>
        </w:rPr>
        <w:t>"binary"</w:t>
      </w:r>
      <w:r>
        <w:t xml:space="preserve"> </w:t>
      </w:r>
    </w:p>
    <w:p w14:paraId="4B2260F3" w14:textId="77777777" w:rsidR="00D23462" w:rsidRDefault="00D23462" w:rsidP="00C31ED0">
      <w:pPr>
        <w:numPr>
          <w:ilvl w:val="5"/>
          <w:numId w:val="151"/>
        </w:numPr>
      </w:pPr>
      <w:proofErr w:type="spellStart"/>
      <w:r>
        <w:t>dfdl:byteOrder</w:t>
      </w:r>
      <w:proofErr w:type="spellEnd"/>
    </w:p>
    <w:p w14:paraId="00EE197B" w14:textId="77777777" w:rsidR="00D23462" w:rsidRDefault="00D23462" w:rsidP="00C31ED0">
      <w:pPr>
        <w:numPr>
          <w:ilvl w:val="5"/>
          <w:numId w:val="151"/>
        </w:numPr>
        <w:rPr>
          <w:rStyle w:val="Emphasis"/>
        </w:rPr>
      </w:pPr>
      <w:proofErr w:type="spellStart"/>
      <w:r>
        <w:rPr>
          <w:rStyle w:val="Emphasis"/>
        </w:rPr>
        <w:t>xs:decimal</w:t>
      </w:r>
      <w:proofErr w:type="spellEnd"/>
      <w:r>
        <w:rPr>
          <w:rStyle w:val="Emphasis"/>
        </w:rPr>
        <w:t xml:space="preserve"> and restrictions</w:t>
      </w:r>
    </w:p>
    <w:p w14:paraId="495436EF" w14:textId="77777777" w:rsidR="00D23462" w:rsidRDefault="00D23462" w:rsidP="00C31ED0">
      <w:pPr>
        <w:numPr>
          <w:ilvl w:val="6"/>
          <w:numId w:val="151"/>
        </w:numPr>
      </w:pPr>
      <w:proofErr w:type="spellStart"/>
      <w:r>
        <w:t>dfdl:binaryNumberRep</w:t>
      </w:r>
      <w:proofErr w:type="spellEnd"/>
    </w:p>
    <w:p w14:paraId="3ECC51F5" w14:textId="77777777" w:rsidR="00D23462" w:rsidRDefault="00D23462" w:rsidP="00C31ED0">
      <w:pPr>
        <w:numPr>
          <w:ilvl w:val="7"/>
          <w:numId w:val="151"/>
        </w:numPr>
        <w:rPr>
          <w:rStyle w:val="Emphasis"/>
        </w:rPr>
      </w:pPr>
      <w:r>
        <w:rPr>
          <w:rStyle w:val="Emphasis"/>
        </w:rPr>
        <w:t>"packed"</w:t>
      </w:r>
    </w:p>
    <w:p w14:paraId="3F70EEDC" w14:textId="77777777" w:rsidR="00D23462" w:rsidRDefault="00D23462" w:rsidP="00C31ED0">
      <w:pPr>
        <w:numPr>
          <w:ilvl w:val="8"/>
          <w:numId w:val="151"/>
        </w:numPr>
      </w:pPr>
      <w:proofErr w:type="spellStart"/>
      <w:r>
        <w:t>dfdl:binaryPackedSignCodes</w:t>
      </w:r>
      <w:proofErr w:type="spellEnd"/>
    </w:p>
    <w:p w14:paraId="6A883301" w14:textId="77777777" w:rsidR="00D23462" w:rsidRDefault="00D23462" w:rsidP="00C31ED0">
      <w:pPr>
        <w:numPr>
          <w:ilvl w:val="8"/>
          <w:numId w:val="151"/>
        </w:numPr>
      </w:pPr>
      <w:proofErr w:type="spellStart"/>
      <w:r>
        <w:t>dfdl:binaryDecimalVirtualPoint</w:t>
      </w:r>
      <w:proofErr w:type="spellEnd"/>
    </w:p>
    <w:p w14:paraId="06199957" w14:textId="77777777" w:rsidR="00D23462" w:rsidRDefault="00D23462" w:rsidP="00C31ED0">
      <w:pPr>
        <w:numPr>
          <w:ilvl w:val="8"/>
          <w:numId w:val="151"/>
        </w:numPr>
      </w:pPr>
      <w:proofErr w:type="spellStart"/>
      <w:r>
        <w:lastRenderedPageBreak/>
        <w:t>dfdl:binaryNumberCheckPolicy</w:t>
      </w:r>
      <w:proofErr w:type="spellEnd"/>
    </w:p>
    <w:p w14:paraId="1F1C4845" w14:textId="77777777" w:rsidR="00D23462" w:rsidRDefault="00D23462" w:rsidP="00C31ED0">
      <w:pPr>
        <w:numPr>
          <w:ilvl w:val="7"/>
          <w:numId w:val="151"/>
        </w:numPr>
        <w:rPr>
          <w:rStyle w:val="Emphasis"/>
        </w:rPr>
      </w:pPr>
      <w:r>
        <w:rPr>
          <w:rStyle w:val="Emphasis"/>
        </w:rPr>
        <w:t>"</w:t>
      </w:r>
      <w:proofErr w:type="spellStart"/>
      <w:r>
        <w:rPr>
          <w:rStyle w:val="Emphasis"/>
        </w:rPr>
        <w:t>bcd</w:t>
      </w:r>
      <w:proofErr w:type="spellEnd"/>
      <w:r>
        <w:rPr>
          <w:rStyle w:val="Emphasis"/>
        </w:rPr>
        <w:t>", "ibm4690Packed"</w:t>
      </w:r>
    </w:p>
    <w:p w14:paraId="1B0D323F" w14:textId="77777777" w:rsidR="00D23462" w:rsidRDefault="00D23462" w:rsidP="00C31ED0">
      <w:pPr>
        <w:numPr>
          <w:ilvl w:val="8"/>
          <w:numId w:val="151"/>
        </w:numPr>
        <w:rPr>
          <w:rStyle w:val="Emphasis"/>
        </w:rPr>
      </w:pPr>
      <w:proofErr w:type="spellStart"/>
      <w:r>
        <w:t>dfdl:binaryDecimalVirtualPoint</w:t>
      </w:r>
      <w:proofErr w:type="spellEnd"/>
    </w:p>
    <w:p w14:paraId="644D50AF" w14:textId="77777777" w:rsidR="00D23462" w:rsidRDefault="00D23462" w:rsidP="00C31ED0">
      <w:pPr>
        <w:numPr>
          <w:ilvl w:val="8"/>
          <w:numId w:val="151"/>
        </w:numPr>
        <w:rPr>
          <w:rStyle w:val="Emphasis"/>
        </w:rPr>
      </w:pPr>
      <w:proofErr w:type="spellStart"/>
      <w:r>
        <w:t>dfdl:binaryNumberCheckPolicy</w:t>
      </w:r>
      <w:proofErr w:type="spellEnd"/>
    </w:p>
    <w:p w14:paraId="051D3374" w14:textId="77777777" w:rsidR="00D23462" w:rsidRDefault="00D23462" w:rsidP="00C31ED0">
      <w:pPr>
        <w:numPr>
          <w:ilvl w:val="7"/>
          <w:numId w:val="151"/>
        </w:numPr>
        <w:rPr>
          <w:rStyle w:val="Emphasis"/>
        </w:rPr>
      </w:pPr>
      <w:r>
        <w:rPr>
          <w:rStyle w:val="Emphasis"/>
        </w:rPr>
        <w:t>"binary"</w:t>
      </w:r>
    </w:p>
    <w:p w14:paraId="4C4B8F81" w14:textId="77777777" w:rsidR="00D23462" w:rsidRDefault="00D23462" w:rsidP="00C31ED0">
      <w:pPr>
        <w:numPr>
          <w:ilvl w:val="8"/>
          <w:numId w:val="151"/>
        </w:numPr>
        <w:rPr>
          <w:rStyle w:val="Emphasis"/>
        </w:rPr>
      </w:pPr>
      <w:proofErr w:type="spellStart"/>
      <w:r>
        <w:t>dfdl:binaryDecimalVirtualPoint</w:t>
      </w:r>
      <w:proofErr w:type="spellEnd"/>
    </w:p>
    <w:p w14:paraId="09CD21B5" w14:textId="77777777" w:rsidR="00D23462" w:rsidRDefault="00D23462" w:rsidP="00C31ED0">
      <w:pPr>
        <w:numPr>
          <w:ilvl w:val="5"/>
          <w:numId w:val="151"/>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1D92C811" w14:textId="77777777" w:rsidR="00D23462" w:rsidRDefault="00D23462" w:rsidP="00C31ED0">
      <w:pPr>
        <w:numPr>
          <w:ilvl w:val="6"/>
          <w:numId w:val="151"/>
        </w:numPr>
      </w:pPr>
      <w:proofErr w:type="spellStart"/>
      <w:r>
        <w:t>dfdl:binaryFloatRep</w:t>
      </w:r>
      <w:proofErr w:type="spellEnd"/>
      <w:r>
        <w:t xml:space="preserve"> </w:t>
      </w:r>
    </w:p>
    <w:p w14:paraId="2311E734" w14:textId="77777777" w:rsidR="00D23462" w:rsidRDefault="00D23462" w:rsidP="00C31ED0">
      <w:pPr>
        <w:numPr>
          <w:ilvl w:val="2"/>
          <w:numId w:val="151"/>
        </w:numPr>
        <w:rPr>
          <w:rStyle w:val="Emphasis"/>
        </w:rPr>
      </w:pPr>
      <w:r>
        <w:rPr>
          <w:rStyle w:val="Emphasis"/>
        </w:rPr>
        <w:t xml:space="preserve">"String" </w:t>
      </w:r>
    </w:p>
    <w:p w14:paraId="00DF841F" w14:textId="77777777" w:rsidR="00D23462" w:rsidRDefault="00D23462" w:rsidP="00C31ED0">
      <w:pPr>
        <w:numPr>
          <w:ilvl w:val="2"/>
          <w:numId w:val="151"/>
        </w:numPr>
        <w:rPr>
          <w:rStyle w:val="Emphasis"/>
        </w:rPr>
      </w:pPr>
      <w:r>
        <w:rPr>
          <w:rStyle w:val="Emphasis"/>
        </w:rPr>
        <w:t xml:space="preserve">"Calendar" </w:t>
      </w:r>
    </w:p>
    <w:p w14:paraId="19DC3EA7" w14:textId="77777777" w:rsidR="00D23462" w:rsidRDefault="00D23462" w:rsidP="00C31ED0">
      <w:pPr>
        <w:numPr>
          <w:ilvl w:val="3"/>
          <w:numId w:val="151"/>
        </w:numPr>
      </w:pPr>
      <w:proofErr w:type="spellStart"/>
      <w:r>
        <w:t>dfdl:representation</w:t>
      </w:r>
      <w:proofErr w:type="spellEnd"/>
      <w:r>
        <w:t xml:space="preserve"> </w:t>
      </w:r>
    </w:p>
    <w:p w14:paraId="315C58A6" w14:textId="77777777" w:rsidR="00D23462" w:rsidRDefault="00D23462" w:rsidP="00C31ED0">
      <w:pPr>
        <w:numPr>
          <w:ilvl w:val="4"/>
          <w:numId w:val="151"/>
        </w:numPr>
        <w:rPr>
          <w:rStyle w:val="Emphasis"/>
        </w:rPr>
      </w:pPr>
      <w:r>
        <w:rPr>
          <w:rStyle w:val="Emphasis"/>
        </w:rPr>
        <w:t xml:space="preserve">"text" </w:t>
      </w:r>
    </w:p>
    <w:p w14:paraId="3EC19E53" w14:textId="77777777" w:rsidR="00D23462" w:rsidRDefault="00D23462" w:rsidP="00C31ED0">
      <w:pPr>
        <w:numPr>
          <w:ilvl w:val="5"/>
          <w:numId w:val="151"/>
        </w:numPr>
      </w:pPr>
      <w:proofErr w:type="spellStart"/>
      <w:r>
        <w:t>dfdl:calendarPatternKind</w:t>
      </w:r>
      <w:proofErr w:type="spellEnd"/>
      <w:r>
        <w:t xml:space="preserve"> </w:t>
      </w:r>
    </w:p>
    <w:p w14:paraId="24E3B952" w14:textId="77777777" w:rsidR="00D23462" w:rsidRDefault="00D23462" w:rsidP="00C31ED0">
      <w:pPr>
        <w:numPr>
          <w:ilvl w:val="6"/>
          <w:numId w:val="151"/>
        </w:numPr>
      </w:pPr>
      <w:r>
        <w:t>"</w:t>
      </w:r>
      <w:r>
        <w:rPr>
          <w:rStyle w:val="Emphasis"/>
        </w:rPr>
        <w:t>explicit</w:t>
      </w:r>
      <w:r>
        <w:t>"</w:t>
      </w:r>
    </w:p>
    <w:p w14:paraId="4F4954CE" w14:textId="77777777" w:rsidR="00D23462" w:rsidRDefault="00D23462" w:rsidP="00C31ED0">
      <w:pPr>
        <w:numPr>
          <w:ilvl w:val="7"/>
          <w:numId w:val="151"/>
        </w:numPr>
      </w:pPr>
      <w:proofErr w:type="spellStart"/>
      <w:r>
        <w:t>dfdl:calendarPattern</w:t>
      </w:r>
      <w:proofErr w:type="spellEnd"/>
    </w:p>
    <w:p w14:paraId="4B4750C1" w14:textId="77777777" w:rsidR="00D23462" w:rsidRDefault="00D23462" w:rsidP="00C31ED0">
      <w:pPr>
        <w:numPr>
          <w:ilvl w:val="5"/>
          <w:numId w:val="151"/>
        </w:numPr>
      </w:pPr>
      <w:proofErr w:type="spellStart"/>
      <w:r>
        <w:t>dfdl:calendarCheckPolicy</w:t>
      </w:r>
      <w:proofErr w:type="spellEnd"/>
    </w:p>
    <w:p w14:paraId="09F1E7DD" w14:textId="77777777" w:rsidR="00D23462" w:rsidRDefault="00D23462" w:rsidP="00C31ED0">
      <w:pPr>
        <w:numPr>
          <w:ilvl w:val="5"/>
          <w:numId w:val="151"/>
        </w:numPr>
      </w:pPr>
      <w:proofErr w:type="spellStart"/>
      <w:r>
        <w:t>dfdl:calendarTimeZone</w:t>
      </w:r>
      <w:proofErr w:type="spellEnd"/>
    </w:p>
    <w:p w14:paraId="2058C468" w14:textId="77777777" w:rsidR="00D23462" w:rsidRDefault="00D23462" w:rsidP="00C31ED0">
      <w:pPr>
        <w:numPr>
          <w:ilvl w:val="5"/>
          <w:numId w:val="151"/>
        </w:numPr>
      </w:pPr>
      <w:proofErr w:type="spellStart"/>
      <w:r>
        <w:t>dfdl:calendarObserveDST</w:t>
      </w:r>
      <w:proofErr w:type="spellEnd"/>
    </w:p>
    <w:p w14:paraId="08738953" w14:textId="77777777" w:rsidR="00D23462" w:rsidRDefault="00D23462" w:rsidP="00C31ED0">
      <w:pPr>
        <w:numPr>
          <w:ilvl w:val="5"/>
          <w:numId w:val="151"/>
        </w:numPr>
      </w:pPr>
      <w:proofErr w:type="spellStart"/>
      <w:r>
        <w:t>dfdl:calendarFirstDayOfWeek</w:t>
      </w:r>
      <w:proofErr w:type="spellEnd"/>
    </w:p>
    <w:p w14:paraId="5367E9D3" w14:textId="77777777" w:rsidR="00D23462" w:rsidRDefault="00D23462" w:rsidP="00C31ED0">
      <w:pPr>
        <w:numPr>
          <w:ilvl w:val="5"/>
          <w:numId w:val="151"/>
        </w:numPr>
      </w:pPr>
      <w:proofErr w:type="spellStart"/>
      <w:r>
        <w:t>dfdl:calendarDaysInFirstWeek</w:t>
      </w:r>
      <w:proofErr w:type="spellEnd"/>
    </w:p>
    <w:p w14:paraId="54823817" w14:textId="77777777" w:rsidR="00D23462" w:rsidRDefault="00D23462" w:rsidP="00C31ED0">
      <w:pPr>
        <w:numPr>
          <w:ilvl w:val="5"/>
          <w:numId w:val="151"/>
        </w:numPr>
      </w:pPr>
      <w:proofErr w:type="spellStart"/>
      <w:r>
        <w:t>dfdl:calendarCenturyStart</w:t>
      </w:r>
      <w:proofErr w:type="spellEnd"/>
    </w:p>
    <w:p w14:paraId="22AEAE89" w14:textId="77777777" w:rsidR="00D23462" w:rsidRDefault="00D23462" w:rsidP="00C31ED0">
      <w:pPr>
        <w:numPr>
          <w:ilvl w:val="5"/>
          <w:numId w:val="151"/>
        </w:numPr>
      </w:pPr>
      <w:proofErr w:type="spellStart"/>
      <w:r>
        <w:t>dfdl:calendarLanguage</w:t>
      </w:r>
      <w:proofErr w:type="spellEnd"/>
    </w:p>
    <w:p w14:paraId="226A91FE" w14:textId="77777777" w:rsidR="00D23462" w:rsidRDefault="00D23462" w:rsidP="00C31ED0">
      <w:pPr>
        <w:numPr>
          <w:ilvl w:val="4"/>
          <w:numId w:val="151"/>
        </w:numPr>
        <w:rPr>
          <w:rStyle w:val="Emphasis"/>
        </w:rPr>
      </w:pPr>
      <w:r>
        <w:rPr>
          <w:rStyle w:val="Emphasis"/>
        </w:rPr>
        <w:t xml:space="preserve">"binary" </w:t>
      </w:r>
    </w:p>
    <w:p w14:paraId="6D6F770A" w14:textId="77777777" w:rsidR="00D23462" w:rsidRDefault="00D23462" w:rsidP="00C31ED0">
      <w:pPr>
        <w:numPr>
          <w:ilvl w:val="5"/>
          <w:numId w:val="151"/>
        </w:numPr>
      </w:pPr>
      <w:proofErr w:type="spellStart"/>
      <w:r>
        <w:t>dfdl:byteOrder</w:t>
      </w:r>
      <w:proofErr w:type="spellEnd"/>
    </w:p>
    <w:p w14:paraId="6836BC8E" w14:textId="77777777" w:rsidR="00D23462" w:rsidRDefault="00D23462" w:rsidP="00C31ED0">
      <w:pPr>
        <w:numPr>
          <w:ilvl w:val="5"/>
          <w:numId w:val="151"/>
        </w:numPr>
      </w:pPr>
      <w:proofErr w:type="spellStart"/>
      <w:r>
        <w:t>dfdl:binaryCalendarRep</w:t>
      </w:r>
      <w:proofErr w:type="spellEnd"/>
    </w:p>
    <w:p w14:paraId="16EC9298" w14:textId="77777777" w:rsidR="00D23462" w:rsidRDefault="00D23462" w:rsidP="00C31ED0">
      <w:pPr>
        <w:numPr>
          <w:ilvl w:val="6"/>
          <w:numId w:val="151"/>
        </w:numPr>
        <w:rPr>
          <w:rStyle w:val="Emphasis"/>
        </w:rPr>
      </w:pPr>
      <w:r>
        <w:rPr>
          <w:rStyle w:val="Emphasis"/>
        </w:rPr>
        <w:t>"packed"</w:t>
      </w:r>
    </w:p>
    <w:p w14:paraId="0CC08021" w14:textId="77777777" w:rsidR="00D23462" w:rsidRDefault="00D23462" w:rsidP="00C31ED0">
      <w:pPr>
        <w:numPr>
          <w:ilvl w:val="7"/>
          <w:numId w:val="151"/>
        </w:numPr>
      </w:pPr>
      <w:proofErr w:type="spellStart"/>
      <w:r>
        <w:t>dfdl:packedDecimalSignCodes</w:t>
      </w:r>
      <w:proofErr w:type="spellEnd"/>
    </w:p>
    <w:p w14:paraId="50001A39" w14:textId="77777777" w:rsidR="00D23462" w:rsidRDefault="00D23462" w:rsidP="00C31ED0">
      <w:pPr>
        <w:numPr>
          <w:ilvl w:val="7"/>
          <w:numId w:val="151"/>
        </w:numPr>
      </w:pPr>
      <w:proofErr w:type="spellStart"/>
      <w:r>
        <w:t>dfdl:binaryNumberCheckPolicy</w:t>
      </w:r>
      <w:proofErr w:type="spellEnd"/>
    </w:p>
    <w:p w14:paraId="2EFAEB4D" w14:textId="77777777" w:rsidR="00D23462" w:rsidRDefault="00D23462" w:rsidP="00C31ED0">
      <w:pPr>
        <w:numPr>
          <w:ilvl w:val="7"/>
          <w:numId w:val="151"/>
        </w:numPr>
      </w:pPr>
      <w:proofErr w:type="spellStart"/>
      <w:r>
        <w:t>dfdl:calendarPatternKind</w:t>
      </w:r>
      <w:proofErr w:type="spellEnd"/>
    </w:p>
    <w:p w14:paraId="6B21C6B5" w14:textId="77777777" w:rsidR="00D23462" w:rsidRDefault="00D23462" w:rsidP="00C31ED0">
      <w:pPr>
        <w:numPr>
          <w:ilvl w:val="8"/>
          <w:numId w:val="151"/>
        </w:numPr>
      </w:pPr>
      <w:r>
        <w:lastRenderedPageBreak/>
        <w:t>"</w:t>
      </w:r>
      <w:r>
        <w:rPr>
          <w:rStyle w:val="Emphasis"/>
        </w:rPr>
        <w:t>explicit</w:t>
      </w:r>
      <w:r>
        <w:t>"</w:t>
      </w:r>
    </w:p>
    <w:p w14:paraId="09D0F083" w14:textId="77777777" w:rsidR="00D23462" w:rsidRDefault="00D23462" w:rsidP="00C31ED0">
      <w:pPr>
        <w:pStyle w:val="ListParagraph"/>
        <w:numPr>
          <w:ilvl w:val="0"/>
          <w:numId w:val="182"/>
        </w:numPr>
      </w:pPr>
      <w:proofErr w:type="spellStart"/>
      <w:r>
        <w:t>dfdl:</w:t>
      </w:r>
      <w:commentRangeStart w:id="13243"/>
      <w:r>
        <w:t>calendarPattern</w:t>
      </w:r>
      <w:commentRangeEnd w:id="13243"/>
      <w:proofErr w:type="spellEnd"/>
      <w:r w:rsidR="00C31ED0">
        <w:rPr>
          <w:rStyle w:val="CommentReference"/>
        </w:rPr>
        <w:commentReference w:id="13243"/>
      </w:r>
    </w:p>
    <w:p w14:paraId="2FA794A7" w14:textId="77777777" w:rsidR="00D23462" w:rsidRDefault="00D23462" w:rsidP="00C31ED0">
      <w:pPr>
        <w:numPr>
          <w:ilvl w:val="7"/>
          <w:numId w:val="152"/>
        </w:numPr>
      </w:pPr>
      <w:proofErr w:type="spellStart"/>
      <w:r>
        <w:t>dfdl:calendarCheckPolicy</w:t>
      </w:r>
      <w:proofErr w:type="spellEnd"/>
    </w:p>
    <w:p w14:paraId="4AFE93F3" w14:textId="77777777" w:rsidR="00D23462" w:rsidRDefault="00D23462" w:rsidP="00C31ED0">
      <w:pPr>
        <w:numPr>
          <w:ilvl w:val="7"/>
          <w:numId w:val="152"/>
        </w:numPr>
      </w:pPr>
      <w:proofErr w:type="spellStart"/>
      <w:r>
        <w:t>dfdl:calendarTimeZone</w:t>
      </w:r>
      <w:proofErr w:type="spellEnd"/>
    </w:p>
    <w:p w14:paraId="237E9D7B" w14:textId="77777777" w:rsidR="00D23462" w:rsidRDefault="00D23462" w:rsidP="00C31ED0">
      <w:pPr>
        <w:numPr>
          <w:ilvl w:val="7"/>
          <w:numId w:val="152"/>
        </w:numPr>
      </w:pPr>
      <w:proofErr w:type="spellStart"/>
      <w:r>
        <w:t>dfdl:calendarObserveDST</w:t>
      </w:r>
      <w:proofErr w:type="spellEnd"/>
    </w:p>
    <w:p w14:paraId="4B6C471B" w14:textId="77777777" w:rsidR="00D23462" w:rsidRDefault="00D23462" w:rsidP="00C31ED0">
      <w:pPr>
        <w:numPr>
          <w:ilvl w:val="7"/>
          <w:numId w:val="152"/>
        </w:numPr>
      </w:pPr>
      <w:proofErr w:type="spellStart"/>
      <w:r>
        <w:t>dfdl:calendarFirstDayOfWeek</w:t>
      </w:r>
      <w:proofErr w:type="spellEnd"/>
    </w:p>
    <w:p w14:paraId="13F0C555" w14:textId="77777777" w:rsidR="00D23462" w:rsidRDefault="00D23462" w:rsidP="00C31ED0">
      <w:pPr>
        <w:numPr>
          <w:ilvl w:val="7"/>
          <w:numId w:val="152"/>
        </w:numPr>
      </w:pPr>
      <w:proofErr w:type="spellStart"/>
      <w:r>
        <w:t>dfdl:calendarDaysInFirstWeek</w:t>
      </w:r>
      <w:proofErr w:type="spellEnd"/>
    </w:p>
    <w:p w14:paraId="16CEFE49" w14:textId="77777777" w:rsidR="00D23462" w:rsidRDefault="00D23462" w:rsidP="00C31ED0">
      <w:pPr>
        <w:numPr>
          <w:ilvl w:val="7"/>
          <w:numId w:val="152"/>
        </w:numPr>
      </w:pPr>
      <w:proofErr w:type="spellStart"/>
      <w:r>
        <w:t>dfdl:calendarCenturyStart</w:t>
      </w:r>
      <w:proofErr w:type="spellEnd"/>
    </w:p>
    <w:p w14:paraId="1DFDF709" w14:textId="77777777" w:rsidR="00D23462" w:rsidRDefault="00D23462" w:rsidP="00C31ED0">
      <w:pPr>
        <w:numPr>
          <w:ilvl w:val="6"/>
          <w:numId w:val="152"/>
        </w:numPr>
        <w:rPr>
          <w:rStyle w:val="Emphasis"/>
        </w:rPr>
      </w:pPr>
      <w:r>
        <w:rPr>
          <w:rStyle w:val="Emphasis"/>
        </w:rPr>
        <w:t xml:space="preserve"> "</w:t>
      </w:r>
      <w:proofErr w:type="spellStart"/>
      <w:r>
        <w:rPr>
          <w:rStyle w:val="Emphasis"/>
        </w:rPr>
        <w:t>bcd</w:t>
      </w:r>
      <w:proofErr w:type="spellEnd"/>
      <w:r>
        <w:rPr>
          <w:rStyle w:val="Emphasis"/>
        </w:rPr>
        <w:t>", "ibm4690Packed"</w:t>
      </w:r>
    </w:p>
    <w:p w14:paraId="32FAD6CF" w14:textId="77777777" w:rsidR="00D23462" w:rsidRDefault="00D23462" w:rsidP="00C31ED0">
      <w:pPr>
        <w:numPr>
          <w:ilvl w:val="7"/>
          <w:numId w:val="152"/>
        </w:numPr>
      </w:pPr>
      <w:proofErr w:type="spellStart"/>
      <w:r>
        <w:t>dfdl:binaryNumberCheckPolicy</w:t>
      </w:r>
      <w:proofErr w:type="spellEnd"/>
    </w:p>
    <w:p w14:paraId="5C0F8210" w14:textId="77777777" w:rsidR="00D23462" w:rsidRDefault="00D23462" w:rsidP="00C31ED0">
      <w:pPr>
        <w:numPr>
          <w:ilvl w:val="7"/>
          <w:numId w:val="152"/>
        </w:numPr>
      </w:pPr>
      <w:proofErr w:type="spellStart"/>
      <w:r>
        <w:t>dfdl:calendarPatternKind</w:t>
      </w:r>
      <w:proofErr w:type="spellEnd"/>
    </w:p>
    <w:p w14:paraId="59FD88DC" w14:textId="77777777" w:rsidR="00D23462" w:rsidRDefault="00D23462" w:rsidP="00C31ED0">
      <w:pPr>
        <w:numPr>
          <w:ilvl w:val="8"/>
          <w:numId w:val="152"/>
        </w:numPr>
      </w:pPr>
      <w:r>
        <w:t>"</w:t>
      </w:r>
      <w:r>
        <w:rPr>
          <w:rStyle w:val="Emphasis"/>
        </w:rPr>
        <w:t>explicit</w:t>
      </w:r>
      <w:r>
        <w:t>"</w:t>
      </w:r>
    </w:p>
    <w:p w14:paraId="6E785316" w14:textId="77777777" w:rsidR="00D23462" w:rsidRDefault="00D23462" w:rsidP="00C31ED0">
      <w:pPr>
        <w:pStyle w:val="ListParagraph"/>
        <w:numPr>
          <w:ilvl w:val="0"/>
          <w:numId w:val="182"/>
        </w:numPr>
      </w:pPr>
      <w:proofErr w:type="spellStart"/>
      <w:r>
        <w:t>dfdl:calendarPattern</w:t>
      </w:r>
      <w:proofErr w:type="spellEnd"/>
    </w:p>
    <w:p w14:paraId="191853CD" w14:textId="77777777" w:rsidR="00D23462" w:rsidRDefault="00D23462" w:rsidP="00C31ED0">
      <w:pPr>
        <w:numPr>
          <w:ilvl w:val="7"/>
          <w:numId w:val="152"/>
        </w:numPr>
      </w:pPr>
      <w:proofErr w:type="spellStart"/>
      <w:r>
        <w:t>dfdl:calendarCheckPolicy</w:t>
      </w:r>
      <w:proofErr w:type="spellEnd"/>
    </w:p>
    <w:p w14:paraId="5553AD06" w14:textId="77777777" w:rsidR="00D23462" w:rsidRDefault="00D23462" w:rsidP="00C31ED0">
      <w:pPr>
        <w:numPr>
          <w:ilvl w:val="7"/>
          <w:numId w:val="152"/>
        </w:numPr>
      </w:pPr>
      <w:proofErr w:type="spellStart"/>
      <w:r>
        <w:t>dfdl:calendarTimeZone</w:t>
      </w:r>
      <w:proofErr w:type="spellEnd"/>
    </w:p>
    <w:p w14:paraId="062198F3" w14:textId="77777777" w:rsidR="00D23462" w:rsidRDefault="00D23462" w:rsidP="00C31ED0">
      <w:pPr>
        <w:numPr>
          <w:ilvl w:val="7"/>
          <w:numId w:val="152"/>
        </w:numPr>
      </w:pPr>
      <w:proofErr w:type="spellStart"/>
      <w:r>
        <w:t>dfdl:calendarObserveDST</w:t>
      </w:r>
      <w:proofErr w:type="spellEnd"/>
    </w:p>
    <w:p w14:paraId="51F5469E" w14:textId="77777777" w:rsidR="00D23462" w:rsidRDefault="00D23462" w:rsidP="00C31ED0">
      <w:pPr>
        <w:numPr>
          <w:ilvl w:val="7"/>
          <w:numId w:val="152"/>
        </w:numPr>
      </w:pPr>
      <w:proofErr w:type="spellStart"/>
      <w:r>
        <w:t>dfdl:calendarFirstDayOfWeek</w:t>
      </w:r>
      <w:proofErr w:type="spellEnd"/>
    </w:p>
    <w:p w14:paraId="49A2F8E9" w14:textId="77777777" w:rsidR="00D23462" w:rsidRDefault="00D23462" w:rsidP="00C31ED0">
      <w:pPr>
        <w:numPr>
          <w:ilvl w:val="7"/>
          <w:numId w:val="152"/>
        </w:numPr>
      </w:pPr>
      <w:proofErr w:type="spellStart"/>
      <w:r>
        <w:t>dfdl:calendarDaysInFirstWeek</w:t>
      </w:r>
      <w:proofErr w:type="spellEnd"/>
    </w:p>
    <w:p w14:paraId="0C33D080" w14:textId="77777777" w:rsidR="00D23462" w:rsidRDefault="00D23462" w:rsidP="00C31ED0">
      <w:pPr>
        <w:numPr>
          <w:ilvl w:val="7"/>
          <w:numId w:val="152"/>
        </w:numPr>
      </w:pPr>
      <w:proofErr w:type="spellStart"/>
      <w:r>
        <w:t>dfdl:calendarCenturyStart</w:t>
      </w:r>
      <w:proofErr w:type="spellEnd"/>
    </w:p>
    <w:p w14:paraId="3AD26769" w14:textId="77777777" w:rsidR="00D23462" w:rsidRDefault="00D23462" w:rsidP="00C31ED0">
      <w:pPr>
        <w:numPr>
          <w:ilvl w:val="6"/>
          <w:numId w:val="152"/>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34D607BA" w14:textId="77777777" w:rsidR="00D23462" w:rsidRDefault="00D23462" w:rsidP="00C31ED0">
      <w:pPr>
        <w:numPr>
          <w:ilvl w:val="7"/>
          <w:numId w:val="152"/>
        </w:numPr>
      </w:pPr>
      <w:proofErr w:type="spellStart"/>
      <w:r>
        <w:t>dfdl:binaryCalendarEpoch</w:t>
      </w:r>
      <w:proofErr w:type="spellEnd"/>
    </w:p>
    <w:p w14:paraId="11F34995" w14:textId="77777777" w:rsidR="00D23462" w:rsidRDefault="00D23462" w:rsidP="00C31ED0">
      <w:pPr>
        <w:numPr>
          <w:ilvl w:val="2"/>
          <w:numId w:val="152"/>
        </w:numPr>
        <w:rPr>
          <w:rStyle w:val="Emphasis"/>
        </w:rPr>
      </w:pPr>
      <w:r>
        <w:rPr>
          <w:rStyle w:val="Emphasis"/>
        </w:rPr>
        <w:t xml:space="preserve">"Opaque" </w:t>
      </w:r>
    </w:p>
    <w:p w14:paraId="3D5A98E5" w14:textId="77777777" w:rsidR="00D23462" w:rsidRDefault="00D23462" w:rsidP="00C31ED0">
      <w:pPr>
        <w:numPr>
          <w:ilvl w:val="2"/>
          <w:numId w:val="152"/>
        </w:numPr>
        <w:rPr>
          <w:rStyle w:val="Emphasis"/>
        </w:rPr>
      </w:pPr>
      <w:r>
        <w:rPr>
          <w:rStyle w:val="Emphasis"/>
        </w:rPr>
        <w:t xml:space="preserve">"Boolean" </w:t>
      </w:r>
    </w:p>
    <w:p w14:paraId="57A852C5" w14:textId="77777777" w:rsidR="00D23462" w:rsidRDefault="00D23462" w:rsidP="00C31ED0">
      <w:pPr>
        <w:numPr>
          <w:ilvl w:val="3"/>
          <w:numId w:val="152"/>
        </w:numPr>
      </w:pPr>
      <w:proofErr w:type="spellStart"/>
      <w:r>
        <w:t>dfdl:representation</w:t>
      </w:r>
      <w:proofErr w:type="spellEnd"/>
      <w:r>
        <w:t xml:space="preserve"> </w:t>
      </w:r>
    </w:p>
    <w:p w14:paraId="6F7C37A4" w14:textId="77777777" w:rsidR="00D23462" w:rsidRDefault="00D23462" w:rsidP="00C31ED0">
      <w:pPr>
        <w:numPr>
          <w:ilvl w:val="4"/>
          <w:numId w:val="152"/>
        </w:numPr>
        <w:rPr>
          <w:rStyle w:val="Emphasis"/>
        </w:rPr>
      </w:pPr>
      <w:r>
        <w:rPr>
          <w:rStyle w:val="Emphasis"/>
        </w:rPr>
        <w:t xml:space="preserve">"text" </w:t>
      </w:r>
    </w:p>
    <w:p w14:paraId="0B6F73E2" w14:textId="77777777" w:rsidR="00D23462" w:rsidRDefault="00D23462" w:rsidP="00C31ED0">
      <w:pPr>
        <w:numPr>
          <w:ilvl w:val="5"/>
          <w:numId w:val="152"/>
        </w:numPr>
      </w:pPr>
      <w:proofErr w:type="spellStart"/>
      <w:r>
        <w:t>dfdl:textBooleanTrueRep</w:t>
      </w:r>
      <w:proofErr w:type="spellEnd"/>
      <w:r>
        <w:t xml:space="preserve"> </w:t>
      </w:r>
    </w:p>
    <w:p w14:paraId="4DBD6EC1" w14:textId="77777777" w:rsidR="00D23462" w:rsidRDefault="00D23462" w:rsidP="00C31ED0">
      <w:pPr>
        <w:numPr>
          <w:ilvl w:val="5"/>
          <w:numId w:val="152"/>
        </w:numPr>
      </w:pPr>
      <w:proofErr w:type="spellStart"/>
      <w:r>
        <w:t>dfdl:textBooleanFalseRep</w:t>
      </w:r>
      <w:proofErr w:type="spellEnd"/>
      <w:r>
        <w:t xml:space="preserve"> </w:t>
      </w:r>
    </w:p>
    <w:p w14:paraId="774ED127" w14:textId="77777777" w:rsidR="00D23462" w:rsidRDefault="00D23462" w:rsidP="00C31ED0">
      <w:pPr>
        <w:numPr>
          <w:ilvl w:val="4"/>
          <w:numId w:val="152"/>
        </w:numPr>
        <w:rPr>
          <w:rStyle w:val="Emphasis"/>
        </w:rPr>
      </w:pPr>
      <w:r>
        <w:rPr>
          <w:rStyle w:val="Emphasis"/>
        </w:rPr>
        <w:t xml:space="preserve">"binary" </w:t>
      </w:r>
    </w:p>
    <w:p w14:paraId="25BACCB7" w14:textId="77777777" w:rsidR="00D23462" w:rsidRDefault="00D23462" w:rsidP="00C31ED0">
      <w:pPr>
        <w:numPr>
          <w:ilvl w:val="5"/>
          <w:numId w:val="152"/>
        </w:numPr>
      </w:pPr>
      <w:proofErr w:type="spellStart"/>
      <w:r>
        <w:t>dfdl:byteOrder</w:t>
      </w:r>
      <w:proofErr w:type="spellEnd"/>
    </w:p>
    <w:p w14:paraId="0A4C5297" w14:textId="77777777" w:rsidR="00D23462" w:rsidRDefault="00D23462" w:rsidP="00C31ED0">
      <w:pPr>
        <w:numPr>
          <w:ilvl w:val="5"/>
          <w:numId w:val="152"/>
        </w:numPr>
      </w:pPr>
      <w:proofErr w:type="spellStart"/>
      <w:r>
        <w:lastRenderedPageBreak/>
        <w:t>dfdl:binaryBooleanTrueRep</w:t>
      </w:r>
      <w:proofErr w:type="spellEnd"/>
      <w:r>
        <w:t xml:space="preserve"> </w:t>
      </w:r>
    </w:p>
    <w:p w14:paraId="2D09109F" w14:textId="77777777" w:rsidR="00D23462" w:rsidRDefault="00D23462" w:rsidP="00C31ED0">
      <w:pPr>
        <w:numPr>
          <w:ilvl w:val="5"/>
          <w:numId w:val="152"/>
        </w:numPr>
      </w:pPr>
      <w:proofErr w:type="spellStart"/>
      <w:r>
        <w:t>dfdl:binaryBooleanFalseRep</w:t>
      </w:r>
      <w:proofErr w:type="spellEnd"/>
      <w:r>
        <w:t xml:space="preserve"> </w:t>
      </w:r>
    </w:p>
    <w:p w14:paraId="4FCF6C37" w14:textId="77777777" w:rsidR="00D23462" w:rsidRDefault="00D23462" w:rsidP="00C31ED0">
      <w:pPr>
        <w:numPr>
          <w:ilvl w:val="1"/>
          <w:numId w:val="152"/>
        </w:numPr>
      </w:pPr>
      <w:proofErr w:type="spellStart"/>
      <w:r>
        <w:t>dfdl:useNilForDefault</w:t>
      </w:r>
      <w:proofErr w:type="spellEnd"/>
      <w:r>
        <w:t xml:space="preserve"> </w:t>
      </w:r>
      <w:r>
        <w:rPr>
          <w:rStyle w:val="Emphasis"/>
        </w:rPr>
        <w:t xml:space="preserve">(does not apply to </w:t>
      </w:r>
      <w:proofErr w:type="spellStart"/>
      <w:r>
        <w:rPr>
          <w:rStyle w:val="Emphasis"/>
        </w:rPr>
        <w:t>dfdl:simpleType</w:t>
      </w:r>
      <w:proofErr w:type="spellEnd"/>
      <w:r>
        <w:rPr>
          <w:rStyle w:val="Emphasis"/>
        </w:rPr>
        <w:t>)</w:t>
      </w:r>
    </w:p>
    <w:p w14:paraId="63776C9E" w14:textId="77777777" w:rsidR="00D23462" w:rsidRDefault="00D23462" w:rsidP="00C31ED0">
      <w:pPr>
        <w:numPr>
          <w:ilvl w:val="2"/>
          <w:numId w:val="152"/>
        </w:numPr>
        <w:rPr>
          <w:rStyle w:val="Emphasis"/>
        </w:rPr>
      </w:pPr>
      <w:r>
        <w:rPr>
          <w:rStyle w:val="Emphasis"/>
        </w:rPr>
        <w:t>"true"</w:t>
      </w:r>
    </w:p>
    <w:p w14:paraId="778EE627" w14:textId="77777777" w:rsidR="00D23462" w:rsidRDefault="00D23462" w:rsidP="00C31ED0">
      <w:pPr>
        <w:numPr>
          <w:ilvl w:val="3"/>
          <w:numId w:val="152"/>
        </w:numPr>
        <w:rPr>
          <w:rStyle w:val="Emphasis"/>
        </w:rPr>
      </w:pPr>
      <w:r>
        <w:rPr>
          <w:rStyle w:val="Emphasis"/>
        </w:rPr>
        <w:t>None</w:t>
      </w:r>
    </w:p>
    <w:p w14:paraId="40205091" w14:textId="77777777" w:rsidR="00D23462" w:rsidRDefault="00D23462" w:rsidP="00C31ED0">
      <w:pPr>
        <w:numPr>
          <w:ilvl w:val="2"/>
          <w:numId w:val="152"/>
        </w:numPr>
        <w:rPr>
          <w:rStyle w:val="Emphasis"/>
        </w:rPr>
      </w:pPr>
      <w:r>
        <w:rPr>
          <w:rStyle w:val="Emphasis"/>
        </w:rPr>
        <w:t>"false"</w:t>
      </w:r>
    </w:p>
    <w:p w14:paraId="32BFA1D2" w14:textId="77777777" w:rsidR="00D23462" w:rsidRDefault="00D23462" w:rsidP="00C31ED0">
      <w:pPr>
        <w:numPr>
          <w:ilvl w:val="3"/>
          <w:numId w:val="152"/>
        </w:numPr>
      </w:pPr>
      <w:r>
        <w:t>XSD default or XSD fixed</w:t>
      </w:r>
    </w:p>
    <w:p w14:paraId="7CAFB247" w14:textId="77777777" w:rsidR="00D23462" w:rsidRDefault="00D23462" w:rsidP="00BC2419">
      <w:pPr>
        <w:pStyle w:val="Heading3"/>
        <w:rPr>
          <w:rFonts w:eastAsia="Times New Roman"/>
        </w:rPr>
      </w:pPr>
      <w:bookmarkStart w:id="13244" w:name="_Toc322911730"/>
      <w:bookmarkStart w:id="13245" w:name="_Toc322912269"/>
      <w:bookmarkStart w:id="13246" w:name="_Toc329093130"/>
      <w:bookmarkStart w:id="13247" w:name="_Toc332701643"/>
      <w:bookmarkStart w:id="13248" w:name="_Toc332701947"/>
      <w:bookmarkStart w:id="13249" w:name="_Toc332711746"/>
      <w:bookmarkStart w:id="13250" w:name="_Toc332712048"/>
      <w:bookmarkStart w:id="13251" w:name="_Toc332712349"/>
      <w:bookmarkStart w:id="13252" w:name="_Toc332724265"/>
      <w:bookmarkStart w:id="13253" w:name="_Toc332724565"/>
      <w:bookmarkStart w:id="13254" w:name="_Toc341102861"/>
      <w:bookmarkStart w:id="13255" w:name="_Toc347241596"/>
      <w:bookmarkStart w:id="13256" w:name="_Toc347744789"/>
      <w:bookmarkStart w:id="13257" w:name="_Toc348984572"/>
      <w:bookmarkStart w:id="13258" w:name="_Toc348984877"/>
      <w:bookmarkStart w:id="13259" w:name="_Toc349038041"/>
      <w:bookmarkStart w:id="13260" w:name="_Toc349038343"/>
      <w:bookmarkStart w:id="13261" w:name="_Toc349042834"/>
      <w:bookmarkStart w:id="13262" w:name="_Toc351912956"/>
      <w:bookmarkStart w:id="13263" w:name="_Toc351914977"/>
      <w:bookmarkStart w:id="13264" w:name="_Toc351915443"/>
      <w:bookmarkStart w:id="13265" w:name="_Toc361231541"/>
      <w:bookmarkStart w:id="13266" w:name="_Toc361232067"/>
      <w:bookmarkStart w:id="13267" w:name="_Toc362445365"/>
      <w:bookmarkStart w:id="13268" w:name="_Toc363909332"/>
      <w:bookmarkStart w:id="13269" w:name="_Toc364463758"/>
      <w:bookmarkStart w:id="13270" w:name="_Toc366078362"/>
      <w:bookmarkStart w:id="13271" w:name="_Toc366078977"/>
      <w:bookmarkStart w:id="13272" w:name="_Toc366079962"/>
      <w:bookmarkStart w:id="13273" w:name="_Toc366080574"/>
      <w:bookmarkStart w:id="13274" w:name="_Toc366081183"/>
      <w:bookmarkStart w:id="13275" w:name="_Toc366505523"/>
      <w:bookmarkStart w:id="13276" w:name="_Toc366508892"/>
      <w:bookmarkStart w:id="13277" w:name="_Toc366513393"/>
      <w:bookmarkStart w:id="13278" w:name="_Toc366574582"/>
      <w:bookmarkStart w:id="13279" w:name="_Toc366578375"/>
      <w:bookmarkStart w:id="13280" w:name="_Toc366578969"/>
      <w:bookmarkStart w:id="13281" w:name="_Toc366579561"/>
      <w:bookmarkStart w:id="13282" w:name="_Toc366580152"/>
      <w:bookmarkStart w:id="13283" w:name="_Toc366580744"/>
      <w:bookmarkStart w:id="13284" w:name="_Toc366581335"/>
      <w:bookmarkStart w:id="13285" w:name="_Toc366581927"/>
      <w:bookmarkStart w:id="13286" w:name="_Toc322912270"/>
      <w:bookmarkStart w:id="13287" w:name="_Toc329093131"/>
      <w:bookmarkStart w:id="13288" w:name="_Toc332701644"/>
      <w:bookmarkStart w:id="13289" w:name="_Toc332701948"/>
      <w:bookmarkStart w:id="13290" w:name="_Toc332711747"/>
      <w:bookmarkStart w:id="13291" w:name="_Toc332712049"/>
      <w:bookmarkStart w:id="13292" w:name="_Toc332712350"/>
      <w:bookmarkStart w:id="13293" w:name="_Toc332724266"/>
      <w:bookmarkStart w:id="13294" w:name="_Toc332724566"/>
      <w:bookmarkStart w:id="13295" w:name="_Toc341102862"/>
      <w:bookmarkStart w:id="13296" w:name="_Toc347241597"/>
      <w:bookmarkStart w:id="13297" w:name="_Toc347744790"/>
      <w:bookmarkStart w:id="13298" w:name="_Toc348984573"/>
      <w:bookmarkStart w:id="13299" w:name="_Toc348984878"/>
      <w:bookmarkStart w:id="13300" w:name="_Toc349038042"/>
      <w:bookmarkStart w:id="13301" w:name="_Toc349038344"/>
      <w:bookmarkStart w:id="13302" w:name="_Toc349042835"/>
      <w:bookmarkStart w:id="13303" w:name="_Toc351912957"/>
      <w:bookmarkStart w:id="13304" w:name="_Toc351914978"/>
      <w:bookmarkStart w:id="13305" w:name="_Toc351915444"/>
      <w:bookmarkStart w:id="13306" w:name="_Toc361231542"/>
      <w:bookmarkStart w:id="13307" w:name="_Toc361232068"/>
      <w:bookmarkStart w:id="13308" w:name="_Toc362445366"/>
      <w:bookmarkStart w:id="13309" w:name="_Toc363909333"/>
      <w:bookmarkStart w:id="13310" w:name="_Toc364463759"/>
      <w:bookmarkStart w:id="13311" w:name="_Toc366078363"/>
      <w:bookmarkStart w:id="13312" w:name="_Toc366078978"/>
      <w:bookmarkStart w:id="13313" w:name="_Toc366079963"/>
      <w:bookmarkStart w:id="13314" w:name="_Toc366080575"/>
      <w:bookmarkStart w:id="13315" w:name="_Toc366081184"/>
      <w:bookmarkStart w:id="13316" w:name="_Toc366505524"/>
      <w:bookmarkStart w:id="13317" w:name="_Toc366508893"/>
      <w:bookmarkStart w:id="13318" w:name="_Toc366513394"/>
      <w:bookmarkStart w:id="13319" w:name="_Toc366574583"/>
      <w:bookmarkStart w:id="13320" w:name="_Toc366578376"/>
      <w:bookmarkStart w:id="13321" w:name="_Toc366578970"/>
      <w:bookmarkStart w:id="13322" w:name="_Toc366579562"/>
      <w:bookmarkStart w:id="13323" w:name="_Toc366580153"/>
      <w:bookmarkStart w:id="13324" w:name="_Toc366580745"/>
      <w:bookmarkStart w:id="13325" w:name="_Toc366581336"/>
      <w:bookmarkStart w:id="13326" w:name="_Toc366581928"/>
      <w:bookmarkStart w:id="13327" w:name="_Toc349042836"/>
      <w:bookmarkStart w:id="13328" w:name="_Toc52984731"/>
      <w:bookmarkEnd w:id="13244"/>
      <w:bookmarkEnd w:id="13245"/>
      <w:bookmarkEnd w:id="13246"/>
      <w:bookmarkEnd w:id="13247"/>
      <w:bookmarkEnd w:id="13248"/>
      <w:bookmarkEnd w:id="13249"/>
      <w:bookmarkEnd w:id="13250"/>
      <w:bookmarkEnd w:id="13251"/>
      <w:bookmarkEnd w:id="13252"/>
      <w:bookmarkEnd w:id="13253"/>
      <w:bookmarkEnd w:id="13254"/>
      <w:bookmarkEnd w:id="13255"/>
      <w:bookmarkEnd w:id="13256"/>
      <w:bookmarkEnd w:id="13257"/>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bookmarkEnd w:id="13272"/>
      <w:bookmarkEnd w:id="13273"/>
      <w:bookmarkEnd w:id="13274"/>
      <w:bookmarkEnd w:id="13275"/>
      <w:bookmarkEnd w:id="13276"/>
      <w:bookmarkEnd w:id="13277"/>
      <w:bookmarkEnd w:id="13278"/>
      <w:bookmarkEnd w:id="13279"/>
      <w:bookmarkEnd w:id="13280"/>
      <w:bookmarkEnd w:id="13281"/>
      <w:bookmarkEnd w:id="13282"/>
      <w:bookmarkEnd w:id="13283"/>
      <w:bookmarkEnd w:id="13284"/>
      <w:bookmarkEnd w:id="13285"/>
      <w:bookmarkEnd w:id="13286"/>
      <w:bookmarkEnd w:id="13287"/>
      <w:bookmarkEnd w:id="13288"/>
      <w:bookmarkEnd w:id="13289"/>
      <w:bookmarkEnd w:id="13290"/>
      <w:bookmarkEnd w:id="13291"/>
      <w:bookmarkEnd w:id="13292"/>
      <w:bookmarkEnd w:id="13293"/>
      <w:bookmarkEnd w:id="13294"/>
      <w:bookmarkEnd w:id="13295"/>
      <w:bookmarkEnd w:id="13296"/>
      <w:bookmarkEnd w:id="13297"/>
      <w:bookmarkEnd w:id="13298"/>
      <w:bookmarkEnd w:id="13299"/>
      <w:bookmarkEnd w:id="13300"/>
      <w:bookmarkEnd w:id="13301"/>
      <w:bookmarkEnd w:id="13302"/>
      <w:bookmarkEnd w:id="13303"/>
      <w:bookmarkEnd w:id="13304"/>
      <w:bookmarkEnd w:id="13305"/>
      <w:bookmarkEnd w:id="13306"/>
      <w:bookmarkEnd w:id="13307"/>
      <w:bookmarkEnd w:id="13308"/>
      <w:bookmarkEnd w:id="13309"/>
      <w:bookmarkEnd w:id="13310"/>
      <w:bookmarkEnd w:id="13311"/>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proofErr w:type="spellStart"/>
      <w:r>
        <w:rPr>
          <w:rFonts w:eastAsia="Times New Roman"/>
        </w:rPr>
        <w:t>dfdl:element</w:t>
      </w:r>
      <w:proofErr w:type="spellEnd"/>
      <w:r>
        <w:rPr>
          <w:rFonts w:eastAsia="Times New Roman"/>
        </w:rPr>
        <w:t xml:space="preserve"> (complex)</w:t>
      </w:r>
      <w:bookmarkEnd w:id="13327"/>
      <w:bookmarkEnd w:id="13328"/>
    </w:p>
    <w:p w14:paraId="7B574873" w14:textId="77777777" w:rsidR="00D23462" w:rsidRDefault="00D23462" w:rsidP="00C31ED0">
      <w:pPr>
        <w:numPr>
          <w:ilvl w:val="0"/>
          <w:numId w:val="153"/>
        </w:numPr>
        <w:rPr>
          <w:rStyle w:val="Emphasis"/>
        </w:rPr>
      </w:pPr>
      <w:r>
        <w:rPr>
          <w:rStyle w:val="Emphasis"/>
        </w:rPr>
        <w:t xml:space="preserve">Parsing: common </w:t>
      </w:r>
    </w:p>
    <w:p w14:paraId="5E834AF4" w14:textId="77777777" w:rsidR="00D23462" w:rsidRDefault="00D23462" w:rsidP="00C31ED0">
      <w:pPr>
        <w:numPr>
          <w:ilvl w:val="1"/>
          <w:numId w:val="153"/>
        </w:numPr>
      </w:pPr>
      <w:proofErr w:type="spellStart"/>
      <w:r>
        <w:t>dfdl:bitOrder</w:t>
      </w:r>
      <w:proofErr w:type="spellEnd"/>
    </w:p>
    <w:p w14:paraId="6DDF511F" w14:textId="77777777" w:rsidR="00D23462" w:rsidRDefault="00D23462" w:rsidP="00C31ED0">
      <w:pPr>
        <w:numPr>
          <w:ilvl w:val="1"/>
          <w:numId w:val="153"/>
        </w:numPr>
      </w:pPr>
      <w:proofErr w:type="spellStart"/>
      <w:r>
        <w:t>dfdl:encoding</w:t>
      </w:r>
      <w:proofErr w:type="spellEnd"/>
      <w:r>
        <w:t xml:space="preserve"> </w:t>
      </w:r>
    </w:p>
    <w:p w14:paraId="2B381457" w14:textId="77777777" w:rsidR="00D23462" w:rsidRDefault="00D23462" w:rsidP="00C31ED0">
      <w:pPr>
        <w:numPr>
          <w:ilvl w:val="2"/>
          <w:numId w:val="153"/>
        </w:numPr>
      </w:pPr>
      <w:r>
        <w:t>'UTF-16' 'UTF-16BE' 'UTF-16LE'</w:t>
      </w:r>
    </w:p>
    <w:p w14:paraId="21710DAC" w14:textId="77777777" w:rsidR="00D23462" w:rsidRDefault="00D23462" w:rsidP="00C31ED0">
      <w:pPr>
        <w:numPr>
          <w:ilvl w:val="3"/>
          <w:numId w:val="153"/>
        </w:numPr>
      </w:pPr>
      <w:r>
        <w:t>dfdl:utf16Width</w:t>
      </w:r>
    </w:p>
    <w:p w14:paraId="09263E94" w14:textId="77777777" w:rsidR="00D23462" w:rsidRDefault="00D23462" w:rsidP="00C31ED0">
      <w:pPr>
        <w:numPr>
          <w:ilvl w:val="1"/>
          <w:numId w:val="153"/>
        </w:numPr>
      </w:pPr>
      <w:proofErr w:type="spellStart"/>
      <w:r>
        <w:t>dfdl:encodingErrorPolicy</w:t>
      </w:r>
      <w:proofErr w:type="spellEnd"/>
    </w:p>
    <w:p w14:paraId="1B3B64FF" w14:textId="77777777" w:rsidR="00D23462" w:rsidRDefault="00D23462" w:rsidP="00C31ED0">
      <w:pPr>
        <w:numPr>
          <w:ilvl w:val="1"/>
          <w:numId w:val="153"/>
        </w:numPr>
      </w:pPr>
      <w:proofErr w:type="spellStart"/>
      <w:r>
        <w:t>dfdl:ignoreCase</w:t>
      </w:r>
      <w:proofErr w:type="spellEnd"/>
    </w:p>
    <w:p w14:paraId="509E4B13" w14:textId="77777777" w:rsidR="00D23462" w:rsidRDefault="00D23462" w:rsidP="00C31ED0">
      <w:pPr>
        <w:numPr>
          <w:ilvl w:val="0"/>
          <w:numId w:val="153"/>
        </w:numPr>
        <w:rPr>
          <w:rStyle w:val="Emphasis"/>
        </w:rPr>
      </w:pPr>
      <w:r>
        <w:rPr>
          <w:rStyle w:val="Emphasis"/>
        </w:rPr>
        <w:t xml:space="preserve">Parsing: </w:t>
      </w:r>
      <w:proofErr w:type="spellStart"/>
      <w:r>
        <w:rPr>
          <w:rStyle w:val="Emphasis"/>
        </w:rPr>
        <w:t>nillable</w:t>
      </w:r>
      <w:proofErr w:type="spellEnd"/>
      <w:r>
        <w:rPr>
          <w:rStyle w:val="Emphasis"/>
        </w:rPr>
        <w:t xml:space="preserve"> </w:t>
      </w:r>
    </w:p>
    <w:p w14:paraId="63B2F9D5" w14:textId="77777777" w:rsidR="00D23462" w:rsidRDefault="00D23462" w:rsidP="00C31ED0">
      <w:pPr>
        <w:numPr>
          <w:ilvl w:val="1"/>
          <w:numId w:val="153"/>
        </w:numPr>
      </w:pPr>
      <w:r>
        <w:t xml:space="preserve">XSD </w:t>
      </w:r>
      <w:proofErr w:type="spellStart"/>
      <w:r>
        <w:t>nillable</w:t>
      </w:r>
      <w:proofErr w:type="spellEnd"/>
    </w:p>
    <w:p w14:paraId="642749BA" w14:textId="77777777" w:rsidR="00D23462" w:rsidRDefault="00D23462" w:rsidP="00C31ED0">
      <w:pPr>
        <w:numPr>
          <w:ilvl w:val="2"/>
          <w:numId w:val="153"/>
        </w:numPr>
      </w:pPr>
      <w:proofErr w:type="spellStart"/>
      <w:r>
        <w:t>dfdl:nilKind</w:t>
      </w:r>
      <w:proofErr w:type="spellEnd"/>
      <w:r>
        <w:t xml:space="preserve"> </w:t>
      </w:r>
    </w:p>
    <w:p w14:paraId="52444D3F" w14:textId="77777777" w:rsidR="00D23462" w:rsidRDefault="00D23462" w:rsidP="00C31ED0">
      <w:pPr>
        <w:numPr>
          <w:ilvl w:val="3"/>
          <w:numId w:val="153"/>
        </w:numPr>
        <w:rPr>
          <w:rStyle w:val="Emphasis"/>
        </w:rPr>
      </w:pPr>
      <w:r>
        <w:rPr>
          <w:rStyle w:val="Emphasis"/>
        </w:rPr>
        <w:t>"</w:t>
      </w:r>
      <w:proofErr w:type="spellStart"/>
      <w:r>
        <w:rPr>
          <w:rStyle w:val="Emphasis"/>
        </w:rPr>
        <w:t>literalValue</w:t>
      </w:r>
      <w:proofErr w:type="spellEnd"/>
      <w:r>
        <w:rPr>
          <w:rStyle w:val="Emphasis"/>
        </w:rPr>
        <w:t xml:space="preserve">" </w:t>
      </w:r>
    </w:p>
    <w:p w14:paraId="21543A36" w14:textId="77777777" w:rsidR="00D23462" w:rsidRDefault="00D23462" w:rsidP="00C31ED0">
      <w:pPr>
        <w:numPr>
          <w:ilvl w:val="4"/>
          <w:numId w:val="153"/>
        </w:numPr>
      </w:pPr>
      <w:proofErr w:type="spellStart"/>
      <w:r>
        <w:t>dfdl:nilValue</w:t>
      </w:r>
      <w:proofErr w:type="spellEnd"/>
      <w:r>
        <w:t xml:space="preserve"> (must be "%ES;")</w:t>
      </w:r>
    </w:p>
    <w:p w14:paraId="3749F8AB" w14:textId="77777777" w:rsidR="00D23462" w:rsidRDefault="00D23462" w:rsidP="00C31ED0">
      <w:pPr>
        <w:numPr>
          <w:ilvl w:val="0"/>
          <w:numId w:val="153"/>
        </w:numPr>
        <w:rPr>
          <w:rStyle w:val="Emphasis"/>
        </w:rPr>
      </w:pPr>
      <w:r>
        <w:rPr>
          <w:rStyle w:val="Emphasis"/>
        </w:rPr>
        <w:t xml:space="preserve">Parsing: occurrences </w:t>
      </w:r>
    </w:p>
    <w:p w14:paraId="2BD583CD" w14:textId="77777777" w:rsidR="00D23462" w:rsidRDefault="00D23462" w:rsidP="00C31ED0">
      <w:pPr>
        <w:numPr>
          <w:ilvl w:val="1"/>
          <w:numId w:val="153"/>
        </w:numPr>
        <w:rPr>
          <w:rStyle w:val="Emphasis"/>
        </w:rPr>
      </w:pPr>
      <w:proofErr w:type="spellStart"/>
      <w:r>
        <w:rPr>
          <w:iCs/>
        </w:rPr>
        <w:t>dfdl:floating</w:t>
      </w:r>
      <w:proofErr w:type="spellEnd"/>
      <w:r>
        <w:rPr>
          <w:rStyle w:val="Emphasis"/>
        </w:rPr>
        <w:t xml:space="preserve"> </w:t>
      </w:r>
    </w:p>
    <w:p w14:paraId="392E147B" w14:textId="77777777" w:rsidR="00D23462" w:rsidRDefault="00D23462" w:rsidP="00C31ED0">
      <w:pPr>
        <w:numPr>
          <w:ilvl w:val="1"/>
          <w:numId w:val="153"/>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37D497B0" w14:textId="77777777" w:rsidR="00D23462" w:rsidRDefault="00D23462" w:rsidP="00C31ED0">
      <w:pPr>
        <w:numPr>
          <w:ilvl w:val="2"/>
          <w:numId w:val="153"/>
        </w:numPr>
      </w:pPr>
      <w:proofErr w:type="spellStart"/>
      <w:r>
        <w:t>dfdl:occursCountKind</w:t>
      </w:r>
      <w:proofErr w:type="spellEnd"/>
      <w:r>
        <w:t xml:space="preserve"> </w:t>
      </w:r>
    </w:p>
    <w:p w14:paraId="71CC0F14" w14:textId="77777777" w:rsidR="00D23462" w:rsidRDefault="00D23462" w:rsidP="00C31ED0">
      <w:pPr>
        <w:numPr>
          <w:ilvl w:val="3"/>
          <w:numId w:val="153"/>
        </w:numPr>
        <w:rPr>
          <w:rStyle w:val="Emphasis"/>
        </w:rPr>
      </w:pPr>
      <w:r>
        <w:rPr>
          <w:rStyle w:val="Emphasis"/>
        </w:rPr>
        <w:t xml:space="preserve">"expression" </w:t>
      </w:r>
    </w:p>
    <w:p w14:paraId="3C6B71CB" w14:textId="77777777" w:rsidR="00D23462" w:rsidRDefault="00D23462" w:rsidP="00C31ED0">
      <w:pPr>
        <w:numPr>
          <w:ilvl w:val="4"/>
          <w:numId w:val="153"/>
        </w:numPr>
      </w:pPr>
      <w:proofErr w:type="spellStart"/>
      <w:r>
        <w:t>dfdl:occursCount</w:t>
      </w:r>
      <w:proofErr w:type="spellEnd"/>
      <w:r>
        <w:t xml:space="preserve"> </w:t>
      </w:r>
    </w:p>
    <w:p w14:paraId="00F95895" w14:textId="77777777" w:rsidR="00D23462" w:rsidRDefault="00D23462" w:rsidP="00C31ED0">
      <w:pPr>
        <w:numPr>
          <w:ilvl w:val="3"/>
          <w:numId w:val="153"/>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C31ED0">
      <w:pPr>
        <w:numPr>
          <w:ilvl w:val="4"/>
          <w:numId w:val="153"/>
        </w:numPr>
      </w:pPr>
      <w:r>
        <w:t>XSD minOccurs</w:t>
      </w:r>
    </w:p>
    <w:p w14:paraId="2D7A39E7" w14:textId="77777777" w:rsidR="00D23462" w:rsidRDefault="00D23462" w:rsidP="00C31ED0">
      <w:pPr>
        <w:numPr>
          <w:ilvl w:val="4"/>
          <w:numId w:val="153"/>
        </w:numPr>
      </w:pPr>
      <w:r>
        <w:t xml:space="preserve">XSD </w:t>
      </w:r>
      <w:proofErr w:type="spellStart"/>
      <w:r>
        <w:t>maxOccurs</w:t>
      </w:r>
      <w:proofErr w:type="spellEnd"/>
      <w:r>
        <w:t xml:space="preserve"> </w:t>
      </w:r>
    </w:p>
    <w:p w14:paraId="450C245D" w14:textId="77777777" w:rsidR="00D23462" w:rsidRDefault="00D23462" w:rsidP="00C31ED0">
      <w:pPr>
        <w:numPr>
          <w:ilvl w:val="3"/>
          <w:numId w:val="153"/>
        </w:numPr>
        <w:rPr>
          <w:rStyle w:val="Emphasis"/>
        </w:rPr>
      </w:pPr>
      <w:r>
        <w:rPr>
          <w:rStyle w:val="Emphasis"/>
        </w:rPr>
        <w:lastRenderedPageBreak/>
        <w:t xml:space="preserve">"parsed" </w:t>
      </w:r>
    </w:p>
    <w:p w14:paraId="7DDBEEA1" w14:textId="77777777" w:rsidR="00D23462" w:rsidRDefault="00D23462" w:rsidP="00C31ED0">
      <w:pPr>
        <w:numPr>
          <w:ilvl w:val="0"/>
          <w:numId w:val="153"/>
        </w:numPr>
        <w:rPr>
          <w:rStyle w:val="Emphasis"/>
        </w:rPr>
      </w:pPr>
      <w:r>
        <w:rPr>
          <w:rStyle w:val="Emphasis"/>
        </w:rPr>
        <w:t xml:space="preserve">Parsing: identification, framing &amp; extraction </w:t>
      </w:r>
    </w:p>
    <w:p w14:paraId="795E9770" w14:textId="77777777" w:rsidR="00D23462" w:rsidRDefault="00D23462" w:rsidP="00C31ED0">
      <w:pPr>
        <w:numPr>
          <w:ilvl w:val="1"/>
          <w:numId w:val="153"/>
        </w:numPr>
      </w:pPr>
      <w:proofErr w:type="spellStart"/>
      <w:r>
        <w:t>dfdl:leadingSkip</w:t>
      </w:r>
      <w:proofErr w:type="spellEnd"/>
      <w:r>
        <w:t xml:space="preserve"> </w:t>
      </w:r>
    </w:p>
    <w:p w14:paraId="3CE494C1" w14:textId="77777777" w:rsidR="00D23462" w:rsidRDefault="00D23462" w:rsidP="00C31ED0">
      <w:pPr>
        <w:numPr>
          <w:ilvl w:val="2"/>
          <w:numId w:val="153"/>
        </w:numPr>
      </w:pPr>
      <w:proofErr w:type="spellStart"/>
      <w:r>
        <w:t>dfdl:alignmentUnits</w:t>
      </w:r>
      <w:proofErr w:type="spellEnd"/>
    </w:p>
    <w:p w14:paraId="282B8DB3" w14:textId="77777777" w:rsidR="00D23462" w:rsidRDefault="00D23462" w:rsidP="00C31ED0">
      <w:pPr>
        <w:numPr>
          <w:ilvl w:val="1"/>
          <w:numId w:val="153"/>
        </w:numPr>
      </w:pPr>
      <w:proofErr w:type="spellStart"/>
      <w:r>
        <w:t>dfdl:alignment</w:t>
      </w:r>
      <w:proofErr w:type="spellEnd"/>
    </w:p>
    <w:p w14:paraId="29E7E0D9" w14:textId="77777777" w:rsidR="00D23462" w:rsidRDefault="00D23462" w:rsidP="00C31ED0">
      <w:pPr>
        <w:numPr>
          <w:ilvl w:val="2"/>
          <w:numId w:val="153"/>
        </w:numPr>
      </w:pPr>
      <w:r>
        <w:t xml:space="preserve">not </w:t>
      </w:r>
      <w:r>
        <w:rPr>
          <w:rStyle w:val="Emphasis"/>
        </w:rPr>
        <w:t>"implicit"</w:t>
      </w:r>
      <w:r>
        <w:t xml:space="preserve"> </w:t>
      </w:r>
    </w:p>
    <w:p w14:paraId="3FA9AFFC" w14:textId="77777777" w:rsidR="00D23462" w:rsidRDefault="00D23462" w:rsidP="00C31ED0">
      <w:pPr>
        <w:numPr>
          <w:ilvl w:val="3"/>
          <w:numId w:val="153"/>
        </w:numPr>
      </w:pPr>
      <w:proofErr w:type="spellStart"/>
      <w:r>
        <w:t>dfdl:alignmentUnits</w:t>
      </w:r>
      <w:proofErr w:type="spellEnd"/>
      <w:r>
        <w:t xml:space="preserve"> </w:t>
      </w:r>
    </w:p>
    <w:p w14:paraId="6BD13780" w14:textId="77777777" w:rsidR="00D23462" w:rsidRDefault="00D23462" w:rsidP="00C31ED0">
      <w:pPr>
        <w:numPr>
          <w:ilvl w:val="1"/>
          <w:numId w:val="153"/>
        </w:numPr>
      </w:pPr>
      <w:proofErr w:type="spellStart"/>
      <w:r>
        <w:t>dfdl:initiator</w:t>
      </w:r>
      <w:proofErr w:type="spellEnd"/>
    </w:p>
    <w:p w14:paraId="544B2B5A" w14:textId="77777777" w:rsidR="00D23462" w:rsidRDefault="00D23462" w:rsidP="00C31ED0">
      <w:pPr>
        <w:numPr>
          <w:ilvl w:val="2"/>
          <w:numId w:val="153"/>
        </w:numPr>
      </w:pPr>
      <w:proofErr w:type="spellStart"/>
      <w:r>
        <w:t>dfdl:nilValueDelimiterPolicy</w:t>
      </w:r>
      <w:proofErr w:type="spellEnd"/>
    </w:p>
    <w:p w14:paraId="62CAED4A" w14:textId="77777777" w:rsidR="00D23462" w:rsidRDefault="00D23462" w:rsidP="00C31ED0">
      <w:pPr>
        <w:numPr>
          <w:ilvl w:val="2"/>
          <w:numId w:val="153"/>
        </w:numPr>
      </w:pPr>
      <w:proofErr w:type="spellStart"/>
      <w:r>
        <w:t>dfdl:emptyValueDelimiterPolicy</w:t>
      </w:r>
      <w:proofErr w:type="spellEnd"/>
      <w:r>
        <w:t xml:space="preserve"> </w:t>
      </w:r>
    </w:p>
    <w:p w14:paraId="1DFE28AB" w14:textId="77777777" w:rsidR="00D23462" w:rsidRDefault="00D23462" w:rsidP="00C31ED0">
      <w:pPr>
        <w:numPr>
          <w:ilvl w:val="1"/>
          <w:numId w:val="153"/>
        </w:numPr>
      </w:pPr>
      <w:proofErr w:type="spellStart"/>
      <w:r>
        <w:t>dfdl:lengthKind</w:t>
      </w:r>
      <w:proofErr w:type="spellEnd"/>
      <w:r>
        <w:t xml:space="preserve"> </w:t>
      </w:r>
    </w:p>
    <w:p w14:paraId="3A6AFA78" w14:textId="77777777" w:rsidR="00D23462" w:rsidRDefault="00D23462" w:rsidP="00C31ED0">
      <w:pPr>
        <w:numPr>
          <w:ilvl w:val="2"/>
          <w:numId w:val="153"/>
        </w:numPr>
        <w:rPr>
          <w:rStyle w:val="Emphasis"/>
        </w:rPr>
      </w:pPr>
      <w:r>
        <w:rPr>
          <w:rStyle w:val="Emphasis"/>
        </w:rPr>
        <w:t>"explicit"</w:t>
      </w:r>
    </w:p>
    <w:p w14:paraId="351798F9" w14:textId="77777777" w:rsidR="00D23462" w:rsidRDefault="00D23462" w:rsidP="00C31ED0">
      <w:pPr>
        <w:numPr>
          <w:ilvl w:val="3"/>
          <w:numId w:val="153"/>
        </w:numPr>
      </w:pPr>
      <w:proofErr w:type="spellStart"/>
      <w:r>
        <w:t>dfdl:length</w:t>
      </w:r>
      <w:proofErr w:type="spellEnd"/>
      <w:r>
        <w:t xml:space="preserve"> </w:t>
      </w:r>
    </w:p>
    <w:p w14:paraId="655457F4" w14:textId="77777777" w:rsidR="00D23462" w:rsidRDefault="00D23462" w:rsidP="00C31ED0">
      <w:pPr>
        <w:numPr>
          <w:ilvl w:val="3"/>
          <w:numId w:val="153"/>
        </w:numPr>
      </w:pPr>
      <w:proofErr w:type="spellStart"/>
      <w:r>
        <w:t>dfdl:lengthUnits</w:t>
      </w:r>
      <w:proofErr w:type="spellEnd"/>
      <w:r>
        <w:t xml:space="preserve"> </w:t>
      </w:r>
    </w:p>
    <w:p w14:paraId="6FBF2120" w14:textId="77777777" w:rsidR="00D23462" w:rsidRDefault="00D23462" w:rsidP="00C31ED0">
      <w:pPr>
        <w:numPr>
          <w:ilvl w:val="2"/>
          <w:numId w:val="153"/>
        </w:numPr>
        <w:rPr>
          <w:rStyle w:val="Emphasis"/>
        </w:rPr>
      </w:pPr>
      <w:r>
        <w:rPr>
          <w:rStyle w:val="Emphasis"/>
        </w:rPr>
        <w:t xml:space="preserve">"prefixed" </w:t>
      </w:r>
    </w:p>
    <w:p w14:paraId="1266C1A3" w14:textId="77777777" w:rsidR="00D23462" w:rsidRDefault="00D23462" w:rsidP="00C31ED0">
      <w:pPr>
        <w:numPr>
          <w:ilvl w:val="3"/>
          <w:numId w:val="153"/>
        </w:numPr>
      </w:pPr>
      <w:proofErr w:type="spellStart"/>
      <w:r>
        <w:t>dfdl:prefixLengthType</w:t>
      </w:r>
      <w:proofErr w:type="spellEnd"/>
      <w:r>
        <w:t xml:space="preserve"> </w:t>
      </w:r>
    </w:p>
    <w:p w14:paraId="0B1F4B2E" w14:textId="77777777" w:rsidR="00D23462" w:rsidRDefault="00D23462" w:rsidP="00C31ED0">
      <w:pPr>
        <w:numPr>
          <w:ilvl w:val="3"/>
          <w:numId w:val="153"/>
        </w:numPr>
      </w:pPr>
      <w:proofErr w:type="spellStart"/>
      <w:r>
        <w:t>dfdl:prefixIncludesPrefixLength</w:t>
      </w:r>
      <w:proofErr w:type="spellEnd"/>
      <w:r>
        <w:t xml:space="preserve"> </w:t>
      </w:r>
    </w:p>
    <w:p w14:paraId="4A93E9B2" w14:textId="77777777" w:rsidR="00D23462" w:rsidRDefault="00D23462" w:rsidP="00C31ED0">
      <w:pPr>
        <w:numPr>
          <w:ilvl w:val="3"/>
          <w:numId w:val="153"/>
        </w:numPr>
      </w:pPr>
      <w:proofErr w:type="spellStart"/>
      <w:r>
        <w:t>dfdl:lengthUnits</w:t>
      </w:r>
      <w:proofErr w:type="spellEnd"/>
      <w:r>
        <w:t xml:space="preserve"> </w:t>
      </w:r>
    </w:p>
    <w:p w14:paraId="27791E2B" w14:textId="77777777" w:rsidR="00D23462" w:rsidRDefault="00D23462" w:rsidP="00C31ED0">
      <w:pPr>
        <w:numPr>
          <w:ilvl w:val="2"/>
          <w:numId w:val="153"/>
        </w:numPr>
        <w:rPr>
          <w:rStyle w:val="Emphasis"/>
        </w:rPr>
      </w:pPr>
      <w:r>
        <w:rPr>
          <w:rStyle w:val="Emphasis"/>
        </w:rPr>
        <w:t>"pattern"</w:t>
      </w:r>
    </w:p>
    <w:p w14:paraId="6C871C8D" w14:textId="77777777" w:rsidR="00D23462" w:rsidRDefault="00D23462" w:rsidP="00C31ED0">
      <w:pPr>
        <w:numPr>
          <w:ilvl w:val="3"/>
          <w:numId w:val="153"/>
        </w:numPr>
      </w:pPr>
      <w:proofErr w:type="spellStart"/>
      <w:r>
        <w:t>dfdl:lengthPattern</w:t>
      </w:r>
      <w:proofErr w:type="spellEnd"/>
    </w:p>
    <w:p w14:paraId="165F51A0" w14:textId="77777777" w:rsidR="00D23462" w:rsidRDefault="00D23462" w:rsidP="00C31ED0">
      <w:pPr>
        <w:numPr>
          <w:ilvl w:val="2"/>
          <w:numId w:val="153"/>
        </w:numPr>
        <w:rPr>
          <w:rStyle w:val="Emphasis"/>
        </w:rPr>
      </w:pPr>
      <w:r>
        <w:rPr>
          <w:rStyle w:val="Emphasis"/>
        </w:rPr>
        <w:t>"implicit", "delimited", "</w:t>
      </w:r>
      <w:proofErr w:type="spellStart"/>
      <w:r>
        <w:rPr>
          <w:rStyle w:val="Emphasis"/>
        </w:rPr>
        <w:t>endOfParent</w:t>
      </w:r>
      <w:proofErr w:type="spellEnd"/>
      <w:r>
        <w:rPr>
          <w:rStyle w:val="Emphasis"/>
        </w:rPr>
        <w:t xml:space="preserve">"  </w:t>
      </w:r>
    </w:p>
    <w:p w14:paraId="61CB191A" w14:textId="77777777" w:rsidR="00D23462" w:rsidRDefault="00D23462" w:rsidP="00C31ED0">
      <w:pPr>
        <w:numPr>
          <w:ilvl w:val="3"/>
          <w:numId w:val="153"/>
        </w:numPr>
        <w:rPr>
          <w:rStyle w:val="Emphasis"/>
        </w:rPr>
      </w:pPr>
      <w:r>
        <w:rPr>
          <w:rStyle w:val="Emphasis"/>
        </w:rPr>
        <w:t>None</w:t>
      </w:r>
    </w:p>
    <w:p w14:paraId="478EDA34" w14:textId="77777777" w:rsidR="00D23462" w:rsidRDefault="00D23462" w:rsidP="00C31ED0">
      <w:pPr>
        <w:numPr>
          <w:ilvl w:val="1"/>
          <w:numId w:val="153"/>
        </w:numPr>
      </w:pPr>
      <w:proofErr w:type="spellStart"/>
      <w:r>
        <w:t>dfdl:terminator</w:t>
      </w:r>
      <w:proofErr w:type="spellEnd"/>
      <w:r>
        <w:t xml:space="preserve"> </w:t>
      </w:r>
    </w:p>
    <w:p w14:paraId="4E55DBF9" w14:textId="77777777" w:rsidR="00D23462" w:rsidRDefault="00D23462" w:rsidP="00C31ED0">
      <w:pPr>
        <w:numPr>
          <w:ilvl w:val="2"/>
          <w:numId w:val="153"/>
        </w:numPr>
      </w:pPr>
      <w:proofErr w:type="spellStart"/>
      <w:r>
        <w:t>dfdl:nilValueDelimiterPolicy</w:t>
      </w:r>
      <w:proofErr w:type="spellEnd"/>
    </w:p>
    <w:p w14:paraId="4EE4CC8D" w14:textId="77777777" w:rsidR="00D23462" w:rsidRDefault="00D23462" w:rsidP="00C31ED0">
      <w:pPr>
        <w:numPr>
          <w:ilvl w:val="2"/>
          <w:numId w:val="153"/>
        </w:numPr>
      </w:pPr>
      <w:proofErr w:type="spellStart"/>
      <w:r>
        <w:t>dfdl:emptyValueDelimiterPolicy</w:t>
      </w:r>
      <w:proofErr w:type="spellEnd"/>
      <w:r>
        <w:t xml:space="preserve"> </w:t>
      </w:r>
    </w:p>
    <w:p w14:paraId="3A88290C" w14:textId="77777777" w:rsidR="00D23462" w:rsidRDefault="00D23462" w:rsidP="00C31ED0">
      <w:pPr>
        <w:numPr>
          <w:ilvl w:val="2"/>
          <w:numId w:val="153"/>
        </w:numPr>
      </w:pPr>
      <w:proofErr w:type="spellStart"/>
      <w:r>
        <w:t>dfdl:documentFinalTerminatorCanBeMissing</w:t>
      </w:r>
      <w:proofErr w:type="spellEnd"/>
      <w:r>
        <w:t xml:space="preserve"> </w:t>
      </w:r>
    </w:p>
    <w:p w14:paraId="149B7373" w14:textId="77777777" w:rsidR="00D23462" w:rsidRDefault="00D23462" w:rsidP="00C31ED0">
      <w:pPr>
        <w:numPr>
          <w:ilvl w:val="1"/>
          <w:numId w:val="153"/>
        </w:numPr>
      </w:pPr>
      <w:proofErr w:type="spellStart"/>
      <w:r>
        <w:t>dfdl:trailingSkip</w:t>
      </w:r>
      <w:proofErr w:type="spellEnd"/>
      <w:r>
        <w:t xml:space="preserve"> </w:t>
      </w:r>
    </w:p>
    <w:p w14:paraId="2AA8BE32" w14:textId="77777777" w:rsidR="00D23462" w:rsidRDefault="00D23462" w:rsidP="00C31ED0">
      <w:pPr>
        <w:numPr>
          <w:ilvl w:val="2"/>
          <w:numId w:val="154"/>
        </w:numPr>
      </w:pPr>
      <w:proofErr w:type="spellStart"/>
      <w:r>
        <w:t>dfdl:alignmentUnits</w:t>
      </w:r>
      <w:proofErr w:type="spellEnd"/>
      <w:r>
        <w:t xml:space="preserve">  </w:t>
      </w:r>
    </w:p>
    <w:p w14:paraId="26955F94" w14:textId="77777777" w:rsidR="00D23462" w:rsidRDefault="00D23462" w:rsidP="00BC2419">
      <w:pPr>
        <w:pStyle w:val="Heading3"/>
        <w:rPr>
          <w:rFonts w:eastAsia="Times New Roman"/>
        </w:rPr>
      </w:pPr>
      <w:bookmarkStart w:id="13329" w:name="_Toc322912272"/>
      <w:bookmarkStart w:id="13330" w:name="_Toc329093133"/>
      <w:bookmarkStart w:id="13331" w:name="_Toc332701646"/>
      <w:bookmarkStart w:id="13332" w:name="_Toc332701950"/>
      <w:bookmarkStart w:id="13333" w:name="_Toc332711749"/>
      <w:bookmarkStart w:id="13334" w:name="_Toc332712051"/>
      <w:bookmarkStart w:id="13335" w:name="_Toc332712352"/>
      <w:bookmarkStart w:id="13336" w:name="_Toc332724268"/>
      <w:bookmarkStart w:id="13337" w:name="_Toc332724568"/>
      <w:bookmarkStart w:id="13338" w:name="_Toc341102864"/>
      <w:bookmarkStart w:id="13339" w:name="_Toc347241599"/>
      <w:bookmarkStart w:id="13340" w:name="_Toc347744792"/>
      <w:bookmarkStart w:id="13341" w:name="_Toc348984575"/>
      <w:bookmarkStart w:id="13342" w:name="_Toc348984880"/>
      <w:bookmarkStart w:id="13343" w:name="_Toc349038044"/>
      <w:bookmarkStart w:id="13344" w:name="_Toc349038346"/>
      <w:bookmarkStart w:id="13345" w:name="_Toc349042837"/>
      <w:bookmarkStart w:id="13346" w:name="_Toc351912959"/>
      <w:bookmarkStart w:id="13347" w:name="_Toc351914980"/>
      <w:bookmarkStart w:id="13348" w:name="_Toc351915446"/>
      <w:bookmarkStart w:id="13349" w:name="_Toc361231544"/>
      <w:bookmarkStart w:id="13350" w:name="_Toc361232070"/>
      <w:bookmarkStart w:id="13351" w:name="_Toc362445368"/>
      <w:bookmarkStart w:id="13352" w:name="_Toc363909335"/>
      <w:bookmarkStart w:id="13353" w:name="_Toc364463761"/>
      <w:bookmarkStart w:id="13354" w:name="_Toc366078365"/>
      <w:bookmarkStart w:id="13355" w:name="_Toc366078980"/>
      <w:bookmarkStart w:id="13356" w:name="_Toc366079965"/>
      <w:bookmarkStart w:id="13357" w:name="_Toc366080577"/>
      <w:bookmarkStart w:id="13358" w:name="_Toc366081186"/>
      <w:bookmarkStart w:id="13359" w:name="_Toc366505526"/>
      <w:bookmarkStart w:id="13360" w:name="_Toc366508895"/>
      <w:bookmarkStart w:id="13361" w:name="_Toc366513396"/>
      <w:bookmarkStart w:id="13362" w:name="_Toc366574585"/>
      <w:bookmarkStart w:id="13363" w:name="_Toc366578378"/>
      <w:bookmarkStart w:id="13364" w:name="_Toc366578972"/>
      <w:bookmarkStart w:id="13365" w:name="_Toc366579564"/>
      <w:bookmarkStart w:id="13366" w:name="_Toc366580155"/>
      <w:bookmarkStart w:id="13367" w:name="_Toc366580747"/>
      <w:bookmarkStart w:id="13368" w:name="_Toc366581338"/>
      <w:bookmarkStart w:id="13369" w:name="_Toc366581930"/>
      <w:bookmarkStart w:id="13370" w:name="_Toc349042838"/>
      <w:bookmarkStart w:id="13371" w:name="_Toc52984732"/>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bookmarkEnd w:id="13348"/>
      <w:bookmarkEnd w:id="13349"/>
      <w:bookmarkEnd w:id="13350"/>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proofErr w:type="spellStart"/>
      <w:r>
        <w:rPr>
          <w:rFonts w:eastAsia="Times New Roman"/>
        </w:rPr>
        <w:lastRenderedPageBreak/>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sequence)</w:t>
      </w:r>
      <w:bookmarkEnd w:id="13370"/>
      <w:bookmarkEnd w:id="13371"/>
    </w:p>
    <w:p w14:paraId="4B807B52" w14:textId="77777777" w:rsidR="00D23462" w:rsidRDefault="00D23462" w:rsidP="00C31ED0">
      <w:pPr>
        <w:numPr>
          <w:ilvl w:val="0"/>
          <w:numId w:val="155"/>
        </w:numPr>
        <w:rPr>
          <w:rStyle w:val="Emphasis"/>
        </w:rPr>
      </w:pPr>
      <w:r>
        <w:rPr>
          <w:rStyle w:val="Emphasis"/>
        </w:rPr>
        <w:t>Parsing: hidden (</w:t>
      </w:r>
      <w:proofErr w:type="spellStart"/>
      <w:r>
        <w:rPr>
          <w:rStyle w:val="Emphasis"/>
        </w:rPr>
        <w:t>xs:sequence</w:t>
      </w:r>
      <w:proofErr w:type="spellEnd"/>
      <w:r>
        <w:rPr>
          <w:rStyle w:val="Emphasis"/>
        </w:rPr>
        <w:t xml:space="preserve"> only)</w:t>
      </w:r>
    </w:p>
    <w:p w14:paraId="1B07C85E" w14:textId="77777777" w:rsidR="00D23462" w:rsidRDefault="00D23462" w:rsidP="00C31ED0">
      <w:pPr>
        <w:numPr>
          <w:ilvl w:val="1"/>
          <w:numId w:val="155"/>
        </w:numPr>
      </w:pPr>
      <w:proofErr w:type="spellStart"/>
      <w:r>
        <w:t>dfdl:hiddenGroupRef</w:t>
      </w:r>
      <w:proofErr w:type="spellEnd"/>
    </w:p>
    <w:p w14:paraId="149E6DE1" w14:textId="77777777" w:rsidR="00D23462" w:rsidRDefault="00D23462" w:rsidP="00C31ED0">
      <w:pPr>
        <w:numPr>
          <w:ilvl w:val="0"/>
          <w:numId w:val="155"/>
        </w:numPr>
        <w:rPr>
          <w:rStyle w:val="Emphasis"/>
        </w:rPr>
      </w:pPr>
      <w:r>
        <w:rPr>
          <w:rStyle w:val="Emphasis"/>
        </w:rPr>
        <w:t>Parsing: common</w:t>
      </w:r>
    </w:p>
    <w:p w14:paraId="1CEA1F44" w14:textId="77777777" w:rsidR="00D23462" w:rsidRDefault="00D23462" w:rsidP="00C31ED0">
      <w:pPr>
        <w:numPr>
          <w:ilvl w:val="1"/>
          <w:numId w:val="155"/>
        </w:numPr>
      </w:pPr>
      <w:proofErr w:type="spellStart"/>
      <w:r>
        <w:t>dfdl:bitOrder</w:t>
      </w:r>
      <w:proofErr w:type="spellEnd"/>
    </w:p>
    <w:p w14:paraId="5CBE34F7" w14:textId="77777777" w:rsidR="00D23462" w:rsidRDefault="00D23462" w:rsidP="00C31ED0">
      <w:pPr>
        <w:numPr>
          <w:ilvl w:val="1"/>
          <w:numId w:val="155"/>
        </w:numPr>
      </w:pPr>
      <w:proofErr w:type="spellStart"/>
      <w:r>
        <w:t>dfdl:encoding</w:t>
      </w:r>
      <w:proofErr w:type="spellEnd"/>
      <w:r>
        <w:t xml:space="preserve"> </w:t>
      </w:r>
    </w:p>
    <w:p w14:paraId="0802C997" w14:textId="77777777" w:rsidR="00D23462" w:rsidRDefault="00D23462" w:rsidP="00C31ED0">
      <w:pPr>
        <w:numPr>
          <w:ilvl w:val="2"/>
          <w:numId w:val="155"/>
        </w:numPr>
      </w:pPr>
      <w:r>
        <w:t>'UTF-16' 'UTF-16BE' 'UTF-16LE'</w:t>
      </w:r>
    </w:p>
    <w:p w14:paraId="6DFC61DF" w14:textId="77777777" w:rsidR="00D23462" w:rsidRDefault="00D23462" w:rsidP="00C31ED0">
      <w:pPr>
        <w:numPr>
          <w:ilvl w:val="3"/>
          <w:numId w:val="155"/>
        </w:numPr>
      </w:pPr>
      <w:r>
        <w:t>dfdl:utf16Width</w:t>
      </w:r>
    </w:p>
    <w:p w14:paraId="064394D0" w14:textId="77777777" w:rsidR="00D23462" w:rsidRDefault="00D23462" w:rsidP="00C31ED0">
      <w:pPr>
        <w:numPr>
          <w:ilvl w:val="1"/>
          <w:numId w:val="155"/>
        </w:numPr>
      </w:pPr>
      <w:proofErr w:type="spellStart"/>
      <w:r>
        <w:t>dfdl:encodingErrorPolicy</w:t>
      </w:r>
      <w:proofErr w:type="spellEnd"/>
    </w:p>
    <w:p w14:paraId="69B09925" w14:textId="77777777" w:rsidR="00D23462" w:rsidRDefault="00D23462" w:rsidP="00C31ED0">
      <w:pPr>
        <w:numPr>
          <w:ilvl w:val="1"/>
          <w:numId w:val="155"/>
        </w:numPr>
      </w:pPr>
      <w:proofErr w:type="spellStart"/>
      <w:r>
        <w:t>dfdl:ignoreCase</w:t>
      </w:r>
      <w:proofErr w:type="spellEnd"/>
    </w:p>
    <w:p w14:paraId="36F01960" w14:textId="77777777" w:rsidR="00D23462" w:rsidRDefault="00D23462" w:rsidP="00C31ED0">
      <w:pPr>
        <w:numPr>
          <w:ilvl w:val="0"/>
          <w:numId w:val="155"/>
        </w:numPr>
        <w:rPr>
          <w:rStyle w:val="Emphasis"/>
        </w:rPr>
      </w:pPr>
      <w:r>
        <w:rPr>
          <w:rStyle w:val="Emphasis"/>
        </w:rPr>
        <w:t xml:space="preserve">Parsing: identification, framing &amp; extraction </w:t>
      </w:r>
    </w:p>
    <w:p w14:paraId="340A5829" w14:textId="77777777" w:rsidR="00D23462" w:rsidRDefault="00D23462" w:rsidP="00C31ED0">
      <w:pPr>
        <w:numPr>
          <w:ilvl w:val="1"/>
          <w:numId w:val="155"/>
        </w:numPr>
      </w:pPr>
      <w:proofErr w:type="spellStart"/>
      <w:r>
        <w:t>dfdl:leadingSkip</w:t>
      </w:r>
      <w:proofErr w:type="spellEnd"/>
      <w:r>
        <w:t xml:space="preserve"> </w:t>
      </w:r>
    </w:p>
    <w:p w14:paraId="0BE4E009" w14:textId="77777777" w:rsidR="00D23462" w:rsidRDefault="00D23462" w:rsidP="00C31ED0">
      <w:pPr>
        <w:numPr>
          <w:ilvl w:val="2"/>
          <w:numId w:val="155"/>
        </w:numPr>
      </w:pPr>
      <w:proofErr w:type="spellStart"/>
      <w:r>
        <w:t>dfdl:alignmentUnits</w:t>
      </w:r>
      <w:proofErr w:type="spellEnd"/>
    </w:p>
    <w:p w14:paraId="66736327" w14:textId="77777777" w:rsidR="00D23462" w:rsidRDefault="00D23462" w:rsidP="00C31ED0">
      <w:pPr>
        <w:numPr>
          <w:ilvl w:val="1"/>
          <w:numId w:val="155"/>
        </w:numPr>
      </w:pPr>
      <w:proofErr w:type="spellStart"/>
      <w:r>
        <w:t>dfdl:alignment</w:t>
      </w:r>
      <w:proofErr w:type="spellEnd"/>
      <w:r>
        <w:t xml:space="preserve"> </w:t>
      </w:r>
    </w:p>
    <w:p w14:paraId="73AFBD9C" w14:textId="77777777" w:rsidR="00D23462" w:rsidRDefault="00D23462" w:rsidP="00C31ED0">
      <w:pPr>
        <w:numPr>
          <w:ilvl w:val="2"/>
          <w:numId w:val="155"/>
        </w:numPr>
        <w:rPr>
          <w:rStyle w:val="Emphasis"/>
        </w:rPr>
      </w:pPr>
      <w:r>
        <w:rPr>
          <w:rStyle w:val="Emphasis"/>
        </w:rPr>
        <w:t>not "implicit"</w:t>
      </w:r>
    </w:p>
    <w:p w14:paraId="3809FFD6" w14:textId="77777777" w:rsidR="00D23462" w:rsidRDefault="00D23462" w:rsidP="00C31ED0">
      <w:pPr>
        <w:numPr>
          <w:ilvl w:val="3"/>
          <w:numId w:val="155"/>
        </w:numPr>
      </w:pPr>
      <w:proofErr w:type="spellStart"/>
      <w:r>
        <w:t>dfdl:alignmentUnits</w:t>
      </w:r>
      <w:proofErr w:type="spellEnd"/>
      <w:r>
        <w:t xml:space="preserve"> </w:t>
      </w:r>
    </w:p>
    <w:p w14:paraId="72A87973" w14:textId="77777777" w:rsidR="00D23462" w:rsidRDefault="00D23462" w:rsidP="00C31ED0">
      <w:pPr>
        <w:numPr>
          <w:ilvl w:val="1"/>
          <w:numId w:val="155"/>
        </w:numPr>
      </w:pPr>
      <w:proofErr w:type="spellStart"/>
      <w:r>
        <w:t>dfdl:initiator</w:t>
      </w:r>
      <w:proofErr w:type="spellEnd"/>
      <w:r>
        <w:t xml:space="preserve"> </w:t>
      </w:r>
    </w:p>
    <w:p w14:paraId="44482045" w14:textId="77777777" w:rsidR="00D23462" w:rsidRDefault="00D23462" w:rsidP="00C31ED0">
      <w:pPr>
        <w:numPr>
          <w:ilvl w:val="1"/>
          <w:numId w:val="155"/>
        </w:numPr>
      </w:pPr>
      <w:proofErr w:type="spellStart"/>
      <w:r>
        <w:t>dfdl:sequenceKind</w:t>
      </w:r>
      <w:proofErr w:type="spellEnd"/>
      <w:r>
        <w:t xml:space="preserve"> </w:t>
      </w:r>
    </w:p>
    <w:p w14:paraId="1E0ADBB3" w14:textId="77777777" w:rsidR="00D23462" w:rsidRDefault="00D23462" w:rsidP="00C31ED0">
      <w:pPr>
        <w:numPr>
          <w:ilvl w:val="1"/>
          <w:numId w:val="155"/>
        </w:numPr>
      </w:pPr>
      <w:proofErr w:type="spellStart"/>
      <w:r>
        <w:t>dfdl:initiatedContent</w:t>
      </w:r>
      <w:proofErr w:type="spellEnd"/>
    </w:p>
    <w:p w14:paraId="219B1355" w14:textId="77777777" w:rsidR="00D23462" w:rsidRDefault="00D23462" w:rsidP="00C31ED0">
      <w:pPr>
        <w:numPr>
          <w:ilvl w:val="1"/>
          <w:numId w:val="155"/>
        </w:numPr>
      </w:pPr>
      <w:proofErr w:type="spellStart"/>
      <w:r>
        <w:t>dfdl:separator</w:t>
      </w:r>
      <w:proofErr w:type="spellEnd"/>
      <w:r>
        <w:t xml:space="preserve"> </w:t>
      </w:r>
    </w:p>
    <w:p w14:paraId="55416B49" w14:textId="77777777" w:rsidR="00D23462" w:rsidRDefault="00D23462" w:rsidP="00C31ED0">
      <w:pPr>
        <w:numPr>
          <w:ilvl w:val="2"/>
          <w:numId w:val="155"/>
        </w:numPr>
      </w:pPr>
      <w:proofErr w:type="spellStart"/>
      <w:r>
        <w:t>dfdl:separatorPosition</w:t>
      </w:r>
      <w:proofErr w:type="spellEnd"/>
    </w:p>
    <w:p w14:paraId="49BDAD54" w14:textId="77777777" w:rsidR="00D23462" w:rsidRDefault="00D23462" w:rsidP="00C31ED0">
      <w:pPr>
        <w:numPr>
          <w:ilvl w:val="2"/>
          <w:numId w:val="155"/>
        </w:numPr>
      </w:pPr>
      <w:proofErr w:type="spellStart"/>
      <w:r>
        <w:t>dfdl:separatorSuppressionPolicy</w:t>
      </w:r>
      <w:proofErr w:type="spellEnd"/>
    </w:p>
    <w:p w14:paraId="0CAF593E" w14:textId="77777777" w:rsidR="00D23462" w:rsidRDefault="00D23462" w:rsidP="00C31ED0">
      <w:pPr>
        <w:numPr>
          <w:ilvl w:val="1"/>
          <w:numId w:val="155"/>
        </w:numPr>
      </w:pPr>
      <w:proofErr w:type="spellStart"/>
      <w:r>
        <w:t>dfdl:terminator</w:t>
      </w:r>
      <w:proofErr w:type="spellEnd"/>
      <w:r>
        <w:t xml:space="preserve"> </w:t>
      </w:r>
    </w:p>
    <w:p w14:paraId="3DFF5E50" w14:textId="77777777" w:rsidR="00D23462" w:rsidRDefault="00D23462" w:rsidP="00C31ED0">
      <w:pPr>
        <w:numPr>
          <w:ilvl w:val="2"/>
          <w:numId w:val="155"/>
        </w:numPr>
      </w:pPr>
      <w:proofErr w:type="spellStart"/>
      <w:r>
        <w:t>dfdl:documentFinalTerminatorCanBeMissing</w:t>
      </w:r>
      <w:proofErr w:type="spellEnd"/>
      <w:r>
        <w:t xml:space="preserve"> </w:t>
      </w:r>
    </w:p>
    <w:p w14:paraId="08D20526" w14:textId="77777777" w:rsidR="00D23462" w:rsidRDefault="00D23462" w:rsidP="00C31ED0">
      <w:pPr>
        <w:numPr>
          <w:ilvl w:val="1"/>
          <w:numId w:val="155"/>
        </w:numPr>
      </w:pPr>
      <w:proofErr w:type="spellStart"/>
      <w:r>
        <w:t>dfdl:trailingSkip</w:t>
      </w:r>
      <w:proofErr w:type="spellEnd"/>
    </w:p>
    <w:p w14:paraId="7C1C2D5C" w14:textId="77777777" w:rsidR="00D23462" w:rsidRDefault="00D23462" w:rsidP="00C31ED0">
      <w:pPr>
        <w:numPr>
          <w:ilvl w:val="2"/>
          <w:numId w:val="154"/>
        </w:numPr>
      </w:pPr>
      <w:proofErr w:type="spellStart"/>
      <w:r>
        <w:t>dfdl:alignmentUnits</w:t>
      </w:r>
      <w:proofErr w:type="spellEnd"/>
      <w:r>
        <w:t xml:space="preserve"> </w:t>
      </w:r>
    </w:p>
    <w:p w14:paraId="60052937" w14:textId="77777777" w:rsidR="00D23462" w:rsidRDefault="00D23462" w:rsidP="00BC2419">
      <w:pPr>
        <w:pStyle w:val="Heading3"/>
        <w:rPr>
          <w:rFonts w:eastAsia="Times New Roman"/>
        </w:rPr>
      </w:pPr>
      <w:bookmarkStart w:id="13372" w:name="_Toc243112876"/>
      <w:bookmarkStart w:id="13373" w:name="_Toc349042839"/>
      <w:bookmarkStart w:id="13374" w:name="_Toc52984733"/>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to a choice)</w:t>
      </w:r>
      <w:bookmarkEnd w:id="13372"/>
      <w:bookmarkEnd w:id="13373"/>
      <w:bookmarkEnd w:id="13374"/>
    </w:p>
    <w:p w14:paraId="410B1A7E" w14:textId="77777777" w:rsidR="00D23462" w:rsidRDefault="00D23462" w:rsidP="00C31ED0">
      <w:pPr>
        <w:numPr>
          <w:ilvl w:val="0"/>
          <w:numId w:val="156"/>
        </w:numPr>
        <w:rPr>
          <w:rStyle w:val="Emphasis"/>
        </w:rPr>
      </w:pPr>
      <w:r>
        <w:rPr>
          <w:rStyle w:val="Emphasis"/>
        </w:rPr>
        <w:t>Parsing: common</w:t>
      </w:r>
    </w:p>
    <w:p w14:paraId="620422BF" w14:textId="77777777" w:rsidR="00D23462" w:rsidRDefault="00D23462" w:rsidP="00C31ED0">
      <w:pPr>
        <w:numPr>
          <w:ilvl w:val="1"/>
          <w:numId w:val="156"/>
        </w:numPr>
      </w:pPr>
      <w:proofErr w:type="spellStart"/>
      <w:r>
        <w:t>dfdl:bitOrder</w:t>
      </w:r>
      <w:proofErr w:type="spellEnd"/>
    </w:p>
    <w:p w14:paraId="53B5E475" w14:textId="77777777" w:rsidR="00D23462" w:rsidRDefault="00D23462" w:rsidP="00C31ED0">
      <w:pPr>
        <w:numPr>
          <w:ilvl w:val="1"/>
          <w:numId w:val="156"/>
        </w:numPr>
      </w:pPr>
      <w:proofErr w:type="spellStart"/>
      <w:r>
        <w:lastRenderedPageBreak/>
        <w:t>dfdl:encoding</w:t>
      </w:r>
      <w:proofErr w:type="spellEnd"/>
      <w:r>
        <w:t xml:space="preserve"> </w:t>
      </w:r>
    </w:p>
    <w:p w14:paraId="040A4C00" w14:textId="77777777" w:rsidR="00D23462" w:rsidRDefault="00D23462" w:rsidP="00C31ED0">
      <w:pPr>
        <w:numPr>
          <w:ilvl w:val="2"/>
          <w:numId w:val="156"/>
        </w:numPr>
      </w:pPr>
      <w:r>
        <w:t>'UTF-16' 'UTF-16BE' 'UTF-16LE'</w:t>
      </w:r>
    </w:p>
    <w:p w14:paraId="1A125A45" w14:textId="77777777" w:rsidR="00D23462" w:rsidRDefault="00D23462" w:rsidP="00C31ED0">
      <w:pPr>
        <w:numPr>
          <w:ilvl w:val="3"/>
          <w:numId w:val="156"/>
        </w:numPr>
      </w:pPr>
      <w:r>
        <w:t>dfdl:utf16Width</w:t>
      </w:r>
    </w:p>
    <w:p w14:paraId="4D1DBA5E" w14:textId="77777777" w:rsidR="00D23462" w:rsidRDefault="00D23462" w:rsidP="00C31ED0">
      <w:pPr>
        <w:numPr>
          <w:ilvl w:val="1"/>
          <w:numId w:val="156"/>
        </w:numPr>
      </w:pPr>
      <w:proofErr w:type="spellStart"/>
      <w:r>
        <w:t>dfdl:encodingErrorPolicy</w:t>
      </w:r>
      <w:proofErr w:type="spellEnd"/>
    </w:p>
    <w:p w14:paraId="088395EC" w14:textId="77777777" w:rsidR="00D23462" w:rsidRDefault="00D23462" w:rsidP="00C31ED0">
      <w:pPr>
        <w:numPr>
          <w:ilvl w:val="1"/>
          <w:numId w:val="156"/>
        </w:numPr>
      </w:pPr>
      <w:proofErr w:type="spellStart"/>
      <w:r>
        <w:t>dfdl:ignoreCase</w:t>
      </w:r>
      <w:proofErr w:type="spellEnd"/>
    </w:p>
    <w:p w14:paraId="3B1B362F" w14:textId="77777777" w:rsidR="00D23462" w:rsidRDefault="00D23462" w:rsidP="00C31ED0">
      <w:pPr>
        <w:numPr>
          <w:ilvl w:val="0"/>
          <w:numId w:val="156"/>
        </w:numPr>
        <w:rPr>
          <w:rStyle w:val="Emphasis"/>
        </w:rPr>
      </w:pPr>
      <w:r>
        <w:rPr>
          <w:rStyle w:val="Emphasis"/>
        </w:rPr>
        <w:t xml:space="preserve">Parsing: identification, framing &amp; extraction </w:t>
      </w:r>
    </w:p>
    <w:p w14:paraId="1DFA6C70" w14:textId="77777777" w:rsidR="00D23462" w:rsidRDefault="00D23462" w:rsidP="00C31ED0">
      <w:pPr>
        <w:numPr>
          <w:ilvl w:val="1"/>
          <w:numId w:val="156"/>
        </w:numPr>
      </w:pPr>
      <w:proofErr w:type="spellStart"/>
      <w:r>
        <w:t>dfdl:leadingSkip</w:t>
      </w:r>
      <w:proofErr w:type="spellEnd"/>
    </w:p>
    <w:p w14:paraId="2B1EC37B" w14:textId="77777777" w:rsidR="00D23462" w:rsidRDefault="00D23462" w:rsidP="00C31ED0">
      <w:pPr>
        <w:numPr>
          <w:ilvl w:val="2"/>
          <w:numId w:val="156"/>
        </w:numPr>
      </w:pPr>
      <w:proofErr w:type="spellStart"/>
      <w:r>
        <w:t>dfdl:alignmentUnits</w:t>
      </w:r>
      <w:proofErr w:type="spellEnd"/>
      <w:r>
        <w:t xml:space="preserve"> </w:t>
      </w:r>
    </w:p>
    <w:p w14:paraId="563E0167" w14:textId="77777777" w:rsidR="00D23462" w:rsidRDefault="00D23462" w:rsidP="00C31ED0">
      <w:pPr>
        <w:numPr>
          <w:ilvl w:val="1"/>
          <w:numId w:val="156"/>
        </w:numPr>
      </w:pPr>
      <w:proofErr w:type="spellStart"/>
      <w:r>
        <w:t>dfdl:alignment</w:t>
      </w:r>
      <w:proofErr w:type="spellEnd"/>
    </w:p>
    <w:p w14:paraId="23C89D58" w14:textId="77777777" w:rsidR="00D23462" w:rsidRDefault="00D23462" w:rsidP="00C31ED0">
      <w:pPr>
        <w:numPr>
          <w:ilvl w:val="2"/>
          <w:numId w:val="156"/>
        </w:numPr>
        <w:rPr>
          <w:rStyle w:val="Emphasis"/>
        </w:rPr>
      </w:pPr>
      <w:r>
        <w:rPr>
          <w:rStyle w:val="Emphasis"/>
        </w:rPr>
        <w:t xml:space="preserve">not "implicit" </w:t>
      </w:r>
    </w:p>
    <w:p w14:paraId="6248F309" w14:textId="77777777" w:rsidR="00D23462" w:rsidRDefault="00D23462" w:rsidP="00C31ED0">
      <w:pPr>
        <w:numPr>
          <w:ilvl w:val="3"/>
          <w:numId w:val="156"/>
        </w:numPr>
      </w:pPr>
      <w:proofErr w:type="spellStart"/>
      <w:r>
        <w:t>dfdl:alignmentUnits</w:t>
      </w:r>
      <w:proofErr w:type="spellEnd"/>
      <w:r>
        <w:t xml:space="preserve"> </w:t>
      </w:r>
    </w:p>
    <w:p w14:paraId="23A097B5" w14:textId="77777777" w:rsidR="00D23462" w:rsidRDefault="00D23462" w:rsidP="00C31ED0">
      <w:pPr>
        <w:numPr>
          <w:ilvl w:val="1"/>
          <w:numId w:val="156"/>
        </w:numPr>
      </w:pPr>
      <w:proofErr w:type="spellStart"/>
      <w:r>
        <w:t>dfdl:initiator</w:t>
      </w:r>
      <w:proofErr w:type="spellEnd"/>
      <w:r>
        <w:t xml:space="preserve"> </w:t>
      </w:r>
    </w:p>
    <w:p w14:paraId="62E8C2C2" w14:textId="77777777" w:rsidR="00D23462" w:rsidRDefault="00D23462" w:rsidP="00C31ED0">
      <w:pPr>
        <w:numPr>
          <w:ilvl w:val="1"/>
          <w:numId w:val="156"/>
        </w:numPr>
      </w:pPr>
      <w:proofErr w:type="spellStart"/>
      <w:r>
        <w:t>dfdl:choiceLengthKind</w:t>
      </w:r>
      <w:proofErr w:type="spellEnd"/>
    </w:p>
    <w:p w14:paraId="16847BAC" w14:textId="77777777" w:rsidR="00D23462" w:rsidRDefault="00D23462" w:rsidP="00C31ED0">
      <w:pPr>
        <w:numPr>
          <w:ilvl w:val="2"/>
          <w:numId w:val="156"/>
        </w:numPr>
        <w:rPr>
          <w:rStyle w:val="Emphasis"/>
        </w:rPr>
      </w:pPr>
      <w:r>
        <w:rPr>
          <w:rStyle w:val="Emphasis"/>
        </w:rPr>
        <w:t>"explicit"</w:t>
      </w:r>
    </w:p>
    <w:p w14:paraId="73893E3D" w14:textId="77777777" w:rsidR="00D23462" w:rsidRDefault="00D23462" w:rsidP="00C31ED0">
      <w:pPr>
        <w:numPr>
          <w:ilvl w:val="3"/>
          <w:numId w:val="156"/>
        </w:numPr>
      </w:pPr>
      <w:proofErr w:type="spellStart"/>
      <w:r>
        <w:t>dfdl:choiceLength</w:t>
      </w:r>
      <w:proofErr w:type="spellEnd"/>
    </w:p>
    <w:p w14:paraId="7325924F" w14:textId="77777777" w:rsidR="00D23462" w:rsidRDefault="00D23462" w:rsidP="00C31ED0">
      <w:pPr>
        <w:numPr>
          <w:ilvl w:val="1"/>
          <w:numId w:val="156"/>
        </w:numPr>
      </w:pPr>
      <w:proofErr w:type="spellStart"/>
      <w:r>
        <w:t>dfdl:initiatedContent</w:t>
      </w:r>
      <w:proofErr w:type="spellEnd"/>
    </w:p>
    <w:p w14:paraId="036ACD20" w14:textId="77777777" w:rsidR="00D23462" w:rsidRDefault="00D23462" w:rsidP="00C31ED0">
      <w:pPr>
        <w:numPr>
          <w:ilvl w:val="1"/>
          <w:numId w:val="156"/>
        </w:numPr>
      </w:pPr>
      <w:proofErr w:type="spellStart"/>
      <w:r>
        <w:t>dfdl:choiceDispatchKey</w:t>
      </w:r>
      <w:proofErr w:type="spellEnd"/>
    </w:p>
    <w:p w14:paraId="334BF1CF" w14:textId="77777777" w:rsidR="00D23462" w:rsidRDefault="00D23462" w:rsidP="00C31ED0">
      <w:pPr>
        <w:numPr>
          <w:ilvl w:val="1"/>
          <w:numId w:val="156"/>
        </w:numPr>
      </w:pPr>
      <w:proofErr w:type="spellStart"/>
      <w:r>
        <w:t>dfdl:choiceBranchKey</w:t>
      </w:r>
      <w:proofErr w:type="spellEnd"/>
      <w:r>
        <w:t xml:space="preserve"> (on elements)</w:t>
      </w:r>
    </w:p>
    <w:p w14:paraId="038859FC" w14:textId="77777777" w:rsidR="00D23462" w:rsidRDefault="00D23462" w:rsidP="00C31ED0">
      <w:pPr>
        <w:numPr>
          <w:ilvl w:val="1"/>
          <w:numId w:val="156"/>
        </w:numPr>
      </w:pPr>
      <w:proofErr w:type="spellStart"/>
      <w:r>
        <w:t>dfdl:terminator</w:t>
      </w:r>
      <w:proofErr w:type="spellEnd"/>
      <w:r>
        <w:t xml:space="preserve"> </w:t>
      </w:r>
    </w:p>
    <w:p w14:paraId="20F0CC79" w14:textId="77777777" w:rsidR="00D23462" w:rsidRDefault="00D23462" w:rsidP="00C31ED0">
      <w:pPr>
        <w:numPr>
          <w:ilvl w:val="2"/>
          <w:numId w:val="156"/>
        </w:numPr>
      </w:pPr>
      <w:proofErr w:type="spellStart"/>
      <w:r>
        <w:t>dfdl:documentFinalTerminatorCanBeMissing</w:t>
      </w:r>
      <w:proofErr w:type="spellEnd"/>
      <w:r>
        <w:t xml:space="preserve"> </w:t>
      </w:r>
    </w:p>
    <w:p w14:paraId="50E11313" w14:textId="77777777" w:rsidR="00D23462" w:rsidRDefault="00D23462" w:rsidP="00C31ED0">
      <w:pPr>
        <w:numPr>
          <w:ilvl w:val="1"/>
          <w:numId w:val="156"/>
        </w:numPr>
      </w:pPr>
      <w:proofErr w:type="spellStart"/>
      <w:r>
        <w:t>dfdl:trailingSkip</w:t>
      </w:r>
      <w:proofErr w:type="spellEnd"/>
    </w:p>
    <w:p w14:paraId="65A5A6ED" w14:textId="77777777" w:rsidR="00D23462" w:rsidRDefault="00D23462" w:rsidP="00C31ED0">
      <w:pPr>
        <w:numPr>
          <w:ilvl w:val="2"/>
          <w:numId w:val="156"/>
        </w:numPr>
      </w:pPr>
      <w:proofErr w:type="spellStart"/>
      <w:r>
        <w:t>dfdl:alignmentUnits</w:t>
      </w:r>
      <w:proofErr w:type="spellEnd"/>
    </w:p>
    <w:p w14:paraId="1F01C8F0" w14:textId="77777777" w:rsidR="00D23462" w:rsidRDefault="00D23462" w:rsidP="00B31DA3">
      <w:pPr>
        <w:pStyle w:val="Heading2"/>
      </w:pPr>
      <w:bookmarkStart w:id="13375" w:name="_Toc322911736"/>
      <w:bookmarkStart w:id="13376" w:name="_Toc322912275"/>
      <w:bookmarkStart w:id="13377" w:name="_Toc329093136"/>
      <w:bookmarkStart w:id="13378" w:name="_Toc332701649"/>
      <w:bookmarkStart w:id="13379" w:name="_Toc332701953"/>
      <w:bookmarkStart w:id="13380" w:name="_Toc332711752"/>
      <w:bookmarkStart w:id="13381" w:name="_Toc332712054"/>
      <w:bookmarkStart w:id="13382" w:name="_Toc332712355"/>
      <w:bookmarkStart w:id="13383" w:name="_Toc332724271"/>
      <w:bookmarkStart w:id="13384" w:name="_Toc332724571"/>
      <w:bookmarkStart w:id="13385" w:name="_Toc341102867"/>
      <w:bookmarkStart w:id="13386" w:name="_Toc347241602"/>
      <w:bookmarkStart w:id="13387" w:name="_Toc347744795"/>
      <w:bookmarkStart w:id="13388" w:name="_Toc348984578"/>
      <w:bookmarkStart w:id="13389" w:name="_Toc348984883"/>
      <w:bookmarkStart w:id="13390" w:name="_Toc349038047"/>
      <w:bookmarkStart w:id="13391" w:name="_Toc349038349"/>
      <w:bookmarkStart w:id="13392" w:name="_Toc349042840"/>
      <w:bookmarkStart w:id="13393" w:name="_Toc349642251"/>
      <w:bookmarkStart w:id="13394" w:name="_Toc351912962"/>
      <w:bookmarkStart w:id="13395" w:name="_Toc351914983"/>
      <w:bookmarkStart w:id="13396" w:name="_Toc351915449"/>
      <w:bookmarkStart w:id="13397" w:name="_Toc361231547"/>
      <w:bookmarkStart w:id="13398" w:name="_Toc361232073"/>
      <w:bookmarkStart w:id="13399" w:name="_Toc362445371"/>
      <w:bookmarkStart w:id="13400" w:name="_Toc363909338"/>
      <w:bookmarkStart w:id="13401" w:name="_Toc364463764"/>
      <w:bookmarkStart w:id="13402" w:name="_Toc366078368"/>
      <w:bookmarkStart w:id="13403" w:name="_Toc366078983"/>
      <w:bookmarkStart w:id="13404" w:name="_Toc366079968"/>
      <w:bookmarkStart w:id="13405" w:name="_Toc366080580"/>
      <w:bookmarkStart w:id="13406" w:name="_Toc366081189"/>
      <w:bookmarkStart w:id="13407" w:name="_Toc366505529"/>
      <w:bookmarkStart w:id="13408" w:name="_Toc366508898"/>
      <w:bookmarkStart w:id="13409" w:name="_Toc366513399"/>
      <w:bookmarkStart w:id="13410" w:name="_Toc366574588"/>
      <w:bookmarkStart w:id="13411" w:name="_Toc366578381"/>
      <w:bookmarkStart w:id="13412" w:name="_Toc366578975"/>
      <w:bookmarkStart w:id="13413" w:name="_Toc366579567"/>
      <w:bookmarkStart w:id="13414" w:name="_Toc366580158"/>
      <w:bookmarkStart w:id="13415" w:name="_Toc366580750"/>
      <w:bookmarkStart w:id="13416" w:name="_Toc366581341"/>
      <w:bookmarkStart w:id="13417" w:name="_Toc366581933"/>
      <w:bookmarkStart w:id="13418" w:name="_Toc322911737"/>
      <w:bookmarkStart w:id="13419" w:name="_Toc322912276"/>
      <w:bookmarkStart w:id="13420" w:name="_Toc329093137"/>
      <w:bookmarkStart w:id="13421" w:name="_Toc332701650"/>
      <w:bookmarkStart w:id="13422" w:name="_Toc332701954"/>
      <w:bookmarkStart w:id="13423" w:name="_Toc332711753"/>
      <w:bookmarkStart w:id="13424" w:name="_Toc332712055"/>
      <w:bookmarkStart w:id="13425" w:name="_Toc332712356"/>
      <w:bookmarkStart w:id="13426" w:name="_Toc332724272"/>
      <w:bookmarkStart w:id="13427" w:name="_Toc332724572"/>
      <w:bookmarkStart w:id="13428" w:name="_Toc341102868"/>
      <w:bookmarkStart w:id="13429" w:name="_Toc347241603"/>
      <w:bookmarkStart w:id="13430" w:name="_Toc347744796"/>
      <w:bookmarkStart w:id="13431" w:name="_Toc348984579"/>
      <w:bookmarkStart w:id="13432" w:name="_Toc348984884"/>
      <w:bookmarkStart w:id="13433" w:name="_Toc349038048"/>
      <w:bookmarkStart w:id="13434" w:name="_Toc349038350"/>
      <w:bookmarkStart w:id="13435" w:name="_Toc349042841"/>
      <w:bookmarkStart w:id="13436" w:name="_Toc349642252"/>
      <w:bookmarkStart w:id="13437" w:name="_Toc351912963"/>
      <w:bookmarkStart w:id="13438" w:name="_Toc351914984"/>
      <w:bookmarkStart w:id="13439" w:name="_Toc351915450"/>
      <w:bookmarkStart w:id="13440" w:name="_Toc361231548"/>
      <w:bookmarkStart w:id="13441" w:name="_Toc361232074"/>
      <w:bookmarkStart w:id="13442" w:name="_Toc362445372"/>
      <w:bookmarkStart w:id="13443" w:name="_Toc363909339"/>
      <w:bookmarkStart w:id="13444" w:name="_Toc364463765"/>
      <w:bookmarkStart w:id="13445" w:name="_Toc366078369"/>
      <w:bookmarkStart w:id="13446" w:name="_Toc366078984"/>
      <w:bookmarkStart w:id="13447" w:name="_Toc366079969"/>
      <w:bookmarkStart w:id="13448" w:name="_Toc366080581"/>
      <w:bookmarkStart w:id="13449" w:name="_Toc366081190"/>
      <w:bookmarkStart w:id="13450" w:name="_Toc366505530"/>
      <w:bookmarkStart w:id="13451" w:name="_Toc366508899"/>
      <w:bookmarkStart w:id="13452" w:name="_Toc366513400"/>
      <w:bookmarkStart w:id="13453" w:name="_Toc366574589"/>
      <w:bookmarkStart w:id="13454" w:name="_Toc366578382"/>
      <w:bookmarkStart w:id="13455" w:name="_Toc366578976"/>
      <w:bookmarkStart w:id="13456" w:name="_Toc366579568"/>
      <w:bookmarkStart w:id="13457" w:name="_Toc366580159"/>
      <w:bookmarkStart w:id="13458" w:name="_Toc366580751"/>
      <w:bookmarkStart w:id="13459" w:name="_Toc366581342"/>
      <w:bookmarkStart w:id="13460" w:name="_Toc366581934"/>
      <w:bookmarkStart w:id="13461" w:name="_Toc322911738"/>
      <w:bookmarkStart w:id="13462" w:name="_Toc322912277"/>
      <w:bookmarkStart w:id="13463" w:name="_Toc329093138"/>
      <w:bookmarkStart w:id="13464" w:name="_Toc332701651"/>
      <w:bookmarkStart w:id="13465" w:name="_Toc332701955"/>
      <w:bookmarkStart w:id="13466" w:name="_Toc332711754"/>
      <w:bookmarkStart w:id="13467" w:name="_Toc332712056"/>
      <w:bookmarkStart w:id="13468" w:name="_Toc332712357"/>
      <w:bookmarkStart w:id="13469" w:name="_Toc332724273"/>
      <w:bookmarkStart w:id="13470" w:name="_Toc332724573"/>
      <w:bookmarkStart w:id="13471" w:name="_Toc341102869"/>
      <w:bookmarkStart w:id="13472" w:name="_Toc347241604"/>
      <w:bookmarkStart w:id="13473" w:name="_Toc347744797"/>
      <w:bookmarkStart w:id="13474" w:name="_Toc348984580"/>
      <w:bookmarkStart w:id="13475" w:name="_Toc348984885"/>
      <w:bookmarkStart w:id="13476" w:name="_Toc349038049"/>
      <w:bookmarkStart w:id="13477" w:name="_Toc349038351"/>
      <w:bookmarkStart w:id="13478" w:name="_Toc349042842"/>
      <w:bookmarkStart w:id="13479" w:name="_Toc349642253"/>
      <w:bookmarkStart w:id="13480" w:name="_Toc351912964"/>
      <w:bookmarkStart w:id="13481" w:name="_Toc351914985"/>
      <w:bookmarkStart w:id="13482" w:name="_Toc351915451"/>
      <w:bookmarkStart w:id="13483" w:name="_Toc361231549"/>
      <w:bookmarkStart w:id="13484" w:name="_Toc361232075"/>
      <w:bookmarkStart w:id="13485" w:name="_Toc362445373"/>
      <w:bookmarkStart w:id="13486" w:name="_Toc363909340"/>
      <w:bookmarkStart w:id="13487" w:name="_Toc364463766"/>
      <w:bookmarkStart w:id="13488" w:name="_Toc366078370"/>
      <w:bookmarkStart w:id="13489" w:name="_Toc366078985"/>
      <w:bookmarkStart w:id="13490" w:name="_Toc366079970"/>
      <w:bookmarkStart w:id="13491" w:name="_Toc366080582"/>
      <w:bookmarkStart w:id="13492" w:name="_Toc366081191"/>
      <w:bookmarkStart w:id="13493" w:name="_Toc366505531"/>
      <w:bookmarkStart w:id="13494" w:name="_Toc366508900"/>
      <w:bookmarkStart w:id="13495" w:name="_Toc366513401"/>
      <w:bookmarkStart w:id="13496" w:name="_Toc366574590"/>
      <w:bookmarkStart w:id="13497" w:name="_Toc366578383"/>
      <w:bookmarkStart w:id="13498" w:name="_Toc366578977"/>
      <w:bookmarkStart w:id="13499" w:name="_Toc366579569"/>
      <w:bookmarkStart w:id="13500" w:name="_Toc366580160"/>
      <w:bookmarkStart w:id="13501" w:name="_Toc366580752"/>
      <w:bookmarkStart w:id="13502" w:name="_Toc366581343"/>
      <w:bookmarkStart w:id="13503" w:name="_Toc366581935"/>
      <w:bookmarkStart w:id="13504" w:name="_Toc199516370"/>
      <w:bookmarkStart w:id="13505" w:name="_Toc194984031"/>
      <w:bookmarkStart w:id="13506" w:name="_Toc243112877"/>
      <w:bookmarkStart w:id="13507" w:name="_Toc349042843"/>
      <w:bookmarkStart w:id="13508" w:name="_Toc5298473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bookmarkEnd w:id="13394"/>
      <w:bookmarkEnd w:id="13395"/>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bookmarkEnd w:id="13417"/>
      <w:bookmarkEnd w:id="13418"/>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bookmarkEnd w:id="13462"/>
      <w:bookmarkEnd w:id="13463"/>
      <w:bookmarkEnd w:id="13464"/>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r>
        <w:t>Unparsing</w:t>
      </w:r>
      <w:bookmarkEnd w:id="13504"/>
      <w:bookmarkEnd w:id="13505"/>
      <w:bookmarkEnd w:id="13506"/>
      <w:bookmarkEnd w:id="13507"/>
      <w:bookmarkEnd w:id="13508"/>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BC2419">
      <w:pPr>
        <w:pStyle w:val="Heading3"/>
        <w:rPr>
          <w:rFonts w:eastAsia="Times New Roman"/>
        </w:rPr>
      </w:pPr>
      <w:bookmarkStart w:id="13509" w:name="_Toc322911740"/>
      <w:bookmarkStart w:id="13510" w:name="_Toc322912279"/>
      <w:bookmarkStart w:id="13511" w:name="_Toc329093140"/>
      <w:bookmarkStart w:id="13512" w:name="_Toc332701653"/>
      <w:bookmarkStart w:id="13513" w:name="_Toc332701957"/>
      <w:bookmarkStart w:id="13514" w:name="_Toc332711756"/>
      <w:bookmarkStart w:id="13515" w:name="_Toc332712058"/>
      <w:bookmarkStart w:id="13516" w:name="_Toc332712359"/>
      <w:bookmarkStart w:id="13517" w:name="_Toc332724275"/>
      <w:bookmarkStart w:id="13518" w:name="_Toc332724575"/>
      <w:bookmarkStart w:id="13519" w:name="_Toc341102871"/>
      <w:bookmarkStart w:id="13520" w:name="_Toc347241606"/>
      <w:bookmarkStart w:id="13521" w:name="_Toc347744799"/>
      <w:bookmarkStart w:id="13522" w:name="_Toc348984582"/>
      <w:bookmarkStart w:id="13523" w:name="_Toc348984887"/>
      <w:bookmarkStart w:id="13524" w:name="_Toc349038051"/>
      <w:bookmarkStart w:id="13525" w:name="_Toc349038353"/>
      <w:bookmarkStart w:id="13526" w:name="_Toc349042844"/>
      <w:bookmarkStart w:id="13527" w:name="_Toc351912966"/>
      <w:bookmarkStart w:id="13528" w:name="_Toc351914987"/>
      <w:bookmarkStart w:id="13529" w:name="_Toc351915453"/>
      <w:bookmarkStart w:id="13530" w:name="_Toc361231551"/>
      <w:bookmarkStart w:id="13531" w:name="_Toc361232077"/>
      <w:bookmarkStart w:id="13532" w:name="_Toc362445375"/>
      <w:bookmarkStart w:id="13533" w:name="_Toc363909342"/>
      <w:bookmarkStart w:id="13534" w:name="_Toc364463768"/>
      <w:bookmarkStart w:id="13535" w:name="_Toc366078372"/>
      <w:bookmarkStart w:id="13536" w:name="_Toc366078987"/>
      <w:bookmarkStart w:id="13537" w:name="_Toc366079972"/>
      <w:bookmarkStart w:id="13538" w:name="_Toc366080584"/>
      <w:bookmarkStart w:id="13539" w:name="_Toc366081193"/>
      <w:bookmarkStart w:id="13540" w:name="_Toc366505533"/>
      <w:bookmarkStart w:id="13541" w:name="_Toc366508902"/>
      <w:bookmarkStart w:id="13542" w:name="_Toc366513403"/>
      <w:bookmarkStart w:id="13543" w:name="_Toc366574592"/>
      <w:bookmarkStart w:id="13544" w:name="_Toc366578385"/>
      <w:bookmarkStart w:id="13545" w:name="_Toc366578979"/>
      <w:bookmarkStart w:id="13546" w:name="_Toc366579571"/>
      <w:bookmarkStart w:id="13547" w:name="_Toc366580162"/>
      <w:bookmarkStart w:id="13548" w:name="_Toc366580754"/>
      <w:bookmarkStart w:id="13549" w:name="_Toc366581345"/>
      <w:bookmarkStart w:id="13550" w:name="_Toc366581937"/>
      <w:bookmarkStart w:id="13551" w:name="_Toc243112878"/>
      <w:bookmarkStart w:id="13552" w:name="_Toc349042845"/>
      <w:bookmarkStart w:id="13553" w:name="_Toc52984735"/>
      <w:bookmarkEnd w:id="13509"/>
      <w:bookmarkEnd w:id="13510"/>
      <w:bookmarkEnd w:id="13511"/>
      <w:bookmarkEnd w:id="13512"/>
      <w:bookmarkEnd w:id="13513"/>
      <w:bookmarkEnd w:id="13514"/>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proofErr w:type="spellStart"/>
      <w:r>
        <w:rPr>
          <w:rFonts w:eastAsia="Times New Roman"/>
        </w:rPr>
        <w:lastRenderedPageBreak/>
        <w:t>dfdl:element</w:t>
      </w:r>
      <w:proofErr w:type="spellEnd"/>
      <w:r>
        <w:rPr>
          <w:rFonts w:eastAsia="Times New Roman"/>
        </w:rPr>
        <w:t xml:space="preserve"> (simple) and </w:t>
      </w:r>
      <w:proofErr w:type="spellStart"/>
      <w:r>
        <w:rPr>
          <w:rFonts w:eastAsia="Times New Roman"/>
        </w:rPr>
        <w:t>dfdl:simpleType</w:t>
      </w:r>
      <w:bookmarkEnd w:id="13551"/>
      <w:bookmarkEnd w:id="13552"/>
      <w:bookmarkEnd w:id="13553"/>
      <w:proofErr w:type="spellEnd"/>
    </w:p>
    <w:p w14:paraId="32B655C2" w14:textId="77777777" w:rsidR="00D23462" w:rsidRDefault="00D23462" w:rsidP="00C31ED0">
      <w:pPr>
        <w:pStyle w:val="nobreak"/>
        <w:numPr>
          <w:ilvl w:val="0"/>
          <w:numId w:val="157"/>
        </w:numPr>
        <w:rPr>
          <w:i/>
        </w:rPr>
      </w:pPr>
      <w:r>
        <w:rPr>
          <w:i/>
        </w:rPr>
        <w:t>Unparsing: calculated value (</w:t>
      </w:r>
      <w:r>
        <w:rPr>
          <w:i/>
          <w:iCs/>
        </w:rPr>
        <w:t xml:space="preserve">does not apply to </w:t>
      </w:r>
      <w:proofErr w:type="spellStart"/>
      <w:r>
        <w:rPr>
          <w:i/>
          <w:iCs/>
        </w:rPr>
        <w:t>dfdl:simpleType</w:t>
      </w:r>
      <w:proofErr w:type="spellEnd"/>
      <w:r>
        <w:rPr>
          <w:i/>
          <w:iCs/>
        </w:rPr>
        <w:t xml:space="preserve"> or to global elements)</w:t>
      </w:r>
    </w:p>
    <w:p w14:paraId="1804D170" w14:textId="77777777" w:rsidR="00D23462" w:rsidRDefault="00D23462" w:rsidP="00C31ED0">
      <w:pPr>
        <w:pStyle w:val="nobreak"/>
        <w:numPr>
          <w:ilvl w:val="1"/>
          <w:numId w:val="157"/>
        </w:numPr>
      </w:pPr>
      <w:proofErr w:type="spellStart"/>
      <w:r>
        <w:t>dfdl:inputValueCalc</w:t>
      </w:r>
      <w:proofErr w:type="spellEnd"/>
      <w:r>
        <w:t xml:space="preserve"> (if set then element is ignored)</w:t>
      </w:r>
    </w:p>
    <w:p w14:paraId="0BE386FD" w14:textId="77777777" w:rsidR="00D23462" w:rsidRDefault="00D23462" w:rsidP="00C31ED0">
      <w:pPr>
        <w:pStyle w:val="nobreak"/>
        <w:numPr>
          <w:ilvl w:val="1"/>
          <w:numId w:val="157"/>
        </w:numPr>
      </w:pPr>
      <w:proofErr w:type="spellStart"/>
      <w:r>
        <w:t>dfdl:outputValueCalc</w:t>
      </w:r>
      <w:proofErr w:type="spellEnd"/>
    </w:p>
    <w:p w14:paraId="32BE4E76" w14:textId="77777777" w:rsidR="00D23462" w:rsidRDefault="00D23462" w:rsidP="00C31ED0">
      <w:pPr>
        <w:numPr>
          <w:ilvl w:val="0"/>
          <w:numId w:val="157"/>
        </w:numPr>
        <w:rPr>
          <w:rStyle w:val="Emphasis"/>
        </w:rPr>
      </w:pPr>
      <w:r>
        <w:rPr>
          <w:rStyle w:val="Emphasis"/>
        </w:rPr>
        <w:t>Unparsing: common</w:t>
      </w:r>
    </w:p>
    <w:p w14:paraId="49D4C156" w14:textId="77777777" w:rsidR="00D23462" w:rsidRDefault="00D23462" w:rsidP="00C31ED0">
      <w:pPr>
        <w:numPr>
          <w:ilvl w:val="1"/>
          <w:numId w:val="157"/>
        </w:numPr>
      </w:pPr>
      <w:proofErr w:type="spellStart"/>
      <w:r>
        <w:t>dfdl:outputNewLine</w:t>
      </w:r>
      <w:proofErr w:type="spellEnd"/>
    </w:p>
    <w:p w14:paraId="0209CA20" w14:textId="77777777" w:rsidR="00D23462" w:rsidRDefault="00D23462" w:rsidP="00C31ED0">
      <w:pPr>
        <w:pStyle w:val="nobreak"/>
        <w:numPr>
          <w:ilvl w:val="1"/>
          <w:numId w:val="157"/>
        </w:numPr>
      </w:pPr>
      <w:proofErr w:type="spellStart"/>
      <w:r>
        <w:t>dfdl:bitOrder</w:t>
      </w:r>
      <w:proofErr w:type="spellEnd"/>
    </w:p>
    <w:p w14:paraId="4C9BE4D9" w14:textId="77777777" w:rsidR="00D23462" w:rsidRDefault="00D23462" w:rsidP="00C31ED0">
      <w:pPr>
        <w:pStyle w:val="nobreak"/>
        <w:numPr>
          <w:ilvl w:val="1"/>
          <w:numId w:val="157"/>
        </w:numPr>
      </w:pPr>
      <w:proofErr w:type="spellStart"/>
      <w:r>
        <w:t>dfdl:encoding</w:t>
      </w:r>
      <w:proofErr w:type="spellEnd"/>
      <w:r>
        <w:t xml:space="preserve"> </w:t>
      </w:r>
    </w:p>
    <w:p w14:paraId="13A72DA8" w14:textId="77777777" w:rsidR="00D23462" w:rsidRDefault="00D23462" w:rsidP="00C31ED0">
      <w:pPr>
        <w:numPr>
          <w:ilvl w:val="2"/>
          <w:numId w:val="157"/>
        </w:numPr>
      </w:pPr>
      <w:r>
        <w:t>'UTF-16' 'UTF-16BE' 'UTF-16LE'</w:t>
      </w:r>
    </w:p>
    <w:p w14:paraId="0F8F41D4" w14:textId="77777777" w:rsidR="00D23462" w:rsidRDefault="00D23462" w:rsidP="00C31ED0">
      <w:pPr>
        <w:numPr>
          <w:ilvl w:val="3"/>
          <w:numId w:val="157"/>
        </w:numPr>
      </w:pPr>
      <w:r>
        <w:t>dfdl:utf16Width</w:t>
      </w:r>
    </w:p>
    <w:p w14:paraId="05DD138C" w14:textId="77777777" w:rsidR="00D23462" w:rsidRDefault="00D23462" w:rsidP="00C31ED0">
      <w:pPr>
        <w:numPr>
          <w:ilvl w:val="1"/>
          <w:numId w:val="157"/>
        </w:numPr>
      </w:pPr>
      <w:proofErr w:type="spellStart"/>
      <w:r>
        <w:t>dfdl:encodingErrorPolicy</w:t>
      </w:r>
      <w:proofErr w:type="spellEnd"/>
    </w:p>
    <w:p w14:paraId="0D4397D0" w14:textId="77777777" w:rsidR="00D23462" w:rsidRDefault="00D23462" w:rsidP="00C31ED0">
      <w:pPr>
        <w:numPr>
          <w:ilvl w:val="1"/>
          <w:numId w:val="157"/>
        </w:numPr>
      </w:pPr>
      <w:proofErr w:type="spellStart"/>
      <w:r>
        <w:t>dfdl:fillByte</w:t>
      </w:r>
      <w:proofErr w:type="spellEnd"/>
    </w:p>
    <w:p w14:paraId="7523B1A5" w14:textId="77777777" w:rsidR="00D23462" w:rsidRDefault="00D23462" w:rsidP="00C31ED0">
      <w:pPr>
        <w:numPr>
          <w:ilvl w:val="0"/>
          <w:numId w:val="157"/>
        </w:numPr>
        <w:rPr>
          <w:rStyle w:val="Emphasis"/>
        </w:rPr>
      </w:pPr>
      <w:r>
        <w:rPr>
          <w:rStyle w:val="Emphasis"/>
        </w:rPr>
        <w:t xml:space="preserve">Unparsing: occurrences (does not apply to </w:t>
      </w:r>
      <w:proofErr w:type="spellStart"/>
      <w:r>
        <w:rPr>
          <w:rStyle w:val="Emphasis"/>
        </w:rPr>
        <w:t>dfdl:simpleType</w:t>
      </w:r>
      <w:proofErr w:type="spellEnd"/>
      <w:r>
        <w:rPr>
          <w:rStyle w:val="Emphasis"/>
        </w:rPr>
        <w:t>)</w:t>
      </w:r>
    </w:p>
    <w:p w14:paraId="7562F1C9" w14:textId="77777777" w:rsidR="00D23462" w:rsidRDefault="00D23462" w:rsidP="00C31ED0">
      <w:pPr>
        <w:numPr>
          <w:ilvl w:val="1"/>
          <w:numId w:val="157"/>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6FE2AD1E" w14:textId="77777777" w:rsidR="00D23462" w:rsidRDefault="00D23462" w:rsidP="00C31ED0">
      <w:pPr>
        <w:numPr>
          <w:ilvl w:val="2"/>
          <w:numId w:val="157"/>
        </w:numPr>
      </w:pPr>
      <w:proofErr w:type="spellStart"/>
      <w:r>
        <w:t>dfdl:occursCountKind</w:t>
      </w:r>
      <w:proofErr w:type="spellEnd"/>
      <w:r>
        <w:t xml:space="preserve"> </w:t>
      </w:r>
    </w:p>
    <w:p w14:paraId="661856E6" w14:textId="77777777" w:rsidR="00D23462" w:rsidRDefault="00D23462" w:rsidP="00C31ED0">
      <w:pPr>
        <w:numPr>
          <w:ilvl w:val="3"/>
          <w:numId w:val="157"/>
        </w:numPr>
        <w:rPr>
          <w:rStyle w:val="Emphasis"/>
        </w:rPr>
      </w:pPr>
      <w:r>
        <w:rPr>
          <w:rStyle w:val="Emphasis"/>
        </w:rPr>
        <w:t xml:space="preserve">"expression" </w:t>
      </w:r>
    </w:p>
    <w:p w14:paraId="4ECAB143" w14:textId="77777777" w:rsidR="00D23462" w:rsidRDefault="00D23462" w:rsidP="00C31ED0">
      <w:pPr>
        <w:numPr>
          <w:ilvl w:val="4"/>
          <w:numId w:val="157"/>
        </w:numPr>
      </w:pPr>
      <w:proofErr w:type="spellStart"/>
      <w:r>
        <w:t>dfdl:occursCount</w:t>
      </w:r>
      <w:proofErr w:type="spellEnd"/>
      <w:r>
        <w:t xml:space="preserve"> </w:t>
      </w:r>
    </w:p>
    <w:p w14:paraId="50FF2CE8" w14:textId="77777777" w:rsidR="00D23462" w:rsidRDefault="00D23462" w:rsidP="00C31ED0">
      <w:pPr>
        <w:numPr>
          <w:ilvl w:val="3"/>
          <w:numId w:val="157"/>
        </w:numPr>
        <w:rPr>
          <w:rStyle w:val="Emphasis"/>
        </w:rPr>
      </w:pPr>
      <w:r>
        <w:rPr>
          <w:rStyle w:val="Emphasis"/>
        </w:rPr>
        <w:t xml:space="preserve">"fixed", "implicit" </w:t>
      </w:r>
    </w:p>
    <w:p w14:paraId="686AAAC1" w14:textId="77777777" w:rsidR="00D23462" w:rsidRDefault="00D23462" w:rsidP="00C31ED0">
      <w:pPr>
        <w:numPr>
          <w:ilvl w:val="4"/>
          <w:numId w:val="157"/>
        </w:numPr>
      </w:pPr>
      <w:r>
        <w:t>XSD minOccurs</w:t>
      </w:r>
    </w:p>
    <w:p w14:paraId="5F258C39" w14:textId="77777777" w:rsidR="00D23462" w:rsidRDefault="00D23462" w:rsidP="00C31ED0">
      <w:pPr>
        <w:numPr>
          <w:ilvl w:val="4"/>
          <w:numId w:val="157"/>
        </w:numPr>
      </w:pPr>
      <w:r>
        <w:t xml:space="preserve">XSD </w:t>
      </w:r>
      <w:proofErr w:type="spellStart"/>
      <w:r>
        <w:t>maxOccurs</w:t>
      </w:r>
      <w:proofErr w:type="spellEnd"/>
      <w:r>
        <w:t xml:space="preserve"> </w:t>
      </w:r>
    </w:p>
    <w:p w14:paraId="3E8145F1" w14:textId="77777777" w:rsidR="00D23462" w:rsidRDefault="00D23462" w:rsidP="00C31ED0">
      <w:pPr>
        <w:numPr>
          <w:ilvl w:val="3"/>
          <w:numId w:val="157"/>
        </w:numPr>
        <w:rPr>
          <w:rStyle w:val="Emphasis"/>
        </w:rPr>
      </w:pPr>
      <w:r>
        <w:rPr>
          <w:rStyle w:val="Emphasis"/>
        </w:rPr>
        <w:t xml:space="preserve">"parsed" </w:t>
      </w:r>
    </w:p>
    <w:p w14:paraId="00650339" w14:textId="77777777" w:rsidR="00D23462" w:rsidRDefault="00D23462" w:rsidP="00C31ED0">
      <w:pPr>
        <w:numPr>
          <w:ilvl w:val="3"/>
          <w:numId w:val="157"/>
        </w:numPr>
        <w:rPr>
          <w:rStyle w:val="Emphasis"/>
        </w:rPr>
      </w:pPr>
      <w:r>
        <w:rPr>
          <w:rStyle w:val="Emphasis"/>
        </w:rPr>
        <w:t>"</w:t>
      </w:r>
      <w:proofErr w:type="spellStart"/>
      <w:r>
        <w:rPr>
          <w:rStyle w:val="Emphasis"/>
        </w:rPr>
        <w:t>stopValue</w:t>
      </w:r>
      <w:proofErr w:type="spellEnd"/>
      <w:r>
        <w:rPr>
          <w:rStyle w:val="Emphasis"/>
        </w:rPr>
        <w:t xml:space="preserve">" </w:t>
      </w:r>
    </w:p>
    <w:p w14:paraId="3E395EED" w14:textId="77777777" w:rsidR="00D23462" w:rsidRDefault="00D23462" w:rsidP="00C31ED0">
      <w:pPr>
        <w:numPr>
          <w:ilvl w:val="4"/>
          <w:numId w:val="157"/>
        </w:numPr>
      </w:pPr>
      <w:proofErr w:type="spellStart"/>
      <w:r>
        <w:t>dfdl:occursStopValue</w:t>
      </w:r>
      <w:proofErr w:type="spellEnd"/>
    </w:p>
    <w:p w14:paraId="39FB6CF0" w14:textId="77777777" w:rsidR="00D23462" w:rsidRDefault="00D23462" w:rsidP="00C31ED0">
      <w:pPr>
        <w:pStyle w:val="nobreak"/>
        <w:numPr>
          <w:ilvl w:val="0"/>
          <w:numId w:val="158"/>
        </w:numPr>
      </w:pPr>
      <w:r>
        <w:rPr>
          <w:i/>
        </w:rPr>
        <w:t xml:space="preserve">Unparsing: conversion </w:t>
      </w:r>
    </w:p>
    <w:p w14:paraId="7D8EF5F2" w14:textId="77777777" w:rsidR="00D23462" w:rsidRDefault="00D23462" w:rsidP="00C31ED0">
      <w:pPr>
        <w:pStyle w:val="nobreak"/>
        <w:numPr>
          <w:ilvl w:val="1"/>
          <w:numId w:val="158"/>
        </w:numPr>
      </w:pPr>
      <w:proofErr w:type="spellStart"/>
      <w:r>
        <w:t>dfdl:useNilForDefault</w:t>
      </w:r>
      <w:proofErr w:type="spellEnd"/>
      <w:r>
        <w:t xml:space="preserve"> (does not apply to </w:t>
      </w:r>
      <w:proofErr w:type="spellStart"/>
      <w:r>
        <w:t>dfdl:simpleType</w:t>
      </w:r>
      <w:proofErr w:type="spellEnd"/>
      <w:r>
        <w:t>)</w:t>
      </w:r>
    </w:p>
    <w:p w14:paraId="707E3F0B" w14:textId="77777777" w:rsidR="00D23462" w:rsidRDefault="00D23462" w:rsidP="00C31ED0">
      <w:pPr>
        <w:numPr>
          <w:ilvl w:val="2"/>
          <w:numId w:val="158"/>
        </w:numPr>
      </w:pPr>
      <w:r>
        <w:t>"true"</w:t>
      </w:r>
    </w:p>
    <w:p w14:paraId="36458C32" w14:textId="77777777" w:rsidR="00D23462" w:rsidRDefault="00D23462" w:rsidP="00C31ED0">
      <w:pPr>
        <w:numPr>
          <w:ilvl w:val="3"/>
          <w:numId w:val="158"/>
        </w:numPr>
      </w:pPr>
      <w:r>
        <w:t>None</w:t>
      </w:r>
    </w:p>
    <w:p w14:paraId="2520361A" w14:textId="77777777" w:rsidR="00D23462" w:rsidRDefault="00D23462" w:rsidP="00C31ED0">
      <w:pPr>
        <w:numPr>
          <w:ilvl w:val="2"/>
          <w:numId w:val="158"/>
        </w:numPr>
      </w:pPr>
      <w:r>
        <w:t>"false"</w:t>
      </w:r>
    </w:p>
    <w:p w14:paraId="5FC8586A" w14:textId="77777777" w:rsidR="00D23462" w:rsidRDefault="00D23462" w:rsidP="00C31ED0">
      <w:pPr>
        <w:numPr>
          <w:ilvl w:val="3"/>
          <w:numId w:val="158"/>
        </w:numPr>
      </w:pPr>
      <w:r>
        <w:t>XSD default or XSD fixed</w:t>
      </w:r>
    </w:p>
    <w:p w14:paraId="23F4B399" w14:textId="77777777" w:rsidR="00D23462" w:rsidRDefault="00D23462" w:rsidP="00C31ED0">
      <w:pPr>
        <w:numPr>
          <w:ilvl w:val="1"/>
          <w:numId w:val="158"/>
        </w:numPr>
      </w:pPr>
      <w:r>
        <w:lastRenderedPageBreak/>
        <w:t xml:space="preserve">XSD </w:t>
      </w:r>
      <w:proofErr w:type="spellStart"/>
      <w:r>
        <w:t>nillable</w:t>
      </w:r>
      <w:proofErr w:type="spellEnd"/>
      <w:r>
        <w:t xml:space="preserve"> (does not apply to </w:t>
      </w:r>
      <w:proofErr w:type="spellStart"/>
      <w:r>
        <w:t>dfdl:simpleType</w:t>
      </w:r>
      <w:proofErr w:type="spellEnd"/>
      <w:r>
        <w:t>)</w:t>
      </w:r>
    </w:p>
    <w:p w14:paraId="7D9ACD4B" w14:textId="77777777" w:rsidR="00D23462" w:rsidRDefault="00D23462" w:rsidP="00C31ED0">
      <w:pPr>
        <w:numPr>
          <w:ilvl w:val="2"/>
          <w:numId w:val="158"/>
        </w:numPr>
      </w:pPr>
      <w:proofErr w:type="spellStart"/>
      <w:r>
        <w:t>dfdl:nilKind</w:t>
      </w:r>
      <w:proofErr w:type="spellEnd"/>
      <w:r>
        <w:t xml:space="preserve"> </w:t>
      </w:r>
    </w:p>
    <w:p w14:paraId="36C2B8D9" w14:textId="77777777" w:rsidR="00D23462" w:rsidRDefault="00D23462" w:rsidP="00C31ED0">
      <w:pPr>
        <w:numPr>
          <w:ilvl w:val="3"/>
          <w:numId w:val="158"/>
        </w:numPr>
      </w:pPr>
      <w:r>
        <w:t>"</w:t>
      </w:r>
      <w:proofErr w:type="spellStart"/>
      <w:r>
        <w:t>literalValue</w:t>
      </w:r>
      <w:proofErr w:type="spellEnd"/>
      <w:r>
        <w:t>", "</w:t>
      </w:r>
      <w:proofErr w:type="spellStart"/>
      <w:r>
        <w:t>logicalValue</w:t>
      </w:r>
      <w:proofErr w:type="spellEnd"/>
      <w:r>
        <w:t>", "</w:t>
      </w:r>
      <w:proofErr w:type="spellStart"/>
      <w:r>
        <w:t>literalCharacter</w:t>
      </w:r>
      <w:proofErr w:type="spellEnd"/>
      <w:r>
        <w:t xml:space="preserve">" </w:t>
      </w:r>
    </w:p>
    <w:p w14:paraId="673A2762" w14:textId="77777777" w:rsidR="00D23462" w:rsidRDefault="00D23462" w:rsidP="00C31ED0">
      <w:pPr>
        <w:numPr>
          <w:ilvl w:val="4"/>
          <w:numId w:val="158"/>
        </w:numPr>
      </w:pPr>
      <w:proofErr w:type="spellStart"/>
      <w:r>
        <w:t>dfdl:nilValue</w:t>
      </w:r>
      <w:proofErr w:type="spellEnd"/>
      <w:r>
        <w:t xml:space="preserve"> </w:t>
      </w:r>
    </w:p>
    <w:p w14:paraId="3D05D08A" w14:textId="77777777" w:rsidR="00D23462" w:rsidRDefault="00D23462" w:rsidP="00C31ED0">
      <w:pPr>
        <w:numPr>
          <w:ilvl w:val="1"/>
          <w:numId w:val="158"/>
        </w:numPr>
      </w:pPr>
      <w:r>
        <w:t xml:space="preserve">XSD type property </w:t>
      </w:r>
    </w:p>
    <w:p w14:paraId="231E143A" w14:textId="77777777" w:rsidR="00D23462" w:rsidRDefault="00D23462" w:rsidP="00C31ED0">
      <w:pPr>
        <w:numPr>
          <w:ilvl w:val="2"/>
          <w:numId w:val="158"/>
        </w:numPr>
        <w:rPr>
          <w:rStyle w:val="Emphasis"/>
        </w:rPr>
      </w:pPr>
      <w:r>
        <w:rPr>
          <w:rStyle w:val="Emphasis"/>
        </w:rPr>
        <w:t xml:space="preserve">"Number" </w:t>
      </w:r>
    </w:p>
    <w:p w14:paraId="53FAC398" w14:textId="77777777" w:rsidR="00D23462" w:rsidRDefault="00D23462" w:rsidP="00C31ED0">
      <w:pPr>
        <w:numPr>
          <w:ilvl w:val="3"/>
          <w:numId w:val="158"/>
        </w:numPr>
      </w:pPr>
      <w:proofErr w:type="spellStart"/>
      <w:r>
        <w:t>dfdl:</w:t>
      </w:r>
      <w:r>
        <w:rPr>
          <w:rFonts w:cs="Arial"/>
        </w:rPr>
        <w:t>decimalSigned</w:t>
      </w:r>
      <w:proofErr w:type="spellEnd"/>
    </w:p>
    <w:p w14:paraId="562E85D8" w14:textId="77777777" w:rsidR="00D23462" w:rsidRDefault="00D23462" w:rsidP="00C31ED0">
      <w:pPr>
        <w:numPr>
          <w:ilvl w:val="3"/>
          <w:numId w:val="158"/>
        </w:numPr>
      </w:pPr>
      <w:proofErr w:type="spellStart"/>
      <w:r>
        <w:t>dfdl:representation</w:t>
      </w:r>
      <w:proofErr w:type="spellEnd"/>
      <w:r>
        <w:t xml:space="preserve"> </w:t>
      </w:r>
    </w:p>
    <w:p w14:paraId="51D19153" w14:textId="77777777" w:rsidR="00D23462" w:rsidRDefault="00D23462" w:rsidP="00C31ED0">
      <w:pPr>
        <w:numPr>
          <w:ilvl w:val="4"/>
          <w:numId w:val="158"/>
        </w:numPr>
        <w:rPr>
          <w:rStyle w:val="Emphasis"/>
        </w:rPr>
      </w:pPr>
      <w:r>
        <w:rPr>
          <w:rStyle w:val="Emphasis"/>
        </w:rPr>
        <w:t xml:space="preserve">"text" </w:t>
      </w:r>
    </w:p>
    <w:p w14:paraId="6FC0FF88" w14:textId="77777777" w:rsidR="00D23462" w:rsidRDefault="00D23462" w:rsidP="00C31ED0">
      <w:pPr>
        <w:numPr>
          <w:ilvl w:val="5"/>
          <w:numId w:val="158"/>
        </w:numPr>
      </w:pPr>
      <w:proofErr w:type="spellStart"/>
      <w:r>
        <w:t>dfdl:textNumberRep</w:t>
      </w:r>
      <w:proofErr w:type="spellEnd"/>
    </w:p>
    <w:p w14:paraId="5A17F133" w14:textId="77777777" w:rsidR="00D23462" w:rsidRDefault="00D23462" w:rsidP="00C31ED0">
      <w:pPr>
        <w:numPr>
          <w:ilvl w:val="6"/>
          <w:numId w:val="158"/>
        </w:numPr>
        <w:rPr>
          <w:rStyle w:val="Emphasis"/>
        </w:rPr>
      </w:pPr>
      <w:r>
        <w:rPr>
          <w:rStyle w:val="Emphasis"/>
        </w:rPr>
        <w:t>"standard"</w:t>
      </w:r>
    </w:p>
    <w:p w14:paraId="638D27D6" w14:textId="77777777" w:rsidR="00D23462" w:rsidRDefault="00D23462" w:rsidP="00C31ED0">
      <w:pPr>
        <w:numPr>
          <w:ilvl w:val="7"/>
          <w:numId w:val="158"/>
        </w:numPr>
      </w:pPr>
      <w:proofErr w:type="spellStart"/>
      <w:r>
        <w:t>dfdl:textNumberPattern</w:t>
      </w:r>
      <w:proofErr w:type="spellEnd"/>
    </w:p>
    <w:p w14:paraId="393E35AD" w14:textId="77777777" w:rsidR="00D23462" w:rsidRDefault="00D23462" w:rsidP="00C31ED0">
      <w:pPr>
        <w:numPr>
          <w:ilvl w:val="7"/>
          <w:numId w:val="158"/>
        </w:numPr>
      </w:pPr>
      <w:proofErr w:type="spellStart"/>
      <w:r>
        <w:t>dfdl:textStandardBase</w:t>
      </w:r>
      <w:proofErr w:type="spellEnd"/>
    </w:p>
    <w:p w14:paraId="229E0E22" w14:textId="77777777" w:rsidR="00D23462" w:rsidRDefault="00D23462" w:rsidP="00C31ED0">
      <w:pPr>
        <w:numPr>
          <w:ilvl w:val="7"/>
          <w:numId w:val="158"/>
        </w:numPr>
      </w:pPr>
      <w:proofErr w:type="spellStart"/>
      <w:r>
        <w:t>dfdl:textStandardDecimalSeparator</w:t>
      </w:r>
      <w:proofErr w:type="spellEnd"/>
    </w:p>
    <w:p w14:paraId="2490F17D" w14:textId="77777777" w:rsidR="00D23462" w:rsidRDefault="00D23462" w:rsidP="00C31ED0">
      <w:pPr>
        <w:numPr>
          <w:ilvl w:val="7"/>
          <w:numId w:val="158"/>
        </w:numPr>
      </w:pPr>
      <w:proofErr w:type="spellStart"/>
      <w:r>
        <w:t>dfdl:textStandardGroupingSeparator</w:t>
      </w:r>
      <w:proofErr w:type="spellEnd"/>
    </w:p>
    <w:p w14:paraId="678D18A8" w14:textId="77777777" w:rsidR="00D23462" w:rsidRDefault="00D23462" w:rsidP="00C31ED0">
      <w:pPr>
        <w:numPr>
          <w:ilvl w:val="7"/>
          <w:numId w:val="158"/>
        </w:numPr>
      </w:pPr>
      <w:proofErr w:type="spellStart"/>
      <w:r>
        <w:t>dfdl:textStandardExponentRep</w:t>
      </w:r>
      <w:proofErr w:type="spellEnd"/>
    </w:p>
    <w:p w14:paraId="2AF7D37A" w14:textId="77777777" w:rsidR="00D23462" w:rsidRDefault="00D23462" w:rsidP="00C31ED0">
      <w:pPr>
        <w:numPr>
          <w:ilvl w:val="7"/>
          <w:numId w:val="158"/>
        </w:numPr>
      </w:pPr>
      <w:proofErr w:type="spellStart"/>
      <w:r>
        <w:t>dfdl:textNumberCheckPolicy</w:t>
      </w:r>
      <w:proofErr w:type="spellEnd"/>
    </w:p>
    <w:p w14:paraId="0078BF20" w14:textId="77777777" w:rsidR="00D23462" w:rsidRDefault="00D23462" w:rsidP="00C31ED0">
      <w:pPr>
        <w:numPr>
          <w:ilvl w:val="7"/>
          <w:numId w:val="158"/>
        </w:numPr>
      </w:pPr>
      <w:proofErr w:type="spellStart"/>
      <w:r>
        <w:t>dfdl:textStandardInfinityRep</w:t>
      </w:r>
      <w:proofErr w:type="spellEnd"/>
    </w:p>
    <w:p w14:paraId="3348CCE6" w14:textId="77777777" w:rsidR="00D23462" w:rsidRDefault="00D23462" w:rsidP="00C31ED0">
      <w:pPr>
        <w:numPr>
          <w:ilvl w:val="7"/>
          <w:numId w:val="158"/>
        </w:numPr>
      </w:pPr>
      <w:proofErr w:type="spellStart"/>
      <w:r>
        <w:t>dfdl:textStandardNaNRep</w:t>
      </w:r>
      <w:proofErr w:type="spellEnd"/>
    </w:p>
    <w:p w14:paraId="0AE955B9" w14:textId="77777777" w:rsidR="00D23462" w:rsidRDefault="00D23462" w:rsidP="00C31ED0">
      <w:pPr>
        <w:numPr>
          <w:ilvl w:val="7"/>
          <w:numId w:val="158"/>
        </w:numPr>
      </w:pPr>
      <w:proofErr w:type="spellStart"/>
      <w:r>
        <w:t>dfdl:textNumberRounding</w:t>
      </w:r>
      <w:proofErr w:type="spellEnd"/>
    </w:p>
    <w:p w14:paraId="348A41BC" w14:textId="77777777" w:rsidR="00D23462" w:rsidRDefault="00D23462" w:rsidP="00C31ED0">
      <w:pPr>
        <w:numPr>
          <w:ilvl w:val="8"/>
          <w:numId w:val="158"/>
        </w:numPr>
        <w:rPr>
          <w:rStyle w:val="Emphasis"/>
        </w:rPr>
      </w:pPr>
      <w:r>
        <w:rPr>
          <w:rStyle w:val="Emphasis"/>
        </w:rPr>
        <w:t>"explicit"</w:t>
      </w:r>
    </w:p>
    <w:p w14:paraId="370888E0" w14:textId="77777777" w:rsidR="00D23462" w:rsidRDefault="00D23462" w:rsidP="00C31ED0">
      <w:pPr>
        <w:pStyle w:val="ListParagraph"/>
        <w:numPr>
          <w:ilvl w:val="0"/>
          <w:numId w:val="183"/>
        </w:numPr>
      </w:pPr>
      <w:commentRangeStart w:id="13554"/>
      <w:proofErr w:type="spellStart"/>
      <w:r>
        <w:t>dfdl</w:t>
      </w:r>
      <w:commentRangeEnd w:id="13554"/>
      <w:r w:rsidR="00C31ED0">
        <w:rPr>
          <w:rStyle w:val="CommentReference"/>
        </w:rPr>
        <w:commentReference w:id="13554"/>
      </w:r>
      <w:r>
        <w:t>:textNumberRoundingMode</w:t>
      </w:r>
      <w:proofErr w:type="spellEnd"/>
    </w:p>
    <w:p w14:paraId="5D77C4B7" w14:textId="77777777" w:rsidR="00D23462" w:rsidRDefault="00D23462" w:rsidP="00C31ED0">
      <w:pPr>
        <w:pStyle w:val="ListParagraph"/>
        <w:numPr>
          <w:ilvl w:val="0"/>
          <w:numId w:val="183"/>
        </w:numPr>
      </w:pPr>
      <w:proofErr w:type="spellStart"/>
      <w:r>
        <w:t>dfdl:textNumberRoundingIncrement</w:t>
      </w:r>
      <w:proofErr w:type="spellEnd"/>
    </w:p>
    <w:p w14:paraId="56C27FA3" w14:textId="77777777" w:rsidR="00D23462" w:rsidRDefault="00D23462" w:rsidP="00C31ED0">
      <w:pPr>
        <w:numPr>
          <w:ilvl w:val="7"/>
          <w:numId w:val="158"/>
        </w:numPr>
        <w:rPr>
          <w:rFonts w:cs="Arial"/>
        </w:rPr>
      </w:pPr>
      <w:proofErr w:type="spellStart"/>
      <w:r>
        <w:rPr>
          <w:rFonts w:cs="Arial"/>
        </w:rPr>
        <w:t>dfdl:textStandardZeroRep</w:t>
      </w:r>
      <w:proofErr w:type="spellEnd"/>
    </w:p>
    <w:p w14:paraId="7EA78446" w14:textId="77777777" w:rsidR="00D23462" w:rsidRDefault="00D23462" w:rsidP="00C31ED0">
      <w:pPr>
        <w:numPr>
          <w:ilvl w:val="6"/>
          <w:numId w:val="158"/>
        </w:numPr>
        <w:rPr>
          <w:rStyle w:val="Emphasis"/>
        </w:rPr>
      </w:pPr>
      <w:r>
        <w:rPr>
          <w:rStyle w:val="Emphasis"/>
        </w:rPr>
        <w:t>"zoned"</w:t>
      </w:r>
    </w:p>
    <w:p w14:paraId="7B8A7F7E" w14:textId="77777777" w:rsidR="00D23462" w:rsidRDefault="00D23462" w:rsidP="00C31ED0">
      <w:pPr>
        <w:numPr>
          <w:ilvl w:val="7"/>
          <w:numId w:val="158"/>
        </w:numPr>
      </w:pPr>
      <w:proofErr w:type="spellStart"/>
      <w:r>
        <w:rPr>
          <w:rStyle w:val="Emphasis"/>
        </w:rPr>
        <w:t>d</w:t>
      </w:r>
      <w:r>
        <w:t>fdl:textNumberPattern</w:t>
      </w:r>
      <w:proofErr w:type="spellEnd"/>
    </w:p>
    <w:p w14:paraId="0B49ED9A" w14:textId="77777777" w:rsidR="00D23462" w:rsidRDefault="00D23462" w:rsidP="00C31ED0">
      <w:pPr>
        <w:numPr>
          <w:ilvl w:val="7"/>
          <w:numId w:val="158"/>
        </w:numPr>
      </w:pPr>
      <w:proofErr w:type="spellStart"/>
      <w:r>
        <w:rPr>
          <w:rFonts w:cs="Arial"/>
        </w:rPr>
        <w:t>dfdl:textNumberCheckPolicy</w:t>
      </w:r>
      <w:proofErr w:type="spellEnd"/>
    </w:p>
    <w:p w14:paraId="2E2CE4EB" w14:textId="77777777" w:rsidR="00D23462" w:rsidRDefault="00D23462" w:rsidP="00C31ED0">
      <w:pPr>
        <w:numPr>
          <w:ilvl w:val="7"/>
          <w:numId w:val="158"/>
        </w:numPr>
        <w:rPr>
          <w:rFonts w:cs="Arial"/>
        </w:rPr>
      </w:pPr>
      <w:proofErr w:type="spellStart"/>
      <w:r>
        <w:rPr>
          <w:rFonts w:cs="Arial"/>
        </w:rPr>
        <w:t>dfdl:textNumberRounding</w:t>
      </w:r>
      <w:proofErr w:type="spellEnd"/>
    </w:p>
    <w:p w14:paraId="0B56D926" w14:textId="77777777" w:rsidR="00D23462" w:rsidRDefault="00D23462" w:rsidP="00C31ED0">
      <w:pPr>
        <w:numPr>
          <w:ilvl w:val="8"/>
          <w:numId w:val="158"/>
        </w:numPr>
        <w:rPr>
          <w:rStyle w:val="Emphasis"/>
        </w:rPr>
      </w:pPr>
      <w:r>
        <w:rPr>
          <w:rStyle w:val="Emphasis"/>
        </w:rPr>
        <w:t>"explicit"</w:t>
      </w:r>
    </w:p>
    <w:p w14:paraId="1DD54F1D" w14:textId="77777777" w:rsidR="00D23462" w:rsidRPr="00F31291" w:rsidRDefault="00D23462" w:rsidP="00C31ED0">
      <w:pPr>
        <w:pStyle w:val="ListParagraph"/>
        <w:numPr>
          <w:ilvl w:val="0"/>
          <w:numId w:val="184"/>
        </w:numPr>
        <w:rPr>
          <w:rFonts w:cs="Arial"/>
        </w:rPr>
      </w:pPr>
      <w:proofErr w:type="spellStart"/>
      <w:r w:rsidRPr="00F31291">
        <w:rPr>
          <w:rFonts w:cs="Arial"/>
        </w:rPr>
        <w:lastRenderedPageBreak/>
        <w:t>dfdl:textNumberRoundingMode</w:t>
      </w:r>
      <w:proofErr w:type="spellEnd"/>
    </w:p>
    <w:p w14:paraId="1B48C9E1" w14:textId="77777777" w:rsidR="00D23462" w:rsidRPr="00F31291" w:rsidRDefault="00D23462" w:rsidP="00C31ED0">
      <w:pPr>
        <w:pStyle w:val="ListParagraph"/>
        <w:numPr>
          <w:ilvl w:val="0"/>
          <w:numId w:val="184"/>
        </w:numPr>
        <w:rPr>
          <w:rFonts w:cs="Arial"/>
        </w:rPr>
      </w:pPr>
      <w:proofErr w:type="spellStart"/>
      <w:r w:rsidRPr="00F31291">
        <w:rPr>
          <w:rFonts w:cs="Arial"/>
        </w:rPr>
        <w:t>dfdl:textNumberRoundingIncrement</w:t>
      </w:r>
      <w:proofErr w:type="spellEnd"/>
    </w:p>
    <w:p w14:paraId="52757502" w14:textId="77777777" w:rsidR="00D23462" w:rsidRDefault="00D23462" w:rsidP="00C31ED0">
      <w:pPr>
        <w:numPr>
          <w:ilvl w:val="7"/>
          <w:numId w:val="158"/>
        </w:numPr>
      </w:pPr>
      <w:proofErr w:type="spellStart"/>
      <w:r>
        <w:rPr>
          <w:rFonts w:cs="Arial"/>
        </w:rPr>
        <w:t>dfdl:textZonedSignStyle</w:t>
      </w:r>
      <w:proofErr w:type="spellEnd"/>
    </w:p>
    <w:p w14:paraId="7F16B75F" w14:textId="77777777" w:rsidR="00D23462" w:rsidRDefault="00D23462" w:rsidP="00C31ED0">
      <w:pPr>
        <w:numPr>
          <w:ilvl w:val="4"/>
          <w:numId w:val="158"/>
        </w:numPr>
      </w:pPr>
      <w:r>
        <w:rPr>
          <w:rStyle w:val="Emphasis"/>
        </w:rPr>
        <w:t>"binary"</w:t>
      </w:r>
      <w:r>
        <w:t xml:space="preserve"> </w:t>
      </w:r>
    </w:p>
    <w:p w14:paraId="2585BC10" w14:textId="77777777" w:rsidR="00D23462" w:rsidRDefault="00D23462" w:rsidP="00C31ED0">
      <w:pPr>
        <w:pStyle w:val="nobreak"/>
        <w:numPr>
          <w:ilvl w:val="5"/>
          <w:numId w:val="158"/>
        </w:numPr>
      </w:pPr>
      <w:proofErr w:type="spellStart"/>
      <w:r>
        <w:t>dfdl:byteOrder</w:t>
      </w:r>
      <w:proofErr w:type="spellEnd"/>
      <w:r>
        <w:t xml:space="preserve"> </w:t>
      </w:r>
    </w:p>
    <w:p w14:paraId="168C71BB" w14:textId="77777777" w:rsidR="00D23462" w:rsidRDefault="00D23462" w:rsidP="00C31ED0">
      <w:pPr>
        <w:numPr>
          <w:ilvl w:val="5"/>
          <w:numId w:val="158"/>
        </w:numPr>
        <w:rPr>
          <w:rStyle w:val="Emphasis"/>
        </w:rPr>
      </w:pPr>
      <w:proofErr w:type="spellStart"/>
      <w:r>
        <w:rPr>
          <w:rStyle w:val="Emphasis"/>
        </w:rPr>
        <w:t>xs:decimal</w:t>
      </w:r>
      <w:proofErr w:type="spellEnd"/>
      <w:r>
        <w:rPr>
          <w:rStyle w:val="Emphasis"/>
        </w:rPr>
        <w:t xml:space="preserve"> and restrictions</w:t>
      </w:r>
    </w:p>
    <w:p w14:paraId="24F3C417" w14:textId="77777777" w:rsidR="00D23462" w:rsidRDefault="00D23462" w:rsidP="00C31ED0">
      <w:pPr>
        <w:numPr>
          <w:ilvl w:val="6"/>
          <w:numId w:val="158"/>
        </w:numPr>
      </w:pPr>
      <w:proofErr w:type="spellStart"/>
      <w:r>
        <w:t>dfdl:binaryNumberRep</w:t>
      </w:r>
      <w:proofErr w:type="spellEnd"/>
    </w:p>
    <w:p w14:paraId="36B65FD4" w14:textId="77777777" w:rsidR="00D23462" w:rsidRDefault="00D23462" w:rsidP="00C31ED0">
      <w:pPr>
        <w:numPr>
          <w:ilvl w:val="7"/>
          <w:numId w:val="158"/>
        </w:numPr>
        <w:rPr>
          <w:rStyle w:val="Emphasis"/>
        </w:rPr>
      </w:pPr>
      <w:r>
        <w:rPr>
          <w:rStyle w:val="Emphasis"/>
        </w:rPr>
        <w:t>"packed"</w:t>
      </w:r>
    </w:p>
    <w:p w14:paraId="0D8707B5" w14:textId="77777777" w:rsidR="00D23462" w:rsidRDefault="00D23462" w:rsidP="00C31ED0">
      <w:pPr>
        <w:numPr>
          <w:ilvl w:val="8"/>
          <w:numId w:val="158"/>
        </w:numPr>
      </w:pPr>
      <w:proofErr w:type="spellStart"/>
      <w:r>
        <w:t>dfdl:binaryPackedSignCodes</w:t>
      </w:r>
      <w:proofErr w:type="spellEnd"/>
    </w:p>
    <w:p w14:paraId="103F6D5E" w14:textId="77777777" w:rsidR="00D23462" w:rsidRDefault="00D23462" w:rsidP="00C31ED0">
      <w:pPr>
        <w:numPr>
          <w:ilvl w:val="8"/>
          <w:numId w:val="158"/>
        </w:numPr>
      </w:pPr>
      <w:proofErr w:type="spellStart"/>
      <w:r>
        <w:t>dfdl:binaryDecimalVirtualPoint</w:t>
      </w:r>
      <w:proofErr w:type="spellEnd"/>
    </w:p>
    <w:p w14:paraId="6C5374FB" w14:textId="77777777" w:rsidR="00D23462" w:rsidRDefault="00D23462" w:rsidP="00C31ED0">
      <w:pPr>
        <w:numPr>
          <w:ilvl w:val="7"/>
          <w:numId w:val="158"/>
        </w:numPr>
        <w:rPr>
          <w:rStyle w:val="Emphasis"/>
        </w:rPr>
      </w:pPr>
      <w:r>
        <w:rPr>
          <w:rStyle w:val="Emphasis"/>
        </w:rPr>
        <w:t>"</w:t>
      </w:r>
      <w:proofErr w:type="spellStart"/>
      <w:r>
        <w:rPr>
          <w:rStyle w:val="Emphasis"/>
        </w:rPr>
        <w:t>bcd</w:t>
      </w:r>
      <w:proofErr w:type="spellEnd"/>
      <w:r>
        <w:rPr>
          <w:rStyle w:val="Emphasis"/>
        </w:rPr>
        <w:t>", "ibm4690Packed"</w:t>
      </w:r>
    </w:p>
    <w:p w14:paraId="58BBA61C" w14:textId="77777777" w:rsidR="00D23462" w:rsidRDefault="00D23462" w:rsidP="00C31ED0">
      <w:pPr>
        <w:numPr>
          <w:ilvl w:val="8"/>
          <w:numId w:val="158"/>
        </w:numPr>
        <w:rPr>
          <w:rStyle w:val="Emphasis"/>
        </w:rPr>
      </w:pPr>
      <w:proofErr w:type="spellStart"/>
      <w:r>
        <w:t>dfdl:binaryDecimalVirtualPoint</w:t>
      </w:r>
      <w:proofErr w:type="spellEnd"/>
    </w:p>
    <w:p w14:paraId="31E073CA" w14:textId="77777777" w:rsidR="00D23462" w:rsidRDefault="00D23462" w:rsidP="00C31ED0">
      <w:pPr>
        <w:numPr>
          <w:ilvl w:val="7"/>
          <w:numId w:val="158"/>
        </w:numPr>
        <w:rPr>
          <w:rStyle w:val="Emphasis"/>
        </w:rPr>
      </w:pPr>
      <w:r>
        <w:rPr>
          <w:rStyle w:val="Emphasis"/>
        </w:rPr>
        <w:t>"binary"</w:t>
      </w:r>
    </w:p>
    <w:p w14:paraId="0AC6CA47" w14:textId="77777777" w:rsidR="00D23462" w:rsidRDefault="00D23462" w:rsidP="00C31ED0">
      <w:pPr>
        <w:numPr>
          <w:ilvl w:val="8"/>
          <w:numId w:val="158"/>
        </w:numPr>
        <w:rPr>
          <w:rStyle w:val="Emphasis"/>
        </w:rPr>
      </w:pPr>
      <w:proofErr w:type="spellStart"/>
      <w:r>
        <w:t>dfdl:binaryDecimalVirtualPoint</w:t>
      </w:r>
      <w:proofErr w:type="spellEnd"/>
    </w:p>
    <w:p w14:paraId="074ABA9F" w14:textId="77777777" w:rsidR="00D23462" w:rsidRDefault="00D23462" w:rsidP="00C31ED0">
      <w:pPr>
        <w:numPr>
          <w:ilvl w:val="5"/>
          <w:numId w:val="158"/>
        </w:numPr>
        <w:rPr>
          <w:rStyle w:val="Emphasis"/>
        </w:rPr>
      </w:pPr>
      <w:proofErr w:type="spellStart"/>
      <w:r>
        <w:rPr>
          <w:rStyle w:val="Emphasis"/>
        </w:rPr>
        <w:t>xs:float</w:t>
      </w:r>
      <w:proofErr w:type="spellEnd"/>
      <w:r>
        <w:rPr>
          <w:rStyle w:val="Emphasis"/>
        </w:rPr>
        <w:t xml:space="preserve">, </w:t>
      </w:r>
      <w:proofErr w:type="spellStart"/>
      <w:r>
        <w:rPr>
          <w:rStyle w:val="Emphasis"/>
        </w:rPr>
        <w:t>xs:double</w:t>
      </w:r>
      <w:proofErr w:type="spellEnd"/>
    </w:p>
    <w:p w14:paraId="58E61B69" w14:textId="77777777" w:rsidR="00D23462" w:rsidRDefault="00D23462" w:rsidP="00C31ED0">
      <w:pPr>
        <w:numPr>
          <w:ilvl w:val="6"/>
          <w:numId w:val="158"/>
        </w:numPr>
      </w:pPr>
      <w:proofErr w:type="spellStart"/>
      <w:r>
        <w:t>dfdl:binaryFloatRep</w:t>
      </w:r>
      <w:proofErr w:type="spellEnd"/>
      <w:r>
        <w:t xml:space="preserve"> </w:t>
      </w:r>
    </w:p>
    <w:p w14:paraId="0EB66716" w14:textId="77777777" w:rsidR="00D23462" w:rsidRDefault="00D23462" w:rsidP="00C31ED0">
      <w:pPr>
        <w:numPr>
          <w:ilvl w:val="2"/>
          <w:numId w:val="158"/>
        </w:numPr>
        <w:rPr>
          <w:rStyle w:val="Emphasis"/>
        </w:rPr>
      </w:pPr>
      <w:r>
        <w:rPr>
          <w:rStyle w:val="Emphasis"/>
        </w:rPr>
        <w:t xml:space="preserve">"String" </w:t>
      </w:r>
    </w:p>
    <w:p w14:paraId="069D659A" w14:textId="77777777" w:rsidR="00D23462" w:rsidRDefault="00D23462" w:rsidP="00C31ED0">
      <w:pPr>
        <w:numPr>
          <w:ilvl w:val="2"/>
          <w:numId w:val="158"/>
        </w:numPr>
        <w:rPr>
          <w:rStyle w:val="Emphasis"/>
        </w:rPr>
      </w:pPr>
      <w:r>
        <w:rPr>
          <w:rStyle w:val="Emphasis"/>
        </w:rPr>
        <w:t xml:space="preserve">"Calendar" </w:t>
      </w:r>
    </w:p>
    <w:p w14:paraId="5F4F77AC" w14:textId="77777777" w:rsidR="00D23462" w:rsidRDefault="00D23462" w:rsidP="00C31ED0">
      <w:pPr>
        <w:numPr>
          <w:ilvl w:val="3"/>
          <w:numId w:val="158"/>
        </w:numPr>
      </w:pPr>
      <w:proofErr w:type="spellStart"/>
      <w:r>
        <w:t>dfdl:representation</w:t>
      </w:r>
      <w:proofErr w:type="spellEnd"/>
      <w:r>
        <w:t xml:space="preserve"> </w:t>
      </w:r>
    </w:p>
    <w:p w14:paraId="06AEDA34" w14:textId="77777777" w:rsidR="00D23462" w:rsidRDefault="00D23462" w:rsidP="00C31ED0">
      <w:pPr>
        <w:numPr>
          <w:ilvl w:val="4"/>
          <w:numId w:val="158"/>
        </w:numPr>
        <w:rPr>
          <w:rStyle w:val="Emphasis"/>
        </w:rPr>
      </w:pPr>
      <w:r>
        <w:rPr>
          <w:rStyle w:val="Emphasis"/>
        </w:rPr>
        <w:t xml:space="preserve">"text" </w:t>
      </w:r>
    </w:p>
    <w:p w14:paraId="7CF5B2C3" w14:textId="77777777" w:rsidR="00D23462" w:rsidRDefault="00D23462" w:rsidP="00C31ED0">
      <w:pPr>
        <w:numPr>
          <w:ilvl w:val="5"/>
          <w:numId w:val="158"/>
        </w:numPr>
      </w:pPr>
      <w:proofErr w:type="spellStart"/>
      <w:r>
        <w:t>dfdl:calendarPatternKind</w:t>
      </w:r>
      <w:proofErr w:type="spellEnd"/>
    </w:p>
    <w:p w14:paraId="78D7D3AE" w14:textId="77777777" w:rsidR="00D23462" w:rsidRDefault="00D23462" w:rsidP="00C31ED0">
      <w:pPr>
        <w:numPr>
          <w:ilvl w:val="6"/>
          <w:numId w:val="158"/>
        </w:numPr>
      </w:pPr>
      <w:r>
        <w:t>"</w:t>
      </w:r>
      <w:r>
        <w:rPr>
          <w:rStyle w:val="Emphasis"/>
        </w:rPr>
        <w:t>explicit</w:t>
      </w:r>
      <w:r>
        <w:t>"</w:t>
      </w:r>
    </w:p>
    <w:p w14:paraId="0AE0A955" w14:textId="77777777" w:rsidR="00D23462" w:rsidRDefault="00D23462" w:rsidP="00C31ED0">
      <w:pPr>
        <w:numPr>
          <w:ilvl w:val="7"/>
          <w:numId w:val="158"/>
        </w:numPr>
      </w:pPr>
      <w:proofErr w:type="spellStart"/>
      <w:r>
        <w:t>dfdl:calendarPattern</w:t>
      </w:r>
      <w:proofErr w:type="spellEnd"/>
    </w:p>
    <w:p w14:paraId="67CCE3BD" w14:textId="77777777" w:rsidR="00D23462" w:rsidRDefault="00D23462" w:rsidP="00C31ED0">
      <w:pPr>
        <w:numPr>
          <w:ilvl w:val="5"/>
          <w:numId w:val="158"/>
        </w:numPr>
      </w:pPr>
      <w:proofErr w:type="spellStart"/>
      <w:r>
        <w:t>dfdl:calendarCheckPolicy</w:t>
      </w:r>
      <w:proofErr w:type="spellEnd"/>
    </w:p>
    <w:p w14:paraId="3A49BCE7" w14:textId="77777777" w:rsidR="00D23462" w:rsidRDefault="00D23462" w:rsidP="00C31ED0">
      <w:pPr>
        <w:numPr>
          <w:ilvl w:val="5"/>
          <w:numId w:val="158"/>
        </w:numPr>
      </w:pPr>
      <w:proofErr w:type="spellStart"/>
      <w:r>
        <w:t>dfdl:calendarTimeZone</w:t>
      </w:r>
      <w:proofErr w:type="spellEnd"/>
    </w:p>
    <w:p w14:paraId="39E0AB55" w14:textId="77777777" w:rsidR="00D23462" w:rsidRDefault="00D23462" w:rsidP="00C31ED0">
      <w:pPr>
        <w:numPr>
          <w:ilvl w:val="5"/>
          <w:numId w:val="158"/>
        </w:numPr>
      </w:pPr>
      <w:proofErr w:type="spellStart"/>
      <w:r>
        <w:t>dfdl:calendarObserveDST</w:t>
      </w:r>
      <w:proofErr w:type="spellEnd"/>
    </w:p>
    <w:p w14:paraId="7B19A54E" w14:textId="77777777" w:rsidR="00D23462" w:rsidRDefault="00D23462" w:rsidP="00C31ED0">
      <w:pPr>
        <w:numPr>
          <w:ilvl w:val="5"/>
          <w:numId w:val="158"/>
        </w:numPr>
      </w:pPr>
      <w:proofErr w:type="spellStart"/>
      <w:r>
        <w:t>dfdl:calendarFirstDayOfWeek</w:t>
      </w:r>
      <w:proofErr w:type="spellEnd"/>
    </w:p>
    <w:p w14:paraId="21E7A1D7" w14:textId="77777777" w:rsidR="00D23462" w:rsidRDefault="00D23462" w:rsidP="00C31ED0">
      <w:pPr>
        <w:numPr>
          <w:ilvl w:val="5"/>
          <w:numId w:val="158"/>
        </w:numPr>
      </w:pPr>
      <w:proofErr w:type="spellStart"/>
      <w:r>
        <w:t>dfdl:calendarDaysInFirstWeek</w:t>
      </w:r>
      <w:proofErr w:type="spellEnd"/>
    </w:p>
    <w:p w14:paraId="4E387C5D" w14:textId="77777777" w:rsidR="00D23462" w:rsidRDefault="00D23462" w:rsidP="00C31ED0">
      <w:pPr>
        <w:numPr>
          <w:ilvl w:val="5"/>
          <w:numId w:val="158"/>
        </w:numPr>
      </w:pPr>
      <w:proofErr w:type="spellStart"/>
      <w:r>
        <w:t>dfdl:calendarLanguage</w:t>
      </w:r>
      <w:proofErr w:type="spellEnd"/>
    </w:p>
    <w:p w14:paraId="6807CBA8" w14:textId="77777777" w:rsidR="00D23462" w:rsidRDefault="00D23462" w:rsidP="00C31ED0">
      <w:pPr>
        <w:numPr>
          <w:ilvl w:val="4"/>
          <w:numId w:val="158"/>
        </w:numPr>
        <w:rPr>
          <w:rStyle w:val="Emphasis"/>
        </w:rPr>
      </w:pPr>
      <w:r>
        <w:rPr>
          <w:rStyle w:val="Emphasis"/>
        </w:rPr>
        <w:lastRenderedPageBreak/>
        <w:t xml:space="preserve">"binary" </w:t>
      </w:r>
    </w:p>
    <w:p w14:paraId="0E1CDE00" w14:textId="77777777" w:rsidR="00D23462" w:rsidRDefault="00D23462" w:rsidP="00C31ED0">
      <w:pPr>
        <w:numPr>
          <w:ilvl w:val="5"/>
          <w:numId w:val="158"/>
        </w:numPr>
      </w:pPr>
      <w:proofErr w:type="spellStart"/>
      <w:r>
        <w:t>dfdl:byteOrder</w:t>
      </w:r>
      <w:proofErr w:type="spellEnd"/>
    </w:p>
    <w:p w14:paraId="047D640B" w14:textId="77777777" w:rsidR="00D23462" w:rsidRDefault="00D23462" w:rsidP="00C31ED0">
      <w:pPr>
        <w:numPr>
          <w:ilvl w:val="5"/>
          <w:numId w:val="158"/>
        </w:numPr>
      </w:pPr>
      <w:proofErr w:type="spellStart"/>
      <w:r>
        <w:t>dfdl:binaryCalendarRep</w:t>
      </w:r>
      <w:proofErr w:type="spellEnd"/>
    </w:p>
    <w:p w14:paraId="5973BCC2" w14:textId="77777777" w:rsidR="00D23462" w:rsidRDefault="00D23462" w:rsidP="00C31ED0">
      <w:pPr>
        <w:numPr>
          <w:ilvl w:val="6"/>
          <w:numId w:val="158"/>
        </w:numPr>
        <w:rPr>
          <w:rStyle w:val="Emphasis"/>
        </w:rPr>
      </w:pPr>
      <w:r>
        <w:rPr>
          <w:rStyle w:val="Emphasis"/>
        </w:rPr>
        <w:t>"packed"</w:t>
      </w:r>
    </w:p>
    <w:p w14:paraId="481D323F" w14:textId="77777777" w:rsidR="00D23462" w:rsidRDefault="00D23462" w:rsidP="00C31ED0">
      <w:pPr>
        <w:numPr>
          <w:ilvl w:val="7"/>
          <w:numId w:val="158"/>
        </w:numPr>
      </w:pPr>
      <w:proofErr w:type="spellStart"/>
      <w:r>
        <w:t>dfdl:packedDecimalSignCodes</w:t>
      </w:r>
      <w:proofErr w:type="spellEnd"/>
    </w:p>
    <w:p w14:paraId="231D7793" w14:textId="77777777" w:rsidR="00D23462" w:rsidRDefault="00D23462" w:rsidP="00C31ED0">
      <w:pPr>
        <w:numPr>
          <w:ilvl w:val="7"/>
          <w:numId w:val="158"/>
        </w:numPr>
      </w:pPr>
      <w:proofErr w:type="spellStart"/>
      <w:r>
        <w:t>dfdl:decimalVirtualPoint</w:t>
      </w:r>
      <w:proofErr w:type="spellEnd"/>
    </w:p>
    <w:p w14:paraId="3C811054" w14:textId="77777777" w:rsidR="00D23462" w:rsidRDefault="00D23462" w:rsidP="00C31ED0">
      <w:pPr>
        <w:numPr>
          <w:ilvl w:val="7"/>
          <w:numId w:val="158"/>
        </w:numPr>
      </w:pPr>
      <w:proofErr w:type="spellStart"/>
      <w:r>
        <w:t>dfdl:calendarPatternKind</w:t>
      </w:r>
      <w:proofErr w:type="spellEnd"/>
    </w:p>
    <w:p w14:paraId="3E5C3CC2" w14:textId="77777777" w:rsidR="00D23462" w:rsidRDefault="00D23462" w:rsidP="00C31ED0">
      <w:pPr>
        <w:numPr>
          <w:ilvl w:val="8"/>
          <w:numId w:val="158"/>
        </w:numPr>
      </w:pPr>
      <w:r>
        <w:t>"</w:t>
      </w:r>
      <w:r>
        <w:rPr>
          <w:rStyle w:val="Emphasis"/>
        </w:rPr>
        <w:t>explicit</w:t>
      </w:r>
      <w:r>
        <w:t>"</w:t>
      </w:r>
    </w:p>
    <w:p w14:paraId="7393BAEF" w14:textId="77777777" w:rsidR="00D23462" w:rsidRDefault="00D23462" w:rsidP="00C31ED0">
      <w:pPr>
        <w:pStyle w:val="ListParagraph"/>
        <w:numPr>
          <w:ilvl w:val="0"/>
          <w:numId w:val="185"/>
        </w:numPr>
      </w:pPr>
      <w:proofErr w:type="spellStart"/>
      <w:r>
        <w:t>dfdl:calendarPattern</w:t>
      </w:r>
      <w:proofErr w:type="spellEnd"/>
    </w:p>
    <w:p w14:paraId="05776893" w14:textId="77777777" w:rsidR="00D23462" w:rsidRDefault="00D23462" w:rsidP="00C31ED0">
      <w:pPr>
        <w:numPr>
          <w:ilvl w:val="7"/>
          <w:numId w:val="158"/>
        </w:numPr>
      </w:pPr>
      <w:proofErr w:type="spellStart"/>
      <w:r>
        <w:t>dfdl:calendarCheckPolicy</w:t>
      </w:r>
      <w:proofErr w:type="spellEnd"/>
    </w:p>
    <w:p w14:paraId="50F38BB8" w14:textId="77777777" w:rsidR="00D23462" w:rsidRDefault="00D23462" w:rsidP="00C31ED0">
      <w:pPr>
        <w:numPr>
          <w:ilvl w:val="7"/>
          <w:numId w:val="158"/>
        </w:numPr>
      </w:pPr>
      <w:proofErr w:type="spellStart"/>
      <w:r>
        <w:t>dfdl:calendarTimeZone</w:t>
      </w:r>
      <w:proofErr w:type="spellEnd"/>
    </w:p>
    <w:p w14:paraId="2A43F427" w14:textId="77777777" w:rsidR="00D23462" w:rsidRDefault="00D23462" w:rsidP="00C31ED0">
      <w:pPr>
        <w:numPr>
          <w:ilvl w:val="7"/>
          <w:numId w:val="158"/>
        </w:numPr>
      </w:pPr>
      <w:proofErr w:type="spellStart"/>
      <w:r>
        <w:t>dfdl:calendarObserveDST</w:t>
      </w:r>
      <w:proofErr w:type="spellEnd"/>
    </w:p>
    <w:p w14:paraId="0BFA3BA3" w14:textId="77777777" w:rsidR="00D23462" w:rsidRDefault="00D23462" w:rsidP="00C31ED0">
      <w:pPr>
        <w:numPr>
          <w:ilvl w:val="7"/>
          <w:numId w:val="158"/>
        </w:numPr>
      </w:pPr>
      <w:proofErr w:type="spellStart"/>
      <w:r>
        <w:t>dfdl:calendarFirstDayOfWeek</w:t>
      </w:r>
      <w:proofErr w:type="spellEnd"/>
    </w:p>
    <w:p w14:paraId="19CE89EC" w14:textId="77777777" w:rsidR="00D23462" w:rsidRDefault="00D23462" w:rsidP="00C31ED0">
      <w:pPr>
        <w:numPr>
          <w:ilvl w:val="7"/>
          <w:numId w:val="158"/>
        </w:numPr>
      </w:pPr>
      <w:proofErr w:type="spellStart"/>
      <w:r>
        <w:t>dfdl:calendarDaysInFirstWeek</w:t>
      </w:r>
      <w:proofErr w:type="spellEnd"/>
    </w:p>
    <w:p w14:paraId="238DF4EF" w14:textId="77777777" w:rsidR="00D23462" w:rsidRDefault="00D23462" w:rsidP="00C31ED0">
      <w:pPr>
        <w:numPr>
          <w:ilvl w:val="7"/>
          <w:numId w:val="158"/>
        </w:numPr>
      </w:pPr>
      <w:proofErr w:type="spellStart"/>
      <w:r>
        <w:t>dfdl:calendarCenturyStart</w:t>
      </w:r>
      <w:proofErr w:type="spellEnd"/>
    </w:p>
    <w:p w14:paraId="17FA3245" w14:textId="77777777" w:rsidR="00D23462" w:rsidRDefault="00D23462" w:rsidP="00C31ED0">
      <w:pPr>
        <w:numPr>
          <w:ilvl w:val="6"/>
          <w:numId w:val="158"/>
        </w:numPr>
        <w:rPr>
          <w:rStyle w:val="Emphasis"/>
        </w:rPr>
      </w:pPr>
      <w:r>
        <w:rPr>
          <w:rStyle w:val="Emphasis"/>
        </w:rPr>
        <w:t xml:space="preserve"> "</w:t>
      </w:r>
      <w:proofErr w:type="spellStart"/>
      <w:r>
        <w:rPr>
          <w:rStyle w:val="Emphasis"/>
        </w:rPr>
        <w:t>bcd</w:t>
      </w:r>
      <w:proofErr w:type="spellEnd"/>
      <w:r>
        <w:rPr>
          <w:rStyle w:val="Emphasis"/>
        </w:rPr>
        <w:t>", "ibm4690Packed"</w:t>
      </w:r>
    </w:p>
    <w:p w14:paraId="74673271" w14:textId="77777777" w:rsidR="00D23462" w:rsidRDefault="00D23462" w:rsidP="00C31ED0">
      <w:pPr>
        <w:numPr>
          <w:ilvl w:val="7"/>
          <w:numId w:val="158"/>
        </w:numPr>
      </w:pPr>
      <w:proofErr w:type="spellStart"/>
      <w:r>
        <w:t>dfdl:decimalVirtualPoint</w:t>
      </w:r>
      <w:proofErr w:type="spellEnd"/>
      <w:r>
        <w:t xml:space="preserve"> </w:t>
      </w:r>
    </w:p>
    <w:p w14:paraId="36070DCA" w14:textId="77777777" w:rsidR="00D23462" w:rsidRDefault="00D23462" w:rsidP="00C31ED0">
      <w:pPr>
        <w:numPr>
          <w:ilvl w:val="7"/>
          <w:numId w:val="158"/>
        </w:numPr>
      </w:pPr>
      <w:proofErr w:type="spellStart"/>
      <w:r>
        <w:t>dfdl:calendarPatternKind</w:t>
      </w:r>
      <w:proofErr w:type="spellEnd"/>
    </w:p>
    <w:p w14:paraId="47A8D839" w14:textId="77777777" w:rsidR="00D23462" w:rsidRDefault="00D23462" w:rsidP="00C31ED0">
      <w:pPr>
        <w:numPr>
          <w:ilvl w:val="8"/>
          <w:numId w:val="158"/>
        </w:numPr>
      </w:pPr>
      <w:r>
        <w:t>"</w:t>
      </w:r>
      <w:r>
        <w:rPr>
          <w:rStyle w:val="Emphasis"/>
        </w:rPr>
        <w:t>explicit</w:t>
      </w:r>
      <w:r>
        <w:t>"</w:t>
      </w:r>
    </w:p>
    <w:p w14:paraId="337BD461" w14:textId="77777777" w:rsidR="00D23462" w:rsidRDefault="00D23462" w:rsidP="00F31291">
      <w:pPr>
        <w:ind w:left="6480"/>
      </w:pPr>
      <w:proofErr w:type="spellStart"/>
      <w:r>
        <w:t>dfdl:calendarPattern</w:t>
      </w:r>
      <w:proofErr w:type="spellEnd"/>
    </w:p>
    <w:p w14:paraId="308F66A1" w14:textId="77777777" w:rsidR="00D23462" w:rsidRDefault="00D23462" w:rsidP="00C31ED0">
      <w:pPr>
        <w:numPr>
          <w:ilvl w:val="7"/>
          <w:numId w:val="158"/>
        </w:numPr>
      </w:pPr>
      <w:proofErr w:type="spellStart"/>
      <w:r>
        <w:t>dfdl:calendarCheckPolicy</w:t>
      </w:r>
      <w:proofErr w:type="spellEnd"/>
    </w:p>
    <w:p w14:paraId="0860FCB8" w14:textId="77777777" w:rsidR="00D23462" w:rsidRDefault="00D23462" w:rsidP="00C31ED0">
      <w:pPr>
        <w:numPr>
          <w:ilvl w:val="7"/>
          <w:numId w:val="158"/>
        </w:numPr>
      </w:pPr>
      <w:proofErr w:type="spellStart"/>
      <w:r>
        <w:t>dfdl:calendarTimeZone</w:t>
      </w:r>
      <w:proofErr w:type="spellEnd"/>
    </w:p>
    <w:p w14:paraId="0BCBC43D" w14:textId="77777777" w:rsidR="00D23462" w:rsidRDefault="00D23462" w:rsidP="00C31ED0">
      <w:pPr>
        <w:numPr>
          <w:ilvl w:val="7"/>
          <w:numId w:val="158"/>
        </w:numPr>
      </w:pPr>
      <w:proofErr w:type="spellStart"/>
      <w:r>
        <w:t>dfdl:calendarObserveDST</w:t>
      </w:r>
      <w:proofErr w:type="spellEnd"/>
    </w:p>
    <w:p w14:paraId="2333FDC7" w14:textId="77777777" w:rsidR="00D23462" w:rsidRDefault="00D23462" w:rsidP="00C31ED0">
      <w:pPr>
        <w:numPr>
          <w:ilvl w:val="7"/>
          <w:numId w:val="158"/>
        </w:numPr>
      </w:pPr>
      <w:proofErr w:type="spellStart"/>
      <w:r>
        <w:t>dfdl:calendarFirstDayOfWeek</w:t>
      </w:r>
      <w:proofErr w:type="spellEnd"/>
    </w:p>
    <w:p w14:paraId="1C9B75D1" w14:textId="77777777" w:rsidR="00D23462" w:rsidRDefault="00D23462" w:rsidP="00C31ED0">
      <w:pPr>
        <w:numPr>
          <w:ilvl w:val="7"/>
          <w:numId w:val="158"/>
        </w:numPr>
      </w:pPr>
      <w:proofErr w:type="spellStart"/>
      <w:r>
        <w:t>dfdl:calendarDaysInFirstWeek</w:t>
      </w:r>
      <w:proofErr w:type="spellEnd"/>
    </w:p>
    <w:p w14:paraId="13038116" w14:textId="77777777" w:rsidR="00D23462" w:rsidRDefault="00D23462" w:rsidP="00C31ED0">
      <w:pPr>
        <w:numPr>
          <w:ilvl w:val="7"/>
          <w:numId w:val="158"/>
        </w:numPr>
      </w:pPr>
      <w:proofErr w:type="spellStart"/>
      <w:r>
        <w:t>dfdl:calendarCenturyStart</w:t>
      </w:r>
      <w:proofErr w:type="spellEnd"/>
    </w:p>
    <w:p w14:paraId="087BD847" w14:textId="77777777" w:rsidR="00D23462" w:rsidRDefault="00D23462" w:rsidP="00C31ED0">
      <w:pPr>
        <w:numPr>
          <w:ilvl w:val="6"/>
          <w:numId w:val="158"/>
        </w:numPr>
        <w:rPr>
          <w:rStyle w:val="Emphasis"/>
        </w:rPr>
      </w:pPr>
      <w:r>
        <w:rPr>
          <w:rStyle w:val="Emphasis"/>
        </w:rPr>
        <w:t>"</w:t>
      </w:r>
      <w:proofErr w:type="spellStart"/>
      <w:r>
        <w:rPr>
          <w:rStyle w:val="Emphasis"/>
        </w:rPr>
        <w:t>binarySeconds</w:t>
      </w:r>
      <w:proofErr w:type="spellEnd"/>
      <w:r>
        <w:rPr>
          <w:rStyle w:val="Emphasis"/>
        </w:rPr>
        <w:t>", "</w:t>
      </w:r>
      <w:proofErr w:type="spellStart"/>
      <w:r>
        <w:rPr>
          <w:rStyle w:val="Emphasis"/>
        </w:rPr>
        <w:t>binaryMilliseconds</w:t>
      </w:r>
      <w:proofErr w:type="spellEnd"/>
      <w:r>
        <w:rPr>
          <w:rStyle w:val="Emphasis"/>
        </w:rPr>
        <w:t>"</w:t>
      </w:r>
    </w:p>
    <w:p w14:paraId="1224C083" w14:textId="77777777" w:rsidR="00D23462" w:rsidRDefault="00D23462" w:rsidP="00C31ED0">
      <w:pPr>
        <w:numPr>
          <w:ilvl w:val="7"/>
          <w:numId w:val="158"/>
        </w:numPr>
      </w:pPr>
      <w:proofErr w:type="spellStart"/>
      <w:r>
        <w:t>dfdl:binaryCalendarEpoch</w:t>
      </w:r>
      <w:proofErr w:type="spellEnd"/>
    </w:p>
    <w:p w14:paraId="26FA1538" w14:textId="77777777" w:rsidR="00D23462" w:rsidRDefault="00D23462" w:rsidP="00C31ED0">
      <w:pPr>
        <w:numPr>
          <w:ilvl w:val="2"/>
          <w:numId w:val="158"/>
        </w:numPr>
        <w:rPr>
          <w:rStyle w:val="Emphasis"/>
        </w:rPr>
      </w:pPr>
      <w:r>
        <w:rPr>
          <w:rStyle w:val="Emphasis"/>
        </w:rPr>
        <w:t xml:space="preserve">"Opaque" </w:t>
      </w:r>
    </w:p>
    <w:p w14:paraId="630CBE96" w14:textId="77777777" w:rsidR="00D23462" w:rsidRDefault="00D23462" w:rsidP="00C31ED0">
      <w:pPr>
        <w:numPr>
          <w:ilvl w:val="2"/>
          <w:numId w:val="158"/>
        </w:numPr>
        <w:rPr>
          <w:rStyle w:val="Emphasis"/>
        </w:rPr>
      </w:pPr>
      <w:r>
        <w:rPr>
          <w:rStyle w:val="Emphasis"/>
        </w:rPr>
        <w:lastRenderedPageBreak/>
        <w:t xml:space="preserve">"Boolean" </w:t>
      </w:r>
    </w:p>
    <w:p w14:paraId="7AF87800" w14:textId="77777777" w:rsidR="00D23462" w:rsidRDefault="00D23462" w:rsidP="00C31ED0">
      <w:pPr>
        <w:numPr>
          <w:ilvl w:val="3"/>
          <w:numId w:val="158"/>
        </w:numPr>
      </w:pPr>
      <w:proofErr w:type="spellStart"/>
      <w:r>
        <w:t>dfdl:representation</w:t>
      </w:r>
      <w:proofErr w:type="spellEnd"/>
      <w:r>
        <w:t xml:space="preserve"> </w:t>
      </w:r>
    </w:p>
    <w:p w14:paraId="29208D57" w14:textId="77777777" w:rsidR="00D23462" w:rsidRDefault="00D23462" w:rsidP="00C31ED0">
      <w:pPr>
        <w:numPr>
          <w:ilvl w:val="4"/>
          <w:numId w:val="158"/>
        </w:numPr>
        <w:rPr>
          <w:rStyle w:val="Emphasis"/>
        </w:rPr>
      </w:pPr>
      <w:r>
        <w:rPr>
          <w:rStyle w:val="Emphasis"/>
        </w:rPr>
        <w:t xml:space="preserve">"text" </w:t>
      </w:r>
    </w:p>
    <w:p w14:paraId="60DB0777" w14:textId="77777777" w:rsidR="00D23462" w:rsidRDefault="00D23462" w:rsidP="00C31ED0">
      <w:pPr>
        <w:numPr>
          <w:ilvl w:val="5"/>
          <w:numId w:val="158"/>
        </w:numPr>
      </w:pPr>
      <w:proofErr w:type="spellStart"/>
      <w:r>
        <w:t>dfdl:textBooleanTrueRep</w:t>
      </w:r>
      <w:proofErr w:type="spellEnd"/>
      <w:r>
        <w:t xml:space="preserve"> </w:t>
      </w:r>
    </w:p>
    <w:p w14:paraId="4DBA374C" w14:textId="77777777" w:rsidR="00D23462" w:rsidRDefault="00D23462" w:rsidP="00C31ED0">
      <w:pPr>
        <w:numPr>
          <w:ilvl w:val="5"/>
          <w:numId w:val="158"/>
        </w:numPr>
      </w:pPr>
      <w:proofErr w:type="spellStart"/>
      <w:r>
        <w:t>dfdl:textBooleanFalseRep</w:t>
      </w:r>
      <w:proofErr w:type="spellEnd"/>
    </w:p>
    <w:p w14:paraId="7BE83AFE" w14:textId="77777777" w:rsidR="00D23462" w:rsidRDefault="00D23462" w:rsidP="00C31ED0">
      <w:pPr>
        <w:numPr>
          <w:ilvl w:val="4"/>
          <w:numId w:val="158"/>
        </w:numPr>
        <w:rPr>
          <w:rStyle w:val="Emphasis"/>
        </w:rPr>
      </w:pPr>
      <w:r>
        <w:rPr>
          <w:rStyle w:val="Emphasis"/>
        </w:rPr>
        <w:t xml:space="preserve">"binary" </w:t>
      </w:r>
    </w:p>
    <w:p w14:paraId="172C210E" w14:textId="77777777" w:rsidR="00D23462" w:rsidRDefault="00D23462" w:rsidP="00C31ED0">
      <w:pPr>
        <w:numPr>
          <w:ilvl w:val="5"/>
          <w:numId w:val="158"/>
        </w:numPr>
      </w:pPr>
      <w:proofErr w:type="spellStart"/>
      <w:r>
        <w:t>dfdl:byteOrder</w:t>
      </w:r>
      <w:proofErr w:type="spellEnd"/>
    </w:p>
    <w:p w14:paraId="12FCD674" w14:textId="77777777" w:rsidR="00D23462" w:rsidRDefault="00D23462" w:rsidP="00C31ED0">
      <w:pPr>
        <w:numPr>
          <w:ilvl w:val="5"/>
          <w:numId w:val="158"/>
        </w:numPr>
      </w:pPr>
      <w:proofErr w:type="spellStart"/>
      <w:r>
        <w:t>dfdl:binaryBooleanTrueRep</w:t>
      </w:r>
      <w:proofErr w:type="spellEnd"/>
      <w:r>
        <w:t xml:space="preserve"> </w:t>
      </w:r>
    </w:p>
    <w:p w14:paraId="08BBD4BE" w14:textId="77777777" w:rsidR="00D23462" w:rsidRDefault="00D23462" w:rsidP="00C31ED0">
      <w:pPr>
        <w:numPr>
          <w:ilvl w:val="5"/>
          <w:numId w:val="158"/>
        </w:numPr>
      </w:pPr>
      <w:proofErr w:type="spellStart"/>
      <w:r>
        <w:t>dfdl:binaryBooleanFalseRep</w:t>
      </w:r>
      <w:proofErr w:type="spellEnd"/>
      <w:r>
        <w:t xml:space="preserve"> </w:t>
      </w:r>
    </w:p>
    <w:p w14:paraId="28DD4422" w14:textId="77777777" w:rsidR="00D23462" w:rsidRDefault="00D23462" w:rsidP="00C31ED0">
      <w:pPr>
        <w:pStyle w:val="nobreak"/>
        <w:numPr>
          <w:ilvl w:val="0"/>
          <w:numId w:val="158"/>
        </w:numPr>
        <w:rPr>
          <w:i/>
        </w:rPr>
      </w:pPr>
      <w:r>
        <w:rPr>
          <w:i/>
        </w:rPr>
        <w:t xml:space="preserve">Unparsing: insertion &amp; framing </w:t>
      </w:r>
    </w:p>
    <w:p w14:paraId="4B8B8E4A" w14:textId="77777777" w:rsidR="00D23462" w:rsidRDefault="00D23462" w:rsidP="00C31ED0">
      <w:pPr>
        <w:pStyle w:val="nobreak"/>
        <w:numPr>
          <w:ilvl w:val="1"/>
          <w:numId w:val="158"/>
        </w:numPr>
      </w:pPr>
      <w:proofErr w:type="spellStart"/>
      <w:r>
        <w:t>dfdl:leadingSkip</w:t>
      </w:r>
      <w:proofErr w:type="spellEnd"/>
    </w:p>
    <w:p w14:paraId="43DE80BA" w14:textId="77777777" w:rsidR="00D23462" w:rsidRDefault="00D23462" w:rsidP="00C31ED0">
      <w:pPr>
        <w:pStyle w:val="nobreak"/>
        <w:numPr>
          <w:ilvl w:val="2"/>
          <w:numId w:val="158"/>
        </w:numPr>
      </w:pPr>
      <w:proofErr w:type="spellStart"/>
      <w:r>
        <w:t>dfdl:alignmentUnits</w:t>
      </w:r>
      <w:proofErr w:type="spellEnd"/>
      <w:r>
        <w:t xml:space="preserve"> </w:t>
      </w:r>
    </w:p>
    <w:p w14:paraId="49FD433A" w14:textId="77777777" w:rsidR="00D23462" w:rsidRDefault="00D23462" w:rsidP="00C31ED0">
      <w:pPr>
        <w:pStyle w:val="nobreak"/>
        <w:numPr>
          <w:ilvl w:val="1"/>
          <w:numId w:val="158"/>
        </w:numPr>
      </w:pPr>
      <w:proofErr w:type="spellStart"/>
      <w:r>
        <w:t>dfdl:alignment</w:t>
      </w:r>
      <w:proofErr w:type="spellEnd"/>
    </w:p>
    <w:p w14:paraId="1408D1E1" w14:textId="77777777" w:rsidR="00D23462" w:rsidRDefault="00D23462" w:rsidP="00C31ED0">
      <w:pPr>
        <w:pStyle w:val="nobreak"/>
        <w:numPr>
          <w:ilvl w:val="2"/>
          <w:numId w:val="158"/>
        </w:numPr>
      </w:pPr>
      <w:r>
        <w:rPr>
          <w:i/>
          <w:iCs/>
        </w:rPr>
        <w:t>not "implicit"</w:t>
      </w:r>
      <w:r>
        <w:t xml:space="preserve"> </w:t>
      </w:r>
    </w:p>
    <w:p w14:paraId="316854FE" w14:textId="77777777" w:rsidR="00D23462" w:rsidRDefault="00D23462" w:rsidP="00C31ED0">
      <w:pPr>
        <w:numPr>
          <w:ilvl w:val="3"/>
          <w:numId w:val="158"/>
        </w:numPr>
      </w:pPr>
      <w:proofErr w:type="spellStart"/>
      <w:r>
        <w:t>dfdl:alignmentUnits</w:t>
      </w:r>
      <w:proofErr w:type="spellEnd"/>
      <w:r>
        <w:t xml:space="preserve"> </w:t>
      </w:r>
    </w:p>
    <w:p w14:paraId="0A916D38" w14:textId="77777777" w:rsidR="00D23462" w:rsidRDefault="00D23462" w:rsidP="00C31ED0">
      <w:pPr>
        <w:numPr>
          <w:ilvl w:val="1"/>
          <w:numId w:val="158"/>
        </w:numPr>
        <w:rPr>
          <w:rStyle w:val="Emphasis"/>
        </w:rPr>
      </w:pPr>
      <w:proofErr w:type="spellStart"/>
      <w:r>
        <w:t>dfdl:representation</w:t>
      </w:r>
      <w:proofErr w:type="spellEnd"/>
      <w:r>
        <w:rPr>
          <w:rStyle w:val="Emphasis"/>
        </w:rPr>
        <w:t xml:space="preserve"> "text" or </w:t>
      </w:r>
      <w:proofErr w:type="spellStart"/>
      <w:r>
        <w:rPr>
          <w:rStyle w:val="Emphasis"/>
        </w:rPr>
        <w:t>xs:simpleType</w:t>
      </w:r>
      <w:proofErr w:type="spellEnd"/>
      <w:r>
        <w:rPr>
          <w:rStyle w:val="Emphasis"/>
        </w:rPr>
        <w:t xml:space="preserve"> 'string'</w:t>
      </w:r>
    </w:p>
    <w:p w14:paraId="0817A1C3" w14:textId="77777777" w:rsidR="00D23462" w:rsidRDefault="00D23462" w:rsidP="00C31ED0">
      <w:pPr>
        <w:numPr>
          <w:ilvl w:val="2"/>
          <w:numId w:val="158"/>
        </w:numPr>
        <w:rPr>
          <w:rStyle w:val="Emphasis"/>
        </w:rPr>
      </w:pPr>
      <w:proofErr w:type="spellStart"/>
      <w:r>
        <w:t>dfdl:escapeSchemeRef</w:t>
      </w:r>
      <w:proofErr w:type="spellEnd"/>
    </w:p>
    <w:p w14:paraId="0DA573F5" w14:textId="77777777" w:rsidR="00D23462" w:rsidRDefault="00D23462" w:rsidP="00C31ED0">
      <w:pPr>
        <w:numPr>
          <w:ilvl w:val="2"/>
          <w:numId w:val="158"/>
        </w:numPr>
      </w:pPr>
      <w:proofErr w:type="spellStart"/>
      <w:r>
        <w:t>dfdl:lengthKind</w:t>
      </w:r>
      <w:proofErr w:type="spellEnd"/>
      <w:r>
        <w:t xml:space="preserve"> </w:t>
      </w:r>
    </w:p>
    <w:p w14:paraId="1F5E47BC" w14:textId="77777777" w:rsidR="00D23462" w:rsidRDefault="00D23462" w:rsidP="00C31ED0">
      <w:pPr>
        <w:numPr>
          <w:ilvl w:val="3"/>
          <w:numId w:val="158"/>
        </w:numPr>
        <w:rPr>
          <w:rStyle w:val="Emphasis"/>
        </w:rPr>
      </w:pPr>
      <w:r>
        <w:rPr>
          <w:rStyle w:val="Emphasis"/>
        </w:rPr>
        <w:t xml:space="preserve">"implicit" </w:t>
      </w:r>
    </w:p>
    <w:p w14:paraId="7EF2C6F1" w14:textId="77777777" w:rsidR="00D23462" w:rsidRDefault="00D23462" w:rsidP="00C31ED0">
      <w:pPr>
        <w:numPr>
          <w:ilvl w:val="4"/>
          <w:numId w:val="158"/>
        </w:numPr>
      </w:pPr>
      <w:r>
        <w:t xml:space="preserve">XSD </w:t>
      </w:r>
      <w:proofErr w:type="spellStart"/>
      <w:r>
        <w:t>maxLength</w:t>
      </w:r>
      <w:proofErr w:type="spellEnd"/>
      <w:r>
        <w:t xml:space="preserve"> </w:t>
      </w:r>
      <w:r>
        <w:rPr>
          <w:rStyle w:val="Emphasis"/>
        </w:rPr>
        <w:t>or</w:t>
      </w:r>
      <w:r>
        <w:t xml:space="preserve"> </w:t>
      </w:r>
      <w:proofErr w:type="spellStart"/>
      <w:r>
        <w:t>dfdl:textBooleanTrueRep</w:t>
      </w:r>
      <w:proofErr w:type="spellEnd"/>
      <w:r>
        <w:t>/</w:t>
      </w:r>
      <w:proofErr w:type="spellStart"/>
      <w:r>
        <w:t>dfdl:textBooleanFalseRep</w:t>
      </w:r>
      <w:proofErr w:type="spellEnd"/>
    </w:p>
    <w:p w14:paraId="42C70EFA" w14:textId="77777777" w:rsidR="00D23462" w:rsidRDefault="00D23462" w:rsidP="00C31ED0">
      <w:pPr>
        <w:numPr>
          <w:ilvl w:val="4"/>
          <w:numId w:val="158"/>
        </w:numPr>
      </w:pPr>
      <w:proofErr w:type="spellStart"/>
      <w:r>
        <w:t>dfdl:lengthUnits</w:t>
      </w:r>
      <w:proofErr w:type="spellEnd"/>
    </w:p>
    <w:p w14:paraId="6996575F" w14:textId="77777777" w:rsidR="00D23462" w:rsidRDefault="00D23462" w:rsidP="00C31ED0">
      <w:pPr>
        <w:numPr>
          <w:ilvl w:val="4"/>
          <w:numId w:val="158"/>
        </w:numPr>
      </w:pPr>
      <w:proofErr w:type="spellStart"/>
      <w:r>
        <w:t>dfdl:textPadKind</w:t>
      </w:r>
      <w:proofErr w:type="spellEnd"/>
      <w:r>
        <w:t xml:space="preserve"> </w:t>
      </w:r>
    </w:p>
    <w:p w14:paraId="47A2CD73"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BB08ADF"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ECC5B89" w14:textId="77777777" w:rsidR="00D23462" w:rsidRDefault="00D23462" w:rsidP="00C31ED0">
      <w:pPr>
        <w:numPr>
          <w:ilvl w:val="4"/>
          <w:numId w:val="158"/>
        </w:numPr>
      </w:pPr>
      <w:proofErr w:type="spellStart"/>
      <w:r>
        <w:t>dfdl:truncateSpecifiedLengthString</w:t>
      </w:r>
      <w:proofErr w:type="spellEnd"/>
    </w:p>
    <w:p w14:paraId="10E07E66" w14:textId="77777777" w:rsidR="00D23462" w:rsidRDefault="00D23462" w:rsidP="00C31ED0">
      <w:pPr>
        <w:numPr>
          <w:ilvl w:val="3"/>
          <w:numId w:val="158"/>
        </w:numPr>
        <w:rPr>
          <w:rStyle w:val="Emphasis"/>
        </w:rPr>
      </w:pPr>
      <w:r>
        <w:rPr>
          <w:rStyle w:val="Emphasis"/>
        </w:rPr>
        <w:t xml:space="preserve">"explicit" </w:t>
      </w:r>
    </w:p>
    <w:p w14:paraId="0F5DCA8D" w14:textId="77777777" w:rsidR="00D23462" w:rsidRDefault="00D23462" w:rsidP="00C31ED0">
      <w:pPr>
        <w:numPr>
          <w:ilvl w:val="4"/>
          <w:numId w:val="158"/>
        </w:numPr>
        <w:rPr>
          <w:rStyle w:val="Emphasis"/>
        </w:rPr>
      </w:pPr>
      <w:r>
        <w:rPr>
          <w:rStyle w:val="Emphasis"/>
        </w:rPr>
        <w:t>not expression</w:t>
      </w:r>
    </w:p>
    <w:p w14:paraId="1C303F3E" w14:textId="77777777" w:rsidR="00D23462" w:rsidRDefault="00D23462" w:rsidP="00C31ED0">
      <w:pPr>
        <w:numPr>
          <w:ilvl w:val="5"/>
          <w:numId w:val="158"/>
        </w:numPr>
      </w:pPr>
      <w:proofErr w:type="spellStart"/>
      <w:r>
        <w:lastRenderedPageBreak/>
        <w:t>dfdl:length</w:t>
      </w:r>
      <w:proofErr w:type="spellEnd"/>
      <w:r>
        <w:t xml:space="preserve"> </w:t>
      </w:r>
    </w:p>
    <w:p w14:paraId="01F6F3F6" w14:textId="77777777" w:rsidR="00D23462" w:rsidRDefault="00D23462" w:rsidP="00C31ED0">
      <w:pPr>
        <w:numPr>
          <w:ilvl w:val="5"/>
          <w:numId w:val="158"/>
        </w:numPr>
      </w:pPr>
      <w:proofErr w:type="spellStart"/>
      <w:r>
        <w:t>dfdl:truncateSpecifiedLengthString</w:t>
      </w:r>
      <w:proofErr w:type="spellEnd"/>
    </w:p>
    <w:p w14:paraId="79F9CDF3" w14:textId="77777777" w:rsidR="00D23462" w:rsidRDefault="00D23462" w:rsidP="00C31ED0">
      <w:pPr>
        <w:numPr>
          <w:ilvl w:val="4"/>
          <w:numId w:val="158"/>
        </w:numPr>
        <w:rPr>
          <w:rStyle w:val="Emphasis"/>
        </w:rPr>
      </w:pPr>
      <w:r>
        <w:rPr>
          <w:rStyle w:val="Emphasis"/>
        </w:rPr>
        <w:t>expression</w:t>
      </w:r>
    </w:p>
    <w:p w14:paraId="7F5EDC36" w14:textId="77777777" w:rsidR="00D23462" w:rsidRDefault="00D23462" w:rsidP="00C31ED0">
      <w:pPr>
        <w:numPr>
          <w:ilvl w:val="5"/>
          <w:numId w:val="158"/>
        </w:numPr>
        <w:rPr>
          <w:rStyle w:val="Emphasis"/>
        </w:r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7532FAFA" w14:textId="77777777" w:rsidR="00D23462" w:rsidRDefault="00D23462" w:rsidP="00C31ED0">
      <w:pPr>
        <w:numPr>
          <w:ilvl w:val="4"/>
          <w:numId w:val="158"/>
        </w:numPr>
      </w:pPr>
      <w:proofErr w:type="spellStart"/>
      <w:r>
        <w:t>dfdl:lengthUnits</w:t>
      </w:r>
      <w:proofErr w:type="spellEnd"/>
      <w:r>
        <w:t xml:space="preserve"> </w:t>
      </w:r>
    </w:p>
    <w:p w14:paraId="3FD3304C" w14:textId="77777777" w:rsidR="00D23462" w:rsidRDefault="00D23462" w:rsidP="00C31ED0">
      <w:pPr>
        <w:numPr>
          <w:ilvl w:val="4"/>
          <w:numId w:val="158"/>
        </w:numPr>
      </w:pPr>
      <w:proofErr w:type="spellStart"/>
      <w:r>
        <w:t>dfdl:textPadKind</w:t>
      </w:r>
      <w:proofErr w:type="spellEnd"/>
      <w:r>
        <w:t xml:space="preserve"> </w:t>
      </w:r>
    </w:p>
    <w:p w14:paraId="23F0A79B"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25AB089"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4C335FB2" w14:textId="77777777" w:rsidR="00D23462" w:rsidRDefault="00D23462" w:rsidP="00C31ED0">
      <w:pPr>
        <w:numPr>
          <w:ilvl w:val="3"/>
          <w:numId w:val="158"/>
        </w:numPr>
        <w:rPr>
          <w:rStyle w:val="Emphasis"/>
        </w:rPr>
      </w:pPr>
      <w:r>
        <w:rPr>
          <w:rStyle w:val="Emphasis"/>
        </w:rPr>
        <w:t xml:space="preserve">"prefixed" </w:t>
      </w:r>
    </w:p>
    <w:p w14:paraId="69EB0707" w14:textId="77777777" w:rsidR="00D23462" w:rsidRDefault="00D23462" w:rsidP="00C31ED0">
      <w:pPr>
        <w:numPr>
          <w:ilvl w:val="4"/>
          <w:numId w:val="158"/>
        </w:numPr>
      </w:pPr>
      <w:proofErr w:type="spellStart"/>
      <w:r>
        <w:t>dfdl:prefixLengthType</w:t>
      </w:r>
      <w:proofErr w:type="spellEnd"/>
      <w:r>
        <w:t xml:space="preserve"> </w:t>
      </w:r>
    </w:p>
    <w:p w14:paraId="78798FCD" w14:textId="77777777" w:rsidR="00D23462" w:rsidRDefault="00D23462" w:rsidP="00C31ED0">
      <w:pPr>
        <w:numPr>
          <w:ilvl w:val="4"/>
          <w:numId w:val="158"/>
        </w:numPr>
      </w:pPr>
      <w:proofErr w:type="spellStart"/>
      <w:r>
        <w:t>dfdl:prefixIncludesPrefixLength</w:t>
      </w:r>
      <w:proofErr w:type="spellEnd"/>
      <w:r>
        <w:t xml:space="preserve"> </w:t>
      </w:r>
    </w:p>
    <w:p w14:paraId="6A8E99C4" w14:textId="77777777" w:rsidR="00D23462" w:rsidRDefault="00D23462" w:rsidP="00C31ED0">
      <w:pPr>
        <w:numPr>
          <w:ilvl w:val="4"/>
          <w:numId w:val="158"/>
        </w:numPr>
      </w:pPr>
      <w:proofErr w:type="spellStart"/>
      <w:r>
        <w:t>dfdl:lengthUnits</w:t>
      </w:r>
      <w:proofErr w:type="spellEnd"/>
      <w:r>
        <w:t xml:space="preserve"> </w:t>
      </w:r>
    </w:p>
    <w:p w14:paraId="7BADDC6D" w14:textId="77777777" w:rsidR="00D23462" w:rsidRDefault="00D23462" w:rsidP="00C31ED0">
      <w:pPr>
        <w:numPr>
          <w:ilvl w:val="4"/>
          <w:numId w:val="158"/>
        </w:numPr>
      </w:pPr>
      <w:proofErr w:type="spellStart"/>
      <w:r>
        <w:t>dfdl:textPadKind</w:t>
      </w:r>
      <w:proofErr w:type="spellEnd"/>
      <w:r>
        <w:t xml:space="preserve"> </w:t>
      </w:r>
    </w:p>
    <w:p w14:paraId="57EE34D6"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686DDDAA"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59DDC07C" w14:textId="77777777" w:rsidR="00D23462" w:rsidRDefault="00D23462" w:rsidP="00C31ED0">
      <w:pPr>
        <w:numPr>
          <w:ilvl w:val="5"/>
          <w:numId w:val="158"/>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2B2E4D4F" w14:textId="77777777" w:rsidR="00D23462" w:rsidRDefault="00D23462" w:rsidP="00C31ED0">
      <w:pPr>
        <w:numPr>
          <w:ilvl w:val="3"/>
          <w:numId w:val="158"/>
        </w:numPr>
      </w:pPr>
      <w:r>
        <w:rPr>
          <w:rStyle w:val="Emphasis"/>
        </w:rPr>
        <w:t>"pattern", "delimited",</w:t>
      </w:r>
      <w:r>
        <w:t xml:space="preserve"> </w:t>
      </w:r>
      <w:r>
        <w:rPr>
          <w:rStyle w:val="Emphasis"/>
        </w:rPr>
        <w:t>"</w:t>
      </w:r>
      <w:proofErr w:type="spellStart"/>
      <w:r>
        <w:rPr>
          <w:rStyle w:val="Emphasis"/>
        </w:rPr>
        <w:t>endOfParent</w:t>
      </w:r>
      <w:proofErr w:type="spellEnd"/>
      <w:r>
        <w:rPr>
          <w:rStyle w:val="Emphasis"/>
        </w:rPr>
        <w:t>"</w:t>
      </w:r>
      <w:r>
        <w:t xml:space="preserve"> </w:t>
      </w:r>
    </w:p>
    <w:p w14:paraId="2A5897A2" w14:textId="77777777" w:rsidR="00D23462" w:rsidRDefault="00D23462" w:rsidP="00C31ED0">
      <w:pPr>
        <w:numPr>
          <w:ilvl w:val="4"/>
          <w:numId w:val="158"/>
        </w:numPr>
      </w:pPr>
      <w:proofErr w:type="spellStart"/>
      <w:r>
        <w:t>dfdl:textPadKind</w:t>
      </w:r>
      <w:proofErr w:type="spellEnd"/>
      <w:r>
        <w:t xml:space="preserve"> </w:t>
      </w:r>
    </w:p>
    <w:p w14:paraId="23BDE3B7" w14:textId="77777777" w:rsidR="00D23462" w:rsidRDefault="00D23462" w:rsidP="00C31ED0">
      <w:pPr>
        <w:numPr>
          <w:ilvl w:val="5"/>
          <w:numId w:val="158"/>
        </w:numPr>
      </w:pPr>
      <w:proofErr w:type="spellStart"/>
      <w:r>
        <w:t>dfdl:textStringPadCharacter</w:t>
      </w:r>
      <w:proofErr w:type="spellEnd"/>
      <w:r>
        <w:t xml:space="preserve">, </w:t>
      </w:r>
      <w:proofErr w:type="spellStart"/>
      <w:r>
        <w:t>dfdl:textNumberPadCharacter</w:t>
      </w:r>
      <w:proofErr w:type="spellEnd"/>
      <w:r>
        <w:t xml:space="preserve">, </w:t>
      </w:r>
      <w:proofErr w:type="spellStart"/>
      <w:r>
        <w:t>dfdl:textBooleanPadCharacter</w:t>
      </w:r>
      <w:proofErr w:type="spellEnd"/>
      <w:r>
        <w:t xml:space="preserve"> or </w:t>
      </w:r>
      <w:proofErr w:type="spellStart"/>
      <w:r>
        <w:t>dfdl:textCalendarPadCharacter</w:t>
      </w:r>
      <w:proofErr w:type="spellEnd"/>
      <w:r>
        <w:t xml:space="preserve">  </w:t>
      </w:r>
    </w:p>
    <w:p w14:paraId="46D5B05B" w14:textId="77777777" w:rsidR="00D23462" w:rsidRDefault="00D23462" w:rsidP="00C31ED0">
      <w:pPr>
        <w:numPr>
          <w:ilvl w:val="5"/>
          <w:numId w:val="158"/>
        </w:numPr>
      </w:pPr>
      <w:proofErr w:type="spellStart"/>
      <w:r>
        <w:t>dfdl:textStringJustification</w:t>
      </w:r>
      <w:proofErr w:type="spellEnd"/>
      <w:r>
        <w:t xml:space="preserve">, </w:t>
      </w:r>
      <w:proofErr w:type="spellStart"/>
      <w:r>
        <w:t>dfdl:textNumberJustification</w:t>
      </w:r>
      <w:proofErr w:type="spellEnd"/>
      <w:r>
        <w:t xml:space="preserve">, </w:t>
      </w:r>
      <w:proofErr w:type="spellStart"/>
      <w:r>
        <w:t>dfdl:textBooleanJustification</w:t>
      </w:r>
      <w:proofErr w:type="spellEnd"/>
      <w:r>
        <w:t xml:space="preserve"> or </w:t>
      </w:r>
      <w:proofErr w:type="spellStart"/>
      <w:r>
        <w:t>dfdl:textCalendarJustification</w:t>
      </w:r>
      <w:proofErr w:type="spellEnd"/>
      <w:r>
        <w:t xml:space="preserve"> </w:t>
      </w:r>
    </w:p>
    <w:p w14:paraId="0EDB7AD6" w14:textId="77777777" w:rsidR="00D23462" w:rsidRDefault="00D23462" w:rsidP="00C31ED0">
      <w:pPr>
        <w:numPr>
          <w:ilvl w:val="5"/>
          <w:numId w:val="158"/>
        </w:numPr>
      </w:pPr>
      <w:r>
        <w:t xml:space="preserve">XSD </w:t>
      </w:r>
      <w:proofErr w:type="spellStart"/>
      <w:r>
        <w:t>minLength</w:t>
      </w:r>
      <w:proofErr w:type="spellEnd"/>
      <w:r>
        <w:t xml:space="preserve"> </w:t>
      </w:r>
      <w:r>
        <w:rPr>
          <w:rStyle w:val="Emphasis"/>
        </w:rPr>
        <w:t>or</w:t>
      </w:r>
      <w:r>
        <w:t xml:space="preserve"> </w:t>
      </w:r>
      <w:proofErr w:type="spellStart"/>
      <w:r>
        <w:t>dfdl:textOutputMinLength</w:t>
      </w:r>
      <w:proofErr w:type="spellEnd"/>
    </w:p>
    <w:p w14:paraId="15042D2D" w14:textId="77777777" w:rsidR="00D23462" w:rsidRDefault="00D23462" w:rsidP="00C31ED0">
      <w:pPr>
        <w:numPr>
          <w:ilvl w:val="1"/>
          <w:numId w:val="158"/>
        </w:numPr>
        <w:rPr>
          <w:rStyle w:val="Emphasis"/>
        </w:rPr>
      </w:pPr>
      <w:proofErr w:type="spellStart"/>
      <w:r>
        <w:t>dfdl:representation</w:t>
      </w:r>
      <w:proofErr w:type="spellEnd"/>
      <w:r>
        <w:rPr>
          <w:rStyle w:val="Emphasis"/>
        </w:rPr>
        <w:t xml:space="preserve"> "binary" or </w:t>
      </w:r>
      <w:proofErr w:type="spellStart"/>
      <w:r>
        <w:rPr>
          <w:rStyle w:val="Emphasis"/>
        </w:rPr>
        <w:t>xs:simpleType</w:t>
      </w:r>
      <w:proofErr w:type="spellEnd"/>
      <w:r>
        <w:rPr>
          <w:rStyle w:val="Emphasis"/>
        </w:rPr>
        <w:t xml:space="preserve"> '</w:t>
      </w:r>
      <w:proofErr w:type="spellStart"/>
      <w:r>
        <w:rPr>
          <w:rStyle w:val="Emphasis"/>
        </w:rPr>
        <w:t>hexBinary</w:t>
      </w:r>
      <w:proofErr w:type="spellEnd"/>
      <w:r>
        <w:rPr>
          <w:rStyle w:val="Emphasis"/>
        </w:rPr>
        <w:t>'</w:t>
      </w:r>
    </w:p>
    <w:p w14:paraId="5C45CB1F" w14:textId="77777777" w:rsidR="00D23462" w:rsidRDefault="00D23462" w:rsidP="00C31ED0">
      <w:pPr>
        <w:numPr>
          <w:ilvl w:val="2"/>
          <w:numId w:val="158"/>
        </w:numPr>
      </w:pPr>
      <w:proofErr w:type="spellStart"/>
      <w:r>
        <w:t>dfdl:lengthKind</w:t>
      </w:r>
      <w:proofErr w:type="spellEnd"/>
      <w:r>
        <w:t xml:space="preserve"> </w:t>
      </w:r>
    </w:p>
    <w:p w14:paraId="7C8E51CE" w14:textId="77777777" w:rsidR="00D23462" w:rsidRDefault="00D23462" w:rsidP="00C31ED0">
      <w:pPr>
        <w:numPr>
          <w:ilvl w:val="3"/>
          <w:numId w:val="158"/>
        </w:numPr>
        <w:rPr>
          <w:rStyle w:val="Emphasis"/>
        </w:rPr>
      </w:pPr>
      <w:r>
        <w:rPr>
          <w:rStyle w:val="Emphasis"/>
        </w:rPr>
        <w:t xml:space="preserve">"implicit" </w:t>
      </w:r>
    </w:p>
    <w:p w14:paraId="7AE53B1A" w14:textId="77777777" w:rsidR="00D23462" w:rsidRDefault="00D23462" w:rsidP="00C31ED0">
      <w:pPr>
        <w:numPr>
          <w:ilvl w:val="4"/>
          <w:numId w:val="158"/>
        </w:numPr>
      </w:pPr>
      <w:r>
        <w:lastRenderedPageBreak/>
        <w:t xml:space="preserve">XSD </w:t>
      </w:r>
      <w:proofErr w:type="spellStart"/>
      <w:r>
        <w:t>maxLength</w:t>
      </w:r>
      <w:proofErr w:type="spellEnd"/>
      <w:r>
        <w:t xml:space="preserve"> </w:t>
      </w:r>
      <w:r>
        <w:rPr>
          <w:rStyle w:val="Emphasis"/>
        </w:rPr>
        <w:t>or</w:t>
      </w:r>
      <w:r>
        <w:t xml:space="preserve"> </w:t>
      </w:r>
      <w:proofErr w:type="spellStart"/>
      <w:r>
        <w:t>xs:simpleType</w:t>
      </w:r>
      <w:proofErr w:type="spellEnd"/>
    </w:p>
    <w:p w14:paraId="47194A9B" w14:textId="77777777" w:rsidR="00D23462" w:rsidRDefault="00D23462" w:rsidP="00C31ED0">
      <w:pPr>
        <w:numPr>
          <w:ilvl w:val="4"/>
          <w:numId w:val="158"/>
        </w:numPr>
      </w:pPr>
      <w:proofErr w:type="spellStart"/>
      <w:r>
        <w:t>dfdl:lengthUnits</w:t>
      </w:r>
      <w:proofErr w:type="spellEnd"/>
      <w:r>
        <w:t xml:space="preserve"> </w:t>
      </w:r>
    </w:p>
    <w:p w14:paraId="30500762" w14:textId="77777777" w:rsidR="00D23462" w:rsidRDefault="00D23462" w:rsidP="00C31ED0">
      <w:pPr>
        <w:numPr>
          <w:ilvl w:val="3"/>
          <w:numId w:val="158"/>
        </w:numPr>
        <w:rPr>
          <w:rStyle w:val="Emphasis"/>
        </w:rPr>
      </w:pPr>
      <w:r>
        <w:rPr>
          <w:rStyle w:val="Emphasis"/>
        </w:rPr>
        <w:t>"explicit"</w:t>
      </w:r>
    </w:p>
    <w:p w14:paraId="093803BC" w14:textId="77777777" w:rsidR="00D23462" w:rsidRDefault="00D23462" w:rsidP="00C31ED0">
      <w:pPr>
        <w:numPr>
          <w:ilvl w:val="4"/>
          <w:numId w:val="158"/>
        </w:numPr>
      </w:pPr>
      <w:proofErr w:type="spellStart"/>
      <w:r>
        <w:t>dfdl:length</w:t>
      </w:r>
      <w:proofErr w:type="spellEnd"/>
      <w:r>
        <w:t xml:space="preserve"> </w:t>
      </w:r>
    </w:p>
    <w:p w14:paraId="44F40190" w14:textId="77777777" w:rsidR="00D23462" w:rsidRDefault="00D23462" w:rsidP="00C31ED0">
      <w:pPr>
        <w:numPr>
          <w:ilvl w:val="4"/>
          <w:numId w:val="158"/>
        </w:numPr>
      </w:pPr>
      <w:proofErr w:type="spellStart"/>
      <w:r>
        <w:t>dfdl:lengthUnits</w:t>
      </w:r>
      <w:proofErr w:type="spellEnd"/>
      <w:r>
        <w:t xml:space="preserve"> </w:t>
      </w:r>
    </w:p>
    <w:p w14:paraId="5FECC8FA" w14:textId="77777777" w:rsidR="00D23462" w:rsidRDefault="00D23462" w:rsidP="00C31ED0">
      <w:pPr>
        <w:numPr>
          <w:ilvl w:val="3"/>
          <w:numId w:val="158"/>
        </w:numPr>
        <w:rPr>
          <w:rStyle w:val="Emphasis"/>
        </w:rPr>
      </w:pPr>
      <w:r>
        <w:rPr>
          <w:rStyle w:val="Emphasis"/>
        </w:rPr>
        <w:t xml:space="preserve">"prefixed" </w:t>
      </w:r>
    </w:p>
    <w:p w14:paraId="19E70C98" w14:textId="77777777" w:rsidR="00D23462" w:rsidRDefault="00D23462" w:rsidP="00C31ED0">
      <w:pPr>
        <w:numPr>
          <w:ilvl w:val="4"/>
          <w:numId w:val="158"/>
        </w:numPr>
      </w:pPr>
      <w:proofErr w:type="spellStart"/>
      <w:r>
        <w:t>dfdl:prefixLengthType</w:t>
      </w:r>
      <w:proofErr w:type="spellEnd"/>
      <w:r>
        <w:t xml:space="preserve"> </w:t>
      </w:r>
    </w:p>
    <w:p w14:paraId="4FDADAAA" w14:textId="77777777" w:rsidR="00D23462" w:rsidRDefault="00D23462" w:rsidP="00C31ED0">
      <w:pPr>
        <w:numPr>
          <w:ilvl w:val="4"/>
          <w:numId w:val="158"/>
        </w:numPr>
      </w:pPr>
      <w:proofErr w:type="spellStart"/>
      <w:r>
        <w:t>dfdl:prefixIncludesPrefixLength</w:t>
      </w:r>
      <w:proofErr w:type="spellEnd"/>
      <w:r>
        <w:t xml:space="preserve"> </w:t>
      </w:r>
    </w:p>
    <w:p w14:paraId="1A03957C" w14:textId="77777777" w:rsidR="00D23462" w:rsidRDefault="00D23462" w:rsidP="00C31ED0">
      <w:pPr>
        <w:numPr>
          <w:ilvl w:val="4"/>
          <w:numId w:val="158"/>
        </w:numPr>
      </w:pPr>
      <w:proofErr w:type="spellStart"/>
      <w:r>
        <w:t>dfdl:lengthUnits</w:t>
      </w:r>
      <w:proofErr w:type="spellEnd"/>
      <w:r>
        <w:t xml:space="preserve"> </w:t>
      </w:r>
    </w:p>
    <w:p w14:paraId="168A74D7" w14:textId="77777777" w:rsidR="00D23462" w:rsidRDefault="00D23462" w:rsidP="00C31ED0">
      <w:pPr>
        <w:numPr>
          <w:ilvl w:val="3"/>
          <w:numId w:val="158"/>
        </w:numPr>
        <w:rPr>
          <w:rStyle w:val="Emphasis"/>
        </w:rPr>
      </w:pPr>
      <w:r>
        <w:rPr>
          <w:rStyle w:val="Emphasis"/>
        </w:rPr>
        <w:t>"delimited", "</w:t>
      </w:r>
      <w:proofErr w:type="spellStart"/>
      <w:r>
        <w:rPr>
          <w:rStyle w:val="Emphasis"/>
        </w:rPr>
        <w:t>endOfParent</w:t>
      </w:r>
      <w:proofErr w:type="spellEnd"/>
      <w:r>
        <w:rPr>
          <w:rStyle w:val="Emphasis"/>
        </w:rPr>
        <w:t xml:space="preserve">" </w:t>
      </w:r>
    </w:p>
    <w:p w14:paraId="58B117D2" w14:textId="77777777" w:rsidR="00D23462" w:rsidRDefault="00D23462" w:rsidP="00C31ED0">
      <w:pPr>
        <w:numPr>
          <w:ilvl w:val="4"/>
          <w:numId w:val="158"/>
        </w:numPr>
        <w:rPr>
          <w:rStyle w:val="Emphasis"/>
        </w:rPr>
      </w:pPr>
      <w:r>
        <w:rPr>
          <w:rStyle w:val="Emphasis"/>
        </w:rPr>
        <w:t>None</w:t>
      </w:r>
    </w:p>
    <w:p w14:paraId="1CEBCA94" w14:textId="77777777" w:rsidR="00D23462" w:rsidRDefault="00D23462" w:rsidP="00C31ED0">
      <w:pPr>
        <w:pStyle w:val="nobreak"/>
        <w:numPr>
          <w:ilvl w:val="1"/>
          <w:numId w:val="158"/>
        </w:numPr>
      </w:pPr>
      <w:proofErr w:type="spellStart"/>
      <w:r>
        <w:t>dfdl:initiator</w:t>
      </w:r>
      <w:proofErr w:type="spellEnd"/>
      <w:r>
        <w:t xml:space="preserve"> </w:t>
      </w:r>
    </w:p>
    <w:p w14:paraId="1CC749D6" w14:textId="77777777" w:rsidR="00D23462" w:rsidRDefault="00D23462" w:rsidP="00C31ED0">
      <w:pPr>
        <w:numPr>
          <w:ilvl w:val="2"/>
          <w:numId w:val="158"/>
        </w:numPr>
      </w:pPr>
      <w:proofErr w:type="spellStart"/>
      <w:r>
        <w:t>dfdl:nilValueDelimiterPolicy</w:t>
      </w:r>
      <w:proofErr w:type="spellEnd"/>
      <w:r>
        <w:t xml:space="preserve"> (does not apply to </w:t>
      </w:r>
      <w:proofErr w:type="spellStart"/>
      <w:r>
        <w:t>dfdl:simpleType</w:t>
      </w:r>
      <w:proofErr w:type="spellEnd"/>
      <w:r>
        <w:t>)</w:t>
      </w:r>
    </w:p>
    <w:p w14:paraId="246867D1" w14:textId="77777777" w:rsidR="00D23462" w:rsidRDefault="00D23462" w:rsidP="00C31ED0">
      <w:pPr>
        <w:numPr>
          <w:ilvl w:val="2"/>
          <w:numId w:val="158"/>
        </w:numPr>
      </w:pPr>
      <w:proofErr w:type="spellStart"/>
      <w:r>
        <w:t>dfdl:emptyValueDelimiterPolicy</w:t>
      </w:r>
      <w:proofErr w:type="spellEnd"/>
      <w:r>
        <w:t xml:space="preserve"> </w:t>
      </w:r>
    </w:p>
    <w:p w14:paraId="546384EE" w14:textId="77777777" w:rsidR="00D23462" w:rsidRDefault="00D23462" w:rsidP="00C31ED0">
      <w:pPr>
        <w:pStyle w:val="nobreak"/>
        <w:keepNext w:val="0"/>
        <w:numPr>
          <w:ilvl w:val="1"/>
          <w:numId w:val="158"/>
        </w:numPr>
      </w:pPr>
      <w:proofErr w:type="spellStart"/>
      <w:r>
        <w:t>dfdl:terminator</w:t>
      </w:r>
      <w:proofErr w:type="spellEnd"/>
    </w:p>
    <w:p w14:paraId="08EF8DA9" w14:textId="77777777" w:rsidR="00D23462" w:rsidRDefault="00D23462" w:rsidP="00C31ED0">
      <w:pPr>
        <w:numPr>
          <w:ilvl w:val="2"/>
          <w:numId w:val="158"/>
        </w:numPr>
      </w:pPr>
      <w:proofErr w:type="spellStart"/>
      <w:r>
        <w:t>dfdl:nilValueDelimiterPolicy</w:t>
      </w:r>
      <w:proofErr w:type="spellEnd"/>
      <w:r>
        <w:t xml:space="preserve"> (does not apply to </w:t>
      </w:r>
      <w:proofErr w:type="spellStart"/>
      <w:r>
        <w:t>dfdl:simpleType</w:t>
      </w:r>
      <w:proofErr w:type="spellEnd"/>
      <w:r>
        <w:t>)</w:t>
      </w:r>
    </w:p>
    <w:p w14:paraId="691A2EC9" w14:textId="77777777" w:rsidR="00D23462" w:rsidRDefault="00D23462" w:rsidP="00C31ED0">
      <w:pPr>
        <w:numPr>
          <w:ilvl w:val="2"/>
          <w:numId w:val="158"/>
        </w:numPr>
      </w:pPr>
      <w:proofErr w:type="spellStart"/>
      <w:r>
        <w:t>dfdl:emptyValueDelimiterPolicy</w:t>
      </w:r>
      <w:proofErr w:type="spellEnd"/>
      <w:r>
        <w:t xml:space="preserve"> </w:t>
      </w:r>
    </w:p>
    <w:p w14:paraId="2C81BD2C" w14:textId="77777777" w:rsidR="00D23462" w:rsidRDefault="00D23462" w:rsidP="00C31ED0">
      <w:pPr>
        <w:pStyle w:val="nobreak"/>
        <w:keepNext w:val="0"/>
        <w:numPr>
          <w:ilvl w:val="1"/>
          <w:numId w:val="158"/>
        </w:numPr>
      </w:pPr>
      <w:proofErr w:type="spellStart"/>
      <w:r>
        <w:t>dfdl:trailingSkip</w:t>
      </w:r>
      <w:proofErr w:type="spellEnd"/>
    </w:p>
    <w:p w14:paraId="084306E5" w14:textId="77777777" w:rsidR="00D23462" w:rsidRDefault="00D23462" w:rsidP="00C31ED0">
      <w:pPr>
        <w:pStyle w:val="nobreak"/>
        <w:keepNext w:val="0"/>
        <w:numPr>
          <w:ilvl w:val="2"/>
          <w:numId w:val="158"/>
        </w:numPr>
      </w:pPr>
      <w:proofErr w:type="spellStart"/>
      <w:r>
        <w:t>dfdl:alignmentUnits</w:t>
      </w:r>
      <w:proofErr w:type="spellEnd"/>
      <w:r>
        <w:t xml:space="preserve"> </w:t>
      </w:r>
    </w:p>
    <w:p w14:paraId="0E6C44BA" w14:textId="77777777" w:rsidR="00D23462" w:rsidRDefault="00D23462" w:rsidP="00BC2419">
      <w:pPr>
        <w:pStyle w:val="Heading3"/>
        <w:rPr>
          <w:rFonts w:eastAsia="Times New Roman"/>
        </w:rPr>
      </w:pPr>
      <w:bookmarkStart w:id="13555" w:name="_Toc322911742"/>
      <w:bookmarkStart w:id="13556" w:name="_Toc322912281"/>
      <w:bookmarkStart w:id="13557" w:name="_Toc329093142"/>
      <w:bookmarkStart w:id="13558" w:name="_Toc332701655"/>
      <w:bookmarkStart w:id="13559" w:name="_Toc332701959"/>
      <w:bookmarkStart w:id="13560" w:name="_Toc332711758"/>
      <w:bookmarkStart w:id="13561" w:name="_Toc332712060"/>
      <w:bookmarkStart w:id="13562" w:name="_Toc332712361"/>
      <w:bookmarkStart w:id="13563" w:name="_Toc332724277"/>
      <w:bookmarkStart w:id="13564" w:name="_Toc332724577"/>
      <w:bookmarkStart w:id="13565" w:name="_Toc341102873"/>
      <w:bookmarkStart w:id="13566" w:name="_Toc347241608"/>
      <w:bookmarkStart w:id="13567" w:name="_Toc347744801"/>
      <w:bookmarkStart w:id="13568" w:name="_Toc348984584"/>
      <w:bookmarkStart w:id="13569" w:name="_Toc348984889"/>
      <w:bookmarkStart w:id="13570" w:name="_Toc349038053"/>
      <w:bookmarkStart w:id="13571" w:name="_Toc349038355"/>
      <w:bookmarkStart w:id="13572" w:name="_Toc349042846"/>
      <w:bookmarkStart w:id="13573" w:name="_Toc351912968"/>
      <w:bookmarkStart w:id="13574" w:name="_Toc351914989"/>
      <w:bookmarkStart w:id="13575" w:name="_Toc351915455"/>
      <w:bookmarkStart w:id="13576" w:name="_Toc361231553"/>
      <w:bookmarkStart w:id="13577" w:name="_Toc361232079"/>
      <w:bookmarkStart w:id="13578" w:name="_Toc362445377"/>
      <w:bookmarkStart w:id="13579" w:name="_Toc363909344"/>
      <w:bookmarkStart w:id="13580" w:name="_Toc364463770"/>
      <w:bookmarkStart w:id="13581" w:name="_Toc366078374"/>
      <w:bookmarkStart w:id="13582" w:name="_Toc366078989"/>
      <w:bookmarkStart w:id="13583" w:name="_Toc366079974"/>
      <w:bookmarkStart w:id="13584" w:name="_Toc366080586"/>
      <w:bookmarkStart w:id="13585" w:name="_Toc366081195"/>
      <w:bookmarkStart w:id="13586" w:name="_Toc366505535"/>
      <w:bookmarkStart w:id="13587" w:name="_Toc366508904"/>
      <w:bookmarkStart w:id="13588" w:name="_Toc366513405"/>
      <w:bookmarkStart w:id="13589" w:name="_Toc366574594"/>
      <w:bookmarkStart w:id="13590" w:name="_Toc366578387"/>
      <w:bookmarkStart w:id="13591" w:name="_Toc366578981"/>
      <w:bookmarkStart w:id="13592" w:name="_Toc366579573"/>
      <w:bookmarkStart w:id="13593" w:name="_Toc366580164"/>
      <w:bookmarkStart w:id="13594" w:name="_Toc366580756"/>
      <w:bookmarkStart w:id="13595" w:name="_Toc366581347"/>
      <w:bookmarkStart w:id="13596" w:name="_Toc366581939"/>
      <w:bookmarkStart w:id="13597" w:name="_Toc243112879"/>
      <w:bookmarkStart w:id="13598" w:name="_Toc349042847"/>
      <w:bookmarkStart w:id="13599" w:name="_Toc52984736"/>
      <w:bookmarkEnd w:id="13555"/>
      <w:bookmarkEnd w:id="13556"/>
      <w:bookmarkEnd w:id="13557"/>
      <w:bookmarkEnd w:id="13558"/>
      <w:bookmarkEnd w:id="13559"/>
      <w:bookmarkEnd w:id="13560"/>
      <w:bookmarkEnd w:id="13561"/>
      <w:bookmarkEnd w:id="13562"/>
      <w:bookmarkEnd w:id="13563"/>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proofErr w:type="spellStart"/>
      <w:r>
        <w:rPr>
          <w:rFonts w:eastAsia="Times New Roman"/>
        </w:rPr>
        <w:t>dfdl:element</w:t>
      </w:r>
      <w:proofErr w:type="spellEnd"/>
      <w:r>
        <w:rPr>
          <w:rFonts w:eastAsia="Times New Roman"/>
        </w:rPr>
        <w:t xml:space="preserve"> (complex)</w:t>
      </w:r>
      <w:bookmarkEnd w:id="13597"/>
      <w:bookmarkEnd w:id="13598"/>
      <w:bookmarkEnd w:id="13599"/>
    </w:p>
    <w:p w14:paraId="6A955CA0" w14:textId="77777777" w:rsidR="00D23462" w:rsidRDefault="00D23462" w:rsidP="00C31ED0">
      <w:pPr>
        <w:pStyle w:val="nobreak"/>
        <w:numPr>
          <w:ilvl w:val="0"/>
          <w:numId w:val="159"/>
        </w:numPr>
        <w:rPr>
          <w:i/>
        </w:rPr>
      </w:pPr>
      <w:r>
        <w:rPr>
          <w:i/>
        </w:rPr>
        <w:t>Unparsing: common</w:t>
      </w:r>
    </w:p>
    <w:p w14:paraId="7F0F43C8" w14:textId="77777777" w:rsidR="00D23462" w:rsidRDefault="00D23462" w:rsidP="00C31ED0">
      <w:pPr>
        <w:numPr>
          <w:ilvl w:val="1"/>
          <w:numId w:val="159"/>
        </w:numPr>
      </w:pPr>
      <w:proofErr w:type="spellStart"/>
      <w:r>
        <w:t>dfdl:outputNewLine</w:t>
      </w:r>
      <w:proofErr w:type="spellEnd"/>
    </w:p>
    <w:p w14:paraId="07A851CF" w14:textId="77777777" w:rsidR="00D23462" w:rsidRDefault="00D23462" w:rsidP="00C31ED0">
      <w:pPr>
        <w:pStyle w:val="nobreak"/>
        <w:numPr>
          <w:ilvl w:val="1"/>
          <w:numId w:val="159"/>
        </w:numPr>
        <w:ind w:left="1434" w:hanging="357"/>
      </w:pPr>
      <w:proofErr w:type="spellStart"/>
      <w:r>
        <w:t>dfdl:bitOrder</w:t>
      </w:r>
      <w:proofErr w:type="spellEnd"/>
    </w:p>
    <w:p w14:paraId="5F57394E" w14:textId="77777777" w:rsidR="00D23462" w:rsidRDefault="00D23462" w:rsidP="00C31ED0">
      <w:pPr>
        <w:pStyle w:val="nobreak"/>
        <w:numPr>
          <w:ilvl w:val="1"/>
          <w:numId w:val="159"/>
        </w:numPr>
        <w:ind w:left="1434" w:hanging="357"/>
      </w:pPr>
      <w:proofErr w:type="spellStart"/>
      <w:r>
        <w:t>dfdl:encoding</w:t>
      </w:r>
      <w:proofErr w:type="spellEnd"/>
      <w:r>
        <w:t xml:space="preserve"> </w:t>
      </w:r>
    </w:p>
    <w:p w14:paraId="303E4DA3" w14:textId="77777777" w:rsidR="00D23462" w:rsidRDefault="00D23462" w:rsidP="00C31ED0">
      <w:pPr>
        <w:numPr>
          <w:ilvl w:val="2"/>
          <w:numId w:val="159"/>
        </w:numPr>
      </w:pPr>
      <w:r>
        <w:t>'UTF-16' 'UTF-16BE' 'UTF-16LE'</w:t>
      </w:r>
    </w:p>
    <w:p w14:paraId="61353A0F" w14:textId="77777777" w:rsidR="00D23462" w:rsidRDefault="00D23462" w:rsidP="00C31ED0">
      <w:pPr>
        <w:numPr>
          <w:ilvl w:val="3"/>
          <w:numId w:val="159"/>
        </w:numPr>
      </w:pPr>
      <w:r>
        <w:t>dfdl:utf16Width</w:t>
      </w:r>
    </w:p>
    <w:p w14:paraId="5201351A" w14:textId="77777777" w:rsidR="00D23462" w:rsidRDefault="00D23462" w:rsidP="00C31ED0">
      <w:pPr>
        <w:numPr>
          <w:ilvl w:val="1"/>
          <w:numId w:val="159"/>
        </w:numPr>
      </w:pPr>
      <w:proofErr w:type="spellStart"/>
      <w:r>
        <w:t>dfdl:encodingErrorPolicy</w:t>
      </w:r>
      <w:proofErr w:type="spellEnd"/>
    </w:p>
    <w:p w14:paraId="135F169E" w14:textId="77777777" w:rsidR="00D23462" w:rsidRDefault="00D23462" w:rsidP="00C31ED0">
      <w:pPr>
        <w:numPr>
          <w:ilvl w:val="1"/>
          <w:numId w:val="159"/>
        </w:numPr>
      </w:pPr>
      <w:proofErr w:type="spellStart"/>
      <w:r>
        <w:t>dfdl:fillByte</w:t>
      </w:r>
      <w:proofErr w:type="spellEnd"/>
    </w:p>
    <w:p w14:paraId="41F35BA7" w14:textId="77777777" w:rsidR="00D23462" w:rsidRDefault="00D23462" w:rsidP="00C31ED0">
      <w:pPr>
        <w:pStyle w:val="nobreak"/>
        <w:numPr>
          <w:ilvl w:val="0"/>
          <w:numId w:val="159"/>
        </w:numPr>
        <w:rPr>
          <w:i/>
        </w:rPr>
      </w:pPr>
      <w:r>
        <w:rPr>
          <w:i/>
        </w:rPr>
        <w:lastRenderedPageBreak/>
        <w:t xml:space="preserve">Unparsing: </w:t>
      </w:r>
      <w:proofErr w:type="spellStart"/>
      <w:r>
        <w:rPr>
          <w:i/>
        </w:rPr>
        <w:t>nillable</w:t>
      </w:r>
      <w:proofErr w:type="spellEnd"/>
    </w:p>
    <w:p w14:paraId="300FEE9C" w14:textId="77777777" w:rsidR="00D23462" w:rsidRDefault="00D23462" w:rsidP="00C31ED0">
      <w:pPr>
        <w:pStyle w:val="nobreak"/>
        <w:numPr>
          <w:ilvl w:val="1"/>
          <w:numId w:val="159"/>
        </w:numPr>
      </w:pPr>
      <w:r>
        <w:t xml:space="preserve">XSD </w:t>
      </w:r>
      <w:proofErr w:type="spellStart"/>
      <w:r>
        <w:t>nillable</w:t>
      </w:r>
      <w:proofErr w:type="spellEnd"/>
      <w:r>
        <w:t xml:space="preserve"> </w:t>
      </w:r>
      <w:r>
        <w:rPr>
          <w:i/>
        </w:rPr>
        <w:t>(</w:t>
      </w:r>
      <w:r>
        <w:rPr>
          <w:i/>
          <w:iCs/>
        </w:rPr>
        <w:t xml:space="preserve">does not apply to </w:t>
      </w:r>
      <w:proofErr w:type="spellStart"/>
      <w:r>
        <w:rPr>
          <w:i/>
          <w:iCs/>
        </w:rPr>
        <w:t>dfdl:simpleType</w:t>
      </w:r>
      <w:proofErr w:type="spellEnd"/>
      <w:r>
        <w:rPr>
          <w:i/>
          <w:iCs/>
        </w:rPr>
        <w:t>)</w:t>
      </w:r>
    </w:p>
    <w:p w14:paraId="6E41A173" w14:textId="77777777" w:rsidR="00D23462" w:rsidRDefault="00D23462" w:rsidP="00C31ED0">
      <w:pPr>
        <w:pStyle w:val="nobreak"/>
        <w:numPr>
          <w:ilvl w:val="3"/>
          <w:numId w:val="159"/>
        </w:numPr>
      </w:pPr>
      <w:proofErr w:type="spellStart"/>
      <w:r>
        <w:t>dfdl:nilKind</w:t>
      </w:r>
      <w:proofErr w:type="spellEnd"/>
      <w:r>
        <w:t xml:space="preserve"> </w:t>
      </w:r>
    </w:p>
    <w:p w14:paraId="66DB9D41" w14:textId="77777777" w:rsidR="00D23462" w:rsidRDefault="00D23462" w:rsidP="00C31ED0">
      <w:pPr>
        <w:pStyle w:val="nobreak"/>
        <w:numPr>
          <w:ilvl w:val="4"/>
          <w:numId w:val="159"/>
        </w:numPr>
        <w:rPr>
          <w:i/>
        </w:rPr>
      </w:pPr>
      <w:r>
        <w:rPr>
          <w:i/>
        </w:rPr>
        <w:t>"</w:t>
      </w:r>
      <w:proofErr w:type="spellStart"/>
      <w:r>
        <w:rPr>
          <w:i/>
        </w:rPr>
        <w:t>literalValue</w:t>
      </w:r>
      <w:proofErr w:type="spellEnd"/>
      <w:r>
        <w:rPr>
          <w:i/>
        </w:rPr>
        <w:t xml:space="preserve">" </w:t>
      </w:r>
    </w:p>
    <w:p w14:paraId="122CB6C9" w14:textId="77777777" w:rsidR="00D23462" w:rsidRDefault="00D23462" w:rsidP="00C31ED0">
      <w:pPr>
        <w:pStyle w:val="nobreak"/>
        <w:numPr>
          <w:ilvl w:val="5"/>
          <w:numId w:val="159"/>
        </w:numPr>
      </w:pPr>
      <w:proofErr w:type="spellStart"/>
      <w:r>
        <w:t>dfdl:nilValue</w:t>
      </w:r>
      <w:proofErr w:type="spellEnd"/>
      <w:r>
        <w:t xml:space="preserve"> (must be "%ES;")</w:t>
      </w:r>
    </w:p>
    <w:p w14:paraId="586CED46" w14:textId="77777777" w:rsidR="00D23462" w:rsidRDefault="00D23462" w:rsidP="00C31ED0">
      <w:pPr>
        <w:numPr>
          <w:ilvl w:val="0"/>
          <w:numId w:val="159"/>
        </w:numPr>
        <w:rPr>
          <w:rStyle w:val="Emphasis"/>
        </w:rPr>
      </w:pPr>
      <w:r>
        <w:rPr>
          <w:rStyle w:val="Emphasis"/>
        </w:rPr>
        <w:t>Unparsing: occurrences</w:t>
      </w:r>
    </w:p>
    <w:p w14:paraId="65D76F5E" w14:textId="77777777" w:rsidR="00D23462" w:rsidRDefault="00D23462" w:rsidP="00C31ED0">
      <w:pPr>
        <w:numPr>
          <w:ilvl w:val="1"/>
          <w:numId w:val="159"/>
        </w:numPr>
      </w:pPr>
      <w:r>
        <w:t>(</w:t>
      </w:r>
      <w:proofErr w:type="spellStart"/>
      <w:r>
        <w:t>maxOccurs</w:t>
      </w:r>
      <w:proofErr w:type="spellEnd"/>
      <w:r>
        <w:t xml:space="preserve"> &gt; 1 or unbounded) or (XSD minOccurs = 0 and XSD </w:t>
      </w:r>
      <w:proofErr w:type="spellStart"/>
      <w:r>
        <w:t>maxOccurs</w:t>
      </w:r>
      <w:proofErr w:type="spellEnd"/>
      <w:r>
        <w:t xml:space="preserve"> = 1)</w:t>
      </w:r>
    </w:p>
    <w:p w14:paraId="14D85A4B" w14:textId="77777777" w:rsidR="00D23462" w:rsidRDefault="00D23462" w:rsidP="00C31ED0">
      <w:pPr>
        <w:numPr>
          <w:ilvl w:val="2"/>
          <w:numId w:val="159"/>
        </w:numPr>
      </w:pPr>
      <w:proofErr w:type="spellStart"/>
      <w:r>
        <w:t>dfdl:occursCountKind</w:t>
      </w:r>
      <w:proofErr w:type="spellEnd"/>
      <w:r>
        <w:t xml:space="preserve"> </w:t>
      </w:r>
    </w:p>
    <w:p w14:paraId="4B0CAD5C" w14:textId="77777777" w:rsidR="00D23462" w:rsidRDefault="00D23462" w:rsidP="00C31ED0">
      <w:pPr>
        <w:numPr>
          <w:ilvl w:val="3"/>
          <w:numId w:val="159"/>
        </w:numPr>
        <w:rPr>
          <w:rStyle w:val="Emphasis"/>
        </w:rPr>
      </w:pPr>
      <w:r>
        <w:rPr>
          <w:rStyle w:val="Emphasis"/>
        </w:rPr>
        <w:t xml:space="preserve">"expression" </w:t>
      </w:r>
    </w:p>
    <w:p w14:paraId="40639284" w14:textId="77777777" w:rsidR="00D23462" w:rsidRDefault="00D23462" w:rsidP="00C31ED0">
      <w:pPr>
        <w:numPr>
          <w:ilvl w:val="4"/>
          <w:numId w:val="159"/>
        </w:numPr>
      </w:pPr>
      <w:proofErr w:type="spellStart"/>
      <w:r>
        <w:t>dfdl:occursCount</w:t>
      </w:r>
      <w:proofErr w:type="spellEnd"/>
      <w:r>
        <w:t xml:space="preserve"> </w:t>
      </w:r>
    </w:p>
    <w:p w14:paraId="46F8A19A" w14:textId="77777777" w:rsidR="00D23462" w:rsidRDefault="00D23462" w:rsidP="00C31ED0">
      <w:pPr>
        <w:numPr>
          <w:ilvl w:val="3"/>
          <w:numId w:val="159"/>
        </w:numPr>
      </w:pPr>
      <w:r>
        <w:rPr>
          <w:rStyle w:val="Emphasis"/>
        </w:rPr>
        <w:t>"fixed"</w:t>
      </w:r>
      <w:r>
        <w:t xml:space="preserve">, </w:t>
      </w:r>
      <w:r>
        <w:rPr>
          <w:rStyle w:val="Emphasis"/>
        </w:rPr>
        <w:t>"implicit"</w:t>
      </w:r>
    </w:p>
    <w:p w14:paraId="4B5C6E02" w14:textId="77777777" w:rsidR="00D23462" w:rsidRDefault="00D23462" w:rsidP="00C31ED0">
      <w:pPr>
        <w:numPr>
          <w:ilvl w:val="4"/>
          <w:numId w:val="159"/>
        </w:numPr>
      </w:pPr>
      <w:r>
        <w:t>XSD minOccurs</w:t>
      </w:r>
    </w:p>
    <w:p w14:paraId="33F50D22" w14:textId="77777777" w:rsidR="00D23462" w:rsidRDefault="00D23462" w:rsidP="00C31ED0">
      <w:pPr>
        <w:numPr>
          <w:ilvl w:val="4"/>
          <w:numId w:val="159"/>
        </w:numPr>
      </w:pPr>
      <w:r>
        <w:t xml:space="preserve">XSD </w:t>
      </w:r>
      <w:proofErr w:type="spellStart"/>
      <w:r>
        <w:t>maxOccurs</w:t>
      </w:r>
      <w:proofErr w:type="spellEnd"/>
      <w:r>
        <w:t xml:space="preserve"> </w:t>
      </w:r>
    </w:p>
    <w:p w14:paraId="5B0592FD" w14:textId="77777777" w:rsidR="00D23462" w:rsidRDefault="00D23462" w:rsidP="00C31ED0">
      <w:pPr>
        <w:numPr>
          <w:ilvl w:val="3"/>
          <w:numId w:val="159"/>
        </w:numPr>
        <w:rPr>
          <w:rStyle w:val="Emphasis"/>
        </w:rPr>
      </w:pPr>
      <w:r>
        <w:rPr>
          <w:rStyle w:val="Emphasis"/>
        </w:rPr>
        <w:t xml:space="preserve">"parsed" </w:t>
      </w:r>
    </w:p>
    <w:p w14:paraId="7FE4D23E" w14:textId="77777777" w:rsidR="00D23462" w:rsidRDefault="00D23462" w:rsidP="00C31ED0">
      <w:pPr>
        <w:pStyle w:val="nobreak"/>
        <w:numPr>
          <w:ilvl w:val="0"/>
          <w:numId w:val="159"/>
        </w:numPr>
      </w:pPr>
      <w:r>
        <w:rPr>
          <w:i/>
        </w:rPr>
        <w:t xml:space="preserve">Unparsing: insertion &amp; framing </w:t>
      </w:r>
    </w:p>
    <w:p w14:paraId="086288AB" w14:textId="77777777" w:rsidR="00D23462" w:rsidRDefault="00D23462" w:rsidP="00C31ED0">
      <w:pPr>
        <w:pStyle w:val="nobreak"/>
        <w:numPr>
          <w:ilvl w:val="1"/>
          <w:numId w:val="159"/>
        </w:numPr>
      </w:pPr>
      <w:proofErr w:type="spellStart"/>
      <w:r>
        <w:t>dfdl:leadingSkip</w:t>
      </w:r>
      <w:proofErr w:type="spellEnd"/>
    </w:p>
    <w:p w14:paraId="4721AA37" w14:textId="77777777" w:rsidR="00D23462" w:rsidRDefault="00D23462" w:rsidP="00C31ED0">
      <w:pPr>
        <w:pStyle w:val="nobreak"/>
        <w:numPr>
          <w:ilvl w:val="2"/>
          <w:numId w:val="159"/>
        </w:numPr>
      </w:pPr>
      <w:proofErr w:type="spellStart"/>
      <w:r>
        <w:t>dfdl:alignmentUnits</w:t>
      </w:r>
      <w:proofErr w:type="spellEnd"/>
      <w:r>
        <w:t xml:space="preserve"> </w:t>
      </w:r>
    </w:p>
    <w:p w14:paraId="718BCC41" w14:textId="77777777" w:rsidR="00D23462" w:rsidRDefault="00D23462" w:rsidP="00C31ED0">
      <w:pPr>
        <w:pStyle w:val="nobreak"/>
        <w:numPr>
          <w:ilvl w:val="1"/>
          <w:numId w:val="159"/>
        </w:numPr>
      </w:pPr>
      <w:proofErr w:type="spellStart"/>
      <w:r>
        <w:t>dfdl:alignment</w:t>
      </w:r>
      <w:proofErr w:type="spellEnd"/>
      <w:r>
        <w:t xml:space="preserve"> </w:t>
      </w:r>
    </w:p>
    <w:p w14:paraId="1B27D65F" w14:textId="77777777" w:rsidR="00D23462" w:rsidRDefault="00D23462" w:rsidP="00C31ED0">
      <w:pPr>
        <w:numPr>
          <w:ilvl w:val="2"/>
          <w:numId w:val="159"/>
        </w:numPr>
        <w:rPr>
          <w:rStyle w:val="Emphasis"/>
        </w:rPr>
      </w:pPr>
      <w:r>
        <w:rPr>
          <w:rStyle w:val="Emphasis"/>
        </w:rPr>
        <w:t>not "implicit"</w:t>
      </w:r>
    </w:p>
    <w:p w14:paraId="6257BE9F" w14:textId="77777777" w:rsidR="00D23462" w:rsidRDefault="00D23462" w:rsidP="00C31ED0">
      <w:pPr>
        <w:numPr>
          <w:ilvl w:val="3"/>
          <w:numId w:val="159"/>
        </w:numPr>
      </w:pPr>
      <w:proofErr w:type="spellStart"/>
      <w:r>
        <w:t>dfdl:alignmentUnits</w:t>
      </w:r>
      <w:proofErr w:type="spellEnd"/>
      <w:r>
        <w:t xml:space="preserve"> </w:t>
      </w:r>
    </w:p>
    <w:p w14:paraId="5B38B7DF" w14:textId="77777777" w:rsidR="00D23462" w:rsidRDefault="00D23462" w:rsidP="00C31ED0">
      <w:pPr>
        <w:pStyle w:val="nobreak"/>
        <w:numPr>
          <w:ilvl w:val="1"/>
          <w:numId w:val="159"/>
        </w:numPr>
      </w:pPr>
      <w:proofErr w:type="spellStart"/>
      <w:r>
        <w:t>dfdl:initiator</w:t>
      </w:r>
      <w:proofErr w:type="spellEnd"/>
    </w:p>
    <w:p w14:paraId="29F2C53F" w14:textId="77777777" w:rsidR="00D23462" w:rsidRDefault="00D23462" w:rsidP="00C31ED0">
      <w:pPr>
        <w:numPr>
          <w:ilvl w:val="2"/>
          <w:numId w:val="159"/>
        </w:numPr>
      </w:pPr>
      <w:proofErr w:type="spellStart"/>
      <w:r>
        <w:t>dfdl:nilValueDelimiterPolicy</w:t>
      </w:r>
      <w:proofErr w:type="spellEnd"/>
    </w:p>
    <w:p w14:paraId="6185D68E" w14:textId="77777777" w:rsidR="00D23462" w:rsidRDefault="00D23462" w:rsidP="00C31ED0">
      <w:pPr>
        <w:numPr>
          <w:ilvl w:val="2"/>
          <w:numId w:val="159"/>
        </w:numPr>
      </w:pPr>
      <w:proofErr w:type="spellStart"/>
      <w:r>
        <w:t>dfdl:emptyValueDelimiterPolicy</w:t>
      </w:r>
      <w:proofErr w:type="spellEnd"/>
      <w:r>
        <w:t xml:space="preserve"> </w:t>
      </w:r>
    </w:p>
    <w:p w14:paraId="6684E92A" w14:textId="77777777" w:rsidR="00D23462" w:rsidRDefault="00D23462" w:rsidP="00C31ED0">
      <w:pPr>
        <w:numPr>
          <w:ilvl w:val="1"/>
          <w:numId w:val="159"/>
        </w:numPr>
      </w:pPr>
      <w:proofErr w:type="spellStart"/>
      <w:r>
        <w:t>dfdl:lengthKind</w:t>
      </w:r>
      <w:proofErr w:type="spellEnd"/>
      <w:r>
        <w:t xml:space="preserve"> </w:t>
      </w:r>
    </w:p>
    <w:p w14:paraId="13F1D976" w14:textId="77777777" w:rsidR="00D23462" w:rsidRDefault="00D23462" w:rsidP="00C31ED0">
      <w:pPr>
        <w:numPr>
          <w:ilvl w:val="2"/>
          <w:numId w:val="159"/>
        </w:numPr>
        <w:rPr>
          <w:rStyle w:val="Emphasis"/>
        </w:rPr>
      </w:pPr>
      <w:r>
        <w:rPr>
          <w:rStyle w:val="Emphasis"/>
        </w:rPr>
        <w:t>"explicit"</w:t>
      </w:r>
    </w:p>
    <w:p w14:paraId="4030383E" w14:textId="77777777" w:rsidR="00D23462" w:rsidRDefault="00D23462" w:rsidP="00C31ED0">
      <w:pPr>
        <w:numPr>
          <w:ilvl w:val="3"/>
          <w:numId w:val="159"/>
        </w:numPr>
      </w:pPr>
      <w:proofErr w:type="spellStart"/>
      <w:r>
        <w:t>dfdl:length</w:t>
      </w:r>
      <w:proofErr w:type="spellEnd"/>
      <w:r>
        <w:t xml:space="preserve"> </w:t>
      </w:r>
    </w:p>
    <w:p w14:paraId="14EA7B17" w14:textId="77777777" w:rsidR="00D23462" w:rsidRDefault="00D23462" w:rsidP="00C31ED0">
      <w:pPr>
        <w:numPr>
          <w:ilvl w:val="3"/>
          <w:numId w:val="159"/>
        </w:numPr>
      </w:pPr>
      <w:proofErr w:type="spellStart"/>
      <w:r>
        <w:t>dfdl:lengthUnits</w:t>
      </w:r>
      <w:proofErr w:type="spellEnd"/>
      <w:r>
        <w:t xml:space="preserve"> </w:t>
      </w:r>
    </w:p>
    <w:p w14:paraId="0280EFA9" w14:textId="77777777" w:rsidR="00D23462" w:rsidRDefault="00D23462" w:rsidP="00C31ED0">
      <w:pPr>
        <w:numPr>
          <w:ilvl w:val="2"/>
          <w:numId w:val="159"/>
        </w:numPr>
        <w:rPr>
          <w:rStyle w:val="Emphasis"/>
        </w:rPr>
      </w:pPr>
      <w:r>
        <w:rPr>
          <w:rStyle w:val="Emphasis"/>
        </w:rPr>
        <w:t xml:space="preserve">"prefixed" </w:t>
      </w:r>
    </w:p>
    <w:p w14:paraId="2776D2C1" w14:textId="77777777" w:rsidR="00D23462" w:rsidRDefault="00D23462" w:rsidP="00C31ED0">
      <w:pPr>
        <w:numPr>
          <w:ilvl w:val="3"/>
          <w:numId w:val="159"/>
        </w:numPr>
      </w:pPr>
      <w:proofErr w:type="spellStart"/>
      <w:r>
        <w:lastRenderedPageBreak/>
        <w:t>dfdl:prefixLengthType</w:t>
      </w:r>
      <w:proofErr w:type="spellEnd"/>
      <w:r>
        <w:t xml:space="preserve"> </w:t>
      </w:r>
    </w:p>
    <w:p w14:paraId="147FFDFA" w14:textId="77777777" w:rsidR="00D23462" w:rsidRDefault="00D23462" w:rsidP="00C31ED0">
      <w:pPr>
        <w:numPr>
          <w:ilvl w:val="3"/>
          <w:numId w:val="159"/>
        </w:numPr>
      </w:pPr>
      <w:proofErr w:type="spellStart"/>
      <w:r>
        <w:t>dfdl:prefixIncludesPrefixLength</w:t>
      </w:r>
      <w:proofErr w:type="spellEnd"/>
      <w:r>
        <w:t xml:space="preserve"> </w:t>
      </w:r>
    </w:p>
    <w:p w14:paraId="0D3F0B5B" w14:textId="77777777" w:rsidR="00D23462" w:rsidRDefault="00D23462" w:rsidP="00C31ED0">
      <w:pPr>
        <w:numPr>
          <w:ilvl w:val="3"/>
          <w:numId w:val="159"/>
        </w:numPr>
      </w:pPr>
      <w:proofErr w:type="spellStart"/>
      <w:r>
        <w:t>dfdl:lengthUnits</w:t>
      </w:r>
      <w:proofErr w:type="spellEnd"/>
      <w:r>
        <w:t xml:space="preserve"> </w:t>
      </w:r>
    </w:p>
    <w:p w14:paraId="46A369FD" w14:textId="77777777" w:rsidR="00D23462" w:rsidRDefault="00D23462" w:rsidP="00C31ED0">
      <w:pPr>
        <w:numPr>
          <w:ilvl w:val="2"/>
          <w:numId w:val="159"/>
        </w:numPr>
        <w:rPr>
          <w:rStyle w:val="Emphasis"/>
        </w:rPr>
      </w:pPr>
      <w:r>
        <w:rPr>
          <w:rStyle w:val="Emphasis"/>
        </w:rPr>
        <w:t>"implicit", "pattern", "delimited", "</w:t>
      </w:r>
      <w:proofErr w:type="spellStart"/>
      <w:r>
        <w:rPr>
          <w:rStyle w:val="Emphasis"/>
        </w:rPr>
        <w:t>endOfParent</w:t>
      </w:r>
      <w:proofErr w:type="spellEnd"/>
      <w:r>
        <w:rPr>
          <w:rStyle w:val="Emphasis"/>
        </w:rPr>
        <w:t xml:space="preserve">" </w:t>
      </w:r>
    </w:p>
    <w:p w14:paraId="0625F724" w14:textId="77777777" w:rsidR="00D23462" w:rsidRDefault="00D23462" w:rsidP="00C31ED0">
      <w:pPr>
        <w:numPr>
          <w:ilvl w:val="3"/>
          <w:numId w:val="159"/>
        </w:numPr>
        <w:rPr>
          <w:rStyle w:val="Emphasis"/>
        </w:rPr>
      </w:pPr>
      <w:r>
        <w:rPr>
          <w:rStyle w:val="Emphasis"/>
        </w:rPr>
        <w:t>None</w:t>
      </w:r>
    </w:p>
    <w:p w14:paraId="7986C697" w14:textId="77777777" w:rsidR="00D23462" w:rsidRDefault="00D23462" w:rsidP="00C31ED0">
      <w:pPr>
        <w:pStyle w:val="nobreak"/>
        <w:keepNext w:val="0"/>
        <w:numPr>
          <w:ilvl w:val="1"/>
          <w:numId w:val="159"/>
        </w:numPr>
      </w:pPr>
      <w:proofErr w:type="spellStart"/>
      <w:r>
        <w:t>dfdl:terminator</w:t>
      </w:r>
      <w:proofErr w:type="spellEnd"/>
    </w:p>
    <w:p w14:paraId="427D76A2" w14:textId="77777777" w:rsidR="00D23462" w:rsidRDefault="00D23462" w:rsidP="00C31ED0">
      <w:pPr>
        <w:numPr>
          <w:ilvl w:val="2"/>
          <w:numId w:val="159"/>
        </w:numPr>
      </w:pPr>
      <w:proofErr w:type="spellStart"/>
      <w:r>
        <w:t>dfdl:nilValueDelimiterPolicy</w:t>
      </w:r>
      <w:proofErr w:type="spellEnd"/>
    </w:p>
    <w:p w14:paraId="623CEE5B" w14:textId="77777777" w:rsidR="00D23462" w:rsidRDefault="00D23462" w:rsidP="00C31ED0">
      <w:pPr>
        <w:numPr>
          <w:ilvl w:val="2"/>
          <w:numId w:val="159"/>
        </w:numPr>
      </w:pPr>
      <w:proofErr w:type="spellStart"/>
      <w:r>
        <w:t>dfdl:emptyValueDelimiterPolicy</w:t>
      </w:r>
      <w:proofErr w:type="spellEnd"/>
      <w:r>
        <w:t xml:space="preserve"> </w:t>
      </w:r>
    </w:p>
    <w:p w14:paraId="5690FA2A" w14:textId="77777777" w:rsidR="00D23462" w:rsidRDefault="00D23462" w:rsidP="00C31ED0">
      <w:pPr>
        <w:pStyle w:val="nobreak"/>
        <w:keepNext w:val="0"/>
        <w:numPr>
          <w:ilvl w:val="1"/>
          <w:numId w:val="159"/>
        </w:numPr>
      </w:pPr>
      <w:proofErr w:type="spellStart"/>
      <w:r>
        <w:t>dfdl:trailingSkip</w:t>
      </w:r>
      <w:proofErr w:type="spellEnd"/>
    </w:p>
    <w:p w14:paraId="12DA06AF" w14:textId="77777777" w:rsidR="00D23462" w:rsidRDefault="00D23462" w:rsidP="00C31ED0">
      <w:pPr>
        <w:pStyle w:val="nobreak"/>
        <w:keepNext w:val="0"/>
        <w:numPr>
          <w:ilvl w:val="2"/>
          <w:numId w:val="159"/>
        </w:numPr>
      </w:pPr>
      <w:proofErr w:type="spellStart"/>
      <w:r>
        <w:t>dfdl:alignmentUnits</w:t>
      </w:r>
      <w:proofErr w:type="spellEnd"/>
      <w:r>
        <w:t xml:space="preserve"> </w:t>
      </w:r>
    </w:p>
    <w:p w14:paraId="513F30DA" w14:textId="77777777" w:rsidR="00D23462" w:rsidRDefault="00D23462" w:rsidP="00BC2419">
      <w:pPr>
        <w:pStyle w:val="Heading3"/>
        <w:rPr>
          <w:rFonts w:eastAsia="Times New Roman"/>
        </w:rPr>
      </w:pPr>
      <w:bookmarkStart w:id="13600" w:name="_Toc243112880"/>
      <w:bookmarkStart w:id="13601" w:name="_Toc349042848"/>
      <w:bookmarkStart w:id="13602" w:name="_Toc52984737"/>
      <w:proofErr w:type="spellStart"/>
      <w:r>
        <w:rPr>
          <w:rFonts w:eastAsia="Times New Roman"/>
        </w:rPr>
        <w:t>dfdl:sequence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sequence)</w:t>
      </w:r>
      <w:bookmarkEnd w:id="13600"/>
      <w:bookmarkEnd w:id="13601"/>
      <w:bookmarkEnd w:id="13602"/>
    </w:p>
    <w:p w14:paraId="00420DC4" w14:textId="77777777" w:rsidR="00D23462" w:rsidRDefault="00D23462" w:rsidP="00C31ED0">
      <w:pPr>
        <w:numPr>
          <w:ilvl w:val="0"/>
          <w:numId w:val="159"/>
        </w:numPr>
        <w:rPr>
          <w:rStyle w:val="Emphasis"/>
        </w:rPr>
      </w:pPr>
      <w:r>
        <w:rPr>
          <w:rStyle w:val="Emphasis"/>
        </w:rPr>
        <w:t>Unparsing: hidden (</w:t>
      </w:r>
      <w:proofErr w:type="spellStart"/>
      <w:r>
        <w:rPr>
          <w:rStyle w:val="Emphasis"/>
        </w:rPr>
        <w:t>xs:sequence</w:t>
      </w:r>
      <w:proofErr w:type="spellEnd"/>
      <w:r>
        <w:rPr>
          <w:rStyle w:val="Emphasis"/>
        </w:rPr>
        <w:t xml:space="preserve"> only)</w:t>
      </w:r>
    </w:p>
    <w:p w14:paraId="0116C145" w14:textId="77777777" w:rsidR="00D23462" w:rsidRDefault="00D23462" w:rsidP="00C31ED0">
      <w:pPr>
        <w:numPr>
          <w:ilvl w:val="1"/>
          <w:numId w:val="159"/>
        </w:numPr>
        <w:rPr>
          <w:rStyle w:val="Emphasis"/>
        </w:rPr>
      </w:pPr>
      <w:proofErr w:type="spellStart"/>
      <w:r>
        <w:t>dfdl:hiddenGroupRef</w:t>
      </w:r>
      <w:proofErr w:type="spellEnd"/>
    </w:p>
    <w:p w14:paraId="610115DC" w14:textId="77777777" w:rsidR="00D23462" w:rsidRDefault="00D23462" w:rsidP="00C31ED0">
      <w:pPr>
        <w:pStyle w:val="nobreak"/>
        <w:keepNext w:val="0"/>
        <w:numPr>
          <w:ilvl w:val="0"/>
          <w:numId w:val="159"/>
        </w:numPr>
      </w:pPr>
      <w:r>
        <w:rPr>
          <w:i/>
        </w:rPr>
        <w:t>Unparsing: common</w:t>
      </w:r>
    </w:p>
    <w:p w14:paraId="01B07E11" w14:textId="77777777" w:rsidR="00D23462" w:rsidRDefault="00D23462" w:rsidP="00C31ED0">
      <w:pPr>
        <w:numPr>
          <w:ilvl w:val="1"/>
          <w:numId w:val="159"/>
        </w:numPr>
      </w:pPr>
      <w:proofErr w:type="spellStart"/>
      <w:r>
        <w:t>dfdl:outputNewLine</w:t>
      </w:r>
      <w:proofErr w:type="spellEnd"/>
    </w:p>
    <w:p w14:paraId="6AE10281" w14:textId="77777777" w:rsidR="00D23462" w:rsidRDefault="00D23462" w:rsidP="00C31ED0">
      <w:pPr>
        <w:pStyle w:val="nobreak"/>
        <w:keepNext w:val="0"/>
        <w:numPr>
          <w:ilvl w:val="1"/>
          <w:numId w:val="159"/>
        </w:numPr>
        <w:ind w:left="1434" w:hanging="357"/>
      </w:pPr>
      <w:proofErr w:type="spellStart"/>
      <w:r>
        <w:t>dfdl:bitOrder</w:t>
      </w:r>
      <w:proofErr w:type="spellEnd"/>
    </w:p>
    <w:p w14:paraId="5529EEC6" w14:textId="77777777" w:rsidR="00D23462" w:rsidRDefault="00D23462" w:rsidP="00C31ED0">
      <w:pPr>
        <w:pStyle w:val="nobreak"/>
        <w:keepNext w:val="0"/>
        <w:numPr>
          <w:ilvl w:val="1"/>
          <w:numId w:val="159"/>
        </w:numPr>
        <w:ind w:left="1434" w:hanging="357"/>
      </w:pPr>
      <w:proofErr w:type="spellStart"/>
      <w:r>
        <w:t>dfdl:encoding</w:t>
      </w:r>
      <w:proofErr w:type="spellEnd"/>
      <w:r>
        <w:t xml:space="preserve"> </w:t>
      </w:r>
    </w:p>
    <w:p w14:paraId="44B9FFAA" w14:textId="77777777" w:rsidR="00D23462" w:rsidRDefault="00D23462" w:rsidP="00C31ED0">
      <w:pPr>
        <w:numPr>
          <w:ilvl w:val="2"/>
          <w:numId w:val="159"/>
        </w:numPr>
      </w:pPr>
      <w:r>
        <w:t>'UTF-16' 'UTF-16BE' 'UTF-16LE'</w:t>
      </w:r>
    </w:p>
    <w:p w14:paraId="2E91FF84" w14:textId="77777777" w:rsidR="00D23462" w:rsidRDefault="00D23462" w:rsidP="00C31ED0">
      <w:pPr>
        <w:numPr>
          <w:ilvl w:val="3"/>
          <w:numId w:val="159"/>
        </w:numPr>
      </w:pPr>
      <w:r>
        <w:t>dfdl:utf16Width</w:t>
      </w:r>
    </w:p>
    <w:p w14:paraId="32042DDE" w14:textId="77777777" w:rsidR="00D23462" w:rsidRDefault="00D23462" w:rsidP="00C31ED0">
      <w:pPr>
        <w:numPr>
          <w:ilvl w:val="1"/>
          <w:numId w:val="159"/>
        </w:numPr>
      </w:pPr>
      <w:proofErr w:type="spellStart"/>
      <w:r>
        <w:t>dfdl:encodingErrorPolicy</w:t>
      </w:r>
      <w:proofErr w:type="spellEnd"/>
    </w:p>
    <w:p w14:paraId="656058FD" w14:textId="77777777" w:rsidR="00D23462" w:rsidRDefault="00D23462" w:rsidP="00C31ED0">
      <w:pPr>
        <w:numPr>
          <w:ilvl w:val="1"/>
          <w:numId w:val="159"/>
        </w:numPr>
      </w:pPr>
      <w:proofErr w:type="spellStart"/>
      <w:r>
        <w:t>dfdl:fillByte</w:t>
      </w:r>
      <w:proofErr w:type="spellEnd"/>
    </w:p>
    <w:p w14:paraId="3C42DCB8" w14:textId="77777777" w:rsidR="00D23462" w:rsidRDefault="00D23462" w:rsidP="00C31ED0">
      <w:pPr>
        <w:pStyle w:val="nobreak"/>
        <w:keepNext w:val="0"/>
        <w:numPr>
          <w:ilvl w:val="0"/>
          <w:numId w:val="159"/>
        </w:numPr>
        <w:rPr>
          <w:i/>
        </w:rPr>
      </w:pPr>
      <w:r>
        <w:rPr>
          <w:i/>
        </w:rPr>
        <w:t>Unparsing: insertion &amp; framing</w:t>
      </w:r>
    </w:p>
    <w:p w14:paraId="6C1A4D84" w14:textId="77777777" w:rsidR="00D23462" w:rsidRDefault="00D23462" w:rsidP="00C31ED0">
      <w:pPr>
        <w:pStyle w:val="nobreak"/>
        <w:keepNext w:val="0"/>
        <w:numPr>
          <w:ilvl w:val="1"/>
          <w:numId w:val="159"/>
        </w:numPr>
      </w:pPr>
      <w:proofErr w:type="spellStart"/>
      <w:r>
        <w:t>dfdl:leadingSkip</w:t>
      </w:r>
      <w:proofErr w:type="spellEnd"/>
    </w:p>
    <w:p w14:paraId="481CB684" w14:textId="77777777" w:rsidR="00D23462" w:rsidRDefault="00D23462" w:rsidP="00C31ED0">
      <w:pPr>
        <w:pStyle w:val="nobreak"/>
        <w:keepNext w:val="0"/>
        <w:numPr>
          <w:ilvl w:val="2"/>
          <w:numId w:val="159"/>
        </w:numPr>
      </w:pPr>
      <w:proofErr w:type="spellStart"/>
      <w:r>
        <w:t>dfdl:alignmentUnits</w:t>
      </w:r>
      <w:proofErr w:type="spellEnd"/>
      <w:r>
        <w:t xml:space="preserve"> </w:t>
      </w:r>
    </w:p>
    <w:p w14:paraId="1092BFA5" w14:textId="77777777" w:rsidR="00D23462" w:rsidRDefault="00D23462" w:rsidP="00C31ED0">
      <w:pPr>
        <w:pStyle w:val="nobreak"/>
        <w:keepNext w:val="0"/>
        <w:numPr>
          <w:ilvl w:val="1"/>
          <w:numId w:val="159"/>
        </w:numPr>
      </w:pPr>
      <w:proofErr w:type="spellStart"/>
      <w:r>
        <w:t>dfdl:alignment</w:t>
      </w:r>
      <w:proofErr w:type="spellEnd"/>
      <w:r>
        <w:t xml:space="preserve"> </w:t>
      </w:r>
    </w:p>
    <w:p w14:paraId="68CEE0AD" w14:textId="77777777" w:rsidR="00D23462" w:rsidRDefault="00D23462" w:rsidP="00C31ED0">
      <w:pPr>
        <w:pStyle w:val="nobreak"/>
        <w:keepNext w:val="0"/>
        <w:numPr>
          <w:ilvl w:val="2"/>
          <w:numId w:val="159"/>
        </w:numPr>
      </w:pPr>
      <w:r>
        <w:rPr>
          <w:i/>
          <w:iCs/>
        </w:rPr>
        <w:t>not "implicit"</w:t>
      </w:r>
    </w:p>
    <w:p w14:paraId="638E2E7A" w14:textId="77777777" w:rsidR="00D23462" w:rsidRDefault="00D23462" w:rsidP="00C31ED0">
      <w:pPr>
        <w:pStyle w:val="nobreak"/>
        <w:keepNext w:val="0"/>
        <w:numPr>
          <w:ilvl w:val="3"/>
          <w:numId w:val="159"/>
        </w:numPr>
      </w:pPr>
      <w:proofErr w:type="spellStart"/>
      <w:r>
        <w:t>dfdl:alignmentUnits</w:t>
      </w:r>
      <w:proofErr w:type="spellEnd"/>
      <w:r>
        <w:t xml:space="preserve"> </w:t>
      </w:r>
    </w:p>
    <w:p w14:paraId="6099F228" w14:textId="77777777" w:rsidR="00D23462" w:rsidRDefault="00D23462" w:rsidP="00C31ED0">
      <w:pPr>
        <w:pStyle w:val="nobreak"/>
        <w:keepNext w:val="0"/>
        <w:numPr>
          <w:ilvl w:val="1"/>
          <w:numId w:val="159"/>
        </w:numPr>
      </w:pPr>
      <w:proofErr w:type="spellStart"/>
      <w:r>
        <w:t>dfdl:initiator</w:t>
      </w:r>
      <w:proofErr w:type="spellEnd"/>
    </w:p>
    <w:p w14:paraId="0CEBE1B2" w14:textId="77777777" w:rsidR="00D23462" w:rsidRDefault="00D23462" w:rsidP="00C31ED0">
      <w:pPr>
        <w:numPr>
          <w:ilvl w:val="1"/>
          <w:numId w:val="159"/>
        </w:numPr>
      </w:pPr>
      <w:proofErr w:type="spellStart"/>
      <w:r>
        <w:t>dfdl:separator</w:t>
      </w:r>
      <w:proofErr w:type="spellEnd"/>
      <w:r>
        <w:t xml:space="preserve"> </w:t>
      </w:r>
    </w:p>
    <w:p w14:paraId="503E1220" w14:textId="77777777" w:rsidR="00D23462" w:rsidRDefault="00D23462" w:rsidP="00C31ED0">
      <w:pPr>
        <w:numPr>
          <w:ilvl w:val="2"/>
          <w:numId w:val="159"/>
        </w:numPr>
      </w:pPr>
      <w:proofErr w:type="spellStart"/>
      <w:r>
        <w:lastRenderedPageBreak/>
        <w:t>dfdl:separatorPosition</w:t>
      </w:r>
      <w:proofErr w:type="spellEnd"/>
    </w:p>
    <w:p w14:paraId="784A32C2" w14:textId="77777777" w:rsidR="00D23462" w:rsidRDefault="00D23462" w:rsidP="00C31ED0">
      <w:pPr>
        <w:numPr>
          <w:ilvl w:val="2"/>
          <w:numId w:val="159"/>
        </w:numPr>
      </w:pPr>
      <w:proofErr w:type="spellStart"/>
      <w:r>
        <w:t>dfdl:separatorSuppressionPolicy</w:t>
      </w:r>
      <w:proofErr w:type="spellEnd"/>
    </w:p>
    <w:p w14:paraId="518A3436" w14:textId="77777777" w:rsidR="00D23462" w:rsidRDefault="00D23462" w:rsidP="00C31ED0">
      <w:pPr>
        <w:pStyle w:val="nobreak"/>
        <w:keepNext w:val="0"/>
        <w:numPr>
          <w:ilvl w:val="1"/>
          <w:numId w:val="159"/>
        </w:numPr>
      </w:pPr>
      <w:proofErr w:type="spellStart"/>
      <w:r>
        <w:t>dfdl:terminator</w:t>
      </w:r>
      <w:proofErr w:type="spellEnd"/>
    </w:p>
    <w:p w14:paraId="3E01DFA6" w14:textId="77777777" w:rsidR="00D23462" w:rsidRDefault="00D23462" w:rsidP="00C31ED0">
      <w:pPr>
        <w:pStyle w:val="nobreak"/>
        <w:keepNext w:val="0"/>
        <w:numPr>
          <w:ilvl w:val="1"/>
          <w:numId w:val="159"/>
        </w:numPr>
      </w:pPr>
      <w:proofErr w:type="spellStart"/>
      <w:r>
        <w:t>dfdl:trailingSkip</w:t>
      </w:r>
      <w:proofErr w:type="spellEnd"/>
    </w:p>
    <w:p w14:paraId="68EDA996" w14:textId="77777777" w:rsidR="00D23462" w:rsidRDefault="00D23462" w:rsidP="00C31ED0">
      <w:pPr>
        <w:pStyle w:val="nobreak"/>
        <w:keepNext w:val="0"/>
        <w:numPr>
          <w:ilvl w:val="2"/>
          <w:numId w:val="159"/>
        </w:numPr>
      </w:pPr>
      <w:proofErr w:type="spellStart"/>
      <w:r>
        <w:t>dfdl:alignmentUnits</w:t>
      </w:r>
      <w:proofErr w:type="spellEnd"/>
      <w:r>
        <w:t xml:space="preserve"> </w:t>
      </w:r>
    </w:p>
    <w:p w14:paraId="008FC7DF" w14:textId="77777777" w:rsidR="00D23462" w:rsidRDefault="00D23462" w:rsidP="00BC2419">
      <w:pPr>
        <w:pStyle w:val="Heading3"/>
        <w:rPr>
          <w:rFonts w:eastAsia="Times New Roman"/>
        </w:rPr>
      </w:pPr>
      <w:bookmarkStart w:id="13603" w:name="_Toc322912285"/>
      <w:bookmarkStart w:id="13604" w:name="_Toc329093146"/>
      <w:bookmarkStart w:id="13605" w:name="_Toc332701659"/>
      <w:bookmarkStart w:id="13606" w:name="_Toc332701963"/>
      <w:bookmarkStart w:id="13607" w:name="_Toc332711761"/>
      <w:bookmarkStart w:id="13608" w:name="_Toc332712063"/>
      <w:bookmarkStart w:id="13609" w:name="_Toc332712364"/>
      <w:bookmarkStart w:id="13610" w:name="_Toc332724280"/>
      <w:bookmarkStart w:id="13611" w:name="_Toc332724580"/>
      <w:bookmarkStart w:id="13612" w:name="_Toc341102876"/>
      <w:bookmarkStart w:id="13613" w:name="_Toc347241611"/>
      <w:bookmarkStart w:id="13614" w:name="_Toc347744804"/>
      <w:bookmarkStart w:id="13615" w:name="_Toc348984587"/>
      <w:bookmarkStart w:id="13616" w:name="_Toc348984892"/>
      <w:bookmarkStart w:id="13617" w:name="_Toc349038056"/>
      <w:bookmarkStart w:id="13618" w:name="_Toc349038358"/>
      <w:bookmarkStart w:id="13619" w:name="_Toc349042849"/>
      <w:bookmarkStart w:id="13620" w:name="_Toc351912971"/>
      <w:bookmarkStart w:id="13621" w:name="_Toc351914992"/>
      <w:bookmarkStart w:id="13622" w:name="_Toc351915458"/>
      <w:bookmarkStart w:id="13623" w:name="_Toc361231556"/>
      <w:bookmarkStart w:id="13624" w:name="_Toc361232082"/>
      <w:bookmarkStart w:id="13625" w:name="_Toc362445380"/>
      <w:bookmarkStart w:id="13626" w:name="_Toc363909347"/>
      <w:bookmarkStart w:id="13627" w:name="_Toc364463773"/>
      <w:bookmarkStart w:id="13628" w:name="_Toc366078377"/>
      <w:bookmarkStart w:id="13629" w:name="_Toc366078992"/>
      <w:bookmarkStart w:id="13630" w:name="_Toc366079977"/>
      <w:bookmarkStart w:id="13631" w:name="_Toc366080589"/>
      <w:bookmarkStart w:id="13632" w:name="_Toc366081198"/>
      <w:bookmarkStart w:id="13633" w:name="_Toc366505538"/>
      <w:bookmarkStart w:id="13634" w:name="_Toc366508907"/>
      <w:bookmarkStart w:id="13635" w:name="_Toc366513408"/>
      <w:bookmarkStart w:id="13636" w:name="_Toc366574597"/>
      <w:bookmarkStart w:id="13637" w:name="_Toc366578390"/>
      <w:bookmarkStart w:id="13638" w:name="_Toc366578984"/>
      <w:bookmarkStart w:id="13639" w:name="_Toc366579576"/>
      <w:bookmarkStart w:id="13640" w:name="_Toc366580167"/>
      <w:bookmarkStart w:id="13641" w:name="_Toc366580759"/>
      <w:bookmarkStart w:id="13642" w:name="_Toc366581350"/>
      <w:bookmarkStart w:id="13643" w:name="_Toc366581942"/>
      <w:bookmarkStart w:id="13644" w:name="_Toc349042850"/>
      <w:bookmarkStart w:id="13645" w:name="_Toc52984738"/>
      <w:bookmarkEnd w:id="13603"/>
      <w:bookmarkEnd w:id="13604"/>
      <w:bookmarkEnd w:id="13605"/>
      <w:bookmarkEnd w:id="13606"/>
      <w:bookmarkEnd w:id="13607"/>
      <w:bookmarkEnd w:id="13608"/>
      <w:bookmarkEnd w:id="13609"/>
      <w:bookmarkEnd w:id="13610"/>
      <w:bookmarkEnd w:id="13611"/>
      <w:bookmarkEnd w:id="13612"/>
      <w:bookmarkEnd w:id="13613"/>
      <w:bookmarkEnd w:id="13614"/>
      <w:bookmarkEnd w:id="13615"/>
      <w:bookmarkEnd w:id="13616"/>
      <w:bookmarkEnd w:id="13617"/>
      <w:bookmarkEnd w:id="13618"/>
      <w:bookmarkEnd w:id="13619"/>
      <w:bookmarkEnd w:id="13620"/>
      <w:bookmarkEnd w:id="13621"/>
      <w:bookmarkEnd w:id="13622"/>
      <w:bookmarkEnd w:id="13623"/>
      <w:bookmarkEnd w:id="13624"/>
      <w:bookmarkEnd w:id="13625"/>
      <w:bookmarkEnd w:id="13626"/>
      <w:bookmarkEnd w:id="13627"/>
      <w:bookmarkEnd w:id="13628"/>
      <w:bookmarkEnd w:id="13629"/>
      <w:bookmarkEnd w:id="13630"/>
      <w:bookmarkEnd w:id="13631"/>
      <w:bookmarkEnd w:id="13632"/>
      <w:bookmarkEnd w:id="13633"/>
      <w:bookmarkEnd w:id="13634"/>
      <w:bookmarkEnd w:id="13635"/>
      <w:bookmarkEnd w:id="13636"/>
      <w:bookmarkEnd w:id="13637"/>
      <w:bookmarkEnd w:id="13638"/>
      <w:bookmarkEnd w:id="13639"/>
      <w:bookmarkEnd w:id="13640"/>
      <w:bookmarkEnd w:id="13641"/>
      <w:bookmarkEnd w:id="13642"/>
      <w:bookmarkEnd w:id="13643"/>
      <w:proofErr w:type="spellStart"/>
      <w:r>
        <w:rPr>
          <w:rFonts w:eastAsia="Times New Roman"/>
        </w:rPr>
        <w:t>dfdl:choice</w:t>
      </w:r>
      <w:proofErr w:type="spellEnd"/>
      <w:r>
        <w:rPr>
          <w:rFonts w:eastAsia="Times New Roman"/>
        </w:rPr>
        <w:t xml:space="preserve"> and </w:t>
      </w:r>
      <w:proofErr w:type="spellStart"/>
      <w:r>
        <w:rPr>
          <w:rFonts w:eastAsia="Times New Roman"/>
        </w:rPr>
        <w:t>dfdl:group</w:t>
      </w:r>
      <w:proofErr w:type="spellEnd"/>
      <w:r>
        <w:rPr>
          <w:rFonts w:eastAsia="Times New Roman"/>
        </w:rPr>
        <w:t xml:space="preserve"> (when reference is a choice)</w:t>
      </w:r>
      <w:bookmarkEnd w:id="13644"/>
      <w:bookmarkEnd w:id="13645"/>
    </w:p>
    <w:p w14:paraId="26F36A77" w14:textId="77777777" w:rsidR="00D23462" w:rsidRDefault="00D23462" w:rsidP="00C31ED0">
      <w:pPr>
        <w:pStyle w:val="nobreak"/>
        <w:keepNext w:val="0"/>
        <w:numPr>
          <w:ilvl w:val="0"/>
          <w:numId w:val="160"/>
        </w:numPr>
        <w:rPr>
          <w:i/>
        </w:rPr>
      </w:pPr>
      <w:r>
        <w:rPr>
          <w:i/>
        </w:rPr>
        <w:t>Unparsing: common</w:t>
      </w:r>
    </w:p>
    <w:p w14:paraId="63481066" w14:textId="77777777" w:rsidR="00D23462" w:rsidRDefault="00D23462" w:rsidP="00C31ED0">
      <w:pPr>
        <w:numPr>
          <w:ilvl w:val="1"/>
          <w:numId w:val="160"/>
        </w:numPr>
      </w:pPr>
      <w:proofErr w:type="spellStart"/>
      <w:r>
        <w:t>dfdl:outputNewLine</w:t>
      </w:r>
      <w:proofErr w:type="spellEnd"/>
    </w:p>
    <w:p w14:paraId="5EAA1519" w14:textId="77777777" w:rsidR="00D23462" w:rsidRDefault="00D23462" w:rsidP="00C31ED0">
      <w:pPr>
        <w:pStyle w:val="nobreak"/>
        <w:keepNext w:val="0"/>
        <w:numPr>
          <w:ilvl w:val="1"/>
          <w:numId w:val="160"/>
        </w:numPr>
      </w:pPr>
      <w:proofErr w:type="spellStart"/>
      <w:r>
        <w:t>dfdl:bitOrder</w:t>
      </w:r>
      <w:proofErr w:type="spellEnd"/>
    </w:p>
    <w:p w14:paraId="3DF841CA" w14:textId="77777777" w:rsidR="00D23462" w:rsidRDefault="00D23462" w:rsidP="00C31ED0">
      <w:pPr>
        <w:pStyle w:val="nobreak"/>
        <w:keepNext w:val="0"/>
        <w:numPr>
          <w:ilvl w:val="1"/>
          <w:numId w:val="160"/>
        </w:numPr>
      </w:pPr>
      <w:proofErr w:type="spellStart"/>
      <w:r>
        <w:t>dfdl:encoding</w:t>
      </w:r>
      <w:proofErr w:type="spellEnd"/>
      <w:r>
        <w:t xml:space="preserve"> </w:t>
      </w:r>
    </w:p>
    <w:p w14:paraId="7800B6D3" w14:textId="77777777" w:rsidR="00D23462" w:rsidRDefault="00D23462" w:rsidP="00C31ED0">
      <w:pPr>
        <w:numPr>
          <w:ilvl w:val="2"/>
          <w:numId w:val="160"/>
        </w:numPr>
      </w:pPr>
      <w:r>
        <w:t>'UTF-16' 'UTF-16BE' 'UTF-16LE'</w:t>
      </w:r>
    </w:p>
    <w:p w14:paraId="4E72B1B1" w14:textId="77777777" w:rsidR="00D23462" w:rsidRDefault="00D23462" w:rsidP="00C31ED0">
      <w:pPr>
        <w:numPr>
          <w:ilvl w:val="3"/>
          <w:numId w:val="160"/>
        </w:numPr>
      </w:pPr>
      <w:r>
        <w:t xml:space="preserve">dfdl:utf16Width </w:t>
      </w:r>
    </w:p>
    <w:p w14:paraId="2117A2A7" w14:textId="77777777" w:rsidR="00D23462" w:rsidRDefault="00D23462" w:rsidP="00C31ED0">
      <w:pPr>
        <w:numPr>
          <w:ilvl w:val="1"/>
          <w:numId w:val="160"/>
        </w:numPr>
      </w:pPr>
      <w:proofErr w:type="spellStart"/>
      <w:r>
        <w:t>dfdl:encodingErrorPolicy</w:t>
      </w:r>
      <w:proofErr w:type="spellEnd"/>
    </w:p>
    <w:p w14:paraId="22C7A1DC" w14:textId="77777777" w:rsidR="00D23462" w:rsidRDefault="00D23462" w:rsidP="00C31ED0">
      <w:pPr>
        <w:numPr>
          <w:ilvl w:val="1"/>
          <w:numId w:val="160"/>
        </w:numPr>
      </w:pPr>
      <w:proofErr w:type="spellStart"/>
      <w:r>
        <w:t>dfdl:fillByte</w:t>
      </w:r>
      <w:proofErr w:type="spellEnd"/>
    </w:p>
    <w:p w14:paraId="5F992972" w14:textId="77777777" w:rsidR="00D23462" w:rsidRDefault="00D23462" w:rsidP="00C31ED0">
      <w:pPr>
        <w:pStyle w:val="nobreak"/>
        <w:keepNext w:val="0"/>
        <w:numPr>
          <w:ilvl w:val="0"/>
          <w:numId w:val="160"/>
        </w:numPr>
        <w:rPr>
          <w:i/>
        </w:rPr>
      </w:pPr>
      <w:r>
        <w:rPr>
          <w:i/>
        </w:rPr>
        <w:t xml:space="preserve">Unparsing: insertion &amp; framing </w:t>
      </w:r>
    </w:p>
    <w:p w14:paraId="11D7E0EB" w14:textId="77777777" w:rsidR="00D23462" w:rsidRDefault="00D23462" w:rsidP="00C31ED0">
      <w:pPr>
        <w:pStyle w:val="nobreak"/>
        <w:keepNext w:val="0"/>
        <w:numPr>
          <w:ilvl w:val="1"/>
          <w:numId w:val="160"/>
        </w:numPr>
      </w:pPr>
      <w:proofErr w:type="spellStart"/>
      <w:r>
        <w:t>dfdl:leadingSkip</w:t>
      </w:r>
      <w:proofErr w:type="spellEnd"/>
    </w:p>
    <w:p w14:paraId="21DC5D6E" w14:textId="77777777" w:rsidR="00D23462" w:rsidRDefault="00D23462" w:rsidP="00C31ED0">
      <w:pPr>
        <w:pStyle w:val="nobreak"/>
        <w:keepNext w:val="0"/>
        <w:numPr>
          <w:ilvl w:val="2"/>
          <w:numId w:val="160"/>
        </w:numPr>
      </w:pPr>
      <w:proofErr w:type="spellStart"/>
      <w:r>
        <w:t>dfdl:alignmentUnits</w:t>
      </w:r>
      <w:proofErr w:type="spellEnd"/>
      <w:r>
        <w:t xml:space="preserve"> </w:t>
      </w:r>
    </w:p>
    <w:p w14:paraId="1DF9186F" w14:textId="77777777" w:rsidR="00D23462" w:rsidRDefault="00D23462" w:rsidP="00C31ED0">
      <w:pPr>
        <w:pStyle w:val="nobreak"/>
        <w:keepNext w:val="0"/>
        <w:numPr>
          <w:ilvl w:val="1"/>
          <w:numId w:val="160"/>
        </w:numPr>
      </w:pPr>
      <w:proofErr w:type="spellStart"/>
      <w:r>
        <w:t>dfdl:alignment</w:t>
      </w:r>
      <w:proofErr w:type="spellEnd"/>
      <w:r>
        <w:t xml:space="preserve"> </w:t>
      </w:r>
    </w:p>
    <w:p w14:paraId="782B1B22" w14:textId="77777777" w:rsidR="00D23462" w:rsidRDefault="00D23462" w:rsidP="00C31ED0">
      <w:pPr>
        <w:pStyle w:val="nobreak"/>
        <w:keepNext w:val="0"/>
        <w:numPr>
          <w:ilvl w:val="2"/>
          <w:numId w:val="160"/>
        </w:numPr>
      </w:pPr>
      <w:r>
        <w:rPr>
          <w:i/>
          <w:iCs/>
        </w:rPr>
        <w:t>not "implicit"</w:t>
      </w:r>
    </w:p>
    <w:p w14:paraId="28BCEC20" w14:textId="77777777" w:rsidR="00D23462" w:rsidRDefault="00D23462" w:rsidP="00C31ED0">
      <w:pPr>
        <w:pStyle w:val="nobreak"/>
        <w:keepNext w:val="0"/>
        <w:numPr>
          <w:ilvl w:val="3"/>
          <w:numId w:val="160"/>
        </w:numPr>
      </w:pPr>
      <w:proofErr w:type="spellStart"/>
      <w:r>
        <w:t>dfdl:alignmentUnits</w:t>
      </w:r>
      <w:proofErr w:type="spellEnd"/>
      <w:r>
        <w:t xml:space="preserve"> </w:t>
      </w:r>
    </w:p>
    <w:p w14:paraId="72BB5C5E" w14:textId="77777777" w:rsidR="00D23462" w:rsidRDefault="00D23462" w:rsidP="00C31ED0">
      <w:pPr>
        <w:pStyle w:val="nobreak"/>
        <w:keepNext w:val="0"/>
        <w:numPr>
          <w:ilvl w:val="1"/>
          <w:numId w:val="160"/>
        </w:numPr>
      </w:pPr>
      <w:proofErr w:type="spellStart"/>
      <w:r>
        <w:t>dfdl:initiator</w:t>
      </w:r>
      <w:proofErr w:type="spellEnd"/>
    </w:p>
    <w:p w14:paraId="18D36CB3" w14:textId="77777777" w:rsidR="00D23462" w:rsidRDefault="00D23462" w:rsidP="00C31ED0">
      <w:pPr>
        <w:numPr>
          <w:ilvl w:val="1"/>
          <w:numId w:val="160"/>
        </w:numPr>
      </w:pPr>
      <w:proofErr w:type="spellStart"/>
      <w:r>
        <w:t>dfdl:choiceLengthKind</w:t>
      </w:r>
      <w:proofErr w:type="spellEnd"/>
      <w:r>
        <w:t xml:space="preserve"> </w:t>
      </w:r>
    </w:p>
    <w:p w14:paraId="01FDCDE5" w14:textId="77777777" w:rsidR="00D23462" w:rsidRDefault="00D23462" w:rsidP="00C31ED0">
      <w:pPr>
        <w:numPr>
          <w:ilvl w:val="2"/>
          <w:numId w:val="160"/>
        </w:numPr>
        <w:rPr>
          <w:rStyle w:val="Emphasis"/>
        </w:rPr>
      </w:pPr>
      <w:r>
        <w:rPr>
          <w:rStyle w:val="Emphasis"/>
        </w:rPr>
        <w:t>"explicit"</w:t>
      </w:r>
    </w:p>
    <w:p w14:paraId="00D08CE2" w14:textId="77777777" w:rsidR="00D23462" w:rsidRDefault="00D23462" w:rsidP="00C31ED0">
      <w:pPr>
        <w:numPr>
          <w:ilvl w:val="3"/>
          <w:numId w:val="160"/>
        </w:numPr>
      </w:pPr>
      <w:proofErr w:type="spellStart"/>
      <w:r>
        <w:t>dfdl:choiceLength</w:t>
      </w:r>
      <w:proofErr w:type="spellEnd"/>
    </w:p>
    <w:p w14:paraId="5BB9608A" w14:textId="77777777" w:rsidR="00D23462" w:rsidRDefault="00D23462" w:rsidP="00C31ED0">
      <w:pPr>
        <w:pStyle w:val="nobreak"/>
        <w:keepNext w:val="0"/>
        <w:numPr>
          <w:ilvl w:val="1"/>
          <w:numId w:val="160"/>
        </w:numPr>
      </w:pPr>
      <w:proofErr w:type="spellStart"/>
      <w:r>
        <w:t>dfdl:terminator</w:t>
      </w:r>
      <w:proofErr w:type="spellEnd"/>
    </w:p>
    <w:p w14:paraId="71B985EF" w14:textId="77777777" w:rsidR="00D23462" w:rsidRDefault="00D23462" w:rsidP="00C31ED0">
      <w:pPr>
        <w:pStyle w:val="nobreak"/>
        <w:keepNext w:val="0"/>
        <w:numPr>
          <w:ilvl w:val="1"/>
          <w:numId w:val="160"/>
        </w:numPr>
      </w:pPr>
      <w:proofErr w:type="spellStart"/>
      <w:r>
        <w:t>dfdl:trailingSkip</w:t>
      </w:r>
      <w:proofErr w:type="spellEnd"/>
    </w:p>
    <w:p w14:paraId="75541FED" w14:textId="77777777" w:rsidR="00D23462" w:rsidRDefault="00D23462" w:rsidP="00C31ED0">
      <w:pPr>
        <w:pStyle w:val="nobreak"/>
        <w:keepNext w:val="0"/>
        <w:numPr>
          <w:ilvl w:val="2"/>
          <w:numId w:val="160"/>
        </w:numPr>
      </w:pPr>
      <w:proofErr w:type="spellStart"/>
      <w:r>
        <w:t>dfdl:alignmentUnits</w:t>
      </w:r>
      <w:proofErr w:type="spellEnd"/>
      <w:r>
        <w:t xml:space="preserve"> </w:t>
      </w:r>
    </w:p>
    <w:p w14:paraId="160CE045" w14:textId="77777777" w:rsidR="00D23462" w:rsidRDefault="00D23462">
      <w:pPr>
        <w:spacing w:before="0" w:after="0"/>
        <w:rPr>
          <w:rFonts w:ascii="Times New Roman" w:hAnsi="Times New Roman"/>
        </w:rPr>
      </w:pPr>
    </w:p>
    <w:sectPr w:rsidR="00D23462" w:rsidSect="00C31ED0">
      <w:pgSz w:w="15840" w:h="12240" w:orient="landscape"/>
      <w:pgMar w:top="1800" w:right="1440" w:bottom="180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Mike Beckerle" w:date="2020-10-07T13:47:00Z" w:initials="MJB">
    <w:p w14:paraId="4D635F6B" w14:textId="77777777" w:rsidR="00B31DA3" w:rsidRDefault="00B31DA3">
      <w:pPr>
        <w:pStyle w:val="CommentText"/>
      </w:pPr>
      <w:r>
        <w:rPr>
          <w:rStyle w:val="CommentReference"/>
        </w:rPr>
        <w:annotationRef/>
      </w:r>
      <w:r>
        <w:t>Addressed mention of JSON, and other binary formats. Footnote is just qualification about ASN.1 now.</w:t>
      </w:r>
    </w:p>
    <w:p w14:paraId="3FDF02D7" w14:textId="77777777" w:rsidR="00B31DA3" w:rsidRDefault="00B31DA3" w:rsidP="0023334C"/>
    <w:p w14:paraId="4302348D" w14:textId="5DCB576E" w:rsidR="00B31DA3" w:rsidRPr="0023334C" w:rsidRDefault="00B31DA3" w:rsidP="0023334C">
      <w:r>
        <w:t xml:space="preserve">I don't think JSON really addresses the tagging burden. XML using attributes does not have end-tags and is about the same size as JSON, with the exception that JSON has arrays of untagged values. </w:t>
      </w:r>
    </w:p>
  </w:comment>
  <w:comment w:id="865" w:author="Mike Beckerle" w:date="2020-09-15T14:10:00Z" w:initials="MJB">
    <w:p w14:paraId="763AC330" w14:textId="615990DA" w:rsidR="00B31DA3" w:rsidRDefault="00B31DA3">
      <w:pPr>
        <w:pStyle w:val="CommentText"/>
      </w:pPr>
      <w:r>
        <w:rPr>
          <w:rStyle w:val="CommentReference"/>
        </w:rPr>
        <w:annotationRef/>
      </w:r>
      <w:r>
        <w:t xml:space="preserve">TBD: Redraw. Looks crappy now. </w:t>
      </w:r>
    </w:p>
  </w:comment>
  <w:comment w:id="1664" w:author="Mike Beckerle" w:date="2020-10-07T16:08:00Z" w:initials="MJB">
    <w:p w14:paraId="4B123F2B" w14:textId="77777777" w:rsidR="00B31DA3" w:rsidRDefault="00B31DA3">
      <w:pPr>
        <w:pStyle w:val="CommentText"/>
      </w:pPr>
      <w:r>
        <w:rPr>
          <w:rStyle w:val="CommentReference"/>
        </w:rPr>
        <w:annotationRef/>
      </w:r>
      <w:r>
        <w:t xml:space="preserve">Sections on </w:t>
      </w:r>
      <w:proofErr w:type="spellStart"/>
      <w:r>
        <w:t>defineEscapeScheme</w:t>
      </w:r>
      <w:proofErr w:type="spellEnd"/>
      <w:r>
        <w:t xml:space="preserve"> and </w:t>
      </w:r>
      <w:proofErr w:type="spellStart"/>
      <w:r>
        <w:t>escapeScheme</w:t>
      </w:r>
      <w:proofErr w:type="spellEnd"/>
      <w:r>
        <w:t xml:space="preserve"> moved up from below assert/discriminator sections.</w:t>
      </w:r>
    </w:p>
    <w:p w14:paraId="1361518F" w14:textId="77777777" w:rsidR="00B31DA3" w:rsidRDefault="00B31DA3" w:rsidP="00B62FDD"/>
    <w:p w14:paraId="1EDCBBBE" w14:textId="54DC93DB" w:rsidR="00B31DA3" w:rsidRPr="00B62FDD" w:rsidRDefault="00B31DA3" w:rsidP="00B62FDD">
      <w:r>
        <w:t xml:space="preserve">This change involved </w:t>
      </w:r>
      <w:proofErr w:type="spellStart"/>
      <w:r>
        <w:t>renumering</w:t>
      </w:r>
      <w:proofErr w:type="spellEnd"/>
      <w:r>
        <w:t xml:space="preserve"> sections and so was not tracked.</w:t>
      </w:r>
    </w:p>
  </w:comment>
  <w:comment w:id="1837" w:author="Mike Beckerle" w:date="2020-10-07T15:51:00Z" w:initials="MJB">
    <w:p w14:paraId="76D02551" w14:textId="26A4A4FD" w:rsidR="00B31DA3" w:rsidRDefault="00B31DA3">
      <w:pPr>
        <w:pStyle w:val="CommentText"/>
      </w:pPr>
      <w:r>
        <w:rPr>
          <w:rStyle w:val="CommentReference"/>
        </w:rPr>
        <w:annotationRef/>
      </w:r>
      <w:r>
        <w:t xml:space="preserve">Moved this </w:t>
      </w:r>
      <w:proofErr w:type="spellStart"/>
      <w:r>
        <w:t>defnition</w:t>
      </w:r>
      <w:proofErr w:type="spellEnd"/>
      <w:r>
        <w:t xml:space="preserve"> of resolved set of annotations to Section 6.2</w:t>
      </w:r>
    </w:p>
  </w:comment>
  <w:comment w:id="2533" w:author="Mike Beckerle" w:date="2020-10-07T16:45:00Z" w:initials="MJB">
    <w:p w14:paraId="305076CE" w14:textId="69AC19D0" w:rsidR="00B31DA3" w:rsidRDefault="00B31DA3">
      <w:pPr>
        <w:pStyle w:val="CommentText"/>
      </w:pPr>
      <w:r>
        <w:rPr>
          <w:rStyle w:val="CommentReference"/>
        </w:rPr>
        <w:annotationRef/>
      </w:r>
      <w:r>
        <w:t xml:space="preserve">I decided section 3 discussing no central list of SDE felt out of place there. So I added this phrase here. </w:t>
      </w:r>
    </w:p>
  </w:comment>
  <w:comment w:id="3587" w:author="Mike Beckerle" w:date="2020-04-23T13:16:00Z" w:initials="MJB">
    <w:p w14:paraId="403DC095" w14:textId="1DDD2448" w:rsidR="00B31DA3" w:rsidRDefault="00B31DA3">
      <w:pPr>
        <w:pStyle w:val="CommentText"/>
      </w:pPr>
      <w:r>
        <w:rPr>
          <w:rStyle w:val="CommentReference"/>
        </w:rPr>
        <w:annotationRef/>
      </w:r>
      <w:r>
        <w:t xml:space="preserve">TBD: Consider inserting another example here of an element which has all 4 representations distinguishable usefully. e.g., </w:t>
      </w:r>
      <w:proofErr w:type="spellStart"/>
      <w:r>
        <w:t>nillable</w:t>
      </w:r>
      <w:proofErr w:type="spellEnd"/>
      <w:r>
        <w:t xml:space="preserv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3642" w:author="Mike Beckerle" w:date="2020-10-08T16:33:00Z" w:initials="MJB">
    <w:p w14:paraId="7774D572" w14:textId="090E9168" w:rsidR="00B31DA3" w:rsidRDefault="00B31DA3">
      <w:pPr>
        <w:pStyle w:val="CommentText"/>
      </w:pPr>
      <w:r>
        <w:rPr>
          <w:rStyle w:val="CommentReference"/>
        </w:rPr>
        <w:annotationRef/>
      </w:r>
      <w:r>
        <w:t>Tracker #364 for action #319 will change this section</w:t>
      </w:r>
    </w:p>
  </w:comment>
  <w:comment w:id="3713" w:author="Mike Beckerle" w:date="2020-10-08T17:45:00Z" w:initials="MJB">
    <w:p w14:paraId="06F3303A" w14:textId="394BCD7A" w:rsidR="00B31DA3" w:rsidRDefault="00B31DA3">
      <w:pPr>
        <w:pStyle w:val="CommentText"/>
      </w:pPr>
      <w:r>
        <w:rPr>
          <w:rStyle w:val="CommentReference"/>
        </w:rPr>
        <w:annotationRef/>
      </w:r>
      <w:r>
        <w:t xml:space="preserve">Possibly add to example for scenario where E1 is required occurrence. In that case if </w:t>
      </w:r>
      <w:proofErr w:type="spellStart"/>
      <w:r>
        <w:t>dfdl:emptyValueParsePolicy</w:t>
      </w:r>
      <w:proofErr w:type="spellEnd"/>
      <w:r>
        <w:t>="</w:t>
      </w:r>
      <w:proofErr w:type="spellStart"/>
      <w:r>
        <w:t>treatAsEmpty</w:t>
      </w:r>
      <w:proofErr w:type="spellEnd"/>
      <w:r>
        <w:t>" this is the behavior, if "</w:t>
      </w:r>
      <w:proofErr w:type="spellStart"/>
      <w:r>
        <w:t>treatAsAbsent</w:t>
      </w:r>
      <w:proofErr w:type="spellEnd"/>
      <w:r>
        <w:t xml:space="preserve">" it would cause a processing error. </w:t>
      </w:r>
    </w:p>
  </w:comment>
  <w:comment w:id="3788" w:author="Mike Beckerle" w:date="2020-10-08T17:53:00Z" w:initials="MJB">
    <w:p w14:paraId="788D0842" w14:textId="77777777" w:rsidR="00B31DA3" w:rsidRDefault="00B31DA3">
      <w:pPr>
        <w:pStyle w:val="CommentText"/>
      </w:pPr>
      <w:r>
        <w:rPr>
          <w:rStyle w:val="CommentReference"/>
        </w:rPr>
        <w:annotationRef/>
      </w:r>
      <w:r>
        <w:t xml:space="preserve">Does this depend on </w:t>
      </w:r>
      <w:proofErr w:type="spellStart"/>
      <w:r>
        <w:t>dfdl:emptyValueParsePolicy</w:t>
      </w:r>
      <w:proofErr w:type="spellEnd"/>
      <w:r>
        <w:t>?</w:t>
      </w:r>
    </w:p>
    <w:p w14:paraId="7A583548" w14:textId="77777777" w:rsidR="00B31DA3" w:rsidRDefault="00B31DA3" w:rsidP="009F04EE"/>
    <w:p w14:paraId="7639E433" w14:textId="77777777" w:rsidR="00B31DA3" w:rsidRDefault="00B31DA3" w:rsidP="009F04EE">
      <w:r>
        <w:t xml:space="preserve">I think that does not apply since the example is an optional E1 element. </w:t>
      </w:r>
    </w:p>
    <w:p w14:paraId="2597158F" w14:textId="77777777" w:rsidR="00B31DA3" w:rsidRDefault="00B31DA3" w:rsidP="009F04EE"/>
    <w:p w14:paraId="4134EDD4" w14:textId="02C240A5" w:rsidR="00B31DA3" w:rsidRPr="009F04EE" w:rsidRDefault="00B31DA3" w:rsidP="009F04EE">
      <w:r>
        <w:t xml:space="preserve">If this was a required E1, would this property determine whether we get a processing error or not? </w:t>
      </w:r>
    </w:p>
  </w:comment>
  <w:comment w:id="4079" w:author="Mike Beckerle" w:date="2020-10-08T18:19:00Z" w:initials="MJB">
    <w:p w14:paraId="0FCB16C3" w14:textId="3C3B6B61" w:rsidR="00B31DA3" w:rsidRDefault="00B31DA3">
      <w:pPr>
        <w:pStyle w:val="CommentText"/>
      </w:pPr>
      <w:r>
        <w:rPr>
          <w:rStyle w:val="CommentReference"/>
        </w:rPr>
        <w:annotationRef/>
      </w:r>
      <w:r>
        <w:t>This term no longer used in the spec. Dropped also from glossary.</w:t>
      </w:r>
    </w:p>
  </w:comment>
  <w:comment w:id="4399" w:author="Mike Beckerle" w:date="2020-10-08T17:42:00Z" w:initials="MJB">
    <w:p w14:paraId="044C9A29" w14:textId="49FFBCE6" w:rsidR="00B31DA3" w:rsidRDefault="00B31DA3">
      <w:pPr>
        <w:pStyle w:val="CommentText"/>
      </w:pPr>
      <w:r>
        <w:rPr>
          <w:rStyle w:val="CommentReference"/>
        </w:rPr>
        <w:annotationRef/>
      </w:r>
      <w:r>
        <w:t>Do we need to specify here that if the element was a required occurrence (and OCK is not parsed) then the empty representation MUST cause a processing error?</w:t>
      </w:r>
    </w:p>
  </w:comment>
  <w:comment w:id="4418" w:author="Mike Beckerle" w:date="2020-10-08T12:19:00Z" w:initials="MJB">
    <w:p w14:paraId="4953E4A8" w14:textId="7743AB4B" w:rsidR="00B31DA3" w:rsidRDefault="00B31DA3">
      <w:pPr>
        <w:pStyle w:val="CommentText"/>
      </w:pPr>
      <w:r>
        <w:rPr>
          <w:rStyle w:val="CommentReference"/>
        </w:rPr>
        <w:annotationRef/>
      </w:r>
      <w:r>
        <w:t>must</w:t>
      </w:r>
    </w:p>
  </w:comment>
  <w:comment w:id="4419" w:author="Mike Beckerle" w:date="2020-10-08T12:19:00Z" w:initials="MJB">
    <w:p w14:paraId="7A0F510E" w14:textId="3BD86D43" w:rsidR="00B31DA3" w:rsidRDefault="00B31DA3">
      <w:pPr>
        <w:pStyle w:val="CommentText"/>
      </w:pPr>
      <w:r>
        <w:rPr>
          <w:rStyle w:val="CommentReference"/>
        </w:rPr>
        <w:annotationRef/>
      </w:r>
      <w:r>
        <w:t>must</w:t>
      </w:r>
    </w:p>
  </w:comment>
  <w:comment w:id="4420" w:author="Mike Beckerle" w:date="2020-10-08T12:20:00Z" w:initials="MJB">
    <w:p w14:paraId="78E48245" w14:textId="0030D0B2" w:rsidR="00B31DA3" w:rsidRDefault="00B31DA3">
      <w:pPr>
        <w:pStyle w:val="CommentText"/>
      </w:pPr>
      <w:r>
        <w:rPr>
          <w:rStyle w:val="CommentReference"/>
        </w:rPr>
        <w:annotationRef/>
      </w:r>
      <w:r>
        <w:t>combine these two bullets.</w:t>
      </w:r>
    </w:p>
  </w:comment>
  <w:comment w:id="5216" w:author="Mike Beckerle" w:date="2020-09-09T16:58:00Z" w:initials="MJB">
    <w:p w14:paraId="0C010643" w14:textId="03C1789D" w:rsidR="00B31DA3" w:rsidRDefault="00B31DA3">
      <w:pPr>
        <w:pStyle w:val="CommentText"/>
      </w:pPr>
      <w:r>
        <w:rPr>
          <w:rStyle w:val="CommentReference"/>
        </w:rPr>
        <w:annotationRef/>
      </w:r>
      <w:r>
        <w:t xml:space="preserve">TBD: Clarify whether 0.10004 is an error if </w:t>
      </w:r>
      <w:proofErr w:type="spellStart"/>
      <w:r>
        <w:t>encoutered</w:t>
      </w:r>
      <w:proofErr w:type="spellEnd"/>
      <w:r>
        <w:t xml:space="preserve"> when parsing and the maximum fraction digits are 4 or less. </w:t>
      </w:r>
    </w:p>
  </w:comment>
  <w:comment w:id="5442" w:author="Mike Beckerle" w:date="2020-09-29T16:39:00Z" w:initials="MJB">
    <w:p w14:paraId="6053FD0C" w14:textId="00B91CD0" w:rsidR="00B31DA3" w:rsidRDefault="00B31DA3">
      <w:pPr>
        <w:pStyle w:val="CommentText"/>
      </w:pPr>
      <w:r>
        <w:rPr>
          <w:rStyle w:val="CommentReference"/>
        </w:rPr>
        <w:annotationRef/>
      </w:r>
      <w:r>
        <w:t xml:space="preserve">TBD: We need to specify whether case sensitive? When parsing is SEPTEMBER just as good? </w:t>
      </w:r>
    </w:p>
    <w:p w14:paraId="02E507C8" w14:textId="77777777" w:rsidR="00B31DA3" w:rsidRDefault="00B31DA3">
      <w:pPr>
        <w:pStyle w:val="CommentText"/>
      </w:pPr>
    </w:p>
    <w:p w14:paraId="62FB51D4" w14:textId="006111A4" w:rsidR="00B31DA3" w:rsidRDefault="00B31DA3">
      <w:pPr>
        <w:pStyle w:val="CommentText"/>
      </w:pPr>
      <w:r>
        <w:t xml:space="preserve">Presumably the </w:t>
      </w:r>
      <w:proofErr w:type="spellStart"/>
      <w:r>
        <w:t>dfdl:ignoreCase</w:t>
      </w:r>
      <w:proofErr w:type="spellEnd"/>
      <w:r>
        <w:t xml:space="preserve"> property is NOT being used here. </w:t>
      </w:r>
    </w:p>
    <w:p w14:paraId="26EE83A4" w14:textId="77777777" w:rsidR="00B31DA3" w:rsidRPr="00906773" w:rsidRDefault="00B31DA3" w:rsidP="00906773"/>
    <w:p w14:paraId="0CCD5FAF" w14:textId="27682FB7" w:rsidR="00B31DA3" w:rsidRDefault="00B31DA3">
      <w:pPr>
        <w:pStyle w:val="CommentText"/>
      </w:pPr>
      <w:r>
        <w:t>What about SEPT (4 letters, not 3)</w:t>
      </w:r>
    </w:p>
  </w:comment>
  <w:comment w:id="5443" w:author="Mike Beckerle" w:date="2020-09-10T13:03:00Z" w:initials="MJB">
    <w:p w14:paraId="1FCC0D98" w14:textId="55353C5A" w:rsidR="00B31DA3" w:rsidRDefault="00B31DA3">
      <w:pPr>
        <w:pStyle w:val="CommentText"/>
      </w:pPr>
      <w:r>
        <w:rPr>
          <w:rStyle w:val="CommentReference"/>
        </w:rPr>
        <w:annotationRef/>
      </w:r>
      <w:r>
        <w:t xml:space="preserve">TBD: Does one of these </w:t>
      </w:r>
      <w:proofErr w:type="spellStart"/>
      <w:r>
        <w:t>variatns</w:t>
      </w:r>
      <w:proofErr w:type="spellEnd"/>
      <w:r>
        <w:t xml:space="preserve"> produce TUE (i.e., uppercase) on unparsing? That would be helpful. </w:t>
      </w:r>
    </w:p>
    <w:p w14:paraId="0D600989" w14:textId="77777777" w:rsidR="00B31DA3" w:rsidRDefault="00B31DA3" w:rsidP="00D019A4"/>
    <w:p w14:paraId="3FA6A580" w14:textId="55508363" w:rsidR="00B31DA3" w:rsidRPr="00D019A4" w:rsidRDefault="00B31DA3" w:rsidP="00D019A4">
      <w:r>
        <w:t xml:space="preserve">In general this table *should* distinguish what is accepted from what is unparsed. For example, where it says Tue, are TUE, </w:t>
      </w:r>
      <w:proofErr w:type="spellStart"/>
      <w:r>
        <w:t>TUe</w:t>
      </w:r>
      <w:proofErr w:type="spellEnd"/>
      <w:r>
        <w:t xml:space="preserve">, or </w:t>
      </w:r>
      <w:proofErr w:type="spellStart"/>
      <w:r>
        <w:t>tUe</w:t>
      </w:r>
      <w:proofErr w:type="spellEnd"/>
      <w:r>
        <w:t xml:space="preserve"> accepted?</w:t>
      </w:r>
    </w:p>
  </w:comment>
  <w:comment w:id="7938" w:author="Mike Beckerle" w:date="2020-09-10T13:25:00Z" w:initials="MJB">
    <w:p w14:paraId="000F9514" w14:textId="7C99D1D5" w:rsidR="00B31DA3" w:rsidRDefault="00B31DA3">
      <w:pPr>
        <w:pStyle w:val="CommentText"/>
      </w:pPr>
      <w:r>
        <w:rPr>
          <w:rStyle w:val="CommentReference"/>
        </w:rPr>
        <w:annotationRef/>
      </w:r>
      <w:r>
        <w:t xml:space="preserve">TBD: </w:t>
      </w:r>
      <w:proofErr w:type="spellStart"/>
      <w:r>
        <w:t>Reviwer</w:t>
      </w:r>
      <w:proofErr w:type="spellEnd"/>
      <w:r>
        <w:t xml:space="preserve"> requested a parsing example corresponding to this, i.e., that is legal, and expresses the infoset with trailing nil. </w:t>
      </w:r>
    </w:p>
    <w:p w14:paraId="7D7766D4" w14:textId="77777777" w:rsidR="00B31DA3" w:rsidRDefault="00B31DA3" w:rsidP="00E02A22"/>
    <w:p w14:paraId="19017F9E" w14:textId="2EE2361B" w:rsidR="00B31DA3" w:rsidRPr="00E02A22" w:rsidRDefault="00B31DA3" w:rsidP="00E02A22">
      <w:r>
        <w:t xml:space="preserve">In general more examples are helpful here. The three-pass example may be useful here to drive the point home about canonicalization. </w:t>
      </w:r>
    </w:p>
  </w:comment>
  <w:comment w:id="11149" w:author="Mike Beckerle" w:date="2020-10-08T19:13:00Z" w:initials="MJB">
    <w:p w14:paraId="6606A5A4" w14:textId="3514CBA7" w:rsidR="00B31DA3" w:rsidRDefault="00B31DA3">
      <w:pPr>
        <w:pStyle w:val="CommentText"/>
      </w:pPr>
      <w:r>
        <w:rPr>
          <w:rStyle w:val="CommentReference"/>
        </w:rPr>
        <w:annotationRef/>
      </w:r>
      <w:r>
        <w:t>See SMH latest draft for more specific comments on this section.</w:t>
      </w:r>
    </w:p>
  </w:comment>
  <w:comment w:id="12448" w:author="Mike Beckerle" w:date="2020-10-08T19:52:00Z" w:initials="MJB">
    <w:p w14:paraId="1F940583" w14:textId="61358073" w:rsidR="00B31DA3" w:rsidRDefault="00B31DA3">
      <w:pPr>
        <w:pStyle w:val="CommentText"/>
      </w:pPr>
      <w:r>
        <w:rPr>
          <w:rStyle w:val="CommentReference"/>
        </w:rPr>
        <w:annotationRef/>
      </w:r>
      <w:r>
        <w:t xml:space="preserve">Affiliations should be updated. Or go with just names, or go with </w:t>
      </w:r>
      <w:proofErr w:type="spellStart"/>
      <w:r>
        <w:t>linkedIn</w:t>
      </w:r>
      <w:proofErr w:type="spellEnd"/>
      <w:r>
        <w:t xml:space="preserve"> profiles? Or.....?</w:t>
      </w:r>
    </w:p>
  </w:comment>
  <w:comment w:id="13190" w:author="Mike Beckerle" w:date="2020-10-08T15:11:00Z" w:initials="MJB">
    <w:p w14:paraId="545B7818" w14:textId="2F64C2FA" w:rsidR="00B31DA3" w:rsidRDefault="00B31DA3">
      <w:pPr>
        <w:pStyle w:val="CommentText"/>
      </w:pPr>
      <w:r>
        <w:rPr>
          <w:rStyle w:val="CommentReference"/>
        </w:rPr>
        <w:annotationRef/>
      </w:r>
      <w:r>
        <w:rPr>
          <w:noProof/>
        </w:rPr>
        <w:t>Converted this section only to landscape.</w:t>
      </w:r>
    </w:p>
  </w:comment>
  <w:comment w:id="13241" w:author="Mike Beckerle" w:date="2020-10-08T15:12:00Z" w:initials="MJB">
    <w:p w14:paraId="4C445328" w14:textId="63C64B91" w:rsidR="00B31DA3" w:rsidRDefault="00B31DA3">
      <w:pPr>
        <w:pStyle w:val="CommentText"/>
      </w:pPr>
      <w:r>
        <w:rPr>
          <w:rStyle w:val="CommentReference"/>
        </w:rPr>
        <w:annotationRef/>
      </w:r>
      <w:r>
        <w:t>Fixed indentation</w:t>
      </w:r>
    </w:p>
  </w:comment>
  <w:comment w:id="13242" w:author="Mike Beckerle" w:date="2020-10-08T15:12:00Z" w:initials="MJB">
    <w:p w14:paraId="6F4F957A" w14:textId="543B0FA6" w:rsidR="00B31DA3" w:rsidRDefault="00B31DA3">
      <w:pPr>
        <w:pStyle w:val="CommentText"/>
      </w:pPr>
      <w:r>
        <w:rPr>
          <w:rStyle w:val="CommentReference"/>
        </w:rPr>
        <w:annotationRef/>
      </w:r>
      <w:r>
        <w:t>fixed indentation</w:t>
      </w:r>
    </w:p>
  </w:comment>
  <w:comment w:id="13243" w:author="Mike Beckerle" w:date="2020-10-08T15:13:00Z" w:initials="MJB">
    <w:p w14:paraId="3E0A0DFC" w14:textId="7965B9D3" w:rsidR="00B31DA3" w:rsidRDefault="00B31DA3">
      <w:pPr>
        <w:pStyle w:val="CommentText"/>
      </w:pPr>
      <w:r>
        <w:rPr>
          <w:rStyle w:val="CommentReference"/>
        </w:rPr>
        <w:annotationRef/>
      </w:r>
      <w:r>
        <w:t xml:space="preserve">Fixed indentation of </w:t>
      </w:r>
      <w:proofErr w:type="spellStart"/>
      <w:r>
        <w:t>calendarPattern</w:t>
      </w:r>
      <w:proofErr w:type="spellEnd"/>
      <w:r>
        <w:t xml:space="preserve"> throughout also, as it was also not indented sufficiently.</w:t>
      </w:r>
    </w:p>
  </w:comment>
  <w:comment w:id="13554" w:author="Mike Beckerle" w:date="2020-10-08T15:14:00Z" w:initials="MJB">
    <w:p w14:paraId="0F1D1C6A" w14:textId="6D0EDEC9" w:rsidR="00B31DA3" w:rsidRDefault="00B31DA3">
      <w:pPr>
        <w:pStyle w:val="CommentText"/>
      </w:pPr>
      <w:r>
        <w:rPr>
          <w:rStyle w:val="CommentReference"/>
        </w:rPr>
        <w:annotationRef/>
      </w:r>
      <w:r>
        <w:t xml:space="preserve">Indentation fixed for these properties, and also </w:t>
      </w:r>
      <w:proofErr w:type="spellStart"/>
      <w:r>
        <w:t>calendarPattern</w:t>
      </w:r>
      <w:proofErr w:type="spellEnd"/>
      <w:r>
        <w:t xml:space="preserv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2348D" w15:done="0"/>
  <w15:commentEx w15:paraId="763AC330" w15:done="0"/>
  <w15:commentEx w15:paraId="1EDCBBBE" w15:done="0"/>
  <w15:commentEx w15:paraId="76D02551" w15:done="0"/>
  <w15:commentEx w15:paraId="305076CE" w15:done="0"/>
  <w15:commentEx w15:paraId="403DC095" w15:done="0"/>
  <w15:commentEx w15:paraId="7774D572" w15:done="0"/>
  <w15:commentEx w15:paraId="06F3303A" w15:done="0"/>
  <w15:commentEx w15:paraId="4134EDD4" w15:done="0"/>
  <w15:commentEx w15:paraId="0FCB16C3" w15:done="0"/>
  <w15:commentEx w15:paraId="044C9A29" w15:done="0"/>
  <w15:commentEx w15:paraId="4953E4A8" w15:done="0"/>
  <w15:commentEx w15:paraId="7A0F510E" w15:done="0"/>
  <w15:commentEx w15:paraId="78E48245" w15:done="0"/>
  <w15:commentEx w15:paraId="0C010643" w15:done="0"/>
  <w15:commentEx w15:paraId="0CCD5FAF" w15:done="0"/>
  <w15:commentEx w15:paraId="3FA6A580" w15:done="0"/>
  <w15:commentEx w15:paraId="19017F9E" w15:done="0"/>
  <w15:commentEx w15:paraId="6606A5A4" w15:done="0"/>
  <w15:commentEx w15:paraId="1F940583" w15:done="0"/>
  <w15:commentEx w15:paraId="545B7818" w15:done="0"/>
  <w15:commentEx w15:paraId="4C445328" w15:done="0"/>
  <w15:commentEx w15:paraId="6F4F957A" w15:done="0"/>
  <w15:commentEx w15:paraId="3E0A0DFC" w15:done="0"/>
  <w15:commentEx w15:paraId="0F1D1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2348D" w16cid:durableId="2328457A"/>
  <w16cid:commentId w16cid:paraId="763AC330" w16cid:durableId="230B49C6"/>
  <w16cid:commentId w16cid:paraId="1EDCBBBE" w16cid:durableId="23286664"/>
  <w16cid:commentId w16cid:paraId="76D02551" w16cid:durableId="2328626A"/>
  <w16cid:commentId w16cid:paraId="305076CE" w16cid:durableId="23286F3E"/>
  <w16cid:commentId w16cid:paraId="403DC095" w16cid:durableId="225172E4"/>
  <w16cid:commentId w16cid:paraId="7774D572" w16cid:durableId="2329BDEB"/>
  <w16cid:commentId w16cid:paraId="06F3303A" w16cid:durableId="2329CEB1"/>
  <w16cid:commentId w16cid:paraId="4134EDD4" w16cid:durableId="2329D095"/>
  <w16cid:commentId w16cid:paraId="0FCB16C3" w16cid:durableId="2329D696"/>
  <w16cid:commentId w16cid:paraId="044C9A29" w16cid:durableId="2329CE12"/>
  <w16cid:commentId w16cid:paraId="4953E4A8" w16cid:durableId="23298259"/>
  <w16cid:commentId w16cid:paraId="7A0F510E" w16cid:durableId="2329826F"/>
  <w16cid:commentId w16cid:paraId="78E48245" w16cid:durableId="2329827A"/>
  <w16cid:commentId w16cid:paraId="0C010643" w16cid:durableId="23038823"/>
  <w16cid:commentId w16cid:paraId="0CCD5FAF" w16cid:durableId="231DE1C5"/>
  <w16cid:commentId w16cid:paraId="3FA6A580" w16cid:durableId="2304A285"/>
  <w16cid:commentId w16cid:paraId="19017F9E" w16cid:durableId="2304A7C2"/>
  <w16cid:commentId w16cid:paraId="6606A5A4" w16cid:durableId="2329E351"/>
  <w16cid:commentId w16cid:paraId="1F940583" w16cid:durableId="2329EC71"/>
  <w16cid:commentId w16cid:paraId="545B7818" w16cid:durableId="2329AAA9"/>
  <w16cid:commentId w16cid:paraId="4C445328" w16cid:durableId="2329AAE3"/>
  <w16cid:commentId w16cid:paraId="6F4F957A" w16cid:durableId="2329AAF0"/>
  <w16cid:commentId w16cid:paraId="3E0A0DFC" w16cid:durableId="2329AB04"/>
  <w16cid:commentId w16cid:paraId="0F1D1C6A" w16cid:durableId="2329A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B31DA3" w:rsidRDefault="00B31DA3">
      <w:r>
        <w:separator/>
      </w:r>
    </w:p>
  </w:endnote>
  <w:endnote w:type="continuationSeparator" w:id="0">
    <w:p w14:paraId="713C2734" w14:textId="77777777" w:rsidR="00B31DA3" w:rsidRDefault="00B31DA3">
      <w:r>
        <w:continuationSeparator/>
      </w:r>
    </w:p>
  </w:endnote>
  <w:endnote w:type="continuationNotice" w:id="1">
    <w:p w14:paraId="6D30FD3A" w14:textId="77777777" w:rsidR="00B31DA3" w:rsidRDefault="00B31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font>
  <w:font w:name="Liberation Mono">
    <w:altName w:val="Courier New"/>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B31DA3" w:rsidRDefault="00B31DA3">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B31DA3" w:rsidRDefault="00B31DA3">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B31DA3" w:rsidRDefault="00B31DA3">
      <w:r>
        <w:separator/>
      </w:r>
    </w:p>
  </w:footnote>
  <w:footnote w:type="continuationSeparator" w:id="0">
    <w:p w14:paraId="3C736A99" w14:textId="77777777" w:rsidR="00B31DA3" w:rsidRDefault="00B31DA3">
      <w:r>
        <w:continuationSeparator/>
      </w:r>
    </w:p>
  </w:footnote>
  <w:footnote w:type="continuationNotice" w:id="1">
    <w:p w14:paraId="06759DB5" w14:textId="77777777" w:rsidR="00B31DA3" w:rsidRDefault="00B31DA3"/>
  </w:footnote>
  <w:footnote w:id="2">
    <w:p w14:paraId="15AACD7C" w14:textId="77777777" w:rsidR="00B31DA3" w:rsidRDefault="00B31DA3" w:rsidP="0023334C">
      <w:pPr>
        <w:pStyle w:val="FootnoteText"/>
      </w:pPr>
      <w:r>
        <w:rPr>
          <w:rStyle w:val="FootnoteReference"/>
        </w:rPr>
        <w:footnoteRef/>
      </w:r>
      <w:r>
        <w:t xml:space="preserve"> ASN.1 with any of the prescribed encoding rules: Basic Encoding Rules (BER), Distinguished Encoding Rules (DER), Canonical Encoding Rules(CER)[</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B31DA3" w:rsidRDefault="00B31DA3">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0F8B3D07" w:rsidR="00B31DA3" w:rsidRDefault="00B31DA3">
      <w:pPr>
        <w:pStyle w:val="FootnoteText"/>
      </w:pPr>
      <w:r>
        <w:rPr>
          <w:rStyle w:val="FootnoteReference"/>
        </w:rPr>
        <w:footnoteRef/>
      </w:r>
      <w:r>
        <w:t xml:space="preserve"> DFDL uses the term ‘unparsing’ for symmetry with parsing. This is roughly equivalent to the terms ‘marshalling’ or ‘serialization’, but those both connote a sequencing order that DFDL does not impose for all formats, so we use our own distinct term.</w:t>
      </w:r>
    </w:p>
  </w:footnote>
  <w:footnote w:id="5">
    <w:p w14:paraId="34B2CA98" w14:textId="77777777" w:rsidR="00B31DA3" w:rsidRDefault="00B31DA3">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B31DA3" w:rsidRDefault="00B31DA3">
      <w:pPr>
        <w:pStyle w:val="FootnoteText"/>
      </w:pPr>
      <w:r>
        <w:rPr>
          <w:rStyle w:val="FootnoteReference"/>
        </w:rPr>
        <w:footnoteRef/>
      </w:r>
      <w:r>
        <w:t xml:space="preserve"> Also, to support PSVI construction.</w:t>
      </w:r>
    </w:p>
  </w:footnote>
  <w:footnote w:id="7">
    <w:p w14:paraId="542A41FC" w14:textId="77777777" w:rsidR="00B31DA3" w:rsidRDefault="00B31DA3">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600B64E2" w:rsidR="00B31DA3" w:rsidRDefault="00B31DA3">
      <w:pPr>
        <w:pStyle w:val="FootnoteText"/>
      </w:pPr>
      <w:r>
        <w:rPr>
          <w:rStyle w:val="FootnoteReference"/>
        </w:rPr>
        <w:footnoteRef/>
      </w:r>
      <w:r>
        <w:t xml:space="preserve"> By reserved we mean that conforming DFDL v1.0 implementations MUST NOT assign semantics to them.</w:t>
      </w:r>
    </w:p>
  </w:footnote>
  <w:footnote w:id="9">
    <w:p w14:paraId="6A29A1C1" w14:textId="5C9557F6" w:rsidR="00B31DA3" w:rsidRDefault="00B31DA3">
      <w:pPr>
        <w:pStyle w:val="FootnoteText"/>
      </w:pPr>
      <w:ins w:id="1062" w:author="Mike Beckerle" w:date="2020-10-07T15:06:00Z">
        <w:r>
          <w:rPr>
            <w:rStyle w:val="FootnoteReference"/>
          </w:rPr>
          <w:footnoteRef/>
        </w:r>
        <w:r>
          <w:t xml:space="preserve"> Note that the trailing slash is required.</w:t>
        </w:r>
      </w:ins>
    </w:p>
  </w:footnote>
  <w:footnote w:id="10">
    <w:p w14:paraId="570023FD" w14:textId="77777777" w:rsidR="00B31DA3" w:rsidRDefault="00B31DA3"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Pr>
          <w:rFonts w:eastAsia="MS Mincho"/>
          <w:lang w:eastAsia="ja-JP" w:bidi="he-IL"/>
        </w:rPr>
        <w:t>Appendix B: Rationale for Single-Assignment Variables</w:t>
      </w:r>
      <w:r>
        <w:fldChar w:fldCharType="end"/>
      </w:r>
      <w:r>
        <w:t>.</w:t>
      </w:r>
    </w:p>
  </w:footnote>
  <w:footnote w:id="11">
    <w:p w14:paraId="48AE5A57" w14:textId="5B2317C1" w:rsidR="00B31DA3" w:rsidRDefault="00B31DA3">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998344" w14:textId="77777777" w:rsidR="00B31DA3" w:rsidRDefault="00B31DA3" w:rsidP="00ED1215">
      <w:pPr>
        <w:pStyle w:val="FootnoteText"/>
        <w:rPr>
          <w:ins w:id="2623" w:author="Mike Beckerle" w:date="2020-10-08T16:26:00Z"/>
        </w:rPr>
      </w:pPr>
      <w:ins w:id="2624" w:author="Mike Beckerle" w:date="2020-10-08T16:26:00Z">
        <w:r>
          <w:rPr>
            <w:rStyle w:val="FootnoteReference"/>
          </w:rPr>
          <w:footnoteRef/>
        </w:r>
        <w:r>
          <w:t xml:space="preserve"> For </w:t>
        </w:r>
        <w:proofErr w:type="spellStart"/>
        <w:r>
          <w:t>dfdl:sequenceKind</w:t>
        </w:r>
        <w:proofErr w:type="spellEnd"/>
        <w:r>
          <w:t xml:space="preserve">, see Section </w:t>
        </w:r>
        <w:r w:rsidRPr="00065302">
          <w:rPr>
            <w:rStyle w:val="Hyperlink"/>
          </w:rPr>
          <w:fldChar w:fldCharType="begin"/>
        </w:r>
        <w:r w:rsidRPr="00065302">
          <w:rPr>
            <w:rStyle w:val="Hyperlink"/>
          </w:rPr>
          <w:instrText xml:space="preserve"> REF _Ref38542599 \r \h </w:instrText>
        </w:r>
        <w:r w:rsidRPr="00065302">
          <w:rPr>
            <w:rStyle w:val="Hyperlink"/>
          </w:rPr>
        </w:r>
        <w:r w:rsidRPr="00065302">
          <w:rPr>
            <w:rStyle w:val="Hyperlink"/>
          </w:rPr>
          <w:fldChar w:fldCharType="separate"/>
        </w:r>
        <w:r w:rsidRPr="00065302">
          <w:rPr>
            <w:rStyle w:val="Hyperlink"/>
          </w:rPr>
          <w:t>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r w:rsidRPr="00065302">
          <w:rPr>
            <w:rStyle w:val="Hyperlink"/>
          </w:rPr>
        </w:r>
        <w:r w:rsidRPr="00065302">
          <w:rPr>
            <w:rStyle w:val="Hyperlink"/>
          </w:rPr>
          <w:fldChar w:fldCharType="separate"/>
        </w:r>
        <w:r w:rsidRPr="00065302">
          <w:rPr>
            <w:rStyle w:val="Hyperlink"/>
          </w:rPr>
          <w:t>Sequence Groups</w:t>
        </w:r>
        <w:r w:rsidRPr="00065302">
          <w:rPr>
            <w:rStyle w:val="Hyperlink"/>
          </w:rPr>
          <w:fldChar w:fldCharType="end"/>
        </w:r>
        <w:r>
          <w:t>.</w:t>
        </w:r>
      </w:ins>
    </w:p>
  </w:footnote>
  <w:footnote w:id="13">
    <w:p w14:paraId="134DC224" w14:textId="77777777" w:rsidR="00B31DA3" w:rsidRDefault="00B31DA3" w:rsidP="00ED1215">
      <w:pPr>
        <w:pStyle w:val="FootnoteText"/>
        <w:rPr>
          <w:ins w:id="2625" w:author="Mike Beckerle" w:date="2020-10-08T16:26:00Z"/>
        </w:rPr>
      </w:pPr>
      <w:ins w:id="2626" w:author="Mike Beckerle" w:date="2020-10-08T16:26: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r w:rsidRPr="00065302">
          <w:rPr>
            <w:rStyle w:val="Hyperlink"/>
          </w:rPr>
        </w:r>
        <w:r w:rsidRPr="00065302">
          <w:rPr>
            <w:rStyle w:val="Hyperlink"/>
          </w:rPr>
          <w:fldChar w:fldCharType="separate"/>
        </w:r>
        <w:r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r w:rsidRPr="00065302">
          <w:rPr>
            <w:rStyle w:val="Hyperlink"/>
          </w:rPr>
        </w:r>
        <w:r w:rsidRPr="00065302">
          <w:rPr>
            <w:rStyle w:val="Hyperlink"/>
          </w:rPr>
          <w:fldChar w:fldCharType="separate"/>
        </w:r>
        <w:r w:rsidRPr="00065302">
          <w:rPr>
            <w:rStyle w:val="Hyperlink"/>
          </w:rPr>
          <w:t>Properties for Array Elements and Optional Elements</w:t>
        </w:r>
        <w:r w:rsidRPr="00065302">
          <w:rPr>
            <w:rStyle w:val="Hyperlink"/>
          </w:rPr>
          <w:fldChar w:fldCharType="end"/>
        </w:r>
        <w:r>
          <w:t>.</w:t>
        </w:r>
      </w:ins>
    </w:p>
  </w:footnote>
  <w:footnote w:id="14">
    <w:p w14:paraId="291D8AEA" w14:textId="77777777" w:rsidR="00B31DA3" w:rsidRDefault="00B31DA3" w:rsidP="00ED1215">
      <w:pPr>
        <w:pStyle w:val="FootnoteText"/>
        <w:rPr>
          <w:ins w:id="2627" w:author="Mike Beckerle" w:date="2020-10-08T16:26:00Z"/>
        </w:rPr>
      </w:pPr>
      <w:ins w:id="2628" w:author="Mike Beckerle" w:date="2020-10-08T16:26:00Z">
        <w:r>
          <w:rPr>
            <w:rStyle w:val="FootnoteReference"/>
          </w:rPr>
          <w:footnoteRef/>
        </w:r>
        <w:r>
          <w:t xml:space="preserve"> For </w:t>
        </w:r>
        <w:proofErr w:type="spellStart"/>
        <w:r>
          <w:t>dfdl:floating</w:t>
        </w:r>
        <w:proofErr w:type="spellEnd"/>
        <w:r>
          <w:t xml:space="preserve"> elements, see Section </w:t>
        </w:r>
        <w:r w:rsidRPr="00065302">
          <w:rPr>
            <w:rStyle w:val="Hyperlink"/>
          </w:rPr>
          <w:fldChar w:fldCharType="begin"/>
        </w:r>
        <w:r w:rsidRPr="00065302">
          <w:rPr>
            <w:rStyle w:val="Hyperlink"/>
          </w:rPr>
          <w:instrText xml:space="preserve"> REF _Ref38542772 \r \h </w:instrText>
        </w:r>
        <w:r w:rsidRPr="00065302">
          <w:rPr>
            <w:rStyle w:val="Hyperlink"/>
          </w:rPr>
        </w:r>
        <w:r w:rsidRPr="00065302">
          <w:rPr>
            <w:rStyle w:val="Hyperlink"/>
          </w:rPr>
          <w:fldChar w:fldCharType="separate"/>
        </w:r>
        <w:r w:rsidRPr="00065302">
          <w:rPr>
            <w:rStyle w:val="Hyperlink"/>
          </w:rPr>
          <w:t>14.4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r w:rsidRPr="00065302">
          <w:rPr>
            <w:rStyle w:val="Hyperlink"/>
          </w:rPr>
        </w:r>
        <w:r w:rsidRPr="00065302">
          <w:rPr>
            <w:rStyle w:val="Hyperlink"/>
          </w:rPr>
          <w:fldChar w:fldCharType="separate"/>
        </w:r>
        <w:r w:rsidRPr="00065302">
          <w:rPr>
            <w:rStyle w:val="Hyperlink"/>
          </w:rPr>
          <w:t>Floating Elements</w:t>
        </w:r>
        <w:r w:rsidRPr="00065302">
          <w:rPr>
            <w:rStyle w:val="Hyperlink"/>
          </w:rPr>
          <w:fldChar w:fldCharType="end"/>
        </w:r>
        <w:r>
          <w:t>.</w:t>
        </w:r>
      </w:ins>
    </w:p>
  </w:footnote>
  <w:footnote w:id="15">
    <w:p w14:paraId="63CC9525" w14:textId="328668E8" w:rsidR="00B31DA3" w:rsidRDefault="00B31DA3">
      <w:pPr>
        <w:pStyle w:val="FootnoteText"/>
      </w:pPr>
      <w:r>
        <w:rPr>
          <w:rStyle w:val="FootnoteReference"/>
        </w:rPr>
        <w:footnoteRef/>
      </w:r>
      <w:r>
        <w:t xml:space="preserve"> For </w:t>
      </w:r>
      <w:proofErr w:type="spellStart"/>
      <w:r>
        <w:t>dfdl:nilValueDelimiterPolicy</w:t>
      </w:r>
      <w:proofErr w:type="spellEnd"/>
      <w:r>
        <w:t xml:space="preserve">, see Section </w:t>
      </w:r>
      <w:ins w:id="3557" w:author="Mike Beckerle" w:date="2020-10-07T17:21:00Z">
        <w:r>
          <w:rPr>
            <w:rStyle w:val="Hyperlink"/>
          </w:rPr>
          <w:fldChar w:fldCharType="begin"/>
        </w:r>
        <w:r>
          <w:instrText xml:space="preserve"> REF _Ref52983719 \r \h </w:instrText>
        </w:r>
      </w:ins>
      <w:r>
        <w:rPr>
          <w:rStyle w:val="Hyperlink"/>
        </w:rPr>
      </w:r>
      <w:r>
        <w:rPr>
          <w:rStyle w:val="Hyperlink"/>
        </w:rPr>
        <w:fldChar w:fldCharType="separate"/>
      </w:r>
      <w:ins w:id="3558" w:author="Mike Beckerle" w:date="2020-10-07T17:21:00Z">
        <w:r>
          <w:t>13.16</w:t>
        </w:r>
        <w:r>
          <w:rPr>
            <w:rStyle w:val="Hyperlink"/>
          </w:rPr>
          <w:fldChar w:fldCharType="end"/>
        </w:r>
        <w:r>
          <w:rPr>
            <w:rStyle w:val="Hyperlink"/>
          </w:rPr>
          <w:t xml:space="preserve"> </w:t>
        </w:r>
      </w:ins>
      <w:ins w:id="3559" w:author="Mike Beckerle" w:date="2020-10-07T17:22:00Z">
        <w:r>
          <w:rPr>
            <w:rStyle w:val="Hyperlink"/>
          </w:rPr>
          <w:fldChar w:fldCharType="begin"/>
        </w:r>
        <w:r>
          <w:rPr>
            <w:rStyle w:val="Hyperlink"/>
          </w:rPr>
          <w:instrText xml:space="preserve"> HYPERLINK  \l "_Properties_for_Nillable" </w:instrText>
        </w:r>
        <w:r>
          <w:rPr>
            <w:rStyle w:val="Hyperlink"/>
          </w:rPr>
          <w:fldChar w:fldCharType="separate"/>
        </w:r>
        <w:r w:rsidRPr="00A24664">
          <w:rPr>
            <w:rStyle w:val="Hyperlink"/>
          </w:rPr>
          <w:t xml:space="preserve">Properties for </w:t>
        </w:r>
        <w:proofErr w:type="spellStart"/>
        <w:r w:rsidRPr="00A24664">
          <w:rPr>
            <w:rStyle w:val="Hyperlink"/>
          </w:rPr>
          <w:t>Nillable</w:t>
        </w:r>
        <w:proofErr w:type="spellEnd"/>
        <w:r w:rsidRPr="00A24664">
          <w:rPr>
            <w:rStyle w:val="Hyperlink"/>
          </w:rPr>
          <w:t xml:space="preserve"> Elements</w:t>
        </w:r>
        <w:r>
          <w:rPr>
            <w:rStyle w:val="Hyperlink"/>
          </w:rPr>
          <w:fldChar w:fldCharType="end"/>
        </w:r>
      </w:ins>
      <w:r>
        <w:t>.</w:t>
      </w:r>
    </w:p>
  </w:footnote>
  <w:footnote w:id="16">
    <w:p w14:paraId="3A82889B" w14:textId="2F4E985E" w:rsidR="00B31DA3" w:rsidRDefault="00B31DA3">
      <w:pPr>
        <w:pStyle w:val="FootnoteText"/>
      </w:pPr>
      <w:r>
        <w:rPr>
          <w:rStyle w:val="FootnoteReference"/>
        </w:rPr>
        <w:footnoteRef/>
      </w:r>
      <w:r>
        <w:t xml:space="preserve"> For </w:t>
      </w:r>
      <w:proofErr w:type="spellStart"/>
      <w:r>
        <w:t>dfdl:emptyValueDelimiterPolicy</w:t>
      </w:r>
      <w:proofErr w:type="spellEnd"/>
      <w:r>
        <w:t xml:space="preserve">,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ins w:id="3566" w:author="Mike Beckerle" w:date="2020-04-23T14:23:00Z">
        <w:r>
          <w:t>.</w:t>
        </w:r>
      </w:ins>
    </w:p>
  </w:footnote>
  <w:footnote w:id="17">
    <w:p w14:paraId="3CBF65D2" w14:textId="5B4BC2AB" w:rsidR="00B31DA3" w:rsidRDefault="00B31DA3">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 xml:space="preserve">The </w:t>
      </w:r>
      <w:proofErr w:type="spellStart"/>
      <w:r w:rsidRPr="00065302">
        <w:rPr>
          <w:rStyle w:val="Hyperlink"/>
        </w:rPr>
        <w:t>dfdl:discriminator</w:t>
      </w:r>
      <w:proofErr w:type="spellEnd"/>
      <w:r w:rsidRPr="00065302">
        <w:rPr>
          <w:rStyle w:val="Hyperlink"/>
        </w:rPr>
        <w:t xml:space="preserve"> Statement Annotation Element</w:t>
      </w:r>
      <w:r w:rsidRPr="00065302">
        <w:rPr>
          <w:rStyle w:val="Hyperlink"/>
        </w:rPr>
        <w:fldChar w:fldCharType="end"/>
      </w:r>
      <w:r>
        <w:rPr>
          <w:rStyle w:val="FootnoteTextChar"/>
        </w:rPr>
        <w:t>.</w:t>
      </w:r>
    </w:p>
  </w:footnote>
  <w:footnote w:id="18">
    <w:p w14:paraId="15B1F605" w14:textId="005E8360" w:rsidR="00B31DA3" w:rsidRDefault="00B31DA3">
      <w:pPr>
        <w:pStyle w:val="FootnoteText"/>
      </w:pPr>
      <w:r>
        <w:rPr>
          <w:rStyle w:val="FootnoteReference"/>
        </w:rPr>
        <w:footnoteRef/>
      </w:r>
      <w:r>
        <w:t xml:space="preserve"> For </w:t>
      </w:r>
      <w:proofErr w:type="spellStart"/>
      <w:r>
        <w:t>dfdl:initiator</w:t>
      </w:r>
      <w:proofErr w:type="spellEnd"/>
      <w:r>
        <w:t xml:space="preserve"> and </w:t>
      </w:r>
      <w:proofErr w:type="spellStart"/>
      <w:r>
        <w:t>dfdl:initiatedContent</w:t>
      </w:r>
      <w:proofErr w:type="spellEnd"/>
      <w:r>
        <w:t xml:space="preserve">, see Section </w:t>
      </w:r>
      <w:r w:rsidRPr="00065302">
        <w:rPr>
          <w:rStyle w:val="Hyperlink"/>
        </w:rPr>
        <w:fldChar w:fldCharType="begin"/>
      </w:r>
      <w:r w:rsidRPr="00065302">
        <w:rPr>
          <w:rStyle w:val="Hyperlink"/>
        </w:rPr>
        <w:instrText xml:space="preserve"> REF _Ref38541453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r>
        <w:t>.</w:t>
      </w:r>
    </w:p>
  </w:footnote>
  <w:footnote w:id="19">
    <w:p w14:paraId="6737D14A" w14:textId="1E7123D9" w:rsidR="00B31DA3" w:rsidRDefault="00B31DA3">
      <w:pPr>
        <w:pStyle w:val="FootnoteText"/>
      </w:pPr>
      <w:r>
        <w:rPr>
          <w:rStyle w:val="FootnoteReference"/>
        </w:rPr>
        <w:footnoteRef/>
      </w:r>
      <w:r>
        <w:t xml:space="preserve"> For </w:t>
      </w:r>
      <w:proofErr w:type="spellStart"/>
      <w:r>
        <w:t>dfdl:choiceDispatchKey</w:t>
      </w:r>
      <w:proofErr w:type="spellEnd"/>
      <w:r>
        <w:t xml:space="preserve"> and </w:t>
      </w:r>
      <w:proofErr w:type="spellStart"/>
      <w:r>
        <w:t>dfdl:choiceBranchKey</w:t>
      </w:r>
      <w:proofErr w:type="spellEnd"/>
      <w:r>
        <w:t xml:space="preserve">, see Section </w:t>
      </w:r>
      <w:r w:rsidRPr="00065302">
        <w:rPr>
          <w:rStyle w:val="Hyperlink"/>
        </w:rPr>
        <w:fldChar w:fldCharType="begin"/>
      </w:r>
      <w:r w:rsidRPr="00065302">
        <w:rPr>
          <w:rStyle w:val="Hyperlink"/>
        </w:rPr>
        <w:instrText xml:space="preserve"> REF _Ref38541799 \r \h </w:instrText>
      </w:r>
      <w:r w:rsidRPr="00065302">
        <w:rPr>
          <w:rStyle w:val="Hyperlink"/>
        </w:rPr>
      </w:r>
      <w:r w:rsidRPr="00065302">
        <w:rPr>
          <w:rStyle w:val="Hyperlink"/>
        </w:rPr>
        <w:fldChar w:fldCharType="separate"/>
      </w:r>
      <w:r w:rsidRPr="00065302">
        <w:rPr>
          <w:rStyle w:val="Hyperlink"/>
        </w:rPr>
        <w:t>15.1.2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r w:rsidRPr="00065302">
        <w:rPr>
          <w:rStyle w:val="Hyperlink"/>
        </w:rPr>
      </w:r>
      <w:r w:rsidRPr="00065302">
        <w:rPr>
          <w:rStyle w:val="Hyperlink"/>
        </w:rPr>
        <w:fldChar w:fldCharType="separate"/>
      </w:r>
      <w:r w:rsidRPr="00065302">
        <w:rPr>
          <w:rStyle w:val="Hyperlink"/>
        </w:rPr>
        <w:t>Resolving Choices via Direct Dispatch</w:t>
      </w:r>
      <w:r w:rsidRPr="00065302">
        <w:rPr>
          <w:rStyle w:val="Hyperlink"/>
        </w:rPr>
        <w:fldChar w:fldCharType="end"/>
      </w:r>
      <w:r>
        <w:t>.</w:t>
      </w:r>
    </w:p>
  </w:footnote>
  <w:footnote w:id="20">
    <w:p w14:paraId="6364FBEB" w14:textId="5BBAD27E" w:rsidR="00B31DA3" w:rsidRDefault="00B31DA3">
      <w:pPr>
        <w:pStyle w:val="FootnoteText"/>
      </w:pPr>
      <w:r>
        <w:rPr>
          <w:rStyle w:val="FootnoteReference"/>
        </w:rPr>
        <w:footnoteRef/>
      </w:r>
      <w:r>
        <w:t xml:space="preserve">  DFDL asserts are described in Section </w:t>
      </w:r>
      <w:r w:rsidRPr="00065302">
        <w:rPr>
          <w:rStyle w:val="Hyperlink"/>
        </w:rPr>
        <w:fldChar w:fldCharType="begin"/>
      </w:r>
      <w:r w:rsidRPr="00065302">
        <w:rPr>
          <w:rStyle w:val="Hyperlink"/>
        </w:rPr>
        <w:instrText xml:space="preserve"> REF _Ref38541924 \r \h </w:instrText>
      </w:r>
      <w:r w:rsidRPr="00065302">
        <w:rPr>
          <w:rStyle w:val="Hyperlink"/>
        </w:rPr>
      </w:r>
      <w:r w:rsidRPr="00065302">
        <w:rPr>
          <w:rStyle w:val="Hyperlink"/>
        </w:rPr>
        <w:fldChar w:fldCharType="separate"/>
      </w:r>
      <w:r w:rsidRPr="00065302">
        <w:rPr>
          <w:rStyle w:val="Hyperlink"/>
        </w:rPr>
        <w:t>7.3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r w:rsidRPr="00065302">
        <w:rPr>
          <w:rStyle w:val="Hyperlink"/>
        </w:rPr>
      </w:r>
      <w:r w:rsidRPr="00065302">
        <w:rPr>
          <w:rStyle w:val="Hyperlink"/>
        </w:rPr>
        <w:fldChar w:fldCharType="separate"/>
      </w:r>
      <w:r w:rsidRPr="00065302">
        <w:rPr>
          <w:rStyle w:val="Hyperlink"/>
        </w:rPr>
        <w:t xml:space="preserve">The </w:t>
      </w:r>
      <w:proofErr w:type="spellStart"/>
      <w:r w:rsidRPr="00065302">
        <w:rPr>
          <w:rStyle w:val="Hyperlink"/>
        </w:rPr>
        <w:t>dfdl:assert</w:t>
      </w:r>
      <w:proofErr w:type="spellEnd"/>
      <w:r w:rsidRPr="00065302">
        <w:rPr>
          <w:rStyle w:val="Hyperlink"/>
        </w:rPr>
        <w:t xml:space="preserve"> Statement Annotation Element</w:t>
      </w:r>
      <w:r w:rsidRPr="00065302">
        <w:rPr>
          <w:rStyle w:val="Hyperlink"/>
        </w:rPr>
        <w:fldChar w:fldCharType="end"/>
      </w:r>
      <w:r>
        <w:t>.</w:t>
      </w:r>
    </w:p>
  </w:footnote>
  <w:footnote w:id="21">
    <w:p w14:paraId="34213FC3" w14:textId="77777777" w:rsidR="00B31DA3" w:rsidRDefault="00B31DA3">
      <w:pPr>
        <w:pStyle w:val="FootnoteText"/>
      </w:pPr>
      <w:r>
        <w:rPr>
          <w:rStyle w:val="FootnoteReference"/>
        </w:rPr>
        <w:footnoteRef/>
      </w:r>
      <w:r>
        <w:t xml:space="preserve"> This is a corner case that only happens when type is </w:t>
      </w:r>
      <w:proofErr w:type="spellStart"/>
      <w:r>
        <w:t>xs:string</w:t>
      </w:r>
      <w:proofErr w:type="spellEnd"/>
      <w:r>
        <w:t xml:space="preserve"> or </w:t>
      </w:r>
      <w:proofErr w:type="spellStart"/>
      <w:r>
        <w:t>xs:hexBinary</w:t>
      </w:r>
      <w:proofErr w:type="spellEnd"/>
      <w:r>
        <w:t xml:space="preserve"> and the </w:t>
      </w:r>
      <w:proofErr w:type="spellStart"/>
      <w:r>
        <w:t>maxLength</w:t>
      </w:r>
      <w:proofErr w:type="spellEnd"/>
      <w:r>
        <w:t xml:space="preserve"> facet is 0. Such an element can only be of length 0. </w:t>
      </w:r>
    </w:p>
  </w:footnote>
  <w:footnote w:id="22">
    <w:p w14:paraId="7A97EA10" w14:textId="77777777" w:rsidR="00B31DA3" w:rsidRDefault="00B31DA3">
      <w:pPr>
        <w:pStyle w:val="FootnoteText"/>
      </w:pPr>
      <w:r>
        <w:rPr>
          <w:rStyle w:val="FootnoteReference"/>
        </w:rPr>
        <w:footnoteRef/>
      </w:r>
      <w:r>
        <w:t xml:space="preserve"> It is a Schema Definition Error if a complex element has XSD </w:t>
      </w:r>
      <w:proofErr w:type="spellStart"/>
      <w:r>
        <w:t>nillable</w:t>
      </w:r>
      <w:proofErr w:type="spellEnd"/>
      <w:r>
        <w:t xml:space="preserve"> ‘true’ and </w:t>
      </w:r>
      <w:proofErr w:type="spellStart"/>
      <w:r>
        <w:t>dfdl:lengthKind</w:t>
      </w:r>
      <w:proofErr w:type="spellEnd"/>
      <w:r>
        <w:t xml:space="preserve"> ‘implicit’. </w:t>
      </w:r>
    </w:p>
  </w:footnote>
  <w:footnote w:id="23">
    <w:p w14:paraId="30FB59EE" w14:textId="77777777" w:rsidR="00B31DA3" w:rsidRDefault="00B31DA3">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4">
    <w:p w14:paraId="4C1BFCCB" w14:textId="5B194047" w:rsidR="00B31DA3" w:rsidRDefault="00B31DA3">
      <w:pPr>
        <w:pStyle w:val="FootnoteText"/>
      </w:pPr>
      <w:r>
        <w:rPr>
          <w:rStyle w:val="FootnoteReference"/>
        </w:rPr>
        <w:footnoteRef/>
      </w:r>
      <w:r>
        <w:t xml:space="preserve"> Property </w:t>
      </w:r>
      <w:proofErr w:type="spellStart"/>
      <w:r>
        <w:t>dfdl:occursCountKind</w:t>
      </w:r>
      <w:proofErr w:type="spellEnd"/>
      <w:r>
        <w:t xml:space="preserve"> is defined in Section </w:t>
      </w:r>
      <w:r w:rsidRPr="00ED1215">
        <w:rPr>
          <w:rStyle w:val="InternetLink"/>
        </w:rPr>
        <w:fldChar w:fldCharType="begin"/>
      </w:r>
      <w:r w:rsidRPr="00ED1215">
        <w:rPr>
          <w:rStyle w:val="InternetLink"/>
        </w:rPr>
        <w:instrText xml:space="preserve"> REF _Ref351049926 \r \h </w:instrText>
      </w:r>
      <w:r w:rsidRPr="00ED1215">
        <w:rPr>
          <w:rStyle w:val="InternetLink"/>
        </w:rPr>
      </w:r>
      <w:r>
        <w:rPr>
          <w:rStyle w:val="InternetLink"/>
        </w:rPr>
        <w:instrText xml:space="preserve"> \* MERGEFORMAT </w:instrText>
      </w:r>
      <w:r w:rsidRPr="00ED1215">
        <w:rPr>
          <w:rStyle w:val="InternetLink"/>
        </w:rPr>
        <w:fldChar w:fldCharType="separate"/>
      </w:r>
      <w:r w:rsidRPr="00ED1215">
        <w:rPr>
          <w:rStyle w:val="InternetLink"/>
        </w:rPr>
        <w:t>16.1</w:t>
      </w:r>
      <w:r w:rsidRPr="00ED1215">
        <w:rPr>
          <w:rStyle w:val="InternetLink"/>
        </w:rPr>
        <w:fldChar w:fldCharType="end"/>
      </w:r>
      <w:del w:id="3634" w:author="Mike Beckerle" w:date="2020-10-08T16:32:00Z">
        <w:r w:rsidDel="00ED1215">
          <w:delText xml:space="preserve"> </w:delText>
        </w:r>
        <w:r w:rsidRPr="00065302" w:rsidDel="00ED1215">
          <w:rPr>
            <w:rStyle w:val="Hyperlink"/>
          </w:rPr>
          <w:fldChar w:fldCharType="begin"/>
        </w:r>
        <w:r w:rsidRPr="00065302" w:rsidDel="00ED1215">
          <w:rPr>
            <w:rStyle w:val="Hyperlink"/>
          </w:rPr>
          <w:delInstrText xml:space="preserve"> REF _Ref351049926 \h </w:delInstrText>
        </w:r>
        <w:r w:rsidRPr="00065302" w:rsidDel="00ED1215">
          <w:rPr>
            <w:rStyle w:val="Hyperlink"/>
          </w:rPr>
        </w:r>
        <w:r w:rsidRPr="00065302" w:rsidDel="00ED1215">
          <w:rPr>
            <w:rStyle w:val="Hyperlink"/>
          </w:rPr>
          <w:fldChar w:fldCharType="separate"/>
        </w:r>
        <w:r w:rsidRPr="00065302" w:rsidDel="00ED1215">
          <w:rPr>
            <w:rStyle w:val="Hyperlink"/>
          </w:rPr>
          <w:delText>dfdl:</w:delText>
        </w:r>
      </w:del>
      <w:del w:id="3635" w:author="Mike Beckerle" w:date="2020-10-08T16:31:00Z">
        <w:r w:rsidRPr="00065302" w:rsidDel="00ED1215">
          <w:rPr>
            <w:rStyle w:val="Hyperlink"/>
          </w:rPr>
          <w:delText>o</w:delText>
        </w:r>
      </w:del>
      <w:del w:id="3636" w:author="Mike Beckerle" w:date="2020-10-08T16:32:00Z">
        <w:r w:rsidRPr="00065302" w:rsidDel="00ED1215">
          <w:rPr>
            <w:rStyle w:val="Hyperlink"/>
          </w:rPr>
          <w:delText>ccursCountKind property</w:delText>
        </w:r>
        <w:r w:rsidRPr="00065302" w:rsidDel="00ED1215">
          <w:rPr>
            <w:rStyle w:val="Hyperlink"/>
          </w:rPr>
          <w:fldChar w:fldCharType="end"/>
        </w:r>
      </w:del>
      <w:r>
        <w:t>.</w:t>
      </w:r>
    </w:p>
  </w:footnote>
  <w:footnote w:id="25">
    <w:p w14:paraId="68BDE5AA" w14:textId="600D6A4C" w:rsidR="00B31DA3" w:rsidRDefault="00B31DA3">
      <w:pPr>
        <w:pStyle w:val="FootnoteText"/>
      </w:pPr>
      <w:r>
        <w:rPr>
          <w:rStyle w:val="FootnoteReference"/>
        </w:rPr>
        <w:footnoteRef/>
      </w:r>
      <w:r>
        <w:t xml:space="preserve"> Property </w:t>
      </w:r>
      <w:proofErr w:type="spellStart"/>
      <w:r>
        <w:t>dfdl:occursCount</w:t>
      </w:r>
      <w:proofErr w:type="spellEnd"/>
      <w:r>
        <w:t xml:space="preserve"> is defined in Section </w:t>
      </w:r>
      <w:r w:rsidRPr="00ED1215">
        <w:rPr>
          <w:rStyle w:val="InternetLink"/>
        </w:rPr>
        <w:fldChar w:fldCharType="begin"/>
      </w:r>
      <w:r w:rsidRPr="00ED1215">
        <w:rPr>
          <w:rStyle w:val="InternetLink"/>
        </w:rPr>
        <w:instrText xml:space="preserve"> REF _Ref38543204 \r \h </w:instrText>
      </w:r>
      <w:r w:rsidRPr="00ED1215">
        <w:rPr>
          <w:rStyle w:val="InternetLink"/>
        </w:rPr>
      </w:r>
      <w:r>
        <w:rPr>
          <w:rStyle w:val="InternetLink"/>
        </w:rPr>
        <w:instrText xml:space="preserve"> \* MERGEFORMAT </w:instrText>
      </w:r>
      <w:r w:rsidRPr="00ED1215">
        <w:rPr>
          <w:rStyle w:val="InternetLink"/>
        </w:rPr>
        <w:fldChar w:fldCharType="separate"/>
      </w:r>
      <w:r w:rsidRPr="00ED1215">
        <w:rPr>
          <w:rStyle w:val="InternetLink"/>
        </w:rPr>
        <w:t>16</w:t>
      </w:r>
      <w:r w:rsidRPr="00ED1215">
        <w:rPr>
          <w:rStyle w:val="InternetLink"/>
        </w:rPr>
        <w:fldChar w:fldCharType="end"/>
      </w:r>
      <w:del w:id="3639" w:author="Mike Beckerle" w:date="2020-10-08T16:32:00Z">
        <w:r w:rsidDel="00ED1215">
          <w:delText xml:space="preserve"> </w:delText>
        </w:r>
        <w:r w:rsidRPr="00065302" w:rsidDel="00ED1215">
          <w:rPr>
            <w:rStyle w:val="Hyperlink"/>
          </w:rPr>
          <w:fldChar w:fldCharType="begin"/>
        </w:r>
        <w:r w:rsidRPr="00065302" w:rsidDel="00ED1215">
          <w:rPr>
            <w:rStyle w:val="Hyperlink"/>
          </w:rPr>
          <w:delInstrText xml:space="preserve"> REF _Ref38543215 \h </w:delInstrText>
        </w:r>
        <w:r w:rsidRPr="00065302" w:rsidDel="00ED1215">
          <w:rPr>
            <w:rStyle w:val="Hyperlink"/>
          </w:rPr>
        </w:r>
        <w:r w:rsidRPr="00065302" w:rsidDel="00ED1215">
          <w:rPr>
            <w:rStyle w:val="Hyperlink"/>
          </w:rPr>
          <w:fldChar w:fldCharType="separate"/>
        </w:r>
        <w:r w:rsidRPr="00065302" w:rsidDel="00ED1215">
          <w:rPr>
            <w:rStyle w:val="Hyperlink"/>
          </w:rPr>
          <w:delText>Properties for Array Elements and Optional Elements</w:delText>
        </w:r>
        <w:r w:rsidRPr="00065302" w:rsidDel="00ED1215">
          <w:rPr>
            <w:rStyle w:val="Hyperlink"/>
          </w:rPr>
          <w:fldChar w:fldCharType="end"/>
        </w:r>
      </w:del>
      <w:r>
        <w:t>.</w:t>
      </w:r>
    </w:p>
  </w:footnote>
  <w:footnote w:id="26">
    <w:p w14:paraId="58209681" w14:textId="787252D4" w:rsidR="00B31DA3" w:rsidRDefault="00B31DA3">
      <w:pPr>
        <w:pStyle w:val="FootnoteText"/>
      </w:pPr>
      <w:r>
        <w:rPr>
          <w:rStyle w:val="FootnoteReference"/>
        </w:rPr>
        <w:footnoteRef/>
      </w:r>
      <w:r>
        <w:t xml:space="preserve"> </w:t>
      </w:r>
      <w:ins w:id="3662" w:author="Mike Beckerle" w:date="2020-10-08T16:57:00Z">
        <w:r>
          <w:t xml:space="preserve">For the </w:t>
        </w:r>
      </w:ins>
      <w:r>
        <w:t xml:space="preserve">XSD fixed property </w:t>
      </w:r>
      <w:ins w:id="3663" w:author="Mike Beckerle" w:date="2020-10-08T16:57:00Z">
        <w:r>
          <w:t xml:space="preserve">see Section </w:t>
        </w:r>
        <w:r>
          <w:fldChar w:fldCharType="begin"/>
        </w:r>
        <w:r>
          <w:instrText xml:space="preserve"> REF _Ref53068668 \r \h </w:instrText>
        </w:r>
      </w:ins>
      <w:r>
        <w:fldChar w:fldCharType="separate"/>
      </w:r>
      <w:ins w:id="3664" w:author="Mike Beckerle" w:date="2020-10-08T16:57:00Z">
        <w:r>
          <w:t>5.3.7</w:t>
        </w:r>
        <w:r>
          <w:fldChar w:fldCharType="end"/>
        </w:r>
        <w:r>
          <w:t>.</w:t>
        </w:r>
      </w:ins>
    </w:p>
  </w:footnote>
  <w:footnote w:id="27">
    <w:p w14:paraId="753AB458" w14:textId="03CF759D" w:rsidR="00B31DA3" w:rsidRDefault="00B31DA3">
      <w:pPr>
        <w:pStyle w:val="FootnoteText"/>
      </w:pPr>
      <w:r>
        <w:rPr>
          <w:rStyle w:val="FootnoteReference"/>
        </w:rPr>
        <w:footnoteRef/>
      </w:r>
      <w:r>
        <w:t xml:space="preserve"> For </w:t>
      </w:r>
      <w:proofErr w:type="spellStart"/>
      <w:r>
        <w:t>dfdl:</w:t>
      </w:r>
      <w:ins w:id="3666" w:author="Mike Beckerle" w:date="2020-10-08T16:58:00Z">
        <w:r>
          <w:t>useNilForDefault</w:t>
        </w:r>
        <w:proofErr w:type="spellEnd"/>
        <w:r>
          <w:t xml:space="preserve"> </w:t>
        </w:r>
      </w:ins>
      <w:r>
        <w:t xml:space="preserve">see Section </w:t>
      </w:r>
      <w:r w:rsidRPr="00065302">
        <w:rPr>
          <w:rStyle w:val="Hyperlink"/>
        </w:rPr>
        <w:fldChar w:fldCharType="begin"/>
      </w:r>
      <w:r w:rsidRPr="00065302">
        <w:rPr>
          <w:rStyle w:val="Hyperlink"/>
        </w:rPr>
        <w:instrText xml:space="preserve"> REF _Ref38543945 \r \h </w:instrText>
      </w:r>
      <w:r w:rsidRPr="00065302">
        <w:rPr>
          <w:rStyle w:val="Hyperlink"/>
        </w:rPr>
      </w:r>
      <w:r w:rsidRPr="00065302">
        <w:rPr>
          <w:rStyle w:val="Hyperlink"/>
        </w:rPr>
        <w:fldChar w:fldCharType="separate"/>
      </w:r>
      <w:r w:rsidRPr="00065302">
        <w:rPr>
          <w:rStyle w:val="Hyperlink"/>
        </w:rPr>
        <w:t>13.16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r w:rsidRPr="00065302">
        <w:rPr>
          <w:rStyle w:val="Hyperlink"/>
        </w:rPr>
      </w:r>
      <w:r w:rsidRPr="00065302">
        <w:rPr>
          <w:rStyle w:val="Hyperlink"/>
        </w:rPr>
        <w:fldChar w:fldCharType="separate"/>
      </w:r>
      <w:r w:rsidRPr="00065302">
        <w:rPr>
          <w:rStyle w:val="Hyperlink"/>
        </w:rPr>
        <w:t xml:space="preserve">Properties for </w:t>
      </w:r>
      <w:proofErr w:type="spellStart"/>
      <w:r w:rsidRPr="00065302">
        <w:rPr>
          <w:rStyle w:val="Hyperlink"/>
        </w:rPr>
        <w:t>Nillable</w:t>
      </w:r>
      <w:proofErr w:type="spellEnd"/>
      <w:r w:rsidRPr="00065302">
        <w:rPr>
          <w:rStyle w:val="Hyperlink"/>
        </w:rPr>
        <w:t xml:space="preserve"> Elements</w:t>
      </w:r>
      <w:r w:rsidRPr="00065302">
        <w:rPr>
          <w:rStyle w:val="Hyperlink"/>
        </w:rPr>
        <w:fldChar w:fldCharType="end"/>
      </w:r>
      <w:r>
        <w:t>.</w:t>
      </w:r>
    </w:p>
  </w:footnote>
  <w:footnote w:id="28">
    <w:p w14:paraId="682579DE" w14:textId="77777777" w:rsidR="00B31DA3" w:rsidRDefault="00B31DA3">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35EA9F" w14:textId="024FEDCF" w:rsidR="00B31DA3" w:rsidRDefault="00B31DA3">
      <w:pPr>
        <w:pStyle w:val="FootnoteText"/>
      </w:pPr>
      <w:ins w:id="3689" w:author="Mike Beckerle" w:date="2020-10-08T17:02:00Z">
        <w:r>
          <w:rPr>
            <w:rStyle w:val="FootnoteReference"/>
          </w:rPr>
          <w:footnoteRef/>
        </w:r>
        <w:r>
          <w:t xml:space="preserve"> </w:t>
        </w:r>
      </w:ins>
      <w:ins w:id="3690" w:author="Mike Beckerle" w:date="2020-10-08T17:04:00Z">
        <w:r>
          <w:t xml:space="preserve">For </w:t>
        </w:r>
        <w:proofErr w:type="spellStart"/>
        <w:r>
          <w:t>dfdl:checkConstraints</w:t>
        </w:r>
        <w:proofErr w:type="spellEnd"/>
        <w:r>
          <w:t xml:space="preserve"> function s</w:t>
        </w:r>
      </w:ins>
      <w:ins w:id="3691" w:author="Mike Beckerle" w:date="2020-10-08T17:02:00Z">
        <w:r>
          <w:t xml:space="preserve">ee </w:t>
        </w:r>
      </w:ins>
      <w:ins w:id="3692" w:author="Mike Beckerle" w:date="2020-10-08T17:03:00Z">
        <w:r>
          <w:t xml:space="preserve">Section </w:t>
        </w:r>
      </w:ins>
      <w:ins w:id="3693" w:author="Mike Beckerle" w:date="2020-10-08T17:04:00Z">
        <w:r>
          <w:fldChar w:fldCharType="begin"/>
        </w:r>
        <w:r>
          <w:instrText xml:space="preserve"> REF _Ref53069075 \r \h </w:instrText>
        </w:r>
      </w:ins>
      <w:r>
        <w:fldChar w:fldCharType="separate"/>
      </w:r>
      <w:ins w:id="3694" w:author="Mike Beckerle" w:date="2020-10-08T17:04:00Z">
        <w:r>
          <w:t>18.5.3</w:t>
        </w:r>
        <w:r>
          <w:fldChar w:fldCharType="end"/>
        </w:r>
      </w:ins>
    </w:p>
  </w:footnote>
  <w:footnote w:id="30">
    <w:p w14:paraId="00C13B0E" w14:textId="77777777" w:rsidR="00B31DA3" w:rsidRDefault="00B31DA3">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1">
    <w:p w14:paraId="10032FCD" w14:textId="3F5F077C" w:rsidR="00B31DA3" w:rsidRDefault="00B31DA3">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w:t>
      </w:r>
      <w:proofErr w:type="spellStart"/>
      <w:r>
        <w:t>dfdl:byteOrder</w:t>
      </w:r>
      <w:proofErr w:type="spellEnd"/>
      <w:r>
        <w:t xml:space="preserve">.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2">
    <w:p w14:paraId="654D894A" w14:textId="4E8AACF1" w:rsidR="00B31DA3" w:rsidRDefault="00B31DA3">
      <w:pPr>
        <w:pStyle w:val="FootnoteText"/>
      </w:pPr>
      <w:r>
        <w:rPr>
          <w:rStyle w:val="FootnoteReference"/>
        </w:rPr>
        <w:footnoteRef/>
      </w:r>
      <w:r>
        <w:t xml:space="preserve"> IANA is the Internet Assigned Names Authority. See </w:t>
      </w:r>
      <w:r w:rsidRPr="00065302">
        <w:rPr>
          <w:rStyle w:val="Hyperlink"/>
        </w:rPr>
        <w:fldChar w:fldCharType="begin"/>
      </w:r>
      <w:r w:rsidRPr="00065302">
        <w:rPr>
          <w:rStyle w:val="Hyperlink"/>
        </w:rPr>
        <w:instrText xml:space="preserve"> REF a_IANA \h </w:instrText>
      </w:r>
      <w:r w:rsidRPr="00065302">
        <w:rPr>
          <w:rStyle w:val="Hyperlink"/>
        </w:rPr>
      </w:r>
      <w:r w:rsidRPr="00065302">
        <w:rPr>
          <w:rStyle w:val="Hyperlink"/>
        </w:rPr>
        <w:fldChar w:fldCharType="separate"/>
      </w:r>
      <w:r w:rsidRPr="00065302">
        <w:rPr>
          <w:rStyle w:val="Hyperlink"/>
        </w:rPr>
        <w:t>[IANA]</w:t>
      </w:r>
      <w:r w:rsidRPr="00065302">
        <w:rPr>
          <w:rStyle w:val="Hyperlink"/>
        </w:rPr>
        <w:fldChar w:fldCharType="end"/>
      </w:r>
    </w:p>
  </w:footnote>
  <w:footnote w:id="33">
    <w:p w14:paraId="6A98BB9A" w14:textId="7A4B1206" w:rsidR="00B31DA3" w:rsidRDefault="00B31DA3">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4">
    <w:p w14:paraId="0061F1B2" w14:textId="45CB4C14" w:rsidR="00B31DA3" w:rsidRDefault="00B31DA3">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w:t>
      </w:r>
      <w:proofErr w:type="spellStart"/>
      <w:r>
        <w:t>dfdl:encoding</w:t>
      </w:r>
      <w:proofErr w:type="spellEnd"/>
      <w:r>
        <w:t xml:space="preserve">.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5">
    <w:p w14:paraId="4881D89C" w14:textId="77777777" w:rsidR="00B31DA3" w:rsidRDefault="00B31DA3">
      <w:pPr>
        <w:pStyle w:val="FootnoteText"/>
      </w:pPr>
      <w:r>
        <w:rPr>
          <w:rStyle w:val="FootnoteReference"/>
        </w:rPr>
        <w:footnoteRef/>
      </w:r>
      <w:r>
        <w:t xml:space="preserve"> Used by data format MIL-STD-2045</w:t>
      </w:r>
    </w:p>
  </w:footnote>
  <w:footnote w:id="36">
    <w:p w14:paraId="385FB330" w14:textId="25A1C198" w:rsidR="00B31DA3" w:rsidRDefault="00B31DA3">
      <w:pPr>
        <w:pStyle w:val="FootnoteText"/>
      </w:pPr>
      <w:r>
        <w:rPr>
          <w:rStyle w:val="FootnoteReference"/>
        </w:rPr>
        <w:footnoteRef/>
      </w:r>
      <w:r>
        <w:t xml:space="preserve"> For </w:t>
      </w:r>
      <w:proofErr w:type="spellStart"/>
      <w:r>
        <w:t>dfdl:lengthUnits</w:t>
      </w:r>
      <w:proofErr w:type="spellEnd"/>
      <w:r>
        <w:t xml:space="preserve">, see Section </w:t>
      </w:r>
      <w:r w:rsidRPr="00065302">
        <w:rPr>
          <w:rStyle w:val="Hyperlink"/>
        </w:rPr>
        <w:fldChar w:fldCharType="begin"/>
      </w:r>
      <w:r w:rsidRPr="00065302">
        <w:rPr>
          <w:rStyle w:val="Hyperlink"/>
        </w:rPr>
        <w:instrText xml:space="preserve"> REF _Ref38549263 \r \h </w:instrText>
      </w:r>
      <w:r w:rsidRPr="00065302">
        <w:rPr>
          <w:rStyle w:val="Hyperlink"/>
        </w:rPr>
      </w:r>
      <w:r w:rsidRPr="00065302">
        <w:rPr>
          <w:rStyle w:val="Hyperlink"/>
        </w:rPr>
        <w:fldChar w:fldCharType="separate"/>
      </w:r>
      <w:r w:rsidRPr="00065302">
        <w:rPr>
          <w:rStyle w:val="Hyperlink"/>
        </w:rPr>
        <w:t>12.3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r w:rsidRPr="00065302">
        <w:rPr>
          <w:rStyle w:val="Hyperlink"/>
        </w:rPr>
      </w:r>
      <w:r w:rsidRPr="00065302">
        <w:rPr>
          <w:rStyle w:val="Hyperlink"/>
        </w:rPr>
        <w:fldChar w:fldCharType="separate"/>
      </w:r>
      <w:r w:rsidRPr="00065302">
        <w:rPr>
          <w:rStyle w:val="Hyperlink"/>
        </w:rPr>
        <w:t>Properties for Specifying Lengths</w:t>
      </w:r>
      <w:r w:rsidRPr="00065302">
        <w:rPr>
          <w:rStyle w:val="Hyperlink"/>
        </w:rPr>
        <w:fldChar w:fldCharType="end"/>
      </w:r>
      <w:r>
        <w:t>.</w:t>
      </w:r>
    </w:p>
  </w:footnote>
  <w:footnote w:id="37">
    <w:p w14:paraId="4A6A0A7C" w14:textId="03D6A724" w:rsidR="00B31DA3" w:rsidRDefault="00B31DA3">
      <w:pPr>
        <w:pStyle w:val="FootnoteText"/>
      </w:pPr>
      <w:r>
        <w:rPr>
          <w:rStyle w:val="FootnoteReference"/>
        </w:rPr>
        <w:footnoteRef/>
      </w:r>
      <w:r>
        <w:t xml:space="preserve"> For </w:t>
      </w:r>
      <w:proofErr w:type="spellStart"/>
      <w:r>
        <w:t>dfdl:binaryNumberRep</w:t>
      </w:r>
      <w:proofErr w:type="spellEnd"/>
      <w:r>
        <w:t xml:space="preserve">, see Section </w:t>
      </w:r>
      <w:r w:rsidRPr="00065302">
        <w:rPr>
          <w:rStyle w:val="Hyperlink"/>
        </w:rPr>
        <w:fldChar w:fldCharType="begin"/>
      </w:r>
      <w:r w:rsidRPr="00065302">
        <w:rPr>
          <w:rStyle w:val="Hyperlink"/>
        </w:rPr>
        <w:instrText xml:space="preserve"> REF _Ref38549327 \r \h </w:instrText>
      </w:r>
      <w:r w:rsidRPr="00065302">
        <w:rPr>
          <w:rStyle w:val="Hyperlink"/>
        </w:rPr>
      </w:r>
      <w:r w:rsidRPr="00065302">
        <w:rPr>
          <w:rStyle w:val="Hyperlink"/>
        </w:rPr>
        <w:fldChar w:fldCharType="separate"/>
      </w:r>
      <w:r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r w:rsidRPr="00065302">
        <w:rPr>
          <w:rStyle w:val="Hyperlink"/>
        </w:rPr>
      </w:r>
      <w:r w:rsidRPr="00065302">
        <w:rPr>
          <w:rStyle w:val="Hyperlink"/>
        </w:rPr>
        <w:fldChar w:fldCharType="separate"/>
      </w:r>
      <w:r w:rsidRPr="00065302">
        <w:rPr>
          <w:rStyle w:val="Hyperlink"/>
        </w:rPr>
        <w:t>Properties Specific to Number with Binary Representation</w:t>
      </w:r>
      <w:r w:rsidRPr="00065302">
        <w:rPr>
          <w:rStyle w:val="Hyperlink"/>
        </w:rPr>
        <w:fldChar w:fldCharType="end"/>
      </w:r>
      <w:r>
        <w:t>.</w:t>
      </w:r>
    </w:p>
  </w:footnote>
  <w:footnote w:id="38">
    <w:p w14:paraId="61210CEA" w14:textId="32B4D8E8" w:rsidR="00B31DA3" w:rsidRDefault="00B31DA3">
      <w:pPr>
        <w:pStyle w:val="FootnoteText"/>
      </w:pPr>
      <w:r>
        <w:rPr>
          <w:rStyle w:val="FootnoteReference"/>
        </w:rPr>
        <w:footnoteRef/>
      </w:r>
      <w:r>
        <w:t xml:space="preserve"> For </w:t>
      </w:r>
      <w:proofErr w:type="spellStart"/>
      <w:r>
        <w:t>dfdl:binaryNumberRep</w:t>
      </w:r>
      <w:proofErr w:type="spellEnd"/>
      <w:r>
        <w:t xml:space="preserve">, see Section </w:t>
      </w:r>
      <w:r w:rsidRPr="00065302">
        <w:rPr>
          <w:rStyle w:val="Hyperlink"/>
        </w:rPr>
        <w:fldChar w:fldCharType="begin"/>
      </w:r>
      <w:r w:rsidRPr="00065302">
        <w:rPr>
          <w:rStyle w:val="Hyperlink"/>
        </w:rPr>
        <w:instrText xml:space="preserve"> REF _Ref38551094 \r \h </w:instrText>
      </w:r>
      <w:r w:rsidRPr="00065302">
        <w:rPr>
          <w:rStyle w:val="Hyperlink"/>
        </w:rPr>
      </w:r>
      <w:r w:rsidRPr="00065302">
        <w:rPr>
          <w:rStyle w:val="Hyperlink"/>
        </w:rPr>
        <w:fldChar w:fldCharType="separate"/>
      </w:r>
      <w:r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_Ref38551103 \h </w:instrText>
      </w:r>
      <w:r w:rsidRPr="00065302">
        <w:rPr>
          <w:rStyle w:val="Hyperlink"/>
        </w:rPr>
      </w:r>
      <w:r w:rsidRPr="00065302">
        <w:rPr>
          <w:rStyle w:val="Hyperlink"/>
        </w:rPr>
        <w:fldChar w:fldCharType="separate"/>
      </w:r>
      <w:r w:rsidRPr="00065302">
        <w:rPr>
          <w:rStyle w:val="Hyperlink"/>
        </w:rPr>
        <w:t>Properties Specific to Number with Binary Representation</w:t>
      </w:r>
      <w:r w:rsidRPr="00065302">
        <w:rPr>
          <w:rStyle w:val="Hyperlink"/>
        </w:rPr>
        <w:fldChar w:fldCharType="end"/>
      </w:r>
      <w:r>
        <w:t>.</w:t>
      </w:r>
    </w:p>
  </w:footnote>
  <w:footnote w:id="39">
    <w:p w14:paraId="4BF94CFE" w14:textId="77777777" w:rsidR="00B31DA3" w:rsidRDefault="00B31DA3">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40">
    <w:p w14:paraId="360B79E6" w14:textId="77777777" w:rsidR="00B31DA3" w:rsidRDefault="00B31DA3">
      <w:pPr>
        <w:pStyle w:val="FootnoteText"/>
      </w:pPr>
      <w:r>
        <w:rPr>
          <w:rStyle w:val="FootnoteReference"/>
        </w:rPr>
        <w:footnoteRef/>
      </w:r>
      <w:r>
        <w:t xml:space="preserve"> </w:t>
      </w:r>
      <w:r>
        <w:rPr>
          <w:szCs w:val="20"/>
        </w:rPr>
        <w:t xml:space="preserve">Type decimal must be a minimum of 8 bits because lengthUnits 'bits' is not allowed for </w:t>
      </w:r>
      <w:proofErr w:type="spellStart"/>
      <w:r>
        <w:rPr>
          <w:szCs w:val="20"/>
        </w:rPr>
        <w:t>xs:decimal</w:t>
      </w:r>
      <w:proofErr w:type="spellEnd"/>
      <w:r>
        <w:rPr>
          <w:szCs w:val="20"/>
        </w:rPr>
        <w:t>.</w:t>
      </w:r>
    </w:p>
  </w:footnote>
  <w:footnote w:id="41">
    <w:p w14:paraId="71504D49" w14:textId="77777777" w:rsidR="00B31DA3" w:rsidRDefault="00B31DA3">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2">
    <w:p w14:paraId="30B1D677" w14:textId="10C14095" w:rsidR="00B31DA3" w:rsidRDefault="00B31DA3" w:rsidP="00A061A2">
      <w:pPr>
        <w:pStyle w:val="FootnoteText"/>
      </w:pPr>
      <w:r>
        <w:rPr>
          <w:rStyle w:val="FootnoteReference"/>
        </w:rPr>
        <w:footnoteRef/>
      </w:r>
      <w:r>
        <w:t xml:space="preserve"> Reference for this CA Realia 0x20 overpunch for negative sign is the article: "EBCDIC to ASCII Conversion of Signed Fields" [</w:t>
      </w:r>
      <w:proofErr w:type="spellStart"/>
      <w:r>
        <w:t>CARealia</w:t>
      </w:r>
      <w:proofErr w:type="spellEnd"/>
      <w:r>
        <w:t>]</w:t>
      </w:r>
      <w:r w:rsidDel="00A061A2">
        <w:rPr>
          <w:noProof/>
        </w:rPr>
        <w:t xml:space="preserve"> </w:t>
      </w:r>
      <w:r>
        <w:t>where it says:</w:t>
      </w:r>
    </w:p>
    <w:p w14:paraId="317D7144" w14:textId="3607EE4D" w:rsidR="00B31DA3" w:rsidRDefault="00B31DA3">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3">
    <w:p w14:paraId="346F15F8" w14:textId="77777777" w:rsidR="00B31DA3" w:rsidRDefault="00B31DA3">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4">
    <w:p w14:paraId="24AAA3E3" w14:textId="77777777" w:rsidR="00B31DA3" w:rsidRDefault="00B31DA3">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proofErr w:type="spellStart"/>
      <w:r>
        <w:t>xs:float</w:t>
      </w:r>
      <w:proofErr w:type="spellEnd"/>
      <w:r>
        <w:rPr>
          <w:rFonts w:eastAsia="Arial"/>
        </w:rPr>
        <w:t xml:space="preserve"> </w:t>
      </w:r>
      <w:r>
        <w:t>and</w:t>
      </w:r>
      <w:r>
        <w:rPr>
          <w:rFonts w:eastAsia="Arial"/>
        </w:rPr>
        <w:t xml:space="preserve"> </w:t>
      </w:r>
      <w:proofErr w:type="spellStart"/>
      <w:r>
        <w:t>xs:double</w:t>
      </w:r>
      <w:proofErr w:type="spellEnd"/>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proofErr w:type="spellStart"/>
      <w:r>
        <w:t>xs:anySimpleType</w:t>
      </w:r>
      <w:proofErr w:type="spellEnd"/>
      <w:r>
        <w:t>.</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5">
    <w:p w14:paraId="415DF84F" w14:textId="260B09A3" w:rsidR="00B31DA3" w:rsidRDefault="00B31DA3">
      <w:pPr>
        <w:pStyle w:val="FootnoteText"/>
      </w:pPr>
      <w:r>
        <w:rPr>
          <w:rStyle w:val="FootnoteReference"/>
        </w:rPr>
        <w:footnoteRef/>
      </w:r>
      <w:r>
        <w:t xml:space="preserve"> Note that DFDL does not support a</w:t>
      </w:r>
      <w:ins w:id="5448" w:author="Mike Beckerle" w:date="2020-09-10T11:27:00Z">
        <w:r>
          <w:t xml:space="preserve">n isolated </w:t>
        </w:r>
      </w:ins>
      <w:r>
        <w:t>month</w:t>
      </w:r>
      <w:ins w:id="5449" w:author="Mike Beckerle" w:date="2020-09-10T11:28:00Z">
        <w:r>
          <w:t>,</w:t>
        </w:r>
      </w:ins>
      <w:r>
        <w:t xml:space="preserve"> day</w:t>
      </w:r>
      <w:ins w:id="5450" w:author="Mike Beckerle" w:date="2020-09-10T11:28:00Z">
        <w:r>
          <w:t>,</w:t>
        </w:r>
      </w:ins>
      <w:r>
        <w:t xml:space="preserve"> or year</w:t>
      </w:r>
      <w:ins w:id="5451" w:author="Mike Beckerle" w:date="2020-09-10T11:28:00Z">
        <w:r>
          <w:t xml:space="preserve"> that are not part of a greater date type</w:t>
        </w:r>
      </w:ins>
      <w:r>
        <w:t xml:space="preserve">, as it does not support the XSD simple types </w:t>
      </w:r>
      <w:proofErr w:type="spellStart"/>
      <w:r>
        <w:t>xs:gMonth</w:t>
      </w:r>
      <w:proofErr w:type="spellEnd"/>
      <w:r>
        <w:t xml:space="preserve">, </w:t>
      </w:r>
      <w:proofErr w:type="spellStart"/>
      <w:r>
        <w:t>xs:gDay</w:t>
      </w:r>
      <w:proofErr w:type="spellEnd"/>
      <w:r>
        <w:t xml:space="preserve">, and </w:t>
      </w:r>
      <w:proofErr w:type="spellStart"/>
      <w:r>
        <w:t>xs:gYear</w:t>
      </w:r>
      <w:proofErr w:type="spellEnd"/>
      <w:r>
        <w:t xml:space="preserve">. </w:t>
      </w:r>
    </w:p>
  </w:footnote>
  <w:footnote w:id="46">
    <w:p w14:paraId="4D0BB50E" w14:textId="3C6F1D34" w:rsidR="00B31DA3" w:rsidRDefault="00B31DA3">
      <w:pPr>
        <w:pStyle w:val="FootnoteText"/>
      </w:pPr>
      <w:r>
        <w:rPr>
          <w:rStyle w:val="FootnoteReference"/>
        </w:rPr>
        <w:footnoteRef/>
      </w:r>
      <w:r>
        <w:t xml:space="preserve"> Absent representation implies </w:t>
      </w:r>
      <w:del w:id="7922" w:author="Mike Beckerle" w:date="2020-10-08T20:34:00Z">
        <w:r w:rsidDel="00B31DA3">
          <w:delText>processing error</w:delText>
        </w:r>
      </w:del>
      <w:ins w:id="7923" w:author="Mike Beckerle" w:date="2020-10-08T20:34:00Z">
        <w:r>
          <w:t>Processing Error</w:t>
        </w:r>
      </w:ins>
      <w:r>
        <w:t xml:space="preserve"> for ‘implicit’ when less than or equal to XSD minOccurs.</w:t>
      </w:r>
    </w:p>
  </w:footnote>
  <w:footnote w:id="47">
    <w:p w14:paraId="552DC96E" w14:textId="28BD28C8" w:rsidR="00B31DA3" w:rsidRDefault="00B31DA3">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8">
    <w:p w14:paraId="589557A7" w14:textId="125441CE" w:rsidR="00B31DA3" w:rsidRDefault="00B31DA3">
      <w:pPr>
        <w:pStyle w:val="FootnoteText"/>
      </w:pPr>
      <w:r>
        <w:rPr>
          <w:rStyle w:val="FootnoteReference"/>
        </w:rPr>
        <w:footnoteRef/>
      </w:r>
      <w:r>
        <w:t xml:space="preserve"> An Infoset item value of nil means the Infoset item </w:t>
      </w:r>
      <w:r>
        <w:rPr>
          <w:b/>
        </w:rPr>
        <w:t>[</w:t>
      </w:r>
      <w:proofErr w:type="spellStart"/>
      <w:r>
        <w:rPr>
          <w:b/>
        </w:rPr>
        <w:t>nilled</w:t>
      </w:r>
      <w:proofErr w:type="spellEnd"/>
      <w:r>
        <w:rPr>
          <w:b/>
        </w:rPr>
        <w:t>]</w:t>
      </w:r>
      <w:r>
        <w:t xml:space="preserve"> member is true, and the </w:t>
      </w:r>
      <w:r>
        <w:rPr>
          <w:b/>
        </w:rPr>
        <w:t>[</w:t>
      </w:r>
      <w:proofErr w:type="spellStart"/>
      <w:r>
        <w:rPr>
          <w:b/>
        </w:rPr>
        <w:t>dataValue</w:t>
      </w:r>
      <w:proofErr w:type="spellEnd"/>
      <w:r>
        <w:rPr>
          <w:b/>
        </w:rPr>
        <w:t>]</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9">
    <w:p w14:paraId="74508193" w14:textId="77777777" w:rsidR="00B31DA3" w:rsidRDefault="00B31DA3">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50">
    <w:p w14:paraId="6462D828" w14:textId="41CD94B8" w:rsidR="00B31DA3" w:rsidRDefault="00B31DA3">
      <w:pPr>
        <w:pStyle w:val="FootnoteText"/>
      </w:pPr>
      <w:ins w:id="8961" w:author="Mike Beckerle" w:date="2020-09-10T13:41:00Z">
        <w:r>
          <w:rPr>
            <w:rStyle w:val="FootnoteReference"/>
          </w:rPr>
          <w:footnoteRef/>
        </w:r>
        <w:r>
          <w:t xml:space="preserve"> Because DFDL v1.0 does not allow rec</w:t>
        </w:r>
      </w:ins>
      <w:ins w:id="8962" w:author="Mike Beckerle" w:date="2020-09-10T13:42:00Z">
        <w:r>
          <w:t xml:space="preserve">ursive definitions, the notion of unbounded here is limited by the depth of the DFDL schema, so is not truly unbounded as it would be </w:t>
        </w:r>
      </w:ins>
      <w:ins w:id="8963" w:author="Mike Beckerle" w:date="2020-09-10T13:43:00Z">
        <w:r>
          <w:t>if recursion were allowed.</w:t>
        </w:r>
      </w:ins>
    </w:p>
  </w:footnote>
  <w:footnote w:id="51">
    <w:p w14:paraId="4F87D16C" w14:textId="77777777" w:rsidR="00B31DA3" w:rsidRDefault="00B31DA3">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 we are defining the </w:t>
      </w:r>
      <w:proofErr w:type="spellStart"/>
      <w:r>
        <w:t>dfdl:escapeEscapeCharacter</w:t>
      </w:r>
      <w:proofErr w:type="spellEnd"/>
      <w:r>
        <w:t xml:space="preserve"> to be a single '%' character in the data stream. </w:t>
      </w:r>
    </w:p>
  </w:footnote>
  <w:footnote w:id="52">
    <w:p w14:paraId="287A012A" w14:textId="77777777" w:rsidR="00B31DA3" w:rsidRDefault="00B31DA3">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3">
    <w:p w14:paraId="6B8B756E" w14:textId="77777777" w:rsidR="00B31DA3" w:rsidRDefault="00B31DA3">
      <w:pPr>
        <w:pStyle w:val="FootnoteText"/>
      </w:pPr>
      <w:r>
        <w:rPr>
          <w:rStyle w:val="FootnoteReference"/>
        </w:rPr>
        <w:footnoteRef/>
      </w:r>
      <w:r>
        <w:t xml:space="preserve"> Though US-ASCII contains only 128 characters DFDL assumes the US-ASCII encoding to use one character per 8-bit byte.</w:t>
      </w:r>
    </w:p>
  </w:footnote>
  <w:footnote w:id="54">
    <w:p w14:paraId="6025009C" w14:textId="77777777" w:rsidR="00B31DA3" w:rsidRDefault="00B31DA3">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5">
    <w:p w14:paraId="0695400F" w14:textId="4A632421" w:rsidR="00B31DA3" w:rsidRDefault="00B31DA3">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5A5D5CC6" w:rsidR="00B31DA3" w:rsidRDefault="00B31DA3">
    <w:pPr>
      <w:pStyle w:val="Header"/>
    </w:pPr>
    <w:r>
      <w:t>GFD-P-R.240</w:t>
    </w:r>
    <w:r>
      <w:tab/>
    </w:r>
    <w:r>
      <w:tab/>
      <w:t>October 2020</w:t>
    </w:r>
  </w:p>
  <w:p w14:paraId="3F53B1B0" w14:textId="77777777" w:rsidR="00B31DA3" w:rsidRDefault="00B31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6BD70969" w:rsidR="00B31DA3" w:rsidRDefault="00B31DA3">
    <w:pPr>
      <w:pStyle w:val="Header"/>
      <w:rPr>
        <w:lang w:val="de-DE"/>
      </w:rPr>
    </w:pPr>
    <w:r>
      <w:t>GFD-P-R.240</w:t>
    </w:r>
    <w:r>
      <w:tab/>
    </w:r>
    <w:r>
      <w:tab/>
    </w:r>
    <w:r>
      <w:rPr>
        <w:lang w:val="de-DE"/>
      </w:rPr>
      <w:t>Michael J Beckerle, </w:t>
    </w:r>
    <w:ins w:id="46" w:author="Mike Beckerle" w:date="2020-04-27T12:42:00Z">
      <w:r>
        <w:rPr>
          <w:lang w:val="de-DE"/>
        </w:rPr>
        <w:t xml:space="preserve"> </w:t>
      </w:r>
    </w:ins>
    <w:r>
      <w:rPr>
        <w:lang w:val="de-DE"/>
      </w:rPr>
      <w:t>Owl Cyber Defense/Tresys</w:t>
    </w:r>
  </w:p>
  <w:p w14:paraId="3ECD4289" w14:textId="77777777" w:rsidR="00B31DA3" w:rsidRDefault="00B31DA3">
    <w:pPr>
      <w:pStyle w:val="Header"/>
    </w:pPr>
    <w:r>
      <w:rPr>
        <w:lang w:val="de-DE"/>
      </w:rPr>
      <w:t>OGF DFDL WG</w:t>
    </w:r>
    <w:r>
      <w:rPr>
        <w:lang w:val="de-DE"/>
      </w:rPr>
      <w:tab/>
    </w:r>
    <w:r>
      <w:rPr>
        <w:lang w:val="de-DE"/>
      </w:rPr>
      <w:tab/>
    </w:r>
    <w:r>
      <w:t>Stephen M Hanson, IBM</w:t>
    </w:r>
  </w:p>
  <w:p w14:paraId="637E4E92" w14:textId="4EA6E6D9" w:rsidR="00B31DA3" w:rsidRDefault="00B31DA3">
    <w:pPr>
      <w:pStyle w:val="Header"/>
    </w:pPr>
    <w:r>
      <w:rPr>
        <w:lang w:val="de-DE"/>
      </w:rPr>
      <w:t xml:space="preserve">dfdl-wg@ogf.org </w:t>
    </w:r>
    <w:r>
      <w:tab/>
    </w:r>
    <w:r>
      <w:tab/>
      <w:t>October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B31DA3" w:rsidRDefault="00B31DA3">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8"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464BB"/>
    <w:multiLevelType w:val="hybridMultilevel"/>
    <w:tmpl w:val="5AC2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69E3680"/>
    <w:multiLevelType w:val="multilevel"/>
    <w:tmpl w:val="4FAAB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4"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5"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0"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1"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6"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9"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5"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7"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8"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5"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7"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8"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2"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6"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1"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3"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6"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3"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5"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7"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3"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4"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6"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8"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0"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3"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4"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5"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6"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7"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8"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2"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3"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5"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6"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7"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9"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1"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4"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6"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3"/>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6"/>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70"/>
  </w:num>
  <w:num w:numId="19">
    <w:abstractNumId w:val="160"/>
  </w:num>
  <w:num w:numId="20">
    <w:abstractNumId w:val="168"/>
  </w:num>
  <w:num w:numId="21">
    <w:abstractNumId w:val="126"/>
  </w:num>
  <w:num w:numId="22">
    <w:abstractNumId w:val="155"/>
  </w:num>
  <w:num w:numId="23">
    <w:abstractNumId w:val="125"/>
  </w:num>
  <w:num w:numId="24">
    <w:abstractNumId w:val="93"/>
  </w:num>
  <w:num w:numId="25">
    <w:abstractNumId w:val="107"/>
  </w:num>
  <w:num w:numId="26">
    <w:abstractNumId w:val="86"/>
    <w:lvlOverride w:ilvl="0"/>
    <w:lvlOverride w:ilvl="1">
      <w:startOverride w:val="1"/>
    </w:lvlOverride>
    <w:lvlOverride w:ilvl="2"/>
    <w:lvlOverride w:ilvl="3"/>
    <w:lvlOverride w:ilvl="4"/>
    <w:lvlOverride w:ilvl="5"/>
    <w:lvlOverride w:ilvl="6"/>
    <w:lvlOverride w:ilvl="7"/>
    <w:lvlOverride w:ilvl="8"/>
  </w:num>
  <w:num w:numId="27">
    <w:abstractNumId w:val="161"/>
  </w:num>
  <w:num w:numId="28">
    <w:abstractNumId w:val="159"/>
  </w:num>
  <w:num w:numId="2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2"/>
  </w:num>
  <w:num w:numId="31">
    <w:abstractNumId w:val="116"/>
  </w:num>
  <w:num w:numId="32">
    <w:abstractNumId w:val="119"/>
  </w:num>
  <w:num w:numId="33">
    <w:abstractNumId w:val="30"/>
  </w:num>
  <w:num w:numId="34">
    <w:abstractNumId w:val="180"/>
  </w:num>
  <w:num w:numId="35">
    <w:abstractNumId w:val="144"/>
  </w:num>
  <w:num w:numId="36">
    <w:abstractNumId w:val="204"/>
  </w:num>
  <w:num w:numId="37">
    <w:abstractNumId w:val="46"/>
  </w:num>
  <w:num w:numId="38">
    <w:abstractNumId w:val="100"/>
  </w:num>
  <w:num w:numId="39">
    <w:abstractNumId w:val="167"/>
  </w:num>
  <w:num w:numId="40">
    <w:abstractNumId w:val="29"/>
  </w:num>
  <w:num w:numId="41">
    <w:abstractNumId w:val="98"/>
  </w:num>
  <w:num w:numId="42">
    <w:abstractNumId w:val="166"/>
  </w:num>
  <w:num w:numId="43">
    <w:abstractNumId w:val="131"/>
  </w:num>
  <w:num w:numId="44">
    <w:abstractNumId w:val="184"/>
  </w:num>
  <w:num w:numId="45">
    <w:abstractNumId w:val="189"/>
  </w:num>
  <w:num w:numId="46">
    <w:abstractNumId w:val="103"/>
  </w:num>
  <w:num w:numId="47">
    <w:abstractNumId w:val="113"/>
  </w:num>
  <w:num w:numId="48">
    <w:abstractNumId w:val="156"/>
  </w:num>
  <w:num w:numId="49">
    <w:abstractNumId w:val="55"/>
  </w:num>
  <w:num w:numId="50">
    <w:abstractNumId w:val="54"/>
  </w:num>
  <w:num w:numId="51">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8"/>
  </w:num>
  <w:num w:numId="5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3"/>
  </w:num>
  <w:num w:numId="56">
    <w:abstractNumId w:val="178"/>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num>
  <w:num w:numId="6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3"/>
  </w:num>
  <w:num w:numId="66">
    <w:abstractNumId w:val="37"/>
  </w:num>
  <w:num w:numId="67">
    <w:abstractNumId w:val="104"/>
  </w:num>
  <w:num w:numId="68">
    <w:abstractNumId w:val="175"/>
  </w:num>
  <w:num w:numId="69">
    <w:abstractNumId w:val="92"/>
  </w:num>
  <w:num w:numId="7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5"/>
  </w:num>
  <w:num w:numId="73">
    <w:abstractNumId w:val="190"/>
  </w:num>
  <w:num w:numId="74">
    <w:abstractNumId w:val="149"/>
  </w:num>
  <w:num w:numId="75">
    <w:abstractNumId w:val="182"/>
  </w:num>
  <w:num w:numId="76">
    <w:abstractNumId w:val="151"/>
  </w:num>
  <w:num w:numId="77">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7"/>
  </w:num>
  <w:num w:numId="81">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2"/>
  </w:num>
  <w:num w:numId="83">
    <w:abstractNumId w:val="138"/>
  </w:num>
  <w:num w:numId="84">
    <w:abstractNumId w:val="66"/>
  </w:num>
  <w:num w:numId="85">
    <w:abstractNumId w:val="50"/>
  </w:num>
  <w:num w:numId="86">
    <w:abstractNumId w:val="47"/>
  </w:num>
  <w:num w:numId="87">
    <w:abstractNumId w:val="165"/>
  </w:num>
  <w:num w:numId="8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1"/>
  </w:num>
  <w:num w:numId="90">
    <w:abstractNumId w:val="193"/>
  </w:num>
  <w:num w:numId="91">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7"/>
  </w:num>
  <w:num w:numId="93">
    <w:abstractNumId w:val="164"/>
  </w:num>
  <w:num w:numId="94">
    <w:abstractNumId w:val="140"/>
  </w:num>
  <w:num w:numId="95">
    <w:abstractNumId w:val="181"/>
  </w:num>
  <w:num w:numId="96">
    <w:abstractNumId w:val="87"/>
  </w:num>
  <w:num w:numId="97">
    <w:abstractNumId w:val="68"/>
  </w:num>
  <w:num w:numId="98">
    <w:abstractNumId w:val="172"/>
  </w:num>
  <w:num w:numId="99">
    <w:abstractNumId w:val="157"/>
  </w:num>
  <w:num w:numId="100">
    <w:abstractNumId w:val="139"/>
  </w:num>
  <w:num w:numId="101">
    <w:abstractNumId w:val="57"/>
  </w:num>
  <w:num w:numId="102">
    <w:abstractNumId w:val="117"/>
  </w:num>
  <w:num w:numId="103">
    <w:abstractNumId w:val="143"/>
  </w:num>
  <w:num w:numId="104">
    <w:abstractNumId w:val="72"/>
  </w:num>
  <w:num w:numId="105">
    <w:abstractNumId w:val="45"/>
  </w:num>
  <w:num w:numId="106">
    <w:abstractNumId w:val="109"/>
  </w:num>
  <w:num w:numId="107">
    <w:abstractNumId w:val="199"/>
  </w:num>
  <w:num w:numId="108">
    <w:abstractNumId w:val="202"/>
  </w:num>
  <w:num w:numId="109">
    <w:abstractNumId w:val="154"/>
  </w:num>
  <w:num w:numId="110">
    <w:abstractNumId w:val="203"/>
  </w:num>
  <w:num w:numId="111">
    <w:abstractNumId w:val="70"/>
  </w:num>
  <w:num w:numId="112">
    <w:abstractNumId w:val="133"/>
  </w:num>
  <w:num w:numId="113">
    <w:abstractNumId w:val="56"/>
  </w:num>
  <w:num w:numId="114">
    <w:abstractNumId w:val="197"/>
  </w:num>
  <w:num w:numId="115">
    <w:abstractNumId w:val="176"/>
  </w:num>
  <w:num w:numId="116">
    <w:abstractNumId w:val="158"/>
  </w:num>
  <w:num w:numId="117">
    <w:abstractNumId w:val="114"/>
  </w:num>
  <w:num w:numId="118">
    <w:abstractNumId w:val="69"/>
  </w:num>
  <w:num w:numId="119">
    <w:abstractNumId w:val="130"/>
  </w:num>
  <w:num w:numId="120">
    <w:abstractNumId w:val="89"/>
  </w:num>
  <w:num w:numId="121">
    <w:abstractNumId w:val="150"/>
  </w:num>
  <w:num w:numId="122">
    <w:abstractNumId w:val="102"/>
  </w:num>
  <w:num w:numId="123">
    <w:abstractNumId w:val="82"/>
  </w:num>
  <w:num w:numId="124">
    <w:abstractNumId w:val="112"/>
  </w:num>
  <w:num w:numId="1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71"/>
  </w:num>
  <w:num w:numId="127">
    <w:abstractNumId w:val="85"/>
  </w:num>
  <w:num w:numId="128">
    <w:abstractNumId w:val="84"/>
  </w:num>
  <w:num w:numId="129">
    <w:abstractNumId w:val="146"/>
  </w:num>
  <w:num w:numId="13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98"/>
  </w:num>
  <w:num w:numId="13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0"/>
  </w:num>
  <w:num w:numId="134">
    <w:abstractNumId w:val="67"/>
  </w:num>
  <w:num w:numId="135">
    <w:abstractNumId w:val="187"/>
  </w:num>
  <w:num w:numId="136">
    <w:abstractNumId w:val="120"/>
  </w:num>
  <w:num w:numId="137">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86"/>
  </w:num>
  <w:num w:numId="13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1"/>
  </w:num>
  <w:num w:numId="141">
    <w:abstractNumId w:val="145"/>
  </w:num>
  <w:num w:numId="1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7"/>
  </w:num>
  <w:num w:numId="14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1"/>
  </w:num>
  <w:num w:numId="147">
    <w:abstractNumId w:val="105"/>
  </w:num>
  <w:num w:numId="148">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6"/>
  </w:num>
  <w:num w:numId="151">
    <w:abstractNumId w:val="79"/>
  </w:num>
  <w:num w:numId="152">
    <w:abstractNumId w:val="39"/>
  </w:num>
  <w:num w:numId="153">
    <w:abstractNumId w:val="35"/>
  </w:num>
  <w:num w:numId="154">
    <w:abstractNumId w:val="153"/>
  </w:num>
  <w:num w:numId="155">
    <w:abstractNumId w:val="135"/>
  </w:num>
  <w:num w:numId="156">
    <w:abstractNumId w:val="148"/>
  </w:num>
  <w:num w:numId="157">
    <w:abstractNumId w:val="80"/>
  </w:num>
  <w:num w:numId="158">
    <w:abstractNumId w:val="128"/>
  </w:num>
  <w:num w:numId="159">
    <w:abstractNumId w:val="201"/>
  </w:num>
  <w:num w:numId="160">
    <w:abstractNumId w:val="60"/>
  </w:num>
  <w:num w:numId="1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6"/>
  </w:num>
  <w:num w:numId="163">
    <w:abstractNumId w:val="127"/>
  </w:num>
  <w:num w:numId="164">
    <w:abstractNumId w:val="40"/>
  </w:num>
  <w:num w:numId="165">
    <w:abstractNumId w:val="174"/>
  </w:num>
  <w:num w:numId="166">
    <w:abstractNumId w:val="33"/>
  </w:num>
  <w:num w:numId="16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53"/>
  </w:num>
  <w:num w:numId="169">
    <w:abstractNumId w:val="91"/>
  </w:num>
  <w:num w:numId="17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52"/>
  </w:num>
  <w:num w:numId="173">
    <w:abstractNumId w:val="207"/>
  </w:num>
  <w:num w:numId="174">
    <w:abstractNumId w:val="58"/>
  </w:num>
  <w:num w:numId="175">
    <w:abstractNumId w:val="48"/>
  </w:num>
  <w:num w:numId="176">
    <w:abstractNumId w:val="88"/>
  </w:num>
  <w:num w:numId="177">
    <w:abstractNumId w:val="99"/>
  </w:num>
  <w:num w:numId="178">
    <w:abstractNumId w:val="75"/>
  </w:num>
  <w:num w:numId="179">
    <w:abstractNumId w:val="42"/>
  </w:num>
  <w:num w:numId="180">
    <w:abstractNumId w:val="121"/>
  </w:num>
  <w:num w:numId="181">
    <w:abstractNumId w:val="191"/>
  </w:num>
  <w:num w:numId="182">
    <w:abstractNumId w:val="115"/>
  </w:num>
  <w:num w:numId="183">
    <w:abstractNumId w:val="95"/>
  </w:num>
  <w:num w:numId="184">
    <w:abstractNumId w:val="177"/>
  </w:num>
  <w:num w:numId="185">
    <w:abstractNumId w:val="124"/>
  </w:num>
  <w:num w:numId="186">
    <w:abstractNumId w:val="185"/>
  </w:num>
  <w:num w:numId="187">
    <w:abstractNumId w:val="41"/>
  </w:num>
  <w:num w:numId="188">
    <w:abstractNumId w:val="94"/>
  </w:num>
  <w:num w:numId="189">
    <w:abstractNumId w:val="59"/>
  </w:num>
  <w:numIdMacAtCleanup w:val="1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attachedTemplate r:id="rId1"/>
  <w:linkStyles/>
  <w:revisionView w:formatting="0"/>
  <w:trackRevisions/>
  <w:doNotTrackFormatting/>
  <w:documentProtection w:edit="readOnly" w:formatting="1" w:enforcement="0"/>
  <w:styleLockTheme/>
  <w:styleLockQFSet/>
  <w:defaultTabStop w:val="720"/>
  <w:noPunctuationKerning/>
  <w:characterSpacingControl w:val="doNotCompress"/>
  <w:hdrShapeDefaults>
    <o:shapedefaults v:ext="edit" spidmax="53249"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02119"/>
    <w:rsid w:val="00024688"/>
    <w:rsid w:val="00030976"/>
    <w:rsid w:val="000324DA"/>
    <w:rsid w:val="000402CA"/>
    <w:rsid w:val="00047FA7"/>
    <w:rsid w:val="000649A5"/>
    <w:rsid w:val="00065302"/>
    <w:rsid w:val="000705FB"/>
    <w:rsid w:val="00082710"/>
    <w:rsid w:val="00082D4C"/>
    <w:rsid w:val="00085720"/>
    <w:rsid w:val="000C1B5E"/>
    <w:rsid w:val="000C21F8"/>
    <w:rsid w:val="000C2A29"/>
    <w:rsid w:val="000E1214"/>
    <w:rsid w:val="000E5BE9"/>
    <w:rsid w:val="001043CC"/>
    <w:rsid w:val="00111315"/>
    <w:rsid w:val="001311AD"/>
    <w:rsid w:val="0013417F"/>
    <w:rsid w:val="00137019"/>
    <w:rsid w:val="0014785A"/>
    <w:rsid w:val="00154DBA"/>
    <w:rsid w:val="00163F3D"/>
    <w:rsid w:val="00180C80"/>
    <w:rsid w:val="00181613"/>
    <w:rsid w:val="001863C8"/>
    <w:rsid w:val="0019113C"/>
    <w:rsid w:val="001A1BCF"/>
    <w:rsid w:val="001B41C5"/>
    <w:rsid w:val="001C6CEB"/>
    <w:rsid w:val="001D0610"/>
    <w:rsid w:val="001D0D73"/>
    <w:rsid w:val="001E3F57"/>
    <w:rsid w:val="001F5CD3"/>
    <w:rsid w:val="00203B81"/>
    <w:rsid w:val="00211256"/>
    <w:rsid w:val="002121DD"/>
    <w:rsid w:val="00213E9E"/>
    <w:rsid w:val="00220C30"/>
    <w:rsid w:val="002224FE"/>
    <w:rsid w:val="00227800"/>
    <w:rsid w:val="0023334C"/>
    <w:rsid w:val="00234952"/>
    <w:rsid w:val="002439DA"/>
    <w:rsid w:val="00243B1A"/>
    <w:rsid w:val="002829DB"/>
    <w:rsid w:val="0028357A"/>
    <w:rsid w:val="002B5887"/>
    <w:rsid w:val="002C0BB3"/>
    <w:rsid w:val="002C3DB7"/>
    <w:rsid w:val="002D641E"/>
    <w:rsid w:val="002E139B"/>
    <w:rsid w:val="0030221D"/>
    <w:rsid w:val="00320104"/>
    <w:rsid w:val="003215F2"/>
    <w:rsid w:val="00325A32"/>
    <w:rsid w:val="0033562A"/>
    <w:rsid w:val="00341AE4"/>
    <w:rsid w:val="00342FCB"/>
    <w:rsid w:val="003558CF"/>
    <w:rsid w:val="0036218C"/>
    <w:rsid w:val="00395666"/>
    <w:rsid w:val="003A3DF6"/>
    <w:rsid w:val="003B63AE"/>
    <w:rsid w:val="003C6648"/>
    <w:rsid w:val="003D7123"/>
    <w:rsid w:val="003F19C4"/>
    <w:rsid w:val="00404DC4"/>
    <w:rsid w:val="00405572"/>
    <w:rsid w:val="00405F84"/>
    <w:rsid w:val="00412D2F"/>
    <w:rsid w:val="00415598"/>
    <w:rsid w:val="00424C98"/>
    <w:rsid w:val="00426353"/>
    <w:rsid w:val="0044109E"/>
    <w:rsid w:val="0046246D"/>
    <w:rsid w:val="00464833"/>
    <w:rsid w:val="0047079B"/>
    <w:rsid w:val="004756F1"/>
    <w:rsid w:val="004806AE"/>
    <w:rsid w:val="00485797"/>
    <w:rsid w:val="00486281"/>
    <w:rsid w:val="00502292"/>
    <w:rsid w:val="00512C8E"/>
    <w:rsid w:val="0052761A"/>
    <w:rsid w:val="00542EA4"/>
    <w:rsid w:val="00554550"/>
    <w:rsid w:val="005A1064"/>
    <w:rsid w:val="005B0E56"/>
    <w:rsid w:val="005C65C3"/>
    <w:rsid w:val="005D7E0C"/>
    <w:rsid w:val="005E4134"/>
    <w:rsid w:val="005E5BCE"/>
    <w:rsid w:val="005F0EA2"/>
    <w:rsid w:val="0060183F"/>
    <w:rsid w:val="006102CD"/>
    <w:rsid w:val="00610575"/>
    <w:rsid w:val="00613FBC"/>
    <w:rsid w:val="006209D6"/>
    <w:rsid w:val="0063721D"/>
    <w:rsid w:val="006402E3"/>
    <w:rsid w:val="006516A9"/>
    <w:rsid w:val="00661E8C"/>
    <w:rsid w:val="00663209"/>
    <w:rsid w:val="006828AD"/>
    <w:rsid w:val="006B3FD8"/>
    <w:rsid w:val="006B6634"/>
    <w:rsid w:val="006C35ED"/>
    <w:rsid w:val="006C5892"/>
    <w:rsid w:val="006D4C7D"/>
    <w:rsid w:val="006E2847"/>
    <w:rsid w:val="006F73D0"/>
    <w:rsid w:val="006F7CE2"/>
    <w:rsid w:val="00702571"/>
    <w:rsid w:val="0071580C"/>
    <w:rsid w:val="00717DB9"/>
    <w:rsid w:val="007200D8"/>
    <w:rsid w:val="00723E4C"/>
    <w:rsid w:val="0072660C"/>
    <w:rsid w:val="00726B5E"/>
    <w:rsid w:val="00746CFF"/>
    <w:rsid w:val="00772FEB"/>
    <w:rsid w:val="007771F6"/>
    <w:rsid w:val="00780A0E"/>
    <w:rsid w:val="007861A7"/>
    <w:rsid w:val="007C70E8"/>
    <w:rsid w:val="007E21F8"/>
    <w:rsid w:val="00801A55"/>
    <w:rsid w:val="00801C1A"/>
    <w:rsid w:val="00804F04"/>
    <w:rsid w:val="0081545C"/>
    <w:rsid w:val="0082161B"/>
    <w:rsid w:val="008323B3"/>
    <w:rsid w:val="00841595"/>
    <w:rsid w:val="00852389"/>
    <w:rsid w:val="00852536"/>
    <w:rsid w:val="00855633"/>
    <w:rsid w:val="0086284F"/>
    <w:rsid w:val="008712C9"/>
    <w:rsid w:val="00873A62"/>
    <w:rsid w:val="00885B8F"/>
    <w:rsid w:val="00893233"/>
    <w:rsid w:val="00895323"/>
    <w:rsid w:val="008A6D15"/>
    <w:rsid w:val="008D53D7"/>
    <w:rsid w:val="008E5D0A"/>
    <w:rsid w:val="008E7C14"/>
    <w:rsid w:val="008F3FEB"/>
    <w:rsid w:val="008F4910"/>
    <w:rsid w:val="009042D0"/>
    <w:rsid w:val="00905EC9"/>
    <w:rsid w:val="00906773"/>
    <w:rsid w:val="00912876"/>
    <w:rsid w:val="009233C6"/>
    <w:rsid w:val="00933F0E"/>
    <w:rsid w:val="00951C77"/>
    <w:rsid w:val="009527E9"/>
    <w:rsid w:val="0096433A"/>
    <w:rsid w:val="009657F2"/>
    <w:rsid w:val="00972458"/>
    <w:rsid w:val="009979AD"/>
    <w:rsid w:val="009A5FA6"/>
    <w:rsid w:val="009A78B3"/>
    <w:rsid w:val="009C3D89"/>
    <w:rsid w:val="009D1927"/>
    <w:rsid w:val="009D2DEF"/>
    <w:rsid w:val="009D6AD6"/>
    <w:rsid w:val="009E537B"/>
    <w:rsid w:val="009F04EE"/>
    <w:rsid w:val="00A00DE7"/>
    <w:rsid w:val="00A061A2"/>
    <w:rsid w:val="00A10415"/>
    <w:rsid w:val="00A17A53"/>
    <w:rsid w:val="00A24664"/>
    <w:rsid w:val="00A45C7B"/>
    <w:rsid w:val="00A57149"/>
    <w:rsid w:val="00A64D65"/>
    <w:rsid w:val="00A75D80"/>
    <w:rsid w:val="00A87198"/>
    <w:rsid w:val="00AA0FDE"/>
    <w:rsid w:val="00AA57A1"/>
    <w:rsid w:val="00AA6294"/>
    <w:rsid w:val="00AA7D10"/>
    <w:rsid w:val="00AD6984"/>
    <w:rsid w:val="00AE22DD"/>
    <w:rsid w:val="00B0355A"/>
    <w:rsid w:val="00B3089F"/>
    <w:rsid w:val="00B31DA3"/>
    <w:rsid w:val="00B51579"/>
    <w:rsid w:val="00B54203"/>
    <w:rsid w:val="00B55249"/>
    <w:rsid w:val="00B57015"/>
    <w:rsid w:val="00B5754E"/>
    <w:rsid w:val="00B62FDD"/>
    <w:rsid w:val="00B64BCF"/>
    <w:rsid w:val="00B70F70"/>
    <w:rsid w:val="00B7505F"/>
    <w:rsid w:val="00B826F6"/>
    <w:rsid w:val="00B833BB"/>
    <w:rsid w:val="00B86F57"/>
    <w:rsid w:val="00BA345B"/>
    <w:rsid w:val="00BB4D4C"/>
    <w:rsid w:val="00BC2419"/>
    <w:rsid w:val="00BC7269"/>
    <w:rsid w:val="00BE0D47"/>
    <w:rsid w:val="00BE5927"/>
    <w:rsid w:val="00BF4499"/>
    <w:rsid w:val="00C0708D"/>
    <w:rsid w:val="00C10857"/>
    <w:rsid w:val="00C21DBA"/>
    <w:rsid w:val="00C254AF"/>
    <w:rsid w:val="00C31ED0"/>
    <w:rsid w:val="00C351AD"/>
    <w:rsid w:val="00C41E85"/>
    <w:rsid w:val="00C4686A"/>
    <w:rsid w:val="00C6020E"/>
    <w:rsid w:val="00CB76D6"/>
    <w:rsid w:val="00CC42B0"/>
    <w:rsid w:val="00CC44F2"/>
    <w:rsid w:val="00CC71C1"/>
    <w:rsid w:val="00CD1D33"/>
    <w:rsid w:val="00CD27B4"/>
    <w:rsid w:val="00CD3F97"/>
    <w:rsid w:val="00CD59F7"/>
    <w:rsid w:val="00CE4EED"/>
    <w:rsid w:val="00CE5EE9"/>
    <w:rsid w:val="00D019A4"/>
    <w:rsid w:val="00D23462"/>
    <w:rsid w:val="00D36F04"/>
    <w:rsid w:val="00D372CD"/>
    <w:rsid w:val="00D47D14"/>
    <w:rsid w:val="00D64322"/>
    <w:rsid w:val="00D71BE8"/>
    <w:rsid w:val="00D8557F"/>
    <w:rsid w:val="00DA2317"/>
    <w:rsid w:val="00DC3AD5"/>
    <w:rsid w:val="00DD761E"/>
    <w:rsid w:val="00DE6191"/>
    <w:rsid w:val="00DF3E2F"/>
    <w:rsid w:val="00DF47A3"/>
    <w:rsid w:val="00E02A22"/>
    <w:rsid w:val="00E119C3"/>
    <w:rsid w:val="00E11D4A"/>
    <w:rsid w:val="00E1280B"/>
    <w:rsid w:val="00E21F14"/>
    <w:rsid w:val="00E22A38"/>
    <w:rsid w:val="00E24016"/>
    <w:rsid w:val="00E31C2A"/>
    <w:rsid w:val="00E43388"/>
    <w:rsid w:val="00E54529"/>
    <w:rsid w:val="00E62DDA"/>
    <w:rsid w:val="00E74F22"/>
    <w:rsid w:val="00E751FE"/>
    <w:rsid w:val="00E806C6"/>
    <w:rsid w:val="00E87CE8"/>
    <w:rsid w:val="00EA2EAC"/>
    <w:rsid w:val="00EA309B"/>
    <w:rsid w:val="00EC6E09"/>
    <w:rsid w:val="00ED1215"/>
    <w:rsid w:val="00ED3C90"/>
    <w:rsid w:val="00EF594A"/>
    <w:rsid w:val="00F0238E"/>
    <w:rsid w:val="00F1488C"/>
    <w:rsid w:val="00F21826"/>
    <w:rsid w:val="00F232AD"/>
    <w:rsid w:val="00F31291"/>
    <w:rsid w:val="00F4681C"/>
    <w:rsid w:val="00F67286"/>
    <w:rsid w:val="00F728D0"/>
    <w:rsid w:val="00F7778E"/>
    <w:rsid w:val="00F87639"/>
    <w:rsid w:val="00F9454E"/>
    <w:rsid w:val="00FC60FB"/>
    <w:rsid w:val="00FD6390"/>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B31DA3"/>
    <w:pPr>
      <w:keepNext/>
      <w:pageBreakBefore/>
      <w:numPr>
        <w:numId w:val="1"/>
      </w:numPr>
      <w:spacing w:before="120"/>
      <w:outlineLvl w:val="0"/>
      <w:pPrChange w:id="0" w:author="Mike Beckerle" w:date="2020-10-08T20:27:00Z">
        <w:pPr>
          <w:keepNext/>
          <w:pageBreakBefore/>
          <w:numPr>
            <w:numId w:val="1"/>
          </w:numPr>
          <w:spacing w:before="120" w:after="60"/>
          <w:ind w:left="432" w:hanging="432"/>
          <w:outlineLvl w:val="0"/>
        </w:pPr>
      </w:pPrChange>
    </w:pPr>
    <w:rPr>
      <w:rFonts w:cs="Arial"/>
      <w:b/>
      <w:bCs/>
      <w:kern w:val="32"/>
      <w:sz w:val="28"/>
      <w:szCs w:val="32"/>
      <w:rPrChange w:id="0" w:author="Mike Beckerle" w:date="2020-10-08T20:27:00Z">
        <w:rPr>
          <w:rFonts w:ascii="Arial" w:hAnsi="Arial" w:cs="Arial"/>
          <w:b/>
          <w:bCs/>
          <w:kern w:val="32"/>
          <w:sz w:val="28"/>
          <w:szCs w:val="32"/>
          <w:lang w:val="en-US" w:eastAsia="en-US" w:bidi="ar-SA"/>
        </w:rPr>
      </w:rPrChange>
    </w:rPr>
  </w:style>
  <w:style w:type="paragraph" w:styleId="Heading2">
    <w:name w:val="heading 2"/>
    <w:basedOn w:val="Heading1"/>
    <w:next w:val="nobreak"/>
    <w:link w:val="Heading2Char"/>
    <w:autoRedefine/>
    <w:qFormat/>
    <w:rsid w:val="006402E3"/>
    <w:pPr>
      <w:pageBreakBefore w:val="0"/>
      <w:numPr>
        <w:ilvl w:val="1"/>
      </w:numPr>
      <w:outlineLvl w:val="1"/>
      <w:pPrChange w:id="1" w:author="Mike Beckerle" w:date="2020-10-08T18:49:00Z">
        <w:pPr>
          <w:keepNext/>
          <w:numPr>
            <w:ilvl w:val="1"/>
            <w:numId w:val="1"/>
          </w:numPr>
          <w:spacing w:before="120" w:after="60"/>
          <w:ind w:left="576" w:hanging="576"/>
          <w:outlineLvl w:val="1"/>
        </w:pPr>
      </w:pPrChange>
    </w:pPr>
    <w:rPr>
      <w:sz w:val="24"/>
      <w:rPrChange w:id="1" w:author="Mike Beckerle" w:date="2020-10-08T18:49:00Z">
        <w:rPr>
          <w:rFonts w:ascii="Arial" w:hAnsi="Arial" w:cs="Arial"/>
          <w:b/>
          <w:bCs/>
          <w:kern w:val="32"/>
          <w:sz w:val="24"/>
          <w:szCs w:val="32"/>
          <w:lang w:val="en-US" w:eastAsia="en-US" w:bidi="ar-SA"/>
        </w:rPr>
      </w:rPrChange>
    </w:rPr>
  </w:style>
  <w:style w:type="paragraph" w:styleId="Heading3">
    <w:name w:val="heading 3"/>
    <w:basedOn w:val="Normal"/>
    <w:next w:val="nobreak"/>
    <w:link w:val="Heading3Char"/>
    <w:autoRedefine/>
    <w:unhideWhenUsed/>
    <w:qFormat/>
    <w:rsid w:val="00BC2419"/>
    <w:pPr>
      <w:keepNext/>
      <w:numPr>
        <w:ilvl w:val="2"/>
        <w:numId w:val="1"/>
      </w:numPr>
      <w:spacing w:after="120"/>
      <w:outlineLvl w:val="2"/>
      <w:pPrChange w:id="2" w:author="Mike Beckerle" w:date="2020-10-08T16:52:00Z">
        <w:pPr>
          <w:keepNext/>
          <w:numPr>
            <w:ilvl w:val="2"/>
            <w:numId w:val="1"/>
          </w:numPr>
          <w:spacing w:before="60" w:after="120"/>
          <w:ind w:left="720" w:hanging="720"/>
          <w:outlineLvl w:val="2"/>
        </w:pPr>
      </w:pPrChange>
    </w:pPr>
    <w:rPr>
      <w:rFonts w:eastAsiaTheme="minorEastAsia" w:cs="Arial"/>
      <w:b/>
      <w:bCs/>
      <w:rPrChange w:id="2" w:author="Mike Beckerle" w:date="2020-10-08T16:52:00Z">
        <w:rPr>
          <w:rFonts w:ascii="Arial" w:eastAsiaTheme="minorEastAsia" w:hAnsi="Arial" w:cs="Arial"/>
          <w:b/>
          <w:bCs/>
          <w:lang w:val="en-US" w:eastAsia="en-US" w:bidi="ar-SA"/>
        </w:rPr>
      </w:rPrChange>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B31DA3"/>
    <w:rPr>
      <w:rFonts w:ascii="Arial" w:hAnsi="Arial" w:cs="Arial"/>
      <w:b/>
      <w:bCs/>
      <w:kern w:val="32"/>
      <w:sz w:val="28"/>
      <w:szCs w:val="32"/>
    </w:rPr>
  </w:style>
  <w:style w:type="character" w:customStyle="1" w:styleId="Heading2Char">
    <w:name w:val="Heading 2 Char"/>
    <w:link w:val="Heading2"/>
    <w:locked/>
    <w:rsid w:val="006402E3"/>
    <w:rPr>
      <w:rFonts w:ascii="Arial" w:hAnsi="Arial" w:cs="Arial"/>
      <w:b/>
      <w:bCs/>
      <w:kern w:val="32"/>
      <w:sz w:val="24"/>
      <w:szCs w:val="32"/>
    </w:rPr>
  </w:style>
  <w:style w:type="character" w:customStyle="1" w:styleId="Heading3Char">
    <w:name w:val="Heading 3 Char"/>
    <w:link w:val="Heading3"/>
    <w:locked/>
    <w:rsid w:val="00BC2419"/>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qFormat/>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hyperlink" Target="http://tns2/" TargetMode="External"/><Relationship Id="rId39" Type="http://schemas.openxmlformats.org/officeDocument/2006/relationships/hyperlink" Target="http://www.w3.org/Consortium/Legal/ipr-notice" TargetMode="External"/><Relationship Id="rId21" Type="http://schemas.openxmlformats.org/officeDocument/2006/relationships/oleObject" Target="embeddings/oleObject1.bin"/><Relationship Id="rId34" Type="http://schemas.openxmlformats.org/officeDocument/2006/relationships/hyperlink" Target="http://www.w3.org/Consortium/Legal/ipr-notice" TargetMode="External"/><Relationship Id="rId42" Type="http://schemas.openxmlformats.org/officeDocument/2006/relationships/hyperlink" Target="https://www.itu.int/en/ITU-T/asn1/Pages/introduction.aspx" TargetMode="External"/><Relationship Id="rId47" Type="http://schemas.openxmlformats.org/officeDocument/2006/relationships/hyperlink" Target="https://web.archive.org/web/20040331210530/http:/collaboratory.emsl.pnl.gov/sam/bfd/" TargetMode="External"/><Relationship Id="rId50" Type="http://schemas.openxmlformats.org/officeDocument/2006/relationships/hyperlink" Target="http://www.w3.org/TR/exi" TargetMode="External"/><Relationship Id="rId55" Type="http://schemas.openxmlformats.org/officeDocument/2006/relationships/hyperlink" Target="http://userguide.icu-project.org/locale" TargetMode="External"/><Relationship Id="rId63" Type="http://schemas.openxmlformats.org/officeDocument/2006/relationships/hyperlink" Target="http://www.unidata.ucar.edu/software/netcdf/" TargetMode="External"/><Relationship Id="rId68" Type="http://schemas.openxmlformats.org/officeDocument/2006/relationships/hyperlink" Target="http://www.uml.org/" TargetMode="External"/><Relationship Id="rId76" Type="http://schemas.openxmlformats.org/officeDocument/2006/relationships/hyperlink" Target="http://www.w3.org/TR/xml-infoset" TargetMode="External"/><Relationship Id="rId84" Type="http://schemas.openxmlformats.org/officeDocument/2006/relationships/hyperlink" Target="http://en.wikipedia.org/wiki/Baudot_code%23ITA2" TargetMode="External"/><Relationship Id="rId89"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www.unicode.org/reports/tr18/"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www.w3.org/TR/NOTE-datetime" TargetMode="External"/><Relationship Id="rId11" Type="http://schemas.openxmlformats.org/officeDocument/2006/relationships/hyperlink" Target="https://redmine.ogf.org/issues/233" TargetMode="External"/><Relationship Id="rId24" Type="http://schemas.openxmlformats.org/officeDocument/2006/relationships/hyperlink" Target="http://www.ogf.org/dfdl/dfdl-1.0/" TargetMode="External"/><Relationship Id="rId32" Type="http://schemas.openxmlformats.org/officeDocument/2006/relationships/hyperlink" Target="mailto:smh@uk.ibm.com" TargetMode="External"/><Relationship Id="rId37" Type="http://schemas.openxmlformats.org/officeDocument/2006/relationships/hyperlink" Target="http://www.ercim.org/" TargetMode="External"/><Relationship Id="rId40" Type="http://schemas.openxmlformats.org/officeDocument/2006/relationships/hyperlink" Target="http://www.w3.org/Consortium/Legal/ipr-notice" TargetMode="External"/><Relationship Id="rId45" Type="http://schemas.openxmlformats.org/officeDocument/2006/relationships/hyperlink" Target="https://www.itu.int/rec/dologin_pub.asp?lang=e&amp;id=T-REC-X.691-200811-S!!PDF-E&amp;type=items" TargetMode="External"/><Relationship Id="rId53" Type="http://schemas.openxmlformats.org/officeDocument/2006/relationships/hyperlink" Target="http://userguide.icu-project.org/formatparse/datetime" TargetMode="External"/><Relationship Id="rId58" Type="http://schemas.openxmlformats.org/officeDocument/2006/relationships/hyperlink" Target="http://www.iso.org/iso/home/standards/iso8601.htm" TargetMode="External"/><Relationship Id="rId66" Type="http://schemas.openxmlformats.org/officeDocument/2006/relationships/hyperlink" Target="http://www.w3.org/TR/xmlschema-ref/" TargetMode="External"/><Relationship Id="rId74" Type="http://schemas.openxmlformats.org/officeDocument/2006/relationships/hyperlink" Target="http://www.w3.org/TR/REC-xml" TargetMode="External"/><Relationship Id="rId79" Type="http://schemas.openxmlformats.org/officeDocument/2006/relationships/hyperlink" Target="http://www.w3.org/TR/xpath20/" TargetMode="External"/><Relationship Id="rId87" Type="http://schemas.openxmlformats.org/officeDocument/2006/relationships/hyperlink" Target="http://www.w3.org/TR/xmlschema-ref" TargetMode="External"/><Relationship Id="rId5" Type="http://schemas.openxmlformats.org/officeDocument/2006/relationships/numbering" Target="numbering.xml"/><Relationship Id="rId61" Type="http://schemas.openxmlformats.org/officeDocument/2006/relationships/hyperlink" Target="http://www.iana.org/time-zones" TargetMode="External"/><Relationship Id="rId82" Type="http://schemas.openxmlformats.org/officeDocument/2006/relationships/hyperlink" Target="https://www.w3.org/TR/xslt/" TargetMode="External"/><Relationship Id="rId90" Type="http://schemas.openxmlformats.org/officeDocument/2006/relationships/fontTable" Target="fontTable.xml"/><Relationship Id="rId19" Type="http://schemas.openxmlformats.org/officeDocument/2006/relationships/hyperlink" Target="http://dataformat.org/dfdl-1.0" TargetMode="External"/><Relationship Id="rId14" Type="http://schemas.openxmlformats.org/officeDocument/2006/relationships/header" Target="header2.xml"/><Relationship Id="rId22" Type="http://schemas.openxmlformats.org/officeDocument/2006/relationships/image" Target="media/image3.wmf"/><Relationship Id="rId27" Type="http://schemas.openxmlformats.org/officeDocument/2006/relationships/hyperlink" Target="http://demo.icu-project.org/icu-bin/convexp" TargetMode="External"/><Relationship Id="rId30" Type="http://schemas.openxmlformats.org/officeDocument/2006/relationships/hyperlink" Target="http://www.w3.org/2005/xpath-functions" TargetMode="External"/><Relationship Id="rId35" Type="http://schemas.openxmlformats.org/officeDocument/2006/relationships/hyperlink" Target="http://www.w3.org/" TargetMode="External"/><Relationship Id="rId43" Type="http://schemas.openxmlformats.org/officeDocument/2006/relationships/hyperlink" Target="https://www.itu.int/rec/dologin_pub.asp?lang=e&amp;id=T-REC-X.690-200811-S!!PDF-E&amp;type=items" TargetMode="External"/><Relationship Id="rId48" Type="http://schemas.openxmlformats.org/officeDocument/2006/relationships/hyperlink" Target="http://www.3480-3590-data-conversion.com/article-signed-fields.html" TargetMode="External"/><Relationship Id="rId56" Type="http://schemas.openxmlformats.org/officeDocument/2006/relationships/hyperlink" Target="http://userguide.icu-project.org/strings/regexp" TargetMode="External"/><Relationship Id="rId64" Type="http://schemas.openxmlformats.org/officeDocument/2006/relationships/hyperlink" Target="http://www.omg.org/cgi-bin/doc?formal/2004-03-26" TargetMode="External"/><Relationship Id="rId69" Type="http://schemas.openxmlformats.org/officeDocument/2006/relationships/hyperlink" Target="https://home.unicode.org/" TargetMode="External"/><Relationship Id="rId77" Type="http://schemas.openxmlformats.org/officeDocument/2006/relationships/hyperlink" Target="http://www.w3.org/TR/REC-xml-names/" TargetMode="External"/><Relationship Id="rId8" Type="http://schemas.openxmlformats.org/officeDocument/2006/relationships/webSettings" Target="webSettings.xml"/><Relationship Id="rId51" Type="http://schemas.openxmlformats.org/officeDocument/2006/relationships/hyperlink" Target="http://www.hdfgroup.org/" TargetMode="External"/><Relationship Id="rId72" Type="http://schemas.openxmlformats.org/officeDocument/2006/relationships/hyperlink" Target="http://www.unicode.org/reports/tr35/" TargetMode="External"/><Relationship Id="rId80" Type="http://schemas.openxmlformats.org/officeDocument/2006/relationships/hyperlink" Target="http://www.w3.org/TR/xmlschema-1/" TargetMode="External"/><Relationship Id="rId85" Type="http://schemas.openxmlformats.org/officeDocument/2006/relationships/hyperlink" Target="http://everyspec.com/MIL-STD/MIL-STD-2000-2999/MIL-STD-2045_47001D_CHANGE-1_25098/" TargetMode="Externa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www.ogf.org/dfdl/%E2%80%9D" TargetMode="External"/><Relationship Id="rId33" Type="http://schemas.openxmlformats.org/officeDocument/2006/relationships/hyperlink" Target="mailto:apowell888@googlemail.com" TargetMode="External"/><Relationship Id="rId38" Type="http://schemas.openxmlformats.org/officeDocument/2006/relationships/hyperlink" Target="http://www.keio.ac.jp/" TargetMode="External"/><Relationship Id="rId46" Type="http://schemas.openxmlformats.org/officeDocument/2006/relationships/hyperlink" Target="http://avro.apache.org/docs/1.3.0/spec.html" TargetMode="External"/><Relationship Id="rId59" Type="http://schemas.openxmlformats.org/officeDocument/2006/relationships/hyperlink" Target="http://docs.oracle.com/javase/7/docs/api/java/util/regex/Pattern.html" TargetMode="External"/><Relationship Id="rId67" Type="http://schemas.openxmlformats.org/officeDocument/2006/relationships/hyperlink" Target="https://thrift.apache.org/static/files/thrift-20070401.pdf" TargetMode="External"/><Relationship Id="rId20" Type="http://schemas.openxmlformats.org/officeDocument/2006/relationships/image" Target="media/image2.png"/><Relationship Id="rId41" Type="http://schemas.openxmlformats.org/officeDocument/2006/relationships/hyperlink" Target="http://www.w3.org/Consortium/Legal/copyright-documents" TargetMode="External"/><Relationship Id="rId54" Type="http://schemas.openxmlformats.org/officeDocument/2006/relationships/hyperlink" Target="https://unicode-org.github.io/icu-docs/apidoc/released/icu4c/classDecimalFormat.html" TargetMode="External"/><Relationship Id="rId62" Type="http://schemas.openxmlformats.org/officeDocument/2006/relationships/hyperlink" Target="http://www.json.org/" TargetMode="External"/><Relationship Id="rId70" Type="http://schemas.openxmlformats.org/officeDocument/2006/relationships/hyperlink" Target="http://sites.google.com/site/cldr/" TargetMode="External"/><Relationship Id="rId75" Type="http://schemas.openxmlformats.org/officeDocument/2006/relationships/hyperlink" Target="http://www.w3.org/TR/xml11/" TargetMode="External"/><Relationship Id="rId83" Type="http://schemas.openxmlformats.org/officeDocument/2006/relationships/image" Target="media/image4.gif"/><Relationship Id="rId88" Type="http://schemas.openxmlformats.org/officeDocument/2006/relationships/header" Target="header3.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www.ogf.org/dfdl/dfdl-1.0/" TargetMode="External"/><Relationship Id="rId28" Type="http://schemas.openxmlformats.org/officeDocument/2006/relationships/hyperlink" Target="http://www.icu-project.org/apiref/icu4c/classDecimalFormat.html" TargetMode="External"/><Relationship Id="rId36" Type="http://schemas.openxmlformats.org/officeDocument/2006/relationships/hyperlink" Target="http://www.csail.mit.edu/" TargetMode="External"/><Relationship Id="rId49" Type="http://schemas.openxmlformats.org/officeDocument/2006/relationships/hyperlink" Target="https://www.ibm.com/support/knowledgecenter/SS4SVW_3.0.0/designing/ccsid_list.html" TargetMode="External"/><Relationship Id="rId57" Type="http://schemas.openxmlformats.org/officeDocument/2006/relationships/hyperlink" Target="https://www.iso.org/standard/69119.html" TargetMode="External"/><Relationship Id="rId10" Type="http://schemas.openxmlformats.org/officeDocument/2006/relationships/endnotes" Target="endnotes.xml"/><Relationship Id="rId31" Type="http://schemas.openxmlformats.org/officeDocument/2006/relationships/hyperlink" Target="mailto:mbeckerle@owlcyberdefense.com" TargetMode="External"/><Relationship Id="rId44" Type="http://schemas.openxmlformats.org/officeDocument/2006/relationships/hyperlink" Target="https://www.itu.int/en/ITU-T/asn1/Pages/ecn.aspx" TargetMode="External"/><Relationship Id="rId52" Type="http://schemas.openxmlformats.org/officeDocument/2006/relationships/hyperlink" Target="http://www.iana.org/assignments/character-sets" TargetMode="External"/><Relationship Id="rId60" Type="http://schemas.openxmlformats.org/officeDocument/2006/relationships/hyperlink" Target="http://www.ogf.org/documents/GFD.174.pdf" TargetMode="External"/><Relationship Id="rId65" Type="http://schemas.openxmlformats.org/officeDocument/2006/relationships/hyperlink" Target="http://www.ietf.org/rfc/rfc2119.txt" TargetMode="External"/><Relationship Id="rId73" Type="http://schemas.openxmlformats.org/officeDocument/2006/relationships/hyperlink" Target="http://tools.ietf.org/html/rfc4506" TargetMode="External"/><Relationship Id="rId78" Type="http://schemas.openxmlformats.org/officeDocument/2006/relationships/hyperlink" Target="http://www.w3.org/XML/Schema" TargetMode="External"/><Relationship Id="rId81" Type="http://schemas.openxmlformats.org/officeDocument/2006/relationships/hyperlink" Target="http://www.w3.org/TR/xmlschema-2/" TargetMode="External"/><Relationship Id="rId86" Type="http://schemas.openxmlformats.org/officeDocument/2006/relationships/hyperlink" Target="http://en.wikipedia.org/wiki/Link_16"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DF94B632-4E56-498F-A4C5-E6B8E4195BC7}">
  <ds:schemaRefs>
    <ds:schemaRef ds:uri="http://schemas.openxmlformats.org/officeDocument/2006/bibliography"/>
  </ds:schemaRefs>
</ds:datastoreItem>
</file>

<file path=customXml/itemProps2.xml><?xml version="1.0" encoding="utf-8"?>
<ds:datastoreItem xmlns:ds="http://schemas.openxmlformats.org/officeDocument/2006/customXml" ds:itemID="{24A87745-131E-43C4-B3E4-192022936116}">
  <ds:schemaRefs>
    <ds:schemaRef ds:uri="http://schemas.openxmlformats.org/officeDocument/2006/bibliography"/>
  </ds:schemaRefs>
</ds:datastoreItem>
</file>

<file path=customXml/itemProps3.xml><?xml version="1.0" encoding="utf-8"?>
<ds:datastoreItem xmlns:ds="http://schemas.openxmlformats.org/officeDocument/2006/customXml" ds:itemID="{BBDB3B5B-CF74-44D2-8E83-D5A0301DF06B}">
  <ds:schemaRefs>
    <ds:schemaRef ds:uri="http://schemas.openxmlformats.org/officeDocument/2006/bibliography"/>
  </ds:schemaRefs>
</ds:datastoreItem>
</file>

<file path=customXml/itemProps4.xml><?xml version="1.0" encoding="utf-8"?>
<ds:datastoreItem xmlns:ds="http://schemas.openxmlformats.org/officeDocument/2006/customXml" ds:itemID="{6ADACB32-D857-4370-9DF9-0261ABC0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323</TotalTime>
  <Pages>251</Pages>
  <Words>82686</Words>
  <Characters>531410</Characters>
  <Application>Microsoft Office Word</Application>
  <DocSecurity>0</DocSecurity>
  <Lines>4428</Lines>
  <Paragraphs>1225</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15</cp:revision>
  <cp:lastPrinted>2020-09-10T18:50:00Z</cp:lastPrinted>
  <dcterms:created xsi:type="dcterms:W3CDTF">2020-10-08T19:16:00Z</dcterms:created>
  <dcterms:modified xsi:type="dcterms:W3CDTF">2020-10-09T00:38:00Z</dcterms:modified>
</cp:coreProperties>
</file>