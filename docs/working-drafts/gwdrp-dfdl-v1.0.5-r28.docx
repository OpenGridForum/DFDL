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 in the style of this sentence.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0721163"/>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10" w:name="_Ref525097868"/>
      <w:bookmarkStart w:id="11" w:name="_Toc177399009"/>
      <w:bookmarkStart w:id="12" w:name="_Toc175057295"/>
      <w:bookmarkStart w:id="13" w:name="_Toc194983884"/>
    </w:p>
    <w:p w14:paraId="1A830A83" w14:textId="77777777" w:rsidR="000E1214" w:rsidRDefault="00A87198">
      <w:pPr>
        <w:rPr>
          <w:u w:val="single"/>
        </w:rPr>
      </w:pPr>
      <w:r>
        <w:rPr>
          <w:u w:val="single"/>
        </w:rPr>
        <w:t>Abstract</w:t>
      </w:r>
      <w:bookmarkEnd w:id="10"/>
      <w:bookmarkEnd w:id="11"/>
      <w:bookmarkEnd w:id="12"/>
      <w:bookmarkEnd w:id="13"/>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6017E1" w14:paraId="6E6D41E0" w14:textId="77777777" w:rsidTr="000E1214">
        <w:trPr>
          <w:ins w:id="14" w:author="Mike Beckerle" w:date="2020-09-22T17:16:00Z"/>
        </w:trPr>
        <w:tc>
          <w:tcPr>
            <w:tcW w:w="816" w:type="pct"/>
          </w:tcPr>
          <w:p w14:paraId="51103802" w14:textId="1232983E" w:rsidR="006017E1" w:rsidRDefault="006017E1">
            <w:pPr>
              <w:rPr>
                <w:ins w:id="15" w:author="Mike Beckerle" w:date="2020-09-22T17:16:00Z"/>
                <w:rFonts w:cs="Arial"/>
              </w:rPr>
            </w:pPr>
            <w:ins w:id="16" w:author="Mike Beckerle" w:date="2020-09-22T17:16:00Z">
              <w:r>
                <w:rPr>
                  <w:rFonts w:cs="Arial"/>
                </w:rPr>
                <w:t>R28-02</w:t>
              </w:r>
            </w:ins>
          </w:p>
        </w:tc>
        <w:tc>
          <w:tcPr>
            <w:tcW w:w="777" w:type="pct"/>
          </w:tcPr>
          <w:p w14:paraId="76417BB7" w14:textId="07BEF275" w:rsidR="006017E1" w:rsidRDefault="006017E1">
            <w:pPr>
              <w:rPr>
                <w:ins w:id="17" w:author="Mike Beckerle" w:date="2020-09-22T17:16:00Z"/>
                <w:rFonts w:cs="Arial"/>
              </w:rPr>
            </w:pPr>
            <w:ins w:id="18" w:author="Mike Beckerle" w:date="2020-09-22T17:16:00Z">
              <w:r>
                <w:rPr>
                  <w:rFonts w:cs="Arial"/>
                </w:rPr>
                <w:t>2020-09-22</w:t>
              </w:r>
            </w:ins>
          </w:p>
        </w:tc>
        <w:tc>
          <w:tcPr>
            <w:tcW w:w="3407" w:type="pct"/>
          </w:tcPr>
          <w:p w14:paraId="49341743" w14:textId="2D3C8D47" w:rsidR="006017E1" w:rsidRDefault="006017E1">
            <w:pPr>
              <w:rPr>
                <w:ins w:id="19" w:author="Mike Beckerle" w:date="2020-09-22T17:16:00Z"/>
                <w:rFonts w:cs="Arial"/>
              </w:rPr>
            </w:pPr>
            <w:ins w:id="20" w:author="Mike Beckerle" w:date="2020-09-22T17:16:00Z">
              <w:r>
                <w:rPr>
                  <w:rFonts w:cs="Arial"/>
                </w:rPr>
                <w:t>For testing gitattributes .docx diff=word and docx2txt diffs.</w:t>
              </w:r>
              <w:bookmarkStart w:id="21" w:name="_GoBack"/>
              <w:bookmarkEnd w:id="21"/>
            </w:ins>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Testing storing binary docx on github with gitattributes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and changes from may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3D8D8E2" w:rsidR="005F0EA2" w:rsidRDefault="005F0EA2">
            <w:pPr>
              <w:rPr>
                <w:rFonts w:cs="Arial"/>
              </w:rPr>
            </w:pPr>
            <w:r>
              <w:rPr>
                <w:rFonts w:cs="Arial"/>
              </w:rPr>
              <w:t>Fix broken cross references. RFC2119 changes</w:t>
            </w:r>
            <w:ins w:id="22" w:author="Mike Beckerle" w:date="2020-09-10T16:54:00Z">
              <w:r w:rsidR="006D4C7D">
                <w:rPr>
                  <w:rFonts w:cs="Arial"/>
                </w:rPr>
                <w:t xml:space="preserve"> for must to MUST</w:t>
              </w:r>
            </w:ins>
            <w:ins w:id="23" w:author="Mike Beckerle" w:date="2020-09-10T17:00:00Z">
              <w:r w:rsidR="003B63AE">
                <w:rPr>
                  <w:rFonts w:cs="Arial"/>
                </w:rPr>
                <w:t>, should to SHOULD</w:t>
              </w:r>
            </w:ins>
            <w:ins w:id="24" w:author="Mike Beckerle" w:date="2020-09-10T17:02:00Z">
              <w:r w:rsidR="008323B3">
                <w:rPr>
                  <w:rFonts w:cs="Arial"/>
                </w:rPr>
                <w:t>, shall to SHAL</w:t>
              </w:r>
            </w:ins>
            <w:ins w:id="25" w:author="Mike Beckerle" w:date="2020-09-10T17:29:00Z">
              <w:r w:rsidR="0033562A">
                <w:rPr>
                  <w:rFonts w:cs="Arial"/>
                </w:rPr>
                <w:t>L, may to MAY, and vice versa.</w:t>
              </w:r>
            </w:ins>
            <w:ins w:id="26" w:author="Mike Beckerle" w:date="2020-09-10T17:30:00Z">
              <w:r w:rsidR="0033562A">
                <w:rPr>
                  <w:rFonts w:cs="Arial"/>
                </w:rPr>
                <w:t xml:space="preserve"> Some misuses of these terms were corrected.</w:t>
              </w:r>
            </w:ins>
            <w:ins w:id="27" w:author="Mike Beckerle" w:date="2020-09-10T17:02:00Z">
              <w:r w:rsidR="008323B3">
                <w:rPr>
                  <w:rFonts w:cs="Arial"/>
                </w:rPr>
                <w:t>.</w:t>
              </w:r>
            </w:ins>
            <w:del w:id="28" w:author="Mike Beckerle" w:date="2020-09-10T17:00:00Z">
              <w:r w:rsidDel="003B63AE">
                <w:rPr>
                  <w:rFonts w:cs="Arial"/>
                </w:rPr>
                <w:delText>.</w:delText>
              </w:r>
            </w:del>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renumberings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incororate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5.62 Section 12.2 Clarifications on documentFinalTerminatorCanBeMissing</w:t>
            </w:r>
          </w:p>
          <w:p w14:paraId="4D833CCD" w14:textId="77777777" w:rsidR="000E1214" w:rsidRDefault="00A87198">
            <w:pPr>
              <w:rPr>
                <w:rFonts w:cs="Arial"/>
              </w:rPr>
            </w:pPr>
            <w:r>
              <w:rPr>
                <w:rFonts w:cs="Arial"/>
              </w:rPr>
              <w:t>5.63 Sections 12.2, 21 New property emptyElementParsePolicy.</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5.44 Sections, 9.2, 12.3.3, 23.5.3 Data syntax grammar corrections related to ComplexContent.</w:t>
            </w:r>
          </w:p>
          <w:p w14:paraId="7D86F0A7" w14:textId="77777777" w:rsidR="000E1214" w:rsidRDefault="00A87198">
            <w:pPr>
              <w:rPr>
                <w:rFonts w:cs="Arial"/>
              </w:rPr>
            </w:pPr>
            <w:r>
              <w:rPr>
                <w:rFonts w:cs="Arial"/>
              </w:rPr>
              <w:t>5.45 Sections 9.2, 13.2.1, 23.5.3. Data syntax grammar corrections related to SimpleContent and SimpleValue.</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5.48 Section 23.5.5 fn:error()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dfdl:checkRangeInclusive </w:t>
            </w:r>
            <w:r w:rsidR="00FE416D">
              <w:t>in</w:t>
            </w:r>
            <w:r w:rsidR="00CE5EE9">
              <w:t xml:space="preserve"> </w:t>
            </w:r>
            <w:r>
              <w:t>dfdl:checkRangeExclusive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5.33 Section 13.9 textBooleanTrueRep cannot be empty string.</w:t>
            </w:r>
          </w:p>
          <w:p w14:paraId="34FB1EE5" w14:textId="77777777" w:rsidR="000E1214" w:rsidRDefault="00A87198">
            <w:r>
              <w:t>5.34 Section 13.2 Fix textPadKind omission of dfdl:textBooleanJustification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fn:exactly-one definition should match XPath </w:t>
            </w:r>
          </w:p>
          <w:p w14:paraId="7CB135D7" w14:textId="77777777" w:rsidR="000E1214" w:rsidRDefault="00A87198">
            <w:pPr>
              <w:rPr>
                <w:rFonts w:cs="Arial"/>
              </w:rPr>
            </w:pPr>
            <w:r>
              <w:rPr>
                <w:rFonts w:cs="Arial"/>
              </w:rPr>
              <w:t>5.5 Section 23 binding fn: prefix to XPath function namespace.</w:t>
            </w:r>
          </w:p>
          <w:p w14:paraId="356B6FA5" w14:textId="77777777" w:rsidR="000E1214" w:rsidRDefault="00A87198">
            <w:pPr>
              <w:rPr>
                <w:rFonts w:cs="Arial"/>
              </w:rPr>
            </w:pPr>
            <w:r>
              <w:rPr>
                <w:rFonts w:cs="Arial"/>
              </w:rPr>
              <w:t>5.6 Section 5.1 elementFormDefault and form attributes</w:t>
            </w:r>
          </w:p>
          <w:p w14:paraId="75A6CE33" w14:textId="77777777" w:rsidR="000E1214" w:rsidRDefault="00A87198">
            <w:pPr>
              <w:rPr>
                <w:rFonts w:cs="Arial"/>
              </w:rPr>
            </w:pPr>
            <w:r>
              <w:rPr>
                <w:rFonts w:cs="Arial"/>
              </w:rPr>
              <w:t>5.7 Section 13.6 textNumberPadCharacter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63D2FABD" w14:textId="77777777" w:rsidR="000E1214" w:rsidRDefault="00A87198">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5.14 Section 13.7 Clarifications for dfdl:binaryDecimalVirtualPoint</w:t>
            </w:r>
          </w:p>
          <w:p w14:paraId="7165BAD3" w14:textId="77777777" w:rsidR="000E1214" w:rsidRDefault="00A87198">
            <w:pPr>
              <w:rPr>
                <w:rFonts w:cs="Arial"/>
              </w:rPr>
            </w:pPr>
            <w:r>
              <w:rPr>
                <w:rFonts w:cs="Arial"/>
              </w:rPr>
              <w:t>5.15 Section 12.3 Correction to dfdl:lengthUnits ‘bits’ allowed for packed calendars.</w:t>
            </w:r>
          </w:p>
          <w:p w14:paraId="66BD223E" w14:textId="77777777" w:rsidR="000E1214" w:rsidRDefault="00A87198">
            <w:pPr>
              <w:rPr>
                <w:rFonts w:cs="Arial"/>
              </w:rPr>
            </w:pPr>
            <w:r>
              <w:rPr>
                <w:rFonts w:cs="Arial"/>
              </w:rPr>
              <w:t xml:space="preserve">5.16. Section 12.3.3, 12.3.4 Correction that binarySeconds and binaryMilliseconds are not allowable representations for types xs:date and xs:time. </w:t>
            </w:r>
          </w:p>
          <w:p w14:paraId="00D78C74" w14:textId="77777777" w:rsidR="000E1214" w:rsidRDefault="00A87198">
            <w:pPr>
              <w:tabs>
                <w:tab w:val="left" w:pos="5436"/>
              </w:tabs>
              <w:rPr>
                <w:rFonts w:cs="Arial"/>
              </w:rPr>
            </w:pPr>
            <w:r>
              <w:rPr>
                <w:rFonts w:cs="Arial"/>
              </w:rPr>
              <w:t>5.17. Section 13.11 Correct regular expression for dfdl:calendarTimeZone.</w:t>
            </w:r>
          </w:p>
          <w:p w14:paraId="6833EF24" w14:textId="77777777" w:rsidR="000E1214" w:rsidRDefault="00A87198">
            <w:pPr>
              <w:tabs>
                <w:tab w:val="left" w:pos="5436"/>
              </w:tabs>
              <w:rPr>
                <w:rFonts w:cs="Arial"/>
              </w:rPr>
            </w:pPr>
            <w:r>
              <w:rPr>
                <w:rFonts w:cs="Arial"/>
              </w:rPr>
              <w:t>5.18. Section 3.11 Correction for dfdl:lengthKind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5.3 merged. Section 13.2.1. New property escapeCharacterPolicy added to dfdl:escapeScheme. Dfdl:escapeKind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29" w:name="_Toc112836550"/>
      <w:bookmarkStart w:id="30" w:name="_Toc112826272"/>
      <w:bookmarkStart w:id="31" w:name="_Toc113075250"/>
      <w:bookmarkStart w:id="32" w:name="_Toc177399010"/>
      <w:bookmarkStart w:id="33" w:name="_Toc175057296"/>
      <w:bookmarkStart w:id="34" w:name="_Toc199516204"/>
      <w:bookmarkStart w:id="35" w:name="_Toc194983885"/>
      <w:bookmarkStart w:id="36" w:name="_Ref215571901"/>
      <w:bookmarkStart w:id="37" w:name="_Ref215978178"/>
      <w:bookmarkStart w:id="38" w:name="_Ref229805077"/>
      <w:bookmarkStart w:id="39" w:name="_Toc243112723"/>
    </w:p>
    <w:bookmarkEnd w:id="29"/>
    <w:bookmarkEnd w:id="30"/>
    <w:bookmarkEnd w:id="31"/>
    <w:bookmarkEnd w:id="32"/>
    <w:bookmarkEnd w:id="33"/>
    <w:bookmarkEnd w:id="34"/>
    <w:bookmarkEnd w:id="35"/>
    <w:bookmarkEnd w:id="36"/>
    <w:bookmarkEnd w:id="37"/>
    <w:bookmarkEnd w:id="38"/>
    <w:bookmarkEnd w:id="39"/>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t>Contents</w:t>
      </w:r>
      <w:r>
        <w:rPr>
          <w:b/>
          <w:bCs/>
        </w:rPr>
        <w:fldChar w:fldCharType="begin"/>
      </w:r>
      <w:r>
        <w:rPr>
          <w:b/>
          <w:bCs/>
        </w:rPr>
        <w:instrText xml:space="preserve"> TOC \o "1-3" \h \z \u </w:instrText>
      </w:r>
      <w:r>
        <w:rPr>
          <w:b/>
          <w:bCs/>
        </w:rPr>
        <w:fldChar w:fldCharType="separate"/>
      </w:r>
    </w:p>
    <w:p w14:paraId="0672AF64" w14:textId="1C570DEE" w:rsidR="009D2DEF" w:rsidRDefault="006017E1">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6017E1">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6017E1">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6017E1">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6017E1">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6017E1">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6017E1">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6017E1">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6017E1">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6017E1">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6017E1">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6017E1">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6017E1">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6017E1">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6017E1">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6017E1">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6017E1">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6017E1">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6017E1">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6017E1">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6017E1">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6017E1">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6017E1">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6017E1">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6017E1">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6017E1">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6017E1">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6017E1">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6017E1">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6017E1">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6017E1">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6017E1">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6017E1">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6017E1">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6017E1">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6017E1">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6017E1">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6017E1">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6017E1">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6017E1">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6017E1">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6017E1">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6017E1">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6017E1">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6017E1">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6017E1">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6017E1">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6017E1">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6017E1">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6017E1">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6017E1">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6017E1">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6017E1">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6017E1">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6017E1">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6017E1">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6017E1">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6017E1">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6017E1">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6017E1">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6017E1">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6017E1">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6017E1">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6017E1">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6017E1">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6017E1">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6017E1">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6017E1">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6017E1">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6017E1">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6017E1">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6017E1">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6017E1">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6017E1">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6017E1">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6017E1">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6017E1">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6017E1">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6017E1">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6017E1">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6017E1">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6017E1">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6017E1">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6017E1">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6017E1">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6017E1">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6017E1">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6017E1">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6017E1">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6017E1">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6017E1">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6017E1">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6017E1">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6017E1">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6017E1">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6017E1">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6017E1">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6017E1">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6017E1">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6017E1">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6017E1">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6017E1">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6017E1">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6017E1">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6017E1">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6017E1">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6017E1">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6017E1">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6017E1">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6017E1">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6017E1">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6017E1">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6017E1">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6017E1">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6017E1">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6017E1">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6017E1">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6017E1">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6017E1">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6017E1">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6017E1">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6017E1">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6017E1">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6017E1">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6017E1">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6017E1">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6017E1">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6017E1">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6017E1">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6017E1">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6017E1">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6017E1">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6017E1">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6017E1">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6017E1">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6017E1">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6017E1">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6017E1">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6017E1">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6017E1">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6017E1">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6017E1">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6017E1">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6017E1">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6017E1">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6017E1">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6017E1">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6017E1">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6017E1">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6017E1">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6017E1">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6017E1">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6017E1">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6017E1">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6017E1">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fldChar w:fldCharType="end"/>
      </w:r>
      <w:bookmarkStart w:id="41" w:name="_Toc177399014"/>
      <w:bookmarkStart w:id="42" w:name="_Toc175057300"/>
      <w:bookmarkStart w:id="43" w:name="_Toc199516207"/>
      <w:bookmarkStart w:id="44" w:name="_Toc194983888"/>
      <w:bookmarkStart w:id="45" w:name="_Toc243112726"/>
      <w:bookmarkStart w:id="46" w:name="_Ref255463832"/>
      <w:bookmarkStart w:id="47" w:name="_Ref275431279"/>
      <w:bookmarkStart w:id="48" w:name="_Toc349042597"/>
      <w:bookmarkStart w:id="49" w:name="_Ref351049978"/>
      <w:bookmarkStart w:id="50" w:name="_Ref39162583"/>
      <w:bookmarkStart w:id="51" w:name="_Toc50721164"/>
      <w:r>
        <w:t>Introduction</w:t>
      </w:r>
      <w:bookmarkEnd w:id="41"/>
      <w:bookmarkEnd w:id="42"/>
      <w:bookmarkEnd w:id="43"/>
      <w:bookmarkEnd w:id="44"/>
      <w:bookmarkEnd w:id="45"/>
      <w:bookmarkEnd w:id="46"/>
      <w:bookmarkEnd w:id="47"/>
      <w:bookmarkEnd w:id="48"/>
      <w:bookmarkEnd w:id="49"/>
      <w:bookmarkEnd w:id="50"/>
      <w:bookmarkEnd w:id="51"/>
    </w:p>
    <w:p w14:paraId="66CAE545" w14:textId="77777777" w:rsidR="000E1214" w:rsidRDefault="00A87198">
      <w:bookmarkStart w:id="52"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These techniques lack the self-describing nature of XML-data.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53"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60"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75" w:author="Mike Beckerle" w:date="2020-04-16T13:40:00Z">
        <w:r>
          <w:delText>insure</w:delText>
        </w:r>
      </w:del>
      <w:ins w:id="76"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77" w:author="Mike Beckerle" w:date="2020-04-09T11:28:00Z">
        <w:r>
          <w:delText xml:space="preserve">spirit </w:delText>
        </w:r>
      </w:del>
      <w:ins w:id="78"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79" w:name="_Toc177399015"/>
      <w:bookmarkStart w:id="80" w:name="_Toc175057301"/>
      <w:bookmarkStart w:id="81" w:name="_Toc199516208"/>
      <w:bookmarkStart w:id="82" w:name="_Toc194983889"/>
      <w:bookmarkStart w:id="83" w:name="_Toc243112727"/>
      <w:bookmarkStart w:id="84" w:name="_Toc349042598"/>
      <w:bookmarkStart w:id="85" w:name="_Toc50721165"/>
      <w:r>
        <w:t>Why is DFDL Needed?</w:t>
      </w:r>
      <w:bookmarkEnd w:id="79"/>
      <w:bookmarkEnd w:id="80"/>
      <w:bookmarkEnd w:id="81"/>
      <w:bookmarkEnd w:id="82"/>
      <w:bookmarkEnd w:id="83"/>
      <w:bookmarkEnd w:id="84"/>
      <w:bookmarkEnd w:id="85"/>
    </w:p>
    <w:p w14:paraId="163FF6AA" w14:textId="77777777" w:rsidR="000E1214" w:rsidRDefault="00A87198">
      <w:pPr>
        <w:pStyle w:val="nobreak"/>
      </w:pPr>
      <w:del w:id="86" w:author="Mike Beckerle" w:date="2020-04-09T11:29:00Z">
        <w:r>
          <w:delText xml:space="preserve">The question arises of why DFDL is needed </w:delText>
        </w:r>
      </w:del>
      <w:ins w:id="87" w:author="Mike Beckerle" w:date="2020-04-09T11:29:00Z">
        <w:r>
          <w:t>I</w:t>
        </w:r>
      </w:ins>
      <w:del w:id="88" w:author="Mike Beckerle" w:date="2020-04-09T11:29:00Z">
        <w:r>
          <w:delText>i</w:delText>
        </w:r>
      </w:del>
      <w:r>
        <w:t>n an era when there are so many standard data formats available</w:t>
      </w:r>
      <w:ins w:id="89" w:author="Mike Beckerle" w:date="2020-04-09T11:29:00Z">
        <w:r>
          <w:t xml:space="preserve"> the question arises of why DFDL is needed</w:t>
        </w:r>
      </w:ins>
      <w:r>
        <w:t xml:space="preserve">. Ultimately, it is because </w:t>
      </w:r>
      <w:del w:id="90" w:author="Mike Beckerle" w:date="2020-04-09T11:30:00Z">
        <w:r>
          <w:delText>there are a number of social phenomena in the way software is developed that have lead to the situation today where DFDL is needed to standardize descriptions of diverse data formats</w:delText>
        </w:r>
      </w:del>
      <w:ins w:id="91" w:author="Mike Beckerle" w:date="2020-04-09T11:30:00Z">
        <w:r>
          <w:t>data formats are rarely a primary consideration when programs are initially created.</w:t>
        </w:r>
      </w:ins>
      <w:del w:id="92" w:author="Mike Beckerle" w:date="2020-04-09T11:30:00Z">
        <w:r>
          <w:delText>.</w:delText>
        </w:r>
      </w:del>
    </w:p>
    <w:p w14:paraId="2EE68757" w14:textId="77777777" w:rsidR="000E1214" w:rsidRDefault="00A87198">
      <w:del w:id="93" w:author="Mike Beckerle" w:date="2020-04-09T11:31:00Z">
        <w:r>
          <w:delText>First, p</w:delText>
        </w:r>
      </w:del>
      <w:ins w:id="94"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95" w:author="Mike Beckerle" w:date="2020-04-09T11:31:00Z">
        <w:r>
          <w:t>if</w:t>
        </w:r>
      </w:ins>
      <w:del w:id="96" w:author="Mike Beckerle" w:date="2020-04-09T11:31:00Z">
        <w:r>
          <w:delText>it is realized that</w:delText>
        </w:r>
      </w:del>
      <w:r>
        <w:t xml:space="preserve"> a software program </w:t>
      </w:r>
      <w:del w:id="97" w:author="Mike Beckerle" w:date="2020-04-09T11:31:00Z">
        <w:r>
          <w:delText xml:space="preserve">is </w:delText>
        </w:r>
      </w:del>
      <w:ins w:id="98" w:author="Mike Beckerle" w:date="2020-04-09T11:31:00Z">
        <w:r>
          <w:t xml:space="preserve">becomes </w:t>
        </w:r>
      </w:ins>
      <w:r>
        <w:t xml:space="preserve">important </w:t>
      </w:r>
      <w:ins w:id="99" w:author="Mike Beckerle" w:date="2020-04-09T11:32:00Z">
        <w:r>
          <w:t xml:space="preserve">either </w:t>
        </w:r>
      </w:ins>
      <w:r>
        <w:t xml:space="preserve">because </w:t>
      </w:r>
      <w:del w:id="100" w:author="Mike Beckerle" w:date="2020-04-09T11:32:00Z">
        <w:r>
          <w:delText xml:space="preserve">either </w:delText>
        </w:r>
      </w:del>
      <w:r>
        <w:t xml:space="preserve">many people are using it, or it has become important for business or organizational needs, </w:t>
      </w:r>
      <w:del w:id="101"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102" w:author="Mike Beckerle" w:date="2020-04-09T11:33:00Z">
        <w:r>
          <w:t xml:space="preserve"> </w:t>
        </w:r>
      </w:ins>
      <w:r>
        <w:sym w:font="Wingdings" w:char="F04A"/>
      </w:r>
      <w:r>
        <w:t>)</w:t>
      </w:r>
    </w:p>
    <w:p w14:paraId="0519A8AC" w14:textId="77777777" w:rsidR="000E1214" w:rsidRDefault="00A87198">
      <w:del w:id="103" w:author="Mike Beckerle" w:date="2020-04-09T11:33:00Z">
        <w:r>
          <w:delText>Additionally</w:delText>
        </w:r>
      </w:del>
      <w:ins w:id="104"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105"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106" w:author="Mike Beckerle" w:date="2020-04-09T11:35:00Z">
        <w:r>
          <w:t>However, the above phenomena are not going away any time soon and</w:t>
        </w:r>
      </w:ins>
      <w:del w:id="107" w:author="Mike Beckerle" w:date="2020-04-09T11:35:00Z">
        <w:r>
          <w:delText>Nevertheless,</w:delText>
        </w:r>
      </w:del>
      <w:r>
        <w:t xml:space="preserve"> we see a critical role for DFDL since it allows after-the-fact description of </w:t>
      </w:r>
      <w:del w:id="108" w:author="Mike Beckerle" w:date="2020-04-09T11:35:00Z">
        <w:r>
          <w:delText xml:space="preserve">a </w:delText>
        </w:r>
      </w:del>
      <w:r>
        <w:t>data format</w:t>
      </w:r>
      <w:ins w:id="109" w:author="Mike Beckerle" w:date="2020-04-09T11:35:00Z">
        <w:r>
          <w:t>s</w:t>
        </w:r>
      </w:ins>
      <w:r>
        <w:t>.</w:t>
      </w:r>
    </w:p>
    <w:p w14:paraId="79655F7E" w14:textId="77777777" w:rsidR="000E1214" w:rsidRDefault="00A87198" w:rsidP="00893233">
      <w:pPr>
        <w:pStyle w:val="Heading2"/>
      </w:pPr>
      <w:bookmarkStart w:id="110" w:name="_Toc177399016"/>
      <w:bookmarkStart w:id="111" w:name="_Toc175057302"/>
      <w:bookmarkStart w:id="112" w:name="_Toc199516209"/>
      <w:bookmarkStart w:id="113" w:name="_Toc194983890"/>
      <w:bookmarkStart w:id="114" w:name="_Toc243112728"/>
      <w:bookmarkStart w:id="115" w:name="_Toc349042599"/>
      <w:bookmarkStart w:id="116" w:name="_Toc50721166"/>
      <w:r>
        <w:t>What is DFDL?</w:t>
      </w:r>
      <w:bookmarkEnd w:id="110"/>
      <w:bookmarkEnd w:id="111"/>
      <w:bookmarkEnd w:id="112"/>
      <w:bookmarkEnd w:id="113"/>
      <w:bookmarkEnd w:id="114"/>
      <w:bookmarkEnd w:id="115"/>
      <w:bookmarkEnd w:id="116"/>
    </w:p>
    <w:p w14:paraId="410D546B" w14:textId="479D7BF2" w:rsidR="000E1214" w:rsidRDefault="00A87198">
      <w:pPr>
        <w:pStyle w:val="nobreak"/>
      </w:pPr>
      <w:r>
        <w:t xml:space="preserve">DFDL is a language for describing data formats. A DFDL description </w:t>
      </w:r>
      <w:ins w:id="117" w:author="Mike Beckerle" w:date="2020-04-09T13:25:00Z">
        <w:r>
          <w:t xml:space="preserve">enables </w:t>
        </w:r>
        <w:r>
          <w:rPr>
            <w:i/>
            <w:iCs/>
          </w:rPr>
          <w:t>par</w:t>
        </w:r>
      </w:ins>
      <w:ins w:id="118" w:author="Mike Beckerle" w:date="2020-04-09T13:26:00Z">
        <w:r>
          <w:rPr>
            <w:i/>
            <w:iCs/>
          </w:rPr>
          <w:t>sing</w:t>
        </w:r>
        <w:r>
          <w:t xml:space="preserve">, that is, it </w:t>
        </w:r>
      </w:ins>
      <w:r>
        <w:t xml:space="preserve">allows data to be read from its native format and </w:t>
      </w:r>
      <w:del w:id="119" w:author="Mike Beckerle" w:date="2020-04-09T12:27:00Z">
        <w:r>
          <w:delText xml:space="preserve">to be </w:delText>
        </w:r>
      </w:del>
      <w:r>
        <w:t>presented as a</w:t>
      </w:r>
      <w:ins w:id="120" w:author="Mike Beckerle" w:date="2020-04-09T12:27:00Z">
        <w:r>
          <w:t xml:space="preserve"> data structure </w:t>
        </w:r>
      </w:ins>
      <w:ins w:id="121" w:author="Mike Beckerle" w:date="2020-04-09T12:30:00Z">
        <w:r>
          <w:t>called</w:t>
        </w:r>
      </w:ins>
      <w:ins w:id="122" w:author="Mike Beckerle" w:date="2020-04-09T12:27:00Z">
        <w:r>
          <w:t xml:space="preserve"> the </w:t>
        </w:r>
      </w:ins>
      <w:del w:id="123" w:author="Mike Beckerle" w:date="2020-04-09T12:27:00Z">
        <w:r>
          <w:delText xml:space="preserve">n instance of </w:delText>
        </w:r>
      </w:del>
      <w:del w:id="124" w:author="Mike Beckerle" w:date="2020-04-09T11:58:00Z">
        <w:r>
          <w:delText>an</w:delText>
        </w:r>
      </w:del>
      <w:ins w:id="125" w:author="Mike Beckerle" w:date="2020-04-09T11:58:00Z">
        <w:r>
          <w:rPr>
            <w:i/>
            <w:iCs/>
          </w:rPr>
          <w:t>DFDL</w:t>
        </w:r>
      </w:ins>
      <w:r>
        <w:rPr>
          <w:i/>
          <w:iCs/>
        </w:rPr>
        <w:t xml:space="preserve"> </w:t>
      </w:r>
      <w:ins w:id="126" w:author="Mike Beckerle" w:date="2020-04-09T12:28:00Z">
        <w:r>
          <w:rPr>
            <w:i/>
            <w:iCs/>
          </w:rPr>
          <w:t>I</w:t>
        </w:r>
      </w:ins>
      <w:del w:id="127" w:author="Mike Beckerle" w:date="2020-04-09T12:28:00Z">
        <w:r>
          <w:rPr>
            <w:i/>
            <w:iCs/>
          </w:rPr>
          <w:delText>i</w:delText>
        </w:r>
      </w:del>
      <w:r>
        <w:rPr>
          <w:i/>
          <w:iCs/>
        </w:rPr>
        <w:t xml:space="preserve">nformation </w:t>
      </w:r>
      <w:ins w:id="128" w:author="Mike Beckerle" w:date="2020-04-09T12:28:00Z">
        <w:r>
          <w:rPr>
            <w:i/>
            <w:iCs/>
          </w:rPr>
          <w:t>S</w:t>
        </w:r>
      </w:ins>
      <w:del w:id="129" w:author="Mike Beckerle" w:date="2020-04-09T12:28:00Z">
        <w:r>
          <w:rPr>
            <w:i/>
            <w:iCs/>
          </w:rPr>
          <w:delText>s</w:delText>
        </w:r>
      </w:del>
      <w:r>
        <w:rPr>
          <w:i/>
          <w:iCs/>
        </w:rPr>
        <w:t>et</w:t>
      </w:r>
      <w:ins w:id="130" w:author="Mike Beckerle" w:date="2020-04-09T12:21:00Z">
        <w:r>
          <w:rPr>
            <w:i/>
            <w:iCs/>
          </w:rPr>
          <w:t xml:space="preserve"> </w:t>
        </w:r>
      </w:ins>
      <w:ins w:id="131" w:author="Mike Beckerle" w:date="2020-04-09T12:22:00Z">
        <w:r>
          <w:rPr>
            <w:i/>
            <w:iCs/>
          </w:rPr>
          <w:t xml:space="preserve">or </w:t>
        </w:r>
      </w:ins>
      <w:ins w:id="132" w:author="Mike Beckerle" w:date="2020-04-09T12:28:00Z">
        <w:r>
          <w:rPr>
            <w:i/>
            <w:iCs/>
          </w:rPr>
          <w:t>DFDL I</w:t>
        </w:r>
      </w:ins>
      <w:ins w:id="133" w:author="Unknown">
        <w:r>
          <w:rPr>
            <w:i/>
            <w:iCs/>
          </w:rPr>
          <w:t>nfoset</w:t>
        </w:r>
      </w:ins>
      <w:ins w:id="134" w:author="Mike Beckerle" w:date="2020-04-09T11:50:00Z">
        <w:r>
          <w:t xml:space="preserve">. </w:t>
        </w:r>
      </w:ins>
      <w:ins w:id="135" w:author="Mike Beckerle" w:date="2020-04-09T11:51:00Z">
        <w:r>
          <w:t>T</w:t>
        </w:r>
      </w:ins>
      <w:ins w:id="136" w:author="Mike Beckerle" w:date="2020-04-09T11:50:00Z">
        <w:r>
          <w:t>his information set</w:t>
        </w:r>
      </w:ins>
      <w:ins w:id="137" w:author="Mike Beckerle" w:date="2020-04-09T12:15:00Z">
        <w:r>
          <w:t xml:space="preserve"> </w:t>
        </w:r>
      </w:ins>
      <w:ins w:id="138" w:author="Mike Beckerle" w:date="2020-04-09T12:28:00Z">
        <w:r>
          <w:t xml:space="preserve">describes the common characteristics of parsed data that are </w:t>
        </w:r>
      </w:ins>
      <w:ins w:id="139" w:author="Mike Beckerle" w:date="2020-04-09T12:29:00Z">
        <w:r>
          <w:t>required of all</w:t>
        </w:r>
      </w:ins>
      <w:ins w:id="140" w:author="Mike Beckerle" w:date="2020-04-09T12:17:00Z">
        <w:r>
          <w:t xml:space="preserve"> </w:t>
        </w:r>
      </w:ins>
      <w:ins w:id="141" w:author="Mike Beckerle" w:date="2020-04-09T12:16:00Z">
        <w:r>
          <w:t>DFDL</w:t>
        </w:r>
      </w:ins>
      <w:ins w:id="142" w:author="Mike Beckerle" w:date="2020-04-09T12:17:00Z">
        <w:r>
          <w:t xml:space="preserve"> implementations</w:t>
        </w:r>
      </w:ins>
      <w:ins w:id="143" w:author="Mike Beckerle" w:date="2020-04-09T12:31:00Z">
        <w:r>
          <w:t xml:space="preserve"> and it is fully defined in Section </w:t>
        </w:r>
      </w:ins>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ins w:id="144" w:author="Mike Beckerle" w:date="2020-04-09T12:32:00Z">
        <w:r w:rsidRPr="00065302">
          <w:rPr>
            <w:rStyle w:val="Hyperlink"/>
          </w:rPr>
          <w:fldChar w:fldCharType="end"/>
        </w:r>
        <w:r>
          <w:t xml:space="preserve">. </w:t>
        </w:r>
      </w:ins>
      <w:ins w:id="145" w:author="Mike Beckerle" w:date="2020-04-09T12:33:00Z">
        <w:r>
          <w:t xml:space="preserve">DFDL </w:t>
        </w:r>
      </w:ins>
      <w:r w:rsidR="00FE416D">
        <w:t>implementations</w:t>
      </w:r>
      <w:ins w:id="146" w:author="Mike Beckerle" w:date="2020-04-09T12:34:00Z">
        <w:r>
          <w:t xml:space="preserve"> </w:t>
        </w:r>
      </w:ins>
      <w:ins w:id="147" w:author="Mike Beckerle" w:date="2020-09-10T17:03:00Z">
        <w:r w:rsidR="0033562A">
          <w:t>MAY</w:t>
        </w:r>
      </w:ins>
      <w:ins w:id="148" w:author="Mike Beckerle" w:date="2020-04-09T12:34:00Z">
        <w:r>
          <w:t xml:space="preserve"> provide API access to the </w:t>
        </w:r>
      </w:ins>
      <w:r w:rsidR="00FE416D">
        <w:t>Infoset</w:t>
      </w:r>
      <w:ins w:id="149" w:author="Mike Beckerle" w:date="2020-04-09T12:34:00Z">
        <w:r>
          <w:t xml:space="preserve"> as well as conversion of the </w:t>
        </w:r>
      </w:ins>
      <w:r w:rsidR="00FE416D">
        <w:t>Infoset</w:t>
      </w:r>
      <w:ins w:id="150" w:author="Mike Beckerle" w:date="2020-04-09T12:34:00Z">
        <w:r>
          <w:t xml:space="preserve"> </w:t>
        </w:r>
      </w:ins>
      <w:del w:id="151" w:author="Mike Beckerle" w:date="2020-04-09T11:50:00Z">
        <w:r>
          <w:delText xml:space="preserve"> or indeed </w:delText>
        </w:r>
      </w:del>
      <w:del w:id="152" w:author="Mike Beckerle" w:date="2020-04-09T12:34:00Z">
        <w:r>
          <w:delText>convert</w:delText>
        </w:r>
      </w:del>
      <w:del w:id="153" w:author="Mike Beckerle" w:date="2020-04-09T12:35:00Z">
        <w:r>
          <w:delText xml:space="preserve">ed </w:delText>
        </w:r>
      </w:del>
      <w:ins w:id="154" w:author="Mike Beckerle" w:date="2020-04-09T12:35:00Z">
        <w:r>
          <w:t>into</w:t>
        </w:r>
      </w:ins>
      <w:ins w:id="155" w:author="Mike Beckerle" w:date="2020-04-09T11:55:00Z">
        <w:r>
          <w:t xml:space="preserve"> </w:t>
        </w:r>
      </w:ins>
      <w:del w:id="156" w:author="Mike Beckerle" w:date="2020-04-09T11:55:00Z">
        <w:r>
          <w:delText xml:space="preserve">to </w:delText>
        </w:r>
      </w:del>
      <w:del w:id="157" w:author="Mike Beckerle" w:date="2020-04-09T11:52:00Z">
        <w:r>
          <w:delText xml:space="preserve">the </w:delText>
        </w:r>
      </w:del>
      <w:del w:id="158" w:author="Mike Beckerle" w:date="2020-04-09T12:35:00Z">
        <w:r>
          <w:delText xml:space="preserve">corresponding </w:delText>
        </w:r>
      </w:del>
      <w:ins w:id="159" w:author="Mike Beckerle" w:date="2020-04-09T12:23:00Z">
        <w:r>
          <w:t>concrete</w:t>
        </w:r>
      </w:ins>
      <w:ins w:id="160" w:author="Mike Beckerle" w:date="2020-04-09T12:24:00Z">
        <w:r>
          <w:t xml:space="preserve"> </w:t>
        </w:r>
      </w:ins>
      <w:ins w:id="161" w:author="Mike Beckerle" w:date="2020-04-09T12:35:00Z">
        <w:r>
          <w:t xml:space="preserve">representations </w:t>
        </w:r>
      </w:ins>
      <w:ins w:id="162" w:author="Mike Beckerle" w:date="2020-04-09T12:33:00Z">
        <w:r>
          <w:t>such</w:t>
        </w:r>
      </w:ins>
      <w:ins w:id="163" w:author="Mike Beckerle" w:date="2020-04-09T12:24:00Z">
        <w:r>
          <w:t xml:space="preserve"> as </w:t>
        </w:r>
      </w:ins>
      <w:ins w:id="164" w:author="Mike Beckerle" w:date="2020-04-09T12:35:00Z">
        <w:r>
          <w:t>XML text,</w:t>
        </w:r>
      </w:ins>
      <w:ins w:id="165" w:author="Mike Beckerle" w:date="2020-04-09T12:40:00Z">
        <w:r>
          <w:t xml:space="preserve"> binary XML</w:t>
        </w:r>
      </w:ins>
      <w:ins w:id="166" w:author="Mike Beckerle" w:date="2020-04-09T12:35:00Z">
        <w:r>
          <w:t xml:space="preserve"> </w:t>
        </w:r>
      </w:ins>
      <w:ins w:id="167" w:author="Mike Beckerle" w:date="2020-04-09T12:38:00Z">
        <w:r w:rsidRPr="00065302">
          <w:rPr>
            <w:rStyle w:val="Hyperlink"/>
          </w:rPr>
          <w:fldChar w:fldCharType="begin"/>
        </w:r>
        <w:r w:rsidRPr="00065302">
          <w:rPr>
            <w:rStyle w:val="Hyperlink"/>
          </w:rPr>
          <w:instrText xml:space="preserve"> REF a_EXI \h </w:instrText>
        </w:r>
      </w:ins>
      <w:r w:rsidRPr="00065302">
        <w:rPr>
          <w:rStyle w:val="Hyperlink"/>
        </w:rPr>
      </w:r>
      <w:ins w:id="168" w:author="Mike Beckerle" w:date="2020-04-09T12:38:00Z">
        <w:r w:rsidRPr="00065302">
          <w:rPr>
            <w:rStyle w:val="Hyperlink"/>
          </w:rPr>
          <w:fldChar w:fldCharType="separate"/>
        </w:r>
      </w:ins>
      <w:r w:rsidR="00404DC4" w:rsidRPr="00065302">
        <w:rPr>
          <w:rStyle w:val="Hyperlink"/>
        </w:rPr>
        <w:t xml:space="preserve">[EXI] </w:t>
      </w:r>
      <w:ins w:id="169" w:author="Mike Beckerle" w:date="2020-04-09T12:38:00Z">
        <w:r w:rsidRPr="00065302">
          <w:rPr>
            <w:rStyle w:val="Hyperlink"/>
          </w:rPr>
          <w:fldChar w:fldCharType="end"/>
        </w:r>
      </w:ins>
      <w:ins w:id="170" w:author="Mike Beckerle" w:date="2020-04-09T12:35:00Z">
        <w:r>
          <w:t>, or</w:t>
        </w:r>
      </w:ins>
      <w:ins w:id="171" w:author="Mike Beckerle" w:date="2020-04-09T12:40:00Z">
        <w:r>
          <w:t xml:space="preserve"> J</w:t>
        </w:r>
      </w:ins>
      <w:ins w:id="172" w:author="Mike Beckerle" w:date="2020-04-09T12:41:00Z">
        <w:r>
          <w:t>SON</w:t>
        </w:r>
      </w:ins>
      <w:ins w:id="173" w:author="Mike Beckerle" w:date="2020-04-09T12:35:00Z">
        <w:r>
          <w:t xml:space="preserve"> </w:t>
        </w:r>
      </w:ins>
      <w:ins w:id="174" w:author="Mike Beckerle" w:date="2020-04-09T12:39:00Z">
        <w:r w:rsidRPr="00065302">
          <w:rPr>
            <w:rStyle w:val="Hyperlink"/>
          </w:rPr>
          <w:fldChar w:fldCharType="begin"/>
        </w:r>
        <w:r w:rsidRPr="00065302">
          <w:rPr>
            <w:rStyle w:val="Hyperlink"/>
          </w:rPr>
          <w:instrText xml:space="preserve"> REF a_JSON \h </w:instrText>
        </w:r>
      </w:ins>
      <w:r w:rsidRPr="00065302">
        <w:rPr>
          <w:rStyle w:val="Hyperlink"/>
        </w:rPr>
      </w:r>
      <w:ins w:id="175" w:author="Mike Beckerle" w:date="2020-04-09T12:39:00Z">
        <w:r w:rsidRPr="00065302">
          <w:rPr>
            <w:rStyle w:val="Hyperlink"/>
          </w:rPr>
          <w:fldChar w:fldCharType="separate"/>
        </w:r>
      </w:ins>
      <w:r w:rsidR="00404DC4" w:rsidRPr="00065302">
        <w:rPr>
          <w:rStyle w:val="Hyperlink"/>
        </w:rPr>
        <w:t>[JSON]</w:t>
      </w:r>
      <w:ins w:id="176" w:author="Mike Beckerle" w:date="2020-04-09T12:39:00Z">
        <w:r w:rsidRPr="00065302">
          <w:rPr>
            <w:rStyle w:val="Hyperlink"/>
          </w:rPr>
          <w:fldChar w:fldCharType="end"/>
        </w:r>
      </w:ins>
      <w:ins w:id="177" w:author="Mike Beckerle" w:date="2020-04-09T12:35:00Z">
        <w:r>
          <w:t xml:space="preserve">. </w:t>
        </w:r>
      </w:ins>
      <w:del w:id="178" w:author="Mike Beckerle" w:date="2020-04-09T12:36:00Z">
        <w:r>
          <w:delText xml:space="preserve">XML document. </w:delText>
        </w:r>
      </w:del>
      <w:r>
        <w:t>DFDL also</w:t>
      </w:r>
      <w:ins w:id="179" w:author="Mike Beckerle" w:date="2020-04-09T13:26:00Z">
        <w:r>
          <w:t xml:space="preserve"> enables </w:t>
        </w:r>
        <w:r>
          <w:rPr>
            <w:i/>
            <w:iCs/>
          </w:rPr>
          <w:t>unparsing</w:t>
        </w:r>
      </w:ins>
      <w:ins w:id="180" w:author="Mike Beckerle" w:date="2020-04-09T13:27:00Z">
        <w:r>
          <w:rPr>
            <w:rStyle w:val="FootnoteReference"/>
          </w:rPr>
          <w:footnoteReference w:id="4"/>
        </w:r>
      </w:ins>
      <w:ins w:id="185" w:author="Mike Beckerle" w:date="2020-04-09T13:26:00Z">
        <w:r>
          <w:rPr>
            <w:i/>
            <w:iCs/>
          </w:rPr>
          <w:t>, that is,</w:t>
        </w:r>
      </w:ins>
      <w:r>
        <w:t xml:space="preserve"> allows data to be taken from an instance of a</w:t>
      </w:r>
      <w:ins w:id="186" w:author="Mike Beckerle" w:date="2020-04-09T11:59:00Z">
        <w:r>
          <w:t xml:space="preserve"> DFDL</w:t>
        </w:r>
      </w:ins>
      <w:del w:id="187" w:author="Mike Beckerle" w:date="2020-04-09T11:58:00Z">
        <w:r>
          <w:delText>n</w:delText>
        </w:r>
      </w:del>
      <w:r>
        <w:t xml:space="preserve">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88" w:author="Mike Beckerle" w:date="2020-04-09T12:43:00Z"/>
        </w:rPr>
      </w:pPr>
      <w:r>
        <w:t>An XML schema is written for the logical model of the data. The schema is augmented with special DFDL annotations</w:t>
      </w:r>
      <w:ins w:id="189" w:author="Mike Beckerle" w:date="2020-04-09T12:43:00Z">
        <w:r>
          <w:t xml:space="preserve"> and the annotated schema is called a </w:t>
        </w:r>
        <w:r>
          <w:rPr>
            <w:i/>
            <w:iCs/>
          </w:rPr>
          <w:t>DFDL Schema</w:t>
        </w:r>
      </w:ins>
      <w:r>
        <w:t>. The</w:t>
      </w:r>
      <w:del w:id="190"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91" w:author="Mike Beckerle" w:date="2020-04-09T12:44:00Z">
        <w:r>
          <w:t xml:space="preserve">approach of extending XSD with format annotations </w:t>
        </w:r>
      </w:ins>
      <w:del w:id="192" w:author="Mike Beckerle" w:date="2020-04-09T12:52:00Z">
        <w:r>
          <w:delText xml:space="preserve">is </w:delText>
        </w:r>
      </w:del>
      <w:del w:id="193" w:author="Mike Beckerle" w:date="2020-04-09T12:45:00Z">
        <w:r>
          <w:delText xml:space="preserve">an </w:delText>
        </w:r>
      </w:del>
      <w:del w:id="194" w:author="Mike Beckerle" w:date="2020-04-09T12:52:00Z">
        <w:r>
          <w:delText xml:space="preserve">established </w:delText>
        </w:r>
      </w:del>
      <w:del w:id="195" w:author="Mike Beckerle" w:date="2020-04-09T12:45:00Z">
        <w:r>
          <w:delText xml:space="preserve">approach </w:delText>
        </w:r>
      </w:del>
      <w:ins w:id="196" w:author="Mike Beckerle" w:date="2020-04-09T12:52:00Z">
        <w:r>
          <w:t xml:space="preserve">has been </w:t>
        </w:r>
      </w:ins>
      <w:del w:id="197" w:author="Mike Beckerle" w:date="2020-04-09T12:45:00Z">
        <w:r>
          <w:delText xml:space="preserve">that is </w:delText>
        </w:r>
      </w:del>
      <w:del w:id="198" w:author="Mike Beckerle" w:date="2020-04-09T11:53:00Z">
        <w:r>
          <w:delText>already being used today</w:delText>
        </w:r>
      </w:del>
      <w:ins w:id="199" w:author="Mike Beckerle" w:date="2020-04-09T11:53:00Z">
        <w:r>
          <w:t>extensively used</w:t>
        </w:r>
      </w:ins>
      <w:r>
        <w:t xml:space="preserve"> in commercial systems</w:t>
      </w:r>
      <w:ins w:id="200" w:author="Mike Beckerle" w:date="2020-04-09T12:47:00Z">
        <w:r>
          <w:t xml:space="preserve"> that predate DFDL. </w:t>
        </w:r>
      </w:ins>
      <w:del w:id="201" w:author="Mike Beckerle" w:date="2020-04-09T12:47:00Z">
        <w:r>
          <w:delText>.</w:delText>
        </w:r>
      </w:del>
      <w:ins w:id="202" w:author="Mike Beckerle" w:date="2020-04-09T12:48:00Z">
        <w:r>
          <w:t>The contribution of</w:t>
        </w:r>
      </w:ins>
      <w:ins w:id="203" w:author="Mike Beckerle" w:date="2020-04-09T12:47:00Z">
        <w:r>
          <w:t xml:space="preserve"> </w:t>
        </w:r>
      </w:ins>
      <w:ins w:id="204" w:author="Mike Beckerle" w:date="2020-04-09T12:44:00Z">
        <w:r>
          <w:t>DFDL</w:t>
        </w:r>
      </w:ins>
      <w:ins w:id="205" w:author="Mike Beckerle" w:date="2020-04-27T16:31:00Z">
        <w:r w:rsidR="00610575">
          <w:t xml:space="preserve"> for data parsing</w:t>
        </w:r>
      </w:ins>
      <w:ins w:id="206" w:author="Mike Beckerle" w:date="2020-04-09T12:44:00Z">
        <w:r>
          <w:t xml:space="preserve"> is </w:t>
        </w:r>
      </w:ins>
      <w:ins w:id="207" w:author="Mike Beckerle" w:date="2020-04-09T12:49:00Z">
        <w:r>
          <w:t>creation of a</w:t>
        </w:r>
      </w:ins>
      <w:ins w:id="208" w:author="Mike Beckerle" w:date="2020-04-09T12:53:00Z">
        <w:r>
          <w:t xml:space="preserve"> </w:t>
        </w:r>
      </w:ins>
      <w:ins w:id="209" w:author="Mike Beckerle" w:date="2020-04-09T12:49:00Z">
        <w:r>
          <w:t xml:space="preserve">standard for </w:t>
        </w:r>
      </w:ins>
      <w:ins w:id="210" w:author="Mike Beckerle" w:date="2020-04-09T12:50:00Z">
        <w:r>
          <w:t>these annotations</w:t>
        </w:r>
      </w:ins>
      <w:ins w:id="211" w:author="Mike Beckerle" w:date="2020-04-09T12:53:00Z">
        <w:r>
          <w:t xml:space="preserve"> that is open, comprehensive, and vendor neutral.</w:t>
        </w:r>
      </w:ins>
      <w:ins w:id="212" w:author="Mike Beckerle" w:date="2020-04-27T16:29:00Z">
        <w:r w:rsidR="00610575">
          <w:t xml:space="preserve"> </w:t>
        </w:r>
      </w:ins>
      <w:ins w:id="213" w:author="Mike Beckerle" w:date="2020-04-27T16:31:00Z">
        <w:r w:rsidR="00610575">
          <w:t>For unparsing DFDL does more to advance the state of the art</w:t>
        </w:r>
      </w:ins>
      <w:ins w:id="214" w:author="Mike Beckerle" w:date="2020-04-27T16:33:00Z">
        <w:r w:rsidR="00610575">
          <w:t xml:space="preserve"> by </w:t>
        </w:r>
      </w:ins>
      <w:ins w:id="215" w:author="Mike Beckerle" w:date="2020-04-27T16:31:00Z">
        <w:r w:rsidR="00610575">
          <w:t xml:space="preserve">providing some capabilities </w:t>
        </w:r>
      </w:ins>
      <w:ins w:id="216" w:author="Mike Beckerle" w:date="2020-04-27T16:32:00Z">
        <w:r w:rsidR="00610575">
          <w:t xml:space="preserve">to automatically compute </w:t>
        </w:r>
      </w:ins>
      <w:ins w:id="217" w:author="Mike Beckerle" w:date="2020-04-27T16:33:00Z">
        <w:r w:rsidR="00610575">
          <w:t xml:space="preserve">fields that depend on the length or presence of other </w:t>
        </w:r>
      </w:ins>
      <w:ins w:id="218" w:author="Mike Beckerle" w:date="2020-04-27T16:34:00Z">
        <w:r w:rsidR="00610575">
          <w:t>data. P</w:t>
        </w:r>
      </w:ins>
      <w:ins w:id="219" w:author="Mike Beckerle" w:date="2020-04-27T16:33:00Z">
        <w:r w:rsidR="00610575">
          <w:t xml:space="preserve">rior-generation data format technologies left </w:t>
        </w:r>
      </w:ins>
      <w:ins w:id="220" w:author="Mike Beckerle" w:date="2020-04-27T16:34:00Z">
        <w:r w:rsidR="00610575">
          <w:t xml:space="preserve">this difficult task </w:t>
        </w:r>
      </w:ins>
      <w:ins w:id="221" w:author="Mike Beckerle" w:date="2020-04-27T16:33:00Z">
        <w:r w:rsidR="00610575">
          <w:t>up to application logic to compute.</w:t>
        </w:r>
      </w:ins>
      <w:ins w:id="222"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23" w:name="_Toc177399017"/>
      <w:bookmarkStart w:id="224" w:name="_Toc175057303"/>
      <w:bookmarkStart w:id="225" w:name="_Toc199516210"/>
      <w:bookmarkStart w:id="226" w:name="_Toc194983891"/>
      <w:bookmarkStart w:id="227" w:name="_Toc243112729"/>
      <w:bookmarkStart w:id="228" w:name="_Toc349042600"/>
      <w:bookmarkStart w:id="229" w:name="_Toc50721167"/>
      <w:r>
        <w:rPr>
          <w:rFonts w:eastAsia="Times New Roman"/>
        </w:rPr>
        <w:t>Simple Example</w:t>
      </w:r>
      <w:bookmarkEnd w:id="223"/>
      <w:bookmarkEnd w:id="224"/>
      <w:bookmarkEnd w:id="225"/>
      <w:bookmarkEnd w:id="226"/>
      <w:bookmarkEnd w:id="227"/>
      <w:bookmarkEnd w:id="228"/>
      <w:bookmarkEnd w:id="229"/>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0"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1" w:author="Mike Beckerle" w:date="2020-04-16T13:21:00Z"/>
        </w:rPr>
      </w:pPr>
      <w:ins w:id="232"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33" w:author="Mike Beckerle" w:date="2020-04-16T13:22:00Z"/>
          <w:rStyle w:val="CodeCharacter"/>
          <w:b/>
          <w:bCs/>
          <w:szCs w:val="18"/>
          <w:lang w:val="en-US"/>
        </w:rPr>
      </w:pPr>
      <w:ins w:id="234"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35" w:author="Mike Beckerle" w:date="2020-04-16T13:22:00Z"/>
          <w:rStyle w:val="CodeCharacter"/>
          <w:b/>
          <w:bCs/>
        </w:rPr>
      </w:pPr>
      <w:ins w:id="236"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37" w:author="Mike Beckerle" w:date="2020-04-16T13:31:00Z"/>
        </w:rPr>
      </w:pPr>
      <w:ins w:id="238"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39" w:author="Mike Beckerle" w:date="2020-04-16T13:22:00Z"/>
          <w:b/>
        </w:rPr>
      </w:pPr>
      <w:ins w:id="240" w:author="Mike Beckerle" w:date="2020-04-16T13:31:00Z">
        <w:r>
          <w:rPr>
            <w:b/>
          </w:rPr>
          <w:t xml:space="preserve">            ...</w:t>
        </w:r>
      </w:ins>
      <w:ins w:id="241"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42" w:author="Mike Beckerle" w:date="2020-04-16T13:22:00Z"/>
          <w:b/>
          <w:bCs/>
        </w:rPr>
      </w:pPr>
      <w:ins w:id="243"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44" w:author="Mike Beckerle" w:date="2020-04-16T13:22:00Z"/>
          <w:b/>
          <w:bCs/>
        </w:rPr>
      </w:pPr>
      <w:ins w:id="245"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6" w:author="Mike Beckerle" w:date="2020-04-16T13:23:00Z"/>
        </w:rPr>
      </w:pPr>
      <w:ins w:id="247" w:author="Mike Beckerle" w:date="2020-04-16T13:22:00Z">
        <w:r>
          <w:t>This encapsulates DFDL</w:t>
        </w:r>
        <w:r>
          <w:rPr>
            <w:i/>
            <w:iCs/>
          </w:rPr>
          <w:t xml:space="preserve"> annotation elements</w:t>
        </w:r>
        <w:r>
          <w:t xml:space="preserve">. The source attribute on the xs:appinfo element indicates that the annotation is specifically </w:t>
        </w:r>
      </w:ins>
      <w:ins w:id="248" w:author="Mike Beckerle" w:date="2020-04-16T13:32:00Z">
        <w:r>
          <w:t>a DFDL annotation</w:t>
        </w:r>
      </w:ins>
      <w:ins w:id="249"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50" w:author="Mike Beckerle" w:date="2020-04-16T13:23:00Z"/>
        </w:rPr>
      </w:pPr>
      <w:ins w:id="251" w:author="Mike Beckerle" w:date="2020-04-16T13:23:00Z">
        <w:r>
          <w:t xml:space="preserve">Inside the xs:appinfo we have </w:t>
        </w:r>
      </w:ins>
      <w:ins w:id="252" w:author="Mike Beckerle" w:date="2020-04-16T13:32:00Z">
        <w:r>
          <w:t>a</w:t>
        </w:r>
      </w:ins>
      <w:ins w:id="253" w:author="Mike Beckerle" w:date="2020-04-16T13:33:00Z">
        <w:r>
          <w:t xml:space="preserve"> single</w:t>
        </w:r>
      </w:ins>
      <w:ins w:id="254" w:author="Mike Beckerle" w:date="2020-04-16T13:23:00Z">
        <w:r>
          <w:t xml:space="preserve"> DFDL</w:t>
        </w:r>
        <w:r>
          <w:rPr>
            <w:i/>
            <w:iCs/>
          </w:rPr>
          <w:t xml:space="preserve"> format </w:t>
        </w:r>
      </w:ins>
      <w:r w:rsidR="00FE416D">
        <w:rPr>
          <w:i/>
          <w:iCs/>
        </w:rPr>
        <w:t>annotation</w:t>
      </w:r>
      <w:ins w:id="255" w:author="Mike Beckerle" w:date="2020-04-16T13:23:00Z">
        <w:r>
          <w:t xml:space="preserve"> element</w:t>
        </w:r>
      </w:ins>
      <w:ins w:id="256"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57" w:author="Mike Beckerle" w:date="2020-04-16T13:23:00Z"/>
        </w:rPr>
      </w:pPr>
      <w:ins w:id="258"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59" w:author="Mike Beckerle" w:date="2020-04-16T13:23:00Z"/>
          <w:b/>
        </w:rPr>
      </w:pPr>
      <w:ins w:id="260"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61" w:author="Mike Beckerle" w:date="2020-04-16T13:23:00Z"/>
          <w:b/>
        </w:rPr>
      </w:pPr>
      <w:ins w:id="262"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63" w:author="Mike Beckerle" w:date="2020-04-16T13:23:00Z"/>
          <w:b/>
        </w:rPr>
      </w:pPr>
      <w:ins w:id="264"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65" w:author="Mike Beckerle" w:date="2020-04-16T13:24:00Z">
        <w:r>
          <w:t>Within the above</w:t>
        </w:r>
      </w:ins>
      <w:ins w:id="266" w:author="Mike Beckerle" w:date="2020-04-16T13:33:00Z">
        <w:r>
          <w:t xml:space="preserve"> annotation element</w:t>
        </w:r>
      </w:ins>
      <w:ins w:id="267" w:author="Mike Beckerle" w:date="2020-04-16T13:24:00Z">
        <w:r>
          <w:t>, each attribute</w:t>
        </w:r>
      </w:ins>
      <w:ins w:id="268" w:author="Mike Beckerle" w:date="2020-04-16T13:27:00Z">
        <w:r>
          <w:t xml:space="preserve"> is a</w:t>
        </w:r>
      </w:ins>
      <w:ins w:id="269" w:author="Mike Beckerle" w:date="2020-04-16T13:28:00Z">
        <w:r>
          <w:t xml:space="preserve"> DFDL</w:t>
        </w:r>
      </w:ins>
      <w:ins w:id="270" w:author="Mike Beckerle" w:date="2020-04-16T13:27:00Z">
        <w:r>
          <w:t xml:space="preserve"> </w:t>
        </w:r>
        <w:r>
          <w:rPr>
            <w:i/>
            <w:iCs/>
          </w:rPr>
          <w:t>property</w:t>
        </w:r>
        <w:r>
          <w:t>, and each property</w:t>
        </w:r>
      </w:ins>
      <w:ins w:id="271" w:author="Mike Beckerle" w:date="2020-04-16T13:24:00Z">
        <w:r>
          <w:t xml:space="preserve">-value pair is called a </w:t>
        </w:r>
        <w:r>
          <w:rPr>
            <w:i/>
            <w:iCs/>
          </w:rPr>
          <w:t>property binding</w:t>
        </w:r>
        <w:r>
          <w:t xml:space="preserve">. In the above the attribute 'representation' </w:t>
        </w:r>
      </w:ins>
      <w:ins w:id="272" w:author="Mike Beckerle" w:date="2020-04-16T13:25:00Z">
        <w:r>
          <w:t xml:space="preserve">is a DFDL property name. </w:t>
        </w:r>
      </w:ins>
      <w:r w:rsidR="00FE416D">
        <w:t>Here</w:t>
      </w:r>
      <w:ins w:id="273" w:author="Mike Beckerle" w:date="2020-04-16T13:25:00Z">
        <w:r>
          <w:t>, since the dfdl:element is a format annotation, the properties in it are generally called</w:t>
        </w:r>
      </w:ins>
      <w:ins w:id="274" w:author="Mike Beckerle" w:date="2020-04-16T13:33:00Z">
        <w:r>
          <w:t xml:space="preserve"> DFDL</w:t>
        </w:r>
      </w:ins>
      <w:ins w:id="275" w:author="Mike Beckerle" w:date="2020-04-16T13:25:00Z">
        <w:r>
          <w:rPr>
            <w:i/>
            <w:iCs/>
          </w:rPr>
          <w:t xml:space="preserve"> </w:t>
        </w:r>
      </w:ins>
      <w:ins w:id="276"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77" w:name="OLE_LINK5"/>
      <w:r>
        <w:rPr>
          <w:rFonts w:eastAsia="MS Mincho"/>
          <w:b/>
        </w:rPr>
        <w:t>0.0E+000</w:t>
      </w:r>
      <w:bookmarkEnd w:id="277"/>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78" w:name="_Toc322911475"/>
      <w:bookmarkStart w:id="279" w:name="_Toc322912014"/>
      <w:bookmarkStart w:id="280" w:name="_Toc329092897"/>
      <w:bookmarkStart w:id="281" w:name="_Toc332701410"/>
      <w:bookmarkStart w:id="282" w:name="_Toc332701717"/>
      <w:bookmarkStart w:id="283" w:name="_Toc332711511"/>
      <w:bookmarkStart w:id="284" w:name="_Toc332711819"/>
      <w:bookmarkStart w:id="285" w:name="_Toc332712121"/>
      <w:bookmarkStart w:id="286" w:name="_Toc332724037"/>
      <w:bookmarkStart w:id="287" w:name="_Toc332724337"/>
      <w:bookmarkStart w:id="288" w:name="_Toc341102633"/>
      <w:bookmarkStart w:id="289" w:name="_Toc347241364"/>
      <w:bookmarkStart w:id="290" w:name="_Toc347744557"/>
      <w:bookmarkStart w:id="291" w:name="_Toc348984340"/>
      <w:bookmarkStart w:id="292" w:name="_Toc348984645"/>
      <w:bookmarkStart w:id="293" w:name="_Toc349037808"/>
      <w:bookmarkStart w:id="294" w:name="_Toc349038113"/>
      <w:bookmarkStart w:id="295" w:name="_Toc349042601"/>
      <w:bookmarkStart w:id="296" w:name="_Toc349642042"/>
      <w:bookmarkStart w:id="297" w:name="_Toc351912592"/>
      <w:bookmarkStart w:id="298" w:name="_Toc351914613"/>
      <w:bookmarkStart w:id="299" w:name="_Toc35191504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300" w:name="_Toc322911476"/>
      <w:bookmarkStart w:id="301" w:name="_Toc322912015"/>
      <w:bookmarkStart w:id="302" w:name="_Toc329092898"/>
      <w:bookmarkStart w:id="303" w:name="_Toc332701411"/>
      <w:bookmarkStart w:id="304" w:name="_Toc332701718"/>
      <w:bookmarkStart w:id="305" w:name="_Toc332711512"/>
      <w:bookmarkStart w:id="306" w:name="_Toc332711820"/>
      <w:bookmarkStart w:id="307" w:name="_Toc332712122"/>
      <w:bookmarkStart w:id="308" w:name="_Toc332724038"/>
      <w:bookmarkStart w:id="309" w:name="_Toc332724338"/>
      <w:bookmarkStart w:id="310" w:name="_Toc341102634"/>
      <w:bookmarkStart w:id="311" w:name="_Toc347241365"/>
      <w:bookmarkStart w:id="312" w:name="_Toc347744558"/>
      <w:bookmarkStart w:id="313" w:name="_Toc348984341"/>
      <w:bookmarkStart w:id="314" w:name="_Toc348984646"/>
      <w:bookmarkStart w:id="315" w:name="_Toc349037809"/>
      <w:bookmarkStart w:id="316" w:name="_Toc349038114"/>
      <w:bookmarkStart w:id="317" w:name="_Toc349042602"/>
      <w:bookmarkStart w:id="318" w:name="_Toc349642043"/>
      <w:bookmarkStart w:id="319" w:name="_Toc351912593"/>
      <w:bookmarkStart w:id="320" w:name="_Toc351914614"/>
      <w:bookmarkStart w:id="321" w:name="_Toc351915048"/>
      <w:bookmarkStart w:id="322" w:name="_Toc361231085"/>
      <w:bookmarkStart w:id="323" w:name="_Toc361231611"/>
      <w:bookmarkStart w:id="324" w:name="_Toc362444891"/>
      <w:bookmarkStart w:id="325" w:name="_Toc363908813"/>
      <w:bookmarkStart w:id="326" w:name="_Toc364463235"/>
      <w:bookmarkStart w:id="327" w:name="_Toc366077826"/>
      <w:bookmarkStart w:id="328" w:name="_Toc366078445"/>
      <w:bookmarkStart w:id="329" w:name="_Toc366079431"/>
      <w:bookmarkStart w:id="330" w:name="_Toc366080043"/>
      <w:bookmarkStart w:id="331" w:name="_Toc366080655"/>
      <w:bookmarkStart w:id="332" w:name="_Toc366504995"/>
      <w:bookmarkStart w:id="333" w:name="_Toc366508364"/>
      <w:bookmarkStart w:id="334" w:name="_Toc366512865"/>
      <w:bookmarkStart w:id="335" w:name="_Toc366574056"/>
      <w:bookmarkStart w:id="336" w:name="_Toc366577849"/>
      <w:bookmarkStart w:id="337" w:name="_Toc366578457"/>
      <w:bookmarkStart w:id="338" w:name="_Toc366579051"/>
      <w:bookmarkStart w:id="339" w:name="_Toc366579642"/>
      <w:bookmarkStart w:id="340" w:name="_Toc366580234"/>
      <w:bookmarkStart w:id="341" w:name="_Toc366580825"/>
      <w:bookmarkStart w:id="342" w:name="_Toc366581417"/>
      <w:bookmarkStart w:id="343" w:name="_Toc177399018"/>
      <w:bookmarkStart w:id="344" w:name="_Toc175057304"/>
      <w:bookmarkStart w:id="345" w:name="_Toc199516211"/>
      <w:bookmarkStart w:id="346" w:name="_Toc194983892"/>
      <w:bookmarkStart w:id="347" w:name="_Toc243112730"/>
      <w:bookmarkStart w:id="348" w:name="_Toc349042603"/>
      <w:bookmarkStart w:id="349" w:name="_Toc50721168"/>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t>What DFDL is not</w:t>
      </w:r>
      <w:bookmarkEnd w:id="343"/>
      <w:bookmarkEnd w:id="344"/>
      <w:bookmarkEnd w:id="345"/>
      <w:bookmarkEnd w:id="346"/>
      <w:bookmarkEnd w:id="347"/>
      <w:bookmarkEnd w:id="348"/>
      <w:bookmarkEnd w:id="349"/>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w:t>
      </w:r>
      <w:ins w:id="350" w:author="Mike Beckerle" w:date="2020-04-16T13:34:00Z">
        <w:r>
          <w:t xml:space="preserve">two steps: first </w:t>
        </w:r>
      </w:ins>
      <w:r>
        <w:t>describing the data format and</w:t>
      </w:r>
      <w:ins w:id="351"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352" w:author="Mike Beckerle" w:date="2020-04-09T12:11:00Z">
        <w:r>
          <w:t xml:space="preserve"> XSLT</w:t>
        </w:r>
      </w:ins>
      <w:r>
        <w:t xml:space="preserve"> </w:t>
      </w:r>
      <w:ins w:id="353"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354" w:author="Mike Beckerle" w:date="2020-04-09T12:10:00Z">
        <w:r w:rsidRPr="00065302">
          <w:rPr>
            <w:rStyle w:val="Hyperlink"/>
          </w:rPr>
          <w:fldChar w:fldCharType="separate"/>
        </w:r>
      </w:ins>
      <w:ins w:id="355" w:author="Mike Beckerle" w:date="2020-04-09T12:02:00Z">
        <w:r w:rsidR="00404DC4" w:rsidRPr="00065302">
          <w:rPr>
            <w:rStyle w:val="Hyperlink"/>
          </w:rPr>
          <w:t>[XSLT]</w:t>
        </w:r>
      </w:ins>
      <w:ins w:id="356" w:author="Mike Beckerle" w:date="2020-04-09T12:10:00Z">
        <w:r w:rsidRPr="00065302">
          <w:rPr>
            <w:rStyle w:val="Hyperlink"/>
          </w:rPr>
          <w:fldChar w:fldCharType="end"/>
        </w:r>
      </w:ins>
      <w:r>
        <w:t>, which are for transformation. In DFDL, you describe only the format of the data, and th</w:t>
      </w:r>
      <w:ins w:id="357" w:author="Mike Beckerle" w:date="2020-04-16T13:37:00Z">
        <w:r>
          <w:t>e</w:t>
        </w:r>
      </w:ins>
      <w:r>
        <w:t xml:space="preserve"> format constrains the nature of the XML schema you must use in its description. </w:t>
      </w:r>
    </w:p>
    <w:p w14:paraId="2B08D090" w14:textId="77777777" w:rsidR="000E1214" w:rsidRDefault="00A87198" w:rsidP="00893233">
      <w:pPr>
        <w:pStyle w:val="Heading2"/>
      </w:pPr>
      <w:bookmarkStart w:id="358" w:name="_Toc177399019"/>
      <w:bookmarkStart w:id="359" w:name="_Toc175057305"/>
      <w:bookmarkStart w:id="360" w:name="_Toc199516212"/>
      <w:bookmarkStart w:id="361" w:name="_Toc194983893"/>
      <w:bookmarkStart w:id="362" w:name="_Toc243112731"/>
      <w:bookmarkStart w:id="363" w:name="_Toc349042604"/>
      <w:bookmarkStart w:id="364" w:name="_Toc50721169"/>
      <w:r>
        <w:t>Scope of version 1.0</w:t>
      </w:r>
      <w:bookmarkEnd w:id="358"/>
      <w:bookmarkEnd w:id="359"/>
      <w:bookmarkEnd w:id="360"/>
      <w:bookmarkEnd w:id="361"/>
      <w:bookmarkEnd w:id="362"/>
      <w:bookmarkEnd w:id="363"/>
      <w:bookmarkEnd w:id="364"/>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65" w:author="Mike Beckerle" w:date="2020-04-09T12:56:00Z">
        <w:r>
          <w:delText xml:space="preserve">sequence </w:delText>
        </w:r>
      </w:del>
      <w:ins w:id="366" w:author="Mike Beckerle" w:date="2020-04-09T12:56:00Z">
        <w:r>
          <w:t xml:space="preserve">groups </w:t>
        </w:r>
      </w:ins>
      <w:r>
        <w:t xml:space="preserve">of elements – A description of an intermediate representation </w:t>
      </w:r>
      <w:del w:id="367" w:author="Mike Beckerle" w:date="2020-04-09T12:56:00Z">
        <w:r>
          <w:delText xml:space="preserve">whose </w:delText>
        </w:r>
      </w:del>
      <w:ins w:id="368" w:author="Mike Beckerle" w:date="2020-04-09T12:56:00Z">
        <w:r>
          <w:t xml:space="preserve">the </w:t>
        </w:r>
      </w:ins>
      <w:r>
        <w:t xml:space="preserve">corresponding </w:t>
      </w:r>
      <w:r w:rsidR="00FE416D">
        <w:t>Infoset</w:t>
      </w:r>
      <w:r>
        <w:t xml:space="preserve"> </w:t>
      </w:r>
      <w:ins w:id="369" w:author="Mike Beckerle" w:date="2020-04-09T12:56:00Z">
        <w:r>
          <w:t>items of which are</w:t>
        </w:r>
      </w:ins>
      <w:del w:id="370" w:author="Mike Beckerle" w:date="2020-04-09T12:56:00Z">
        <w:r>
          <w:delText>is</w:delText>
        </w:r>
      </w:del>
      <w:r>
        <w:t xml:space="preserve"> not exposed in the final </w:t>
      </w:r>
      <w:del w:id="371"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72" w:author="Mike Beckerle" w:date="2020-04-09T12:57:00Z">
        <w:r>
          <w:t>m</w:t>
        </w:r>
      </w:ins>
      <w:del w:id="373"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74" w:name="_Toc322911479"/>
      <w:bookmarkStart w:id="375" w:name="_Toc322912018"/>
      <w:bookmarkStart w:id="376" w:name="_Toc50721170"/>
      <w:bookmarkStart w:id="377" w:name="_Toc177399021"/>
      <w:bookmarkStart w:id="378" w:name="_Toc175057307"/>
      <w:bookmarkStart w:id="379" w:name="_Toc199516214"/>
      <w:bookmarkStart w:id="380" w:name="_Toc194983895"/>
      <w:bookmarkStart w:id="381" w:name="_Toc243112733"/>
      <w:bookmarkStart w:id="382" w:name="_Toc349042606"/>
      <w:bookmarkEnd w:id="374"/>
      <w:bookmarkEnd w:id="375"/>
      <w:ins w:id="383" w:author="Mike Beckerle" w:date="2020-04-30T18:05:00Z">
        <w:r>
          <w:t>Overview of the Specification</w:t>
        </w:r>
      </w:ins>
      <w:bookmarkEnd w:id="376"/>
    </w:p>
    <w:p w14:paraId="347B8FDB" w14:textId="385A2F1E" w:rsidR="00852389" w:rsidRDefault="00852389" w:rsidP="00852389">
      <w:pPr>
        <w:pStyle w:val="nobreak"/>
        <w:rPr>
          <w:ins w:id="384" w:author="Mike Beckerle" w:date="2020-04-30T18:08:00Z"/>
        </w:rPr>
      </w:pPr>
      <w:ins w:id="385" w:author="Mike Beckerle" w:date="2020-04-30T18:08:00Z">
        <w:r>
          <w:t>The sections of the specification are</w:t>
        </w:r>
      </w:ins>
    </w:p>
    <w:p w14:paraId="76CE5E06" w14:textId="720C5AB9" w:rsidR="00D71BE8" w:rsidRDefault="00D71BE8" w:rsidP="00D71BE8">
      <w:pPr>
        <w:pStyle w:val="ListParagraph"/>
        <w:numPr>
          <w:ilvl w:val="0"/>
          <w:numId w:val="185"/>
        </w:numPr>
        <w:rPr>
          <w:ins w:id="386" w:author="Mike Beckerle" w:date="2020-04-30T18:11:00Z"/>
        </w:rPr>
      </w:pPr>
      <w:ins w:id="387" w:author="Mike Beckerle" w:date="2020-04-30T18:08:00Z">
        <w:r>
          <w:t xml:space="preserve">Section </w:t>
        </w:r>
      </w:ins>
      <w:ins w:id="388" w:author="Mike Beckerle" w:date="2020-04-30T18:09:00Z">
        <w:r w:rsidRPr="00065302">
          <w:rPr>
            <w:rStyle w:val="Hyperlink"/>
          </w:rPr>
          <w:fldChar w:fldCharType="begin"/>
        </w:r>
        <w:r w:rsidRPr="00065302">
          <w:rPr>
            <w:rStyle w:val="Hyperlink"/>
          </w:rPr>
          <w:instrText xml:space="preserve"> REF _Ref39162589 \r \h </w:instrText>
        </w:r>
      </w:ins>
      <w:r w:rsidRPr="00065302">
        <w:rPr>
          <w:rStyle w:val="Hyperlink"/>
        </w:rPr>
      </w:r>
      <w:r w:rsidRPr="00065302">
        <w:rPr>
          <w:rStyle w:val="Hyperlink"/>
        </w:rPr>
        <w:fldChar w:fldCharType="separate"/>
      </w:r>
      <w:r w:rsidR="00404DC4" w:rsidRPr="00065302">
        <w:rPr>
          <w:rStyle w:val="Hyperlink"/>
        </w:rPr>
        <w:t>3</w:t>
      </w:r>
      <w:ins w:id="389" w:author="Mike Beckerle" w:date="2020-04-30T18:0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ins>
      <w:r w:rsidRPr="00065302">
        <w:rPr>
          <w:rStyle w:val="Hyperlink"/>
        </w:rPr>
      </w:r>
      <w:r w:rsidRPr="00065302">
        <w:rPr>
          <w:rStyle w:val="Hyperlink"/>
        </w:rPr>
        <w:fldChar w:fldCharType="separate"/>
      </w:r>
      <w:r w:rsidR="00404DC4" w:rsidRPr="00065302">
        <w:rPr>
          <w:rStyle w:val="Hyperlink"/>
        </w:rPr>
        <w:t>Notational and Definitional Conventions</w:t>
      </w:r>
      <w:ins w:id="390" w:author="Mike Beckerle" w:date="2020-04-30T18:09:00Z">
        <w:r w:rsidRPr="00065302">
          <w:rPr>
            <w:rStyle w:val="Hyperlink"/>
          </w:rPr>
          <w:fldChar w:fldCharType="end"/>
        </w:r>
        <w:r>
          <w:t xml:space="preserve"> </w:t>
        </w:r>
      </w:ins>
      <w:ins w:id="391" w:author="Mike Beckerle" w:date="2020-04-30T18:10:00Z">
        <w:r>
          <w:t xml:space="preserve">- provides definitions used throughout the specification. Note that terminology is defined at point of first use, but there is a complete Glossary in </w:t>
        </w:r>
      </w:ins>
      <w:ins w:id="392" w:author="Mike Beckerle" w:date="2020-04-30T18:11:00Z">
        <w:r w:rsidRPr="00065302">
          <w:rPr>
            <w:rStyle w:val="Hyperlink"/>
          </w:rPr>
          <w:fldChar w:fldCharType="begin"/>
        </w:r>
        <w:r w:rsidRPr="00065302">
          <w:rPr>
            <w:rStyle w:val="Hyperlink"/>
          </w:rPr>
          <w:instrText xml:space="preserve"> REF _Ref38905284 \h </w:instrText>
        </w:r>
      </w:ins>
      <w:r w:rsidRPr="00065302">
        <w:rPr>
          <w:rStyle w:val="Hyperlink"/>
        </w:rPr>
      </w:r>
      <w:r w:rsidRPr="00065302">
        <w:rPr>
          <w:rStyle w:val="Hyperlink"/>
        </w:rPr>
        <w:fldChar w:fldCharType="separate"/>
      </w:r>
      <w:r w:rsidR="00404DC4" w:rsidRPr="00065302">
        <w:rPr>
          <w:rStyle w:val="Hyperlink"/>
        </w:rPr>
        <w:t>Appendix E: Glossary of Terms</w:t>
      </w:r>
      <w:ins w:id="393" w:author="Mike Beckerle" w:date="2020-04-30T18:11:00Z">
        <w:r w:rsidRPr="00065302">
          <w:rPr>
            <w:rStyle w:val="Hyperlink"/>
          </w:rPr>
          <w:fldChar w:fldCharType="end"/>
        </w:r>
        <w:r>
          <w:t>.</w:t>
        </w:r>
      </w:ins>
    </w:p>
    <w:p w14:paraId="0DD3485F" w14:textId="63EAFB57" w:rsidR="00D71BE8" w:rsidRDefault="00D71BE8" w:rsidP="00D71BE8">
      <w:pPr>
        <w:pStyle w:val="ListParagraph"/>
        <w:numPr>
          <w:ilvl w:val="0"/>
          <w:numId w:val="185"/>
        </w:numPr>
        <w:rPr>
          <w:ins w:id="394" w:author="Mike Beckerle" w:date="2020-04-30T18:24:00Z"/>
        </w:rPr>
      </w:pPr>
      <w:ins w:id="395" w:author="Mike Beckerle" w:date="2020-04-30T18:11:00Z">
        <w:r>
          <w:t xml:space="preserve">Section </w:t>
        </w:r>
      </w:ins>
      <w:ins w:id="396" w:author="Mike Beckerle" w:date="2020-04-30T18:12:00Z">
        <w:r w:rsidRPr="00065302">
          <w:rPr>
            <w:rStyle w:val="Hyperlink"/>
          </w:rPr>
          <w:fldChar w:fldCharType="begin"/>
        </w:r>
        <w:r w:rsidRPr="00065302">
          <w:rPr>
            <w:rStyle w:val="Hyperlink"/>
          </w:rPr>
          <w:instrText xml:space="preserve"> REF _Ref39162759 \w \h </w:instrText>
        </w:r>
      </w:ins>
      <w:r w:rsidRPr="00065302">
        <w:rPr>
          <w:rStyle w:val="Hyperlink"/>
        </w:rPr>
      </w:r>
      <w:r w:rsidRPr="00065302">
        <w:rPr>
          <w:rStyle w:val="Hyperlink"/>
        </w:rPr>
        <w:fldChar w:fldCharType="separate"/>
      </w:r>
      <w:r w:rsidR="00404DC4" w:rsidRPr="00065302">
        <w:rPr>
          <w:rStyle w:val="Hyperlink"/>
        </w:rPr>
        <w:t>4</w:t>
      </w:r>
      <w:ins w:id="397" w:author="Mike Beckerle" w:date="2020-04-30T18:12: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ins>
      <w:r w:rsidRPr="00065302">
        <w:rPr>
          <w:rStyle w:val="Hyperlink"/>
        </w:rPr>
      </w:r>
      <w:r w:rsidRPr="00065302">
        <w:rPr>
          <w:rStyle w:val="Hyperlink"/>
        </w:rPr>
        <w:fldChar w:fldCharType="separate"/>
      </w:r>
      <w:r w:rsidR="00404DC4" w:rsidRPr="00065302">
        <w:rPr>
          <w:rStyle w:val="Hyperlink"/>
        </w:rPr>
        <w:t>The DFDL Information Set (Infoset)</w:t>
      </w:r>
      <w:ins w:id="398" w:author="Mike Beckerle" w:date="2020-04-30T18:12:00Z">
        <w:r w:rsidRPr="00065302">
          <w:rPr>
            <w:rStyle w:val="Hyperlink"/>
          </w:rPr>
          <w:fldChar w:fldCharType="end"/>
        </w:r>
        <w:r>
          <w:t xml:space="preserve"> - describes the abstract data</w:t>
        </w:r>
      </w:ins>
      <w:ins w:id="399" w:author="Mike Beckerle" w:date="2020-04-30T18:13:00Z">
        <w:r>
          <w:t xml:space="preserve"> structure produced by parsing data using a DFDL processor, and which is consumed by a DFDL processor when unparsing data. </w:t>
        </w:r>
      </w:ins>
      <w:ins w:id="400" w:author="Mike Beckerle" w:date="2020-04-30T18:37:00Z">
        <w:r w:rsidR="00E751FE">
          <w:t xml:space="preserve">DFDL contains an expression language, and it is this data structure that the expression language operates on. </w:t>
        </w:r>
      </w:ins>
    </w:p>
    <w:p w14:paraId="00B736C8" w14:textId="3D57F369" w:rsidR="00E751FE" w:rsidRDefault="00E751FE" w:rsidP="00D71BE8">
      <w:pPr>
        <w:pStyle w:val="ListParagraph"/>
        <w:numPr>
          <w:ilvl w:val="0"/>
          <w:numId w:val="185"/>
        </w:numPr>
        <w:rPr>
          <w:ins w:id="401" w:author="Mike Beckerle" w:date="2020-04-30T18:26:00Z"/>
        </w:rPr>
      </w:pPr>
      <w:ins w:id="402" w:author="Mike Beckerle" w:date="2020-04-30T18:24:00Z">
        <w:r>
          <w:t xml:space="preserve">Section </w:t>
        </w:r>
      </w:ins>
      <w:ins w:id="403" w:author="Mike Beckerle" w:date="2020-04-30T18:25:00Z">
        <w:r w:rsidRPr="00065302">
          <w:rPr>
            <w:rStyle w:val="Hyperlink"/>
          </w:rPr>
          <w:fldChar w:fldCharType="begin"/>
        </w:r>
        <w:r w:rsidRPr="00065302">
          <w:rPr>
            <w:rStyle w:val="Hyperlink"/>
          </w:rPr>
          <w:instrText xml:space="preserve"> REF _Ref39163521 \r \h </w:instrText>
        </w:r>
      </w:ins>
      <w:r w:rsidRPr="00065302">
        <w:rPr>
          <w:rStyle w:val="Hyperlink"/>
        </w:rPr>
      </w:r>
      <w:r w:rsidRPr="00065302">
        <w:rPr>
          <w:rStyle w:val="Hyperlink"/>
        </w:rPr>
        <w:fldChar w:fldCharType="separate"/>
      </w:r>
      <w:r w:rsidR="00404DC4" w:rsidRPr="00065302">
        <w:rPr>
          <w:rStyle w:val="Hyperlink"/>
        </w:rPr>
        <w:t>5</w:t>
      </w:r>
      <w:ins w:id="404" w:author="Mike Beckerle" w:date="2020-04-30T18:2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ins>
      <w:r w:rsidRPr="00065302">
        <w:rPr>
          <w:rStyle w:val="Hyperlink"/>
        </w:rPr>
      </w:r>
      <w:r w:rsidRPr="00065302">
        <w:rPr>
          <w:rStyle w:val="Hyperlink"/>
        </w:rPr>
        <w:fldChar w:fldCharType="separate"/>
      </w:r>
      <w:r w:rsidR="00404DC4" w:rsidRPr="00065302">
        <w:rPr>
          <w:rStyle w:val="Hyperlink"/>
        </w:rPr>
        <w:t>DFDL Schema Component Model</w:t>
      </w:r>
      <w:ins w:id="405" w:author="Mike Beckerle" w:date="2020-04-30T18:25:00Z">
        <w:r w:rsidRPr="00065302">
          <w:rPr>
            <w:rStyle w:val="Hyperlink"/>
          </w:rPr>
          <w:fldChar w:fldCharType="end"/>
        </w:r>
        <w:r>
          <w:t xml:space="preserve"> describes the components that makes up a DFDL schema, and the subset of XML Schema that is used to express</w:t>
        </w:r>
      </w:ins>
      <w:ins w:id="406" w:author="Mike Beckerle" w:date="2020-04-30T18:26:00Z">
        <w:r>
          <w:t xml:space="preserve"> them.</w:t>
        </w:r>
      </w:ins>
    </w:p>
    <w:p w14:paraId="0551F2ED" w14:textId="3B559BDD" w:rsidR="00E751FE" w:rsidRDefault="00E751FE" w:rsidP="00D71BE8">
      <w:pPr>
        <w:pStyle w:val="ListParagraph"/>
        <w:numPr>
          <w:ilvl w:val="0"/>
          <w:numId w:val="185"/>
        </w:numPr>
        <w:rPr>
          <w:ins w:id="407" w:author="Mike Beckerle" w:date="2020-04-30T18:29:00Z"/>
        </w:rPr>
      </w:pPr>
      <w:ins w:id="408" w:author="Mike Beckerle" w:date="2020-04-30T18:26:00Z">
        <w:r>
          <w:t>Section</w:t>
        </w:r>
      </w:ins>
      <w:ins w:id="409" w:author="Mike Beckerle" w:date="2020-09-15T14:07:00Z">
        <w:r w:rsidR="005D7E0C">
          <w:t>s</w:t>
        </w:r>
      </w:ins>
      <w:ins w:id="410" w:author="Mike Beckerle" w:date="2020-04-30T18:26:00Z">
        <w:r>
          <w:t xml:space="preserve"> </w:t>
        </w:r>
        <w:r w:rsidRPr="00065302">
          <w:rPr>
            <w:rStyle w:val="Hyperlink"/>
          </w:rPr>
          <w:fldChar w:fldCharType="begin"/>
        </w:r>
        <w:r w:rsidRPr="00065302">
          <w:rPr>
            <w:rStyle w:val="Hyperlink"/>
          </w:rPr>
          <w:instrText xml:space="preserve"> REF _Ref39163631 \r \h </w:instrText>
        </w:r>
      </w:ins>
      <w:r w:rsidRPr="00065302">
        <w:rPr>
          <w:rStyle w:val="Hyperlink"/>
        </w:rPr>
      </w:r>
      <w:r w:rsidRPr="00065302">
        <w:rPr>
          <w:rStyle w:val="Hyperlink"/>
        </w:rPr>
        <w:fldChar w:fldCharType="separate"/>
      </w:r>
      <w:r w:rsidR="00404DC4" w:rsidRPr="00065302">
        <w:rPr>
          <w:rStyle w:val="Hyperlink"/>
        </w:rPr>
        <w:t>6</w:t>
      </w:r>
      <w:ins w:id="411" w:author="Mike Beckerle" w:date="2020-04-30T18:26:00Z">
        <w:r w:rsidRPr="00065302">
          <w:rPr>
            <w:rStyle w:val="Hyperlink"/>
          </w:rPr>
          <w:fldChar w:fldCharType="end"/>
        </w:r>
      </w:ins>
      <w:ins w:id="412" w:author="Mike Beckerle" w:date="2020-04-30T18:27:00Z">
        <w:r>
          <w:t xml:space="preserve">, </w:t>
        </w:r>
        <w:r w:rsidRPr="00065302">
          <w:rPr>
            <w:rStyle w:val="Hyperlink"/>
          </w:rPr>
          <w:fldChar w:fldCharType="begin"/>
        </w:r>
        <w:r w:rsidRPr="00065302">
          <w:rPr>
            <w:rStyle w:val="Hyperlink"/>
          </w:rPr>
          <w:instrText xml:space="preserve"> REF _Ref39163649 \h </w:instrText>
        </w:r>
      </w:ins>
      <w:r w:rsidRPr="00065302">
        <w:rPr>
          <w:rStyle w:val="Hyperlink"/>
        </w:rPr>
      </w:r>
      <w:r w:rsidRPr="00065302">
        <w:rPr>
          <w:rStyle w:val="Hyperlink"/>
        </w:rPr>
        <w:fldChar w:fldCharType="separate"/>
      </w:r>
      <w:r w:rsidR="00404DC4" w:rsidRPr="00065302">
        <w:rPr>
          <w:rStyle w:val="Hyperlink"/>
        </w:rPr>
        <w:t>DFDL Syntax Basics</w:t>
      </w:r>
      <w:ins w:id="413" w:author="Mike Beckerle" w:date="2020-04-30T18:27:00Z">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ins>
      <w:r w:rsidRPr="00065302">
        <w:rPr>
          <w:rStyle w:val="Hyperlink"/>
        </w:rPr>
      </w:r>
      <w:r w:rsidRPr="00065302">
        <w:rPr>
          <w:rStyle w:val="Hyperlink"/>
        </w:rPr>
        <w:fldChar w:fldCharType="separate"/>
      </w:r>
      <w:r w:rsidR="00404DC4" w:rsidRPr="00065302">
        <w:rPr>
          <w:rStyle w:val="Hyperlink"/>
        </w:rPr>
        <w:t>7</w:t>
      </w:r>
      <w:ins w:id="414" w:author="Mike Beckerle" w:date="2020-04-30T18:27:00Z">
        <w:r w:rsidRPr="00065302">
          <w:rPr>
            <w:rStyle w:val="Hyperlink"/>
          </w:rPr>
          <w:fldChar w:fldCharType="end"/>
        </w:r>
        <w:r>
          <w:t xml:space="preserve">, </w:t>
        </w:r>
      </w:ins>
      <w:ins w:id="415" w:author="Mike Beckerle" w:date="2020-04-30T18:28:00Z">
        <w:r w:rsidRPr="00065302">
          <w:rPr>
            <w:rStyle w:val="Hyperlink"/>
          </w:rPr>
          <w:fldChar w:fldCharType="begin"/>
        </w:r>
        <w:r w:rsidRPr="00065302">
          <w:rPr>
            <w:rStyle w:val="Hyperlink"/>
          </w:rPr>
          <w:instrText xml:space="preserve"> REF _Ref39163697 \h </w:instrText>
        </w:r>
      </w:ins>
      <w:r w:rsidRPr="00065302">
        <w:rPr>
          <w:rStyle w:val="Hyperlink"/>
        </w:rPr>
      </w:r>
      <w:r w:rsidRPr="00065302">
        <w:rPr>
          <w:rStyle w:val="Hyperlink"/>
        </w:rPr>
        <w:fldChar w:fldCharType="separate"/>
      </w:r>
      <w:r w:rsidR="00404DC4" w:rsidRPr="00065302">
        <w:rPr>
          <w:rStyle w:val="Hyperlink"/>
        </w:rPr>
        <w:t>Syntax of DFDL Annotation Elements</w:t>
      </w:r>
      <w:ins w:id="416" w:author="Mike Beckerle" w:date="2020-04-30T18:28:00Z">
        <w:r w:rsidRPr="00065302">
          <w:rPr>
            <w:rStyle w:val="Hyperlink"/>
          </w:rPr>
          <w:fldChar w:fldCharType="end"/>
        </w:r>
        <w:r>
          <w:t xml:space="preserve"> - describe the syntactic structure of DFDL annotations</w:t>
        </w:r>
      </w:ins>
      <w:ins w:id="417" w:author="Mike Beckerle" w:date="2020-04-30T18:29:00Z">
        <w:r>
          <w:t xml:space="preserve"> and introduces the purposes of the various annotations.</w:t>
        </w:r>
      </w:ins>
    </w:p>
    <w:p w14:paraId="22CE58E2" w14:textId="6E0D6A09" w:rsidR="00E751FE" w:rsidRDefault="00E751FE" w:rsidP="00D71BE8">
      <w:pPr>
        <w:pStyle w:val="ListParagraph"/>
        <w:numPr>
          <w:ilvl w:val="0"/>
          <w:numId w:val="185"/>
        </w:numPr>
        <w:rPr>
          <w:ins w:id="418" w:author="Mike Beckerle" w:date="2020-04-30T18:33:00Z"/>
        </w:rPr>
      </w:pPr>
      <w:ins w:id="419" w:author="Mike Beckerle" w:date="2020-04-30T18:29:00Z">
        <w:r>
          <w:t xml:space="preserve">Section </w:t>
        </w:r>
      </w:ins>
      <w:ins w:id="420" w:author="Mike Beckerle" w:date="2020-04-30T18:30:00Z">
        <w:r w:rsidRPr="00065302">
          <w:rPr>
            <w:rStyle w:val="Hyperlink"/>
          </w:rPr>
          <w:fldChar w:fldCharType="begin"/>
        </w:r>
        <w:r w:rsidRPr="00065302">
          <w:rPr>
            <w:rStyle w:val="Hyperlink"/>
          </w:rPr>
          <w:instrText xml:space="preserve"> REF _Ref39163832 \r \h </w:instrText>
        </w:r>
      </w:ins>
      <w:r w:rsidRPr="00065302">
        <w:rPr>
          <w:rStyle w:val="Hyperlink"/>
        </w:rPr>
      </w:r>
      <w:r w:rsidRPr="00065302">
        <w:rPr>
          <w:rStyle w:val="Hyperlink"/>
        </w:rPr>
        <w:fldChar w:fldCharType="separate"/>
      </w:r>
      <w:r w:rsidR="00404DC4" w:rsidRPr="00065302">
        <w:rPr>
          <w:rStyle w:val="Hyperlink"/>
        </w:rPr>
        <w:t>8</w:t>
      </w:r>
      <w:ins w:id="421" w:author="Mike Beckerle" w:date="2020-04-30T18:3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ins>
      <w:r w:rsidRPr="00065302">
        <w:rPr>
          <w:rStyle w:val="Hyperlink"/>
        </w:rPr>
      </w:r>
      <w:r w:rsidRPr="00065302">
        <w:rPr>
          <w:rStyle w:val="Hyperlink"/>
        </w:rPr>
        <w:fldChar w:fldCharType="separate"/>
      </w:r>
      <w:r w:rsidR="00404DC4" w:rsidRPr="00065302">
        <w:rPr>
          <w:rStyle w:val="Hyperlink"/>
        </w:rPr>
        <w:t>Property Scoping</w:t>
      </w:r>
      <w:ins w:id="422" w:author="Mike Beckerle" w:date="2020-04-27T18:37:00Z">
        <w:r w:rsidR="00404DC4" w:rsidRPr="00065302">
          <w:rPr>
            <w:rStyle w:val="Hyperlink"/>
          </w:rPr>
          <w:t xml:space="preserve"> and DFDL Schema Checking</w:t>
        </w:r>
      </w:ins>
      <w:ins w:id="423" w:author="Mike Beckerle" w:date="2020-04-30T18:30:00Z">
        <w:r w:rsidRPr="00065302">
          <w:rPr>
            <w:rStyle w:val="Hyperlink"/>
          </w:rPr>
          <w:fldChar w:fldCharType="end"/>
        </w:r>
        <w:r>
          <w:t xml:space="preserve"> describes the </w:t>
        </w:r>
      </w:ins>
      <w:ins w:id="424" w:author="Mike Beckerle" w:date="2020-04-30T18:31:00Z">
        <w:r>
          <w:t xml:space="preserve">way DFDL annotations that provide format properties </w:t>
        </w:r>
      </w:ins>
      <w:ins w:id="425" w:author="Mike Beckerle" w:date="2020-04-30T18:32:00Z">
        <w:r>
          <w:t>are combined across the parts of the DFDL schema, and also describes static checking that is done on the</w:t>
        </w:r>
      </w:ins>
      <w:ins w:id="426" w:author="Mike Beckerle" w:date="2020-04-30T18:33:00Z">
        <w:r>
          <w:t xml:space="preserve"> DFDL</w:t>
        </w:r>
      </w:ins>
      <w:ins w:id="427" w:author="Mike Beckerle" w:date="2020-04-30T18:32:00Z">
        <w:r>
          <w:t xml:space="preserve"> schema. </w:t>
        </w:r>
      </w:ins>
    </w:p>
    <w:p w14:paraId="1CE303CF" w14:textId="23E5AC02" w:rsidR="00E751FE" w:rsidRDefault="00E751FE" w:rsidP="00D71BE8">
      <w:pPr>
        <w:pStyle w:val="ListParagraph"/>
        <w:numPr>
          <w:ilvl w:val="0"/>
          <w:numId w:val="185"/>
        </w:numPr>
        <w:rPr>
          <w:ins w:id="428" w:author="Mike Beckerle" w:date="2020-04-30T18:39:00Z"/>
        </w:rPr>
      </w:pPr>
      <w:ins w:id="429" w:author="Mike Beckerle" w:date="2020-04-30T18:33:00Z">
        <w:r>
          <w:t xml:space="preserve">Section </w:t>
        </w:r>
        <w:r w:rsidRPr="00065302">
          <w:rPr>
            <w:rStyle w:val="Hyperlink"/>
          </w:rPr>
          <w:fldChar w:fldCharType="begin"/>
        </w:r>
        <w:r w:rsidRPr="00065302">
          <w:rPr>
            <w:rStyle w:val="Hyperlink"/>
          </w:rPr>
          <w:instrText xml:space="preserve"> REF _Ref39164053 \r \h </w:instrText>
        </w:r>
      </w:ins>
      <w:r w:rsidRPr="00065302">
        <w:rPr>
          <w:rStyle w:val="Hyperlink"/>
        </w:rPr>
      </w:r>
      <w:r w:rsidRPr="00065302">
        <w:rPr>
          <w:rStyle w:val="Hyperlink"/>
        </w:rPr>
        <w:fldChar w:fldCharType="separate"/>
      </w:r>
      <w:r w:rsidR="00404DC4" w:rsidRPr="00065302">
        <w:rPr>
          <w:rStyle w:val="Hyperlink"/>
        </w:rPr>
        <w:t>9</w:t>
      </w:r>
      <w:ins w:id="430" w:author="Mike Beckerle" w:date="2020-04-30T18:33:00Z">
        <w:r w:rsidRPr="00065302">
          <w:rPr>
            <w:rStyle w:val="Hyperlink"/>
          </w:rPr>
          <w:fldChar w:fldCharType="end"/>
        </w:r>
      </w:ins>
      <w:ins w:id="431" w:author="Mike Beckerle" w:date="2020-04-30T18:34:00Z">
        <w:r>
          <w:t xml:space="preserve">, </w:t>
        </w:r>
        <w:r w:rsidRPr="00065302">
          <w:rPr>
            <w:rStyle w:val="Hyperlink"/>
          </w:rPr>
          <w:fldChar w:fldCharType="begin"/>
        </w:r>
        <w:r w:rsidRPr="00065302">
          <w:rPr>
            <w:rStyle w:val="Hyperlink"/>
          </w:rPr>
          <w:instrText xml:space="preserve"> REF _Ref39164057 \h </w:instrText>
        </w:r>
      </w:ins>
      <w:r w:rsidRPr="00065302">
        <w:rPr>
          <w:rStyle w:val="Hyperlink"/>
        </w:rPr>
      </w:r>
      <w:r w:rsidRPr="00065302">
        <w:rPr>
          <w:rStyle w:val="Hyperlink"/>
        </w:rPr>
        <w:fldChar w:fldCharType="separate"/>
      </w:r>
      <w:r w:rsidR="00404DC4" w:rsidRPr="00065302">
        <w:rPr>
          <w:rStyle w:val="Hyperlink"/>
        </w:rPr>
        <w:t>DFDL Processing Introduction</w:t>
      </w:r>
      <w:ins w:id="432" w:author="Mike Beckerle" w:date="2020-04-30T18:34:00Z">
        <w:r w:rsidRPr="00065302">
          <w:rPr>
            <w:rStyle w:val="Hyperlink"/>
          </w:rPr>
          <w:fldChar w:fldCharType="end"/>
        </w:r>
        <w:r>
          <w:t xml:space="preserve"> covers processing, including the core algorithms for parsing and unparsing data, as well as validation.</w:t>
        </w:r>
      </w:ins>
      <w:ins w:id="433" w:author="Mike Beckerle" w:date="2020-04-30T18:35:00Z">
        <w:r>
          <w:t xml:space="preserve"> It introduces the </w:t>
        </w:r>
      </w:ins>
      <w:ins w:id="434" w:author="Mike Beckerle" w:date="2020-04-30T18:36:00Z">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35" w:author="Mike Beckerle" w:date="2020-04-30T18:36:00Z">
        <w:r w:rsidRPr="00065302">
          <w:rPr>
            <w:rStyle w:val="Hyperlink"/>
          </w:rPr>
          <w:fldChar w:fldCharType="end"/>
        </w:r>
        <w:r>
          <w:t>, which captures the structure of data that can be described with DFDL, and which is referenced throughout the rest of the specifica</w:t>
        </w:r>
      </w:ins>
      <w:ins w:id="436" w:author="Mike Beckerle" w:date="2020-04-30T18:37:00Z">
        <w:r>
          <w:t xml:space="preserve">tion. </w:t>
        </w:r>
      </w:ins>
    </w:p>
    <w:p w14:paraId="4249E67E" w14:textId="0A510581" w:rsidR="00E751FE" w:rsidRDefault="00E751FE" w:rsidP="00E751FE">
      <w:pPr>
        <w:pStyle w:val="ListParagraph"/>
        <w:numPr>
          <w:ilvl w:val="0"/>
          <w:numId w:val="185"/>
        </w:numPr>
        <w:rPr>
          <w:ins w:id="437" w:author="Mike Beckerle" w:date="2020-04-30T18:42:00Z"/>
        </w:rPr>
      </w:pPr>
      <w:ins w:id="438" w:author="Mike Beckerle" w:date="2020-04-30T18:39:00Z">
        <w:r>
          <w:t xml:space="preserve">Section </w:t>
        </w:r>
        <w:r w:rsidRPr="00065302">
          <w:rPr>
            <w:rStyle w:val="Hyperlink"/>
          </w:rPr>
          <w:fldChar w:fldCharType="begin"/>
        </w:r>
        <w:r w:rsidRPr="00065302">
          <w:rPr>
            <w:rStyle w:val="Hyperlink"/>
          </w:rPr>
          <w:instrText xml:space="preserve"> REF _Ref39164410 \r \h </w:instrText>
        </w:r>
      </w:ins>
      <w:r w:rsidRPr="00065302">
        <w:rPr>
          <w:rStyle w:val="Hyperlink"/>
        </w:rPr>
      </w:r>
      <w:r w:rsidRPr="00065302">
        <w:rPr>
          <w:rStyle w:val="Hyperlink"/>
        </w:rPr>
        <w:fldChar w:fldCharType="separate"/>
      </w:r>
      <w:r w:rsidR="00404DC4" w:rsidRPr="00065302">
        <w:rPr>
          <w:rStyle w:val="Hyperlink"/>
        </w:rPr>
        <w:t>10</w:t>
      </w:r>
      <w:ins w:id="439" w:author="Mike Beckerle" w:date="2020-04-30T18:39:00Z">
        <w:r w:rsidRPr="00065302">
          <w:rPr>
            <w:rStyle w:val="Hyperlink"/>
          </w:rPr>
          <w:fldChar w:fldCharType="end"/>
        </w:r>
      </w:ins>
      <w:ins w:id="440" w:author="Mike Beckerle" w:date="2020-04-30T18:40:00Z">
        <w:r>
          <w:t xml:space="preserve"> provides an overview, and Sections </w:t>
        </w:r>
        <w:r w:rsidRPr="00065302">
          <w:rPr>
            <w:rStyle w:val="Hyperlink"/>
          </w:rPr>
          <w:fldChar w:fldCharType="begin"/>
        </w:r>
        <w:r w:rsidRPr="00065302">
          <w:rPr>
            <w:rStyle w:val="Hyperlink"/>
          </w:rPr>
          <w:instrText xml:space="preserve"> REF _Ref39164433 \r \h </w:instrText>
        </w:r>
      </w:ins>
      <w:r w:rsidRPr="00065302">
        <w:rPr>
          <w:rStyle w:val="Hyperlink"/>
        </w:rPr>
      </w:r>
      <w:r w:rsidRPr="00065302">
        <w:rPr>
          <w:rStyle w:val="Hyperlink"/>
        </w:rPr>
        <w:fldChar w:fldCharType="separate"/>
      </w:r>
      <w:r w:rsidR="00404DC4" w:rsidRPr="00065302">
        <w:rPr>
          <w:rStyle w:val="Hyperlink"/>
        </w:rPr>
        <w:t>11</w:t>
      </w:r>
      <w:ins w:id="441" w:author="Mike Beckerle" w:date="2020-04-30T18:40:00Z">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ins>
      <w:r w:rsidRPr="00065302">
        <w:rPr>
          <w:rStyle w:val="Hyperlink"/>
        </w:rPr>
      </w:r>
      <w:r w:rsidRPr="00065302">
        <w:rPr>
          <w:rStyle w:val="Hyperlink"/>
        </w:rPr>
        <w:fldChar w:fldCharType="separate"/>
      </w:r>
      <w:r w:rsidR="00404DC4" w:rsidRPr="00065302">
        <w:rPr>
          <w:rStyle w:val="Hyperlink"/>
        </w:rPr>
        <w:t>17</w:t>
      </w:r>
      <w:ins w:id="442" w:author="Mike Beckerle" w:date="2020-04-30T18:40:00Z">
        <w:r w:rsidRPr="00065302">
          <w:rPr>
            <w:rStyle w:val="Hyperlink"/>
          </w:rPr>
          <w:fldChar w:fldCharType="end"/>
        </w:r>
        <w:r>
          <w:t xml:space="preserve"> describe all the DF</w:t>
        </w:r>
      </w:ins>
      <w:ins w:id="443" w:author="Mike Beckerle" w:date="2020-04-30T18:41:00Z">
        <w:r>
          <w:t xml:space="preserve">DL properties. </w:t>
        </w:r>
      </w:ins>
      <w:ins w:id="444" w:author="Mike Beckerle" w:date="2020-04-30T18:42:00Z">
        <w:r>
          <w:t>The properties are organized as follows:</w:t>
        </w:r>
      </w:ins>
    </w:p>
    <w:p w14:paraId="281C49FD" w14:textId="26FA4307" w:rsidR="00E751FE" w:rsidRDefault="00E751FE" w:rsidP="00E751FE">
      <w:pPr>
        <w:numPr>
          <w:ilvl w:val="1"/>
          <w:numId w:val="185"/>
        </w:numPr>
        <w:rPr>
          <w:ins w:id="445" w:author="Mike Beckerle" w:date="2020-04-30T18:42:00Z"/>
        </w:rPr>
      </w:pPr>
      <w:ins w:id="446" w:author="Mike Beckerle" w:date="2020-04-30T18:42:00Z">
        <w:r>
          <w:t>Common to both Content and Framing (see</w:t>
        </w:r>
      </w:ins>
      <w:ins w:id="447" w:author="Mike Beckerle" w:date="2020-09-15T14:08:00Z">
        <w:r w:rsidR="005D7E0C">
          <w:t xml:space="preserve"> Section</w:t>
        </w:r>
      </w:ins>
      <w:ins w:id="448" w:author="Mike Beckerle" w:date="2020-04-30T18:42:00Z">
        <w:r>
          <w:t xml:space="preserve"> </w:t>
        </w:r>
        <w:r w:rsidRPr="00065302">
          <w:rPr>
            <w:rStyle w:val="Hyperlink"/>
          </w:rPr>
          <w:fldChar w:fldCharType="begin"/>
        </w:r>
        <w:r w:rsidRPr="00065302">
          <w:rPr>
            <w:rStyle w:val="Hyperlink"/>
          </w:rPr>
          <w:instrText xml:space="preserve"> REF _Ref255476147 \r \h </w:instrText>
        </w:r>
      </w:ins>
      <w:r w:rsidRPr="00065302">
        <w:rPr>
          <w:rStyle w:val="Hyperlink"/>
        </w:rPr>
      </w:r>
      <w:ins w:id="449" w:author="Mike Beckerle" w:date="2020-04-30T18:42:00Z">
        <w:r w:rsidRPr="00065302">
          <w:rPr>
            <w:rStyle w:val="Hyperlink"/>
          </w:rPr>
          <w:fldChar w:fldCharType="separate"/>
        </w:r>
      </w:ins>
      <w:r w:rsidR="00404DC4" w:rsidRPr="00065302">
        <w:rPr>
          <w:rStyle w:val="Hyperlink"/>
        </w:rPr>
        <w:t>11</w:t>
      </w:r>
      <w:ins w:id="450" w:author="Mike Beckerle" w:date="2020-04-30T18:42:00Z">
        <w:r w:rsidRPr="00065302">
          <w:rPr>
            <w:rStyle w:val="Hyperlink"/>
          </w:rPr>
          <w:fldChar w:fldCharType="end"/>
        </w:r>
        <w:r>
          <w:t>)</w:t>
        </w:r>
      </w:ins>
    </w:p>
    <w:p w14:paraId="604F3D0F" w14:textId="620E715D" w:rsidR="00E751FE" w:rsidRDefault="00E751FE" w:rsidP="00E751FE">
      <w:pPr>
        <w:numPr>
          <w:ilvl w:val="1"/>
          <w:numId w:val="185"/>
        </w:numPr>
        <w:rPr>
          <w:ins w:id="451" w:author="Mike Beckerle" w:date="2020-04-30T18:42:00Z"/>
        </w:rPr>
      </w:pPr>
      <w:ins w:id="452" w:author="Mike Beckerle" w:date="2020-04-30T18:42:00Z">
        <w:r>
          <w:t xml:space="preserve">Common Framing, Position, and Length (see </w:t>
        </w:r>
      </w:ins>
      <w:ins w:id="453" w:author="Mike Beckerle" w:date="2020-09-15T14:08:00Z">
        <w:r w:rsidR="005D7E0C">
          <w:t xml:space="preserve">Section </w:t>
        </w:r>
      </w:ins>
      <w:ins w:id="454" w:author="Mike Beckerle" w:date="2020-04-30T18:42:00Z">
        <w:r w:rsidRPr="00065302">
          <w:rPr>
            <w:rStyle w:val="Hyperlink"/>
          </w:rPr>
          <w:fldChar w:fldCharType="begin"/>
        </w:r>
        <w:r w:rsidRPr="00065302">
          <w:rPr>
            <w:rStyle w:val="Hyperlink"/>
          </w:rPr>
          <w:instrText xml:space="preserve"> REF _Ref255476176 \r \h </w:instrText>
        </w:r>
      </w:ins>
      <w:r w:rsidRPr="00065302">
        <w:rPr>
          <w:rStyle w:val="Hyperlink"/>
        </w:rPr>
      </w:r>
      <w:ins w:id="455" w:author="Mike Beckerle" w:date="2020-04-30T18:42:00Z">
        <w:r w:rsidRPr="00065302">
          <w:rPr>
            <w:rStyle w:val="Hyperlink"/>
          </w:rPr>
          <w:fldChar w:fldCharType="separate"/>
        </w:r>
      </w:ins>
      <w:r w:rsidR="00404DC4" w:rsidRPr="00065302">
        <w:rPr>
          <w:rStyle w:val="Hyperlink"/>
        </w:rPr>
        <w:t>12</w:t>
      </w:r>
      <w:ins w:id="456" w:author="Mike Beckerle" w:date="2020-04-30T18:42:00Z">
        <w:r w:rsidRPr="00065302">
          <w:rPr>
            <w:rStyle w:val="Hyperlink"/>
          </w:rPr>
          <w:fldChar w:fldCharType="end"/>
        </w:r>
        <w:r>
          <w:t>)</w:t>
        </w:r>
      </w:ins>
    </w:p>
    <w:p w14:paraId="5AE65398" w14:textId="798AB645" w:rsidR="00E751FE" w:rsidRDefault="00E751FE" w:rsidP="00E751FE">
      <w:pPr>
        <w:numPr>
          <w:ilvl w:val="1"/>
          <w:numId w:val="185"/>
        </w:numPr>
        <w:rPr>
          <w:ins w:id="457" w:author="Mike Beckerle" w:date="2020-04-30T18:42:00Z"/>
        </w:rPr>
      </w:pPr>
      <w:ins w:id="458" w:author="Mike Beckerle" w:date="2020-04-30T18:42:00Z">
        <w:r>
          <w:t xml:space="preserve">Simple Type Content (see </w:t>
        </w:r>
      </w:ins>
      <w:ins w:id="459" w:author="Mike Beckerle" w:date="2020-09-15T14:08:00Z">
        <w:r w:rsidR="005D7E0C">
          <w:t xml:space="preserve">Section </w:t>
        </w:r>
      </w:ins>
      <w:ins w:id="460" w:author="Mike Beckerle" w:date="2020-04-30T18:42:00Z">
        <w:r w:rsidRPr="00065302">
          <w:rPr>
            <w:rStyle w:val="Hyperlink"/>
          </w:rPr>
          <w:fldChar w:fldCharType="begin"/>
        </w:r>
        <w:r w:rsidRPr="00065302">
          <w:rPr>
            <w:rStyle w:val="Hyperlink"/>
          </w:rPr>
          <w:instrText xml:space="preserve"> REF _Ref255476219 \r \h </w:instrText>
        </w:r>
      </w:ins>
      <w:r w:rsidRPr="00065302">
        <w:rPr>
          <w:rStyle w:val="Hyperlink"/>
        </w:rPr>
      </w:r>
      <w:ins w:id="461" w:author="Mike Beckerle" w:date="2020-04-30T18:42:00Z">
        <w:r w:rsidRPr="00065302">
          <w:rPr>
            <w:rStyle w:val="Hyperlink"/>
          </w:rPr>
          <w:fldChar w:fldCharType="separate"/>
        </w:r>
      </w:ins>
      <w:r w:rsidR="00404DC4" w:rsidRPr="00065302">
        <w:rPr>
          <w:rStyle w:val="Hyperlink"/>
        </w:rPr>
        <w:t>13</w:t>
      </w:r>
      <w:ins w:id="462" w:author="Mike Beckerle" w:date="2020-04-30T18:42:00Z">
        <w:r w:rsidRPr="00065302">
          <w:rPr>
            <w:rStyle w:val="Hyperlink"/>
          </w:rPr>
          <w:fldChar w:fldCharType="end"/>
        </w:r>
        <w:r>
          <w:t xml:space="preserve"> )</w:t>
        </w:r>
      </w:ins>
      <w:ins w:id="463" w:author="Mike Beckerle" w:date="2020-04-30T18:45:00Z">
        <w:r>
          <w:t xml:space="preserve"> - This is the largest section as it covers properties for all the various simple types,</w:t>
        </w:r>
      </w:ins>
      <w:ins w:id="464" w:author="Mike Beckerle" w:date="2020-04-30T18:46:00Z">
        <w:r>
          <w:t xml:space="preserve"> starting with properties that apply to all simplel types, then </w:t>
        </w:r>
      </w:ins>
      <w:ins w:id="465" w:author="Mike Beckerle" w:date="2020-04-30T18:48:00Z">
        <w:r>
          <w:t>properties for all types with textual representation, and then Se</w:t>
        </w:r>
      </w:ins>
      <w:ins w:id="466" w:author="Mike Beckerle" w:date="2020-04-30T18:46:00Z">
        <w:r>
          <w:t xml:space="preserve">proceeding through the types, covering textual and binary format properties for each type. </w:t>
        </w:r>
      </w:ins>
    </w:p>
    <w:p w14:paraId="5121E4AE" w14:textId="221C60B2" w:rsidR="00E751FE" w:rsidRDefault="00E751FE" w:rsidP="00E751FE">
      <w:pPr>
        <w:numPr>
          <w:ilvl w:val="1"/>
          <w:numId w:val="185"/>
        </w:numPr>
        <w:rPr>
          <w:ins w:id="467" w:author="Mike Beckerle" w:date="2020-04-30T18:42:00Z"/>
        </w:rPr>
      </w:pPr>
      <w:ins w:id="468" w:author="Mike Beckerle" w:date="2020-04-30T18:42:00Z">
        <w:r>
          <w:t xml:space="preserve">Sequence Groups (see </w:t>
        </w:r>
      </w:ins>
      <w:ins w:id="469" w:author="Mike Beckerle" w:date="2020-09-15T14:08:00Z">
        <w:r w:rsidR="005D7E0C">
          <w:t xml:space="preserve">Section </w:t>
        </w:r>
      </w:ins>
      <w:ins w:id="470" w:author="Mike Beckerle" w:date="2020-04-30T18:42:00Z">
        <w:r w:rsidRPr="00065302">
          <w:rPr>
            <w:rStyle w:val="Hyperlink"/>
          </w:rPr>
          <w:fldChar w:fldCharType="begin"/>
        </w:r>
        <w:r w:rsidRPr="00065302">
          <w:rPr>
            <w:rStyle w:val="Hyperlink"/>
          </w:rPr>
          <w:instrText xml:space="preserve"> REF _Ref255476240 \r \h </w:instrText>
        </w:r>
      </w:ins>
      <w:r w:rsidRPr="00065302">
        <w:rPr>
          <w:rStyle w:val="Hyperlink"/>
        </w:rPr>
      </w:r>
      <w:ins w:id="471" w:author="Mike Beckerle" w:date="2020-04-30T18:42:00Z">
        <w:r w:rsidRPr="00065302">
          <w:rPr>
            <w:rStyle w:val="Hyperlink"/>
          </w:rPr>
          <w:fldChar w:fldCharType="separate"/>
        </w:r>
      </w:ins>
      <w:r w:rsidR="00404DC4" w:rsidRPr="00065302">
        <w:rPr>
          <w:rStyle w:val="Hyperlink"/>
        </w:rPr>
        <w:t>14</w:t>
      </w:r>
      <w:ins w:id="472" w:author="Mike Beckerle" w:date="2020-04-30T18:42:00Z">
        <w:r w:rsidRPr="00065302">
          <w:rPr>
            <w:rStyle w:val="Hyperlink"/>
          </w:rPr>
          <w:fldChar w:fldCharType="end"/>
        </w:r>
        <w:r>
          <w:t xml:space="preserve"> )</w:t>
        </w:r>
      </w:ins>
    </w:p>
    <w:p w14:paraId="1C4EC7B9" w14:textId="3D8AA704" w:rsidR="00E751FE" w:rsidRDefault="00E751FE" w:rsidP="00E751FE">
      <w:pPr>
        <w:numPr>
          <w:ilvl w:val="1"/>
          <w:numId w:val="185"/>
        </w:numPr>
        <w:rPr>
          <w:ins w:id="473" w:author="Mike Beckerle" w:date="2020-04-30T18:42:00Z"/>
        </w:rPr>
      </w:pPr>
      <w:ins w:id="474" w:author="Mike Beckerle" w:date="2020-04-30T18:42:00Z">
        <w:r>
          <w:t xml:space="preserve">Choice Groups (see </w:t>
        </w:r>
      </w:ins>
      <w:ins w:id="475" w:author="Mike Beckerle" w:date="2020-09-15T14:08:00Z">
        <w:r w:rsidR="005D7E0C">
          <w:t xml:space="preserve">Section </w:t>
        </w:r>
      </w:ins>
      <w:ins w:id="476" w:author="Mike Beckerle" w:date="2020-04-30T18:42:00Z">
        <w:r w:rsidRPr="00065302">
          <w:rPr>
            <w:rStyle w:val="Hyperlink"/>
          </w:rPr>
          <w:fldChar w:fldCharType="begin"/>
        </w:r>
        <w:r w:rsidRPr="00065302">
          <w:rPr>
            <w:rStyle w:val="Hyperlink"/>
          </w:rPr>
          <w:instrText xml:space="preserve"> REF _Ref255476271 \r \h </w:instrText>
        </w:r>
      </w:ins>
      <w:r w:rsidRPr="00065302">
        <w:rPr>
          <w:rStyle w:val="Hyperlink"/>
        </w:rPr>
      </w:r>
      <w:ins w:id="477" w:author="Mike Beckerle" w:date="2020-04-30T18:42:00Z">
        <w:r w:rsidRPr="00065302">
          <w:rPr>
            <w:rStyle w:val="Hyperlink"/>
          </w:rPr>
          <w:fldChar w:fldCharType="separate"/>
        </w:r>
      </w:ins>
      <w:r w:rsidR="00404DC4" w:rsidRPr="00065302">
        <w:rPr>
          <w:rStyle w:val="Hyperlink"/>
        </w:rPr>
        <w:t>15</w:t>
      </w:r>
      <w:ins w:id="478" w:author="Mike Beckerle" w:date="2020-04-30T18:42:00Z">
        <w:r w:rsidRPr="00065302">
          <w:rPr>
            <w:rStyle w:val="Hyperlink"/>
          </w:rPr>
          <w:fldChar w:fldCharType="end"/>
        </w:r>
        <w:r>
          <w:t xml:space="preserve"> )</w:t>
        </w:r>
      </w:ins>
    </w:p>
    <w:p w14:paraId="1550B5E3" w14:textId="5689D6C6" w:rsidR="00E751FE" w:rsidRDefault="00E751FE" w:rsidP="00E751FE">
      <w:pPr>
        <w:numPr>
          <w:ilvl w:val="1"/>
          <w:numId w:val="185"/>
        </w:numPr>
        <w:rPr>
          <w:ins w:id="479" w:author="Mike Beckerle" w:date="2020-04-30T18:42:00Z"/>
        </w:rPr>
      </w:pPr>
      <w:ins w:id="480" w:author="Mike Beckerle" w:date="2020-04-30T18:42:00Z">
        <w:r>
          <w:t>Array</w:t>
        </w:r>
      </w:ins>
      <w:ins w:id="481" w:author="Mike Beckerle" w:date="2020-09-15T14:13:00Z">
        <w:r w:rsidR="00B51579">
          <w:t xml:space="preserve"> (i.e., recurring</w:t>
        </w:r>
      </w:ins>
      <w:ins w:id="482" w:author="Mike Beckerle" w:date="2020-09-15T14:14:00Z">
        <w:r w:rsidR="00B51579">
          <w:t>)</w:t>
        </w:r>
      </w:ins>
      <w:ins w:id="483" w:author="Mike Beckerle" w:date="2020-04-30T18:42:00Z">
        <w:r>
          <w:t xml:space="preserve"> elements and optional elements (see </w:t>
        </w:r>
      </w:ins>
      <w:ins w:id="484" w:author="Mike Beckerle" w:date="2020-09-15T14:08:00Z">
        <w:r w:rsidR="005D7E0C">
          <w:t xml:space="preserve">Section </w:t>
        </w:r>
      </w:ins>
      <w:ins w:id="485" w:author="Mike Beckerle" w:date="2020-04-30T18:42:00Z">
        <w:r w:rsidRPr="00065302">
          <w:rPr>
            <w:rStyle w:val="Hyperlink"/>
          </w:rPr>
          <w:fldChar w:fldCharType="begin"/>
        </w:r>
        <w:r w:rsidRPr="00065302">
          <w:rPr>
            <w:rStyle w:val="Hyperlink"/>
          </w:rPr>
          <w:instrText xml:space="preserve"> REF _Ref255476292 \r \h </w:instrText>
        </w:r>
      </w:ins>
      <w:r w:rsidRPr="00065302">
        <w:rPr>
          <w:rStyle w:val="Hyperlink"/>
        </w:rPr>
      </w:r>
      <w:ins w:id="486" w:author="Mike Beckerle" w:date="2020-04-30T18:42:00Z">
        <w:r w:rsidRPr="00065302">
          <w:rPr>
            <w:rStyle w:val="Hyperlink"/>
          </w:rPr>
          <w:fldChar w:fldCharType="separate"/>
        </w:r>
      </w:ins>
      <w:r w:rsidR="00404DC4" w:rsidRPr="00065302">
        <w:rPr>
          <w:rStyle w:val="Hyperlink"/>
        </w:rPr>
        <w:t>16</w:t>
      </w:r>
      <w:ins w:id="487" w:author="Mike Beckerle" w:date="2020-04-30T18:42:00Z">
        <w:r w:rsidRPr="00065302">
          <w:rPr>
            <w:rStyle w:val="Hyperlink"/>
          </w:rPr>
          <w:fldChar w:fldCharType="end"/>
        </w:r>
        <w:r>
          <w:t xml:space="preserve"> )</w:t>
        </w:r>
      </w:ins>
    </w:p>
    <w:p w14:paraId="545E8959" w14:textId="789DCB47" w:rsidR="00E751FE" w:rsidRDefault="00E751FE" w:rsidP="00E751FE">
      <w:pPr>
        <w:numPr>
          <w:ilvl w:val="1"/>
          <w:numId w:val="185"/>
        </w:numPr>
        <w:rPr>
          <w:ins w:id="488" w:author="Mike Beckerle" w:date="2020-04-30T18:42:00Z"/>
        </w:rPr>
      </w:pPr>
      <w:ins w:id="489" w:author="Mike Beckerle" w:date="2020-04-30T18:42:00Z">
        <w:r>
          <w:t xml:space="preserve">Calculated Values (see </w:t>
        </w:r>
      </w:ins>
      <w:ins w:id="490" w:author="Mike Beckerle" w:date="2020-09-15T14:08:00Z">
        <w:r w:rsidR="005D7E0C">
          <w:t xml:space="preserve">Section </w:t>
        </w:r>
      </w:ins>
      <w:ins w:id="491" w:author="Mike Beckerle" w:date="2020-04-30T18:42:00Z">
        <w:r w:rsidRPr="00065302">
          <w:rPr>
            <w:rStyle w:val="Hyperlink"/>
          </w:rPr>
          <w:fldChar w:fldCharType="begin"/>
        </w:r>
        <w:r w:rsidRPr="00065302">
          <w:rPr>
            <w:rStyle w:val="Hyperlink"/>
          </w:rPr>
          <w:instrText xml:space="preserve"> REF _Ref255476304 \r \h </w:instrText>
        </w:r>
      </w:ins>
      <w:r w:rsidRPr="00065302">
        <w:rPr>
          <w:rStyle w:val="Hyperlink"/>
        </w:rPr>
      </w:r>
      <w:ins w:id="492" w:author="Mike Beckerle" w:date="2020-04-30T18:42:00Z">
        <w:r w:rsidRPr="00065302">
          <w:rPr>
            <w:rStyle w:val="Hyperlink"/>
          </w:rPr>
          <w:fldChar w:fldCharType="separate"/>
        </w:r>
      </w:ins>
      <w:r w:rsidR="00404DC4" w:rsidRPr="00065302">
        <w:rPr>
          <w:rStyle w:val="Hyperlink"/>
        </w:rPr>
        <w:t>17</w:t>
      </w:r>
      <w:ins w:id="493" w:author="Mike Beckerle" w:date="2020-04-30T18:42:00Z">
        <w:r w:rsidRPr="00065302">
          <w:rPr>
            <w:rStyle w:val="Hyperlink"/>
          </w:rPr>
          <w:fldChar w:fldCharType="end"/>
        </w:r>
        <w:r>
          <w:t xml:space="preserve"> )</w:t>
        </w:r>
      </w:ins>
    </w:p>
    <w:p w14:paraId="13679E6A" w14:textId="7384D6C3" w:rsidR="00E751FE" w:rsidRDefault="00E751FE" w:rsidP="00D71BE8">
      <w:pPr>
        <w:pStyle w:val="ListParagraph"/>
        <w:numPr>
          <w:ilvl w:val="0"/>
          <w:numId w:val="185"/>
        </w:numPr>
        <w:rPr>
          <w:ins w:id="494" w:author="Mike Beckerle" w:date="2020-04-30T18:50:00Z"/>
        </w:rPr>
      </w:pPr>
      <w:ins w:id="495" w:author="Mike Beckerle" w:date="2020-04-30T18:48:00Z">
        <w:r>
          <w:t>Secti</w:t>
        </w:r>
      </w:ins>
      <w:ins w:id="496" w:author="Mike Beckerle" w:date="2020-04-30T18:49:00Z">
        <w:r>
          <w:t xml:space="preserve">on </w:t>
        </w:r>
        <w:r w:rsidRPr="00065302">
          <w:rPr>
            <w:rStyle w:val="Hyperlink"/>
          </w:rPr>
          <w:fldChar w:fldCharType="begin"/>
        </w:r>
        <w:r w:rsidRPr="00065302">
          <w:rPr>
            <w:rStyle w:val="Hyperlink"/>
          </w:rPr>
          <w:instrText xml:space="preserve"> REF _Ref39164965 \r \h </w:instrText>
        </w:r>
      </w:ins>
      <w:r w:rsidRPr="00065302">
        <w:rPr>
          <w:rStyle w:val="Hyperlink"/>
        </w:rPr>
      </w:r>
      <w:r w:rsidRPr="00065302">
        <w:rPr>
          <w:rStyle w:val="Hyperlink"/>
        </w:rPr>
        <w:fldChar w:fldCharType="separate"/>
      </w:r>
      <w:r w:rsidR="00404DC4" w:rsidRPr="00065302">
        <w:rPr>
          <w:rStyle w:val="Hyperlink"/>
        </w:rPr>
        <w:t>18</w:t>
      </w:r>
      <w:ins w:id="497" w:author="Mike Beckerle" w:date="2020-04-30T18:4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ins>
      <w:r w:rsidRPr="00065302">
        <w:rPr>
          <w:rStyle w:val="Hyperlink"/>
        </w:rPr>
      </w:r>
      <w:r w:rsidRPr="00065302">
        <w:rPr>
          <w:rStyle w:val="Hyperlink"/>
        </w:rPr>
        <w:fldChar w:fldCharType="separate"/>
      </w:r>
      <w:ins w:id="498" w:author="Mike Beckerle" w:date="2020-04-29T19:12:00Z">
        <w:r w:rsidR="00404DC4" w:rsidRPr="00065302">
          <w:rPr>
            <w:rStyle w:val="Hyperlink"/>
          </w:rPr>
          <w:t xml:space="preserve">DFDL </w:t>
        </w:r>
      </w:ins>
      <w:ins w:id="499" w:author="Mike Beckerle" w:date="2020-04-29T19:10:00Z">
        <w:r w:rsidR="00404DC4" w:rsidRPr="00065302">
          <w:rPr>
            <w:rStyle w:val="Hyperlink"/>
          </w:rPr>
          <w:t>Expression Language</w:t>
        </w:r>
      </w:ins>
      <w:ins w:id="500" w:author="Mike Beckerle" w:date="2020-04-30T18:49:00Z">
        <w:r w:rsidRPr="00065302">
          <w:rPr>
            <w:rStyle w:val="Hyperlink"/>
          </w:rPr>
          <w:fldChar w:fldCharType="end"/>
        </w:r>
        <w:r>
          <w:t xml:space="preserve"> covers the </w:t>
        </w:r>
      </w:ins>
      <w:ins w:id="501" w:author="Mike Beckerle" w:date="2020-04-30T18:50:00Z">
        <w:r>
          <w:t xml:space="preserve">XPath-like </w:t>
        </w:r>
      </w:ins>
      <w:ins w:id="502" w:author="Mike Beckerle" w:date="2020-04-30T18:49:00Z">
        <w:r>
          <w:t>expression language that is embedded in DFDL and is used for computing t</w:t>
        </w:r>
      </w:ins>
      <w:ins w:id="503" w:author="Mike Beckerle" w:date="2020-04-30T18:50:00Z">
        <w:r>
          <w:t>he values of many properties dynamically, as well as for calculated value elements</w:t>
        </w:r>
      </w:ins>
      <w:ins w:id="504" w:author="Mike Beckerle" w:date="2020-04-30T18:52:00Z">
        <w:r>
          <w:t xml:space="preserve">, </w:t>
        </w:r>
      </w:ins>
      <w:ins w:id="505" w:author="Mike Beckerle" w:date="2020-04-30T18:53:00Z">
        <w:r>
          <w:t xml:space="preserve">and </w:t>
        </w:r>
      </w:ins>
      <w:ins w:id="506" w:author="Mike Beckerle" w:date="2020-04-30T18:52:00Z">
        <w:r>
          <w:t>as</w:t>
        </w:r>
      </w:ins>
      <w:ins w:id="507" w:author="Mike Beckerle" w:date="2020-04-30T18:53:00Z">
        <w:r>
          <w:t>sertion checking.</w:t>
        </w:r>
      </w:ins>
    </w:p>
    <w:p w14:paraId="359DC7FE" w14:textId="35219059" w:rsidR="00E751FE" w:rsidRDefault="00E751FE" w:rsidP="00D71BE8">
      <w:pPr>
        <w:pStyle w:val="ListParagraph"/>
        <w:numPr>
          <w:ilvl w:val="0"/>
          <w:numId w:val="185"/>
        </w:numPr>
        <w:rPr>
          <w:ins w:id="508" w:author="Mike Beckerle" w:date="2020-04-30T18:56:00Z"/>
        </w:rPr>
      </w:pPr>
      <w:ins w:id="509" w:author="Mike Beckerle" w:date="2020-04-30T18:50:00Z">
        <w:r>
          <w:t xml:space="preserve">Section </w:t>
        </w:r>
      </w:ins>
      <w:ins w:id="510" w:author="Mike Beckerle" w:date="2020-04-30T18:51:00Z">
        <w:r w:rsidRPr="00065302">
          <w:rPr>
            <w:rStyle w:val="Hyperlink"/>
          </w:rPr>
          <w:fldChar w:fldCharType="begin"/>
        </w:r>
        <w:r w:rsidRPr="00065302">
          <w:rPr>
            <w:rStyle w:val="Hyperlink"/>
          </w:rPr>
          <w:instrText xml:space="preserve"> REF _Ref39165089 \r \h </w:instrText>
        </w:r>
      </w:ins>
      <w:r w:rsidRPr="00065302">
        <w:rPr>
          <w:rStyle w:val="Hyperlink"/>
        </w:rPr>
      </w:r>
      <w:r w:rsidRPr="00065302">
        <w:rPr>
          <w:rStyle w:val="Hyperlink"/>
        </w:rPr>
        <w:fldChar w:fldCharType="separate"/>
      </w:r>
      <w:r w:rsidR="00404DC4" w:rsidRPr="00065302">
        <w:rPr>
          <w:rStyle w:val="Hyperlink"/>
        </w:rPr>
        <w:t>19</w:t>
      </w:r>
      <w:ins w:id="511" w:author="Mike Beckerle" w:date="2020-04-30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ins>
      <w:r w:rsidRPr="00065302">
        <w:rPr>
          <w:rStyle w:val="Hyperlink"/>
        </w:rPr>
      </w:r>
      <w:r w:rsidRPr="00065302">
        <w:rPr>
          <w:rStyle w:val="Hyperlink"/>
        </w:rPr>
        <w:fldChar w:fldCharType="separate"/>
      </w:r>
      <w:ins w:id="512" w:author="Mike Beckerle" w:date="2020-04-29T19:13:00Z">
        <w:r w:rsidR="00404DC4" w:rsidRPr="00065302">
          <w:rPr>
            <w:rStyle w:val="Hyperlink"/>
          </w:rPr>
          <w:t>DFDL Regular Expressions</w:t>
        </w:r>
      </w:ins>
      <w:ins w:id="513" w:author="Mike Beckerle" w:date="2020-04-30T18:51:00Z">
        <w:r w:rsidRPr="00065302">
          <w:rPr>
            <w:rStyle w:val="Hyperlink"/>
          </w:rPr>
          <w:fldChar w:fldCharType="end"/>
        </w:r>
        <w:r>
          <w:t xml:space="preserve">, covers the regular expression language used </w:t>
        </w:r>
      </w:ins>
      <w:ins w:id="514"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515" w:author="Mike Beckerle" w:date="2020-04-30T18:56:00Z">
        <w:r>
          <w:t>The remaining sections and appendicies supply additional details</w:t>
        </w:r>
      </w:ins>
      <w:ins w:id="516" w:author="Mike Beckerle" w:date="2020-04-30T18:58:00Z">
        <w:r w:rsidR="00B55249">
          <w:t xml:space="preserve"> of particular importance to </w:t>
        </w:r>
      </w:ins>
      <w:ins w:id="517" w:author="Mike Beckerle" w:date="2020-04-30T18:59:00Z">
        <w:r w:rsidR="00B55249">
          <w:t>implementors of DFDL, or they provide detail and reference material</w:t>
        </w:r>
      </w:ins>
      <w:ins w:id="518" w:author="Mike Beckerle" w:date="2020-04-30T18:56:00Z">
        <w:r>
          <w:t xml:space="preserve"> and are referenced from other parts of the specification. </w:t>
        </w:r>
      </w:ins>
    </w:p>
    <w:p w14:paraId="598D2A51" w14:textId="3FCDA8A2" w:rsidR="000E1214" w:rsidRDefault="00A87198" w:rsidP="00A64D65">
      <w:pPr>
        <w:pStyle w:val="Heading1"/>
      </w:pPr>
      <w:bookmarkStart w:id="519" w:name="_Ref39162589"/>
      <w:bookmarkStart w:id="520" w:name="_Toc50721171"/>
      <w:r>
        <w:t>Notational and Definitional Conventions</w:t>
      </w:r>
      <w:bookmarkEnd w:id="52"/>
      <w:bookmarkEnd w:id="377"/>
      <w:bookmarkEnd w:id="378"/>
      <w:bookmarkEnd w:id="379"/>
      <w:bookmarkEnd w:id="380"/>
      <w:bookmarkEnd w:id="381"/>
      <w:bookmarkEnd w:id="382"/>
      <w:bookmarkEnd w:id="519"/>
      <w:bookmarkEnd w:id="520"/>
    </w:p>
    <w:p w14:paraId="39BA3CE8" w14:textId="77777777" w:rsidR="009D2DEF" w:rsidRDefault="009D2DEF" w:rsidP="009D2DEF">
      <w:r>
        <w:t>Examples of DFDL schemas provided herin are for illustration purposes only and for clarity they will often not include all the necessary DFDL properties</w:t>
      </w:r>
      <w:ins w:id="521" w:author="Mike Beckerle" w:date="2020-04-09T13:13:00Z">
        <w:r>
          <w:t xml:space="preserve"> that would be </w:t>
        </w:r>
      </w:ins>
      <w:r>
        <w:t>needed</w:t>
      </w:r>
      <w:ins w:id="522" w:author="Mike Beckerle" w:date="2020-04-09T13:13:00Z">
        <w:r>
          <w:t xml:space="preserve"> for a complete functional DFDL schema</w:t>
        </w:r>
      </w:ins>
      <w:r>
        <w:t>.</w:t>
      </w:r>
    </w:p>
    <w:p w14:paraId="3B578BF3" w14:textId="77777777" w:rsidR="00EC6E09" w:rsidRDefault="00EC6E09" w:rsidP="00893233">
      <w:pPr>
        <w:pStyle w:val="Heading2"/>
      </w:pPr>
      <w:bookmarkStart w:id="523" w:name="_Toc50721172"/>
      <w:bookmarkStart w:id="524" w:name="_Toc177399022"/>
      <w:bookmarkStart w:id="525" w:name="_Toc175057308"/>
      <w:bookmarkStart w:id="526" w:name="_Toc199516215"/>
      <w:bookmarkStart w:id="527" w:name="_Toc194983896"/>
      <w:bookmarkStart w:id="528" w:name="_Toc243112734"/>
      <w:bookmarkStart w:id="529" w:name="_Toc349042607"/>
      <w:r>
        <w:t>Glossary and Terminology</w:t>
      </w:r>
      <w:bookmarkEnd w:id="523"/>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ins w:id="530" w:author="Mike Beckerle" w:date="2020-09-15T14:02:00Z">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ins>
      <w:r w:rsidR="00024688" w:rsidRPr="00065302">
        <w:rPr>
          <w:rStyle w:val="Hyperlink"/>
        </w:rPr>
      </w:r>
      <w:ins w:id="531" w:author="Mike Beckerle" w:date="2020-09-15T14:02:00Z">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ins>
    </w:p>
    <w:p w14:paraId="0BCD6F3E" w14:textId="472DE40A" w:rsidR="009D2DEF" w:rsidRDefault="009D2DEF" w:rsidP="009D2DEF">
      <w:pPr>
        <w:rPr>
          <w:ins w:id="532" w:author="Mike Beckerle" w:date="2020-09-11T12:46:00Z"/>
          <w:rFonts w:cs="Arial"/>
        </w:rPr>
      </w:pPr>
      <w:commentRangeStart w:id="533"/>
      <w:ins w:id="534" w:author="Mike Beckerle" w:date="2020-09-11T12:46:00Z">
        <w:r>
          <w:t xml:space="preserve">The capitalized key words </w:t>
        </w:r>
        <w:r w:rsidRPr="006F7CE2">
          <w:rPr>
            <w:rStyle w:val="Emphasis"/>
            <w:i w:val="0"/>
            <w:iCs w:val="0"/>
          </w:rPr>
          <w:t>MUST</w:t>
        </w:r>
        <w:r>
          <w:t>, MUST NOT</w:t>
        </w:r>
        <w:del w:id="535" w:author="Mike Beckerle" w:date="2020-09-10T17:36:00Z">
          <w:r w:rsidDel="006F7CE2">
            <w:delText xml:space="preserve">, </w:delText>
          </w:r>
          <w:r w:rsidDel="006F7CE2">
            <w:rPr>
              <w:rStyle w:val="Emphasis"/>
            </w:rPr>
            <w:delText>required</w:delText>
          </w:r>
        </w:del>
        <w:r>
          <w:t>, SHALL, SHALL NOT, SHOULD, SHOULD NOT, MAY, REQUIRED, OPTIONAL, and RECOMMENDED</w:t>
        </w:r>
        <w:r>
          <w:rPr>
            <w:rStyle w:val="Emphasis"/>
          </w:rPr>
          <w:t xml:space="preserve"> </w:t>
        </w:r>
        <w:r>
          <w:t xml:space="preserve">in this document are to be interpreted as described in </w:t>
        </w:r>
        <w:r>
          <w:rPr>
            <w:noProof/>
          </w:rPr>
          <w:t>[</w:t>
        </w:r>
        <w:r>
          <w:fldChar w:fldCharType="begin"/>
        </w:r>
        <w:r>
          <w:instrText xml:space="preserve"> HYPERLINK \l "a_RFC2119" </w:instrText>
        </w:r>
        <w:r>
          <w:fldChar w:fldCharType="separate"/>
        </w:r>
        <w:r>
          <w:rPr>
            <w:rStyle w:val="Hyperlink"/>
            <w:noProof/>
          </w:rPr>
          <w:t>RFC2119</w:t>
        </w:r>
        <w:r>
          <w:rPr>
            <w:rStyle w:val="Hyperlink"/>
            <w:noProof/>
          </w:rPr>
          <w:fldChar w:fldCharType="end"/>
        </w:r>
        <w:r>
          <w:rPr>
            <w:noProof/>
          </w:rPr>
          <w:t>]</w:t>
        </w:r>
        <w:r>
          <w:t>.</w:t>
        </w:r>
        <w:r>
          <w:rPr>
            <w:rFonts w:cs="Arial"/>
          </w:rPr>
          <w:t xml:space="preserve"> </w:t>
        </w:r>
        <w:commentRangeEnd w:id="533"/>
        <w:r>
          <w:rPr>
            <w:rStyle w:val="CommentReference"/>
          </w:rPr>
          <w:commentReference w:id="533"/>
        </w:r>
        <w:r>
          <w:rPr>
            <w:rFonts w:cs="Arial"/>
          </w:rPr>
          <w:t xml:space="preserve">Such usage in capital letters is generally about DFDL implementations and their </w:t>
        </w:r>
      </w:ins>
      <w:ins w:id="536" w:author="Mike Beckerle" w:date="2020-09-11T12:47:00Z">
        <w:r>
          <w:rPr>
            <w:rFonts w:cs="Arial"/>
          </w:rPr>
          <w:t xml:space="preserve">common or distinguishing </w:t>
        </w:r>
      </w:ins>
      <w:ins w:id="537" w:author="Mike Beckerle" w:date="2020-09-11T12:46:00Z">
        <w:r>
          <w:rPr>
            <w:rFonts w:cs="Arial"/>
          </w:rPr>
          <w:t>characteristics.</w:t>
        </w:r>
      </w:ins>
    </w:p>
    <w:p w14:paraId="633142FC" w14:textId="77777777" w:rsidR="009D2DEF" w:rsidRDefault="009D2DEF" w:rsidP="009D2DEF">
      <w:pPr>
        <w:rPr>
          <w:ins w:id="538" w:author="Mike Beckerle" w:date="2020-09-11T12:46:00Z"/>
          <w:rFonts w:cs="Arial"/>
        </w:rPr>
      </w:pPr>
      <w:ins w:id="539" w:author="Mike Beckerle" w:date="2020-09-11T12:46:00Z">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ins>
    </w:p>
    <w:p w14:paraId="73E3B6DA" w14:textId="77777777" w:rsidR="009D2DEF" w:rsidRDefault="009D2DEF" w:rsidP="009D2DEF">
      <w:pPr>
        <w:rPr>
          <w:ins w:id="540" w:author="Mike Beckerle" w:date="2020-09-11T12:46:00Z"/>
          <w:rFonts w:cs="Arial"/>
        </w:rPr>
      </w:pPr>
      <w:ins w:id="541" w:author="Mike Beckerle" w:date="2020-09-11T12:46:00Z">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ins>
    </w:p>
    <w:p w14:paraId="79522760" w14:textId="2EE44B00" w:rsidR="009D2DEF" w:rsidRPr="009D2DEF" w:rsidRDefault="009D2DEF" w:rsidP="009D2DEF">
      <w:pPr>
        <w:rPr>
          <w:ins w:id="542" w:author="Mike Beckerle" w:date="2020-04-27T19:15:00Z"/>
          <w:rFonts w:cs="Arial"/>
        </w:rPr>
      </w:pPr>
      <w:ins w:id="543" w:author="Mike Beckerle" w:date="2020-09-11T12:46:00Z">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having to do with the way element declarations are annotated in the DFDL language.The data corresponding to such an element declaration is said to be either required or optional, and the DFDL element declaration is said to be for a required element, or an optional element. </w:t>
        </w:r>
      </w:ins>
    </w:p>
    <w:p w14:paraId="30419BB8" w14:textId="2A85DB35" w:rsidR="000E1214" w:rsidRDefault="00A87198" w:rsidP="00893233">
      <w:pPr>
        <w:pStyle w:val="Heading2"/>
      </w:pPr>
      <w:bookmarkStart w:id="544" w:name="_Toc50721173"/>
      <w:r>
        <w:t>Failure Types</w:t>
      </w:r>
      <w:bookmarkEnd w:id="524"/>
      <w:bookmarkEnd w:id="525"/>
      <w:bookmarkEnd w:id="526"/>
      <w:bookmarkEnd w:id="527"/>
      <w:bookmarkEnd w:id="528"/>
      <w:bookmarkEnd w:id="529"/>
      <w:bookmarkEnd w:id="544"/>
    </w:p>
    <w:p w14:paraId="5FFFA4FA" w14:textId="77777777" w:rsidR="000E1214" w:rsidRDefault="00A87198">
      <w:r>
        <w:t>Where the phrase "</w:t>
      </w:r>
      <w:del w:id="545" w:author="Mike Beckerle" w:date="2020-04-09T13:11:00Z">
        <w:r>
          <w:delText xml:space="preserve">must </w:delText>
        </w:r>
      </w:del>
      <w:ins w:id="546" w:author="Mike Beckerle" w:date="2020-04-09T13:11:00Z">
        <w:r>
          <w:t xml:space="preserve">MUST </w:t>
        </w:r>
      </w:ins>
      <w:r>
        <w:t xml:space="preserve">be consistent with" is used, it is assumed that a conforming DFDL implementation </w:t>
      </w:r>
      <w:del w:id="547" w:author="Mike Beckerle" w:date="2020-04-09T13:11:00Z">
        <w:r>
          <w:delText xml:space="preserve">must </w:delText>
        </w:r>
      </w:del>
      <w:ins w:id="548"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549" w:author="Mike Beckerle" w:date="2020-04-27T15:38:00Z"/>
        </w:rPr>
      </w:pPr>
      <w:bookmarkStart w:id="550" w:name="_Ref140935774"/>
      <w:bookmarkStart w:id="551" w:name="_Toc177399023"/>
      <w:bookmarkStart w:id="552" w:name="_Toc175057309"/>
      <w:bookmarkStart w:id="553" w:name="_Toc199516216"/>
      <w:bookmarkStart w:id="554" w:name="_Toc194983897"/>
      <w:bookmarkStart w:id="555" w:name="_Toc243112735"/>
      <w:bookmarkStart w:id="556" w:name="_Toc349042608"/>
      <w:ins w:id="557"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58" w:author="Mike Beckerle" w:date="2020-04-27T15:38:00Z"/>
        </w:rPr>
      </w:pPr>
      <w:ins w:id="559"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60" w:author="Mike Beckerle" w:date="2020-04-27T15:40:00Z">
        <w:r>
          <w:t>.</w:t>
        </w:r>
      </w:ins>
    </w:p>
    <w:p w14:paraId="3F6BDDE4" w14:textId="77777777" w:rsidR="00415598" w:rsidRDefault="00415598" w:rsidP="00415598">
      <w:pPr>
        <w:pStyle w:val="ListParagraph"/>
        <w:numPr>
          <w:ilvl w:val="0"/>
          <w:numId w:val="18"/>
        </w:numPr>
        <w:rPr>
          <w:ins w:id="561" w:author="Mike Beckerle" w:date="2020-04-27T15:38:00Z"/>
        </w:rPr>
      </w:pPr>
      <w:ins w:id="562"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62E70BDD" w:rsidR="00415598" w:rsidRDefault="00415598" w:rsidP="00415598">
      <w:pPr>
        <w:pStyle w:val="ListParagraph"/>
        <w:numPr>
          <w:ilvl w:val="1"/>
          <w:numId w:val="18"/>
        </w:numPr>
        <w:rPr>
          <w:ins w:id="563" w:author="Mike Beckerle" w:date="2020-04-27T15:39:00Z"/>
        </w:rPr>
      </w:pPr>
      <w:ins w:id="564" w:author="Mike Beckerle" w:date="2020-04-27T15:38:00Z">
        <w:r w:rsidRPr="002439DA">
          <w:rPr>
            <w:b/>
            <w:bCs/>
            <w:i/>
            <w:iCs/>
          </w:rPr>
          <w:t>Parse Error</w:t>
        </w:r>
        <w:r>
          <w:t xml:space="preserve"> - these errors can cause the parser to search (such as via backtracking) for alternative ways to parse the data</w:t>
        </w:r>
      </w:ins>
      <w:ins w:id="565" w:author="Mike Beckerle" w:date="2020-04-27T15:39:00Z">
        <w:r>
          <w:t xml:space="preserve"> </w:t>
        </w:r>
      </w:ins>
      <w:ins w:id="566" w:author="Mike Beckerle" w:date="2020-04-27T15:38:00Z">
        <w:r>
          <w:t xml:space="preserve">as </w:t>
        </w:r>
      </w:ins>
      <w:ins w:id="567" w:author="Mike Beckerle" w:date="2020-04-27T15:39:00Z">
        <w:r>
          <w:t xml:space="preserve">are </w:t>
        </w:r>
      </w:ins>
      <w:ins w:id="568" w:author="Mike Beckerle" w:date="2020-04-27T15:38:00Z">
        <w:r>
          <w:t xml:space="preserve">allowed by the DFDL schema. In that sense parse-time processing errors guide the parsing, and when the parser finds an alternative way to parse the data, a prior parse error is said to have been </w:t>
        </w:r>
        <w:r w:rsidRPr="006F7CE2">
          <w:rPr>
            <w:i/>
            <w:iCs/>
          </w:rPr>
          <w:t>suppressed</w:t>
        </w:r>
        <w:r>
          <w:t xml:space="preserve">. </w:t>
        </w:r>
      </w:ins>
      <w:ins w:id="569" w:author="Mike Beckerle" w:date="2020-04-27T15:39:00Z">
        <w:r>
          <w:t xml:space="preserve">A parse error that is not suppressed </w:t>
        </w:r>
      </w:ins>
      <w:r w:rsidR="006F7CE2">
        <w:t>MUST terminate</w:t>
      </w:r>
      <w:ins w:id="570" w:author="Mike Beckerle" w:date="2020-04-27T15:39:00Z">
        <w:r>
          <w:t xml:space="preserve"> parsing with a diagnostic message.</w:t>
        </w:r>
      </w:ins>
    </w:p>
    <w:p w14:paraId="64B3E277" w14:textId="174FC4D6" w:rsidR="00415598" w:rsidRDefault="00415598" w:rsidP="00415598">
      <w:pPr>
        <w:pStyle w:val="ListParagraph"/>
        <w:numPr>
          <w:ilvl w:val="1"/>
          <w:numId w:val="18"/>
        </w:numPr>
        <w:rPr>
          <w:ins w:id="571" w:author="Mike Beckerle" w:date="2020-04-27T15:38:00Z"/>
        </w:rPr>
      </w:pPr>
      <w:ins w:id="572" w:author="Mike Beckerle" w:date="2020-04-27T15:40:00Z">
        <w:r w:rsidRPr="002439DA">
          <w:rPr>
            <w:b/>
            <w:bCs/>
            <w:i/>
            <w:iCs/>
          </w:rPr>
          <w:t>Unparse Error</w:t>
        </w:r>
        <w:r>
          <w:t xml:space="preserve"> - these errors are generally fatal. They</w:t>
        </w:r>
      </w:ins>
      <w:r w:rsidR="006F7CE2">
        <w:t xml:space="preserve"> MUST</w:t>
      </w:r>
      <w:ins w:id="573" w:author="Mike Beckerle" w:date="2020-04-27T15:40:00Z">
        <w:r>
          <w:t xml:space="preserve"> cause unparsing to stop with a diagnostic message.</w:t>
        </w:r>
      </w:ins>
    </w:p>
    <w:p w14:paraId="4702A6EA" w14:textId="156F3C6D" w:rsidR="00415598" w:rsidRDefault="00415598" w:rsidP="00415598">
      <w:pPr>
        <w:pStyle w:val="ListParagraph"/>
        <w:numPr>
          <w:ilvl w:val="0"/>
          <w:numId w:val="18"/>
        </w:numPr>
        <w:rPr>
          <w:ins w:id="574" w:author="Mike Beckerle" w:date="2020-04-27T15:38:00Z"/>
        </w:rPr>
      </w:pPr>
      <w:ins w:id="575" w:author="Mike Beckerle" w:date="2020-04-27T15:38:00Z">
        <w:r w:rsidRPr="002439DA">
          <w:rPr>
            <w:b/>
            <w:bCs/>
            <w:i/>
            <w:iCs/>
          </w:rPr>
          <w:t>Validation Error</w:t>
        </w:r>
      </w:ins>
      <w:ins w:id="576" w:author="Mike Beckerle" w:date="2020-04-27T15:41:00Z">
        <w:r>
          <w:t xml:space="preserve"> - These are errors when optional validation checking is available and enabled. Validation errors </w:t>
        </w:r>
      </w:ins>
      <w:r w:rsidR="006F7CE2">
        <w:t>MUST</w:t>
      </w:r>
      <w:ins w:id="577" w:author="Mike Beckerle" w:date="2020-04-27T15:41:00Z">
        <w:r>
          <w:t xml:space="preserve"> not stop, nor influence, parsing</w:t>
        </w:r>
      </w:ins>
      <w:ins w:id="578" w:author="Mike Beckerle" w:date="2020-04-27T15:44:00Z">
        <w:r w:rsidR="0081545C">
          <w:t xml:space="preserve"> or unparsing behavior. </w:t>
        </w:r>
      </w:ins>
      <w:ins w:id="579" w:author="Mike Beckerle" w:date="2020-04-27T15:41:00Z">
        <w:r>
          <w:t>Validation errors are effectively warnings ind</w:t>
        </w:r>
      </w:ins>
      <w:ins w:id="580" w:author="Mike Beckerle" w:date="2020-04-27T15:42:00Z">
        <w:r>
          <w:t xml:space="preserve">icating </w:t>
        </w:r>
        <w:r w:rsidR="0081545C">
          <w:t>lack</w:t>
        </w:r>
      </w:ins>
      <w:ins w:id="581" w:author="Mike Beckerle" w:date="2020-04-27T15:43:00Z">
        <w:r w:rsidR="0081545C">
          <w:t xml:space="preserve"> of conformance of the parser output, or the unparser input, with</w:t>
        </w:r>
      </w:ins>
      <w:ins w:id="582" w:author="Mike Beckerle" w:date="2020-04-27T15:42:00Z">
        <w:r>
          <w:t xml:space="preserve"> the XML Schema facet constraints, </w:t>
        </w:r>
      </w:ins>
      <w:ins w:id="583" w:author="Mike Beckerle" w:date="2020-04-27T15:43:00Z">
        <w:r w:rsidR="0081545C">
          <w:t xml:space="preserve">or </w:t>
        </w:r>
      </w:ins>
      <w:ins w:id="584" w:author="Mike Beckerle" w:date="2020-04-27T15:42:00Z">
        <w:r>
          <w:t xml:space="preserve"> the XSD maxOccurs and XSD minOccurs values</w:t>
        </w:r>
      </w:ins>
      <w:r w:rsidR="006F7CE2">
        <w:t>.</w:t>
      </w:r>
    </w:p>
    <w:p w14:paraId="4BCA2FDB" w14:textId="18166EDF" w:rsidR="00415598" w:rsidRDefault="00415598" w:rsidP="00415598">
      <w:pPr>
        <w:pStyle w:val="ListParagraph"/>
        <w:numPr>
          <w:ilvl w:val="0"/>
          <w:numId w:val="18"/>
        </w:numPr>
        <w:rPr>
          <w:ins w:id="585" w:author="Mike Beckerle" w:date="2020-04-27T15:38:00Z"/>
        </w:rPr>
      </w:pPr>
      <w:ins w:id="586" w:author="Mike Beckerle" w:date="2020-04-27T15:38:00Z">
        <w:r w:rsidRPr="002439DA">
          <w:rPr>
            <w:b/>
            <w:bCs/>
            <w:i/>
            <w:iCs/>
          </w:rPr>
          <w:t>Recoverable Error</w:t>
        </w:r>
      </w:ins>
      <w:ins w:id="587" w:author="Mike Beckerle" w:date="2020-04-27T15:44:00Z">
        <w:r w:rsidR="0081545C">
          <w:t xml:space="preserve"> - In addition to using XML </w:t>
        </w:r>
      </w:ins>
      <w:ins w:id="588" w:author="Mike Beckerle" w:date="2020-04-27T15:45:00Z">
        <w:r w:rsidR="0081545C">
          <w:t>S</w:t>
        </w:r>
      </w:ins>
      <w:ins w:id="589" w:author="Mike Beckerle" w:date="2020-04-27T15:44:00Z">
        <w:r w:rsidR="0081545C">
          <w:t>chema validation, DFDL also provides the ability to add recoverable</w:t>
        </w:r>
      </w:ins>
      <w:ins w:id="590" w:author="Mike Beckerle" w:date="2020-04-27T15:45:00Z">
        <w:r w:rsidR="0081545C">
          <w:t xml:space="preserve"> error assertions to a DF</w:t>
        </w:r>
      </w:ins>
      <w:ins w:id="591" w:author="Mike Beckerle" w:date="2020-04-27T18:39:00Z">
        <w:r w:rsidR="002439DA">
          <w:t>DL</w:t>
        </w:r>
      </w:ins>
      <w:ins w:id="592" w:author="Mike Beckerle" w:date="2020-04-27T15:45:00Z">
        <w:r w:rsidR="0081545C">
          <w:t xml:space="preserve"> schema. These cause diagnostic messages to be created but </w:t>
        </w:r>
      </w:ins>
      <w:r w:rsidR="006F7CE2">
        <w:t>MUST</w:t>
      </w:r>
      <w:ins w:id="593" w:author="Mike Beckerle" w:date="2020-04-27T15:45:00Z">
        <w:r w:rsidR="0081545C">
          <w:t xml:space="preserve"> not influence parsing or </w:t>
        </w:r>
        <w:commentRangeStart w:id="594"/>
        <w:r w:rsidR="0081545C">
          <w:t>unparsing</w:t>
        </w:r>
      </w:ins>
      <w:commentRangeEnd w:id="594"/>
      <w:ins w:id="595" w:author="Mike Beckerle" w:date="2020-09-15T13:59:00Z">
        <w:r w:rsidR="00024688">
          <w:rPr>
            <w:rStyle w:val="CommentReference"/>
          </w:rPr>
          <w:commentReference w:id="594"/>
        </w:r>
      </w:ins>
      <w:ins w:id="596" w:author="Mike Beckerle" w:date="2020-04-27T15:45:00Z">
        <w:r w:rsidR="0081545C">
          <w:t xml:space="preserve">. </w:t>
        </w:r>
      </w:ins>
    </w:p>
    <w:p w14:paraId="2BD4D9F8" w14:textId="064B25DB" w:rsidR="000E1214" w:rsidRDefault="0028357A" w:rsidP="00A64D65">
      <w:pPr>
        <w:pStyle w:val="Heading1"/>
      </w:pPr>
      <w:bookmarkStart w:id="597" w:name="_Toc39166740"/>
      <w:bookmarkStart w:id="598" w:name="_Toc50556557"/>
      <w:bookmarkStart w:id="599" w:name="_Toc50558166"/>
      <w:bookmarkStart w:id="600" w:name="_Toc50633672"/>
      <w:bookmarkStart w:id="601" w:name="_Toc50633966"/>
      <w:bookmarkStart w:id="602" w:name="_Toc50634260"/>
      <w:bookmarkStart w:id="603" w:name="_Toc38908491"/>
      <w:bookmarkStart w:id="604" w:name="_Toc39166741"/>
      <w:bookmarkStart w:id="605" w:name="_Toc50556558"/>
      <w:bookmarkStart w:id="606" w:name="_Toc50558167"/>
      <w:bookmarkStart w:id="607" w:name="_Toc50633673"/>
      <w:bookmarkStart w:id="608" w:name="_Toc50633967"/>
      <w:bookmarkStart w:id="609" w:name="_Toc50634261"/>
      <w:bookmarkStart w:id="610" w:name="_Toc38908492"/>
      <w:bookmarkStart w:id="611" w:name="_Toc39166742"/>
      <w:bookmarkStart w:id="612" w:name="_Toc50556559"/>
      <w:bookmarkStart w:id="613" w:name="_Toc50558168"/>
      <w:bookmarkStart w:id="614" w:name="_Toc50633674"/>
      <w:bookmarkStart w:id="615" w:name="_Toc50633968"/>
      <w:bookmarkStart w:id="616" w:name="_Toc50634262"/>
      <w:bookmarkStart w:id="617" w:name="_Toc38908493"/>
      <w:bookmarkStart w:id="618" w:name="_Toc39166743"/>
      <w:bookmarkStart w:id="619" w:name="_Toc50556560"/>
      <w:bookmarkStart w:id="620" w:name="_Toc50558169"/>
      <w:bookmarkStart w:id="621" w:name="_Toc50633675"/>
      <w:bookmarkStart w:id="622" w:name="_Toc50633969"/>
      <w:bookmarkStart w:id="623" w:name="_Toc50634263"/>
      <w:bookmarkStart w:id="624" w:name="_Toc38880376"/>
      <w:bookmarkStart w:id="625" w:name="_Toc38881915"/>
      <w:bookmarkStart w:id="626" w:name="_Toc38908494"/>
      <w:bookmarkStart w:id="627" w:name="_Toc39166744"/>
      <w:bookmarkStart w:id="628" w:name="_Toc50556561"/>
      <w:bookmarkStart w:id="629" w:name="_Toc50558170"/>
      <w:bookmarkStart w:id="630" w:name="_Toc50633676"/>
      <w:bookmarkStart w:id="631" w:name="_Toc50633970"/>
      <w:bookmarkStart w:id="632" w:name="_Toc50634264"/>
      <w:bookmarkStart w:id="633" w:name="_Toc38908495"/>
      <w:bookmarkStart w:id="634" w:name="_Toc39166745"/>
      <w:bookmarkStart w:id="635" w:name="_Toc50556562"/>
      <w:bookmarkStart w:id="636" w:name="_Toc50558171"/>
      <w:bookmarkStart w:id="637" w:name="_Toc50633677"/>
      <w:bookmarkStart w:id="638" w:name="_Toc50633971"/>
      <w:bookmarkStart w:id="639" w:name="_Toc50634265"/>
      <w:bookmarkStart w:id="640" w:name="_Toc38908496"/>
      <w:bookmarkStart w:id="641" w:name="_Toc39166746"/>
      <w:bookmarkStart w:id="642" w:name="_Toc50556563"/>
      <w:bookmarkStart w:id="643" w:name="_Toc50558172"/>
      <w:bookmarkStart w:id="644" w:name="_Toc50633678"/>
      <w:bookmarkStart w:id="645" w:name="_Toc50633972"/>
      <w:bookmarkStart w:id="646" w:name="_Toc50634266"/>
      <w:bookmarkStart w:id="647" w:name="_Toc38908497"/>
      <w:bookmarkStart w:id="648" w:name="_Toc39166747"/>
      <w:bookmarkStart w:id="649" w:name="_Toc50556564"/>
      <w:bookmarkStart w:id="650" w:name="_Toc50558173"/>
      <w:bookmarkStart w:id="651" w:name="_Toc50633679"/>
      <w:bookmarkStart w:id="652" w:name="_Toc50633973"/>
      <w:bookmarkStart w:id="653" w:name="_Toc50634267"/>
      <w:bookmarkStart w:id="654" w:name="_Toc38908498"/>
      <w:bookmarkStart w:id="655" w:name="_Toc39166748"/>
      <w:bookmarkStart w:id="656" w:name="_Toc50556565"/>
      <w:bookmarkStart w:id="657" w:name="_Toc50558174"/>
      <w:bookmarkStart w:id="658" w:name="_Toc50633680"/>
      <w:bookmarkStart w:id="659" w:name="_Toc50633974"/>
      <w:bookmarkStart w:id="660" w:name="_Toc50634268"/>
      <w:bookmarkStart w:id="661" w:name="_Toc38908499"/>
      <w:bookmarkStart w:id="662" w:name="_Toc39166749"/>
      <w:bookmarkStart w:id="663" w:name="_Toc50556566"/>
      <w:bookmarkStart w:id="664" w:name="_Toc50558175"/>
      <w:bookmarkStart w:id="665" w:name="_Toc50633681"/>
      <w:bookmarkStart w:id="666" w:name="_Toc50633975"/>
      <w:bookmarkStart w:id="667" w:name="_Toc50634269"/>
      <w:bookmarkStart w:id="668" w:name="_Toc38908500"/>
      <w:bookmarkStart w:id="669" w:name="_Toc39166750"/>
      <w:bookmarkStart w:id="670" w:name="_Toc50556567"/>
      <w:bookmarkStart w:id="671" w:name="_Toc50558176"/>
      <w:bookmarkStart w:id="672" w:name="_Toc50633682"/>
      <w:bookmarkStart w:id="673" w:name="_Toc50633976"/>
      <w:bookmarkStart w:id="674" w:name="_Toc50634270"/>
      <w:bookmarkStart w:id="675" w:name="_Toc322911484"/>
      <w:bookmarkStart w:id="676" w:name="_Toc322912023"/>
      <w:bookmarkStart w:id="677" w:name="_Toc199515590"/>
      <w:bookmarkStart w:id="678" w:name="_Toc199515778"/>
      <w:bookmarkStart w:id="679" w:name="_Toc199516217"/>
      <w:bookmarkStart w:id="680" w:name="_Toc38908501"/>
      <w:bookmarkStart w:id="681" w:name="_Toc39166751"/>
      <w:bookmarkStart w:id="682" w:name="_Toc50556568"/>
      <w:bookmarkStart w:id="683" w:name="_Toc50558177"/>
      <w:bookmarkStart w:id="684" w:name="_Toc50633683"/>
      <w:bookmarkStart w:id="685" w:name="_Toc50633977"/>
      <w:bookmarkStart w:id="686" w:name="_Toc50634271"/>
      <w:bookmarkStart w:id="687" w:name="_Toc38908502"/>
      <w:bookmarkStart w:id="688" w:name="_Toc39166752"/>
      <w:bookmarkStart w:id="689" w:name="_Toc50556569"/>
      <w:bookmarkStart w:id="690" w:name="_Toc50558178"/>
      <w:bookmarkStart w:id="691" w:name="_Toc50633684"/>
      <w:bookmarkStart w:id="692" w:name="_Toc50633978"/>
      <w:bookmarkStart w:id="693" w:name="_Toc50634272"/>
      <w:bookmarkStart w:id="694" w:name="_Toc38908503"/>
      <w:bookmarkStart w:id="695" w:name="_Toc39166753"/>
      <w:bookmarkStart w:id="696" w:name="_Toc50556570"/>
      <w:bookmarkStart w:id="697" w:name="_Toc50558179"/>
      <w:bookmarkStart w:id="698" w:name="_Toc50633685"/>
      <w:bookmarkStart w:id="699" w:name="_Toc50633979"/>
      <w:bookmarkStart w:id="700" w:name="_Toc50634273"/>
      <w:bookmarkStart w:id="701" w:name="_Toc38908504"/>
      <w:bookmarkStart w:id="702" w:name="_Toc39166754"/>
      <w:bookmarkStart w:id="703" w:name="_Toc50556571"/>
      <w:bookmarkStart w:id="704" w:name="_Toc50558180"/>
      <w:bookmarkStart w:id="705" w:name="_Toc50633686"/>
      <w:bookmarkStart w:id="706" w:name="_Toc50633980"/>
      <w:bookmarkStart w:id="707" w:name="_Toc50634274"/>
      <w:bookmarkStart w:id="708" w:name="_Toc38908505"/>
      <w:bookmarkStart w:id="709" w:name="_Toc39166755"/>
      <w:bookmarkStart w:id="710" w:name="_Toc50556572"/>
      <w:bookmarkStart w:id="711" w:name="_Toc50558181"/>
      <w:bookmarkStart w:id="712" w:name="_Toc50633687"/>
      <w:bookmarkStart w:id="713" w:name="_Toc50633981"/>
      <w:bookmarkStart w:id="714" w:name="_Toc50634275"/>
      <w:bookmarkStart w:id="715" w:name="_Toc38908506"/>
      <w:bookmarkStart w:id="716" w:name="_Toc39166756"/>
      <w:bookmarkStart w:id="717" w:name="_Toc50556573"/>
      <w:bookmarkStart w:id="718" w:name="_Toc50558182"/>
      <w:bookmarkStart w:id="719" w:name="_Toc50633688"/>
      <w:bookmarkStart w:id="720" w:name="_Toc50633982"/>
      <w:bookmarkStart w:id="721" w:name="_Toc50634276"/>
      <w:bookmarkStart w:id="722" w:name="_Toc361231093"/>
      <w:bookmarkStart w:id="723" w:name="_Toc361231619"/>
      <w:bookmarkStart w:id="724" w:name="_Toc362444899"/>
      <w:bookmarkStart w:id="725" w:name="_Toc363908821"/>
      <w:bookmarkStart w:id="726" w:name="_Toc364463243"/>
      <w:bookmarkStart w:id="727" w:name="_Toc366077834"/>
      <w:bookmarkStart w:id="728" w:name="_Toc366078453"/>
      <w:bookmarkStart w:id="729" w:name="_Toc366079439"/>
      <w:bookmarkStart w:id="730" w:name="_Toc366080051"/>
      <w:bookmarkStart w:id="731" w:name="_Toc366080663"/>
      <w:bookmarkStart w:id="732" w:name="_Toc366505003"/>
      <w:bookmarkStart w:id="733" w:name="_Toc366508372"/>
      <w:bookmarkStart w:id="734" w:name="_Toc366512873"/>
      <w:bookmarkStart w:id="735" w:name="_Toc366574064"/>
      <w:bookmarkStart w:id="736" w:name="_Toc366577857"/>
      <w:bookmarkStart w:id="737" w:name="_Toc366578465"/>
      <w:bookmarkStart w:id="738" w:name="_Toc366579059"/>
      <w:bookmarkStart w:id="739" w:name="_Toc366579650"/>
      <w:bookmarkStart w:id="740" w:name="_Toc366580242"/>
      <w:bookmarkStart w:id="741" w:name="_Toc366580833"/>
      <w:bookmarkStart w:id="742" w:name="_Toc366581425"/>
      <w:bookmarkStart w:id="743" w:name="_Toc322911486"/>
      <w:bookmarkStart w:id="744" w:name="_Toc322912025"/>
      <w:bookmarkStart w:id="745" w:name="_Toc38908507"/>
      <w:bookmarkStart w:id="746" w:name="_Toc39166757"/>
      <w:bookmarkStart w:id="747" w:name="_Toc50556574"/>
      <w:bookmarkStart w:id="748" w:name="_Toc50558183"/>
      <w:bookmarkStart w:id="749" w:name="_Toc50633689"/>
      <w:bookmarkStart w:id="750" w:name="_Toc50633983"/>
      <w:bookmarkStart w:id="751" w:name="_Toc50634277"/>
      <w:bookmarkStart w:id="752" w:name="_Toc38908508"/>
      <w:bookmarkStart w:id="753" w:name="_Toc39166758"/>
      <w:bookmarkStart w:id="754" w:name="_Toc50556575"/>
      <w:bookmarkStart w:id="755" w:name="_Toc50558184"/>
      <w:bookmarkStart w:id="756" w:name="_Toc50633690"/>
      <w:bookmarkStart w:id="757" w:name="_Toc50633984"/>
      <w:bookmarkStart w:id="758" w:name="_Toc50634278"/>
      <w:bookmarkStart w:id="759" w:name="_Toc38908509"/>
      <w:bookmarkStart w:id="760" w:name="_Toc39166759"/>
      <w:bookmarkStart w:id="761" w:name="_Toc50556576"/>
      <w:bookmarkStart w:id="762" w:name="_Toc50558185"/>
      <w:bookmarkStart w:id="763" w:name="_Toc50633691"/>
      <w:bookmarkStart w:id="764" w:name="_Toc50633985"/>
      <w:bookmarkStart w:id="765" w:name="_Toc50634279"/>
      <w:bookmarkStart w:id="766" w:name="_Toc38908510"/>
      <w:bookmarkStart w:id="767" w:name="_Toc39166760"/>
      <w:bookmarkStart w:id="768" w:name="_Toc50556577"/>
      <w:bookmarkStart w:id="769" w:name="_Toc50558186"/>
      <w:bookmarkStart w:id="770" w:name="_Toc50633692"/>
      <w:bookmarkStart w:id="771" w:name="_Toc50633986"/>
      <w:bookmarkStart w:id="772" w:name="_Toc50634280"/>
      <w:bookmarkStart w:id="773" w:name="_Toc38908511"/>
      <w:bookmarkStart w:id="774" w:name="_Toc39166761"/>
      <w:bookmarkStart w:id="775" w:name="_Toc50556578"/>
      <w:bookmarkStart w:id="776" w:name="_Toc50558187"/>
      <w:bookmarkStart w:id="777" w:name="_Toc50633693"/>
      <w:bookmarkStart w:id="778" w:name="_Toc50633987"/>
      <w:bookmarkStart w:id="779" w:name="_Toc50634281"/>
      <w:bookmarkStart w:id="780" w:name="_Toc38908512"/>
      <w:bookmarkStart w:id="781" w:name="_Toc39166762"/>
      <w:bookmarkStart w:id="782" w:name="_Toc50556579"/>
      <w:bookmarkStart w:id="783" w:name="_Toc50558188"/>
      <w:bookmarkStart w:id="784" w:name="_Toc50633694"/>
      <w:bookmarkStart w:id="785" w:name="_Toc50633988"/>
      <w:bookmarkStart w:id="786" w:name="_Toc50634282"/>
      <w:bookmarkStart w:id="787" w:name="_Toc38908513"/>
      <w:bookmarkStart w:id="788" w:name="_Toc39166763"/>
      <w:bookmarkStart w:id="789" w:name="_Toc50556580"/>
      <w:bookmarkStart w:id="790" w:name="_Toc50558189"/>
      <w:bookmarkStart w:id="791" w:name="_Toc50633695"/>
      <w:bookmarkStart w:id="792" w:name="_Toc50633989"/>
      <w:bookmarkStart w:id="793" w:name="_Toc50634283"/>
      <w:bookmarkStart w:id="794" w:name="_Toc322911488"/>
      <w:bookmarkStart w:id="795" w:name="_Toc322912027"/>
      <w:bookmarkStart w:id="796" w:name="_Toc322911489"/>
      <w:bookmarkStart w:id="797" w:name="_Toc322912028"/>
      <w:bookmarkStart w:id="798" w:name="_Toc322911490"/>
      <w:bookmarkStart w:id="799" w:name="_Toc322912029"/>
      <w:bookmarkStart w:id="800" w:name="_Toc322911491"/>
      <w:bookmarkStart w:id="801" w:name="_Toc322912030"/>
      <w:bookmarkStart w:id="802" w:name="_Toc322911492"/>
      <w:bookmarkStart w:id="803" w:name="_Toc322912031"/>
      <w:bookmarkStart w:id="804" w:name="_Toc322911493"/>
      <w:bookmarkStart w:id="805" w:name="_Toc322912032"/>
      <w:bookmarkStart w:id="806" w:name="_Toc322911494"/>
      <w:bookmarkStart w:id="807" w:name="_Toc322912033"/>
      <w:bookmarkStart w:id="808" w:name="_Toc322911495"/>
      <w:bookmarkStart w:id="809" w:name="_Toc322912034"/>
      <w:bookmarkStart w:id="810" w:name="_Toc322911496"/>
      <w:bookmarkStart w:id="811" w:name="_Toc322912035"/>
      <w:bookmarkStart w:id="812" w:name="_Toc322911497"/>
      <w:bookmarkStart w:id="813" w:name="_Toc322912036"/>
      <w:bookmarkStart w:id="814" w:name="_Toc322911498"/>
      <w:bookmarkStart w:id="815" w:name="_Toc322912037"/>
      <w:bookmarkStart w:id="816" w:name="_Toc322911499"/>
      <w:bookmarkStart w:id="817" w:name="_Toc322912038"/>
      <w:bookmarkStart w:id="818" w:name="_Toc322911500"/>
      <w:bookmarkStart w:id="819" w:name="_Toc322912039"/>
      <w:bookmarkStart w:id="820" w:name="_Toc184191909"/>
      <w:bookmarkStart w:id="821" w:name="_Toc184210449"/>
      <w:bookmarkStart w:id="822" w:name="_Toc38908514"/>
      <w:bookmarkStart w:id="823" w:name="_Toc39166764"/>
      <w:bookmarkStart w:id="824" w:name="_Toc50556581"/>
      <w:bookmarkStart w:id="825" w:name="_Toc50558190"/>
      <w:bookmarkStart w:id="826" w:name="_Toc50633696"/>
      <w:bookmarkStart w:id="827" w:name="_Toc50633990"/>
      <w:bookmarkStart w:id="828" w:name="_Toc50634284"/>
      <w:bookmarkStart w:id="829" w:name="_Toc38908515"/>
      <w:bookmarkStart w:id="830" w:name="_Toc38908516"/>
      <w:bookmarkStart w:id="831" w:name="_Toc38908517"/>
      <w:bookmarkStart w:id="832" w:name="_Toc38908518"/>
      <w:bookmarkStart w:id="833" w:name="_Toc38908519"/>
      <w:bookmarkStart w:id="834" w:name="_Toc38908520"/>
      <w:bookmarkStart w:id="835" w:name="_Toc38908521"/>
      <w:bookmarkStart w:id="836" w:name="_Toc38908522"/>
      <w:bookmarkStart w:id="837" w:name="_Toc38908523"/>
      <w:bookmarkStart w:id="838" w:name="_Toc38908524"/>
      <w:bookmarkStart w:id="839" w:name="_Toc38908525"/>
      <w:bookmarkStart w:id="840" w:name="_Toc39166765"/>
      <w:bookmarkStart w:id="841" w:name="_Toc50556582"/>
      <w:bookmarkStart w:id="842" w:name="_Toc50558191"/>
      <w:bookmarkStart w:id="843" w:name="_Toc50633697"/>
      <w:bookmarkStart w:id="844" w:name="_Toc50633991"/>
      <w:bookmarkStart w:id="845" w:name="_Toc50634285"/>
      <w:bookmarkStart w:id="846" w:name="_Toc39166766"/>
      <w:bookmarkStart w:id="847" w:name="_Toc50556583"/>
      <w:bookmarkStart w:id="848" w:name="_Toc50558192"/>
      <w:bookmarkStart w:id="849" w:name="_Toc50633698"/>
      <w:bookmarkStart w:id="850" w:name="_Toc50633992"/>
      <w:bookmarkStart w:id="851" w:name="_Toc50634286"/>
      <w:bookmarkStart w:id="852" w:name="_Toc39166767"/>
      <w:bookmarkStart w:id="853" w:name="_Toc50556584"/>
      <w:bookmarkStart w:id="854" w:name="_Toc50558193"/>
      <w:bookmarkStart w:id="855" w:name="_Toc50633699"/>
      <w:bookmarkStart w:id="856" w:name="_Toc50633993"/>
      <w:bookmarkStart w:id="857" w:name="_Toc50634287"/>
      <w:bookmarkStart w:id="858" w:name="_Toc39166768"/>
      <w:bookmarkStart w:id="859" w:name="_Toc50556585"/>
      <w:bookmarkStart w:id="860" w:name="_Toc50558194"/>
      <w:bookmarkStart w:id="861" w:name="_Toc50633700"/>
      <w:bookmarkStart w:id="862" w:name="_Toc50633994"/>
      <w:bookmarkStart w:id="863" w:name="_Toc50634288"/>
      <w:bookmarkStart w:id="864" w:name="_Toc39166769"/>
      <w:bookmarkStart w:id="865" w:name="_Toc50556586"/>
      <w:bookmarkStart w:id="866" w:name="_Toc50558195"/>
      <w:bookmarkStart w:id="867" w:name="_Toc50633701"/>
      <w:bookmarkStart w:id="868" w:name="_Toc50633995"/>
      <w:bookmarkStart w:id="869" w:name="_Toc50634289"/>
      <w:bookmarkStart w:id="870" w:name="_Toc39166770"/>
      <w:bookmarkStart w:id="871" w:name="_Toc50556587"/>
      <w:bookmarkStart w:id="872" w:name="_Toc50558196"/>
      <w:bookmarkStart w:id="873" w:name="_Toc50633702"/>
      <w:bookmarkStart w:id="874" w:name="_Toc50633996"/>
      <w:bookmarkStart w:id="875" w:name="_Toc50634290"/>
      <w:bookmarkStart w:id="876" w:name="_Toc39166771"/>
      <w:bookmarkStart w:id="877" w:name="_Toc50556588"/>
      <w:bookmarkStart w:id="878" w:name="_Toc50558197"/>
      <w:bookmarkStart w:id="879" w:name="_Toc50633703"/>
      <w:bookmarkStart w:id="880" w:name="_Toc50633997"/>
      <w:bookmarkStart w:id="881" w:name="_Toc50634291"/>
      <w:bookmarkStart w:id="882" w:name="_Toc39166772"/>
      <w:bookmarkStart w:id="883" w:name="_Toc50556589"/>
      <w:bookmarkStart w:id="884" w:name="_Toc50558198"/>
      <w:bookmarkStart w:id="885" w:name="_Toc50633704"/>
      <w:bookmarkStart w:id="886" w:name="_Toc50633998"/>
      <w:bookmarkStart w:id="887" w:name="_Toc50634292"/>
      <w:bookmarkStart w:id="888" w:name="_Toc38908526"/>
      <w:bookmarkStart w:id="889" w:name="_Toc39166773"/>
      <w:bookmarkStart w:id="890" w:name="_Toc50556590"/>
      <w:bookmarkStart w:id="891" w:name="_Toc50558199"/>
      <w:bookmarkStart w:id="892" w:name="_Toc50633705"/>
      <w:bookmarkStart w:id="893" w:name="_Toc50633999"/>
      <w:bookmarkStart w:id="894" w:name="_Toc50634293"/>
      <w:bookmarkStart w:id="895" w:name="_Toc38908527"/>
      <w:bookmarkStart w:id="896" w:name="_Toc39166774"/>
      <w:bookmarkStart w:id="897" w:name="_Toc50556591"/>
      <w:bookmarkStart w:id="898" w:name="_Toc50558200"/>
      <w:bookmarkStart w:id="899" w:name="_Toc50633706"/>
      <w:bookmarkStart w:id="900" w:name="_Toc50634000"/>
      <w:bookmarkStart w:id="901" w:name="_Toc50634294"/>
      <w:bookmarkStart w:id="902" w:name="_Toc366077837"/>
      <w:bookmarkStart w:id="903" w:name="_Toc366078456"/>
      <w:bookmarkStart w:id="904" w:name="_Toc366079442"/>
      <w:bookmarkStart w:id="905" w:name="_Toc366080054"/>
      <w:bookmarkStart w:id="906" w:name="_Toc366080666"/>
      <w:bookmarkStart w:id="907" w:name="_Toc366505006"/>
      <w:bookmarkStart w:id="908" w:name="_Toc366508375"/>
      <w:bookmarkStart w:id="909" w:name="_Toc366512876"/>
      <w:bookmarkStart w:id="910" w:name="_Toc366574067"/>
      <w:bookmarkStart w:id="911" w:name="_Toc366577860"/>
      <w:bookmarkStart w:id="912" w:name="_Toc366578468"/>
      <w:bookmarkStart w:id="913" w:name="_Toc366579062"/>
      <w:bookmarkStart w:id="914" w:name="_Toc366579653"/>
      <w:bookmarkStart w:id="915" w:name="_Toc366580245"/>
      <w:bookmarkStart w:id="916" w:name="_Toc366580836"/>
      <w:bookmarkStart w:id="917" w:name="_Toc366581428"/>
      <w:bookmarkStart w:id="918" w:name="_Toc322911502"/>
      <w:bookmarkStart w:id="919" w:name="_Toc322912041"/>
      <w:bookmarkStart w:id="920" w:name="_Toc38908531"/>
      <w:bookmarkStart w:id="921" w:name="_Toc38908532"/>
      <w:bookmarkStart w:id="922" w:name="_Toc38908533"/>
      <w:bookmarkStart w:id="923" w:name="_Toc38908534"/>
      <w:bookmarkStart w:id="924" w:name="_Toc38908535"/>
      <w:bookmarkStart w:id="925" w:name="_Toc38908536"/>
      <w:bookmarkStart w:id="926" w:name="_Toc38908537"/>
      <w:bookmarkStart w:id="927" w:name="_Toc38908538"/>
      <w:bookmarkStart w:id="928" w:name="_Toc38908539"/>
      <w:bookmarkStart w:id="929" w:name="_Toc38908540"/>
      <w:bookmarkStart w:id="930" w:name="_Toc38908541"/>
      <w:bookmarkStart w:id="931" w:name="_Toc38908542"/>
      <w:bookmarkStart w:id="932" w:name="_Toc38908543"/>
      <w:bookmarkStart w:id="933" w:name="_Toc38908544"/>
      <w:bookmarkStart w:id="934" w:name="_Toc38908545"/>
      <w:bookmarkStart w:id="935" w:name="_Toc38908546"/>
      <w:bookmarkStart w:id="936" w:name="_Toc38908547"/>
      <w:bookmarkStart w:id="937" w:name="_Toc38908548"/>
      <w:bookmarkStart w:id="938" w:name="_Toc38908549"/>
      <w:bookmarkStart w:id="939" w:name="_Toc38908550"/>
      <w:bookmarkStart w:id="940" w:name="_Toc38908551"/>
      <w:bookmarkStart w:id="941" w:name="_Toc38908552"/>
      <w:bookmarkStart w:id="942" w:name="_Toc38908553"/>
      <w:bookmarkStart w:id="943" w:name="_Toc38908554"/>
      <w:bookmarkStart w:id="944" w:name="_Toc38908555"/>
      <w:bookmarkStart w:id="945" w:name="_Toc38908556"/>
      <w:bookmarkStart w:id="946" w:name="_Toc38908557"/>
      <w:bookmarkStart w:id="947" w:name="_Toc38908558"/>
      <w:bookmarkStart w:id="948" w:name="_Toc38908559"/>
      <w:bookmarkStart w:id="949" w:name="_Toc38908560"/>
      <w:bookmarkStart w:id="950" w:name="_Toc38908561"/>
      <w:bookmarkStart w:id="951" w:name="_Toc38908562"/>
      <w:bookmarkStart w:id="952" w:name="_Toc38908563"/>
      <w:bookmarkStart w:id="953" w:name="_Toc38908564"/>
      <w:bookmarkStart w:id="954" w:name="_Toc38908565"/>
      <w:bookmarkStart w:id="955" w:name="_Toc38908566"/>
      <w:bookmarkStart w:id="956" w:name="_Toc38908567"/>
      <w:bookmarkStart w:id="957" w:name="_Toc38908568"/>
      <w:bookmarkStart w:id="958" w:name="_Toc38908569"/>
      <w:bookmarkStart w:id="959" w:name="_Toc38908570"/>
      <w:bookmarkStart w:id="960" w:name="_Toc38908571"/>
      <w:bookmarkStart w:id="961" w:name="_Toc38908572"/>
      <w:bookmarkStart w:id="962" w:name="_Toc38908573"/>
      <w:bookmarkStart w:id="963" w:name="_Toc38908574"/>
      <w:bookmarkStart w:id="964" w:name="_Toc38908575"/>
      <w:bookmarkStart w:id="965" w:name="_Toc38908576"/>
      <w:bookmarkStart w:id="966" w:name="_Toc38908577"/>
      <w:bookmarkStart w:id="967" w:name="_Toc38908578"/>
      <w:bookmarkStart w:id="968" w:name="_Toc38908579"/>
      <w:bookmarkStart w:id="969" w:name="_Toc38908580"/>
      <w:bookmarkStart w:id="970" w:name="_Toc38908581"/>
      <w:bookmarkStart w:id="971" w:name="_Toc38908582"/>
      <w:bookmarkStart w:id="972" w:name="_Toc38908583"/>
      <w:bookmarkStart w:id="973" w:name="_Toc38908584"/>
      <w:bookmarkStart w:id="974" w:name="_Toc38908585"/>
      <w:bookmarkStart w:id="975" w:name="_Toc38908586"/>
      <w:bookmarkStart w:id="976" w:name="_Toc38908587"/>
      <w:bookmarkStart w:id="977" w:name="_Toc38908588"/>
      <w:bookmarkStart w:id="978" w:name="_Toc38908589"/>
      <w:bookmarkStart w:id="979" w:name="_Toc38908590"/>
      <w:bookmarkStart w:id="980" w:name="_Toc38908591"/>
      <w:bookmarkStart w:id="981" w:name="_Toc38908592"/>
      <w:bookmarkStart w:id="982" w:name="_Toc38908593"/>
      <w:bookmarkStart w:id="983" w:name="_Toc38908594"/>
      <w:bookmarkStart w:id="984" w:name="_Toc38908595"/>
      <w:bookmarkStart w:id="985" w:name="_Toc38908596"/>
      <w:bookmarkStart w:id="986" w:name="_Toc38908597"/>
      <w:bookmarkStart w:id="987" w:name="_Toc38908598"/>
      <w:bookmarkStart w:id="988" w:name="_Toc38908599"/>
      <w:bookmarkStart w:id="989" w:name="_Toc38908600"/>
      <w:bookmarkStart w:id="990" w:name="_Toc38908601"/>
      <w:bookmarkStart w:id="991" w:name="_Toc38908602"/>
      <w:bookmarkStart w:id="992" w:name="_Toc38908603"/>
      <w:bookmarkStart w:id="993" w:name="_Toc38908604"/>
      <w:bookmarkStart w:id="994" w:name="_Toc38908605"/>
      <w:bookmarkStart w:id="995" w:name="_Toc38908606"/>
      <w:bookmarkStart w:id="996" w:name="_Toc38908607"/>
      <w:bookmarkStart w:id="997" w:name="_Toc38908608"/>
      <w:bookmarkStart w:id="998" w:name="_Toc38908609"/>
      <w:bookmarkStart w:id="999" w:name="_Toc38908610"/>
      <w:bookmarkStart w:id="1000" w:name="_Toc38908611"/>
      <w:bookmarkStart w:id="1001" w:name="_Toc38908612"/>
      <w:bookmarkStart w:id="1002" w:name="_Toc38908613"/>
      <w:bookmarkStart w:id="1003" w:name="_Toc38908614"/>
      <w:bookmarkStart w:id="1004" w:name="_Toc38908615"/>
      <w:bookmarkStart w:id="1005" w:name="_Toc38908616"/>
      <w:bookmarkStart w:id="1006" w:name="_Toc38908617"/>
      <w:bookmarkStart w:id="1007" w:name="_Toc38908618"/>
      <w:bookmarkStart w:id="1008" w:name="_Toc39166778"/>
      <w:bookmarkStart w:id="1009" w:name="_Toc50556595"/>
      <w:bookmarkStart w:id="1010" w:name="_Toc50558204"/>
      <w:bookmarkStart w:id="1011" w:name="_Toc50633710"/>
      <w:bookmarkStart w:id="1012" w:name="_Toc50634004"/>
      <w:bookmarkStart w:id="1013" w:name="_Toc50634298"/>
      <w:bookmarkStart w:id="1014" w:name="_Toc39166779"/>
      <w:bookmarkStart w:id="1015" w:name="_Toc50556596"/>
      <w:bookmarkStart w:id="1016" w:name="_Toc50558205"/>
      <w:bookmarkStart w:id="1017" w:name="_Toc50633711"/>
      <w:bookmarkStart w:id="1018" w:name="_Toc50634005"/>
      <w:bookmarkStart w:id="1019" w:name="_Toc50634299"/>
      <w:bookmarkStart w:id="1020" w:name="_Toc39078980"/>
      <w:bookmarkStart w:id="1021" w:name="_Toc39080530"/>
      <w:bookmarkStart w:id="1022" w:name="_Toc39081756"/>
      <w:bookmarkStart w:id="1023" w:name="_Toc39082423"/>
      <w:bookmarkStart w:id="1024" w:name="_Toc50634986"/>
      <w:bookmarkStart w:id="1025" w:name="_Toc50641001"/>
      <w:bookmarkStart w:id="1026" w:name="_Toc50641493"/>
      <w:bookmarkStart w:id="1027" w:name="_Toc50641748"/>
      <w:bookmarkStart w:id="1028" w:name="_Toc50642184"/>
      <w:bookmarkStart w:id="1029" w:name="_Toc50721179"/>
      <w:bookmarkEnd w:id="550"/>
      <w:bookmarkEnd w:id="551"/>
      <w:bookmarkEnd w:id="552"/>
      <w:bookmarkEnd w:id="553"/>
      <w:bookmarkEnd w:id="554"/>
      <w:bookmarkEnd w:id="555"/>
      <w:bookmarkEnd w:id="55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commentRangeStart w:id="1030"/>
      <w:commentRangeEnd w:id="1030"/>
      <w:r>
        <w:rPr>
          <w:rStyle w:val="CommentReference"/>
          <w:rFonts w:cs="Times New Roman"/>
          <w:b w:val="0"/>
          <w:bCs w:val="0"/>
        </w:rPr>
        <w:commentReference w:id="1030"/>
      </w:r>
      <w:bookmarkStart w:id="1031" w:name="_Toc38908619"/>
      <w:bookmarkStart w:id="1032" w:name="_Toc38908620"/>
      <w:bookmarkStart w:id="1033" w:name="_Toc38908621"/>
      <w:bookmarkStart w:id="1034" w:name="_Toc38908622"/>
      <w:bookmarkStart w:id="1035" w:name="_Toc38908623"/>
      <w:bookmarkStart w:id="1036" w:name="_Toc38908624"/>
      <w:bookmarkStart w:id="1037" w:name="_Toc38908625"/>
      <w:bookmarkStart w:id="1038" w:name="_Toc38908626"/>
      <w:bookmarkStart w:id="1039" w:name="_Toc38908627"/>
      <w:bookmarkStart w:id="1040" w:name="_Toc38908628"/>
      <w:bookmarkStart w:id="1041" w:name="_Toc38908629"/>
      <w:bookmarkStart w:id="1042" w:name="_Toc38908630"/>
      <w:bookmarkStart w:id="1043" w:name="_Toc38908631"/>
      <w:bookmarkStart w:id="1044" w:name="_Toc38908632"/>
      <w:bookmarkStart w:id="1045" w:name="_Toc38908633"/>
      <w:bookmarkStart w:id="1046" w:name="_Toc39166780"/>
      <w:bookmarkStart w:id="1047" w:name="_Toc50556597"/>
      <w:bookmarkStart w:id="1048" w:name="_Toc50558206"/>
      <w:bookmarkStart w:id="1049" w:name="_Toc50633712"/>
      <w:bookmarkStart w:id="1050" w:name="_Toc50634006"/>
      <w:bookmarkStart w:id="1051" w:name="_Toc50634300"/>
      <w:bookmarkStart w:id="1052" w:name="_Toc322911505"/>
      <w:bookmarkStart w:id="1053" w:name="_Toc322912044"/>
      <w:bookmarkStart w:id="1054" w:name="_Toc347241377"/>
      <w:bookmarkStart w:id="1055" w:name="_Toc347744570"/>
      <w:bookmarkStart w:id="1056" w:name="_Toc348984353"/>
      <w:bookmarkStart w:id="1057" w:name="_Toc348984658"/>
      <w:bookmarkStart w:id="1058" w:name="_Toc349037821"/>
      <w:bookmarkStart w:id="1059" w:name="_Toc349038126"/>
      <w:bookmarkStart w:id="1060" w:name="_Toc349042614"/>
      <w:bookmarkStart w:id="1061" w:name="_Toc351912605"/>
      <w:bookmarkStart w:id="1062" w:name="_Toc351914626"/>
      <w:bookmarkStart w:id="1063" w:name="_Toc351915060"/>
      <w:bookmarkStart w:id="1064" w:name="_Toc361231098"/>
      <w:bookmarkStart w:id="1065" w:name="_Toc361231624"/>
      <w:bookmarkStart w:id="1066" w:name="_Toc362444906"/>
      <w:bookmarkStart w:id="1067" w:name="_Toc363908828"/>
      <w:bookmarkStart w:id="1068" w:name="_Toc364463250"/>
      <w:bookmarkStart w:id="1069" w:name="_Toc366077842"/>
      <w:bookmarkStart w:id="1070" w:name="_Toc366078461"/>
      <w:bookmarkStart w:id="1071" w:name="_Toc366079447"/>
      <w:bookmarkStart w:id="1072" w:name="_Toc366080059"/>
      <w:bookmarkStart w:id="1073" w:name="_Toc366080671"/>
      <w:bookmarkStart w:id="1074" w:name="_Toc366505011"/>
      <w:bookmarkStart w:id="1075" w:name="_Toc366508380"/>
      <w:bookmarkStart w:id="1076" w:name="_Toc366512881"/>
      <w:bookmarkStart w:id="1077" w:name="_Toc366574072"/>
      <w:bookmarkStart w:id="1078" w:name="_Toc366577865"/>
      <w:bookmarkStart w:id="1079" w:name="_Toc366578473"/>
      <w:bookmarkStart w:id="1080" w:name="_Toc366579067"/>
      <w:bookmarkStart w:id="1081" w:name="_Toc366579658"/>
      <w:bookmarkStart w:id="1082" w:name="_Toc366580250"/>
      <w:bookmarkStart w:id="1083" w:name="_Toc366580841"/>
      <w:bookmarkStart w:id="1084" w:name="_Toc366581433"/>
      <w:bookmarkStart w:id="1085" w:name="_Toc322911507"/>
      <w:bookmarkStart w:id="1086" w:name="_Toc322912046"/>
      <w:bookmarkStart w:id="1087" w:name="_Toc322911508"/>
      <w:bookmarkStart w:id="1088" w:name="_Toc322912047"/>
      <w:bookmarkStart w:id="1089" w:name="_Toc322911509"/>
      <w:bookmarkStart w:id="1090" w:name="_Toc322912048"/>
      <w:bookmarkStart w:id="1091" w:name="_Toc184191912"/>
      <w:bookmarkStart w:id="1092" w:name="_Toc184210452"/>
      <w:bookmarkStart w:id="1093" w:name="_Toc184191913"/>
      <w:bookmarkStart w:id="1094" w:name="_Toc184210453"/>
      <w:bookmarkStart w:id="1095" w:name="_Toc184191914"/>
      <w:bookmarkStart w:id="1096" w:name="_Toc184210454"/>
      <w:bookmarkStart w:id="1097" w:name="_Toc165626325"/>
      <w:bookmarkStart w:id="1098" w:name="_Toc165626326"/>
      <w:bookmarkStart w:id="1099" w:name="_Toc165626329"/>
      <w:bookmarkStart w:id="1100" w:name="_Toc165626330"/>
      <w:bookmarkStart w:id="1101" w:name="_Toc165626331"/>
      <w:bookmarkStart w:id="1102" w:name="_Toc165626332"/>
      <w:bookmarkStart w:id="1103" w:name="_Toc165626334"/>
      <w:bookmarkStart w:id="1104" w:name="_Toc165626335"/>
      <w:bookmarkStart w:id="1105" w:name="_Toc165626336"/>
      <w:bookmarkStart w:id="1106" w:name="_Toc165626337"/>
      <w:bookmarkStart w:id="1107" w:name="_Toc165626349"/>
      <w:bookmarkStart w:id="1108" w:name="_Toc165626360"/>
      <w:bookmarkStart w:id="1109" w:name="_Toc199516222"/>
      <w:bookmarkStart w:id="1110" w:name="_Toc194983901"/>
      <w:bookmarkStart w:id="1111" w:name="_Toc243112740"/>
      <w:bookmarkStart w:id="1112" w:name="_Toc349042615"/>
      <w:bookmarkStart w:id="1113" w:name="_Ref366577019"/>
      <w:bookmarkStart w:id="1114" w:name="_Ref366577050"/>
      <w:bookmarkStart w:id="1115" w:name="_Ref37325229"/>
      <w:bookmarkStart w:id="1116" w:name="_Ref37327950"/>
      <w:bookmarkStart w:id="1117" w:name="_Ref39162759"/>
      <w:bookmarkStart w:id="1118" w:name="_Ref39162779"/>
      <w:bookmarkStart w:id="1119" w:name="_Toc50721180"/>
      <w:bookmarkStart w:id="1120" w:name="_Toc177399027"/>
      <w:bookmarkStart w:id="1121" w:name="_Toc175057314"/>
      <w:bookmarkStart w:id="1122" w:name="_Toc20156277"/>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rsidR="00A87198">
        <w:t>The DFDL Information Set (Infoset)</w:t>
      </w:r>
      <w:bookmarkEnd w:id="1109"/>
      <w:bookmarkEnd w:id="1110"/>
      <w:bookmarkEnd w:id="1111"/>
      <w:bookmarkEnd w:id="1112"/>
      <w:bookmarkEnd w:id="1113"/>
      <w:bookmarkEnd w:id="1114"/>
      <w:bookmarkEnd w:id="1115"/>
      <w:bookmarkEnd w:id="1116"/>
      <w:bookmarkEnd w:id="1117"/>
      <w:bookmarkEnd w:id="1118"/>
      <w:bookmarkEnd w:id="1119"/>
    </w:p>
    <w:p w14:paraId="1FBAD723" w14:textId="31D3823B"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del w:id="1123" w:author="Mike Beckerle" w:date="2020-09-10T15:51:00Z">
        <w:r w:rsidDel="00EA2EAC">
          <w:delText>must b</w:delText>
        </w:r>
      </w:del>
      <w:ins w:id="1124" w:author="Mike Beckerle" w:date="2020-09-10T15:51:00Z">
        <w:r w:rsidR="00EA2EAC">
          <w:t>is</w:t>
        </w:r>
      </w:ins>
      <w:del w:id="1125" w:author="Mike Beckerle" w:date="2020-09-10T15:51:00Z">
        <w:r w:rsidDel="00EA2EAC">
          <w:delText>e</w:delText>
        </w:r>
      </w:del>
      <w:r>
        <w:t xml:space="preserve"> provided:</w:t>
      </w:r>
    </w:p>
    <w:p w14:paraId="5DDC1D99" w14:textId="77777777" w:rsidR="000E1214" w:rsidRDefault="00A87198">
      <w:pPr>
        <w:pStyle w:val="ListParagraph"/>
        <w:numPr>
          <w:ilvl w:val="0"/>
          <w:numId w:val="28"/>
        </w:numPr>
      </w:pPr>
      <w:del w:id="1126" w:author="Mike Beckerle" w:date="2020-04-09T16:31:00Z">
        <w:r>
          <w:delText xml:space="preserve">To </w:delText>
        </w:r>
      </w:del>
      <w:ins w:id="1127"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128" w:author="Mike Beckerle" w:date="2020-04-09T16:31:00Z">
        <w:r>
          <w:delText xml:space="preserve">To </w:delText>
        </w:r>
      </w:del>
      <w:ins w:id="1129"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130"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131"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132"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rPr>
          <w:ins w:id="1133" w:author="Mike Beckerle" w:date="2020-04-09T17:45:00Z"/>
        </w:rPr>
      </w:pPr>
      <w:bookmarkStart w:id="1134" w:name="_Ref37860160"/>
      <w:r>
        <w:t xml:space="preserve">Figure </w:t>
      </w:r>
      <w:ins w:id="1135" w:author="Mike Beckerle" w:date="2020-04-09T17:45:00Z">
        <w:r>
          <w:fldChar w:fldCharType="begin"/>
        </w:r>
      </w:ins>
      <w:r>
        <w:instrText xml:space="preserve"> SEQ Figure \* ARABIC </w:instrText>
      </w:r>
      <w:ins w:id="1136" w:author="Mike Beckerle" w:date="2020-04-09T17:45:00Z">
        <w:r>
          <w:fldChar w:fldCharType="separate"/>
        </w:r>
      </w:ins>
      <w:r w:rsidR="00404DC4">
        <w:rPr>
          <w:noProof/>
        </w:rPr>
        <w:t>1</w:t>
      </w:r>
      <w:ins w:id="1137" w:author="Mike Beckerle" w:date="2020-04-09T17:45:00Z">
        <w:r>
          <w:fldChar w:fldCharType="end"/>
        </w:r>
      </w:ins>
      <w:r>
        <w:t xml:space="preserve"> DFDL Infoset Object Model</w:t>
      </w:r>
      <w:bookmarkEnd w:id="1134"/>
    </w:p>
    <w:p w14:paraId="004185E5" w14:textId="5D25CB9D" w:rsidR="00D71BE8" w:rsidRDefault="00D71BE8" w:rsidP="00D71BE8">
      <w:pPr>
        <w:rPr>
          <w:ins w:id="1138" w:author="Mike Beckerle" w:date="2020-04-30T18:16:00Z"/>
        </w:rPr>
      </w:pPr>
      <w:ins w:id="1139" w:author="Mike Beckerle" w:date="2020-04-30T18:16:00Z">
        <w:r>
          <w:t xml:space="preserve">The DFDL information set is presented above in </w:t>
        </w:r>
        <w:r w:rsidRPr="00065302">
          <w:rPr>
            <w:rStyle w:val="Hyperlink"/>
          </w:rPr>
          <w:fldChar w:fldCharType="begin"/>
        </w:r>
        <w:r w:rsidRPr="00065302">
          <w:rPr>
            <w:rStyle w:val="Hyperlink"/>
          </w:rPr>
          <w:instrText xml:space="preserve"> REF _Ref37860160 \h </w:instrText>
        </w:r>
      </w:ins>
      <w:r w:rsidRPr="00065302">
        <w:rPr>
          <w:rStyle w:val="Hyperlink"/>
        </w:rPr>
      </w:r>
      <w:ins w:id="1140" w:author="Mike Beckerle" w:date="2020-04-30T18:16:00Z">
        <w:r w:rsidRPr="00065302">
          <w:rPr>
            <w:rStyle w:val="Hyperlink"/>
          </w:rPr>
          <w:fldChar w:fldCharType="separate"/>
        </w:r>
      </w:ins>
      <w:r w:rsidR="00404DC4" w:rsidRPr="00065302">
        <w:rPr>
          <w:rStyle w:val="Hyperlink"/>
        </w:rPr>
        <w:t>Figure 1 DFDL Infoset Object Model</w:t>
      </w:r>
      <w:ins w:id="1141" w:author="Mike Beckerle" w:date="2020-04-30T18:16:00Z">
        <w:r w:rsidRPr="00065302">
          <w:rPr>
            <w:rStyle w:val="Hyperlink"/>
          </w:rPr>
          <w:fldChar w:fldCharType="end"/>
        </w:r>
        <w:r>
          <w:t xml:space="preserve"> as an object model using a Unified Modeling Language (UML) class diagram, augmented using the Object Constraint Language (OCL)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142" w:author="Mike Beckerle" w:date="2020-04-30T18:16:00Z"/>
        </w:rPr>
      </w:pPr>
      <w:ins w:id="1143" w:author="Mike Beckerle" w:date="2020-04-30T18:16:00Z">
        <w:r>
          <w:t>The structure of the information set follows the Composite design pattern. In case of inconsistency or ambiguity, the following discussion takes precedence.</w:t>
        </w:r>
      </w:ins>
    </w:p>
    <w:p w14:paraId="5288E4F5" w14:textId="1AD524E4" w:rsidR="00D71BE8" w:rsidRDefault="00D71BE8">
      <w:pPr>
        <w:rPr>
          <w:ins w:id="1144" w:author="Mike Beckerle" w:date="2020-04-30T18:15:00Z"/>
        </w:rPr>
      </w:pPr>
      <w:ins w:id="1145"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t xml:space="preserve">The DFDL Information Set does not require or favor a specific </w:t>
      </w:r>
      <w:ins w:id="1146" w:author="Mike Beckerle" w:date="2020-04-09T16:34:00Z">
        <w:r>
          <w:t xml:space="preserve">implementation </w:t>
        </w:r>
      </w:ins>
      <w:r>
        <w:t xml:space="preserve">interface </w:t>
      </w:r>
      <w:ins w:id="1147" w:author="Mike Beckerle" w:date="2020-04-09T16:34:00Z">
        <w:r>
          <w:t>paradigm</w:t>
        </w:r>
      </w:ins>
      <w:del w:id="1148" w:author="Mike Beckerle" w:date="2020-04-09T16:34:00Z">
        <w:r>
          <w:delText xml:space="preserve">or class of interfaces. </w:delText>
        </w:r>
      </w:del>
      <w:ins w:id="1149"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A974DE7" w:rsidR="000E1214" w:rsidRDefault="00A87198">
      <w:pPr>
        <w:rPr>
          <w:ins w:id="1150"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151" w:author="Mike Beckerle" w:date="2020-04-15T16:06:00Z">
        <w:r>
          <w:t xml:space="preserve"> such as</w:t>
        </w:r>
      </w:ins>
      <w:ins w:id="1152" w:author="Mike Beckerle" w:date="2020-04-15T16:04:00Z">
        <w:r>
          <w:t xml:space="preserve"> that the DFDL </w:t>
        </w:r>
      </w:ins>
      <w:r w:rsidR="00933F0E">
        <w:t>Infoset</w:t>
      </w:r>
      <w:ins w:id="1153" w:author="Mike Beckerle" w:date="2020-04-15T16:04:00Z">
        <w:r>
          <w:t xml:space="preserve"> does not have ‘text’ nodes that are a primary feature of the XML </w:t>
        </w:r>
      </w:ins>
      <w:r w:rsidR="00933F0E">
        <w:t>Infoset</w:t>
      </w:r>
      <w:ins w:id="1154" w:author="Mike Beckerle" w:date="2020-04-15T16:04:00Z">
        <w:r>
          <w:t xml:space="preserve"> and the contents of st</w:t>
        </w:r>
      </w:ins>
      <w:ins w:id="1155" w:author="Mike Beckerle" w:date="2020-04-15T16:05:00Z">
        <w:r>
          <w:t>rings is much less restrict</w:t>
        </w:r>
      </w:ins>
      <w:ins w:id="1156" w:author="Mike Beckerle" w:date="2020-04-15T16:06:00Z">
        <w:r>
          <w:t xml:space="preserve">ed in the DFDL </w:t>
        </w:r>
      </w:ins>
      <w:r w:rsidR="00933F0E">
        <w:t>Infoset</w:t>
      </w:r>
      <w:ins w:id="1157" w:author="Mike Beckerle" w:date="2020-04-15T16:06:00Z">
        <w:r>
          <w:t>.</w:t>
        </w:r>
      </w:ins>
      <w:del w:id="1158" w:author="Mike Beckerle" w:date="2020-04-15T16:04:00Z">
        <w:r>
          <w:delText>.</w:delText>
        </w:r>
      </w:del>
      <w:del w:id="1159" w:author="Mike Beckerle" w:date="2020-04-15T16:05:00Z">
        <w:r>
          <w:delText xml:space="preserve"> </w:delText>
        </w:r>
      </w:del>
    </w:p>
    <w:p w14:paraId="48107EC9" w14:textId="77777777" w:rsidR="000E1214" w:rsidRDefault="00A87198" w:rsidP="00893233">
      <w:pPr>
        <w:pStyle w:val="Heading2"/>
      </w:pPr>
      <w:bookmarkStart w:id="1160" w:name="_Toc50721181"/>
      <w:r>
        <w:t>"No Value''</w:t>
      </w:r>
      <w:bookmarkEnd w:id="1160"/>
    </w:p>
    <w:p w14:paraId="3BDCBEDC" w14:textId="058C2DDC" w:rsidR="000E1214" w:rsidRDefault="00A87198">
      <w:pPr>
        <w:pStyle w:val="nobreak"/>
        <w:rPr>
          <w:del w:id="1161" w:author="Mike Beckerle" w:date="2020-04-09T17:38:00Z"/>
        </w:rPr>
      </w:pPr>
      <w:ins w:id="1162" w:author="Mike Beckerle" w:date="2020-04-09T17:38:00Z">
        <w:r>
          <w:t>In the discussion of Information Items and their members below, s</w:t>
        </w:r>
      </w:ins>
      <w:del w:id="1163"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ins w:id="1164" w:author="Mike Beckerle" w:date="2020-04-09T17:39:00Z">
        <w:r>
          <w:t xml:space="preserve"> The concept of no-value is also orthogonal to how nillable elements are represented in the </w:t>
        </w:r>
      </w:ins>
      <w:r w:rsidR="00933F0E">
        <w:t>Infoset</w:t>
      </w:r>
      <w:ins w:id="1165" w:author="Mike Beckerle" w:date="2020-04-09T17:40:00Z">
        <w:r>
          <w:t xml:space="preserve">, which uses a separate </w:t>
        </w:r>
        <w:r>
          <w:rPr>
            <w:b/>
            <w:bCs/>
          </w:rPr>
          <w:t>[nilled]</w:t>
        </w:r>
        <w:r>
          <w:t xml:space="preserve"> boolean flag, not a distinguished value.</w:t>
        </w:r>
      </w:ins>
    </w:p>
    <w:p w14:paraId="1E92CF99" w14:textId="77777777" w:rsidR="000E1214" w:rsidRDefault="000E1214">
      <w:pPr>
        <w:pStyle w:val="nobreak"/>
        <w:rPr>
          <w:ins w:id="1166" w:author="Mike Beckerle" w:date="2020-04-09T17:38:00Z"/>
        </w:rPr>
      </w:pPr>
    </w:p>
    <w:p w14:paraId="0132D39D" w14:textId="77777777" w:rsidR="000E1214" w:rsidRDefault="00A87198" w:rsidP="00893233">
      <w:pPr>
        <w:pStyle w:val="Heading2"/>
      </w:pPr>
      <w:bookmarkStart w:id="1167" w:name="_Information_Items"/>
      <w:bookmarkStart w:id="1168" w:name="infoitem"/>
      <w:bookmarkStart w:id="1169" w:name="_Toc199516224"/>
      <w:bookmarkStart w:id="1170" w:name="_Toc194983903"/>
      <w:bookmarkStart w:id="1171" w:name="_Toc243112741"/>
      <w:bookmarkStart w:id="1172" w:name="_Toc349042616"/>
      <w:bookmarkStart w:id="1173" w:name="_Toc50721182"/>
      <w:bookmarkEnd w:id="1167"/>
      <w:r>
        <w:t>Information Items</w:t>
      </w:r>
      <w:bookmarkEnd w:id="1168"/>
      <w:bookmarkEnd w:id="1169"/>
      <w:bookmarkEnd w:id="1170"/>
      <w:bookmarkEnd w:id="1171"/>
      <w:bookmarkEnd w:id="1172"/>
      <w:bookmarkEnd w:id="1173"/>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174" w:name="_Toc322911512"/>
      <w:bookmarkStart w:id="1175" w:name="_Toc322912051"/>
      <w:bookmarkStart w:id="1176" w:name="_Toc322911513"/>
      <w:bookmarkStart w:id="1177" w:name="_Toc322912052"/>
      <w:bookmarkStart w:id="1178" w:name="_2.1._Document_Information"/>
      <w:bookmarkStart w:id="1179" w:name="infoitem.document"/>
      <w:bookmarkStart w:id="1180" w:name="_Toc199516225"/>
      <w:bookmarkStart w:id="1181" w:name="_Toc194983904"/>
      <w:bookmarkStart w:id="1182" w:name="_Toc243112742"/>
      <w:bookmarkStart w:id="1183" w:name="_Toc349042617"/>
      <w:bookmarkStart w:id="1184" w:name="_Toc50721183"/>
      <w:bookmarkEnd w:id="1174"/>
      <w:bookmarkEnd w:id="1175"/>
      <w:bookmarkEnd w:id="1176"/>
      <w:bookmarkEnd w:id="1177"/>
      <w:bookmarkEnd w:id="1178"/>
      <w:r>
        <w:rPr>
          <w:rFonts w:eastAsia="Times New Roman"/>
        </w:rPr>
        <w:t>Document Information Item</w:t>
      </w:r>
      <w:bookmarkEnd w:id="1179"/>
      <w:bookmarkEnd w:id="1180"/>
      <w:bookmarkEnd w:id="1181"/>
      <w:bookmarkEnd w:id="1182"/>
      <w:bookmarkEnd w:id="1183"/>
      <w:bookmarkEnd w:id="1184"/>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[dfdlVersion]</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185" w:name="_Toc25589700"/>
      <w:bookmarkStart w:id="1186" w:name="_Toc27060967"/>
      <w:bookmarkStart w:id="1187" w:name="_Toc349042618"/>
      <w:bookmarkStart w:id="1188" w:name="_Toc243112743"/>
      <w:bookmarkStart w:id="1189" w:name="_Toc194983905"/>
      <w:bookmarkStart w:id="1190" w:name="_Toc199516226"/>
      <w:bookmarkStart w:id="1191" w:name="infoitem.element"/>
      <w:bookmarkStart w:id="1192" w:name="_Toc50721184"/>
      <w:bookmarkEnd w:id="1185"/>
      <w:bookmarkEnd w:id="1186"/>
      <w:r>
        <w:rPr>
          <w:rFonts w:eastAsia="Times New Roman"/>
        </w:rPr>
        <w:t>Element Information Items</w:t>
      </w:r>
      <w:bookmarkEnd w:id="1187"/>
      <w:bookmarkEnd w:id="1188"/>
      <w:bookmarkEnd w:id="1189"/>
      <w:bookmarkEnd w:id="1190"/>
      <w:bookmarkEnd w:id="1191"/>
      <w:bookmarkEnd w:id="1192"/>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93"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94" w:author="Mike Beckerle" w:date="2020-04-09T16:36:00Z">
        <w:r>
          <w:delText>One of the element information items is</w:delText>
        </w:r>
      </w:del>
      <w:ins w:id="1195" w:author="Mike Beckerle" w:date="2020-04-09T16:36:00Z">
        <w:r>
          <w:t>The</w:t>
        </w:r>
      </w:ins>
      <w:del w:id="1196" w:author="Mike Beckerle" w:date="2020-04-09T16:36:00Z">
        <w:r>
          <w:delText xml:space="preserve"> the</w:delText>
        </w:r>
      </w:del>
      <w:r>
        <w:t xml:space="preserve"> [root] member of the document information item</w:t>
      </w:r>
      <w:del w:id="1197" w:author="Mike Beckerle" w:date="2020-04-09T16:36:00Z">
        <w:r>
          <w:delText>,</w:delText>
        </w:r>
      </w:del>
      <w:r>
        <w:t xml:space="preserve"> </w:t>
      </w:r>
      <w:del w:id="1198" w:author="Mike Beckerle" w:date="2020-04-09T16:36:00Z">
        <w:r>
          <w:delText xml:space="preserve">corresponding </w:delText>
        </w:r>
      </w:del>
      <w:ins w:id="1199"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[dataType]</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nilled.</w:t>
      </w:r>
    </w:p>
    <w:p w14:paraId="16D5C697" w14:textId="77777777" w:rsidR="000E1214" w:rsidRDefault="00A87198">
      <w:r>
        <w:rPr>
          <w:b/>
        </w:rPr>
        <w:t>[array]</w:t>
      </w:r>
      <w:r>
        <w:t xml:space="preserve"> Boolean. True if the item is an array, meaning that it corresponds to an element having maxOccurs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56212E4C" w:rsidR="000E1214" w:rsidRDefault="00A87198">
      <w:r>
        <w:rPr>
          <w:rStyle w:val="Strong"/>
        </w:rPr>
        <w:t>[schema]</w:t>
      </w:r>
      <w:r>
        <w:t xml:space="preserve"> String. A reference to a schema component associated with this information item, if any. If not empty, the value </w:t>
      </w:r>
      <w:del w:id="1200" w:author="Mike Beckerle" w:date="2020-09-10T15:52:00Z">
        <w:r w:rsidDel="00EA2EAC">
          <w:delText xml:space="preserve">must </w:delText>
        </w:r>
      </w:del>
      <w:ins w:id="1201" w:author="Mike Beckerle" w:date="2020-09-10T15:52:00Z">
        <w:r w:rsidR="00EA2EAC">
          <w:t xml:space="preserve">MUST </w:t>
        </w:r>
      </w:ins>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[unionMemberSchema]</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893233">
      <w:pPr>
        <w:pStyle w:val="Heading2"/>
      </w:pPr>
      <w:bookmarkStart w:id="1202" w:name="_Toc234993862"/>
      <w:bookmarkStart w:id="1203" w:name="_Toc234993865"/>
      <w:bookmarkStart w:id="1204" w:name="_Toc234993866"/>
      <w:bookmarkStart w:id="1205" w:name="_Toc234993868"/>
      <w:bookmarkStart w:id="1206" w:name="_Toc397515166"/>
      <w:bookmarkStart w:id="1207" w:name="_Toc396135499"/>
      <w:bookmarkStart w:id="1208" w:name="_Toc394584544"/>
      <w:bookmarkStart w:id="1209" w:name="_Toc393999753"/>
      <w:bookmarkStart w:id="1210" w:name="_Toc393999498"/>
      <w:bookmarkStart w:id="1211" w:name="_Toc393356929"/>
      <w:bookmarkStart w:id="1212" w:name="_Toc391466188"/>
      <w:bookmarkStart w:id="1213" w:name="_Toc385242782"/>
      <w:bookmarkStart w:id="1214" w:name="_Toc384987233"/>
      <w:bookmarkStart w:id="1215" w:name="_Toc384973669"/>
      <w:bookmarkStart w:id="1216" w:name="_Toc199516227"/>
      <w:bookmarkStart w:id="1217" w:name="_Toc349042620"/>
      <w:bookmarkStart w:id="1218" w:name="_Toc243112745"/>
      <w:bookmarkStart w:id="1219" w:name="_Toc50721185"/>
      <w:bookmarkStart w:id="1220" w:name="_Toc194983906"/>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r>
        <w:t>DFDL Information Item Order</w:t>
      </w:r>
      <w:bookmarkEnd w:id="1216"/>
      <w:bookmarkEnd w:id="1217"/>
      <w:bookmarkEnd w:id="1218"/>
      <w:bookmarkEnd w:id="1219"/>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1221" w:name="_Toc243112747"/>
      <w:bookmarkStart w:id="1222" w:name="_Toc349042622"/>
      <w:bookmarkStart w:id="1223" w:name="_Toc50721186"/>
      <w:bookmarkEnd w:id="1220"/>
      <w:r>
        <w:t>DFDL Augmented Infoset</w:t>
      </w:r>
      <w:bookmarkEnd w:id="1221"/>
      <w:bookmarkEnd w:id="1222"/>
      <w:bookmarkEnd w:id="1223"/>
      <w:r>
        <w:t xml:space="preserve"> </w:t>
      </w:r>
    </w:p>
    <w:p w14:paraId="3EB17AD6" w14:textId="16129584"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24" w:author="Mike Beckerle" w:date="2020-04-15T16:30:00Z">
        <w:r>
          <w:rPr>
            <w:rFonts w:eastAsia="MS Mincho"/>
            <w:lang w:eastAsia="ja-JP" w:bidi="he-IL"/>
          </w:rPr>
          <w:t xml:space="preserve">This </w:t>
        </w:r>
      </w:ins>
      <w:r w:rsidR="00933F0E">
        <w:rPr>
          <w:rFonts w:eastAsia="MS Mincho"/>
          <w:lang w:eastAsia="ja-JP" w:bidi="he-IL"/>
        </w:rPr>
        <w:t>Infoset</w:t>
      </w:r>
      <w:ins w:id="1225"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26" w:author="Mike Beckerle" w:date="2020-04-15T16:31:00Z">
        <w:r>
          <w:rPr>
            <w:rFonts w:eastAsia="MS Mincho"/>
            <w:lang w:eastAsia="ja-JP" w:bidi="he-IL"/>
          </w:rPr>
          <w:t>computations to be done to obtain the values of some elements</w:t>
        </w:r>
      </w:ins>
      <w:ins w:id="1227" w:author="Mike Beckerle" w:date="2020-04-15T16:32:00Z">
        <w:r>
          <w:rPr>
            <w:rFonts w:eastAsia="MS Mincho"/>
            <w:lang w:eastAsia="ja-JP" w:bidi="he-IL"/>
          </w:rPr>
          <w:t xml:space="preserve">. Unparsing </w:t>
        </w:r>
      </w:ins>
      <w:ins w:id="1228" w:author="Mike Beckerle" w:date="2020-04-15T16:37:00Z">
        <w:r>
          <w:rPr>
            <w:rFonts w:eastAsia="MS Mincho"/>
            <w:lang w:eastAsia="ja-JP" w:bidi="he-IL"/>
          </w:rPr>
          <w:t>starts by filling</w:t>
        </w:r>
      </w:ins>
      <w:ins w:id="1229" w:author="Mike Beckerle" w:date="2020-04-15T16:32:00Z">
        <w:r>
          <w:rPr>
            <w:rFonts w:eastAsia="MS Mincho"/>
            <w:lang w:eastAsia="ja-JP" w:bidi="he-IL"/>
          </w:rPr>
          <w:t xml:space="preserve"> in these defaultable and computable element</w:t>
        </w:r>
      </w:ins>
      <w:ins w:id="1230" w:author="Mike Beckerle" w:date="2020-04-15T16:37:00Z">
        <w:r>
          <w:rPr>
            <w:rFonts w:eastAsia="MS Mincho"/>
            <w:lang w:eastAsia="ja-JP" w:bidi="he-IL"/>
          </w:rPr>
          <w:t>s</w:t>
        </w:r>
      </w:ins>
      <w:ins w:id="1231" w:author="Mike Beckerle" w:date="2020-04-15T16:38:00Z">
        <w:r>
          <w:rPr>
            <w:rFonts w:eastAsia="MS Mincho"/>
            <w:lang w:eastAsia="ja-JP" w:bidi="he-IL"/>
          </w:rPr>
          <w:t>, and</w:t>
        </w:r>
      </w:ins>
      <w:ins w:id="1232" w:author="Mike Beckerle" w:date="2020-04-15T16:33:00Z">
        <w:r>
          <w:rPr>
            <w:rFonts w:eastAsia="MS Mincho"/>
            <w:lang w:eastAsia="ja-JP" w:bidi="he-IL"/>
          </w:rPr>
          <w:t xml:space="preserve"> </w:t>
        </w:r>
      </w:ins>
      <w:del w:id="1233"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rsidRPr="00065302">
          <w:rPr>
            <w:rStyle w:val="Hyperlink"/>
          </w:rPr>
          <w:fldChar w:fldCharType="begin"/>
        </w:r>
        <w:r w:rsidRPr="00065302">
          <w:rPr>
            <w:rStyle w:val="Hyperlink"/>
            <w:rFonts w:eastAsia="MS Mincho"/>
          </w:rPr>
          <w:delInstrText xml:space="preserve"> REF _Ref255463851 \r \h </w:delInstrText>
        </w:r>
        <w:r w:rsidRPr="00065302">
          <w:rPr>
            <w:rStyle w:val="Hyperlink"/>
          </w:rPr>
        </w:r>
        <w:r w:rsidRPr="00065302">
          <w:rPr>
            <w:rStyle w:val="Hyperlink"/>
          </w:rPr>
          <w:fldChar w:fldCharType="separate"/>
        </w:r>
        <w:r w:rsidRPr="00065302">
          <w:rPr>
            <w:rStyle w:val="Hyperlink"/>
            <w:rFonts w:eastAsia="MS Mincho"/>
          </w:rPr>
          <w:delText>17</w:delText>
        </w:r>
        <w:r w:rsidRPr="00065302">
          <w:rPr>
            <w:rStyle w:val="Hyperlink"/>
          </w:rPr>
          <w:fldChar w:fldCharType="end"/>
        </w:r>
        <w:r>
          <w:rPr>
            <w:rFonts w:eastAsia="MS Mincho"/>
            <w:lang w:eastAsia="ja-JP" w:bidi="he-IL"/>
          </w:rPr>
          <w:delText xml:space="preserve"> </w:delText>
        </w:r>
        <w:r w:rsidRPr="00065302">
          <w:rPr>
            <w:rStyle w:val="Hyperlink"/>
          </w:rPr>
          <w:fldChar w:fldCharType="begin"/>
        </w:r>
        <w:r w:rsidRPr="00065302">
          <w:rPr>
            <w:rStyle w:val="Hyperlink"/>
            <w:rFonts w:eastAsia="MS Mincho"/>
          </w:rPr>
          <w:delInstrText xml:space="preserve"> REF _Ref255463857 \h </w:delInstrText>
        </w:r>
        <w:r w:rsidRPr="00065302">
          <w:rPr>
            <w:rStyle w:val="Hyperlink"/>
          </w:rPr>
        </w:r>
        <w:r w:rsidRPr="00065302">
          <w:rPr>
            <w:rStyle w:val="Hyperlink"/>
          </w:rPr>
          <w:fldChar w:fldCharType="separate"/>
        </w:r>
        <w:r w:rsidRPr="00065302">
          <w:rPr>
            <w:rStyle w:val="Hyperlink"/>
          </w:rPr>
          <w:delText>Calculated Value Properties</w:delText>
        </w:r>
        <w:r w:rsidRPr="00065302">
          <w:rPr>
            <w:rStyle w:val="Hyperlink"/>
          </w:rP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34"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35" w:author="Mike Beckerle" w:date="2020-04-15T16:34:00Z">
        <w:r>
          <w:rPr>
            <w:rFonts w:eastAsia="MS Mincho"/>
          </w:rPr>
          <w:t xml:space="preserve">The details of this augmentation process are described in Section </w:t>
        </w:r>
      </w:ins>
      <w:ins w:id="1236" w:author="Mike Beckerle" w:date="2020-04-15T16:35:00Z">
        <w:r w:rsidRPr="00065302">
          <w:rPr>
            <w:rStyle w:val="Hyperlink"/>
          </w:rPr>
          <w:fldChar w:fldCharType="begin"/>
        </w:r>
        <w:r w:rsidRPr="00065302">
          <w:rPr>
            <w:rStyle w:val="Hyperlink"/>
            <w:rFonts w:eastAsia="MS Mincho"/>
          </w:rPr>
          <w:instrText xml:space="preserve"> REF _Ref37860950 \w \h </w:instrText>
        </w:r>
      </w:ins>
      <w:r w:rsidRPr="00065302">
        <w:rPr>
          <w:rStyle w:val="Hyperlink"/>
        </w:rPr>
      </w:r>
      <w:ins w:id="1237" w:author="Mike Beckerle" w:date="2020-04-15T16:35:00Z">
        <w:r w:rsidRPr="00065302">
          <w:rPr>
            <w:rStyle w:val="Hyperlink"/>
          </w:rPr>
          <w:fldChar w:fldCharType="separate"/>
        </w:r>
      </w:ins>
      <w:r w:rsidR="00404DC4" w:rsidRPr="00065302">
        <w:rPr>
          <w:rStyle w:val="Hyperlink"/>
          <w:rFonts w:eastAsia="MS Mincho"/>
        </w:rPr>
        <w:t>9.8</w:t>
      </w:r>
      <w:ins w:id="1238" w:author="Mike Beckerle" w:date="2020-04-15T16:35:00Z">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ins>
      <w:r w:rsidRPr="00065302">
        <w:rPr>
          <w:rStyle w:val="Hyperlink"/>
        </w:rPr>
      </w:r>
      <w:ins w:id="1239" w:author="Mike Beckerle" w:date="2020-04-15T16:35:00Z">
        <w:r w:rsidRPr="00065302">
          <w:rPr>
            <w:rStyle w:val="Hyperlink"/>
          </w:rPr>
          <w:fldChar w:fldCharType="separate"/>
        </w:r>
      </w:ins>
      <w:ins w:id="1240" w:author="Mike Beckerle" w:date="2020-04-29T19:49:00Z">
        <w:r w:rsidR="00404DC4" w:rsidRPr="00065302">
          <w:rPr>
            <w:rStyle w:val="Hyperlink"/>
            <w:rFonts w:eastAsia="MS Mincho"/>
          </w:rPr>
          <w:t>Unparser Infoset Augmentation Algorithm</w:t>
        </w:r>
      </w:ins>
      <w:ins w:id="1241" w:author="Mike Beckerle" w:date="2020-04-15T16:35:00Z">
        <w:r w:rsidRPr="00065302">
          <w:rPr>
            <w:rStyle w:val="Hyperlink"/>
          </w:rPr>
          <w:fldChar w:fldCharType="end"/>
        </w:r>
        <w:r>
          <w:rPr>
            <w:rFonts w:eastAsia="MS Mincho"/>
          </w:rPr>
          <w:t>.</w:t>
        </w:r>
      </w:ins>
    </w:p>
    <w:p w14:paraId="7391B0A0" w14:textId="46B1C91A" w:rsidR="000E1214" w:rsidRDefault="00A87198" w:rsidP="00A64D65">
      <w:pPr>
        <w:pStyle w:val="Heading1"/>
      </w:pPr>
      <w:bookmarkStart w:id="1242" w:name="_Toc322911520"/>
      <w:bookmarkStart w:id="1243" w:name="_Toc322912059"/>
      <w:bookmarkStart w:id="1244" w:name="_Toc322911521"/>
      <w:bookmarkStart w:id="1245" w:name="_Toc322912060"/>
      <w:bookmarkStart w:id="1246" w:name="_Toc199516229"/>
      <w:bookmarkStart w:id="1247" w:name="_Toc194983907"/>
      <w:bookmarkStart w:id="1248" w:name="_Toc243112748"/>
      <w:bookmarkStart w:id="1249" w:name="_Toc349042623"/>
      <w:bookmarkStart w:id="1250" w:name="_Ref39163521"/>
      <w:bookmarkStart w:id="1251" w:name="_Ref39163534"/>
      <w:bookmarkStart w:id="1252" w:name="_Toc50721187"/>
      <w:bookmarkEnd w:id="1242"/>
      <w:bookmarkEnd w:id="1243"/>
      <w:bookmarkEnd w:id="1244"/>
      <w:bookmarkEnd w:id="1245"/>
      <w:r>
        <w:t>DFDL Schema Component Model</w:t>
      </w:r>
      <w:bookmarkEnd w:id="1120"/>
      <w:bookmarkEnd w:id="1121"/>
      <w:bookmarkEnd w:id="1246"/>
      <w:bookmarkEnd w:id="1247"/>
      <w:bookmarkEnd w:id="1248"/>
      <w:bookmarkEnd w:id="1249"/>
      <w:bookmarkEnd w:id="1250"/>
      <w:bookmarkEnd w:id="1251"/>
      <w:bookmarkEnd w:id="1252"/>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53"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54" w:author="Mike Beckerle" w:date="2020-04-15T16:46:00Z">
        <w:r>
          <w:t xml:space="preserve">The unshaded boxes are conceptual classes </w:t>
        </w:r>
      </w:ins>
      <w:ins w:id="1255" w:author="Mike Beckerle" w:date="2020-04-15T16:48:00Z">
        <w:r>
          <w:t xml:space="preserve">often </w:t>
        </w:r>
      </w:ins>
      <w:ins w:id="1256" w:author="Mike Beckerle" w:date="2020-04-15T16:46:00Z">
        <w:r>
          <w:t>used in discussion of DFDL schemas.</w:t>
        </w:r>
      </w:ins>
      <w:ins w:id="1257" w:author="Mike Beckerle" w:date="2020-04-15T16:47:00Z">
        <w:r>
          <w:t xml:space="preserve"> For example, the ModelGroup class is a generalization of Sequence and Choice class</w:t>
        </w:r>
      </w:ins>
      <w:ins w:id="1258" w:author="Mike Beckerle" w:date="2020-04-15T16:48:00Z">
        <w:r>
          <w:t xml:space="preserve">es which are the concrete classes corresponding to xs:sequence and xs:choice constructs of the schema. </w:t>
        </w:r>
      </w:ins>
      <w:ins w:id="1259" w:author="Mike Beckerle" w:date="2020-04-15T16:49:00Z">
        <w:r>
          <w:t xml:space="preserve">The class Term is a further generalization encompassing not only ModelGroup, </w:t>
        </w:r>
      </w:ins>
      <w:ins w:id="1260" w:author="Mike Beckerle" w:date="2020-04-15T16:50:00Z">
        <w:r>
          <w:t xml:space="preserve">but GroupReference, ElementReference, and ElementDeclaration.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95.25pt" o:ole="">
            <v:imagedata r:id="rId20" o:title=""/>
          </v:shape>
          <o:OLEObject Type="Embed" ProgID="MSPhotoEd.3" ShapeID="_x0000_i1025" DrawAspect="Content" ObjectID="_1662300165" r:id="rId21"/>
        </w:object>
      </w:r>
    </w:p>
    <w:p w14:paraId="63F6C6E6" w14:textId="7780AC0D" w:rsidR="000E1214" w:rsidRDefault="00A87198">
      <w:pPr>
        <w:pStyle w:val="Caption"/>
      </w:pPr>
      <w:r>
        <w:t xml:space="preserve">Figure </w:t>
      </w:r>
      <w:fldSimple w:instr=" SEQ Figure \* ARABIC ">
        <w:r w:rsidR="00404DC4">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w:t>
      </w:r>
      <w:ins w:id="1261" w:author="Mike Beckerle" w:date="2020-04-15T16:53:00Z">
        <w:r>
          <w:t xml:space="preserve"> in general</w:t>
        </w:r>
      </w:ins>
      <w:r>
        <w:t xml:space="preserve"> since the DFDL Schema Model does not include many concepts that appear in XML schema.</w:t>
      </w:r>
    </w:p>
    <w:p w14:paraId="7D40FC5A" w14:textId="77777777" w:rsidR="000E5BE9" w:rsidRPr="000E5BE9" w:rsidRDefault="000E5BE9" w:rsidP="00893233">
      <w:pPr>
        <w:pStyle w:val="Heading2"/>
      </w:pPr>
      <w:bookmarkStart w:id="1262" w:name="_Ref50631257"/>
      <w:bookmarkStart w:id="1263" w:name="_Ref50645729"/>
      <w:bookmarkStart w:id="1264" w:name="_Toc50721188"/>
      <w:bookmarkStart w:id="1265" w:name="_Toc99787969"/>
      <w:bookmarkStart w:id="1266" w:name="_Toc99956882"/>
      <w:bookmarkStart w:id="1267" w:name="_Toc177399028"/>
      <w:bookmarkStart w:id="1268" w:name="_Toc175057315"/>
      <w:bookmarkStart w:id="1269" w:name="_Toc199516230"/>
      <w:bookmarkStart w:id="1270" w:name="_Toc194983908"/>
      <w:bookmarkStart w:id="1271" w:name="_Toc243112749"/>
      <w:bookmarkStart w:id="1272" w:name="_Ref273529945"/>
      <w:bookmarkStart w:id="1273" w:name="_Ref273529953"/>
      <w:bookmarkStart w:id="1274" w:name="_Ref274647262"/>
      <w:bookmarkStart w:id="1275" w:name="_Ref274647268"/>
      <w:bookmarkStart w:id="1276" w:name="_Ref346445132"/>
      <w:bookmarkStart w:id="1277" w:name="_Toc349042624"/>
      <w:r>
        <w:t>DFDL Simple Types</w:t>
      </w:r>
      <w:bookmarkEnd w:id="1262"/>
      <w:commentRangeStart w:id="1278"/>
      <w:commentRangeEnd w:id="1278"/>
      <w:r w:rsidR="0047079B">
        <w:rPr>
          <w:rStyle w:val="CommentReference"/>
          <w:rFonts w:cs="Times New Roman"/>
          <w:b w:val="0"/>
          <w:bCs w:val="0"/>
          <w:kern w:val="0"/>
        </w:rPr>
        <w:commentReference w:id="1278"/>
      </w:r>
      <w:bookmarkEnd w:id="1263"/>
      <w:bookmarkEnd w:id="1264"/>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1279"/>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1279"/>
      <w:r w:rsidR="00B51579">
        <w:rPr>
          <w:rStyle w:val="CommentReference"/>
        </w:rPr>
        <w:commentReference w:id="1279"/>
      </w:r>
    </w:p>
    <w:p w14:paraId="32A346E1" w14:textId="1DB19061" w:rsidR="000E5BE9" w:rsidRDefault="000E5BE9" w:rsidP="000E5BE9">
      <w:pPr>
        <w:pStyle w:val="Caption"/>
      </w:pPr>
      <w:r>
        <w:t xml:space="preserve">Figure </w:t>
      </w:r>
      <w:fldSimple w:instr=" SEQ Figure \* ARABIC ">
        <w:r w:rsidR="00404DC4">
          <w:rPr>
            <w:noProof/>
          </w:rPr>
          <w:t>3</w:t>
        </w:r>
      </w:fldSimple>
      <w:r>
        <w:t xml:space="preserve"> DFDL simple types as a subset of XML Schema types</w:t>
      </w:r>
    </w:p>
    <w:p w14:paraId="3CE2F670" w14:textId="14E66670" w:rsidR="000E5BE9" w:rsidRDefault="000E5BE9" w:rsidP="000E5BE9">
      <w:r>
        <w:t xml:space="preserve">These types are defined as they are in XML Schema, with </w:t>
      </w:r>
      <w:ins w:id="1280" w:author="Mike Beckerle" w:date="2020-09-10T12:53:00Z">
        <w:r w:rsidR="0047079B">
          <w:t xml:space="preserve">the </w:t>
        </w:r>
      </w:ins>
      <w:r>
        <w:t xml:space="preserve">exceptions </w:t>
      </w:r>
      <w:del w:id="1281" w:author="Mike Beckerle" w:date="2020-09-10T12:53:00Z">
        <w:r w:rsidDel="0047079B">
          <w:delText>for</w:delText>
        </w:r>
      </w:del>
      <w:ins w:id="1282" w:author="Mike Beckerle" w:date="2020-09-10T12:53:00Z">
        <w:r w:rsidR="0047079B">
          <w:t>of</w:t>
        </w:r>
      </w:ins>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pPr>
        <w:rPr>
          <w:ins w:id="1283" w:author="Mike Beckerle" w:date="2020-09-10T12:53:00Z"/>
        </w:rPr>
      </w:pPr>
      <w:ins w:id="1284" w:author="Mike Beckerle" w:date="2020-09-10T12:53:00Z">
        <w:r>
          <w:t>The simple types are placed into logical type groupings as shown in this table: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rPr>
          <w:ins w:id="1285" w:author="Mike Beckerle" w:date="2020-09-10T12:53:00Z"/>
        </w:trPr>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ins w:id="1286" w:author="Mike Beckerle" w:date="2020-09-10T12:53:00Z"/>
                <w:b/>
              </w:rPr>
            </w:pPr>
            <w:ins w:id="1287" w:author="Mike Beckerle" w:date="2020-09-10T12:53:00Z">
              <w:r>
                <w:rPr>
                  <w:b/>
                </w:rPr>
                <w:t>Logical Type Group</w:t>
              </w:r>
            </w:ins>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ins w:id="1288" w:author="Mike Beckerle" w:date="2020-09-10T12:53:00Z"/>
                <w:b/>
              </w:rPr>
            </w:pPr>
            <w:ins w:id="1289" w:author="Mike Beckerle" w:date="2020-09-10T12:53:00Z">
              <w:r>
                <w:rPr>
                  <w:b/>
                </w:rPr>
                <w:t>Types</w:t>
              </w:r>
            </w:ins>
          </w:p>
        </w:tc>
      </w:tr>
      <w:tr w:rsidR="0047079B" w14:paraId="127919C7" w14:textId="77777777" w:rsidTr="00E31C2A">
        <w:trPr>
          <w:ins w:id="1290"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ns w:id="1291" w:author="Mike Beckerle" w:date="2020-09-10T12:53:00Z"/>
                <w:i/>
                <w:iCs/>
              </w:rPr>
            </w:pPr>
            <w:ins w:id="1292" w:author="Mike Beckerle" w:date="2020-09-10T12:53:00Z">
              <w:r>
                <w:t>Number</w:t>
              </w:r>
            </w:ins>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ns w:id="1293" w:author="Mike Beckerle" w:date="2020-09-10T12:53:00Z"/>
                <w:i/>
                <w:iCs/>
              </w:rPr>
            </w:pPr>
            <w:ins w:id="1294" w:author="Mike Beckerle" w:date="2020-09-10T12:53:00Z">
              <w:r>
                <w:t>xs:double, xs:float, xs:decimal, xs:integer and its restrictions (xs:int, xs:unsignedLong, etc.)</w:t>
              </w:r>
            </w:ins>
          </w:p>
        </w:tc>
      </w:tr>
      <w:tr w:rsidR="0047079B" w14:paraId="29351E76" w14:textId="77777777" w:rsidTr="00E31C2A">
        <w:trPr>
          <w:ins w:id="1295"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ns w:id="1296" w:author="Mike Beckerle" w:date="2020-09-10T12:53:00Z"/>
                <w:i/>
                <w:iCs/>
              </w:rPr>
            </w:pPr>
            <w:ins w:id="1297" w:author="Mike Beckerle" w:date="2020-09-10T12:53:00Z">
              <w:r>
                <w:t>String</w:t>
              </w:r>
            </w:ins>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ns w:id="1298" w:author="Mike Beckerle" w:date="2020-09-10T12:53:00Z"/>
                <w:i/>
                <w:iCs/>
              </w:rPr>
            </w:pPr>
            <w:ins w:id="1299" w:author="Mike Beckerle" w:date="2020-09-10T12:53:00Z">
              <w:r>
                <w:t>xs:string</w:t>
              </w:r>
            </w:ins>
          </w:p>
        </w:tc>
      </w:tr>
      <w:tr w:rsidR="0047079B" w14:paraId="4B8F4089" w14:textId="77777777" w:rsidTr="00E31C2A">
        <w:trPr>
          <w:ins w:id="1300"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ns w:id="1301" w:author="Mike Beckerle" w:date="2020-09-10T12:53:00Z"/>
                <w:i/>
                <w:iCs/>
              </w:rPr>
            </w:pPr>
            <w:ins w:id="1302" w:author="Mike Beckerle" w:date="2020-09-10T12:53:00Z">
              <w:r>
                <w:t>Calendar</w:t>
              </w:r>
            </w:ins>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ns w:id="1303" w:author="Mike Beckerle" w:date="2020-09-10T12:53:00Z"/>
                <w:i/>
                <w:iCs/>
              </w:rPr>
            </w:pPr>
            <w:ins w:id="1304" w:author="Mike Beckerle" w:date="2020-09-10T12:53:00Z">
              <w:r>
                <w:t>xs:dateTime, xs:date, xs:time</w:t>
              </w:r>
            </w:ins>
          </w:p>
        </w:tc>
      </w:tr>
      <w:tr w:rsidR="0047079B" w14:paraId="7C8A7973" w14:textId="77777777" w:rsidTr="00E31C2A">
        <w:trPr>
          <w:ins w:id="1305"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ns w:id="1306" w:author="Mike Beckerle" w:date="2020-09-10T12:53:00Z"/>
                <w:i/>
                <w:iCs/>
              </w:rPr>
            </w:pPr>
            <w:ins w:id="1307" w:author="Mike Beckerle" w:date="2020-09-10T12:53:00Z">
              <w:r>
                <w:t>Opaque</w:t>
              </w:r>
            </w:ins>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ns w:id="1308" w:author="Mike Beckerle" w:date="2020-09-10T12:53:00Z"/>
                <w:i/>
                <w:iCs/>
              </w:rPr>
            </w:pPr>
            <w:ins w:id="1309" w:author="Mike Beckerle" w:date="2020-09-10T12:53:00Z">
              <w:r>
                <w:t>xs:hexBinary</w:t>
              </w:r>
            </w:ins>
          </w:p>
        </w:tc>
      </w:tr>
      <w:tr w:rsidR="0047079B" w14:paraId="23FE451B" w14:textId="77777777" w:rsidTr="00E31C2A">
        <w:trPr>
          <w:ins w:id="1310"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ns w:id="1311" w:author="Mike Beckerle" w:date="2020-09-10T12:53:00Z"/>
                <w:i/>
                <w:iCs/>
              </w:rPr>
            </w:pPr>
            <w:ins w:id="1312" w:author="Mike Beckerle" w:date="2020-09-10T12:53:00Z">
              <w:r>
                <w:t>Boolean</w:t>
              </w:r>
            </w:ins>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ns w:id="1313" w:author="Mike Beckerle" w:date="2020-09-10T12:53:00Z"/>
                <w:i/>
                <w:iCs/>
              </w:rPr>
            </w:pPr>
            <w:ins w:id="1314" w:author="Mike Beckerle" w:date="2020-09-10T12:53:00Z">
              <w:r>
                <w:t>xs:boolean</w:t>
              </w:r>
            </w:ins>
          </w:p>
        </w:tc>
      </w:tr>
    </w:tbl>
    <w:p w14:paraId="5DC0A3BF" w14:textId="22C1C513" w:rsidR="0047079B" w:rsidRDefault="0047079B">
      <w:pPr>
        <w:pStyle w:val="Caption"/>
        <w:rPr>
          <w:ins w:id="1315" w:author="Mike Beckerle" w:date="2020-09-10T12:54:00Z"/>
        </w:rPr>
      </w:pPr>
      <w:ins w:id="1316" w:author="Mike Beckerle" w:date="2020-09-10T12:54:00Z">
        <w:r>
          <w:t xml:space="preserve">Table </w:t>
        </w:r>
        <w:r>
          <w:fldChar w:fldCharType="begin"/>
        </w:r>
        <w:r>
          <w:instrText xml:space="preserve"> SEQ Table \* ARABIC </w:instrText>
        </w:r>
      </w:ins>
      <w:r>
        <w:fldChar w:fldCharType="separate"/>
      </w:r>
      <w:r w:rsidR="00404DC4">
        <w:rPr>
          <w:noProof/>
        </w:rPr>
        <w:t>1</w:t>
      </w:r>
      <w:ins w:id="1317" w:author="Mike Beckerle" w:date="2020-09-10T12:54:00Z">
        <w:r>
          <w:fldChar w:fldCharType="end"/>
        </w:r>
        <w:r>
          <w:t>: Logical type groupings</w:t>
        </w:r>
      </w:ins>
    </w:p>
    <w:p w14:paraId="65DF7260" w14:textId="21A5F806" w:rsidR="0047079B" w:rsidRPr="00F87639" w:rsidRDefault="0047079B" w:rsidP="0047079B">
      <w:pPr>
        <w:rPr>
          <w:ins w:id="1318" w:author="Mike Beckerle" w:date="2020-09-10T12:53:00Z"/>
        </w:rPr>
      </w:pPr>
      <w:ins w:id="1319" w:author="Mike Beckerle" w:date="2020-09-10T12:53:00Z">
        <w:r>
          <w:t xml:space="preserve">Note that DFDL does not have specific types corresponding to time intervals, nor are there special numeric types for geo-coordinates, currency, or complex numbers. These concepts must be </w:t>
        </w:r>
      </w:ins>
      <w:ins w:id="1320" w:author="Mike Beckerle" w:date="2020-09-10T16:07:00Z">
        <w:r w:rsidR="008E7C14">
          <w:t>described</w:t>
        </w:r>
      </w:ins>
      <w:ins w:id="1321" w:author="Mike Beckerle" w:date="2020-09-10T12:53:00Z">
        <w:r>
          <w:t xml:space="preserve"> in DFDL using the available Number types. </w:t>
        </w:r>
      </w:ins>
    </w:p>
    <w:p w14:paraId="72E4D1AB" w14:textId="77777777" w:rsidR="000E1214" w:rsidRDefault="00A87198" w:rsidP="00893233">
      <w:pPr>
        <w:pStyle w:val="Heading2"/>
      </w:pPr>
      <w:bookmarkStart w:id="1322" w:name="_Ref50638650"/>
      <w:bookmarkStart w:id="1323" w:name="_Ref50638660"/>
      <w:bookmarkStart w:id="1324" w:name="_Toc50721189"/>
      <w:r>
        <w:t>DFDL Subset of XML Schema</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322"/>
      <w:bookmarkEnd w:id="1323"/>
      <w:bookmarkEnd w:id="1324"/>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Local element declarations with dimensionality via XSD maxOccurs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DFDL appinfo annotations describing the data format</w:t>
      </w:r>
    </w:p>
    <w:p w14:paraId="1B02E2B4" w14:textId="54A24B93" w:rsidR="000E1214" w:rsidRDefault="00A87198">
      <w:pPr>
        <w:pStyle w:val="ListParagraph"/>
        <w:numPr>
          <w:ilvl w:val="0"/>
          <w:numId w:val="32"/>
        </w:numPr>
      </w:pPr>
      <w:r>
        <w:t>These simple types: string, float, double, decimal, integer, long, int, short, byte, nonNegativeInteger, unsignedLong, unsignedInt, unsignedShort, unsignedByte, boolean, date, time, dateTime, hexBinary</w:t>
      </w:r>
    </w:p>
    <w:p w14:paraId="58BFD27B" w14:textId="77777777" w:rsidR="000E1214" w:rsidRDefault="00A87198">
      <w:pPr>
        <w:pStyle w:val="ListParagraph"/>
        <w:numPr>
          <w:ilvl w:val="0"/>
          <w:numId w:val="32"/>
        </w:numPr>
      </w:pPr>
      <w:r>
        <w:t>These facets: minLength, maxLength, minInclusive, maxInclusive, minExclusive, maxExclusive, totalDigits, fractionDigits, enumeration, pattern (for xs:string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'sequence' model groups (without XSD minOccurs and XSD maxOccurs or with both XSD minOccurs="1" and XSD maxOccurs="1")</w:t>
      </w:r>
    </w:p>
    <w:p w14:paraId="5C0B6222" w14:textId="77777777" w:rsidR="000E1214" w:rsidRDefault="00A87198">
      <w:pPr>
        <w:pStyle w:val="ListParagraph"/>
        <w:numPr>
          <w:ilvl w:val="0"/>
          <w:numId w:val="32"/>
        </w:numPr>
      </w:pPr>
      <w:r>
        <w:t>'choice' model groups (without XSD minOccurs and XSD maxOccurs or with both XSD minOccurs="1" and XSD maxOccurs="1")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Element references with dimensionality via XSD maxOccurs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r>
        <w:t xml:space="preserve">Nillable attribute is "true" (that is, nillable="true" in the element declaration.) </w:t>
      </w:r>
    </w:p>
    <w:p w14:paraId="4EF779D8" w14:textId="77777777" w:rsidR="000E1214" w:rsidRDefault="00A87198">
      <w:pPr>
        <w:pStyle w:val="ListParagraph"/>
        <w:numPr>
          <w:ilvl w:val="0"/>
          <w:numId w:val="32"/>
        </w:numPr>
      </w:pPr>
      <w:r>
        <w:t>Appinfo annotations for sources other than DFDL are permitted and ignored</w:t>
      </w:r>
    </w:p>
    <w:p w14:paraId="070A279E" w14:textId="77777777" w:rsidR="000E1214" w:rsidRDefault="00A87198">
      <w:pPr>
        <w:pStyle w:val="ListParagraph"/>
        <w:numPr>
          <w:ilvl w:val="0"/>
          <w:numId w:val="32"/>
        </w:numPr>
      </w:pPr>
      <w:r>
        <w:t>Unions; the memberTypes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The xs:schema “elementFormDefault” attribute</w:t>
      </w:r>
    </w:p>
    <w:p w14:paraId="7E3B06BB" w14:textId="77777777" w:rsidR="000E1214" w:rsidRDefault="00A87198">
      <w:pPr>
        <w:pStyle w:val="ListParagraph"/>
        <w:numPr>
          <w:ilvl w:val="0"/>
          <w:numId w:val="32"/>
        </w:numPr>
      </w:pPr>
      <w:r>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Complex type derivations where the base type is not xs:anyType.</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t>Union simple types where the member types are not derived from the same simple type.</w:t>
      </w:r>
    </w:p>
    <w:p w14:paraId="671B985A" w14:textId="77777777" w:rsidR="000E1214" w:rsidRDefault="00A87198">
      <w:pPr>
        <w:pStyle w:val="ListParagraph"/>
        <w:numPr>
          <w:ilvl w:val="0"/>
          <w:numId w:val="33"/>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Default="00A87198">
      <w:pPr>
        <w:pStyle w:val="ListParagraph"/>
        <w:numPr>
          <w:ilvl w:val="0"/>
          <w:numId w:val="33"/>
        </w:numPr>
      </w:pPr>
      <w:r>
        <w:t>XSD maxOccurs and XSD minOccurs on model groups (except if both are '1')</w:t>
      </w:r>
    </w:p>
    <w:p w14:paraId="1910E72B" w14:textId="77777777" w:rsidR="000E1214" w:rsidRDefault="00A87198">
      <w:pPr>
        <w:pStyle w:val="ListParagraph"/>
        <w:numPr>
          <w:ilvl w:val="0"/>
          <w:numId w:val="33"/>
        </w:numPr>
      </w:pPr>
      <w:r>
        <w:rPr>
          <w:rFonts w:eastAsia="MS Mincho"/>
        </w:rPr>
        <w:t>XSD minOccurs = ‘0’ on branches of xs:choice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r>
        <w:t>xs:all groups</w:t>
      </w:r>
    </w:p>
    <w:p w14:paraId="752B3FD9" w14:textId="77777777" w:rsidR="000E1214" w:rsidRDefault="00A87198">
      <w:pPr>
        <w:pStyle w:val="ListParagraph"/>
        <w:numPr>
          <w:ilvl w:val="0"/>
          <w:numId w:val="33"/>
        </w:numPr>
      </w:pPr>
      <w:r>
        <w:t xml:space="preserve">xs:any element wildcards  </w:t>
      </w:r>
    </w:p>
    <w:p w14:paraId="173D4DAA" w14:textId="77777777" w:rsidR="000E1214" w:rsidRDefault="00A87198">
      <w:pPr>
        <w:pStyle w:val="ListParagraph"/>
        <w:numPr>
          <w:ilvl w:val="0"/>
          <w:numId w:val="33"/>
        </w:numPr>
      </w:pPr>
      <w:r>
        <w:t>Redefine - This version of DFDL does not support xs:redefine. DFDL schemas must not contain xs:redefine directly or indirectly in schemas they import or include.</w:t>
      </w:r>
    </w:p>
    <w:p w14:paraId="25D9208A" w14:textId="77777777" w:rsidR="000E1214" w:rsidRDefault="00A87198">
      <w:pPr>
        <w:pStyle w:val="ListParagraph"/>
        <w:numPr>
          <w:ilvl w:val="0"/>
          <w:numId w:val="33"/>
        </w:numPr>
      </w:pPr>
      <w:r>
        <w:t>whitespace facet</w:t>
      </w:r>
    </w:p>
    <w:p w14:paraId="15C2274D" w14:textId="588C81EF" w:rsidR="000E1214" w:rsidRDefault="00933F0E">
      <w:pPr>
        <w:pStyle w:val="ListParagraph"/>
        <w:numPr>
          <w:ilvl w:val="0"/>
          <w:numId w:val="33"/>
        </w:num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1327" w:name="_Toc199516231"/>
      <w:bookmarkStart w:id="1328" w:name="_Toc194983909"/>
      <w:bookmarkStart w:id="1329" w:name="_Toc243112750"/>
      <w:bookmarkStart w:id="1330" w:name="_Ref346447428"/>
      <w:bookmarkStart w:id="1331" w:name="_Toc349042625"/>
      <w:bookmarkStart w:id="1332" w:name="_Toc50721190"/>
      <w:bookmarkStart w:id="1333" w:name="_Ref161828896"/>
      <w:bookmarkStart w:id="1334" w:name="_Toc177399029"/>
      <w:bookmarkStart w:id="1335" w:name="_Toc175057316"/>
      <w:r>
        <w:t>XSD Facets, min/maxOccurs, default, and fixed</w:t>
      </w:r>
      <w:bookmarkEnd w:id="1327"/>
      <w:bookmarkEnd w:id="1328"/>
      <w:bookmarkEnd w:id="1329"/>
      <w:bookmarkEnd w:id="1330"/>
      <w:bookmarkEnd w:id="1331"/>
      <w:bookmarkEnd w:id="1332"/>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minOccurs, maxOccurs</w:t>
      </w:r>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r>
        <w:t>minLength maxLength (for types xs:string, and xs:hexBinary)</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enumeration (all types except xs:boolean)</w:t>
      </w:r>
    </w:p>
    <w:p w14:paraId="2BC59888" w14:textId="19765EB5" w:rsidR="000E1214" w:rsidRDefault="00A87198">
      <w:pPr>
        <w:pStyle w:val="ListParagraph"/>
        <w:numPr>
          <w:ilvl w:val="0"/>
          <w:numId w:val="35"/>
        </w:numPr>
      </w:pPr>
      <w:r>
        <w:t xml:space="preserve">maxInclusive, maxExclusive, minExclusive, minInclusive (for types xs:float, xs:double, xs:date, xs:time, xs:dateTime, xs:decimal and all integer types descending from xs:decimal in </w:t>
      </w:r>
      <w:ins w:id="1336" w:author="Mike Beckerle" w:date="2020-09-10T15:54:00Z">
        <w:r w:rsidR="00EA2EAC">
          <w:rPr>
            <w:rStyle w:val="Hyperlink"/>
          </w:rPr>
          <w:t xml:space="preserve">Section </w:t>
        </w:r>
      </w:ins>
      <w:ins w:id="1337" w:author="Mike Beckerle" w:date="2020-09-10T15:55:00Z">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r w:rsidR="00EA2EAC" w:rsidRPr="00065302">
        <w:rPr>
          <w:rStyle w:val="Hyperlink"/>
        </w:rPr>
        <w:fldChar w:fldCharType="separate"/>
      </w:r>
      <w:ins w:id="1338" w:author="Mike Beckerle" w:date="2020-09-10T15:55:00Z">
        <w:r w:rsidR="00EA2EAC" w:rsidRPr="00065302">
          <w:rPr>
            <w:rStyle w:val="Hyperlink"/>
          </w:rPr>
          <w:t>5.1</w:t>
        </w:r>
        <w:r w:rsidR="00EA2EAC" w:rsidRPr="00065302">
          <w:rPr>
            <w:rStyle w:val="Hyperlink"/>
          </w:rPr>
          <w:fldChar w:fldCharType="end"/>
        </w:r>
      </w:ins>
      <w:r>
        <w:t>)</w:t>
      </w:r>
    </w:p>
    <w:p w14:paraId="56796B60" w14:textId="675A2567" w:rsidR="000E1214" w:rsidRDefault="00A87198">
      <w:pPr>
        <w:pStyle w:val="ListParagraph"/>
        <w:numPr>
          <w:ilvl w:val="0"/>
          <w:numId w:val="35"/>
        </w:numPr>
      </w:pPr>
      <w:r>
        <w:t xml:space="preserve">totalDigits (for type xs:decimal and all integer types descending from xs:decimal in </w:t>
      </w:r>
      <w:ins w:id="1339" w:author="Mike Beckerle" w:date="2020-09-10T15:56:00Z">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ins w:id="1340" w:author="Mike Beckerle" w:date="2020-09-10T15:56:00Z">
        <w:r w:rsidR="00EA2EAC" w:rsidRPr="00065302">
          <w:rPr>
            <w:rStyle w:val="Hyperlink"/>
          </w:rPr>
          <w:fldChar w:fldCharType="separate"/>
        </w:r>
        <w:r w:rsidR="00EA2EAC" w:rsidRPr="00065302">
          <w:rPr>
            <w:rStyle w:val="Hyperlink"/>
          </w:rPr>
          <w:t>5.1</w:t>
        </w:r>
        <w:r w:rsidR="00EA2EAC" w:rsidRPr="00065302">
          <w:rPr>
            <w:rStyle w:val="Hyperlink"/>
          </w:rPr>
          <w:fldChar w:fldCharType="end"/>
        </w:r>
      </w:ins>
      <w:r>
        <w:t>)</w:t>
      </w:r>
    </w:p>
    <w:p w14:paraId="0B193724" w14:textId="77777777" w:rsidR="000E1214" w:rsidRDefault="00A87198">
      <w:pPr>
        <w:pStyle w:val="ListParagraph"/>
        <w:numPr>
          <w:ilvl w:val="0"/>
          <w:numId w:val="35"/>
        </w:numPr>
      </w:pPr>
      <w:r>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341" w:name="_Toc322911525"/>
      <w:bookmarkStart w:id="1342" w:name="_Toc322912064"/>
      <w:bookmarkStart w:id="1343" w:name="_Toc199516232"/>
      <w:bookmarkStart w:id="1344" w:name="_Toc194983910"/>
      <w:bookmarkStart w:id="1345" w:name="_Toc243112751"/>
      <w:bookmarkStart w:id="1346" w:name="_Toc349042626"/>
      <w:bookmarkStart w:id="1347" w:name="_Ref365392729"/>
      <w:bookmarkStart w:id="1348" w:name="_Ref365392751"/>
      <w:bookmarkStart w:id="1349" w:name="_Toc50721191"/>
      <w:bookmarkEnd w:id="1341"/>
      <w:bookmarkEnd w:id="1342"/>
      <w:commentRangeStart w:id="1350"/>
      <w:r>
        <w:rPr>
          <w:rFonts w:eastAsia="Times New Roman"/>
        </w:rPr>
        <w:t xml:space="preserve">MinOccurs, </w:t>
      </w:r>
      <w:bookmarkEnd w:id="1343"/>
      <w:bookmarkEnd w:id="1344"/>
      <w:bookmarkEnd w:id="1345"/>
      <w:r>
        <w:rPr>
          <w:rFonts w:eastAsia="Times New Roman"/>
        </w:rPr>
        <w:t>MaxOccurs</w:t>
      </w:r>
      <w:bookmarkEnd w:id="1346"/>
      <w:bookmarkEnd w:id="1347"/>
      <w:bookmarkEnd w:id="1348"/>
      <w:bookmarkEnd w:id="1349"/>
      <w:commentRangeEnd w:id="1350"/>
      <w:r w:rsidR="00B51579">
        <w:rPr>
          <w:rStyle w:val="CommentReference"/>
          <w:rFonts w:eastAsia="Times New Roman" w:cs="Times New Roman"/>
          <w:b w:val="0"/>
          <w:bCs w:val="0"/>
        </w:rPr>
        <w:commentReference w:id="1350"/>
      </w:r>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351" w:author="Mike Beckerle" w:date="2020-04-15T17:06:00Z"/>
        </w:rPr>
      </w:pPr>
      <w:commentRangeStart w:id="1352"/>
      <w:del w:id="1353"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352"/>
      <w:r w:rsidRPr="00030976">
        <w:rPr>
          <w:rStyle w:val="CommentReference"/>
        </w:rPr>
        <w:commentReference w:id="1352"/>
      </w:r>
      <w:r w:rsidRPr="00030976">
        <w:t xml:space="preserve"> validating, to determine the minimum valid number of occurrences of an array both when parsing and unparsing.</w:t>
      </w:r>
    </w:p>
    <w:p w14:paraId="45E8D342" w14:textId="77777777" w:rsidR="000E1214" w:rsidRDefault="00A87198">
      <w:r>
        <w:t>The XSD maxOccurs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354" w:author="Mike Beckerle" w:date="2020-04-15T17:06:00Z"/>
        </w:rPr>
      </w:pPr>
      <w:del w:id="1355" w:author="Mike Beckerle" w:date="2020-04-15T17:06:00Z">
        <w:r>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356" w:author="Mike Beckerle" w:date="2020-04-15T17:06:00Z"/>
        </w:rPr>
      </w:pPr>
      <w:del w:id="1357"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5D171DD8" w14:textId="793D3CF6" w:rsidR="000E1214" w:rsidRDefault="00A87198">
      <w:ins w:id="1358" w:author="Mike Beckerle" w:date="2020-04-15T17:07:00Z">
        <w:r>
          <w:t>The XSD minOccurs and XSD maxOccurs values are interpreted in conj</w:t>
        </w:r>
      </w:ins>
      <w:ins w:id="1359" w:author="Mike Beckerle" w:date="2020-04-15T17:08:00Z">
        <w:r>
          <w:t>unction with the DFDL dfdl:occursCountKind property. For some values of dfdl:occursCountKind the XSD minOccurs and XSD maxOccurs are either ignored, enforced, or</w:t>
        </w:r>
      </w:ins>
      <w:ins w:id="1360" w:author="Mike Beckerle" w:date="2020-04-15T17:09:00Z">
        <w:r>
          <w:t xml:space="preserve"> used for validation checking only. </w:t>
        </w:r>
      </w:ins>
      <w:del w:id="1361"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77777777" w:rsidR="000E1214" w:rsidRDefault="00A87198" w:rsidP="002439DA">
      <w:pPr>
        <w:pStyle w:val="Heading3"/>
        <w:rPr>
          <w:rFonts w:eastAsia="Times New Roman"/>
        </w:rPr>
      </w:pPr>
      <w:bookmarkStart w:id="1362" w:name="_Toc351914639"/>
      <w:bookmarkStart w:id="1363" w:name="_Toc351915073"/>
      <w:bookmarkStart w:id="1364" w:name="_Toc361231111"/>
      <w:bookmarkStart w:id="1365" w:name="_Toc361231637"/>
      <w:bookmarkStart w:id="1366" w:name="_Toc362444919"/>
      <w:bookmarkStart w:id="1367" w:name="_Toc363908841"/>
      <w:bookmarkStart w:id="1368" w:name="_Toc364463263"/>
      <w:bookmarkStart w:id="1369" w:name="_Toc366077855"/>
      <w:bookmarkStart w:id="1370" w:name="_Toc366078474"/>
      <w:bookmarkStart w:id="1371" w:name="_Toc366079460"/>
      <w:bookmarkStart w:id="1372" w:name="_Toc366080072"/>
      <w:bookmarkStart w:id="1373" w:name="_Toc366080684"/>
      <w:bookmarkStart w:id="1374" w:name="_Toc366505024"/>
      <w:bookmarkStart w:id="1375" w:name="_Toc366508393"/>
      <w:bookmarkStart w:id="1376" w:name="_Toc366512894"/>
      <w:bookmarkStart w:id="1377" w:name="_Toc366574085"/>
      <w:bookmarkStart w:id="1378" w:name="_Toc366577878"/>
      <w:bookmarkStart w:id="1379" w:name="_Toc366578486"/>
      <w:bookmarkStart w:id="1380" w:name="_Toc366579080"/>
      <w:bookmarkStart w:id="1381" w:name="_Toc366579671"/>
      <w:bookmarkStart w:id="1382" w:name="_Toc366580263"/>
      <w:bookmarkStart w:id="1383" w:name="_Toc366580854"/>
      <w:bookmarkStart w:id="1384" w:name="_Toc366581446"/>
      <w:bookmarkStart w:id="1385" w:name="_Toc322911527"/>
      <w:bookmarkStart w:id="1386" w:name="_Toc322912066"/>
      <w:bookmarkStart w:id="1387" w:name="_Toc199516233"/>
      <w:bookmarkStart w:id="1388" w:name="_Toc194983911"/>
      <w:bookmarkStart w:id="1389" w:name="_Toc243112752"/>
      <w:bookmarkStart w:id="1390" w:name="_Toc349042627"/>
      <w:bookmarkStart w:id="1391" w:name="_Toc50721192"/>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Pr>
          <w:rFonts w:eastAsia="Times New Roman"/>
        </w:rPr>
        <w:t>MinLength, MaxLength</w:t>
      </w:r>
      <w:bookmarkEnd w:id="1387"/>
      <w:bookmarkEnd w:id="1388"/>
      <w:bookmarkEnd w:id="1389"/>
      <w:bookmarkEnd w:id="1390"/>
      <w:bookmarkEnd w:id="1391"/>
    </w:p>
    <w:p w14:paraId="7D0B525B" w14:textId="77777777" w:rsidR="000E1214" w:rsidRDefault="00A87198">
      <w:pPr>
        <w:pStyle w:val="nobreak"/>
      </w:pPr>
      <w:r>
        <w:t>These facets are used:</w:t>
      </w:r>
    </w:p>
    <w:p w14:paraId="366374D4" w14:textId="77777777" w:rsidR="000E1214" w:rsidRDefault="00A87198">
      <w:pPr>
        <w:numPr>
          <w:ilvl w:val="0"/>
          <w:numId w:val="37"/>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392" w:name="_Toc322911529"/>
      <w:bookmarkStart w:id="1393" w:name="_Toc322912068"/>
      <w:bookmarkStart w:id="1394" w:name="_Toc329092923"/>
      <w:bookmarkStart w:id="1395" w:name="_Toc332701436"/>
      <w:bookmarkStart w:id="1396" w:name="_Toc332701743"/>
      <w:bookmarkStart w:id="1397" w:name="_Toc332711537"/>
      <w:bookmarkStart w:id="1398" w:name="_Toc332711845"/>
      <w:bookmarkStart w:id="1399" w:name="_Toc332712147"/>
      <w:bookmarkStart w:id="1400" w:name="_Toc332724063"/>
      <w:bookmarkStart w:id="1401" w:name="_Toc332724363"/>
      <w:bookmarkStart w:id="1402" w:name="_Toc341102659"/>
      <w:bookmarkStart w:id="1403" w:name="_Toc347241391"/>
      <w:bookmarkStart w:id="1404" w:name="_Toc347744584"/>
      <w:bookmarkStart w:id="1405" w:name="_Toc348984367"/>
      <w:bookmarkStart w:id="1406" w:name="_Toc348984672"/>
      <w:bookmarkStart w:id="1407" w:name="_Toc349037835"/>
      <w:bookmarkStart w:id="1408" w:name="_Toc349038140"/>
      <w:bookmarkStart w:id="1409" w:name="_Toc349042628"/>
      <w:bookmarkStart w:id="1410" w:name="_Toc351912619"/>
      <w:bookmarkStart w:id="1411" w:name="_Toc351914641"/>
      <w:bookmarkStart w:id="1412" w:name="_Toc351915075"/>
      <w:bookmarkStart w:id="1413" w:name="_Toc361231113"/>
      <w:bookmarkStart w:id="1414" w:name="_Toc361231639"/>
      <w:bookmarkStart w:id="1415" w:name="_Toc362444921"/>
      <w:bookmarkStart w:id="1416" w:name="_Toc363908843"/>
      <w:bookmarkStart w:id="1417" w:name="_Toc364463265"/>
      <w:bookmarkStart w:id="1418" w:name="_Toc366077857"/>
      <w:bookmarkStart w:id="1419" w:name="_Toc366078476"/>
      <w:bookmarkStart w:id="1420" w:name="_Toc366079462"/>
      <w:bookmarkStart w:id="1421" w:name="_Toc366080074"/>
      <w:bookmarkStart w:id="1422" w:name="_Toc366080686"/>
      <w:bookmarkStart w:id="1423" w:name="_Toc366505026"/>
      <w:bookmarkStart w:id="1424" w:name="_Toc366508395"/>
      <w:bookmarkStart w:id="1425" w:name="_Toc366512896"/>
      <w:bookmarkStart w:id="1426" w:name="_Toc366574087"/>
      <w:bookmarkStart w:id="1427" w:name="_Toc366577880"/>
      <w:bookmarkStart w:id="1428" w:name="_Toc366578488"/>
      <w:bookmarkStart w:id="1429" w:name="_Toc366579082"/>
      <w:bookmarkStart w:id="1430" w:name="_Toc366579673"/>
      <w:bookmarkStart w:id="1431" w:name="_Toc366580265"/>
      <w:bookmarkStart w:id="1432" w:name="_Toc366580856"/>
      <w:bookmarkStart w:id="1433" w:name="_Toc366581448"/>
      <w:bookmarkStart w:id="1434" w:name="_Toc322911530"/>
      <w:bookmarkStart w:id="1435" w:name="_Toc322912069"/>
      <w:bookmarkStart w:id="1436" w:name="_Toc329092924"/>
      <w:bookmarkStart w:id="1437" w:name="_Toc332701437"/>
      <w:bookmarkStart w:id="1438" w:name="_Toc332701744"/>
      <w:bookmarkStart w:id="1439" w:name="_Toc332711538"/>
      <w:bookmarkStart w:id="1440" w:name="_Toc332711846"/>
      <w:bookmarkStart w:id="1441" w:name="_Toc332712148"/>
      <w:bookmarkStart w:id="1442" w:name="_Toc332724064"/>
      <w:bookmarkStart w:id="1443" w:name="_Toc332724364"/>
      <w:bookmarkStart w:id="1444" w:name="_Toc341102660"/>
      <w:bookmarkStart w:id="1445" w:name="_Toc347241392"/>
      <w:bookmarkStart w:id="1446" w:name="_Toc347744585"/>
      <w:bookmarkStart w:id="1447" w:name="_Toc348984368"/>
      <w:bookmarkStart w:id="1448" w:name="_Toc348984673"/>
      <w:bookmarkStart w:id="1449" w:name="_Toc349037836"/>
      <w:bookmarkStart w:id="1450" w:name="_Toc349038141"/>
      <w:bookmarkStart w:id="1451" w:name="_Toc349042629"/>
      <w:bookmarkStart w:id="1452" w:name="_Toc351912620"/>
      <w:bookmarkStart w:id="1453" w:name="_Toc351914642"/>
      <w:bookmarkStart w:id="1454" w:name="_Toc351915076"/>
      <w:bookmarkStart w:id="1455" w:name="_Toc361231114"/>
      <w:bookmarkStart w:id="1456" w:name="_Toc361231640"/>
      <w:bookmarkStart w:id="1457" w:name="_Toc362444922"/>
      <w:bookmarkStart w:id="1458" w:name="_Toc363908844"/>
      <w:bookmarkStart w:id="1459" w:name="_Toc364463266"/>
      <w:bookmarkStart w:id="1460" w:name="_Toc366077858"/>
      <w:bookmarkStart w:id="1461" w:name="_Toc366078477"/>
      <w:bookmarkStart w:id="1462" w:name="_Toc366079463"/>
      <w:bookmarkStart w:id="1463" w:name="_Toc366080075"/>
      <w:bookmarkStart w:id="1464" w:name="_Toc366080687"/>
      <w:bookmarkStart w:id="1465" w:name="_Toc366505027"/>
      <w:bookmarkStart w:id="1466" w:name="_Toc366508396"/>
      <w:bookmarkStart w:id="1467" w:name="_Toc366512897"/>
      <w:bookmarkStart w:id="1468" w:name="_Toc366574088"/>
      <w:bookmarkStart w:id="1469" w:name="_Toc366577881"/>
      <w:bookmarkStart w:id="1470" w:name="_Toc366578489"/>
      <w:bookmarkStart w:id="1471" w:name="_Toc366579083"/>
      <w:bookmarkStart w:id="1472" w:name="_Toc366579674"/>
      <w:bookmarkStart w:id="1473" w:name="_Toc366580266"/>
      <w:bookmarkStart w:id="1474" w:name="_Toc366580857"/>
      <w:bookmarkStart w:id="1475" w:name="_Toc366581449"/>
      <w:bookmarkStart w:id="1476" w:name="_Toc349042630"/>
      <w:bookmarkStart w:id="1477" w:name="_Toc50721193"/>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r>
        <w:rPr>
          <w:rFonts w:eastAsia="Times New Roman"/>
        </w:rPr>
        <w:t>MaxInclusive, MaxExclusive, MinExclusive, MinInclusive, TotalDigits, FractionDigits</w:t>
      </w:r>
      <w:bookmarkEnd w:id="1476"/>
      <w:bookmarkEnd w:id="1477"/>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78" w:name="_Toc322911532"/>
      <w:bookmarkStart w:id="1479" w:name="_Toc322912071"/>
      <w:bookmarkStart w:id="1480" w:name="_Toc243112754"/>
      <w:bookmarkStart w:id="1481" w:name="_Toc349042631"/>
      <w:bookmarkStart w:id="1482" w:name="_Toc50721194"/>
      <w:bookmarkEnd w:id="1478"/>
      <w:bookmarkEnd w:id="1479"/>
      <w:r>
        <w:rPr>
          <w:rFonts w:eastAsia="Times New Roman"/>
        </w:rPr>
        <w:t>Pattern</w:t>
      </w:r>
      <w:bookmarkEnd w:id="1480"/>
      <w:bookmarkEnd w:id="1481"/>
      <w:bookmarkEnd w:id="1482"/>
    </w:p>
    <w:p w14:paraId="7B4DF363" w14:textId="0859CC65" w:rsidR="000E1214" w:rsidRDefault="00A87198">
      <w:pPr>
        <w:pStyle w:val="nobreak"/>
        <w:numPr>
          <w:ilvl w:val="0"/>
          <w:numId w:val="39"/>
        </w:numPr>
      </w:pPr>
      <w:r>
        <w:t xml:space="preserve">Allowed only on elements of type xs:string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483" w:name="_Toc243112755"/>
      <w:bookmarkStart w:id="1484" w:name="_Toc349042632"/>
      <w:bookmarkStart w:id="1485" w:name="_Toc50721195"/>
      <w:r>
        <w:rPr>
          <w:rFonts w:eastAsia="Times New Roman"/>
        </w:rPr>
        <w:t>Enumeration</w:t>
      </w:r>
      <w:bookmarkEnd w:id="1483"/>
      <w:bookmarkEnd w:id="1484"/>
      <w:bookmarkEnd w:id="1485"/>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Note: in DFDL we do not use XSD enumeration as a means to define symbolic constants. These are captured using dfdl:defineVariable constructs so they can be referenced from expressions.</w:t>
      </w:r>
    </w:p>
    <w:p w14:paraId="38CB4787" w14:textId="77777777" w:rsidR="000E1214" w:rsidRDefault="00A87198" w:rsidP="002439DA">
      <w:pPr>
        <w:pStyle w:val="Heading3"/>
        <w:rPr>
          <w:rFonts w:eastAsia="Times New Roman"/>
        </w:rPr>
      </w:pPr>
      <w:bookmarkStart w:id="1486" w:name="_Toc243112757"/>
      <w:bookmarkStart w:id="1487" w:name="_Toc349042633"/>
      <w:bookmarkStart w:id="1488" w:name="_Toc50721196"/>
      <w:r>
        <w:rPr>
          <w:rFonts w:eastAsia="Times New Roman"/>
        </w:rPr>
        <w:t>Default</w:t>
      </w:r>
      <w:bookmarkEnd w:id="1486"/>
      <w:bookmarkEnd w:id="1487"/>
      <w:bookmarkEnd w:id="1488"/>
    </w:p>
    <w:p w14:paraId="6983D0E5" w14:textId="77777777" w:rsidR="000E1214" w:rsidRDefault="00A87198">
      <w:r>
        <w:t xml:space="preserve">The </w:t>
      </w:r>
      <w:ins w:id="1489" w:author="Mike Beckerle" w:date="2020-04-27T12:43:00Z">
        <w:r>
          <w:t xml:space="preserve">XSD </w:t>
        </w:r>
      </w:ins>
      <w:r>
        <w:t>default property is used:</w:t>
      </w:r>
    </w:p>
    <w:p w14:paraId="00F1CCA5" w14:textId="51B0BC2A" w:rsidR="000E1214" w:rsidRDefault="00A87198">
      <w:pPr>
        <w:numPr>
          <w:ilvl w:val="0"/>
          <w:numId w:val="39"/>
        </w:numPr>
      </w:pPr>
      <w:r>
        <w:t xml:space="preserve">To provide the logical value of a </w:t>
      </w:r>
      <w:commentRangeStart w:id="1490"/>
      <w:r>
        <w:t xml:space="preserve">required </w:t>
      </w:r>
      <w:commentRangeEnd w:id="1490"/>
      <w:r w:rsidR="00B64BCF">
        <w:rPr>
          <w:rStyle w:val="CommentReference"/>
        </w:rPr>
        <w:commentReference w:id="1490"/>
      </w:r>
      <w:r>
        <w:t xml:space="preserve">element while parsing when the element is </w:t>
      </w:r>
      <w:del w:id="1491" w:author="Mike Beckerle" w:date="2020-09-10T18:36:00Z">
        <w:r w:rsidDel="00B64BCF">
          <w:delText>missing</w:delText>
        </w:r>
      </w:del>
      <w:ins w:id="1492" w:author="Mike Beckerle" w:date="2020-09-10T18:36:00Z">
        <w:r w:rsidR="00B64BCF">
          <w:t>empty</w:t>
        </w:r>
      </w:ins>
      <w:r>
        <w:t xml:space="preserve">.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5744752F" w14:textId="2CBAEA00" w:rsidR="000E1214" w:rsidRDefault="00A87198">
      <w:pPr>
        <w:numPr>
          <w:ilvl w:val="0"/>
          <w:numId w:val="39"/>
        </w:numPr>
      </w:pPr>
      <w:r>
        <w:t xml:space="preserve">To provide the logical value of a required element when unparsing when element is missing. 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p>
    <w:p w14:paraId="78508275" w14:textId="77777777" w:rsidR="000E1214" w:rsidRDefault="00A87198">
      <w:r>
        <w:t xml:space="preserve">Note that the </w:t>
      </w:r>
      <w:ins w:id="1493" w:author="Mike Beckerle" w:date="2020-04-27T12:44:00Z">
        <w:r>
          <w:t xml:space="preserve">XSD </w:t>
        </w:r>
      </w:ins>
      <w:r>
        <w:t xml:space="preserve">fixed and </w:t>
      </w:r>
      <w:ins w:id="1494"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495" w:name="_Toc384987246"/>
      <w:bookmarkStart w:id="1496" w:name="_Toc322911536"/>
      <w:bookmarkStart w:id="1497" w:name="_Toc322912075"/>
      <w:bookmarkStart w:id="1498" w:name="_Toc243112758"/>
      <w:bookmarkStart w:id="1499" w:name="_Toc349042634"/>
      <w:bookmarkStart w:id="1500" w:name="_Toc50721197"/>
      <w:bookmarkEnd w:id="1495"/>
      <w:bookmarkEnd w:id="1496"/>
      <w:bookmarkEnd w:id="1497"/>
      <w:r>
        <w:rPr>
          <w:rFonts w:eastAsia="Times New Roman"/>
        </w:rPr>
        <w:t>Fixed</w:t>
      </w:r>
      <w:bookmarkEnd w:id="1498"/>
      <w:bookmarkEnd w:id="1499"/>
      <w:bookmarkEnd w:id="1500"/>
    </w:p>
    <w:p w14:paraId="644BB828" w14:textId="77777777" w:rsidR="000E1214" w:rsidRDefault="00A87198">
      <w:r>
        <w:t xml:space="preserve">The </w:t>
      </w:r>
      <w:ins w:id="1501" w:author="Mike Beckerle" w:date="2020-04-27T12:44:00Z">
        <w:r>
          <w:t xml:space="preserve">XSD </w:t>
        </w:r>
      </w:ins>
      <w:r>
        <w:t xml:space="preserve">fixed property is used in the same ways as the </w:t>
      </w:r>
      <w:ins w:id="1502"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503" w:author="Mike Beckerle" w:date="2020-04-27T12:44:00Z">
        <w:r>
          <w:t xml:space="preserve">XSD </w:t>
        </w:r>
      </w:ins>
      <w:r>
        <w:t xml:space="preserve">fixed and </w:t>
      </w:r>
      <w:ins w:id="1504" w:author="Mike Beckerle" w:date="2020-04-27T12:44:00Z">
        <w:r>
          <w:t xml:space="preserve">XSD </w:t>
        </w:r>
      </w:ins>
      <w:r>
        <w:t>default properties are mutually exclusive on an element declaration.</w:t>
      </w:r>
    </w:p>
    <w:p w14:paraId="30007173" w14:textId="77777777" w:rsidR="000E1214" w:rsidRDefault="00A87198" w:rsidP="00893233">
      <w:pPr>
        <w:pStyle w:val="Heading2"/>
      </w:pPr>
      <w:bookmarkStart w:id="1505" w:name="_Toc50721198"/>
      <w:r>
        <w:t>Compatibility with Other Annotation Language Schemas</w:t>
      </w:r>
      <w:bookmarkEnd w:id="1505"/>
    </w:p>
    <w:p w14:paraId="1C0D13A2" w14:textId="77777777" w:rsidR="000E1214" w:rsidRDefault="00A87198">
      <w:pPr>
        <w:rPr>
          <w:ins w:id="1506" w:author="Mike Beckerle" w:date="2020-04-15T17:20:00Z"/>
        </w:rPr>
      </w:pPr>
      <w:r>
        <w:t>A DFDL Schema only applies</w:t>
      </w:r>
      <w:ins w:id="1507" w:author="Mike Beckerle" w:date="2020-04-15T17:12:00Z">
        <w:r>
          <w:t xml:space="preserve"> DFDL</w:t>
        </w:r>
      </w:ins>
      <w:r>
        <w:t xml:space="preserve"> annotations on a subset of the XML Schema constructs. </w:t>
      </w:r>
      <w:ins w:id="1508" w:author="Mike Beckerle" w:date="2020-04-15T17:17:00Z">
        <w:r>
          <w:t>He</w:t>
        </w:r>
      </w:ins>
      <w:ins w:id="1509" w:author="Mike Beckerle" w:date="2020-04-15T17:12:00Z">
        <w:r>
          <w:t>nce, we normally think that a DFDL schema cannot contain any of the constructs outside of the DFDL subset.</w:t>
        </w:r>
      </w:ins>
      <w:ins w:id="1510"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511" w:author="Mike Beckerle" w:date="2020-04-15T17:22:00Z"/>
        </w:rPr>
      </w:pPr>
      <w:ins w:id="1512" w:author="Mike Beckerle" w:date="2020-04-15T17:20:00Z">
        <w:r>
          <w:t xml:space="preserve">There is an exception to </w:t>
        </w:r>
      </w:ins>
      <w:ins w:id="1513" w:author="Mike Beckerle" w:date="2020-04-15T17:21:00Z">
        <w:r>
          <w:t>this,</w:t>
        </w:r>
      </w:ins>
      <w:ins w:id="1514" w:author="Mike Beckerle" w:date="2020-04-15T17:20:00Z">
        <w:r>
          <w:t xml:space="preserve"> however. One reason to xs:includ</w:t>
        </w:r>
      </w:ins>
      <w:ins w:id="1515" w:author="Unknown">
        <w:r>
          <w:t>e</w:t>
        </w:r>
      </w:ins>
      <w:ins w:id="1516" w:author="Mike Beckerle" w:date="2020-04-15T17:21:00Z">
        <w:r>
          <w:t>/xs:import another XML schema file is purely for its use in validating annotations within the schema itself. Such an XML schema is descri</w:t>
        </w:r>
      </w:ins>
      <w:ins w:id="1517" w:author="Mike Beckerle" w:date="2020-04-15T17:22:00Z">
        <w:r>
          <w:t xml:space="preserve">bing not data, but </w:t>
        </w:r>
      </w:ins>
      <w:ins w:id="1518" w:author="Mike Beckerle" w:date="2020-04-15T17:24:00Z">
        <w:r>
          <w:t xml:space="preserve">a schema language extension - </w:t>
        </w:r>
      </w:ins>
      <w:ins w:id="1519" w:author="Mike Beckerle" w:date="2020-04-15T17:22:00Z">
        <w:r>
          <w:t xml:space="preserve">annotations to be used in the rest of the schema. </w:t>
        </w:r>
      </w:ins>
    </w:p>
    <w:p w14:paraId="5192A6CC" w14:textId="77777777" w:rsidR="000E1214" w:rsidRDefault="00A87198">
      <w:pPr>
        <w:rPr>
          <w:ins w:id="1520" w:author="Mike Beckerle" w:date="2020-04-15T17:25:00Z"/>
        </w:rPr>
      </w:pPr>
      <w:ins w:id="1521" w:author="Mike Beckerle" w:date="2020-04-15T17:22:00Z">
        <w:r>
          <w:t xml:space="preserve">Hence, the complete set of files making up a schema by way of xs:include/xs:import may include a mixture of DFDL schemas that </w:t>
        </w:r>
      </w:ins>
      <w:ins w:id="1522" w:author="Mike Beckerle" w:date="2020-04-15T17:23:00Z">
        <w:r>
          <w:t>use only the DFDL subset of XSD, as well as other XML Schemas that describe annotations. These annotation schemas are unrestricted by the DFDL subset</w:t>
        </w:r>
      </w:ins>
      <w:ins w:id="1523" w:author="Mike Beckerle" w:date="2020-04-15T17:27:00Z">
        <w:r>
          <w:t xml:space="preserve"> of XML Schema. For example, they are very likely to describe elements containing</w:t>
        </w:r>
      </w:ins>
      <w:ins w:id="1524" w:author="Mike Beckerle" w:date="2020-04-15T17:28:00Z">
        <w:r>
          <w:t xml:space="preserve"> xs:attribute declarations.</w:t>
        </w:r>
      </w:ins>
    </w:p>
    <w:p w14:paraId="0215B023" w14:textId="77777777" w:rsidR="000E1214" w:rsidRDefault="00A87198">
      <w:pPr>
        <w:rPr>
          <w:ins w:id="1525" w:author="Mike Beckerle" w:date="2020-04-15T17:13:00Z"/>
        </w:rPr>
      </w:pPr>
      <w:ins w:id="1526" w:author="Mike Beckerle" w:date="2020-04-15T17:25:00Z">
        <w:r>
          <w:t xml:space="preserve">A DFDL processor needs a way to tell these schema files apart so that it can </w:t>
        </w:r>
      </w:ins>
      <w:ins w:id="1527" w:author="Mike Beckerle" w:date="2020-04-15T17:26:00Z">
        <w:r>
          <w:t xml:space="preserve">enforce the DFDL subset </w:t>
        </w:r>
      </w:ins>
      <w:ins w:id="1528" w:author="Mike Beckerle" w:date="2020-04-15T17:28:00Z">
        <w:r>
          <w:t xml:space="preserve">in schema files that are describing data </w:t>
        </w:r>
      </w:ins>
      <w:ins w:id="1529" w:author="Mike Beckerle" w:date="2020-04-27T14:02:00Z">
        <w:r>
          <w:t>formats and</w:t>
        </w:r>
      </w:ins>
      <w:ins w:id="1530" w:author="Mike Beckerle" w:date="2020-04-15T17:28:00Z">
        <w:r>
          <w:t xml:space="preserve"> </w:t>
        </w:r>
      </w:ins>
      <w:ins w:id="1531" w:author="Mike Beckerle" w:date="2020-04-15T17:26:00Z">
        <w:r>
          <w:t>ignore the XML schema files that are for unknown annotation</w:t>
        </w:r>
      </w:ins>
      <w:ins w:id="1532" w:author="Mike Beckerle" w:date="2020-04-15T17:28:00Z">
        <w:r>
          <w:t xml:space="preserve"> languages</w:t>
        </w:r>
      </w:ins>
      <w:ins w:id="1533" w:author="Mike Beckerle" w:date="2020-04-15T17:26:00Z">
        <w:r>
          <w:t xml:space="preserve"> that are to be ignored</w:t>
        </w:r>
      </w:ins>
      <w:ins w:id="1534" w:author="Mike Beckerle" w:date="2020-04-15T17:29:00Z">
        <w:r>
          <w:t xml:space="preserve"> by the DFDL processor.</w:t>
        </w:r>
      </w:ins>
    </w:p>
    <w:p w14:paraId="1512E1E5" w14:textId="77777777" w:rsidR="000E1214" w:rsidRDefault="00A87198">
      <w:pPr>
        <w:rPr>
          <w:del w:id="1535" w:author="Mike Beckerle" w:date="2020-04-15T17:11:00Z"/>
        </w:rPr>
      </w:pPr>
      <w:ins w:id="1536" w:author="Mike Beckerle" w:date="2020-04-15T17:29:00Z">
        <w:r>
          <w:t>Hence, this rule: a</w:t>
        </w:r>
      </w:ins>
      <w:del w:id="1537" w:author="Mike Beckerle" w:date="2020-04-15T17:24:00Z">
        <w:r>
          <w:delText>However, a DFDL schema may be annotated not only by DFDL annotations, but by other XML annotation languages</w:delText>
        </w:r>
      </w:del>
      <w:del w:id="1538" w:author="Mike Beckerle" w:date="2020-04-15T17:11:00Z">
        <w:r>
          <w:delText>.</w:delText>
        </w:r>
      </w:del>
    </w:p>
    <w:p w14:paraId="1070C3FF" w14:textId="77777777" w:rsidR="000E1214" w:rsidRDefault="00A87198">
      <w:pPr>
        <w:rPr>
          <w:del w:id="1539" w:author="Mike Beckerle" w:date="2020-04-15T17:24:00Z"/>
        </w:rPr>
      </w:pPr>
      <w:del w:id="1540" w:author="Mike Beckerle" w:date="2020-04-15T17:11:00Z">
        <w:r>
          <w:delText>The</w:delText>
        </w:r>
      </w:del>
      <w:del w:id="1541"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542" w:author="Mike Beckerle" w:date="2020-04-15T17:29:00Z">
        <w:r>
          <w:delText>A</w:delText>
        </w:r>
      </w:del>
      <w:r>
        <w:t xml:space="preserve"> DFDL implementation MUST ignore any schema file included or imported by a DFDL schema if the top level xs:schema element of that</w:t>
      </w:r>
      <w:ins w:id="1543"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544" w:name="_Toc199516240"/>
      <w:bookmarkStart w:id="1545" w:name="_Toc194983918"/>
      <w:bookmarkStart w:id="1546" w:name="_Toc243112759"/>
      <w:bookmarkStart w:id="1547" w:name="_Toc349042635"/>
      <w:bookmarkStart w:id="1548" w:name="_Ref39163631"/>
      <w:bookmarkStart w:id="1549" w:name="_Ref39163649"/>
      <w:bookmarkStart w:id="1550" w:name="_Toc50721199"/>
      <w:r>
        <w:t>DFDL Syntax Basics</w:t>
      </w:r>
      <w:bookmarkEnd w:id="1333"/>
      <w:bookmarkEnd w:id="1334"/>
      <w:bookmarkEnd w:id="1335"/>
      <w:bookmarkEnd w:id="1544"/>
      <w:bookmarkEnd w:id="1545"/>
      <w:bookmarkEnd w:id="1546"/>
      <w:bookmarkEnd w:id="1547"/>
      <w:bookmarkEnd w:id="1548"/>
      <w:bookmarkEnd w:id="1549"/>
      <w:bookmarkEnd w:id="1550"/>
    </w:p>
    <w:p w14:paraId="084E4EAA" w14:textId="77777777" w:rsidR="000E1214" w:rsidRDefault="00A87198">
      <w:r>
        <w:t xml:space="preserve">Using DFDL, a data format is described by placing special annotations at various positions within an XML schema. </w:t>
      </w:r>
      <w:del w:id="1551"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552" w:name="_Toc177399030"/>
      <w:bookmarkStart w:id="1553" w:name="_Toc175057317"/>
      <w:bookmarkStart w:id="1554" w:name="_Toc199516241"/>
      <w:bookmarkStart w:id="1555" w:name="_Toc194983919"/>
      <w:bookmarkStart w:id="1556" w:name="_Toc243112760"/>
      <w:bookmarkStart w:id="1557" w:name="_Toc349042636"/>
      <w:bookmarkStart w:id="1558" w:name="_Toc50721200"/>
      <w:r>
        <w:t>Namespaces</w:t>
      </w:r>
      <w:bookmarkEnd w:id="1552"/>
      <w:bookmarkEnd w:id="1553"/>
      <w:bookmarkEnd w:id="1554"/>
      <w:bookmarkEnd w:id="1555"/>
      <w:bookmarkEnd w:id="1556"/>
      <w:bookmarkEnd w:id="1557"/>
      <w:bookmarkEnd w:id="1558"/>
    </w:p>
    <w:p w14:paraId="287734B2" w14:textId="77777777" w:rsidR="000E1214" w:rsidRDefault="00A87198">
      <w:pPr>
        <w:pStyle w:val="nobreak"/>
      </w:pPr>
      <w:r>
        <w:t>The xs:appinfo source URI http://www.ogf.org/dfdl/ is used to distinguish DFDL annotations from other annotations.</w:t>
      </w:r>
    </w:p>
    <w:p w14:paraId="002D6304" w14:textId="71F24777" w:rsidR="000E1214" w:rsidRDefault="00A87198">
      <w:pPr>
        <w:pStyle w:val="nobreak"/>
      </w:pPr>
      <w:r>
        <w:t xml:space="preserve">The element and attribute names in the DFDL syntax are in a namespace defined by the URI http://www.ogf.org/dfdl/dfdl-1.0/. All symbols in this namespace are reserved. DFDL implementations </w:t>
      </w:r>
      <w:del w:id="1559" w:author="Mike Beckerle" w:date="2020-09-10T17:05:00Z">
        <w:r w:rsidDel="0033562A">
          <w:delText>may not</w:delText>
        </w:r>
      </w:del>
      <w:ins w:id="1560" w:author="Mike Beckerle" w:date="2020-09-15T12:34:00Z">
        <w:r w:rsidR="0071580C">
          <w:t>MUST</w:t>
        </w:r>
      </w:ins>
      <w:ins w:id="1561" w:author="Mike Beckerle" w:date="2020-09-10T17:05:00Z">
        <w:r w:rsidR="0033562A">
          <w:t xml:space="preserve"> NOT</w:t>
        </w:r>
      </w:ins>
      <w:r>
        <w:t xml:space="preserve"> provide extensions to the DFDL standard using names in this namespace. Within this specification, the namespace prefix for DFDL is "dfdl"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w:t>
      </w:r>
      <w:ins w:id="1562" w:author="Mike Beckerle" w:date="2020-04-15T17:31:00Z">
        <w:r>
          <w:t xml:space="preserve">as a whole </w:t>
        </w:r>
      </w:ins>
      <w:del w:id="1563" w:author="Mike Beckerle" w:date="2020-04-15T17:31:00Z">
        <w:r>
          <w:delText>is the schema including</w:delText>
        </w:r>
      </w:del>
      <w:ins w:id="1564" w:author="Mike Beckerle" w:date="2020-04-15T17:31:00Z">
        <w:r>
          <w:t>includes</w:t>
        </w:r>
      </w:ins>
      <w:r>
        <w:t xml:space="preserve"> all additional schema</w:t>
      </w:r>
      <w:ins w:id="1565" w:author="Mike Beckerle" w:date="2020-04-15T17:31:00Z">
        <w:r>
          <w:t xml:space="preserve"> files</w:t>
        </w:r>
      </w:ins>
      <w:del w:id="1566" w:author="Mike Beckerle" w:date="2020-04-15T17:31:00Z">
        <w:r>
          <w:delText>s</w:delText>
        </w:r>
      </w:del>
      <w:r>
        <w:t xml:space="preserve"> referenced through import and include. Generally, in this specification, when we refer to the DFDL Schema we mean the schema</w:t>
      </w:r>
      <w:ins w:id="1567"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893233">
      <w:pPr>
        <w:pStyle w:val="Heading2"/>
      </w:pPr>
      <w:bookmarkStart w:id="1568" w:name="_Toc322911540"/>
      <w:bookmarkStart w:id="1569" w:name="_Toc322912079"/>
      <w:bookmarkStart w:id="1570" w:name="_Toc157593753"/>
      <w:bookmarkStart w:id="1571" w:name="_Toc177399031"/>
      <w:bookmarkStart w:id="1572" w:name="_Toc175057318"/>
      <w:bookmarkStart w:id="1573" w:name="_Toc199516242"/>
      <w:bookmarkStart w:id="1574" w:name="_Toc194983920"/>
      <w:bookmarkStart w:id="1575" w:name="_Ref234817946"/>
      <w:bookmarkStart w:id="1576" w:name="_Ref234817971"/>
      <w:bookmarkStart w:id="1577" w:name="_Toc243112761"/>
      <w:bookmarkStart w:id="1578" w:name="_Toc349042637"/>
      <w:bookmarkStart w:id="1579" w:name="_Toc50721201"/>
      <w:bookmarkEnd w:id="1568"/>
      <w:bookmarkEnd w:id="1569"/>
      <w:r>
        <w:t>The DFDL Annotation Elements</w:t>
      </w:r>
      <w:bookmarkEnd w:id="1570"/>
      <w:bookmarkEnd w:id="1571"/>
      <w:bookmarkEnd w:id="1572"/>
      <w:bookmarkEnd w:id="1573"/>
      <w:bookmarkEnd w:id="1574"/>
      <w:bookmarkEnd w:id="1575"/>
      <w:bookmarkEnd w:id="1576"/>
      <w:bookmarkEnd w:id="1577"/>
      <w:bookmarkEnd w:id="1578"/>
      <w:bookmarkEnd w:id="1579"/>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580" w:author="Mike Beckerle" w:date="2020-04-15T17:35:00Z">
        <w:r>
          <w:t>. T</w:t>
        </w:r>
      </w:ins>
      <w:del w:id="1581" w:author="Mike Beckerle" w:date="2020-04-15T17:35:00Z">
        <w:r>
          <w:delText xml:space="preserve"> although t</w:delText>
        </w:r>
      </w:del>
      <w:r>
        <w:t xml:space="preserve">here are rules about which of </w:t>
      </w:r>
      <w:del w:id="1582" w:author="Mike Beckerle" w:date="2020-04-15T17:35:00Z">
        <w:r>
          <w:delText xml:space="preserve">those </w:delText>
        </w:r>
      </w:del>
      <w:ins w:id="1583" w:author="Mike Beckerle" w:date="2020-04-15T17:35:00Z">
        <w:r>
          <w:t xml:space="preserve">these </w:t>
        </w:r>
      </w:ins>
      <w:r>
        <w:t xml:space="preserve">are allowed to co-exist </w:t>
      </w:r>
      <w:del w:id="1584"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ins w:id="1585" w:author="Mike Beckerle" w:date="2020-04-15T17:33:00Z">
              <w:r>
                <w:t>dfdl:</w:t>
              </w:r>
            </w:ins>
            <w:r>
              <w:t>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xs:choice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ins w:id="1586" w:author="Mike Beckerle" w:date="2020-04-15T17:33:00Z">
              <w:r>
                <w:t>dfdl:</w:t>
              </w:r>
            </w:ins>
            <w:r>
              <w:t>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xs:element and xs:element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ins w:id="1587" w:author="Mike Beckerle" w:date="2020-04-15T17:34:00Z">
              <w:r>
                <w:t>dfdl:</w:t>
              </w:r>
            </w:ins>
            <w:r>
              <w:t>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ins w:id="1588" w:author="Mike Beckerle" w:date="2020-04-15T17:34:00Z">
              <w:r>
                <w:t>dfdl:</w:t>
              </w:r>
            </w:ins>
            <w:r>
              <w:t>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xs:group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ins w:id="1589" w:author="Mike Beckerle" w:date="2020-04-15T17:34:00Z">
              <w:r>
                <w:t>dfdl:</w:t>
              </w:r>
            </w:ins>
            <w:r>
              <w:t>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ins w:id="1590" w:author="Mike Beckerle" w:date="2020-04-15T17:34:00Z">
              <w:r>
                <w:t>dfdl:</w:t>
              </w:r>
            </w:ins>
            <w:r>
              <w:t>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xs:sequence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ins w:id="1591" w:author="Mike Beckerle" w:date="2020-04-15T17:34:00Z">
              <w:r>
                <w:t>dfdl:</w:t>
              </w:r>
            </w:ins>
            <w:r>
              <w:t>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xs:simpleType.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ins w:id="1592" w:author="Mike Beckerle" w:date="2020-04-15T17:34:00Z">
              <w:r>
                <w:t>dfdl:</w:t>
              </w:r>
            </w:ins>
            <w:r>
              <w:t>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ins w:id="1593" w:author="Mike Beckerle" w:date="2020-04-15T17:34:00Z">
              <w:r>
                <w:t>dfdl:</w:t>
              </w:r>
            </w:ins>
            <w:r>
              <w:t>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ins w:id="1594" w:author="Mike Beckerle" w:date="2020-04-15T17:34:00Z">
              <w:r>
                <w:t>dfdl:</w:t>
              </w:r>
            </w:ins>
            <w:r>
              <w:t>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dfdl:discriminator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ins w:id="1595" w:author="Mike Beckerle" w:date="2020-04-15T17:34:00Z">
              <w:r>
                <w:t>dfdl:</w:t>
              </w:r>
            </w:ins>
            <w:r>
              <w:t>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ins w:id="1596" w:author="Mike Beckerle" w:date="2020-04-15T17:34:00Z">
              <w:r>
                <w:t>dfdl:</w:t>
              </w:r>
            </w:ins>
            <w:r>
              <w:t>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ins w:id="1597" w:author="Mike Beckerle" w:date="2020-04-15T17:34:00Z">
              <w:r>
                <w:t>dfdl:</w:t>
              </w:r>
            </w:ins>
            <w:r>
              <w:t>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escapeScheme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ins w:id="1598" w:author="Mike Beckerle" w:date="2020-04-15T17:34:00Z">
              <w:r>
                <w:t>dfdl:</w:t>
              </w:r>
            </w:ins>
            <w:r>
              <w:t>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ins w:id="1599" w:author="Mike Beckerle" w:date="2020-04-15T17:34:00Z">
              <w:r>
                <w:t>dfdl:</w:t>
              </w:r>
            </w:ins>
            <w:r>
              <w:t>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600" w:name="_Ref274653575"/>
      <w:r>
        <w:rPr>
          <w:b/>
        </w:rPr>
        <w:t xml:space="preserve">Table </w:t>
      </w:r>
      <w:ins w:id="1601" w:author="Mike Beckerle" w:date="2020-09-10T12:54:00Z">
        <w:r w:rsidR="0047079B">
          <w:rPr>
            <w:b/>
          </w:rPr>
          <w:fldChar w:fldCharType="begin"/>
        </w:r>
        <w:r w:rsidR="0047079B">
          <w:rPr>
            <w:b/>
          </w:rPr>
          <w:instrText xml:space="preserve"> SEQ Table \* ARABIC </w:instrText>
        </w:r>
      </w:ins>
      <w:r w:rsidR="0047079B">
        <w:rPr>
          <w:b/>
        </w:rPr>
        <w:fldChar w:fldCharType="separate"/>
      </w:r>
      <w:r w:rsidR="00404DC4">
        <w:rPr>
          <w:b/>
          <w:noProof/>
        </w:rPr>
        <w:t>2</w:t>
      </w:r>
      <w:ins w:id="1602" w:author="Mike Beckerle" w:date="2020-09-10T12:54:00Z">
        <w:r w:rsidR="0047079B">
          <w:rPr>
            <w:b/>
          </w:rPr>
          <w:fldChar w:fldCharType="end"/>
        </w:r>
      </w:ins>
      <w:r>
        <w:rPr>
          <w:b/>
        </w:rPr>
        <w:t xml:space="preserve"> - DFDL Annotation Elements</w:t>
      </w:r>
      <w:bookmarkEnd w:id="1600"/>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893233">
      <w:pPr>
        <w:pStyle w:val="Heading2"/>
        <w:rPr>
          <w:ins w:id="1603" w:author="Mike Beckerle" w:date="2020-04-15T19:11:00Z"/>
        </w:rPr>
      </w:pPr>
      <w:bookmarkStart w:id="1604" w:name="_Toc322911542"/>
      <w:bookmarkStart w:id="1605" w:name="_Toc322912081"/>
      <w:bookmarkStart w:id="1606" w:name="_Toc349042638"/>
      <w:bookmarkStart w:id="1607" w:name="_Toc50721202"/>
      <w:bookmarkStart w:id="1608" w:name="_Toc177399033"/>
      <w:bookmarkStart w:id="1609" w:name="_Toc175057320"/>
      <w:bookmarkStart w:id="1610" w:name="_Toc199516244"/>
      <w:bookmarkStart w:id="1611" w:name="_Toc194983922"/>
      <w:bookmarkStart w:id="1612" w:name="_Toc243112762"/>
      <w:bookmarkStart w:id="1613" w:name="_Toc138694334"/>
      <w:bookmarkStart w:id="1614" w:name="_Toc138694360"/>
      <w:bookmarkStart w:id="1615" w:name="_Ref135731088"/>
      <w:bookmarkStart w:id="1616" w:name="_Toc138694356"/>
      <w:bookmarkStart w:id="1617" w:name="_Toc52008003"/>
      <w:bookmarkStart w:id="1618" w:name="_Toc73354123"/>
      <w:bookmarkStart w:id="1619" w:name="_Toc86658204"/>
      <w:bookmarkStart w:id="1620" w:name="_Toc99787971"/>
      <w:bookmarkEnd w:id="1604"/>
      <w:bookmarkEnd w:id="1605"/>
      <w:r>
        <w:t>DFDL Properties</w:t>
      </w:r>
      <w:bookmarkEnd w:id="1606"/>
      <w:bookmarkEnd w:id="1607"/>
    </w:p>
    <w:p w14:paraId="63E3368B" w14:textId="77777777" w:rsidR="000E1214" w:rsidRDefault="00A87198">
      <w:pPr>
        <w:pStyle w:val="nobreak"/>
      </w:pPr>
      <w:ins w:id="1621" w:author="Mike Beckerle" w:date="2020-04-15T19:11:00Z">
        <w:r>
          <w:t xml:space="preserve">A DFDL </w:t>
        </w:r>
      </w:ins>
      <w:ins w:id="1622" w:author="Mike Beckerle" w:date="2020-04-15T19:12:00Z">
        <w:r>
          <w:rPr>
            <w:i/>
            <w:iCs/>
          </w:rPr>
          <w:t>p</w:t>
        </w:r>
      </w:ins>
      <w:ins w:id="1623" w:author="Mike Beckerle" w:date="2020-04-15T19:11:00Z">
        <w:r>
          <w:rPr>
            <w:i/>
            <w:iCs/>
          </w:rPr>
          <w:t>roperty</w:t>
        </w:r>
        <w:r>
          <w:t xml:space="preserve"> is a specific DFDL at</w:t>
        </w:r>
      </w:ins>
      <w:ins w:id="1624"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625" w:author="Mike Beckerle" w:date="2020-04-15T19:14:00Z">
        <w:r>
          <w:t>have values of</w:t>
        </w:r>
      </w:ins>
      <w:del w:id="1626" w:author="Mike Beckerle" w:date="2020-04-15T19:14:00Z">
        <w:r>
          <w:delText>be</w:delText>
        </w:r>
      </w:del>
      <w:r>
        <w:t xml:space="preserve"> one or more of the following types</w:t>
      </w:r>
    </w:p>
    <w:p w14:paraId="6E503B2F" w14:textId="77777777" w:rsidR="000E1214" w:rsidRDefault="00A87198">
      <w:pPr>
        <w:numPr>
          <w:ilvl w:val="0"/>
          <w:numId w:val="41"/>
        </w:numPr>
        <w:rPr>
          <w:ins w:id="1627" w:author="Mike Beckerle" w:date="2020-04-15T17:44:00Z"/>
        </w:rPr>
      </w:pPr>
      <w:moveToRangeStart w:id="1628" w:author="Mike Beckerle" w:date="2020-04-15T17:44:00Z" w:name="move37865076"/>
      <w:moveTo w:id="1629"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To>
    </w:p>
    <w:p w14:paraId="16FB7808" w14:textId="77777777" w:rsidR="000E1214" w:rsidRDefault="00A87198">
      <w:pPr>
        <w:ind w:left="1080"/>
        <w:rPr>
          <w:ins w:id="1630" w:author="Mike Beckerle" w:date="2020-04-15T18:07:00Z"/>
          <w:rFonts w:eastAsia="MS Mincho"/>
        </w:rPr>
      </w:pPr>
      <w:ins w:id="1631" w:author="Mike Beckerle" w:date="2020-04-15T17:44:00Z">
        <w:r>
          <w:rPr>
            <w:rFonts w:eastAsia="MS Mincho"/>
          </w:rPr>
          <w:t xml:space="preserve">Example: the dfdl:lengthKind property, which has </w:t>
        </w:r>
      </w:ins>
      <w:ins w:id="1632" w:author="Mike Beckerle" w:date="2020-04-15T17:45:00Z">
        <w:r>
          <w:rPr>
            <w:rFonts w:eastAsia="MS Mincho"/>
          </w:rPr>
          <w:t>values taken fr</w:t>
        </w:r>
      </w:ins>
      <w:ins w:id="1633" w:author="Mike Beckerle" w:date="2020-04-15T17:46:00Z">
        <w:r>
          <w:rPr>
            <w:rFonts w:eastAsia="MS Mincho"/>
          </w:rPr>
          <w:t>o</w:t>
        </w:r>
      </w:ins>
      <w:ins w:id="1634" w:author="Mike Beckerle" w:date="2020-04-15T17:45:00Z">
        <w:r>
          <w:rPr>
            <w:rFonts w:eastAsia="MS Mincho"/>
          </w:rPr>
          <w:t xml:space="preserve">m “delimited”, </w:t>
        </w:r>
      </w:ins>
      <w:ins w:id="1635" w:author="Mike Beckerle" w:date="2020-04-15T17:46:00Z">
        <w:r>
          <w:rPr>
            <w:rFonts w:eastAsia="MS Mincho"/>
          </w:rPr>
          <w:t>“</w:t>
        </w:r>
      </w:ins>
      <w:ins w:id="1636" w:author="Mike Beckerle" w:date="2020-04-15T17:45:00Z">
        <w:r>
          <w:rPr>
            <w:rFonts w:eastAsia="MS Mincho"/>
          </w:rPr>
          <w:t xml:space="preserve">fixed”, “explicit”, “implicit”, “prefixed”, “pattern”, and “endOfParent”. </w:t>
        </w:r>
      </w:ins>
      <w:ins w:id="1637"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638" w:author="Mike Beckerle" w:date="2020-04-15T17:44:00Z"/>
        </w:rPr>
      </w:pPr>
      <w:ins w:id="1639" w:author="Mike Beckerle" w:date="2020-04-15T18:08:00Z">
        <w:r>
          <w:t>lengthKind='delimited'</w:t>
        </w:r>
      </w:ins>
    </w:p>
    <w:moveToRangeEnd w:id="1628"/>
    <w:p w14:paraId="3C4970C5" w14:textId="77777777" w:rsidR="000E1214" w:rsidRDefault="00A87198">
      <w:pPr>
        <w:numPr>
          <w:ilvl w:val="0"/>
          <w:numId w:val="41"/>
        </w:numPr>
        <w:suppressAutoHyphens/>
        <w:rPr>
          <w:ins w:id="1640"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641"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642" w:author="Mike Beckerle" w:date="2020-04-15T18:23:00Z">
        <w:r>
          <w:rPr>
            <w:rFonts w:eastAsia="MS Mincho" w:cs="Arial"/>
            <w:lang w:eastAsia="ja-JP"/>
          </w:rPr>
          <w:t xml:space="preserve">represent </w:t>
        </w:r>
      </w:ins>
      <w:ins w:id="1643" w:author="Mike Beckerle" w:date="2020-04-15T17:46:00Z">
        <w:r>
          <w:rPr>
            <w:rFonts w:eastAsia="MS Mincho" w:cs="Arial"/>
            <w:lang w:eastAsia="ja-JP"/>
          </w:rPr>
          <w:t xml:space="preserve">data which </w:t>
        </w:r>
      </w:ins>
      <w:r>
        <w:rPr>
          <w:rFonts w:eastAsia="MS Mincho" w:cs="Arial"/>
          <w:lang w:eastAsia="ja-JP"/>
        </w:rPr>
        <w:t>appear</w:t>
      </w:r>
      <w:ins w:id="1644" w:author="Mike Beckerle" w:date="2020-04-15T17:46:00Z">
        <w:r>
          <w:rPr>
            <w:rFonts w:eastAsia="MS Mincho" w:cs="Arial"/>
            <w:lang w:eastAsia="ja-JP"/>
          </w:rPr>
          <w:t>s</w:t>
        </w:r>
      </w:ins>
      <w:r>
        <w:rPr>
          <w:rFonts w:eastAsia="MS Mincho" w:cs="Arial"/>
          <w:lang w:eastAsia="ja-JP"/>
        </w:rPr>
        <w:t xml:space="preserve"> in the data stream. The value type is a restriction of the XSD xs:token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645" w:author="Mike Beckerle" w:date="2020-04-15T18:02:00Z"/>
        </w:rPr>
      </w:pPr>
      <w:ins w:id="1646" w:author="Mike Beckerle" w:date="2020-04-15T17:46:00Z">
        <w:r>
          <w:rPr>
            <w:rFonts w:eastAsia="MS Mincho" w:cs="Arial"/>
            <w:lang w:eastAsia="ja-JP"/>
          </w:rPr>
          <w:t>Example:</w:t>
        </w:r>
        <w:r>
          <w:t xml:space="preserve"> the dfdl:terminator property</w:t>
        </w:r>
      </w:ins>
      <w:ins w:id="1647" w:author="Mike Beckerle" w:date="2020-04-15T17:47:00Z">
        <w:r>
          <w:t xml:space="preserve">, which expresses characters or bytes to be found in the data stream to mark the termination of an element or model group instance. </w:t>
        </w:r>
      </w:ins>
      <w:ins w:id="1648" w:author="Mike Beckerle" w:date="2020-04-15T17:48:00Z">
        <w:r>
          <w:t>An example terminator might be</w:t>
        </w:r>
      </w:ins>
      <w:ins w:id="1649"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50" w:author="Mike Beckerle" w:date="2020-04-15T18:02:00Z"/>
        </w:rPr>
      </w:pPr>
      <w:ins w:id="1651" w:author="Mike Beckerle" w:date="2020-04-15T17:48:00Z">
        <w:r>
          <w:t>terminator=</w:t>
        </w:r>
      </w:ins>
      <w:ins w:id="1652" w:author="Mike Beckerle" w:date="2020-04-15T18:00:00Z">
        <w:r>
          <w:t>'</w:t>
        </w:r>
      </w:ins>
      <w:ins w:id="1653" w:author="Mike Beckerle" w:date="2020-04-15T17:48:00Z">
        <w:r>
          <w:t>%NL;</w:t>
        </w:r>
      </w:ins>
      <w:ins w:id="1654" w:author="Mike Beckerle" w:date="2020-04-15T18:00:00Z">
        <w:r>
          <w:t>'</w:t>
        </w:r>
      </w:ins>
    </w:p>
    <w:p w14:paraId="7FDF4CE8" w14:textId="3D76F6AE" w:rsidR="000E1214" w:rsidRDefault="00A87198">
      <w:pPr>
        <w:suppressAutoHyphens/>
        <w:ind w:left="1080"/>
      </w:pPr>
      <w:ins w:id="1655" w:author="Mike Beckerle" w:date="2020-04-15T18:02:00Z">
        <w:r>
          <w:t>This</w:t>
        </w:r>
      </w:ins>
      <w:ins w:id="1656" w:author="Mike Beckerle" w:date="2020-04-15T17:48:00Z">
        <w:r>
          <w:t xml:space="preserve"> uses DFDL’s string</w:t>
        </w:r>
      </w:ins>
      <w:ins w:id="1657" w:author="Mike Beckerle" w:date="2020-04-15T18:24:00Z">
        <w:r>
          <w:t>-</w:t>
        </w:r>
      </w:ins>
      <w:ins w:id="1658" w:author="Mike Beckerle" w:date="2020-04-15T17:48:00Z">
        <w:r>
          <w:t>literal character class entity</w:t>
        </w:r>
      </w:ins>
      <w:ins w:id="1659" w:author="Mike Beckerle" w:date="2020-04-15T17:49:00Z">
        <w:r>
          <w:t xml:space="preserve"> syntax</w:t>
        </w:r>
      </w:ins>
      <w:ins w:id="1660" w:author="Mike Beckerle" w:date="2020-04-15T17:50:00Z">
        <w:r>
          <w:t xml:space="preserve"> (see Section </w:t>
        </w:r>
        <w:r w:rsidRPr="00065302">
          <w:rPr>
            <w:rStyle w:val="Hyperlink"/>
          </w:rPr>
          <w:fldChar w:fldCharType="begin"/>
        </w:r>
        <w:r w:rsidRPr="00065302">
          <w:rPr>
            <w:rStyle w:val="Hyperlink"/>
          </w:rPr>
          <w:instrText xml:space="preserve"> REF _Ref37865472 \r \h </w:instrText>
        </w:r>
      </w:ins>
      <w:r w:rsidRPr="00065302">
        <w:rPr>
          <w:rStyle w:val="Hyperlink"/>
        </w:rPr>
      </w:r>
      <w:ins w:id="1661" w:author="Mike Beckerle" w:date="2020-04-15T17:50:00Z">
        <w:r w:rsidRPr="00065302">
          <w:rPr>
            <w:rStyle w:val="Hyperlink"/>
          </w:rPr>
          <w:fldChar w:fldCharType="separate"/>
        </w:r>
      </w:ins>
      <w:r w:rsidR="00404DC4" w:rsidRPr="00065302">
        <w:rPr>
          <w:rStyle w:val="Hyperlink"/>
        </w:rPr>
        <w:t>6.3.1.3</w:t>
      </w:r>
      <w:ins w:id="1662" w:author="Mike Beckerle" w:date="2020-04-15T17:50:00Z">
        <w:r w:rsidRPr="00065302">
          <w:rPr>
            <w:rStyle w:val="Hyperlink"/>
          </w:rPr>
          <w:fldChar w:fldCharType="end"/>
        </w:r>
      </w:ins>
      <w:ins w:id="1663" w:author="Mike Beckerle" w:date="2020-04-15T17:51:00Z">
        <w:r>
          <w:t>)</w:t>
        </w:r>
      </w:ins>
      <w:ins w:id="1664" w:author="Mike Beckerle" w:date="2020-04-15T17:49:00Z">
        <w:r>
          <w:t xml:space="preserve"> to express that the element or model gro</w:t>
        </w:r>
      </w:ins>
      <w:ins w:id="1665" w:author="Mike Beckerle" w:date="2020-04-15T18:24:00Z">
        <w:r>
          <w:t>up</w:t>
        </w:r>
      </w:ins>
      <w:ins w:id="1666" w:author="Mike Beckerle" w:date="2020-04-15T17:49:00Z">
        <w:r>
          <w:t xml:space="preserve"> is terminated by a </w:t>
        </w:r>
      </w:ins>
      <w:ins w:id="1667" w:author="Mike Beckerle" w:date="2020-04-15T17:48:00Z">
        <w:r>
          <w:t>line ending</w:t>
        </w:r>
      </w:ins>
      <w:ins w:id="1668" w:author="Mike Beckerle" w:date="2020-04-15T18:24:00Z">
        <w:r>
          <w:t xml:space="preserve"> in the data stream</w:t>
        </w:r>
      </w:ins>
      <w:ins w:id="1669" w:author="Mike Beckerle" w:date="2020-04-15T17:48:00Z">
        <w:r>
          <w:t xml:space="preserve">. </w:t>
        </w:r>
      </w:ins>
    </w:p>
    <w:p w14:paraId="34966774" w14:textId="4D45D652" w:rsidR="000E1214" w:rsidRDefault="00A87198">
      <w:pPr>
        <w:numPr>
          <w:ilvl w:val="0"/>
          <w:numId w:val="41"/>
        </w:numPr>
        <w:suppressAutoHyphens/>
        <w:rPr>
          <w:ins w:id="1670"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xs:string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671" w:author="Mike Beckerle" w:date="2020-04-15T17:53:00Z"/>
        </w:rPr>
      </w:pPr>
      <w:ins w:id="1672" w:author="Mike Beckerle" w:date="2020-04-15T17:51:00Z">
        <w:r>
          <w:t xml:space="preserve">Example: </w:t>
        </w:r>
      </w:ins>
      <w:ins w:id="1673" w:author="Mike Beckerle" w:date="2020-04-15T17:52:00Z">
        <w:r>
          <w:t xml:space="preserve">the dfdl:occursCount property takes an expression which will commonly look in the </w:t>
        </w:r>
      </w:ins>
      <w:r w:rsidR="00933F0E">
        <w:t>Infoset</w:t>
      </w:r>
      <w:ins w:id="1674" w:author="Mike Beckerle" w:date="2020-04-15T17:52:00Z">
        <w:r>
          <w:t xml:space="preserve"> via an expression, to obtain the count from another element. An example dfdl:occursCount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75" w:author="Mike Beckerle" w:date="2020-04-15T17:53:00Z">
        <w:r>
          <w:t>occursCount=</w:t>
        </w:r>
      </w:ins>
      <w:ins w:id="1676" w:author="Mike Beckerle" w:date="2020-04-15T18:00:00Z">
        <w:r>
          <w:t>'</w:t>
        </w:r>
      </w:ins>
      <w:ins w:id="1677" w:author="Mike Beckerle" w:date="2020-04-15T17:53:00Z">
        <w:r>
          <w:t>{ ../</w:t>
        </w:r>
      </w:ins>
      <w:ins w:id="1678" w:author="Mike Beckerle" w:date="2020-04-15T18:01:00Z">
        <w:r>
          <w:t>hdr</w:t>
        </w:r>
      </w:ins>
      <w:ins w:id="1679" w:author="Mike Beckerle" w:date="2020-04-15T17:53:00Z">
        <w:r>
          <w:t>/count }</w:t>
        </w:r>
      </w:ins>
      <w:ins w:id="1680" w:author="Mike Beckerle" w:date="2020-04-15T18:00:00Z">
        <w:r>
          <w:t>'</w:t>
        </w:r>
      </w:ins>
    </w:p>
    <w:p w14:paraId="616B20E1" w14:textId="77777777" w:rsidR="000E1214" w:rsidRDefault="00A87198">
      <w:pPr>
        <w:numPr>
          <w:ilvl w:val="0"/>
          <w:numId w:val="42"/>
        </w:numPr>
        <w:rPr>
          <w:ins w:id="1681"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682" w:author="Mike Beckerle" w:date="2020-04-15T18:05:00Z"/>
        </w:rPr>
      </w:pPr>
      <w:ins w:id="1683" w:author="Mike Beckerle" w:date="2020-04-15T18:05:00Z">
        <w:r>
          <w:t>Example: the dfdl:lengthPattern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84" w:author="Mike Beckerle" w:date="2020-04-15T18:06:00Z"/>
        </w:rPr>
      </w:pPr>
      <w:ins w:id="1685" w:author="Mike Beckerle" w:date="2020-04-15T18:05:00Z">
        <w:r>
          <w:t>lengthPattern="</w:t>
        </w:r>
      </w:ins>
      <w:ins w:id="1686" w:author="Mike Beckerle" w:date="2020-04-15T18:06:00Z">
        <w:r>
          <w:t>\w{1,5};"</w:t>
        </w:r>
      </w:ins>
    </w:p>
    <w:p w14:paraId="23DD02B9" w14:textId="441B6646" w:rsidR="000E1214" w:rsidRDefault="00A87198">
      <w:pPr>
        <w:ind w:left="1080"/>
      </w:pPr>
      <w:ins w:id="1687" w:author="Mike Beckerle" w:date="2020-04-15T18:07:00Z">
        <w:r>
          <w:t>This scans the data stream for from 1 to 5 word</w:t>
        </w:r>
      </w:ins>
      <w:r w:rsidR="00933F0E">
        <w:t>-</w:t>
      </w:r>
      <w:ins w:id="1688" w:author="Mike Beckerle" w:date="2020-04-15T18:07:00Z">
        <w:r>
          <w:t>characters followed by a semi-colon character.</w:t>
        </w:r>
      </w:ins>
    </w:p>
    <w:p w14:paraId="70BE2D6C" w14:textId="77777777" w:rsidR="000E1214" w:rsidRDefault="00A87198">
      <w:pPr>
        <w:numPr>
          <w:ilvl w:val="0"/>
          <w:numId w:val="113"/>
        </w:numPr>
        <w:rPr>
          <w:moveFrom w:id="1689" w:author="Mike Beckerle" w:date="2020-04-15T17:44:00Z"/>
        </w:rPr>
      </w:pPr>
      <w:moveFromRangeStart w:id="1690" w:author="Mike Beckerle" w:date="2020-04-15T17:44:00Z" w:name="move37865076"/>
      <w:moveFrom w:id="1691"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690"/>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692" w:author="Mike Beckerle" w:date="2020-04-15T18:09:00Z"/>
        </w:rPr>
      </w:pPr>
      <w:r>
        <w:t>Example</w:t>
      </w:r>
      <w:ins w:id="1693" w:author="Mike Beckerle" w:date="2020-04-15T18:08:00Z">
        <w:r w:rsidR="00A87198">
          <w:t xml:space="preserve">: the dfdl:nilValue property can be used to provide a logical value that </w:t>
        </w:r>
      </w:ins>
      <w:ins w:id="1694" w:author="Mike Beckerle" w:date="2020-04-15T18:09:00Z">
        <w:r w:rsidR="00A87198">
          <w:t>if it matches the element's logical value is used to indicate the data is nilled.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95" w:author="Mike Beckerle" w:date="2020-04-15T18:09:00Z">
        <w:r>
          <w:t>nilValue='0'</w:t>
        </w:r>
      </w:ins>
    </w:p>
    <w:p w14:paraId="170E03C8" w14:textId="7B3510A3" w:rsidR="000E1214" w:rsidRDefault="00A87198">
      <w:pPr>
        <w:numPr>
          <w:ilvl w:val="0"/>
          <w:numId w:val="42"/>
        </w:numPr>
        <w:rPr>
          <w:ins w:id="1696" w:author="Mike Beckerle" w:date="2020-04-15T18:10:00Z"/>
        </w:r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697" w:author="Mike Beckerle" w:date="2020-04-15T18:10:00Z"/>
        </w:rPr>
      </w:pPr>
      <w:ins w:id="1698" w:author="Mike Beckerle" w:date="2020-04-15T18:10:00Z">
        <w:r>
          <w:t>Example: The dfdl:escapeSchemeRef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699" w:author="Mike Beckerle" w:date="2020-04-15T18:10:00Z">
        <w:r>
          <w:t>escapeSchemeR</w:t>
        </w:r>
      </w:ins>
      <w:ins w:id="1700" w:author="Mike Beckerle" w:date="2020-04-15T18:11:00Z">
        <w:r>
          <w:t>ef='ex:backslashScheme'</w:t>
        </w:r>
      </w:ins>
    </w:p>
    <w:p w14:paraId="097C25D8" w14:textId="77777777" w:rsidR="000E1214" w:rsidRDefault="00A87198">
      <w:r>
        <w:t>Some properties accept a list or union of types</w:t>
      </w:r>
    </w:p>
    <w:p w14:paraId="7AC48A49" w14:textId="77777777" w:rsidR="000E1214" w:rsidRDefault="00A87198">
      <w:pPr>
        <w:numPr>
          <w:ilvl w:val="0"/>
          <w:numId w:val="42"/>
        </w:numPr>
        <w:rPr>
          <w:ins w:id="1701"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702" w:author="Mike Beckerle" w:date="2020-04-15T18:14:00Z"/>
        </w:rPr>
      </w:pPr>
      <w:ins w:id="1703" w:author="Mike Beckerle" w:date="2020-04-15T18:13:00Z">
        <w:r>
          <w:t>Examp</w:t>
        </w:r>
      </w:ins>
      <w:ins w:id="1704" w:author="Mike Beckerle" w:date="2020-04-15T18:14:00Z">
        <w:r>
          <w:t xml:space="preserve">le: The dfdl:separator property below indicates that the items of a sequence are separated either by a comma or a </w:t>
        </w:r>
      </w:ins>
      <w:ins w:id="1705"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6" w:author="Mike Beckerle" w:date="2020-04-15T18:14:00Z">
        <w:r>
          <w:t>separator='</w:t>
        </w:r>
      </w:ins>
      <w:ins w:id="1707" w:author="Mike Beckerle" w:date="2020-04-15T18:15:00Z">
        <w:r>
          <w:t>, %HT;'</w:t>
        </w:r>
      </w:ins>
    </w:p>
    <w:p w14:paraId="4CA098AC" w14:textId="77777777" w:rsidR="000E1214" w:rsidRDefault="00A87198">
      <w:pPr>
        <w:numPr>
          <w:ilvl w:val="0"/>
          <w:numId w:val="42"/>
        </w:numPr>
        <w:rPr>
          <w:ins w:id="1708"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709" w:author="Mike Beckerle" w:date="2020-04-15T18:17:00Z"/>
        </w:rPr>
      </w:pPr>
      <w:ins w:id="1710" w:author="Mike Beckerle" w:date="2020-04-15T18:16:00Z">
        <w:r>
          <w:t>Example: Below are two examples of the dfdl:length property. One uses an expression, the other a</w:t>
        </w:r>
      </w:ins>
      <w:ins w:id="1711"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12" w:author="Mike Beckerle" w:date="2020-04-15T18:17:00Z"/>
        </w:rPr>
      </w:pPr>
      <w:ins w:id="1713"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714"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15" w:author="Mike Beckerle" w:date="2020-04-15T18:17:00Z">
        <w:r>
          <w:t>length='14'</w:t>
        </w:r>
      </w:ins>
    </w:p>
    <w:p w14:paraId="4607B228" w14:textId="77777777" w:rsidR="000E1214" w:rsidRDefault="00A87198">
      <w:pPr>
        <w:numPr>
          <w:ilvl w:val="0"/>
          <w:numId w:val="42"/>
        </w:numPr>
        <w:rPr>
          <w:ins w:id="1716"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717"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For example, dfdl:nilValue can be a List of DFDL String Literals or a List of Logical Values depending on dfdl:nilKind</w:t>
      </w:r>
      <w:ins w:id="1718" w:author="Mike Beckerle" w:date="2020-04-15T18:19:00Z">
        <w:r>
          <w:rPr>
            <w:rFonts w:eastAsia="MS Mincho" w:cs="Arial"/>
            <w:lang w:eastAsia="ja-JP"/>
          </w:rPr>
          <w:t xml:space="preserve">. </w:t>
        </w:r>
      </w:ins>
      <w:ins w:id="1719" w:author="Mike Beckerle" w:date="2020-04-15T18:20:00Z">
        <w:r>
          <w:rPr>
            <w:rFonts w:eastAsia="MS Mincho" w:cs="Arial"/>
            <w:lang w:eastAsia="ja-JP"/>
          </w:rPr>
          <w:t xml:space="preserve">Another example is the dfdl:alignment property which can have as its value an unsigned integer or the distinguished </w:t>
        </w:r>
      </w:ins>
      <w:ins w:id="1720" w:author="Mike Beckerle" w:date="2020-04-15T18:25:00Z">
        <w:r>
          <w:rPr>
            <w:rFonts w:eastAsia="MS Mincho" w:cs="Arial"/>
            <w:lang w:eastAsia="ja-JP"/>
          </w:rPr>
          <w:t xml:space="preserve">enum </w:t>
        </w:r>
      </w:ins>
      <w:ins w:id="1721"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722" w:name="_Toc322911544"/>
      <w:bookmarkStart w:id="1723" w:name="_Toc322912083"/>
      <w:bookmarkStart w:id="1724" w:name="_Toc349042639"/>
      <w:bookmarkStart w:id="1725" w:name="_Ref365969145"/>
      <w:bookmarkStart w:id="1726" w:name="_Ref365969149"/>
      <w:bookmarkStart w:id="1727" w:name="_Toc50721203"/>
      <w:bookmarkEnd w:id="1722"/>
      <w:bookmarkEnd w:id="1723"/>
      <w:r>
        <w:rPr>
          <w:rFonts w:eastAsia="Times New Roman"/>
        </w:rPr>
        <w:t>DFDL String Literals</w:t>
      </w:r>
      <w:bookmarkEnd w:id="1724"/>
      <w:bookmarkEnd w:id="1725"/>
      <w:bookmarkEnd w:id="1726"/>
      <w:bookmarkEnd w:id="1727"/>
      <w:r>
        <w:rPr>
          <w:rFonts w:eastAsia="Times New Roman"/>
        </w:rPr>
        <w:t xml:space="preserve"> </w:t>
      </w:r>
      <w:bookmarkEnd w:id="1608"/>
      <w:bookmarkEnd w:id="1609"/>
      <w:bookmarkEnd w:id="1610"/>
      <w:bookmarkEnd w:id="1611"/>
      <w:bookmarkEnd w:id="1612"/>
    </w:p>
    <w:p w14:paraId="73B32E25" w14:textId="77777777"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p>
    <w:p w14:paraId="3BFE23F9" w14:textId="77777777" w:rsidR="000E1214" w:rsidRDefault="00A87198">
      <w:pPr>
        <w:numPr>
          <w:ilvl w:val="0"/>
          <w:numId w:val="43"/>
        </w:numPr>
      </w:pPr>
      <w:r>
        <w:t>the literal characters in the data stream might not be in the same</w:t>
      </w:r>
      <w:ins w:id="1728"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729" w:author="Mike Beckerle" w:date="2020-04-15T18:26:00Z"/>
        </w:rPr>
      </w:pPr>
      <w:del w:id="1730"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731"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pPr>
        <w:rPr>
          <w:ins w:id="1732" w:author="Mike Beckerle" w:date="2020-04-29T15:43:00Z"/>
        </w:rPr>
      </w:pPr>
      <w:r>
        <w:t>A DFDL string literal is therefore able to describe any arbitrary sequence of bytes and characters.</w:t>
      </w:r>
    </w:p>
    <w:p w14:paraId="3F3DE7B7" w14:textId="09F9725C" w:rsidR="009C3D89" w:rsidRDefault="009C3D89">
      <w:ins w:id="1733" w:author="Mike Beckerle" w:date="2020-04-29T15:43:00Z">
        <w:r>
          <w:t xml:space="preserve">Details on how a string literal is matched against the data stream for </w:t>
        </w:r>
      </w:ins>
      <w:ins w:id="1734" w:author="Mike Beckerle" w:date="2020-04-29T15:44:00Z">
        <w:r>
          <w:t xml:space="preserve">parsing are given in </w:t>
        </w:r>
        <w:r w:rsidRPr="00065302">
          <w:rPr>
            <w:rStyle w:val="Hyperlink"/>
          </w:rPr>
          <w:fldChar w:fldCharType="begin"/>
        </w:r>
        <w:r w:rsidRPr="00065302">
          <w:rPr>
            <w:rStyle w:val="Hyperlink"/>
          </w:rPr>
          <w:instrText xml:space="preserve"> REF _Ref39067485 \h </w:instrText>
        </w:r>
      </w:ins>
      <w:r w:rsidRPr="00065302">
        <w:rPr>
          <w:rStyle w:val="Hyperlink"/>
        </w:rPr>
      </w:r>
      <w:r w:rsidRPr="00065302">
        <w:rPr>
          <w:rStyle w:val="Hyperlink"/>
        </w:rPr>
        <w:fldChar w:fldCharType="separate"/>
      </w:r>
      <w:r w:rsidR="00404DC4" w:rsidRPr="00065302">
        <w:rPr>
          <w:rStyle w:val="Hyperlink"/>
        </w:rPr>
        <w:t>Appendix C: Processing of DFDL String literals</w:t>
      </w:r>
      <w:ins w:id="1735" w:author="Mike Beckerle" w:date="2020-04-29T15:44:00Z">
        <w:r w:rsidRPr="00065302">
          <w:rPr>
            <w:rStyle w:val="Hyperlink"/>
          </w:rP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736"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737" w:name="_Toc177399034"/>
      <w:bookmarkStart w:id="1738" w:name="_Toc175057321"/>
      <w:bookmarkStart w:id="1739" w:name="_Toc199516245"/>
      <w:bookmarkStart w:id="1740" w:name="_Toc194983923"/>
      <w:bookmarkStart w:id="1741" w:name="_Toc243112763"/>
      <w:bookmarkStart w:id="1742" w:name="_Ref384972745"/>
      <w:bookmarkStart w:id="1743" w:name="_Ref384972753"/>
      <w:r>
        <w:rPr>
          <w:rFonts w:eastAsia="Times New Roman"/>
        </w:rPr>
        <w:t>DFDL Character Entities, Character Class Entities, and Byte Values in String Literals</w:t>
      </w:r>
      <w:bookmarkEnd w:id="1737"/>
      <w:bookmarkEnd w:id="1738"/>
      <w:bookmarkEnd w:id="1739"/>
      <w:bookmarkEnd w:id="1740"/>
      <w:bookmarkEnd w:id="1741"/>
      <w:bookmarkEnd w:id="1742"/>
      <w:bookmarkEnd w:id="1743"/>
    </w:p>
    <w:p w14:paraId="415210E8" w14:textId="77777777" w:rsidR="000E1214" w:rsidRDefault="00A87198">
      <w:pPr>
        <w:rPr>
          <w:ins w:id="1744" w:author="Mike Beckerle" w:date="2020-04-15T18:30:00Z"/>
        </w:rPr>
      </w:pPr>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ins w:id="1745"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746" w:author="Mike Beckerle" w:date="2020-04-15T18:34:00Z"/>
        </w:rPr>
      </w:pPr>
      <w:ins w:id="1747"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748" w:author="Mike Beckerle" w:date="2020-04-15T18:30:00Z"/>
        </w:rPr>
      </w:pPr>
      <w:ins w:id="1749" w:author="Mike Beckerle" w:date="2020-04-15T18:34:00Z">
        <w:r>
          <w:t>terminator=</w:t>
        </w:r>
      </w:ins>
      <w:ins w:id="1750" w:author="Mike Beckerle" w:date="2020-04-15T18:35:00Z">
        <w:r>
          <w:t>'</w:t>
        </w:r>
      </w:ins>
      <w:ins w:id="1751"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752" w:author="Mike Beckerle" w:date="2020-04-15T18:32:00Z"/>
        </w:rPr>
      </w:pPr>
      <w:ins w:id="1753" w:author="Mike Beckerle" w:date="2020-04-15T18:30:00Z">
        <w:r>
          <w:t>fillByte='%#</w:t>
        </w:r>
      </w:ins>
      <w:ins w:id="1754" w:author="Mike Beckerle" w:date="2020-04-15T18:42:00Z">
        <w:r>
          <w:t>x</w:t>
        </w:r>
      </w:ins>
      <w:ins w:id="1755" w:author="Mike Beckerle" w:date="2020-04-15T18:30:00Z">
        <w:r>
          <w:t>00</w:t>
        </w:r>
      </w:ins>
      <w:ins w:id="1756"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757" w:author="Mike Beckerle" w:date="2020-04-15T18:32:00Z">
        <w:r>
          <w:t>textStringPadCharacter='%#</w:t>
        </w:r>
      </w:ins>
      <w:ins w:id="1758" w:author="Mike Beckerle" w:date="2020-04-15T18:33:00Z">
        <w:r>
          <w:t>x7F;'</w:t>
        </w:r>
      </w:ins>
      <w:ins w:id="1759" w:author="Mike Beckerle" w:date="2020-04-15T18:34:00Z">
        <w:r>
          <w:t xml:space="preserve"> </w:t>
        </w:r>
      </w:ins>
    </w:p>
    <w:p w14:paraId="2E8908FD" w14:textId="2062C368" w:rsidR="000E1214" w:rsidRDefault="00A87198">
      <w:pPr>
        <w:rPr>
          <w:ins w:id="1760" w:author="Mike Beckerle" w:date="2020-04-15T18:37:00Z"/>
        </w:rPr>
      </w:pPr>
      <w:ins w:id="1761" w:author="Mike Beckerle" w:date="2020-04-15T18:37:00Z">
        <w:r>
          <w:t xml:space="preserve">In </w:t>
        </w:r>
      </w:ins>
      <w:ins w:id="1762" w:author="Mike Beckerle" w:date="2020-04-15T18:43:00Z">
        <w:r>
          <w:t>some</w:t>
        </w:r>
      </w:ins>
      <w:ins w:id="1763" w:author="Mike Beckerle" w:date="2020-04-15T18:37:00Z">
        <w:r>
          <w:t xml:space="preserve"> </w:t>
        </w:r>
      </w:ins>
      <w:r w:rsidR="00EA309B">
        <w:t>cases,</w:t>
      </w:r>
      <w:ins w:id="1764" w:author="Mike Beckerle" w:date="2020-04-15T18:37:00Z">
        <w:r>
          <w:t xml:space="preserve"> regular X</w:t>
        </w:r>
      </w:ins>
      <w:ins w:id="1765" w:author="Mike Beckerle" w:date="2020-04-15T18:41:00Z">
        <w:r>
          <w:t>ML character</w:t>
        </w:r>
      </w:ins>
      <w:ins w:id="1766" w:author="Mike Beckerle" w:date="2020-04-15T18:37:00Z">
        <w:r>
          <w:t xml:space="preserve"> </w:t>
        </w:r>
      </w:ins>
      <w:r w:rsidR="00EA309B">
        <w:t>entities</w:t>
      </w:r>
      <w:ins w:id="1767" w:author="Mike Beckerle" w:date="2020-04-15T18:37:00Z">
        <w:r>
          <w:t xml:space="preserve"> may be used instead. For example, </w:t>
        </w:r>
      </w:ins>
      <w:ins w:id="1768" w:author="Mike Beckerle" w:date="2020-04-15T18:38:00Z">
        <w:r>
          <w:t>the above '%#x7F;' could be expressed as '&amp;#x7F;' but this is not alw</w:t>
        </w:r>
      </w:ins>
      <w:ins w:id="1769" w:author="Mike Beckerle" w:date="2020-04-15T18:39:00Z">
        <w:r>
          <w:t xml:space="preserve">ays the case. There is no way in XSD to express the character code 0 (i.e., the ASCII NUL code point), even as an XML character entity; hence, one must often use </w:t>
        </w:r>
      </w:ins>
      <w:ins w:id="1770" w:author="Mike Beckerle" w:date="2020-04-15T18:40:00Z">
        <w:r>
          <w:t>DFDL</w:t>
        </w:r>
      </w:ins>
      <w:ins w:id="1771" w:author="Mike Beckerle" w:date="2020-04-15T18:41:00Z">
        <w:r>
          <w:t xml:space="preserve"> ch</w:t>
        </w:r>
      </w:ins>
      <w:ins w:id="1772" w:author="Mike Beckerle" w:date="2020-04-15T18:42:00Z">
        <w:r>
          <w:t>aracter</w:t>
        </w:r>
      </w:ins>
      <w:ins w:id="1773" w:author="Mike Beckerle" w:date="2020-04-15T18:40:00Z">
        <w:r>
          <w:t xml:space="preserve"> entities </w:t>
        </w:r>
      </w:ins>
      <w:ins w:id="1774" w:author="Mike Beckerle" w:date="2020-04-15T18:43:00Z">
        <w:r>
          <w:t>like '%#x00;'</w:t>
        </w:r>
      </w:ins>
      <w:ins w:id="1775" w:author="Mike Beckerle" w:date="2020-04-15T18:44:00Z">
        <w:r>
          <w:t xml:space="preserve"> above, or their named equivalents. The</w:t>
        </w:r>
      </w:ins>
      <w:ins w:id="1776" w:author="Mike Beckerle" w:date="2020-04-15T18:40:00Z">
        <w:r>
          <w:t xml:space="preserve"> DFDL string literal syntax allows one to always use DFDL character entity syntax instead of jumping back and forth b</w:t>
        </w:r>
      </w:ins>
      <w:ins w:id="1777"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778" w:name="_Ref18842880"/>
      <w:r>
        <w:rPr>
          <w:rFonts w:cs="Arial"/>
        </w:rPr>
        <w:t xml:space="preserve">Table </w:t>
      </w:r>
      <w:ins w:id="1779" w:author="Mike Beckerle" w:date="2020-09-10T12:54:00Z">
        <w:r w:rsidR="0047079B">
          <w:rPr>
            <w:rFonts w:cs="Arial"/>
          </w:rPr>
          <w:fldChar w:fldCharType="begin"/>
        </w:r>
        <w:r w:rsidR="0047079B">
          <w:rPr>
            <w:rFonts w:cs="Arial"/>
          </w:rPr>
          <w:instrText xml:space="preserve"> SEQ Table \* ARABIC </w:instrText>
        </w:r>
      </w:ins>
      <w:r w:rsidR="0047079B">
        <w:rPr>
          <w:rFonts w:cs="Arial"/>
        </w:rPr>
        <w:fldChar w:fldCharType="separate"/>
      </w:r>
      <w:r w:rsidR="00404DC4">
        <w:rPr>
          <w:rFonts w:cs="Arial"/>
          <w:noProof/>
        </w:rPr>
        <w:t>3</w:t>
      </w:r>
      <w:ins w:id="1780" w:author="Mike Beckerle" w:date="2020-09-10T12:54:00Z">
        <w:r w:rsidR="0047079B">
          <w:rPr>
            <w:rFonts w:cs="Arial"/>
          </w:rPr>
          <w:fldChar w:fldCharType="end"/>
        </w:r>
      </w:ins>
      <w:r>
        <w:rPr>
          <w:rFonts w:cs="Arial"/>
          <w:noProof/>
        </w:rPr>
        <w:t xml:space="preserve"> DFDL Character Entity, Character Class Entity, and Byte Value Entity Syntax</w:t>
      </w:r>
      <w:bookmarkEnd w:id="1778"/>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781" w:name="_Ref384972713"/>
      <w:r>
        <w:t xml:space="preserve">Table </w:t>
      </w:r>
      <w:fldSimple w:instr=" SEQ Table \* ARABIC ">
        <w:r w:rsidR="00404DC4">
          <w:rPr>
            <w:noProof/>
          </w:rPr>
          <w:t>4</w:t>
        </w:r>
      </w:fldSimple>
      <w:r>
        <w:rPr>
          <w:noProof/>
        </w:rPr>
        <w:t xml:space="preserve"> DFDL Entities</w:t>
      </w:r>
      <w:bookmarkEnd w:id="1781"/>
    </w:p>
    <w:p w14:paraId="06E5DDF6" w14:textId="77777777" w:rsidR="000E1214" w:rsidRDefault="00A87198">
      <w:pPr>
        <w:pStyle w:val="Heading4"/>
        <w:rPr>
          <w:rFonts w:eastAsia="Times New Roman"/>
        </w:rPr>
      </w:pPr>
      <w:bookmarkStart w:id="1782" w:name="_Ref37865472"/>
      <w:bookmarkStart w:id="1783" w:name="_Toc199516246"/>
      <w:bookmarkStart w:id="1784" w:name="_Toc194983924"/>
      <w:bookmarkStart w:id="1785" w:name="_Toc243112764"/>
      <w:r>
        <w:rPr>
          <w:rFonts w:eastAsia="Times New Roman"/>
        </w:rPr>
        <w:t>DFDL Character Class Entities in DFDL String Literals</w:t>
      </w:r>
      <w:bookmarkEnd w:id="1782"/>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786" w:name="_Ref384972887"/>
      <w:r>
        <w:t xml:space="preserve">Table </w:t>
      </w:r>
      <w:fldSimple w:instr=" SEQ Table \* ARABIC ">
        <w:r w:rsidR="00404DC4">
          <w:rPr>
            <w:noProof/>
          </w:rPr>
          <w:t>5</w:t>
        </w:r>
      </w:fldSimple>
      <w:r>
        <w:t xml:space="preserve"> DFDL Character Class Entities</w:t>
      </w:r>
      <w:bookmarkEnd w:id="1786"/>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77777777" w:rsidR="000E1214" w:rsidRDefault="00A87198">
      <w:pPr>
        <w:pStyle w:val="Codeblock0"/>
        <w:pBdr>
          <w:top w:val="single" w:sz="4" w:space="1" w:color="auto"/>
          <w:left w:val="single" w:sz="4" w:space="4" w:color="auto"/>
          <w:bottom w:val="single" w:sz="4" w:space="1" w:color="auto"/>
          <w:right w:val="single" w:sz="4" w:space="4" w:color="auto"/>
        </w:pBdr>
      </w:pPr>
      <w:r>
        <w:t>%#rFF;</w:t>
      </w:r>
    </w:p>
    <w:p w14:paraId="22FD181B" w14:textId="77777777" w:rsidR="000E1214" w:rsidRDefault="00A87198" w:rsidP="002439DA">
      <w:pPr>
        <w:pStyle w:val="Heading3"/>
        <w:rPr>
          <w:rFonts w:eastAsia="Times New Roman"/>
        </w:rPr>
      </w:pPr>
      <w:bookmarkStart w:id="1787" w:name="_Toc366077869"/>
      <w:bookmarkStart w:id="1788" w:name="_Toc366078488"/>
      <w:bookmarkStart w:id="1789" w:name="_Toc366079474"/>
      <w:bookmarkStart w:id="1790" w:name="_Toc366080086"/>
      <w:bookmarkStart w:id="1791" w:name="_Toc366080698"/>
      <w:bookmarkStart w:id="1792" w:name="_Toc366505038"/>
      <w:bookmarkStart w:id="1793" w:name="_Toc366508407"/>
      <w:bookmarkStart w:id="1794" w:name="_Toc366512908"/>
      <w:bookmarkStart w:id="1795" w:name="_Toc366574099"/>
      <w:bookmarkStart w:id="1796" w:name="_Toc366577892"/>
      <w:bookmarkStart w:id="1797" w:name="_Toc366578500"/>
      <w:bookmarkStart w:id="1798" w:name="_Toc366579094"/>
      <w:bookmarkStart w:id="1799" w:name="_Toc366579685"/>
      <w:bookmarkStart w:id="1800" w:name="_Toc366580277"/>
      <w:bookmarkStart w:id="1801" w:name="_Toc366580868"/>
      <w:bookmarkStart w:id="1802" w:name="_Toc366581460"/>
      <w:bookmarkStart w:id="1803" w:name="_Toc366077874"/>
      <w:bookmarkStart w:id="1804" w:name="_Toc366078493"/>
      <w:bookmarkStart w:id="1805" w:name="_Toc366079479"/>
      <w:bookmarkStart w:id="1806" w:name="_Toc366080091"/>
      <w:bookmarkStart w:id="1807" w:name="_Toc366080703"/>
      <w:bookmarkStart w:id="1808" w:name="_Toc366505043"/>
      <w:bookmarkStart w:id="1809" w:name="_Toc366508412"/>
      <w:bookmarkStart w:id="1810" w:name="_Toc366512913"/>
      <w:bookmarkStart w:id="1811" w:name="_Toc366574104"/>
      <w:bookmarkStart w:id="1812" w:name="_Toc366577897"/>
      <w:bookmarkStart w:id="1813" w:name="_Toc366578505"/>
      <w:bookmarkStart w:id="1814" w:name="_Toc366579099"/>
      <w:bookmarkStart w:id="1815" w:name="_Toc366579690"/>
      <w:bookmarkStart w:id="1816" w:name="_Toc366580282"/>
      <w:bookmarkStart w:id="1817" w:name="_Toc366580873"/>
      <w:bookmarkStart w:id="1818" w:name="_Toc366581465"/>
      <w:bookmarkStart w:id="1819" w:name="_Toc322911546"/>
      <w:bookmarkStart w:id="1820" w:name="_Toc322912085"/>
      <w:bookmarkStart w:id="1821" w:name="_Toc329092935"/>
      <w:bookmarkStart w:id="1822" w:name="_Toc332701448"/>
      <w:bookmarkStart w:id="1823" w:name="_Toc332701755"/>
      <w:bookmarkStart w:id="1824" w:name="_Toc332711549"/>
      <w:bookmarkStart w:id="1825" w:name="_Toc332711857"/>
      <w:bookmarkStart w:id="1826" w:name="_Toc332712159"/>
      <w:bookmarkStart w:id="1827" w:name="_Toc332724075"/>
      <w:bookmarkStart w:id="1828" w:name="_Toc332724375"/>
      <w:bookmarkStart w:id="1829" w:name="_Toc341102671"/>
      <w:bookmarkStart w:id="1830" w:name="_Toc347241403"/>
      <w:bookmarkStart w:id="1831" w:name="_Toc347744596"/>
      <w:bookmarkStart w:id="1832" w:name="_Toc348984379"/>
      <w:bookmarkStart w:id="1833" w:name="_Toc348984684"/>
      <w:bookmarkStart w:id="1834" w:name="_Toc349037847"/>
      <w:bookmarkStart w:id="1835" w:name="_Toc349038152"/>
      <w:bookmarkStart w:id="1836" w:name="_Toc349042640"/>
      <w:bookmarkStart w:id="1837" w:name="_Toc351912631"/>
      <w:bookmarkStart w:id="1838" w:name="_Toc351914653"/>
      <w:bookmarkStart w:id="1839" w:name="_Toc351915087"/>
      <w:bookmarkStart w:id="1840" w:name="_Toc361231125"/>
      <w:bookmarkStart w:id="1841" w:name="_Toc361231651"/>
      <w:bookmarkStart w:id="1842" w:name="_Toc362444933"/>
      <w:bookmarkStart w:id="1843" w:name="_Toc363908855"/>
      <w:bookmarkStart w:id="1844" w:name="_Toc364463277"/>
      <w:bookmarkStart w:id="1845" w:name="_Toc366077875"/>
      <w:bookmarkStart w:id="1846" w:name="_Toc366078494"/>
      <w:bookmarkStart w:id="1847" w:name="_Toc366079480"/>
      <w:bookmarkStart w:id="1848" w:name="_Toc366080092"/>
      <w:bookmarkStart w:id="1849" w:name="_Toc366080704"/>
      <w:bookmarkStart w:id="1850" w:name="_Toc366505044"/>
      <w:bookmarkStart w:id="1851" w:name="_Toc366508413"/>
      <w:bookmarkStart w:id="1852" w:name="_Toc366512914"/>
      <w:bookmarkStart w:id="1853" w:name="_Toc366574105"/>
      <w:bookmarkStart w:id="1854" w:name="_Toc366577898"/>
      <w:bookmarkStart w:id="1855" w:name="_Toc366578506"/>
      <w:bookmarkStart w:id="1856" w:name="_Toc366579100"/>
      <w:bookmarkStart w:id="1857" w:name="_Toc366579691"/>
      <w:bookmarkStart w:id="1858" w:name="_Toc366580283"/>
      <w:bookmarkStart w:id="1859" w:name="_Toc366580874"/>
      <w:bookmarkStart w:id="1860" w:name="_Toc366581466"/>
      <w:bookmarkStart w:id="1861" w:name="_Toc322911547"/>
      <w:bookmarkStart w:id="1862" w:name="_Toc322912086"/>
      <w:bookmarkStart w:id="1863" w:name="_Toc329092936"/>
      <w:bookmarkStart w:id="1864" w:name="_Toc332701449"/>
      <w:bookmarkStart w:id="1865" w:name="_Toc332701756"/>
      <w:bookmarkStart w:id="1866" w:name="_Toc332711550"/>
      <w:bookmarkStart w:id="1867" w:name="_Toc332711858"/>
      <w:bookmarkStart w:id="1868" w:name="_Toc332712160"/>
      <w:bookmarkStart w:id="1869" w:name="_Toc332724076"/>
      <w:bookmarkStart w:id="1870" w:name="_Toc332724376"/>
      <w:bookmarkStart w:id="1871" w:name="_Toc341102672"/>
      <w:bookmarkStart w:id="1872" w:name="_Toc347241404"/>
      <w:bookmarkStart w:id="1873" w:name="_Toc347744597"/>
      <w:bookmarkStart w:id="1874" w:name="_Toc348984380"/>
      <w:bookmarkStart w:id="1875" w:name="_Toc348984685"/>
      <w:bookmarkStart w:id="1876" w:name="_Toc349037848"/>
      <w:bookmarkStart w:id="1877" w:name="_Toc349038153"/>
      <w:bookmarkStart w:id="1878" w:name="_Toc349042641"/>
      <w:bookmarkStart w:id="1879" w:name="_Toc351912632"/>
      <w:bookmarkStart w:id="1880" w:name="_Toc351914654"/>
      <w:bookmarkStart w:id="1881" w:name="_Toc351915088"/>
      <w:bookmarkStart w:id="1882" w:name="_Toc361231126"/>
      <w:bookmarkStart w:id="1883" w:name="_Toc361231652"/>
      <w:bookmarkStart w:id="1884" w:name="_Toc362444934"/>
      <w:bookmarkStart w:id="1885" w:name="_Toc363908856"/>
      <w:bookmarkStart w:id="1886" w:name="_Toc364463278"/>
      <w:bookmarkStart w:id="1887" w:name="_Toc366077876"/>
      <w:bookmarkStart w:id="1888" w:name="_Toc366078495"/>
      <w:bookmarkStart w:id="1889" w:name="_Toc366079481"/>
      <w:bookmarkStart w:id="1890" w:name="_Toc366080093"/>
      <w:bookmarkStart w:id="1891" w:name="_Toc366080705"/>
      <w:bookmarkStart w:id="1892" w:name="_Toc366505045"/>
      <w:bookmarkStart w:id="1893" w:name="_Toc366508414"/>
      <w:bookmarkStart w:id="1894" w:name="_Toc366512915"/>
      <w:bookmarkStart w:id="1895" w:name="_Toc366574106"/>
      <w:bookmarkStart w:id="1896" w:name="_Toc366577899"/>
      <w:bookmarkStart w:id="1897" w:name="_Toc366578507"/>
      <w:bookmarkStart w:id="1898" w:name="_Toc366579101"/>
      <w:bookmarkStart w:id="1899" w:name="_Toc366579692"/>
      <w:bookmarkStart w:id="1900" w:name="_Toc366580284"/>
      <w:bookmarkStart w:id="1901" w:name="_Toc366580875"/>
      <w:bookmarkStart w:id="1902" w:name="_Toc366581467"/>
      <w:bookmarkStart w:id="1903" w:name="_Toc349042642"/>
      <w:bookmarkStart w:id="1904" w:name="_Toc50721204"/>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r>
        <w:rPr>
          <w:rFonts w:eastAsia="Times New Roman"/>
        </w:rPr>
        <w:t>DFDL Expressions</w:t>
      </w:r>
      <w:bookmarkEnd w:id="1903"/>
      <w:bookmarkEnd w:id="1904"/>
      <w:r>
        <w:rPr>
          <w:rFonts w:eastAsia="Times New Roman"/>
        </w:rPr>
        <w:t xml:space="preserve"> </w:t>
      </w:r>
      <w:bookmarkEnd w:id="1783"/>
      <w:bookmarkEnd w:id="1784"/>
      <w:bookmarkEnd w:id="1785"/>
    </w:p>
    <w:p w14:paraId="629292C8" w14:textId="2C32CC26" w:rsidR="000E1214" w:rsidRDefault="00A87198">
      <w:r>
        <w:t>Some DFDL properties allow DFDL expressions (see Section</w:t>
      </w:r>
      <w:del w:id="1905" w:author="Mike Beckerle" w:date="2020-09-10T15:57:00Z">
        <w:r w:rsidDel="00EA2EAC">
          <w:delText xml:space="preserve"> </w:delText>
        </w:r>
      </w:del>
      <w:ins w:id="1906" w:author="Mike Beckerle" w:date="2020-09-10T15:57:00Z">
        <w:r w:rsidR="00EA2EAC">
          <w:t xml:space="preserve"> </w:t>
        </w:r>
      </w:ins>
      <w:ins w:id="1907" w:author="Mike Beckerle" w:date="2020-09-10T15:58:00Z">
        <w:r w:rsidR="00EA2EAC" w:rsidRPr="00065302">
          <w:rPr>
            <w:rStyle w:val="Hyperlink"/>
          </w:rPr>
          <w:fldChar w:fldCharType="begin"/>
        </w:r>
        <w:r w:rsidR="00EA2EAC" w:rsidRPr="00065302">
          <w:rPr>
            <w:rStyle w:val="Hyperlink"/>
          </w:rPr>
          <w:instrText xml:space="preserve"> REF _Ref39164965 \w \h </w:instrText>
        </w:r>
      </w:ins>
      <w:r w:rsidR="00EA2EAC" w:rsidRPr="00065302">
        <w:rPr>
          <w:rStyle w:val="Hyperlink"/>
        </w:rPr>
      </w:r>
      <w:r w:rsidR="00EA2EAC" w:rsidRPr="00065302">
        <w:rPr>
          <w:rStyle w:val="Hyperlink"/>
        </w:rPr>
        <w:fldChar w:fldCharType="separate"/>
      </w:r>
      <w:ins w:id="1908" w:author="Mike Beckerle" w:date="2020-09-10T15:58:00Z">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ins>
      <w:r w:rsidR="00EA2EAC" w:rsidRPr="00065302">
        <w:rPr>
          <w:rStyle w:val="Hyperlink"/>
        </w:rPr>
      </w:r>
      <w:r w:rsidR="00EA2EAC" w:rsidRPr="00065302">
        <w:rPr>
          <w:rStyle w:val="Hyperlink"/>
        </w:rPr>
        <w:fldChar w:fldCharType="separate"/>
      </w:r>
      <w:ins w:id="1909" w:author="Mike Beckerle" w:date="2020-09-10T15:58:00Z">
        <w:r w:rsidR="00EA2EAC" w:rsidRPr="00065302">
          <w:rPr>
            <w:rStyle w:val="Hyperlink"/>
          </w:rPr>
          <w:t>DFDL Expression Language</w:t>
        </w:r>
        <w:r w:rsidR="00EA2EAC" w:rsidRPr="00065302">
          <w:rPr>
            <w:rStyle w:val="Hyperlink"/>
          </w:rPr>
          <w:fldChar w:fldCharType="end"/>
        </w:r>
      </w:ins>
      <w:del w:id="1910" w:author="Mike Beckerle" w:date="2020-09-10T15:57:00Z">
        <w:r w:rsidRPr="00065302" w:rsidDel="00EA2EAC">
          <w:rPr>
            <w:rStyle w:val="Hyperlink"/>
          </w:rPr>
          <w:fldChar w:fldCharType="begin"/>
        </w:r>
        <w:r w:rsidRPr="00065302" w:rsidDel="00EA2EAC">
          <w:rPr>
            <w:rStyle w:val="Hyperlink"/>
          </w:rPr>
          <w:delInstrText xml:space="preserve"> REF _Ref112768033 \w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r w:rsidDel="00EA2EAC">
          <w:delText xml:space="preserve"> </w:delText>
        </w:r>
        <w:r w:rsidRPr="00065302" w:rsidDel="00EA2EAC">
          <w:rPr>
            <w:rStyle w:val="Hyperlink"/>
          </w:rPr>
          <w:fldChar w:fldCharType="begin"/>
        </w:r>
        <w:r w:rsidRPr="00065302" w:rsidDel="00EA2EAC">
          <w:rPr>
            <w:rStyle w:val="Hyperlink"/>
          </w:rPr>
          <w:delInstrText xml:space="preserve"> REF _Ref198637642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del>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38D23F2D" w:rsidR="000E1214" w:rsidRDefault="00A87198">
      <w:r>
        <w:t xml:space="preserve">DFDL expressions reference other items in the </w:t>
      </w:r>
      <w:r w:rsidR="00933F0E">
        <w:t>Infoset</w:t>
      </w:r>
      <w:r>
        <w:t xml:space="preserve"> or augmented </w:t>
      </w:r>
      <w:r w:rsidR="00933F0E">
        <w:t>Infoset</w:t>
      </w:r>
      <w:r>
        <w:t xml:space="preserve"> using absolute or relative paths. 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t>
      </w:r>
    </w:p>
    <w:p w14:paraId="09BF5E01" w14:textId="7C9A0458" w:rsidR="000E1214" w:rsidRDefault="00A87198">
      <w:r>
        <w:t xml:space="preserve">DFDL expressions that are used to provide the value of DFDL properties in the dfdl:format annotation on the top level xs:schema declaration </w:t>
      </w:r>
      <w:del w:id="1911" w:author="Mike Beckerle" w:date="2020-09-10T17:05:00Z">
        <w:r w:rsidDel="0033562A">
          <w:delText xml:space="preserve">MAY </w:delText>
        </w:r>
      </w:del>
      <w:ins w:id="1912" w:author="Mike Beckerle" w:date="2020-09-15T12:34:00Z">
        <w:r w:rsidR="0071580C">
          <w:t>must</w:t>
        </w:r>
      </w:ins>
      <w:ins w:id="1913" w:author="Mike Beckerle" w:date="2020-09-10T17:05:00Z">
        <w:r w:rsidR="0033562A">
          <w:t xml:space="preserve"> not</w:t>
        </w:r>
      </w:ins>
      <w:del w:id="1914" w:author="Mike Beckerle" w:date="2020-09-10T17:05:00Z">
        <w:r w:rsidDel="0033562A">
          <w:delText xml:space="preserve">NOT </w:delText>
        </w:r>
      </w:del>
      <w:ins w:id="1915" w:author="Mike Beckerle" w:date="2020-09-10T17:05:00Z">
        <w:r w:rsidR="0033562A">
          <w:t xml:space="preserve"> </w:t>
        </w:r>
      </w:ins>
      <w:r>
        <w:t>contain relative paths.</w:t>
      </w:r>
    </w:p>
    <w:p w14:paraId="0D85F368" w14:textId="77777777" w:rsidR="000E1214" w:rsidRDefault="00A87198" w:rsidP="002439DA">
      <w:pPr>
        <w:pStyle w:val="Heading3"/>
        <w:rPr>
          <w:rFonts w:eastAsia="Times New Roman"/>
        </w:rPr>
      </w:pPr>
      <w:bookmarkStart w:id="1916" w:name="_Toc349042643"/>
      <w:bookmarkStart w:id="1917" w:name="_Toc50721205"/>
      <w:bookmarkStart w:id="1918" w:name="_Toc199516247"/>
      <w:bookmarkStart w:id="1919" w:name="_Toc243112765"/>
      <w:bookmarkStart w:id="1920" w:name="_Toc177399035"/>
      <w:bookmarkStart w:id="1921" w:name="_Toc175057322"/>
      <w:bookmarkStart w:id="1922" w:name="_Toc194983925"/>
      <w:r>
        <w:rPr>
          <w:rFonts w:eastAsia="Times New Roman"/>
        </w:rPr>
        <w:t>DFDL Regular Expressions</w:t>
      </w:r>
      <w:bookmarkEnd w:id="1916"/>
      <w:bookmarkEnd w:id="1917"/>
      <w:r>
        <w:rPr>
          <w:rFonts w:eastAsia="Times New Roman"/>
        </w:rPr>
        <w:t xml:space="preserve"> </w:t>
      </w:r>
      <w:bookmarkEnd w:id="1918"/>
      <w:bookmarkEnd w:id="1919"/>
    </w:p>
    <w:p w14:paraId="66D7823E" w14:textId="446F09FD" w:rsidR="000E1214" w:rsidRDefault="00A87198">
      <w:pPr>
        <w:pStyle w:val="nobreak"/>
      </w:pPr>
      <w:r>
        <w:t xml:space="preserve">The </w:t>
      </w:r>
      <w:r w:rsidR="00EA309B">
        <w:t>dfdl:</w:t>
      </w:r>
      <w:r>
        <w:t xml:space="preserve">lengthPattern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ins w:id="1923" w:author="Mike Beckerle" w:date="2020-04-29T19:13:00Z">
        <w:r w:rsidR="00404DC4" w:rsidRPr="00065302">
          <w:rPr>
            <w:rStyle w:val="Hyperlink"/>
          </w:rPr>
          <w:t>DFDL Regular Expressions</w:t>
        </w:r>
      </w:ins>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924" w:name="_Toc322911550"/>
      <w:bookmarkStart w:id="1925" w:name="_Toc322912089"/>
      <w:bookmarkStart w:id="1926" w:name="_Toc329092939"/>
      <w:bookmarkStart w:id="1927" w:name="_Toc332701452"/>
      <w:bookmarkStart w:id="1928" w:name="_Toc332701759"/>
      <w:bookmarkStart w:id="1929" w:name="_Toc332711553"/>
      <w:bookmarkStart w:id="1930" w:name="_Toc332711861"/>
      <w:bookmarkStart w:id="1931" w:name="_Toc332712163"/>
      <w:bookmarkStart w:id="1932" w:name="_Toc332724079"/>
      <w:bookmarkStart w:id="1933" w:name="_Toc332724379"/>
      <w:bookmarkStart w:id="1934" w:name="_Toc341102675"/>
      <w:bookmarkStart w:id="1935" w:name="_Toc347241407"/>
      <w:bookmarkStart w:id="1936" w:name="_Toc347744600"/>
      <w:bookmarkStart w:id="1937" w:name="_Toc348984383"/>
      <w:bookmarkStart w:id="1938" w:name="_Toc348984688"/>
      <w:bookmarkStart w:id="1939" w:name="_Toc349037851"/>
      <w:bookmarkStart w:id="1940" w:name="_Toc349038156"/>
      <w:bookmarkStart w:id="1941" w:name="_Toc349042644"/>
      <w:bookmarkStart w:id="1942" w:name="_Toc351912635"/>
      <w:bookmarkStart w:id="1943" w:name="_Toc351914657"/>
      <w:bookmarkStart w:id="1944" w:name="_Toc351915091"/>
      <w:bookmarkStart w:id="1945" w:name="_Toc361231129"/>
      <w:bookmarkStart w:id="1946" w:name="_Toc361231655"/>
      <w:bookmarkStart w:id="1947" w:name="_Toc362444937"/>
      <w:bookmarkStart w:id="1948" w:name="_Toc363908859"/>
      <w:bookmarkStart w:id="1949" w:name="_Toc364463281"/>
      <w:bookmarkStart w:id="1950" w:name="_Toc366077879"/>
      <w:bookmarkStart w:id="1951" w:name="_Toc366078498"/>
      <w:bookmarkStart w:id="1952" w:name="_Toc366079484"/>
      <w:bookmarkStart w:id="1953" w:name="_Toc366080096"/>
      <w:bookmarkStart w:id="1954" w:name="_Toc366080708"/>
      <w:bookmarkStart w:id="1955" w:name="_Toc366505048"/>
      <w:bookmarkStart w:id="1956" w:name="_Toc366508417"/>
      <w:bookmarkStart w:id="1957" w:name="_Toc366512918"/>
      <w:bookmarkStart w:id="1958" w:name="_Toc366574109"/>
      <w:bookmarkStart w:id="1959" w:name="_Toc366577902"/>
      <w:bookmarkStart w:id="1960" w:name="_Toc366578510"/>
      <w:bookmarkStart w:id="1961" w:name="_Toc366579104"/>
      <w:bookmarkStart w:id="1962" w:name="_Toc366579695"/>
      <w:bookmarkStart w:id="1963" w:name="_Toc366580287"/>
      <w:bookmarkStart w:id="1964" w:name="_Toc366580878"/>
      <w:bookmarkStart w:id="1965" w:name="_Toc366581470"/>
      <w:bookmarkStart w:id="1966" w:name="_Toc349042645"/>
      <w:bookmarkStart w:id="1967" w:name="_Toc50721206"/>
      <w:bookmarkStart w:id="1968" w:name="_Toc199516248"/>
      <w:bookmarkStart w:id="1969" w:name="_Toc243112766"/>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r>
        <w:rPr>
          <w:rFonts w:eastAsia="Times New Roman"/>
        </w:rPr>
        <w:t>Enumerations in DFDL</w:t>
      </w:r>
      <w:bookmarkEnd w:id="1966"/>
      <w:bookmarkEnd w:id="1967"/>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1970" w:name="_Toc349042646"/>
      <w:bookmarkStart w:id="1971" w:name="_Ref39163686"/>
      <w:bookmarkStart w:id="1972" w:name="_Ref39163697"/>
      <w:bookmarkStart w:id="1973" w:name="_Toc50721207"/>
      <w:r>
        <w:t>Syntax of DFDL Annotation Elements</w:t>
      </w:r>
      <w:bookmarkEnd w:id="1920"/>
      <w:bookmarkEnd w:id="1921"/>
      <w:bookmarkEnd w:id="1922"/>
      <w:bookmarkEnd w:id="1968"/>
      <w:bookmarkEnd w:id="1969"/>
      <w:bookmarkEnd w:id="1970"/>
      <w:bookmarkEnd w:id="1971"/>
      <w:bookmarkEnd w:id="1972"/>
      <w:bookmarkEnd w:id="1973"/>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1974" w:name="_Toc177399036"/>
      <w:bookmarkStart w:id="1975" w:name="_Toc175057323"/>
      <w:bookmarkStart w:id="1976" w:name="_Toc199516249"/>
      <w:bookmarkStart w:id="1977" w:name="_Toc194983926"/>
      <w:bookmarkStart w:id="1978" w:name="_Toc243112767"/>
      <w:bookmarkStart w:id="1979" w:name="_Ref251074571"/>
      <w:bookmarkStart w:id="1980" w:name="_Ref251074576"/>
      <w:bookmarkStart w:id="1981" w:name="_Toc349042647"/>
      <w:bookmarkStart w:id="1982" w:name="_Ref366097672"/>
      <w:bookmarkStart w:id="1983" w:name="_Ref366097687"/>
      <w:bookmarkStart w:id="1984" w:name="_Ref366097731"/>
      <w:bookmarkStart w:id="1985" w:name="_Ref366097780"/>
      <w:bookmarkStart w:id="1986" w:name="_Ref366097797"/>
      <w:bookmarkStart w:id="1987" w:name="_Toc50721208"/>
      <w:r>
        <w:t>Component Format Annotations</w:t>
      </w:r>
      <w:bookmarkEnd w:id="161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6191F147" w:rsidR="000E1214" w:rsidRDefault="00A87198">
      <w:pPr>
        <w:pStyle w:val="Caption"/>
      </w:pPr>
      <w:r>
        <w:t xml:space="preserve">Table </w:t>
      </w:r>
      <w:fldSimple w:instr=" SEQ Table \* ARABIC ">
        <w:r w:rsidR="00404DC4">
          <w:rPr>
            <w:noProof/>
          </w:rPr>
          <w:t>6</w:t>
        </w:r>
      </w:fldSimple>
      <w:r>
        <w:t xml:space="preserve"> DFDL Component Format Annotations</w:t>
      </w:r>
    </w:p>
    <w:p w14:paraId="02031E64" w14:textId="77777777" w:rsidR="000E1214" w:rsidRDefault="00A87198">
      <w:pPr>
        <w:rPr>
          <w:ins w:id="1988" w:author="Mike Beckerle" w:date="2020-04-16T09:49:00Z"/>
        </w:rPr>
      </w:pPr>
      <w:ins w:id="1989" w:author="Mike Beckerle" w:date="2020-04-16T09:50:00Z">
        <w:r>
          <w:t>Now</w:t>
        </w:r>
      </w:ins>
      <w:ins w:id="1990" w:author="Mike Beckerle" w:date="2020-04-16T09:49:00Z">
        <w:r>
          <w:t xml:space="preserve"> we examine a few examples, and then </w:t>
        </w:r>
      </w:ins>
      <w:ins w:id="1991" w:author="Mike Beckerle" w:date="2020-04-16T09:50:00Z">
        <w:r>
          <w:t>there are sections which describe each kind of annotation object in detail.</w:t>
        </w:r>
      </w:ins>
    </w:p>
    <w:p w14:paraId="4CB194FB" w14:textId="77777777" w:rsidR="000E1214" w:rsidRDefault="00A87198">
      <w:pPr>
        <w:rPr>
          <w:moveFrom w:id="1992" w:author="Mike Beckerle" w:date="2020-04-15T18:51:00Z"/>
        </w:rPr>
      </w:pPr>
      <w:ins w:id="1993" w:author="Mike Beckerle" w:date="2020-04-15T18:53:00Z">
        <w:r>
          <w:t>Here is an e</w:t>
        </w:r>
      </w:ins>
      <w:moveFromRangeStart w:id="1994" w:author="Mike Beckerle" w:date="2020-04-15T18:51:00Z" w:name="move37869112"/>
      <w:moveFrom w:id="1995"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1996" w:author="Mike Beckerle" w:date="2020-04-15T18:51:00Z"/>
        </w:rPr>
      </w:pPr>
      <w:moveFrom w:id="1997"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1998" w:author="Mike Beckerle" w:date="2020-04-15T18:51:00Z">
        <w:r w:rsidRPr="00065302">
          <w:rPr>
            <w:rStyle w:val="Hyperlink"/>
          </w:rPr>
          <w:fldChar w:fldCharType="begin"/>
        </w:r>
      </w:del>
      <w:moveFrom w:id="1999" w:author="Mike Beckerle" w:date="2020-04-15T18:51:00Z">
        <w:r w:rsidRPr="00065302">
          <w:rPr>
            <w:rStyle w:val="Hyperlink"/>
          </w:rPr>
          <w:instrText xml:space="preserve"> REF _Ref247448493 \r \h </w:instrText>
        </w:r>
      </w:moveFrom>
      <w:del w:id="2000" w:author="Mike Beckerle" w:date="2020-04-15T18:51:00Z">
        <w:r w:rsidRPr="00065302">
          <w:rPr>
            <w:rStyle w:val="Hyperlink"/>
          </w:rPr>
        </w:r>
        <w:r w:rsidRPr="00065302">
          <w:rPr>
            <w:rStyle w:val="Hyperlink"/>
          </w:rPr>
          <w:fldChar w:fldCharType="separate"/>
        </w:r>
      </w:del>
      <w:moveFrom w:id="2001" w:author="Mike Beckerle" w:date="2020-04-15T18:51:00Z">
        <w:r w:rsidRPr="00065302">
          <w:rPr>
            <w:rStyle w:val="Hyperlink"/>
          </w:rPr>
          <w:t>8.1</w:t>
        </w:r>
      </w:moveFrom>
      <w:del w:id="2002" w:author="Mike Beckerle" w:date="2020-04-15T18:51:00Z">
        <w:r w:rsidRPr="00065302">
          <w:rPr>
            <w:rStyle w:val="Hyperlink"/>
          </w:rPr>
          <w:fldChar w:fldCharType="end"/>
        </w:r>
      </w:del>
      <w:moveFrom w:id="2003" w:author="Mike Beckerle" w:date="2020-04-15T18:51:00Z">
        <w:r>
          <w:t xml:space="preserve"> </w:t>
        </w:r>
      </w:moveFrom>
      <w:del w:id="2004" w:author="Mike Beckerle" w:date="2020-04-15T18:51:00Z">
        <w:r w:rsidRPr="00065302">
          <w:rPr>
            <w:rStyle w:val="Hyperlink"/>
          </w:rPr>
          <w:fldChar w:fldCharType="begin"/>
        </w:r>
      </w:del>
      <w:moveFrom w:id="2005" w:author="Mike Beckerle" w:date="2020-04-15T18:51:00Z">
        <w:r w:rsidRPr="00065302">
          <w:rPr>
            <w:rStyle w:val="Hyperlink"/>
          </w:rPr>
          <w:instrText xml:space="preserve"> REF _Ref247448493 \h </w:instrText>
        </w:r>
      </w:moveFrom>
      <w:del w:id="2006" w:author="Mike Beckerle" w:date="2020-04-15T18:51:00Z">
        <w:r w:rsidRPr="00065302">
          <w:rPr>
            <w:rStyle w:val="Hyperlink"/>
          </w:rPr>
        </w:r>
        <w:r w:rsidRPr="00065302">
          <w:rPr>
            <w:rStyle w:val="Hyperlink"/>
          </w:rPr>
          <w:fldChar w:fldCharType="separate"/>
        </w:r>
      </w:del>
      <w:moveFrom w:id="2007" w:author="Mike Beckerle" w:date="2020-04-15T18:51:00Z">
        <w:r w:rsidRPr="00065302">
          <w:rPr>
            <w:rStyle w:val="Hyperlink"/>
          </w:rPr>
          <w:t>Providing Defaults for DFDL properties</w:t>
        </w:r>
      </w:moveFrom>
      <w:del w:id="2008" w:author="Mike Beckerle" w:date="2020-04-15T18:51:00Z">
        <w:r w:rsidRPr="00065302">
          <w:rPr>
            <w:rStyle w:val="Hyperlink"/>
          </w:rPr>
          <w:fldChar w:fldCharType="end"/>
        </w:r>
      </w:del>
      <w:moveFrom w:id="2009" w:author="Mike Beckerle" w:date="2020-04-15T18:51:00Z">
        <w:r>
          <w:t xml:space="preserve">. </w:t>
        </w:r>
      </w:moveFrom>
    </w:p>
    <w:moveFromRangeEnd w:id="1994"/>
    <w:p w14:paraId="3687CBD3" w14:textId="77777777" w:rsidR="000E1214" w:rsidRDefault="00A87198">
      <w:pPr>
        <w:rPr>
          <w:del w:id="2010" w:author="Mike Beckerle" w:date="2020-04-15T18:51:00Z"/>
        </w:rPr>
      </w:pPr>
      <w:del w:id="2011" w:author="Mike Beckerle" w:date="2020-04-15T18:53:00Z">
        <w:r>
          <w:delText>E</w:delText>
        </w:r>
      </w:del>
      <w:r>
        <w:t>xample of DFDL component format annotation</w:t>
      </w:r>
      <w:ins w:id="2012" w:author="Mike Beckerle" w:date="2020-04-15T18:54:00Z">
        <w:r>
          <w:t>, specifically use of dfdl:element on an xs:element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2013"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2014"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2015" w:author="Mike Beckerle" w:date="2020-04-15T18:51:00Z"/>
        </w:rPr>
      </w:pPr>
      <w:ins w:id="2016" w:author="Mike Beckerle" w:date="2020-04-15T18:49:00Z">
        <w:r>
          <w:t>Note that in the above, the DFDL annotation lives inside this surround</w:t>
        </w:r>
      </w:ins>
      <w:ins w:id="2017" w:author="Mike Beckerle" w:date="2020-04-15T18:50:00Z">
        <w:r>
          <w:t>ing context</w:t>
        </w:r>
      </w:ins>
      <w:ins w:id="2018" w:author="Mike Beckerle" w:date="2020-04-15T18:49:00Z">
        <w:r>
          <w:t xml:space="preserve"> of xs:annotation and xs:appinfo elements. This is just the standard XSD way of doing annotations. </w:t>
        </w:r>
      </w:ins>
      <w:ins w:id="2019" w:author="Mike Beckerle" w:date="2020-04-16T09:48:00Z">
        <w:r>
          <w:t>The source attribute is an ident</w:t>
        </w:r>
      </w:ins>
      <w:ins w:id="2020" w:author="Mike Beckerle" w:date="2020-04-16T09:49:00Z">
        <w:r>
          <w:t xml:space="preserve">ifier that separates different families of appinfo annotations. </w:t>
        </w:r>
      </w:ins>
      <w:ins w:id="2021" w:author="Mike Beckerle" w:date="2020-04-15T18:49:00Z">
        <w:r>
          <w:t xml:space="preserve"> </w:t>
        </w:r>
      </w:ins>
    </w:p>
    <w:p w14:paraId="45D4DB39" w14:textId="77777777" w:rsidR="000E1214" w:rsidRDefault="00A87198">
      <w:pPr>
        <w:rPr>
          <w:ins w:id="2022" w:author="Mike Beckerle" w:date="2020-04-15T18:51:00Z"/>
        </w:rPr>
      </w:pPr>
      <w:moveToRangeStart w:id="2023" w:author="Mike Beckerle" w:date="2020-04-15T18:51:00Z" w:name="move37869112"/>
      <w:moveTo w:id="2024" w:author="Mike Beckerle" w:date="2020-04-15T18:51:00Z">
        <w:del w:id="2025" w:author="Mike Beckerle" w:date="2020-04-15T18:54:00Z">
          <w:r>
            <w:delText>In addition</w:delText>
          </w:r>
        </w:del>
      </w:moveTo>
      <w:ins w:id="2026" w:author="Mike Beckerle" w:date="2020-04-15T18:54:00Z">
        <w:r>
          <w:t>Below we see a</w:t>
        </w:r>
      </w:ins>
      <w:moveTo w:id="2027" w:author="Mike Beckerle" w:date="2020-04-15T18:51:00Z">
        <w:del w:id="2028" w:author="Mike Beckerle" w:date="2020-04-15T18:54:00Z">
          <w:r>
            <w:delText>, the</w:delText>
          </w:r>
        </w:del>
        <w:r>
          <w:t xml:space="preserve"> dfdl:format annotation is used inside a dfdl:defineFormat annotation to define a named reusable set of representation properties that can be referenced from </w:t>
        </w:r>
        <w:del w:id="2029" w:author="Mike Beckerle" w:date="2020-04-16T09:51:00Z">
          <w:r>
            <w:delText>any component specific</w:delText>
          </w:r>
        </w:del>
      </w:moveTo>
      <w:ins w:id="2030" w:author="Mike Beckerle" w:date="2020-04-16T09:51:00Z">
        <w:r>
          <w:t>another</w:t>
        </w:r>
      </w:ins>
      <w:moveTo w:id="2031" w:author="Mike Beckerle" w:date="2020-04-15T18:51:00Z">
        <w:r>
          <w:t xml:space="preserve"> format annotation</w:t>
        </w:r>
        <w:del w:id="2032"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2033" w:author="Mike Beckerle" w:date="2020-04-15T18:51:00Z"/>
          <w:rStyle w:val="CodeCharacter"/>
          <w:szCs w:val="20"/>
        </w:rPr>
      </w:pPr>
      <w:ins w:id="2034"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2035" w:author="Mike Beckerle" w:date="2020-04-15T18:51:00Z"/>
          <w:rStyle w:val="CodeCharacter"/>
          <w:szCs w:val="20"/>
        </w:rPr>
      </w:pPr>
      <w:ins w:id="2036"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2037" w:author="Mike Beckerle" w:date="2020-04-15T18:51:00Z"/>
          <w:rStyle w:val="CodeCharacter"/>
          <w:szCs w:val="20"/>
        </w:rPr>
      </w:pPr>
      <w:ins w:id="2038"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2039" w:author="Mike Beckerle" w:date="2020-04-15T18:54:00Z"/>
          <w:rStyle w:val="CodeCharacter"/>
          <w:szCs w:val="20"/>
        </w:rPr>
      </w:pPr>
      <w:ins w:id="2040"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2041"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2042" w:author="Mike Beckerle" w:date="2020-04-15T18:52:00Z"/>
          <w:rStyle w:val="CodeCharacter"/>
          <w:szCs w:val="20"/>
        </w:rPr>
      </w:pPr>
      <w:ins w:id="2043" w:author="Mike Beckerle" w:date="2020-04-15T18:51:00Z">
        <w:r>
          <w:rPr>
            <w:rStyle w:val="CodeCharacter"/>
            <w:szCs w:val="20"/>
          </w:rPr>
          <w:t xml:space="preserve">      &lt;dfdl:</w:t>
        </w:r>
      </w:ins>
      <w:ins w:id="2044"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2045" w:author="Mike Beckerle" w:date="2020-04-15T18:53:00Z"/>
          <w:rStyle w:val="CodeCharacter"/>
          <w:szCs w:val="20"/>
        </w:rPr>
      </w:pPr>
      <w:ins w:id="2046" w:author="Mike Beckerle" w:date="2020-04-15T18:52:00Z">
        <w:r>
          <w:rPr>
            <w:rStyle w:val="CodeCharacter"/>
            <w:szCs w:val="20"/>
          </w:rPr>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2047" w:author="Mike Beckerle" w:date="2020-04-15T18:55:00Z"/>
          <w:rStyle w:val="CodeCharacter"/>
          <w:szCs w:val="20"/>
        </w:rPr>
      </w:pPr>
      <w:ins w:id="2048"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2049"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2050" w:author="Mike Beckerle" w:date="2020-04-15T18:51:00Z"/>
          <w:rStyle w:val="CodeCharacter"/>
          <w:szCs w:val="20"/>
        </w:rPr>
      </w:pPr>
      <w:ins w:id="2051"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2052" w:author="Mike Beckerle" w:date="2020-04-15T18:51:00Z"/>
          <w:rStyle w:val="CodeCharacter"/>
          <w:szCs w:val="20"/>
        </w:rPr>
      </w:pPr>
      <w:ins w:id="2053"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2054" w:author="Mike Beckerle" w:date="2020-04-15T18:51:00Z"/>
          <w:rStyle w:val="CodeCharacter"/>
          <w:szCs w:val="20"/>
        </w:rPr>
      </w:pPr>
      <w:ins w:id="2055"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2056" w:author="Mike Beckerle" w:date="2020-04-15T18:51:00Z"/>
        </w:rPr>
      </w:pPr>
      <w:ins w:id="2057" w:author="Mike Beckerle" w:date="2020-04-15T18:51:00Z">
        <w:r>
          <w:rPr>
            <w:rStyle w:val="CodeCharacter"/>
            <w:szCs w:val="20"/>
          </w:rPr>
          <w:t>&lt;/xs:schema&gt;</w:t>
        </w:r>
      </w:ins>
    </w:p>
    <w:p w14:paraId="3DF77D67" w14:textId="67397BAD" w:rsidR="000E1214" w:rsidRDefault="00A87198">
      <w:pPr>
        <w:rPr>
          <w:ins w:id="2058" w:author="Mike Beckerle" w:date="2020-04-15T18:55:00Z"/>
          <w:moveTo w:id="2059" w:author="Mike Beckerle" w:date="2020-04-15T18:51:00Z"/>
        </w:rPr>
      </w:pPr>
      <w:moveTo w:id="2060" w:author="Mike Beckerle" w:date="2020-04-15T18:51:00Z">
        <w:r>
          <w:t xml:space="preserve">A dfdl:format annotation at the top level of a schema, that is as an annotation child element on the xs:schema, provides a set of default properties for the lexically enclosed schema document. </w:t>
        </w:r>
      </w:moveTo>
      <w:ins w:id="2061" w:author="Mike Beckerle" w:date="2020-04-16T09:52:00Z">
        <w:r>
          <w:t>(</w:t>
        </w:r>
      </w:ins>
      <w:moveTo w:id="2062" w:author="Mike Beckerle" w:date="2020-04-15T18:51:00Z">
        <w:r>
          <w:t xml:space="preserve">See </w:t>
        </w:r>
        <w:r w:rsidRPr="00065302">
          <w:rPr>
            <w:rStyle w:val="Hyperlink"/>
          </w:rPr>
          <w:fldChar w:fldCharType="begin"/>
        </w:r>
        <w:r w:rsidRPr="00065302">
          <w:rPr>
            <w:rStyle w:val="Hyperlink"/>
          </w:rPr>
          <w:instrText xml:space="preserve"> REF _Ref247448493 \r \h </w:instrText>
        </w:r>
      </w:moveTo>
      <w:r w:rsidRPr="00065302">
        <w:rPr>
          <w:rStyle w:val="Hyperlink"/>
        </w:rPr>
      </w:r>
      <w:moveTo w:id="2063" w:author="Mike Beckerle" w:date="2020-04-15T18:51:00Z">
        <w:r w:rsidRPr="00065302">
          <w:rPr>
            <w:rStyle w:val="Hyperlink"/>
          </w:rPr>
          <w:fldChar w:fldCharType="separate"/>
        </w:r>
      </w:moveTo>
      <w:r w:rsidR="00404DC4" w:rsidRPr="00065302">
        <w:rPr>
          <w:rStyle w:val="Hyperlink"/>
        </w:rPr>
        <w:t>8.1.2</w:t>
      </w:r>
      <w:moveTo w:id="2064" w:author="Mike Beckerle" w:date="2020-04-15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moveTo>
      <w:r w:rsidRPr="00065302">
        <w:rPr>
          <w:rStyle w:val="Hyperlink"/>
        </w:rPr>
      </w:r>
      <w:moveTo w:id="2065" w:author="Mike Beckerle" w:date="2020-04-15T18:51:00Z">
        <w:r w:rsidRPr="00065302">
          <w:rPr>
            <w:rStyle w:val="Hyperlink"/>
          </w:rPr>
          <w:fldChar w:fldCharType="separate"/>
        </w:r>
      </w:moveTo>
      <w:r w:rsidR="00404DC4" w:rsidRPr="00065302">
        <w:rPr>
          <w:rStyle w:val="Hyperlink"/>
        </w:rPr>
        <w:t>Providing Defaults for DFDL properties</w:t>
      </w:r>
      <w:moveTo w:id="2066" w:author="Mike Beckerle" w:date="2020-04-15T18:51:00Z">
        <w:r w:rsidRPr="00065302">
          <w:rPr>
            <w:rStyle w:val="Hyperlink"/>
          </w:rPr>
          <w:fldChar w:fldCharType="end"/>
        </w:r>
        <w:r>
          <w:t>.</w:t>
        </w:r>
      </w:moveTo>
      <w:ins w:id="2067" w:author="Mike Beckerle" w:date="2020-04-16T09:52:00Z">
        <w:r>
          <w:t>)</w:t>
        </w:r>
      </w:ins>
      <w:moveTo w:id="2068" w:author="Mike Beckerle" w:date="2020-04-15T18:51:00Z">
        <w:r>
          <w:t xml:space="preserve"> </w:t>
        </w:r>
      </w:moveTo>
    </w:p>
    <w:p w14:paraId="5A929B8D" w14:textId="77777777" w:rsidR="000E1214" w:rsidRDefault="00A87198">
      <w:pPr>
        <w:pStyle w:val="Codeblock0"/>
        <w:pBdr>
          <w:top w:val="single" w:sz="4" w:space="1" w:color="auto"/>
          <w:left w:val="single" w:sz="4" w:space="4" w:color="auto"/>
          <w:bottom w:val="single" w:sz="4" w:space="1" w:color="auto"/>
          <w:right w:val="single" w:sz="4" w:space="4" w:color="auto"/>
        </w:pBdr>
        <w:rPr>
          <w:ins w:id="2069" w:author="Mike Beckerle" w:date="2020-04-15T18:55:00Z"/>
          <w:rStyle w:val="CodeCharacter"/>
          <w:szCs w:val="20"/>
        </w:rPr>
      </w:pPr>
      <w:ins w:id="2070" w:author="Mike Beckerle" w:date="2020-04-15T18:55:00Z">
        <w:r>
          <w:rPr>
            <w:rStyle w:val="CodeCharacter"/>
            <w:szCs w:val="20"/>
          </w:rPr>
          <w:t>&lt;xs:schema ...&gt;</w:t>
        </w:r>
      </w:ins>
    </w:p>
    <w:p w14:paraId="456666D6" w14:textId="77777777" w:rsidR="000E1214" w:rsidRDefault="00A87198">
      <w:pPr>
        <w:pStyle w:val="Codeblock0"/>
        <w:pBdr>
          <w:top w:val="single" w:sz="4" w:space="1" w:color="auto"/>
          <w:left w:val="single" w:sz="4" w:space="4" w:color="auto"/>
          <w:bottom w:val="single" w:sz="4" w:space="1" w:color="auto"/>
          <w:right w:val="single" w:sz="4" w:space="4" w:color="auto"/>
        </w:pBdr>
        <w:rPr>
          <w:ins w:id="2071" w:author="Mike Beckerle" w:date="2020-04-15T18:55:00Z"/>
          <w:rStyle w:val="CodeCharacter"/>
          <w:szCs w:val="20"/>
        </w:rPr>
      </w:pPr>
      <w:ins w:id="2072" w:author="Mike Beckerle" w:date="2020-04-15T18:55:00Z">
        <w:r>
          <w:rPr>
            <w:rStyle w:val="CodeCharacter"/>
            <w:szCs w:val="20"/>
          </w:rPr>
          <w:t xml:space="preserve">  ...</w:t>
        </w:r>
      </w:ins>
    </w:p>
    <w:p w14:paraId="0483E7D4" w14:textId="77777777" w:rsidR="000E1214" w:rsidRDefault="00A87198">
      <w:pPr>
        <w:pStyle w:val="Codeblock0"/>
        <w:pBdr>
          <w:top w:val="single" w:sz="4" w:space="1" w:color="auto"/>
          <w:left w:val="single" w:sz="4" w:space="4" w:color="auto"/>
          <w:bottom w:val="single" w:sz="4" w:space="1" w:color="auto"/>
          <w:right w:val="single" w:sz="4" w:space="4" w:color="auto"/>
        </w:pBdr>
        <w:rPr>
          <w:ins w:id="2073" w:author="Mike Beckerle" w:date="2020-04-15T18:55:00Z"/>
          <w:rStyle w:val="CodeCharacter"/>
          <w:szCs w:val="20"/>
        </w:rPr>
      </w:pPr>
      <w:ins w:id="2074" w:author="Mike Beckerle" w:date="2020-04-15T18:55:00Z">
        <w:r>
          <w:rPr>
            <w:rStyle w:val="CodeCharacter"/>
            <w:szCs w:val="20"/>
          </w:rPr>
          <w:t xml:space="preserve">  &lt;xs:annotation&gt;</w:t>
        </w:r>
      </w:ins>
    </w:p>
    <w:p w14:paraId="53615973" w14:textId="77777777" w:rsidR="000E1214" w:rsidRDefault="00A87198">
      <w:pPr>
        <w:pStyle w:val="Codeblock0"/>
        <w:pBdr>
          <w:top w:val="single" w:sz="4" w:space="1" w:color="auto"/>
          <w:left w:val="single" w:sz="4" w:space="4" w:color="auto"/>
          <w:bottom w:val="single" w:sz="4" w:space="1" w:color="auto"/>
          <w:right w:val="single" w:sz="4" w:space="4" w:color="auto"/>
        </w:pBdr>
        <w:rPr>
          <w:ins w:id="2075" w:author="Mike Beckerle" w:date="2020-04-15T18:55:00Z"/>
          <w:rStyle w:val="CodeCharacter"/>
          <w:szCs w:val="20"/>
        </w:rPr>
      </w:pPr>
      <w:ins w:id="2076" w:author="Mike Beckerle" w:date="2020-04-15T18:55:00Z">
        <w:r>
          <w:rPr>
            <w:rStyle w:val="CodeCharacter"/>
            <w:szCs w:val="20"/>
          </w:rPr>
          <w:t xml:space="preserve">    &lt;xs:appinfo source="http://www.ogf.org/dfdl/"&gt;</w:t>
        </w:r>
      </w:ins>
    </w:p>
    <w:p w14:paraId="58B17BC6" w14:textId="77777777" w:rsidR="000E1214" w:rsidRDefault="000E1214">
      <w:pPr>
        <w:pStyle w:val="Codeblock0"/>
        <w:pBdr>
          <w:top w:val="single" w:sz="4" w:space="1" w:color="auto"/>
          <w:left w:val="single" w:sz="4" w:space="4" w:color="auto"/>
          <w:bottom w:val="single" w:sz="4" w:space="1" w:color="auto"/>
          <w:right w:val="single" w:sz="4" w:space="4" w:color="auto"/>
        </w:pBdr>
        <w:rPr>
          <w:ins w:id="2077" w:author="Mike Beckerle" w:date="2020-04-15T18:55:00Z"/>
          <w:rStyle w:val="CodeCharacter"/>
          <w:szCs w:val="20"/>
        </w:rPr>
      </w:pPr>
    </w:p>
    <w:p w14:paraId="2BE64375" w14:textId="77777777" w:rsidR="000E1214" w:rsidRDefault="00A87198">
      <w:pPr>
        <w:pStyle w:val="Codeblock0"/>
        <w:pBdr>
          <w:top w:val="single" w:sz="4" w:space="1" w:color="auto"/>
          <w:left w:val="single" w:sz="4" w:space="4" w:color="auto"/>
          <w:bottom w:val="single" w:sz="4" w:space="1" w:color="auto"/>
          <w:right w:val="single" w:sz="4" w:space="4" w:color="auto"/>
        </w:pBdr>
        <w:rPr>
          <w:ins w:id="2078" w:author="Mike Beckerle" w:date="2020-04-15T18:56:00Z"/>
          <w:rStyle w:val="CodeCharacter"/>
          <w:szCs w:val="20"/>
        </w:rPr>
      </w:pPr>
      <w:ins w:id="2079" w:author="Mike Beckerle" w:date="2020-04-15T18:55:00Z">
        <w:r>
          <w:rPr>
            <w:rStyle w:val="CodeCharacter"/>
            <w:szCs w:val="20"/>
          </w:rPr>
          <w:t xml:space="preserve">        &lt;dfdl:format </w:t>
        </w:r>
      </w:ins>
    </w:p>
    <w:p w14:paraId="3BB6A1E4" w14:textId="77777777" w:rsidR="000E1214" w:rsidRDefault="00A87198">
      <w:pPr>
        <w:pStyle w:val="Codeblock0"/>
        <w:pBdr>
          <w:top w:val="single" w:sz="4" w:space="1" w:color="auto"/>
          <w:left w:val="single" w:sz="4" w:space="4" w:color="auto"/>
          <w:bottom w:val="single" w:sz="4" w:space="1" w:color="auto"/>
          <w:right w:val="single" w:sz="4" w:space="4" w:color="auto"/>
        </w:pBdr>
        <w:rPr>
          <w:ins w:id="2080" w:author="Mike Beckerle" w:date="2020-04-15T18:55:00Z"/>
          <w:rStyle w:val="CodeCharacter"/>
          <w:szCs w:val="20"/>
        </w:rPr>
      </w:pPr>
      <w:ins w:id="2081" w:author="Mike Beckerle" w:date="2020-04-15T18:56:00Z">
        <w:r>
          <w:rPr>
            <w:rStyle w:val="CodeCharacter"/>
            <w:szCs w:val="20"/>
          </w:rPr>
          <w:t xml:space="preserve">           representation="binary"</w:t>
        </w:r>
      </w:ins>
    </w:p>
    <w:p w14:paraId="686D7F1E" w14:textId="77777777" w:rsidR="000E1214" w:rsidRDefault="00A87198">
      <w:pPr>
        <w:pStyle w:val="Codeblock0"/>
        <w:pBdr>
          <w:top w:val="single" w:sz="4" w:space="1" w:color="auto"/>
          <w:left w:val="single" w:sz="4" w:space="4" w:color="auto"/>
          <w:bottom w:val="single" w:sz="4" w:space="1" w:color="auto"/>
          <w:right w:val="single" w:sz="4" w:space="4" w:color="auto"/>
        </w:pBdr>
        <w:rPr>
          <w:ins w:id="2082" w:author="Mike Beckerle" w:date="2020-04-15T18:56:00Z"/>
          <w:rStyle w:val="CodeCharacter"/>
          <w:szCs w:val="20"/>
        </w:rPr>
      </w:pPr>
      <w:ins w:id="2083" w:author="Mike Beckerle" w:date="2020-04-15T18:55:00Z">
        <w:r>
          <w:rPr>
            <w:rStyle w:val="CodeCharacter"/>
            <w:szCs w:val="20"/>
          </w:rPr>
          <w:t xml:space="preserve">           byteOrder="bigEndian" </w:t>
        </w:r>
      </w:ins>
    </w:p>
    <w:p w14:paraId="4BB29331" w14:textId="77777777" w:rsidR="000E1214" w:rsidRDefault="00A87198">
      <w:pPr>
        <w:pStyle w:val="Codeblock0"/>
        <w:pBdr>
          <w:top w:val="single" w:sz="4" w:space="1" w:color="auto"/>
          <w:left w:val="single" w:sz="4" w:space="4" w:color="auto"/>
          <w:bottom w:val="single" w:sz="4" w:space="1" w:color="auto"/>
          <w:right w:val="single" w:sz="4" w:space="4" w:color="auto"/>
        </w:pBdr>
        <w:rPr>
          <w:ins w:id="2084" w:author="Mike Beckerle" w:date="2020-04-15T18:55:00Z"/>
          <w:rStyle w:val="CodeCharacter"/>
          <w:szCs w:val="20"/>
        </w:rPr>
      </w:pPr>
      <w:ins w:id="2085" w:author="Mike Beckerle" w:date="2020-04-15T18:56:00Z">
        <w:r>
          <w:rPr>
            <w:rStyle w:val="CodeCharacter"/>
            <w:szCs w:val="20"/>
          </w:rPr>
          <w:t xml:space="preserve">           </w:t>
        </w:r>
      </w:ins>
      <w:ins w:id="2086" w:author="Mike Beckerle" w:date="2020-04-15T18:55:00Z">
        <w:r>
          <w:rPr>
            <w:rStyle w:val="CodeCharacter"/>
            <w:szCs w:val="20"/>
          </w:rPr>
          <w:t>encoding="ascii"/&gt;</w:t>
        </w:r>
      </w:ins>
    </w:p>
    <w:p w14:paraId="1CC58ADB" w14:textId="77777777" w:rsidR="000E1214" w:rsidRDefault="000E1214">
      <w:pPr>
        <w:pStyle w:val="Codeblock0"/>
        <w:pBdr>
          <w:top w:val="single" w:sz="4" w:space="1" w:color="auto"/>
          <w:left w:val="single" w:sz="4" w:space="4" w:color="auto"/>
          <w:bottom w:val="single" w:sz="4" w:space="1" w:color="auto"/>
          <w:right w:val="single" w:sz="4" w:space="4" w:color="auto"/>
        </w:pBdr>
        <w:rPr>
          <w:ins w:id="2087" w:author="Mike Beckerle" w:date="2020-04-15T18:55:00Z"/>
          <w:rStyle w:val="CodeCharacter"/>
          <w:szCs w:val="20"/>
        </w:rPr>
      </w:pPr>
    </w:p>
    <w:p w14:paraId="616CB50B" w14:textId="77777777" w:rsidR="000E1214" w:rsidRDefault="00A87198">
      <w:pPr>
        <w:pStyle w:val="Codeblock0"/>
        <w:pBdr>
          <w:top w:val="single" w:sz="4" w:space="1" w:color="auto"/>
          <w:left w:val="single" w:sz="4" w:space="4" w:color="auto"/>
          <w:bottom w:val="single" w:sz="4" w:space="1" w:color="auto"/>
          <w:right w:val="single" w:sz="4" w:space="4" w:color="auto"/>
        </w:pBdr>
        <w:rPr>
          <w:ins w:id="2088" w:author="Mike Beckerle" w:date="2020-04-15T18:55:00Z"/>
          <w:rStyle w:val="CodeCharacter"/>
          <w:szCs w:val="20"/>
        </w:rPr>
      </w:pPr>
      <w:ins w:id="2089" w:author="Mike Beckerle" w:date="2020-04-15T18:55:00Z">
        <w:r>
          <w:rPr>
            <w:rStyle w:val="CodeCharacter"/>
            <w:szCs w:val="20"/>
          </w:rPr>
          <w:t xml:space="preserve">    &lt;/xs:appinfo&gt;</w:t>
        </w:r>
      </w:ins>
    </w:p>
    <w:p w14:paraId="226A5DC2" w14:textId="77777777" w:rsidR="000E1214" w:rsidRDefault="00A87198">
      <w:pPr>
        <w:pStyle w:val="Codeblock0"/>
        <w:pBdr>
          <w:top w:val="single" w:sz="4" w:space="1" w:color="auto"/>
          <w:left w:val="single" w:sz="4" w:space="4" w:color="auto"/>
          <w:bottom w:val="single" w:sz="4" w:space="1" w:color="auto"/>
          <w:right w:val="single" w:sz="4" w:space="4" w:color="auto"/>
        </w:pBdr>
        <w:rPr>
          <w:ins w:id="2090" w:author="Mike Beckerle" w:date="2020-04-15T18:55:00Z"/>
          <w:rStyle w:val="CodeCharacter"/>
          <w:szCs w:val="20"/>
        </w:rPr>
      </w:pPr>
      <w:ins w:id="2091" w:author="Mike Beckerle" w:date="2020-04-15T18:55:00Z">
        <w:r>
          <w:rPr>
            <w:rStyle w:val="CodeCharacter"/>
            <w:szCs w:val="20"/>
          </w:rPr>
          <w:t xml:space="preserve">  &lt;/xs:annotation&gt;</w:t>
        </w:r>
      </w:ins>
    </w:p>
    <w:p w14:paraId="659BB17E" w14:textId="77777777" w:rsidR="000E1214" w:rsidRDefault="00A87198">
      <w:pPr>
        <w:pStyle w:val="Codeblock0"/>
        <w:pBdr>
          <w:top w:val="single" w:sz="4" w:space="1" w:color="auto"/>
          <w:left w:val="single" w:sz="4" w:space="4" w:color="auto"/>
          <w:bottom w:val="single" w:sz="4" w:space="1" w:color="auto"/>
          <w:right w:val="single" w:sz="4" w:space="4" w:color="auto"/>
        </w:pBdr>
        <w:rPr>
          <w:ins w:id="2092" w:author="Mike Beckerle" w:date="2020-04-15T18:55:00Z"/>
          <w:rStyle w:val="CodeCharacter"/>
          <w:szCs w:val="20"/>
        </w:rPr>
      </w:pPr>
      <w:ins w:id="2093" w:author="Mike Beckerle" w:date="2020-04-15T18:55:00Z">
        <w:r>
          <w:rPr>
            <w:rStyle w:val="CodeCharacter"/>
            <w:szCs w:val="20"/>
          </w:rPr>
          <w:t xml:space="preserve">  ...</w:t>
        </w:r>
      </w:ins>
    </w:p>
    <w:p w14:paraId="20F51CB2" w14:textId="77777777" w:rsidR="000E1214" w:rsidRDefault="00A87198">
      <w:ins w:id="2094" w:author="Mike Beckerle" w:date="2020-04-15T18:55:00Z">
        <w:r>
          <w:rPr>
            <w:rStyle w:val="CodeCharacter"/>
            <w:szCs w:val="20"/>
          </w:rPr>
          <w:t>&lt;/xs:schema&gt;</w:t>
        </w:r>
      </w:ins>
      <w:moveToRangeEnd w:id="2023"/>
    </w:p>
    <w:p w14:paraId="0D6E13D8" w14:textId="77777777" w:rsidR="000E1214" w:rsidRDefault="00A87198" w:rsidP="002439DA">
      <w:pPr>
        <w:pStyle w:val="Heading3"/>
        <w:rPr>
          <w:ins w:id="2095" w:author="Mike Beckerle" w:date="2020-04-15T19:15:00Z"/>
          <w:rFonts w:eastAsia="Times New Roman"/>
        </w:rPr>
      </w:pPr>
      <w:bookmarkStart w:id="2096" w:name="_Toc322911557"/>
      <w:bookmarkStart w:id="2097" w:name="_Toc322912096"/>
      <w:bookmarkStart w:id="2098" w:name="_Toc329092946"/>
      <w:bookmarkStart w:id="2099" w:name="_Toc332701459"/>
      <w:bookmarkStart w:id="2100" w:name="_Toc332701766"/>
      <w:bookmarkStart w:id="2101" w:name="_Toc332711560"/>
      <w:bookmarkStart w:id="2102" w:name="_Toc332711868"/>
      <w:bookmarkStart w:id="2103" w:name="_Toc332712170"/>
      <w:bookmarkStart w:id="2104" w:name="_Toc332724086"/>
      <w:bookmarkStart w:id="2105" w:name="_Toc332724386"/>
      <w:bookmarkStart w:id="2106" w:name="_Toc341102682"/>
      <w:bookmarkStart w:id="2107" w:name="_Toc347241414"/>
      <w:bookmarkStart w:id="2108" w:name="_Toc347744607"/>
      <w:bookmarkStart w:id="2109" w:name="_Toc348984390"/>
      <w:bookmarkStart w:id="2110" w:name="_Toc348984695"/>
      <w:bookmarkStart w:id="2111" w:name="_Toc349037858"/>
      <w:bookmarkStart w:id="2112" w:name="_Toc349038163"/>
      <w:bookmarkStart w:id="2113" w:name="_Toc349042651"/>
      <w:bookmarkStart w:id="2114" w:name="_Toc351912642"/>
      <w:bookmarkStart w:id="2115" w:name="_Toc351914664"/>
      <w:bookmarkStart w:id="2116" w:name="_Toc351915098"/>
      <w:bookmarkStart w:id="2117" w:name="_Toc361231136"/>
      <w:bookmarkStart w:id="2118" w:name="_Toc361231662"/>
      <w:bookmarkStart w:id="2119" w:name="_Toc362444960"/>
      <w:bookmarkStart w:id="2120" w:name="_Toc363908882"/>
      <w:bookmarkStart w:id="2121" w:name="_Toc364463305"/>
      <w:bookmarkStart w:id="2122" w:name="_Toc366077903"/>
      <w:bookmarkStart w:id="2123" w:name="_Toc366078522"/>
      <w:bookmarkStart w:id="2124" w:name="_Toc366079508"/>
      <w:bookmarkStart w:id="2125" w:name="_Toc366080120"/>
      <w:bookmarkStart w:id="2126" w:name="_Toc366080729"/>
      <w:bookmarkStart w:id="2127" w:name="_Toc366505069"/>
      <w:bookmarkStart w:id="2128" w:name="_Toc366508438"/>
      <w:bookmarkStart w:id="2129" w:name="_Toc366512939"/>
      <w:bookmarkStart w:id="2130" w:name="_Toc366574130"/>
      <w:bookmarkStart w:id="2131" w:name="_Toc366577923"/>
      <w:bookmarkStart w:id="2132" w:name="_Toc366578517"/>
      <w:bookmarkStart w:id="2133" w:name="_Toc366579109"/>
      <w:bookmarkStart w:id="2134" w:name="_Toc366579700"/>
      <w:bookmarkStart w:id="2135" w:name="_Toc366580292"/>
      <w:bookmarkStart w:id="2136" w:name="_Toc366580883"/>
      <w:bookmarkStart w:id="2137" w:name="_Toc366581475"/>
      <w:bookmarkStart w:id="2138" w:name="_Toc243112771"/>
      <w:bookmarkStart w:id="2139" w:name="_Toc349042652"/>
      <w:bookmarkStart w:id="2140" w:name="_Toc50721209"/>
      <w:bookmarkStart w:id="2141" w:name="_Toc113075256"/>
      <w:bookmarkStart w:id="2142" w:name="_Toc112826278"/>
      <w:bookmarkStart w:id="2143" w:name="_Toc112836556"/>
      <w:bookmarkStart w:id="2144" w:name="_Toc194983928"/>
      <w:bookmarkStart w:id="2145" w:name="_Toc199516251"/>
      <w:bookmarkStart w:id="2146" w:name="_Toc175057325"/>
      <w:bookmarkStart w:id="2147" w:name="_Toc177399038"/>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commentRangeStart w:id="2148"/>
      <w:r>
        <w:rPr>
          <w:rFonts w:eastAsia="Times New Roman"/>
        </w:rPr>
        <w:t>Property Binding Syntax</w:t>
      </w:r>
      <w:commentRangeEnd w:id="2148"/>
      <w:r>
        <w:rPr>
          <w:rStyle w:val="CommentReference"/>
        </w:rPr>
        <w:commentReference w:id="2148"/>
      </w:r>
      <w:bookmarkEnd w:id="2138"/>
      <w:bookmarkEnd w:id="2139"/>
      <w:bookmarkEnd w:id="2140"/>
    </w:p>
    <w:p w14:paraId="52FC0515" w14:textId="77777777" w:rsidR="000E1214" w:rsidRDefault="00A87198">
      <w:pPr>
        <w:pStyle w:val="nobreak"/>
      </w:pPr>
      <w:ins w:id="2149" w:author="Mike Beckerle" w:date="2020-04-15T19:15:00Z">
        <w:r>
          <w:t xml:space="preserve">A </w:t>
        </w:r>
        <w:r>
          <w:rPr>
            <w:i/>
            <w:iCs/>
          </w:rPr>
          <w:t>property binding</w:t>
        </w:r>
        <w:r>
          <w:t xml:space="preserve"> is the syntax in a DFDL schema that gives a value to a property.</w:t>
        </w:r>
      </w:ins>
      <w:ins w:id="2150"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151"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152" w:author="Mike Beckerle" w:date="2020-04-15T19:04:00Z">
        <w:r>
          <w:t xml:space="preserve"> of the </w:t>
        </w:r>
      </w:ins>
      <w:r>
        <w:t>form</w:t>
      </w:r>
      <w:ins w:id="2153" w:author="Mike Beckerle" w:date="2020-04-15T19:04:00Z">
        <w:r>
          <w:t>s</w:t>
        </w:r>
      </w:ins>
      <w:r>
        <w:t xml:space="preserve"> with the following exceptions:</w:t>
      </w:r>
    </w:p>
    <w:p w14:paraId="32A57BF7" w14:textId="77777777" w:rsidR="000E1214" w:rsidRDefault="00A87198">
      <w:pPr>
        <w:numPr>
          <w:ilvl w:val="0"/>
          <w:numId w:val="46"/>
        </w:numPr>
      </w:pPr>
      <w:r>
        <w:t>The dfdl:ref property may be specified in attribute or short form</w:t>
      </w:r>
    </w:p>
    <w:p w14:paraId="119170C6" w14:textId="77777777" w:rsidR="000E1214" w:rsidRDefault="00A87198">
      <w:pPr>
        <w:numPr>
          <w:ilvl w:val="0"/>
          <w:numId w:val="46"/>
        </w:numPr>
      </w:pPr>
      <w:r>
        <w:t>The dfdl:escapeSchemeRef property may be specified in attribute or short form</w:t>
      </w:r>
    </w:p>
    <w:p w14:paraId="13A01EB2" w14:textId="77777777" w:rsidR="000E1214" w:rsidRDefault="00A87198">
      <w:pPr>
        <w:numPr>
          <w:ilvl w:val="0"/>
          <w:numId w:val="46"/>
        </w:numPr>
      </w:pPr>
      <w:r>
        <w:t>The dfdl:</w:t>
      </w:r>
      <w:r>
        <w:rPr>
          <w:rFonts w:eastAsia="MS Mincho"/>
        </w:rPr>
        <w:t xml:space="preserve">hiddenGroupRef  </w:t>
      </w:r>
      <w:r>
        <w:t>property may be specified in attribute or short form</w:t>
      </w:r>
    </w:p>
    <w:p w14:paraId="00C64013" w14:textId="77777777" w:rsidR="000E1214" w:rsidRDefault="00A87198">
      <w:pPr>
        <w:numPr>
          <w:ilvl w:val="0"/>
          <w:numId w:val="46"/>
        </w:numPr>
      </w:pPr>
      <w:r>
        <w:t>The dfdl:</w:t>
      </w:r>
      <w:r>
        <w:rPr>
          <w:rFonts w:eastAsia="MS Mincho"/>
        </w:rPr>
        <w:t>prefixLengthType</w:t>
      </w:r>
      <w:r>
        <w:t xml:space="preserve"> property may be specified in attribute or short form</w:t>
      </w:r>
    </w:p>
    <w:p w14:paraId="5094CF3A" w14:textId="77777777" w:rsidR="000E1214" w:rsidRDefault="00A87198">
      <w:pPr>
        <w:numPr>
          <w:ilvl w:val="0"/>
          <w:numId w:val="46"/>
        </w:numPr>
        <w:rPr>
          <w:ins w:id="2154" w:author="Mike Beckerle" w:date="2020-04-16T09:34:00Z"/>
        </w:rPr>
      </w:pPr>
      <w:r>
        <w:t xml:space="preserve">Short form </w:t>
      </w:r>
      <w:del w:id="2155" w:author="Mike Beckerle" w:date="2020-04-16T11:02:00Z">
        <w:r>
          <w:delText>is not allowed</w:delText>
        </w:r>
      </w:del>
      <w:ins w:id="2156" w:author="Mike Beckerle" w:date="2020-04-16T11:02:00Z">
        <w:r>
          <w:t>MUST NOT be used</w:t>
        </w:r>
      </w:ins>
      <w:r>
        <w:t xml:space="preserve"> on the xs:schema element. </w:t>
      </w:r>
    </w:p>
    <w:p w14:paraId="77DEB1FE" w14:textId="77777777" w:rsidR="000E1214" w:rsidRDefault="00A87198">
      <w:r>
        <w:t>It is a Schema Definition Error if the same property is specified in more than one form</w:t>
      </w:r>
      <w:ins w:id="2157" w:author="Mike Beckerle" w:date="2020-04-23T15:04:00Z">
        <w:r>
          <w:t xml:space="preserve">. That is, there is no priority ordering where one </w:t>
        </w:r>
      </w:ins>
      <w:ins w:id="2158" w:author="Mike Beckerle" w:date="2020-04-23T15:05:00Z">
        <w:r>
          <w:t>form takes precedent over another.</w:t>
        </w:r>
      </w:ins>
      <w:del w:id="2159"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141"/>
      <w:bookmarkEnd w:id="2142"/>
      <w:bookmarkEnd w:id="2143"/>
      <w:r>
        <w:rPr>
          <w:rFonts w:eastAsia="Times New Roman"/>
        </w:rPr>
        <w:t>Binding Syntax: Attribute Form</w:t>
      </w:r>
      <w:bookmarkEnd w:id="2144"/>
      <w:bookmarkEnd w:id="2145"/>
      <w:bookmarkEnd w:id="2146"/>
      <w:bookmarkEnd w:id="2147"/>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160" w:author="Mike Beckerle" w:date="2020-04-16T14:32:00Z">
        <w:r>
          <w:t>Name</w:t>
        </w:r>
      </w:ins>
      <w:r>
        <w:t xml:space="preserv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161" w:author="Mike Beckerle" w:date="2020-04-16T14:33:00Z">
        <w:r>
          <w:delText xml:space="preserve">The </w:delText>
        </w:r>
      </w:del>
      <w:del w:id="2162" w:author="Mike Beckerle" w:date="2020-04-16T14:31:00Z">
        <w:r>
          <w:rPr>
            <w:rStyle w:val="Emphasis"/>
          </w:rPr>
          <w:delText>Property</w:delText>
        </w:r>
        <w:r>
          <w:delText xml:space="preserve"> </w:delText>
        </w:r>
      </w:del>
      <w:del w:id="2163"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164" w:author="Mike Beckerle" w:date="2020-04-16T14:33:00Z">
        <w:r>
          <w:t>This is the attribute form of property binding.</w:t>
        </w:r>
      </w:ins>
    </w:p>
    <w:p w14:paraId="1E7F311D" w14:textId="77777777" w:rsidR="000E1214" w:rsidRDefault="00A87198">
      <w:pPr>
        <w:pStyle w:val="Heading4"/>
        <w:rPr>
          <w:rFonts w:eastAsia="Times New Roman"/>
        </w:rPr>
      </w:pPr>
      <w:bookmarkStart w:id="2165" w:name="_Ref161823626"/>
      <w:bookmarkStart w:id="2166" w:name="_Toc177399039"/>
      <w:bookmarkStart w:id="2167" w:name="_Toc175057326"/>
      <w:bookmarkStart w:id="2168" w:name="_Toc199516252"/>
      <w:bookmarkStart w:id="2169" w:name="_Toc194983929"/>
      <w:r>
        <w:rPr>
          <w:rFonts w:eastAsia="Times New Roman"/>
        </w:rPr>
        <w:t>Property Binding Syntax: Element Form</w:t>
      </w:r>
      <w:bookmarkEnd w:id="2165"/>
      <w:bookmarkEnd w:id="2166"/>
      <w:bookmarkEnd w:id="2167"/>
      <w:bookmarkEnd w:id="2168"/>
      <w:bookmarkEnd w:id="2169"/>
    </w:p>
    <w:p w14:paraId="108BF616" w14:textId="25815A9C" w:rsidR="000E1214" w:rsidRDefault="00A87198">
      <w:pPr>
        <w:pStyle w:val="nobreak"/>
      </w:pPr>
      <w:r>
        <w:t xml:space="preserve">The representation properties can sometimes have complex syntax, so an element form for </w:t>
      </w:r>
      <w:del w:id="2170" w:author="Mike Beckerle" w:date="2020-04-16T14:34:00Z">
        <w:r>
          <w:delText xml:space="preserve">representation </w:delText>
        </w:r>
      </w:del>
      <w:ins w:id="2171" w:author="Mike Beckerle" w:date="2020-04-16T14:34:00Z">
        <w:r>
          <w:t xml:space="preserve">individual </w:t>
        </w:r>
      </w:ins>
      <w:r>
        <w:t>property bindings is provided</w:t>
      </w:r>
      <w:del w:id="2172"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173" w:author="Mike Beckerle" w:date="2020-04-16T14:35:00Z">
        <w:r>
          <w:t xml:space="preserve"> </w:t>
        </w:r>
      </w:ins>
      <w:r>
        <w:t xml:space="preserve">element is </w:t>
      </w:r>
      <w:del w:id="2174" w:author="Mike Beckerle" w:date="2020-04-16T14:35:00Z">
        <w:r>
          <w:delText xml:space="preserve">called </w:delText>
        </w:r>
      </w:del>
      <w:r>
        <w:t xml:space="preserve">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175" w:author="Mike Beckerle" w:date="2020-04-16T14:36:00Z"/>
        </w:rPr>
      </w:pPr>
      <w:r>
        <w:t xml:space="preserve">Element form is mostly used for properties that themselves contain the quotation mark characters and escape characters so that </w:t>
      </w:r>
      <w:del w:id="2176" w:author="Mike Beckerle" w:date="2020-04-16T14:35:00Z">
        <w:r>
          <w:delText xml:space="preserve">they </w:delText>
        </w:r>
      </w:del>
      <w:ins w:id="2177" w:author="Mike Beckerle" w:date="2020-04-16T14:35:00Z">
        <w:r>
          <w:t xml:space="preserve">the property value </w:t>
        </w:r>
      </w:ins>
      <w:r>
        <w:t xml:space="preserve">can be expressed without concerns about confusion with the XSD syntax use of these same characters. </w:t>
      </w:r>
      <w:ins w:id="2178" w:author="Mike Beckerle" w:date="2020-04-16T14:35:00Z">
        <w:r>
          <w:t xml:space="preserve">XML's </w:t>
        </w:r>
      </w:ins>
      <w:r>
        <w:t>CDATA encapsulation can be used to allow malformed XML and mismatched quotes to be easily used as representation property values</w:t>
      </w:r>
      <w:ins w:id="2179" w:author="Mike Beckerle" w:date="2020-04-15T19:06:00Z">
        <w:r>
          <w:t>.</w:t>
        </w:r>
      </w:ins>
    </w:p>
    <w:p w14:paraId="58373930" w14:textId="77777777" w:rsidR="000E1214" w:rsidRDefault="00A87198">
      <w:ins w:id="2180" w:author="Mike Beckerle" w:date="2020-04-15T19:06:00Z">
        <w:r>
          <w:t xml:space="preserve">Here is an example where a delimiter has </w:t>
        </w:r>
      </w:ins>
      <w:ins w:id="2181" w:author="Mike Beckerle" w:date="2020-04-15T19:07:00Z">
        <w:r>
          <w:t>a syntax that overlaps with what XML comments look like. Use o</w:t>
        </w:r>
      </w:ins>
      <w:ins w:id="2182"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183" w:name="_Toc138694349"/>
      <w:bookmarkStart w:id="2184" w:name="_Toc177399040"/>
      <w:bookmarkStart w:id="2185" w:name="_Toc175057327"/>
      <w:bookmarkStart w:id="2186" w:name="_Toc199516253"/>
      <w:bookmarkStart w:id="2187"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183"/>
      <w:bookmarkEnd w:id="2184"/>
      <w:bookmarkEnd w:id="2185"/>
      <w:bookmarkEnd w:id="2186"/>
      <w:bookmarkEnd w:id="2187"/>
    </w:p>
    <w:p w14:paraId="0835B43D" w14:textId="25E5655B"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 Attributes which are in the namespace '</w:t>
      </w:r>
      <w:hyperlink r:id="rId23"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57BF40CB" w:rsidR="000E1214" w:rsidRDefault="00A87198">
      <w:ins w:id="2188" w:author="Mike Beckerle" w:date="2020-04-16T14:44:00Z">
        <w:r>
          <w:t xml:space="preserve">The above show use of short-form property binding syntax for annotating elements and sequences. </w:t>
        </w:r>
      </w:ins>
      <w:ins w:id="2189" w:author="Mike Beckerle" w:date="2020-04-16T14:45:00Z">
        <w:r>
          <w:t>Short-form is applicable also to xs:choice</w:t>
        </w:r>
      </w:ins>
      <w:ins w:id="2190" w:author="Mike Beckerle" w:date="2020-04-16T14:46:00Z">
        <w:r>
          <w:t>, xs:group,</w:t>
        </w:r>
      </w:ins>
      <w:ins w:id="2191" w:author="Mike Beckerle" w:date="2020-04-16T14:45:00Z">
        <w:r>
          <w:t xml:space="preserve"> and xs:simpleType</w:t>
        </w:r>
      </w:ins>
      <w:ins w:id="2192" w:author="Mike Beckerle" w:date="2020-04-16T14:46:00Z">
        <w:r>
          <w:t xml:space="preserve"> schema components</w:t>
        </w:r>
      </w:ins>
      <w:ins w:id="2193" w:author="Mike Beckerle" w:date="2020-04-16T14:45:00Z">
        <w:r>
          <w:t xml:space="preserve">. </w:t>
        </w:r>
      </w:ins>
      <w:r w:rsidR="00EA309B">
        <w:t>However,</w:t>
      </w:r>
      <w:del w:id="2194" w:author="Mike Beckerle" w:date="2020-04-16T14:42:00Z">
        <w:r>
          <w:delText xml:space="preserve">Because </w:delText>
        </w:r>
      </w:del>
      <w:ins w:id="2195" w:author="Mike Beckerle" w:date="2020-04-16T14:45:00Z">
        <w:r>
          <w:t>, note</w:t>
        </w:r>
      </w:ins>
      <w:ins w:id="2196" w:author="Mike Beckerle" w:date="2020-04-16T14:42:00Z">
        <w:r>
          <w:t xml:space="preserve"> that </w:t>
        </w:r>
      </w:ins>
      <w:r>
        <w:t xml:space="preserve">short form </w:t>
      </w:r>
      <w:del w:id="2197" w:author="Mike Beckerle" w:date="2020-04-16T14:47:00Z">
        <w:r>
          <w:delText xml:space="preserve">syntax </w:delText>
        </w:r>
      </w:del>
      <w:ins w:id="2198" w:author="Mike Beckerle" w:date="2020-04-16T14:47:00Z">
        <w:r>
          <w:t>property bindings are</w:t>
        </w:r>
      </w:ins>
      <w:del w:id="2199" w:author="Mike Beckerle" w:date="2020-04-16T14:47:00Z">
        <w:r>
          <w:delText>is</w:delText>
        </w:r>
      </w:del>
      <w:r>
        <w:t xml:space="preserve"> not allowed on the xs:schema element, an attribute form dfdl:format annotation must be used instead.</w:t>
      </w:r>
    </w:p>
    <w:p w14:paraId="3B58DA7F" w14:textId="77777777" w:rsidR="000E1214" w:rsidRDefault="00A87198" w:rsidP="002439DA">
      <w:pPr>
        <w:pStyle w:val="Heading3"/>
        <w:rPr>
          <w:rFonts w:eastAsia="Times New Roman"/>
        </w:rPr>
      </w:pPr>
      <w:bookmarkStart w:id="2200" w:name="_Toc322911559"/>
      <w:bookmarkStart w:id="2201" w:name="_Toc322912098"/>
      <w:bookmarkStart w:id="2202" w:name="_Toc329092948"/>
      <w:bookmarkStart w:id="2203" w:name="_Toc332701461"/>
      <w:bookmarkStart w:id="2204" w:name="_Toc332701768"/>
      <w:bookmarkStart w:id="2205" w:name="_Toc332711562"/>
      <w:bookmarkStart w:id="2206" w:name="_Toc332711870"/>
      <w:bookmarkStart w:id="2207" w:name="_Toc332712172"/>
      <w:bookmarkStart w:id="2208" w:name="_Toc332724088"/>
      <w:bookmarkStart w:id="2209" w:name="_Toc332724388"/>
      <w:bookmarkStart w:id="2210" w:name="_Toc341102684"/>
      <w:bookmarkStart w:id="2211" w:name="_Toc347241416"/>
      <w:bookmarkStart w:id="2212" w:name="_Toc347744609"/>
      <w:bookmarkStart w:id="2213" w:name="_Toc348984392"/>
      <w:bookmarkStart w:id="2214" w:name="_Toc348984697"/>
      <w:bookmarkStart w:id="2215" w:name="_Toc349037860"/>
      <w:bookmarkStart w:id="2216" w:name="_Toc349038165"/>
      <w:bookmarkStart w:id="2217" w:name="_Toc349042653"/>
      <w:bookmarkStart w:id="2218" w:name="_Toc351912644"/>
      <w:bookmarkStart w:id="2219" w:name="_Toc351914666"/>
      <w:bookmarkStart w:id="2220" w:name="_Toc351915100"/>
      <w:bookmarkStart w:id="2221" w:name="_Toc361231138"/>
      <w:bookmarkStart w:id="2222" w:name="_Toc361231664"/>
      <w:bookmarkStart w:id="2223" w:name="_Toc362444962"/>
      <w:bookmarkStart w:id="2224" w:name="_Toc363908884"/>
      <w:bookmarkStart w:id="2225" w:name="_Toc364463307"/>
      <w:bookmarkStart w:id="2226" w:name="_Toc366077905"/>
      <w:bookmarkStart w:id="2227" w:name="_Toc366078524"/>
      <w:bookmarkStart w:id="2228" w:name="_Toc366079510"/>
      <w:bookmarkStart w:id="2229" w:name="_Toc366080122"/>
      <w:bookmarkStart w:id="2230" w:name="_Toc366080731"/>
      <w:bookmarkStart w:id="2231" w:name="_Toc366505071"/>
      <w:bookmarkStart w:id="2232" w:name="_Toc366508440"/>
      <w:bookmarkStart w:id="2233" w:name="_Toc366512941"/>
      <w:bookmarkStart w:id="2234" w:name="_Toc366574132"/>
      <w:bookmarkStart w:id="2235" w:name="_Toc366577925"/>
      <w:bookmarkStart w:id="2236" w:name="_Toc366578519"/>
      <w:bookmarkStart w:id="2237" w:name="_Toc366579111"/>
      <w:bookmarkStart w:id="2238" w:name="_Toc366579702"/>
      <w:bookmarkStart w:id="2239" w:name="_Toc366580294"/>
      <w:bookmarkStart w:id="2240" w:name="_Toc366580885"/>
      <w:bookmarkStart w:id="2241" w:name="_Toc366581477"/>
      <w:bookmarkStart w:id="2242" w:name="_Toc138694341"/>
      <w:bookmarkStart w:id="2243" w:name="_Toc177399041"/>
      <w:bookmarkStart w:id="2244" w:name="_Toc175057328"/>
      <w:bookmarkStart w:id="2245" w:name="_Toc199516254"/>
      <w:bookmarkStart w:id="2246" w:name="_Toc194983931"/>
      <w:bookmarkStart w:id="2247" w:name="_Toc243112772"/>
      <w:bookmarkStart w:id="2248" w:name="_Toc349042654"/>
      <w:bookmarkStart w:id="2249" w:name="_Toc50721210"/>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rPr>
          <w:rFonts w:eastAsia="Times New Roman"/>
        </w:rPr>
        <w:t xml:space="preserve">Empty </w:t>
      </w:r>
      <w:bookmarkEnd w:id="2242"/>
      <w:bookmarkEnd w:id="2243"/>
      <w:bookmarkEnd w:id="2244"/>
      <w:r>
        <w:rPr>
          <w:rFonts w:eastAsia="Times New Roman"/>
        </w:rPr>
        <w:t>String as a Representation Property Value</w:t>
      </w:r>
      <w:bookmarkEnd w:id="2245"/>
      <w:bookmarkEnd w:id="2246"/>
      <w:bookmarkEnd w:id="2247"/>
      <w:bookmarkEnd w:id="2248"/>
      <w:bookmarkEnd w:id="2249"/>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250" w:author="Mike Beckerle" w:date="2020-04-16T14:40:00Z">
        <w:r>
          <w:delText xml:space="preserve">appropriate </w:delText>
        </w:r>
      </w:del>
      <w:ins w:id="2251" w:author="Mike Beckerle" w:date="2020-04-16T14:40:00Z">
        <w:r>
          <w:t>a valid</w:t>
        </w:r>
      </w:ins>
      <w:del w:id="2252" w:author="Mike Beckerle" w:date="2020-04-16T14:40:00Z">
        <w:r>
          <w:delText>as a</w:delText>
        </w:r>
      </w:del>
      <w:r>
        <w:t xml:space="preserve"> value for certain properties. </w:t>
      </w:r>
    </w:p>
    <w:p w14:paraId="09F62315" w14:textId="77777777" w:rsidR="000E1214" w:rsidRDefault="00A87198">
      <w:r>
        <w:rPr>
          <w:rFonts w:eastAsia="MS Mincho"/>
          <w:lang w:eastAsia="ja-JP"/>
        </w:rPr>
        <w:t xml:space="preserve">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893233">
      <w:pPr>
        <w:pStyle w:val="Heading2"/>
        <w:rPr>
          <w:ins w:id="2253" w:author="Mike Beckerle" w:date="2020-04-16T14:48:00Z"/>
        </w:rPr>
      </w:pPr>
      <w:bookmarkStart w:id="2254" w:name="_Toc137360897"/>
      <w:bookmarkStart w:id="2255" w:name="_Toc137360898"/>
      <w:bookmarkStart w:id="2256" w:name="_Toc137029569"/>
      <w:bookmarkStart w:id="2257" w:name="_Toc137029570"/>
      <w:bookmarkStart w:id="2258" w:name="_Toc137029571"/>
      <w:bookmarkStart w:id="2259" w:name="_Toc137029574"/>
      <w:bookmarkStart w:id="2260" w:name="_Toc137029576"/>
      <w:bookmarkStart w:id="2261" w:name="_Toc138694338"/>
      <w:bookmarkStart w:id="2262" w:name="_Ref140934911"/>
      <w:bookmarkStart w:id="2263" w:name="_Ref140934918"/>
      <w:bookmarkStart w:id="2264" w:name="_Toc177399042"/>
      <w:bookmarkStart w:id="2265" w:name="_Toc175057329"/>
      <w:bookmarkStart w:id="2266" w:name="_Toc199516255"/>
      <w:bookmarkStart w:id="2267" w:name="_Toc194983932"/>
      <w:bookmarkStart w:id="2268" w:name="_Ref215568985"/>
      <w:bookmarkStart w:id="2269" w:name="_Ref215568992"/>
      <w:bookmarkStart w:id="2270" w:name="_Toc243112773"/>
      <w:bookmarkStart w:id="2271" w:name="_Ref251074304"/>
      <w:bookmarkStart w:id="2272" w:name="_Ref251074309"/>
      <w:bookmarkStart w:id="2273" w:name="_Toc349042655"/>
      <w:bookmarkStart w:id="2274" w:name="_Toc50721211"/>
      <w:bookmarkEnd w:id="2254"/>
      <w:bookmarkEnd w:id="2255"/>
      <w:bookmarkEnd w:id="2256"/>
      <w:bookmarkEnd w:id="2257"/>
      <w:bookmarkEnd w:id="2258"/>
      <w:bookmarkEnd w:id="2259"/>
      <w:bookmarkEnd w:id="2260"/>
      <w:r>
        <w:t>dfdl:defineFormat - Reusable Data Format Definitions</w:t>
      </w:r>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p>
    <w:p w14:paraId="6F4402F2" w14:textId="77777777" w:rsidR="000E1214" w:rsidRDefault="00A87198">
      <w:pPr>
        <w:pStyle w:val="nobreak"/>
      </w:pPr>
      <w:ins w:id="2275" w:author="Mike Beckerle" w:date="2020-04-16T14:50:00Z">
        <w:r>
          <w:t>To avoid error-prone redundant expression of properties in DFDL schemas, a</w:t>
        </w:r>
      </w:ins>
      <w:ins w:id="2276" w:author="Mike Beckerle" w:date="2020-04-16T14:48:00Z">
        <w:r>
          <w:t xml:space="preserve"> </w:t>
        </w:r>
      </w:ins>
      <w:ins w:id="2277" w:author="Mike Beckerle" w:date="2020-04-16T14:49:00Z">
        <w:r>
          <w:t xml:space="preserve">collection of DFDL properties can be given a name so that they are reusable </w:t>
        </w:r>
      </w:ins>
      <w:ins w:id="2278" w:author="Mike Beckerle" w:date="2020-04-16T14:50:00Z">
        <w:r>
          <w:t>by</w:t>
        </w:r>
      </w:ins>
      <w:ins w:id="2279" w:author="Mike Beckerle" w:date="2020-04-16T14:51:00Z">
        <w:r>
          <w:t xml:space="preserve"> way of a</w:t>
        </w:r>
        <w:r>
          <w:rPr>
            <w:i/>
            <w:iCs/>
          </w:rPr>
          <w:t xml:space="preserve"> format reference</w:t>
        </w:r>
        <w:r>
          <w:t>.</w:t>
        </w:r>
      </w:ins>
      <w:ins w:id="2280" w:author="Mike Beckerle" w:date="2020-04-16T14:50:00Z">
        <w:r>
          <w:t xml:space="preserve"> </w:t>
        </w:r>
      </w:ins>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77777777" w:rsidR="000E1214" w:rsidRDefault="00A87198">
      <w:r>
        <w:t xml:space="preserve">The construct creates a named data format definition. The value of the name attribute is of XML type NCName.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281" w:name="_Toc322911562"/>
      <w:bookmarkStart w:id="2282" w:name="_Toc322912101"/>
      <w:bookmarkStart w:id="2283" w:name="_Toc329092951"/>
      <w:bookmarkStart w:id="2284" w:name="_Toc332701464"/>
      <w:bookmarkStart w:id="2285" w:name="_Toc332701771"/>
      <w:bookmarkStart w:id="2286" w:name="_Toc332711565"/>
      <w:bookmarkStart w:id="2287" w:name="_Toc332711873"/>
      <w:bookmarkStart w:id="2288" w:name="_Toc332712175"/>
      <w:bookmarkStart w:id="2289" w:name="_Toc332724091"/>
      <w:bookmarkStart w:id="2290" w:name="_Toc332724391"/>
      <w:bookmarkStart w:id="2291" w:name="_Toc341102687"/>
      <w:bookmarkStart w:id="2292" w:name="_Toc347241419"/>
      <w:bookmarkStart w:id="2293" w:name="_Toc347744612"/>
      <w:bookmarkStart w:id="2294" w:name="_Toc348984395"/>
      <w:bookmarkStart w:id="2295" w:name="_Toc348984700"/>
      <w:bookmarkStart w:id="2296" w:name="_Toc349037863"/>
      <w:bookmarkStart w:id="2297" w:name="_Toc349038168"/>
      <w:bookmarkStart w:id="2298" w:name="_Toc349042656"/>
      <w:bookmarkStart w:id="2299" w:name="_Toc351912647"/>
      <w:bookmarkStart w:id="2300" w:name="_Toc351914669"/>
      <w:bookmarkStart w:id="2301" w:name="_Toc351915103"/>
      <w:bookmarkStart w:id="2302" w:name="_Toc361231141"/>
      <w:bookmarkStart w:id="2303" w:name="_Toc361231667"/>
      <w:bookmarkStart w:id="2304" w:name="_Toc362444965"/>
      <w:bookmarkStart w:id="2305" w:name="_Toc363908887"/>
      <w:bookmarkStart w:id="2306" w:name="_Toc364463310"/>
      <w:bookmarkStart w:id="2307" w:name="_Toc366077908"/>
      <w:bookmarkStart w:id="2308" w:name="_Toc366078527"/>
      <w:bookmarkStart w:id="2309" w:name="_Toc366079513"/>
      <w:bookmarkStart w:id="2310" w:name="_Toc366080125"/>
      <w:bookmarkStart w:id="2311" w:name="_Toc366080734"/>
      <w:bookmarkStart w:id="2312" w:name="_Toc366505074"/>
      <w:bookmarkStart w:id="2313" w:name="_Toc366508443"/>
      <w:bookmarkStart w:id="2314" w:name="_Toc366512944"/>
      <w:bookmarkStart w:id="2315" w:name="_Toc366574135"/>
      <w:bookmarkStart w:id="2316" w:name="_Toc366577928"/>
      <w:bookmarkStart w:id="2317" w:name="_Toc366578522"/>
      <w:bookmarkStart w:id="2318" w:name="_Toc366579114"/>
      <w:bookmarkStart w:id="2319" w:name="_Toc366579705"/>
      <w:bookmarkStart w:id="2320" w:name="_Toc366580297"/>
      <w:bookmarkStart w:id="2321" w:name="_Toc366580888"/>
      <w:bookmarkStart w:id="2322" w:name="_Toc366581480"/>
      <w:bookmarkStart w:id="2323" w:name="_Toc199515629"/>
      <w:bookmarkStart w:id="2324" w:name="_Toc199515817"/>
      <w:bookmarkStart w:id="2325" w:name="_Toc199516256"/>
      <w:bookmarkStart w:id="2326" w:name="_Toc322911564"/>
      <w:bookmarkStart w:id="2327" w:name="_Toc322912103"/>
      <w:bookmarkStart w:id="2328" w:name="_Toc329092953"/>
      <w:bookmarkStart w:id="2329" w:name="_Toc332701466"/>
      <w:bookmarkStart w:id="2330" w:name="_Toc332701773"/>
      <w:bookmarkStart w:id="2331" w:name="_Toc332711567"/>
      <w:bookmarkStart w:id="2332" w:name="_Toc332711875"/>
      <w:bookmarkStart w:id="2333" w:name="_Toc332712177"/>
      <w:bookmarkStart w:id="2334" w:name="_Toc332724093"/>
      <w:bookmarkStart w:id="2335" w:name="_Toc332724393"/>
      <w:bookmarkStart w:id="2336" w:name="_Toc341102689"/>
      <w:bookmarkStart w:id="2337" w:name="_Toc347241421"/>
      <w:bookmarkStart w:id="2338" w:name="_Toc347744614"/>
      <w:bookmarkStart w:id="2339" w:name="_Toc348984397"/>
      <w:bookmarkStart w:id="2340" w:name="_Toc348984702"/>
      <w:bookmarkStart w:id="2341" w:name="_Toc349037865"/>
      <w:bookmarkStart w:id="2342" w:name="_Toc349038170"/>
      <w:bookmarkStart w:id="2343" w:name="_Toc349042658"/>
      <w:bookmarkStart w:id="2344" w:name="_Toc351912649"/>
      <w:bookmarkStart w:id="2345" w:name="_Toc351914671"/>
      <w:bookmarkStart w:id="2346" w:name="_Toc351915105"/>
      <w:bookmarkStart w:id="2347" w:name="_Toc361231143"/>
      <w:bookmarkStart w:id="2348" w:name="_Toc361231669"/>
      <w:bookmarkStart w:id="2349" w:name="_Toc362444967"/>
      <w:bookmarkStart w:id="2350" w:name="_Toc363908889"/>
      <w:bookmarkStart w:id="2351" w:name="_Toc364463312"/>
      <w:bookmarkStart w:id="2352" w:name="_Toc366077910"/>
      <w:bookmarkStart w:id="2353" w:name="_Toc366078529"/>
      <w:bookmarkStart w:id="2354" w:name="_Toc366079515"/>
      <w:bookmarkStart w:id="2355" w:name="_Toc366080127"/>
      <w:bookmarkStart w:id="2356" w:name="_Toc366080736"/>
      <w:bookmarkStart w:id="2357" w:name="_Toc366505076"/>
      <w:bookmarkStart w:id="2358" w:name="_Toc366508445"/>
      <w:bookmarkStart w:id="2359" w:name="_Toc366512946"/>
      <w:bookmarkStart w:id="2360" w:name="_Toc366574137"/>
      <w:bookmarkStart w:id="2361" w:name="_Toc366577930"/>
      <w:bookmarkStart w:id="2362" w:name="_Toc366578524"/>
      <w:bookmarkStart w:id="2363" w:name="_Toc366579116"/>
      <w:bookmarkStart w:id="2364" w:name="_Toc366579707"/>
      <w:bookmarkStart w:id="2365" w:name="_Toc366580299"/>
      <w:bookmarkStart w:id="2366" w:name="_Toc366580890"/>
      <w:bookmarkStart w:id="2367" w:name="_Toc366581482"/>
      <w:bookmarkStart w:id="2368" w:name="_Toc138694340"/>
      <w:bookmarkStart w:id="2369" w:name="_Toc177399044"/>
      <w:bookmarkStart w:id="2370" w:name="_Toc175057331"/>
      <w:bookmarkStart w:id="2371" w:name="_Toc199516258"/>
      <w:bookmarkStart w:id="2372" w:name="_Toc194983934"/>
      <w:bookmarkStart w:id="2373" w:name="_Toc243112775"/>
      <w:bookmarkStart w:id="2374" w:name="_Toc349042659"/>
      <w:bookmarkStart w:id="2375" w:name="_Toc50721212"/>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r>
        <w:rPr>
          <w:rFonts w:eastAsia="Times New Roman"/>
        </w:rPr>
        <w:t>Using/Referencing a Named Format Definition</w:t>
      </w:r>
      <w:bookmarkStart w:id="2376" w:name="_Toc322911566"/>
      <w:bookmarkStart w:id="2377" w:name="_Toc322912105"/>
      <w:bookmarkStart w:id="2378" w:name="_Toc329092955"/>
      <w:bookmarkStart w:id="2379" w:name="_Toc332701468"/>
      <w:bookmarkStart w:id="2380" w:name="_Toc332701775"/>
      <w:bookmarkStart w:id="2381" w:name="_Toc332711569"/>
      <w:bookmarkStart w:id="2382" w:name="_Toc332711877"/>
      <w:bookmarkStart w:id="2383" w:name="_Toc332712179"/>
      <w:bookmarkStart w:id="2384" w:name="_Toc332724095"/>
      <w:bookmarkStart w:id="2385" w:name="_Toc332724395"/>
      <w:bookmarkStart w:id="2386" w:name="_Toc341102691"/>
      <w:bookmarkStart w:id="2387" w:name="_Toc347241423"/>
      <w:bookmarkStart w:id="2388" w:name="_Toc347744616"/>
      <w:bookmarkStart w:id="2389" w:name="_Toc348984399"/>
      <w:bookmarkStart w:id="2390" w:name="_Toc348984704"/>
      <w:bookmarkStart w:id="2391" w:name="_Toc349037867"/>
      <w:bookmarkStart w:id="2392" w:name="_Toc349038172"/>
      <w:bookmarkStart w:id="2393" w:name="_Toc349042660"/>
      <w:bookmarkStart w:id="2394" w:name="_Toc349642090"/>
      <w:bookmarkStart w:id="2395" w:name="_Toc351912651"/>
      <w:bookmarkStart w:id="2396" w:name="_Toc351914673"/>
      <w:bookmarkStart w:id="2397" w:name="_Toc351915107"/>
      <w:bookmarkStart w:id="2398" w:name="_Toc361231145"/>
      <w:bookmarkStart w:id="2399" w:name="_Toc361231671"/>
      <w:bookmarkStart w:id="2400" w:name="_Toc362444969"/>
      <w:bookmarkStart w:id="2401" w:name="_Toc363908891"/>
      <w:bookmarkStart w:id="2402" w:name="_Toc364463314"/>
      <w:bookmarkStart w:id="2403" w:name="_Toc366077912"/>
      <w:bookmarkStart w:id="2404" w:name="_Toc366078531"/>
      <w:bookmarkStart w:id="2405" w:name="_Toc366079517"/>
      <w:bookmarkStart w:id="2406" w:name="_Toc366080129"/>
      <w:bookmarkStart w:id="2407" w:name="_Toc366080738"/>
      <w:bookmarkStart w:id="2408" w:name="_Toc366505078"/>
      <w:bookmarkStart w:id="2409" w:name="_Toc366508447"/>
      <w:bookmarkStart w:id="2410" w:name="_Toc366512948"/>
      <w:bookmarkStart w:id="2411" w:name="_Toc366574139"/>
      <w:bookmarkStart w:id="2412" w:name="_Toc366577932"/>
      <w:bookmarkStart w:id="2413" w:name="_Toc366578526"/>
      <w:bookmarkStart w:id="2414" w:name="_Toc366579118"/>
      <w:bookmarkStart w:id="2415" w:name="_Toc366579709"/>
      <w:bookmarkStart w:id="2416" w:name="_Toc366580301"/>
      <w:bookmarkStart w:id="2417" w:name="_Toc366580892"/>
      <w:bookmarkStart w:id="2418" w:name="_Toc366581484"/>
      <w:bookmarkStart w:id="2419" w:name="_The_dfdl:assert_Annotation"/>
      <w:bookmarkStart w:id="2420" w:name="_Ref384983179"/>
      <w:bookmarkStart w:id="2421" w:name="_Ref384983169"/>
      <w:bookmarkStart w:id="2422" w:name="_Toc177399045"/>
      <w:bookmarkStart w:id="2423" w:name="_Toc175057332"/>
      <w:bookmarkStart w:id="2424" w:name="_Toc199516259"/>
      <w:bookmarkStart w:id="2425" w:name="_Toc194983935"/>
      <w:bookmarkStart w:id="2426" w:name="_Toc243112776"/>
      <w:bookmarkStart w:id="2427" w:name="_Ref251072473"/>
      <w:bookmarkStart w:id="2428" w:name="_Ref251072479"/>
      <w:bookmarkStart w:id="2429" w:name="_Toc349042661"/>
      <w:bookmarkEnd w:id="2368"/>
      <w:bookmarkEnd w:id="2369"/>
      <w:bookmarkEnd w:id="2370"/>
      <w:bookmarkEnd w:id="2371"/>
      <w:bookmarkEnd w:id="2372"/>
      <w:bookmarkEnd w:id="2373"/>
      <w:bookmarkEnd w:id="2374"/>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r>
        <w:rPr>
          <w:rFonts w:eastAsia="Times New Roman"/>
        </w:rPr>
        <w:t>: The dfdl:ref Property</w:t>
      </w:r>
      <w:bookmarkEnd w:id="2420"/>
      <w:bookmarkEnd w:id="2421"/>
      <w:bookmarkEnd w:id="2375"/>
    </w:p>
    <w:p w14:paraId="4AB0E7B8" w14:textId="34AC53F6" w:rsidR="000E1214" w:rsidRDefault="00A87198">
      <w:pPr>
        <w:pStyle w:val="nobreak"/>
      </w:pPr>
      <w:r>
        <w:t xml:space="preserve">A named, reusable, dfdl:defineFormat definition is used by referring to its name from a format annotation using the </w:t>
      </w:r>
      <w:ins w:id="2430" w:author="Mike Beckerle" w:date="2020-04-15T18:58:00Z">
        <w:r>
          <w:t>dfdl:</w:t>
        </w:r>
      </w:ins>
      <w:r>
        <w:t xml:space="preserve">ref property. For </w:t>
      </w:r>
      <w:r w:rsidR="00EA309B">
        <w:t>example,</w:t>
      </w:r>
      <w:ins w:id="2431" w:author="Mike Beckerle" w:date="2020-04-15T18:58:00Z">
        <w:r>
          <w:t xml:space="preserve"> here this annotation reuses the format named 'baseFormat'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432" w:author="Mike Beckerle" w:date="2020-04-15T18:57:00Z">
        <w:r>
          <w:rPr>
            <w:rStyle w:val="CodeCharacter"/>
            <w:szCs w:val="20"/>
          </w:rPr>
          <w:delText>reusableDef</w:delText>
        </w:r>
      </w:del>
      <w:ins w:id="2433"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t>The behavior of this dfdl:</w:t>
      </w:r>
      <w:del w:id="2434" w:author="Mike Beckerle" w:date="2020-04-15T18:59:00Z">
        <w:r>
          <w:delText xml:space="preserve">defineFormat </w:delText>
        </w:r>
      </w:del>
      <w:ins w:id="2435" w:author="Mike Beckerle" w:date="2020-04-15T18:59:00Z">
        <w:r>
          <w:t xml:space="preserve">element </w:t>
        </w:r>
      </w:ins>
      <w:r>
        <w:t>definition is as if all representation properties defined by the named dfdl:defineFormat definition</w:t>
      </w:r>
      <w:ins w:id="2436" w:author="Mike Beckerle" w:date="2020-04-15T18:59:00Z">
        <w:r>
          <w:t xml:space="preserve"> for 'baseFormat'</w:t>
        </w:r>
      </w:ins>
      <w:r>
        <w:t xml:space="preserve"> were instead written directly on this </w:t>
      </w:r>
      <w:del w:id="2437" w:author="Mike Beckerle" w:date="2020-04-15T18:59:00Z">
        <w:r>
          <w:delText xml:space="preserve">format </w:delText>
        </w:r>
      </w:del>
      <w:ins w:id="2438" w:author="Mike Beckerle" w:date="2020-04-15T18:59:00Z">
        <w:r>
          <w:t xml:space="preserve">dfdl:element </w:t>
        </w:r>
      </w:ins>
      <w:r>
        <w:t xml:space="preserve">annotation; however, these are superseded by any representation properties that are defined here such as the </w:t>
      </w:r>
      <w:ins w:id="2439" w:author="Mike Beckerle" w:date="2020-04-15T18:59:00Z">
        <w:r>
          <w:t>dfdl:</w:t>
        </w:r>
      </w:ins>
      <w:r>
        <w:t>encoding property in the example above.</w:t>
      </w:r>
    </w:p>
    <w:p w14:paraId="29374F15" w14:textId="77777777" w:rsidR="000E1214" w:rsidRDefault="00A87198" w:rsidP="002439DA">
      <w:pPr>
        <w:pStyle w:val="Heading3"/>
        <w:rPr>
          <w:rFonts w:eastAsia="Times New Roman"/>
        </w:rPr>
      </w:pPr>
      <w:bookmarkStart w:id="2440" w:name="_Toc349042657"/>
      <w:bookmarkStart w:id="2441" w:name="_Toc243112774"/>
      <w:bookmarkStart w:id="2442" w:name="_Toc194983933"/>
      <w:bookmarkStart w:id="2443" w:name="_Toc199516257"/>
      <w:bookmarkStart w:id="2444" w:name="_Toc175057330"/>
      <w:bookmarkStart w:id="2445" w:name="_Toc177399043"/>
      <w:bookmarkStart w:id="2446" w:name="_Ref161824338"/>
      <w:bookmarkStart w:id="2447" w:name="_Toc138694339"/>
      <w:bookmarkStart w:id="2448" w:name="_Toc50721213"/>
      <w:r>
        <w:rPr>
          <w:rFonts w:eastAsia="Times New Roman"/>
        </w:rPr>
        <w:t>Inheritance for dfdl:defineFormat</w:t>
      </w:r>
      <w:bookmarkEnd w:id="2440"/>
      <w:bookmarkEnd w:id="2441"/>
      <w:bookmarkEnd w:id="2442"/>
      <w:bookmarkEnd w:id="2443"/>
      <w:bookmarkEnd w:id="2444"/>
      <w:bookmarkEnd w:id="2445"/>
      <w:bookmarkEnd w:id="2446"/>
      <w:bookmarkEnd w:id="2447"/>
      <w:bookmarkEnd w:id="2448"/>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449" w:author="Mike Beckerle" w:date="2020-04-16T15:06:00Z">
        <w:r>
          <w:rPr>
            <w:rStyle w:val="CodeCharacter"/>
            <w:szCs w:val="20"/>
          </w:rPr>
          <w:delText>text</w:delText>
        </w:r>
      </w:del>
      <w:ins w:id="2450"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451" w:author="Mike Beckerle" w:date="2020-04-16T15:06:00Z">
        <w:r>
          <w:rPr>
            <w:rStyle w:val="CodeCharacter"/>
            <w:szCs w:val="20"/>
          </w:rPr>
          <w:delText>textSpecialFormat1</w:delText>
        </w:r>
      </w:del>
      <w:ins w:id="2452"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5E37FF37" w14:textId="55B1767D" w:rsidR="000E1214" w:rsidRDefault="00A87198">
      <w:r>
        <w:t>It is a Schema Definition Error if use of the dfdl:ref property results in a circular path.</w:t>
      </w:r>
    </w:p>
    <w:p w14:paraId="2546B6A0" w14:textId="77777777" w:rsidR="000E1214" w:rsidRDefault="00A87198" w:rsidP="00893233">
      <w:pPr>
        <w:pStyle w:val="Heading2"/>
      </w:pPr>
      <w:bookmarkStart w:id="2453" w:name="_Ref38541924"/>
      <w:bookmarkStart w:id="2454" w:name="_Toc50721214"/>
      <w:r>
        <w:t>The dfdl:assert Statement Annotation Element</w:t>
      </w:r>
      <w:bookmarkEnd w:id="2422"/>
      <w:bookmarkEnd w:id="2423"/>
      <w:bookmarkEnd w:id="2424"/>
      <w:bookmarkEnd w:id="2425"/>
      <w:bookmarkEnd w:id="2426"/>
      <w:bookmarkEnd w:id="2427"/>
      <w:bookmarkEnd w:id="2428"/>
      <w:bookmarkEnd w:id="2429"/>
      <w:bookmarkEnd w:id="2453"/>
      <w:bookmarkEnd w:id="2454"/>
    </w:p>
    <w:p w14:paraId="24D8E335" w14:textId="77777777" w:rsidR="000E1214" w:rsidRDefault="00A87198">
      <w:pPr>
        <w:rPr>
          <w:ins w:id="2455" w:author="Mike Beckerle" w:date="2020-04-16T15:08:00Z"/>
        </w:rPr>
      </w:pPr>
      <w:r>
        <w:t>The dfdl:assert statement annotation element is used to assert truths about a DFDL model that are used when parsing to ensure that the data are well-formed. They are not used when unparsing.</w:t>
      </w:r>
    </w:p>
    <w:p w14:paraId="2F911BE1" w14:textId="77777777" w:rsidR="000E1214" w:rsidRDefault="00A87198">
      <w:pPr>
        <w:rPr>
          <w:ins w:id="2456" w:author="Mike Beckerle" w:date="2020-04-16T15:12:00Z"/>
        </w:rPr>
      </w:pPr>
      <w:del w:id="2457" w:author="Mike Beckerle" w:date="2020-04-16T15:16:00Z">
        <w:r>
          <w:delText>These checks</w:delText>
        </w:r>
      </w:del>
      <w:del w:id="2458" w:author="Mike Beckerle" w:date="2020-04-16T15:08:00Z">
        <w:r>
          <w:delText xml:space="preserve"> are separate from validation che</w:delText>
        </w:r>
      </w:del>
      <w:del w:id="2459" w:author="Mike Beckerle" w:date="2020-04-16T15:09:00Z">
        <w:r>
          <w:delText>cking</w:delText>
        </w:r>
      </w:del>
      <w:del w:id="2460" w:author="Mike Beckerle" w:date="2020-04-16T15:16:00Z">
        <w:r>
          <w:delText xml:space="preserve"> and are performed even when validation is off. </w:delText>
        </w:r>
      </w:del>
      <w:r>
        <w:t>Th</w:t>
      </w:r>
      <w:ins w:id="2461" w:author="Mike Beckerle" w:date="2020-04-16T15:11:00Z">
        <w:r>
          <w:t>e</w:t>
        </w:r>
      </w:ins>
      <w:ins w:id="2462" w:author="Mike Beckerle" w:date="2020-04-16T15:12:00Z">
        <w:r>
          <w:t>re is a critical</w:t>
        </w:r>
      </w:ins>
      <w:del w:id="2463" w:author="Mike Beckerle" w:date="2020-04-16T15:11:00Z">
        <w:r>
          <w:delText>is</w:delText>
        </w:r>
      </w:del>
      <w:r>
        <w:t xml:space="preserve"> distinction</w:t>
      </w:r>
      <w:ins w:id="2464" w:author="Mike Beckerle" w:date="2020-04-16T15:11:00Z">
        <w:r>
          <w:t xml:space="preserve"> between dfdl:assert checks</w:t>
        </w:r>
      </w:ins>
      <w:ins w:id="2465" w:author="Mike Beckerle" w:date="2020-04-16T15:12:00Z">
        <w:r>
          <w:t xml:space="preserve"> and XSD validation checks. </w:t>
        </w:r>
      </w:ins>
    </w:p>
    <w:p w14:paraId="6CE76658" w14:textId="7BA2C1C2" w:rsidR="000E1214" w:rsidRDefault="00A87198">
      <w:pPr>
        <w:rPr>
          <w:ins w:id="2466" w:author="Mike Beckerle" w:date="2020-04-16T15:16:00Z"/>
        </w:rPr>
      </w:pPr>
      <w:ins w:id="2467" w:author="Mike Beckerle" w:date="2020-04-16T15:12:00Z">
        <w:r>
          <w:t xml:space="preserve">The dfdl:assert checks </w:t>
        </w:r>
      </w:ins>
      <w:ins w:id="2468" w:author="Mike Beckerle" w:date="2020-04-16T15:11:00Z">
        <w:r>
          <w:t xml:space="preserve">guide parsing and the creation of the DFDL </w:t>
        </w:r>
      </w:ins>
      <w:r w:rsidR="00933F0E">
        <w:t>Infoset</w:t>
      </w:r>
      <w:ins w:id="2469" w:author="Mike Beckerle" w:date="2020-04-16T15:13:00Z">
        <w:r>
          <w:t xml:space="preserve"> by causing processing errors on </w:t>
        </w:r>
      </w:ins>
      <w:ins w:id="2470" w:author="Mike Beckerle" w:date="2020-04-16T15:14:00Z">
        <w:r>
          <w:t>failure</w:t>
        </w:r>
      </w:ins>
      <w:ins w:id="2471" w:author="Mike Beckerle" w:date="2020-04-16T15:13:00Z">
        <w:r>
          <w:t>.</w:t>
        </w:r>
      </w:ins>
      <w:ins w:id="2472" w:author="Mike Beckerle" w:date="2020-04-16T15:14:00Z">
        <w:r>
          <w:t xml:space="preserve"> Conversely</w:t>
        </w:r>
      </w:ins>
      <w:ins w:id="2473" w:author="Mike Beckerle" w:date="2020-04-16T15:13:00Z">
        <w:r>
          <w:t xml:space="preserve"> XSD validation inspects the </w:t>
        </w:r>
      </w:ins>
      <w:ins w:id="2474" w:author="Mike Beckerle" w:date="2020-04-16T15:14:00Z">
        <w:r>
          <w:t xml:space="preserve">values within the </w:t>
        </w:r>
      </w:ins>
      <w:r w:rsidR="00933F0E">
        <w:t>Infoset</w:t>
      </w:r>
      <w:ins w:id="2475" w:author="Mike Beckerle" w:date="2020-04-16T15:14:00Z">
        <w:r>
          <w:t xml:space="preserve">. Validation failures never affect whether the parser is able to produce a DFDL </w:t>
        </w:r>
      </w:ins>
      <w:r w:rsidR="00933F0E">
        <w:t>Infoset</w:t>
      </w:r>
      <w:ins w:id="2476" w:author="Mike Beckerle" w:date="2020-04-16T15:15:00Z">
        <w:r>
          <w:t xml:space="preserve">. </w:t>
        </w:r>
      </w:ins>
    </w:p>
    <w:p w14:paraId="044E357C" w14:textId="77777777" w:rsidR="000E1214" w:rsidRDefault="00A87198">
      <w:pPr>
        <w:rPr>
          <w:ins w:id="2477" w:author="Mike Beckerle" w:date="2020-04-16T15:15:00Z"/>
        </w:rPr>
      </w:pPr>
      <w:ins w:id="2478" w:author="Mike Beckerle" w:date="2020-04-16T15:16:00Z">
        <w:r>
          <w:t>The dfdl:assert checks are performed even when validation is off.</w:t>
        </w:r>
      </w:ins>
    </w:p>
    <w:p w14:paraId="47667EBC" w14:textId="77777777" w:rsidR="000E1214" w:rsidRDefault="00A87198">
      <w:pPr>
        <w:rPr>
          <w:del w:id="2479" w:author="Mike Beckerle" w:date="2020-04-16T15:15:00Z"/>
        </w:rPr>
      </w:pPr>
      <w:del w:id="2480" w:author="Mike Beckerle" w:date="2020-04-16T15:13:00Z">
        <w:r>
          <w:delText xml:space="preserve"> is ne</w:delText>
        </w:r>
      </w:del>
      <w:del w:id="2481" w:author="Mike Beckerle" w:date="2020-04-16T15:15:00Z">
        <w:r>
          <w:delText>eded to ensure that switching validation off does not affect parsing.</w:delText>
        </w:r>
      </w:del>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482" w:name="_Toc322911568"/>
      <w:bookmarkStart w:id="2483" w:name="_Toc322912107"/>
      <w:bookmarkStart w:id="2484" w:name="_Toc329092957"/>
      <w:bookmarkStart w:id="2485" w:name="_Toc332701470"/>
      <w:bookmarkStart w:id="2486" w:name="_Toc332701777"/>
      <w:bookmarkStart w:id="2487" w:name="_Toc332711571"/>
      <w:bookmarkStart w:id="2488" w:name="_Toc332711879"/>
      <w:bookmarkStart w:id="2489" w:name="_Toc332712181"/>
      <w:bookmarkStart w:id="2490" w:name="_Toc332724097"/>
      <w:bookmarkStart w:id="2491" w:name="_Toc332724397"/>
      <w:bookmarkStart w:id="2492" w:name="_Toc341102693"/>
      <w:bookmarkStart w:id="2493" w:name="_Toc347241425"/>
      <w:bookmarkStart w:id="2494" w:name="_Toc347744618"/>
      <w:bookmarkStart w:id="2495" w:name="_Toc348984401"/>
      <w:bookmarkStart w:id="2496" w:name="_Toc348984706"/>
      <w:bookmarkStart w:id="2497" w:name="_Toc349037869"/>
      <w:bookmarkStart w:id="2498" w:name="_Toc349038174"/>
      <w:bookmarkStart w:id="2499" w:name="_Toc349042662"/>
      <w:bookmarkStart w:id="2500" w:name="_Toc351912653"/>
      <w:bookmarkStart w:id="2501" w:name="_Toc351914675"/>
      <w:bookmarkStart w:id="2502" w:name="_Toc351915109"/>
      <w:bookmarkStart w:id="2503" w:name="_Toc361231147"/>
      <w:bookmarkStart w:id="2504" w:name="_Toc361231673"/>
      <w:bookmarkStart w:id="2505" w:name="_Toc362444971"/>
      <w:bookmarkStart w:id="2506" w:name="_Toc363908893"/>
      <w:bookmarkStart w:id="2507" w:name="_Toc364463316"/>
      <w:bookmarkStart w:id="2508" w:name="_Toc366077914"/>
      <w:bookmarkStart w:id="2509" w:name="_Toc366078533"/>
      <w:bookmarkStart w:id="2510" w:name="_Toc366079519"/>
      <w:bookmarkStart w:id="2511" w:name="_Toc366080131"/>
      <w:bookmarkStart w:id="2512" w:name="_Toc366080740"/>
      <w:bookmarkStart w:id="2513" w:name="_Toc366505080"/>
      <w:bookmarkStart w:id="2514" w:name="_Toc366508449"/>
      <w:bookmarkStart w:id="2515" w:name="_Toc366512950"/>
      <w:bookmarkStart w:id="2516" w:name="_Toc366574141"/>
      <w:bookmarkStart w:id="2517" w:name="_Toc366577934"/>
      <w:bookmarkStart w:id="2518" w:name="_Toc366578528"/>
      <w:bookmarkStart w:id="2519" w:name="_Toc366579120"/>
      <w:bookmarkStart w:id="2520" w:name="_Toc366579711"/>
      <w:bookmarkStart w:id="2521" w:name="_Toc366580303"/>
      <w:bookmarkStart w:id="2522" w:name="_Toc366580894"/>
      <w:bookmarkStart w:id="2523" w:name="_Toc366581486"/>
      <w:bookmarkStart w:id="2524" w:name="_Toc322911569"/>
      <w:bookmarkStart w:id="2525" w:name="_Toc322912108"/>
      <w:bookmarkStart w:id="2526" w:name="_Toc329092958"/>
      <w:bookmarkStart w:id="2527" w:name="_Toc332701471"/>
      <w:bookmarkStart w:id="2528" w:name="_Toc332701778"/>
      <w:bookmarkStart w:id="2529" w:name="_Toc332711572"/>
      <w:bookmarkStart w:id="2530" w:name="_Toc332711880"/>
      <w:bookmarkStart w:id="2531" w:name="_Toc332712182"/>
      <w:bookmarkStart w:id="2532" w:name="_Toc332724098"/>
      <w:bookmarkStart w:id="2533" w:name="_Toc332724398"/>
      <w:bookmarkStart w:id="2534" w:name="_Toc341102694"/>
      <w:bookmarkStart w:id="2535" w:name="_Toc347241426"/>
      <w:bookmarkStart w:id="2536" w:name="_Toc347744619"/>
      <w:bookmarkStart w:id="2537" w:name="_Toc348984402"/>
      <w:bookmarkStart w:id="2538" w:name="_Toc348984707"/>
      <w:bookmarkStart w:id="2539" w:name="_Toc349037870"/>
      <w:bookmarkStart w:id="2540" w:name="_Toc349038175"/>
      <w:bookmarkStart w:id="2541" w:name="_Toc349042663"/>
      <w:bookmarkStart w:id="2542" w:name="_Toc351912654"/>
      <w:bookmarkStart w:id="2543" w:name="_Toc351914676"/>
      <w:bookmarkStart w:id="2544" w:name="_Toc351915110"/>
      <w:bookmarkStart w:id="2545" w:name="_Toc361231148"/>
      <w:bookmarkStart w:id="2546" w:name="_Toc361231674"/>
      <w:bookmarkStart w:id="2547" w:name="_Toc362444972"/>
      <w:bookmarkStart w:id="2548" w:name="_Toc363908894"/>
      <w:bookmarkStart w:id="2549" w:name="_Toc364463317"/>
      <w:bookmarkStart w:id="2550" w:name="_Toc366077915"/>
      <w:bookmarkStart w:id="2551" w:name="_Toc366078534"/>
      <w:bookmarkStart w:id="2552" w:name="_Toc366079520"/>
      <w:bookmarkStart w:id="2553" w:name="_Toc366080132"/>
      <w:bookmarkStart w:id="2554" w:name="_Toc366080741"/>
      <w:bookmarkStart w:id="2555" w:name="_Toc366505081"/>
      <w:bookmarkStart w:id="2556" w:name="_Toc366508450"/>
      <w:bookmarkStart w:id="2557" w:name="_Toc366512951"/>
      <w:bookmarkStart w:id="2558" w:name="_Toc366574142"/>
      <w:bookmarkStart w:id="2559" w:name="_Toc366577935"/>
      <w:bookmarkStart w:id="2560" w:name="_Toc366578529"/>
      <w:bookmarkStart w:id="2561" w:name="_Toc366579121"/>
      <w:bookmarkStart w:id="2562" w:name="_Toc366579712"/>
      <w:bookmarkStart w:id="2563" w:name="_Toc366580304"/>
      <w:bookmarkStart w:id="2564" w:name="_Toc366580895"/>
      <w:bookmarkStart w:id="2565" w:name="_Toc366581487"/>
      <w:bookmarkStart w:id="2566" w:name="_Toc172733014"/>
      <w:bookmarkStart w:id="2567" w:name="_Toc243112777"/>
      <w:bookmarkStart w:id="2568" w:name="_Toc349042664"/>
      <w:bookmarkStart w:id="2569" w:name="_Ref363904061"/>
      <w:bookmarkStart w:id="2570" w:name="_Ref363904067"/>
      <w:bookmarkStart w:id="2571" w:name="_Toc50721215"/>
      <w:bookmarkStart w:id="2572" w:name="_Toc177399046"/>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r>
        <w:rPr>
          <w:rFonts w:eastAsia="Times New Roman"/>
        </w:rPr>
        <w:t>Properties for dfdl:assert</w:t>
      </w:r>
      <w:bookmarkEnd w:id="2567"/>
      <w:bookmarkEnd w:id="2568"/>
      <w:bookmarkEnd w:id="2569"/>
      <w:bookmarkEnd w:id="2570"/>
      <w:bookmarkEnd w:id="2571"/>
    </w:p>
    <w:p w14:paraId="2D09F53D" w14:textId="77777777"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processing error or a recoverable error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573" w:author="Mike Beckerle" w:date="2020-04-16T15:26:00Z">
        <w:r>
          <w:t xml:space="preserve">test </w:t>
        </w:r>
      </w:ins>
      <w:r w:rsidR="00EA309B">
        <w:t>expression</w:t>
      </w:r>
      <w:ins w:id="2574" w:author="Mike Beckerle" w:date="2020-04-16T15:26:00Z">
        <w:r>
          <w:t xml:space="preserve"> or test pattern</w:t>
        </w:r>
      </w:ins>
      <w:del w:id="2575"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A dfdl:assert can appear as an annotation on</w:t>
      </w:r>
      <w:ins w:id="2576"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xs:element declaration (local or global) </w:t>
      </w:r>
    </w:p>
    <w:p w14:paraId="11379926" w14:textId="77777777" w:rsidR="000E1214" w:rsidRDefault="00A87198">
      <w:pPr>
        <w:numPr>
          <w:ilvl w:val="0"/>
          <w:numId w:val="47"/>
        </w:numPr>
      </w:pPr>
      <w:r>
        <w:t xml:space="preserve">an xs:element reference </w:t>
      </w:r>
    </w:p>
    <w:p w14:paraId="1CFB0D77" w14:textId="77777777" w:rsidR="000E1214" w:rsidRDefault="00A87198">
      <w:pPr>
        <w:numPr>
          <w:ilvl w:val="0"/>
          <w:numId w:val="47"/>
        </w:numPr>
      </w:pPr>
      <w:r>
        <w:t xml:space="preserve">an xs:group reference </w:t>
      </w:r>
    </w:p>
    <w:p w14:paraId="66404CB8" w14:textId="77777777" w:rsidR="000E1214" w:rsidRDefault="00A87198">
      <w:pPr>
        <w:numPr>
          <w:ilvl w:val="0"/>
          <w:numId w:val="47"/>
        </w:numPr>
      </w:pPr>
      <w:r>
        <w:t>an xs:sequence</w:t>
      </w:r>
    </w:p>
    <w:p w14:paraId="4BCC1B6A" w14:textId="77777777" w:rsidR="000E1214" w:rsidRDefault="00A87198">
      <w:pPr>
        <w:numPr>
          <w:ilvl w:val="0"/>
          <w:numId w:val="47"/>
        </w:numPr>
      </w:pPr>
      <w:r>
        <w:t>an xs:choice</w:t>
      </w:r>
    </w:p>
    <w:p w14:paraId="704492E9" w14:textId="77777777" w:rsidR="000E1214" w:rsidRDefault="00A87198">
      <w:pPr>
        <w:numPr>
          <w:ilvl w:val="0"/>
          <w:numId w:val="47"/>
        </w:numPr>
      </w:pPr>
      <w:r>
        <w:t>an xs:simpleType definition (local or global)</w:t>
      </w:r>
    </w:p>
    <w:p w14:paraId="33047E12" w14:textId="33EC9862" w:rsidR="00030976" w:rsidRDefault="00030976" w:rsidP="00030976">
      <w:pPr>
        <w:rPr>
          <w:ins w:id="2577" w:author="Mike Beckerle" w:date="2020-04-23T15:07:00Z"/>
          <w:iCs/>
        </w:rPr>
      </w:pPr>
      <w:ins w:id="2578" w:author="Mike Beckerle" w:date="2020-04-23T15:07:00Z">
        <w:r>
          <w:rPr>
            <w:bCs/>
          </w:rPr>
          <w:t>The</w:t>
        </w:r>
        <w:r>
          <w:rPr>
            <w:b/>
            <w:i/>
            <w:iCs/>
          </w:rPr>
          <w:t xml:space="preserve"> </w:t>
        </w:r>
        <w:r>
          <w:rPr>
            <w:bCs/>
            <w:i/>
            <w:iCs/>
          </w:rPr>
          <w:t>resolved set of annotation</w:t>
        </w:r>
      </w:ins>
      <w:r>
        <w:rPr>
          <w:bCs/>
          <w:i/>
          <w:iCs/>
        </w:rPr>
        <w:t>s</w:t>
      </w:r>
      <w:ins w:id="2579"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580" w:author="Mike Beckerle" w:date="2020-04-23T15:07:00Z"/>
        </w:rPr>
      </w:pPr>
      <w:ins w:id="2581"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582" w:author="Mike Beckerle" w:date="2020-04-23T15:07:00Z"/>
        </w:rPr>
      </w:pPr>
      <w:ins w:id="2583"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584" w:author="Mike Beckerle" w:date="2020-04-23T15:07:00Z"/>
        </w:rPr>
      </w:pPr>
      <w:ins w:id="2585"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586" w:author="Mike Beckerle" w:date="2020-04-23T15:07:00Z"/>
        </w:rPr>
      </w:pPr>
      <w:ins w:id="2587"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w:t>
            </w:r>
            <w:ins w:id="2588" w:author="Mike Beckerle" w:date="2020-04-16T15:17:00Z">
              <w:r>
                <w:rPr>
                  <w:rFonts w:eastAsia="MS Mincho"/>
                </w:rPr>
                <w:t xml:space="preserve"> pattern</w:t>
              </w:r>
            </w:ins>
            <w:r>
              <w:rPr>
                <w:rFonts w:eastAsia="MS Mincho"/>
              </w:rPr>
              <w:t xml:space="preserve">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If a processing error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7777777" w:rsidR="000E1214" w:rsidRDefault="00A87198">
            <w:pPr>
              <w:rPr>
                <w:rFonts w:eastAsia="MS Mincho"/>
              </w:rPr>
            </w:pPr>
            <w:r>
              <w:rPr>
                <w:rFonts w:eastAsia="MS Mincho"/>
              </w:rPr>
              <w:t>If the length of the match is zero then the dfdl:assert evaluates to false and a processing error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77777777" w:rsidR="000E1214" w:rsidRDefault="00A87198">
            <w:r>
              <w:t>If a processing error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r>
              <w:t>dfdl:assert</w:t>
            </w:r>
          </w:p>
        </w:tc>
      </w:tr>
    </w:tbl>
    <w:p w14:paraId="1D8E3435" w14:textId="169408F2" w:rsidR="000E1214" w:rsidRDefault="00A87198">
      <w:pPr>
        <w:pStyle w:val="Caption"/>
      </w:pPr>
      <w:r>
        <w:t xml:space="preserve">Table </w:t>
      </w:r>
      <w:fldSimple w:instr=" SEQ Table \* ARABIC ">
        <w:r w:rsidR="00404DC4">
          <w:rPr>
            <w:noProof/>
          </w:rPr>
          <w:t>7</w:t>
        </w:r>
      </w:fldSimple>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589"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failureType property, but using an implementation-dependent substitute message. </w:t>
      </w:r>
    </w:p>
    <w:p w14:paraId="35EB9378" w14:textId="77777777" w:rsidR="000E1214" w:rsidRDefault="000E1214">
      <w:pPr>
        <w:autoSpaceDE w:val="0"/>
        <w:autoSpaceDN w:val="0"/>
        <w:adjustRightInd w:val="0"/>
      </w:pPr>
    </w:p>
    <w:p w14:paraId="29852D99" w14:textId="77777777" w:rsidR="000E1214" w:rsidRDefault="00A87198" w:rsidP="002439DA">
      <w:pPr>
        <w:pStyle w:val="Heading3"/>
        <w:rPr>
          <w:rFonts w:eastAsia="Times New Roman"/>
          <w:lang w:eastAsia="en-GB"/>
        </w:rPr>
      </w:pPr>
      <w:bookmarkStart w:id="2590" w:name="_Toc50721216"/>
      <w:commentRangeStart w:id="2591"/>
      <w:r>
        <w:rPr>
          <w:rFonts w:eastAsia="Times New Roman"/>
          <w:lang w:eastAsia="en-GB"/>
        </w:rPr>
        <w:t>Controlling the Timing of Statement Evaluation</w:t>
      </w:r>
      <w:bookmarkEnd w:id="2590"/>
    </w:p>
    <w:p w14:paraId="7533199A" w14:textId="143A3060" w:rsidR="000E1214" w:rsidRDefault="00A87198">
      <w:pPr>
        <w:rPr>
          <w:color w:val="000000"/>
        </w:rPr>
      </w:pPr>
      <w:r>
        <w:rPr>
          <w:color w:val="000000"/>
        </w:rPr>
        <w:t xml:space="preserve">Schema authors can insert xs:sequence constructs to control the timing of evaluation of statements more </w:t>
      </w:r>
      <w:r w:rsidR="00EA309B">
        <w:rPr>
          <w:color w:val="000000"/>
        </w:rPr>
        <w:t>precisely. For</w:t>
      </w:r>
      <w:r>
        <w:rPr>
          <w:color w:val="000000"/>
        </w:rPr>
        <w:t xml:space="preserve"> example:</w:t>
      </w:r>
    </w:p>
    <w:p w14:paraId="446A0CAD"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w:t>
      </w:r>
    </w:p>
    <w:p w14:paraId="337519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2E679B2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ref="a" .../&gt;</w:t>
      </w:r>
    </w:p>
    <w:p w14:paraId="57B716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5DAD0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6857C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59F6F52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722858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0E747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139E5D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ref="b" .../&gt;</w:t>
      </w:r>
    </w:p>
    <w:p w14:paraId="3D70EB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3009DC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554C8B8"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0A4F969" w14:textId="21B96C55" w:rsidR="000E1214" w:rsidRDefault="00A87198">
      <w:r>
        <w:t xml:space="preserve">In the above, the assert test expression is evaluated after parsing element 'a', and before parsing element "b". The use of two nested interior sequences surrounding element 'b' in this manner </w:t>
      </w:r>
      <w:r w:rsidR="00EA309B">
        <w:t>ensures</w:t>
      </w:r>
      <w:r>
        <w:t xml:space="preserve"> that the outermost sequence's separator usage is not disrupted. </w:t>
      </w:r>
      <w:commentRangeEnd w:id="2591"/>
      <w:r>
        <w:rPr>
          <w:rStyle w:val="CommentReference"/>
        </w:rPr>
        <w:commentReference w:id="2591"/>
      </w:r>
    </w:p>
    <w:p w14:paraId="7400FE51" w14:textId="77777777" w:rsidR="000E1214" w:rsidRDefault="00A87198" w:rsidP="00893233">
      <w:pPr>
        <w:pStyle w:val="Heading2"/>
      </w:pPr>
      <w:bookmarkStart w:id="2592" w:name="_Toc175057333"/>
      <w:bookmarkStart w:id="2593" w:name="_Toc199516260"/>
      <w:bookmarkStart w:id="2594" w:name="_Toc194983936"/>
      <w:bookmarkStart w:id="2595" w:name="_Toc243112778"/>
      <w:bookmarkStart w:id="2596" w:name="_Ref251074181"/>
      <w:bookmarkStart w:id="2597" w:name="_Ref251074211"/>
      <w:bookmarkStart w:id="2598" w:name="_Ref254711418"/>
      <w:bookmarkStart w:id="2599" w:name="_Ref254711423"/>
      <w:bookmarkStart w:id="2600" w:name="_Toc349042665"/>
      <w:bookmarkStart w:id="2601" w:name="_Toc50721217"/>
      <w:r>
        <w:t>The dfdl:discriminator Statement Annotation Element</w:t>
      </w:r>
      <w:bookmarkEnd w:id="2572"/>
      <w:bookmarkEnd w:id="2592"/>
      <w:bookmarkEnd w:id="2593"/>
      <w:bookmarkEnd w:id="2594"/>
      <w:bookmarkEnd w:id="2595"/>
      <w:bookmarkEnd w:id="2596"/>
      <w:bookmarkEnd w:id="2597"/>
      <w:bookmarkEnd w:id="2598"/>
      <w:bookmarkEnd w:id="2599"/>
      <w:bookmarkEnd w:id="2600"/>
      <w:bookmarkEnd w:id="2601"/>
    </w:p>
    <w:p w14:paraId="65296D13" w14:textId="77777777" w:rsidR="000E1214" w:rsidRDefault="00A87198">
      <w:pPr>
        <w:rPr>
          <w:ins w:id="2602" w:author="Mike Beckerle" w:date="2020-04-16T15:35:00Z"/>
          <w:rFonts w:cs="Arial"/>
        </w:rPr>
      </w:pPr>
      <w:r>
        <w:rPr>
          <w:rFonts w:cs="Arial"/>
        </w:rPr>
        <w:t>DFDL discriminator</w:t>
      </w:r>
      <w:ins w:id="2603" w:author="Mike Beckerle" w:date="2020-04-16T15:20:00Z">
        <w:r>
          <w:rPr>
            <w:rFonts w:cs="Arial"/>
          </w:rPr>
          <w:t xml:space="preserve"> statement</w:t>
        </w:r>
      </w:ins>
      <w:r>
        <w:rPr>
          <w:rFonts w:cs="Arial"/>
        </w:rPr>
        <w:t xml:space="preserve">s are used during parsing to resolve points of uncertainty </w:t>
      </w:r>
      <w:ins w:id="2604" w:author="Mike Beckerle" w:date="2020-04-16T15:39:00Z">
        <w:r>
          <w:rPr>
            <w:rFonts w:cs="Arial"/>
          </w:rPr>
          <w:t xml:space="preserve">(choices, optional elements, array repetition) </w:t>
        </w:r>
      </w:ins>
      <w:r>
        <w:rPr>
          <w:rFonts w:cs="Arial"/>
        </w:rPr>
        <w:t xml:space="preserve">that cannot be resolved by speculative parsing. Discriminators are not used during unparsing. </w:t>
      </w:r>
    </w:p>
    <w:p w14:paraId="014A514A" w14:textId="5AB685EE" w:rsidR="000E1214" w:rsidRDefault="00A87198">
      <w:pPr>
        <w:keepNext/>
        <w:rPr>
          <w:moveTo w:id="2605" w:author="Mike Beckerle" w:date="2020-04-16T15:35:00Z"/>
        </w:rPr>
      </w:pPr>
      <w:moveToRangeStart w:id="2606" w:author="Mike Beckerle" w:date="2020-04-16T15:35:00Z" w:name="move37943731"/>
      <w:moveTo w:id="2607" w:author="Mike Beckerle" w:date="2020-04-16T15:35:00Z">
        <w:r>
          <w:t xml:space="preserve">A DFDL discriminator </w:t>
        </w:r>
      </w:moveTo>
      <w:ins w:id="2608" w:author="Mike Beckerle" w:date="2020-04-16T15:35:00Z">
        <w:r>
          <w:t xml:space="preserve">may </w:t>
        </w:r>
      </w:ins>
      <w:moveTo w:id="2609" w:author="Mike Beckerle" w:date="2020-04-16T15:35:00Z">
        <w:r>
          <w:t>contain</w:t>
        </w:r>
        <w:del w:id="2610" w:author="Mike Beckerle" w:date="2020-04-16T15:35:00Z">
          <w:r>
            <w:delText>s</w:delText>
          </w:r>
        </w:del>
        <w:r>
          <w:t xml:space="preserve"> a test expression that </w:t>
        </w:r>
        <w:del w:id="2611" w:author="Mike Beckerle" w:date="2020-04-16T15:35:00Z">
          <w:r>
            <w:delText xml:space="preserve">is an expression that </w:delText>
          </w:r>
        </w:del>
        <w:r>
          <w:t>evaluates to true or false. The discriminator is said to be successful if the test evaluates to true and unsuccessful (or fails) if the test evaluates to false.</w:t>
        </w:r>
      </w:moveTo>
      <w:ins w:id="2612" w:author="Mike Beckerle" w:date="2020-04-16T15:35:00Z">
        <w:r>
          <w:t xml:space="preserve"> A </w:t>
        </w:r>
      </w:ins>
      <w:r w:rsidR="00EA309B">
        <w:t>discriminator</w:t>
      </w:r>
      <w:ins w:id="2613" w:author="Mike Beckerle" w:date="2020-04-16T15:35:00Z">
        <w:r>
          <w:t xml:space="preserve"> may a</w:t>
        </w:r>
      </w:ins>
      <w:ins w:id="2614" w:author="Mike Beckerle" w:date="2020-04-16T15:36:00Z">
        <w:r>
          <w:t>lternatively contain a test regular expression pattern and</w:t>
        </w:r>
      </w:ins>
      <w:ins w:id="2615" w:author="Mike Beckerle" w:date="2020-04-16T15:39:00Z">
        <w:r>
          <w:t xml:space="preserve"> the discriminator</w:t>
        </w:r>
      </w:ins>
      <w:ins w:id="2616" w:author="Mike Beckerle" w:date="2020-04-16T15:36:00Z">
        <w:r>
          <w:t xml:space="preserve"> is successful if the test pattern matches with non-zero length and is unsuccessful (or fails) if there is no match or a zero-length match</w:t>
        </w:r>
      </w:ins>
      <w:ins w:id="2617" w:author="Mike Beckerle" w:date="2020-04-16T15:37:00Z">
        <w:r>
          <w:t>.</w:t>
        </w:r>
      </w:ins>
    </w:p>
    <w:moveToRangeEnd w:id="2606"/>
    <w:p w14:paraId="1B1D4021" w14:textId="77777777" w:rsidR="000E1214" w:rsidRDefault="00A87198">
      <w:pPr>
        <w:rPr>
          <w:ins w:id="2618" w:author="Mike Beckerle" w:date="2020-04-16T15:35:00Z"/>
          <w:rFonts w:cs="Arial"/>
        </w:rPr>
      </w:pPr>
      <w:del w:id="2619" w:author="Mike Beckerle" w:date="2020-04-16T15:37:00Z">
        <w:r>
          <w:rPr>
            <w:rFonts w:cs="Arial"/>
          </w:rPr>
          <w:delText xml:space="preserve">They </w:delText>
        </w:r>
      </w:del>
      <w:ins w:id="2620" w:author="Mike Beckerle" w:date="2020-04-16T15:37:00Z">
        <w:r>
          <w:rPr>
            <w:rFonts w:cs="Arial"/>
          </w:rPr>
          <w:t xml:space="preserve">Discriminators </w:t>
        </w:r>
      </w:ins>
      <w:r>
        <w:rPr>
          <w:rFonts w:cs="Arial"/>
        </w:rPr>
        <w:t xml:space="preserve">can also be used to force a resolution earlier during the parsing of a </w:t>
      </w:r>
      <w:ins w:id="2621" w:author="Mike Beckerle" w:date="2020-04-16T15:20:00Z">
        <w:r>
          <w:rPr>
            <w:rFonts w:cs="Arial"/>
          </w:rPr>
          <w:t xml:space="preserve">model </w:t>
        </w:r>
      </w:ins>
      <w:r>
        <w:rPr>
          <w:rFonts w:cs="Arial"/>
        </w:rPr>
        <w:t xml:space="preserve">group so that subsequent parsing errors are treated as processing errors of a known </w:t>
      </w:r>
      <w:ins w:id="2622" w:author="Mike Beckerle" w:date="2020-04-16T15:32:00Z">
        <w:r>
          <w:rPr>
            <w:rFonts w:cs="Arial"/>
          </w:rPr>
          <w:t xml:space="preserve">schema </w:t>
        </w:r>
      </w:ins>
      <w:r>
        <w:rPr>
          <w:rFonts w:cs="Arial"/>
        </w:rPr>
        <w:t xml:space="preserve">component rather than a failure to find a </w:t>
      </w:r>
      <w:ins w:id="2623" w:author="Mike Beckerle" w:date="2020-04-16T15:32:00Z">
        <w:r>
          <w:rPr>
            <w:rFonts w:cs="Arial"/>
          </w:rPr>
          <w:t xml:space="preserve">schema </w:t>
        </w:r>
      </w:ins>
      <w:r>
        <w:rPr>
          <w:rFonts w:cs="Arial"/>
        </w:rPr>
        <w:t xml:space="preserve">component. </w:t>
      </w:r>
    </w:p>
    <w:p w14:paraId="4C31E6F7" w14:textId="443EF083" w:rsidR="000E1214" w:rsidRDefault="00A87198">
      <w:commentRangeStart w:id="2624"/>
      <w:r>
        <w:t xml:space="preserve">A discriminator determines the existence or non-existence of a </w:t>
      </w:r>
      <w:ins w:id="2625" w:author="Mike Beckerle" w:date="2020-04-16T15:29:00Z">
        <w:r>
          <w:t xml:space="preserve">schema </w:t>
        </w:r>
      </w:ins>
      <w:r>
        <w:t xml:space="preserve">component. If the discriminator is successful, then the component is known to </w:t>
      </w:r>
      <w:r w:rsidR="00EA309B">
        <w:t>exist,</w:t>
      </w:r>
      <w:r>
        <w:t xml:space="preserve"> and any subsequent errors will not cause backtracking at </w:t>
      </w:r>
      <w:ins w:id="2626" w:author="Mike Beckerle" w:date="2020-04-16T15:22:00Z">
        <w:r>
          <w:t xml:space="preserve">the nearest </w:t>
        </w:r>
      </w:ins>
      <w:r>
        <w:t xml:space="preserve">point of uncertainty. If a discriminator is unsuccessful then the component is known not to </w:t>
      </w:r>
      <w:r w:rsidR="00EA309B">
        <w:t>exist,</w:t>
      </w:r>
      <w:r>
        <w:t xml:space="preserve"> and backtracking occurs immediately.</w:t>
      </w:r>
    </w:p>
    <w:p w14:paraId="317660D2" w14:textId="77777777" w:rsidR="000E1214" w:rsidRDefault="00A87198">
      <w:pPr>
        <w:rPr>
          <w:rFonts w:cs="Arial"/>
        </w:rPr>
      </w:pPr>
      <w:r>
        <w:rPr>
          <w:rFonts w:cs="Arial"/>
        </w:rPr>
        <w:t>If the complex type of an element contains a sequence group as its content model then if the sequence group is known not to exist, then the element is known not to exist.</w:t>
      </w:r>
      <w:commentRangeEnd w:id="2624"/>
      <w:r>
        <w:rPr>
          <w:rStyle w:val="CommentReference"/>
        </w:rPr>
        <w:commentReference w:id="2624"/>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627" w:name="_Ref253479457"/>
      <w:bookmarkStart w:id="2628" w:name="_Ref253479465"/>
      <w:bookmarkStart w:id="2629" w:name="_Toc349042666"/>
      <w:bookmarkStart w:id="2630" w:name="_Toc50721218"/>
      <w:r>
        <w:rPr>
          <w:rFonts w:eastAsia="Times New Roman"/>
        </w:rPr>
        <w:t>Properties for dfdl:discriminator</w:t>
      </w:r>
      <w:bookmarkEnd w:id="2627"/>
      <w:bookmarkEnd w:id="2628"/>
      <w:bookmarkEnd w:id="2629"/>
      <w:bookmarkEnd w:id="2630"/>
    </w:p>
    <w:p w14:paraId="02362819" w14:textId="77777777" w:rsidR="000E1214" w:rsidRDefault="00A87198">
      <w:pPr>
        <w:keepNext/>
        <w:rPr>
          <w:moveFrom w:id="2631" w:author="Mike Beckerle" w:date="2020-04-16T15:35:00Z"/>
        </w:rPr>
      </w:pPr>
      <w:ins w:id="2632" w:author="Mike Beckerle" w:date="2020-04-16T15:34:00Z">
        <w:r>
          <w:t>Within a dfdl:discriminator, t</w:t>
        </w:r>
      </w:ins>
      <w:moveFromRangeStart w:id="2633" w:author="Mike Beckerle" w:date="2020-04-16T15:35:00Z" w:name="move37943731"/>
      <w:moveFrom w:id="2634"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633"/>
    <w:p w14:paraId="72ACFB61" w14:textId="77777777" w:rsidR="000E1214" w:rsidRDefault="00A87198">
      <w:pPr>
        <w:rPr>
          <w:del w:id="2635" w:author="Mike Beckerle" w:date="2020-04-16T15:35:00Z"/>
        </w:rPr>
      </w:pPr>
      <w:del w:id="2636" w:author="Mike Beckerle" w:date="2020-04-16T15:34:00Z">
        <w:r>
          <w:delText>T</w:delText>
        </w:r>
      </w:del>
      <w:r>
        <w:t xml:space="preserve">he testKind property specifies whether an expression or pattern is used by the dfdl:discriminator.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t xml:space="preserve">It is a Schema Definition Error if a </w:t>
      </w:r>
      <w:del w:id="2637" w:author="Mike Beckerle" w:date="2020-04-16T15:41:00Z">
        <w:r>
          <w:delText xml:space="preserve">property </w:delText>
        </w:r>
      </w:del>
      <w:ins w:id="2638"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dfdl:discriminator can be an annotation on </w:t>
      </w:r>
      <w:ins w:id="2639" w:author="Mike Beckerle" w:date="2020-04-16T15:42:00Z">
        <w:r>
          <w:t>these schema components:</w:t>
        </w:r>
      </w:ins>
    </w:p>
    <w:p w14:paraId="71117D46" w14:textId="77777777" w:rsidR="000E1214" w:rsidRDefault="00A87198">
      <w:pPr>
        <w:numPr>
          <w:ilvl w:val="0"/>
          <w:numId w:val="48"/>
        </w:numPr>
      </w:pPr>
      <w:r>
        <w:t>an xs:element declaration (local or global)</w:t>
      </w:r>
    </w:p>
    <w:p w14:paraId="46FFE06A" w14:textId="77777777" w:rsidR="000E1214" w:rsidRDefault="00A87198">
      <w:pPr>
        <w:numPr>
          <w:ilvl w:val="0"/>
          <w:numId w:val="48"/>
        </w:numPr>
      </w:pPr>
      <w:r>
        <w:t xml:space="preserve">an xs:element reference </w:t>
      </w:r>
    </w:p>
    <w:p w14:paraId="61511141" w14:textId="77777777" w:rsidR="000E1214" w:rsidRDefault="00A87198">
      <w:pPr>
        <w:numPr>
          <w:ilvl w:val="0"/>
          <w:numId w:val="48"/>
        </w:numPr>
      </w:pPr>
      <w:r>
        <w:t xml:space="preserve">an xs:group reference </w:t>
      </w:r>
    </w:p>
    <w:p w14:paraId="7E0FE724" w14:textId="77777777" w:rsidR="000E1214" w:rsidRDefault="00A87198">
      <w:pPr>
        <w:numPr>
          <w:ilvl w:val="0"/>
          <w:numId w:val="48"/>
        </w:numPr>
      </w:pPr>
      <w:r>
        <w:t xml:space="preserve">an xs:sequence </w:t>
      </w:r>
    </w:p>
    <w:p w14:paraId="43234BEF" w14:textId="77777777" w:rsidR="000E1214" w:rsidRDefault="00A87198">
      <w:pPr>
        <w:numPr>
          <w:ilvl w:val="0"/>
          <w:numId w:val="48"/>
        </w:numPr>
      </w:pPr>
      <w:r>
        <w:t xml:space="preserve">an xs:choice </w:t>
      </w:r>
    </w:p>
    <w:p w14:paraId="3C24F368" w14:textId="77777777" w:rsidR="000E1214" w:rsidRDefault="00A87198">
      <w:pPr>
        <w:numPr>
          <w:ilvl w:val="0"/>
          <w:numId w:val="48"/>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77777777" w:rsidR="000E1214" w:rsidRDefault="00A87198">
            <w:pPr>
              <w:rPr>
                <w:rFonts w:eastAsia="MS Mincho"/>
              </w:rPr>
            </w:pPr>
            <w:r>
              <w:rPr>
                <w:rFonts w:eastAsia="MS Mincho"/>
              </w:rPr>
              <w:t>If the length of the match is zero then the dfdl:discriminator evaluates to false and a processing error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3ECBA929" w:rsidR="000E1214" w:rsidRDefault="00A87198">
      <w:pPr>
        <w:pStyle w:val="Caption"/>
      </w:pPr>
      <w:r>
        <w:t xml:space="preserve">Table </w:t>
      </w:r>
      <w:fldSimple w:instr=" SEQ Table \* ARABIC ">
        <w:r w:rsidR="00404DC4">
          <w:rPr>
            <w:noProof/>
          </w:rPr>
          <w:t>8</w:t>
        </w:r>
      </w:fldSimple>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2640" w:name="_Toc226450743"/>
      <w:bookmarkStart w:id="2641" w:name="_Ref228949039"/>
      <w:bookmarkStart w:id="2642" w:name="_Toc243112780"/>
      <w:bookmarkStart w:id="2643" w:name="_Ref251074274"/>
      <w:bookmarkStart w:id="2644" w:name="_Ref251074286"/>
      <w:bookmarkStart w:id="2645" w:name="_Toc349042667"/>
      <w:bookmarkStart w:id="2646" w:name="_Ref362443507"/>
      <w:bookmarkStart w:id="2647" w:name="_Ref362443517"/>
      <w:bookmarkStart w:id="2648" w:name="_Toc50721219"/>
      <w:bookmarkStart w:id="2649" w:name="_Toc177399047"/>
      <w:bookmarkStart w:id="2650" w:name="_Toc175057334"/>
      <w:bookmarkStart w:id="2651" w:name="_Toc199516261"/>
      <w:bookmarkStart w:id="2652" w:name="_Toc194983937"/>
      <w:r>
        <w:t>The dfdl:defineEscapeScheme Defining Annotation Element</w:t>
      </w:r>
      <w:bookmarkEnd w:id="2640"/>
      <w:bookmarkEnd w:id="2641"/>
      <w:bookmarkEnd w:id="2642"/>
      <w:bookmarkEnd w:id="2643"/>
      <w:bookmarkEnd w:id="2644"/>
      <w:bookmarkEnd w:id="2645"/>
      <w:bookmarkEnd w:id="2646"/>
      <w:bookmarkEnd w:id="2647"/>
      <w:bookmarkEnd w:id="2648"/>
    </w:p>
    <w:p w14:paraId="22C16E99" w14:textId="77777777" w:rsidR="000E1214" w:rsidRDefault="00A87198">
      <w:r>
        <w:t>One or more dfdl:defineEscapeScheme annotation elements can appear within the annotation children of the xs:schema. The dfdl:defineEscapeScheme elements may only appear as annotation children of the xs:schema.</w:t>
      </w:r>
    </w:p>
    <w:p w14:paraId="71BCA24B" w14:textId="77777777" w:rsidR="000E1214" w:rsidRDefault="00A87198">
      <w:r>
        <w:t xml:space="preserve">The order of their appearance does not matter, nor does their position relative to other annotation or non-annotation children of the xs:schema. </w:t>
      </w:r>
    </w:p>
    <w:p w14:paraId="6CAB18B8" w14:textId="77777777" w:rsidR="000E1214" w:rsidRDefault="00A87198">
      <w:r>
        <w:t xml:space="preserve">Each dfdl:defineEscapeScheme has a required name attribute and a required dfdl:escapeScheme child element. </w:t>
      </w:r>
    </w:p>
    <w:p w14:paraId="7AE0463F" w14:textId="77777777" w:rsidR="000E1214" w:rsidRDefault="00A87198">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08F3E563" w14:textId="77777777" w:rsidR="000E1214" w:rsidRDefault="00A87198">
      <w:r>
        <w:t>If multiple dfdl:defineEscapeScheme definitions have the same 'name' attribute, in the same namespace, then it is a Schema Definition Error.</w:t>
      </w:r>
    </w:p>
    <w:p w14:paraId="0FB3BC3E" w14:textId="77777777" w:rsidR="000E1214" w:rsidRDefault="00A87198">
      <w:r>
        <w:t>Each dfdl:defineEscapeScheme annotation element contains a dfdl:escapeScheme annotation element as detailed below.</w:t>
      </w:r>
    </w:p>
    <w:p w14:paraId="7D494F9E" w14:textId="77777777" w:rsidR="000E1214" w:rsidRDefault="00A87198">
      <w:r>
        <w:t>Here is an example of an escapeScheme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dfdl:defineEscapeScheme serves only to supply a named definition for a dfdl:escapeScheme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653" w:name="_Toc322911574"/>
      <w:bookmarkStart w:id="2654" w:name="_Toc322912113"/>
      <w:bookmarkStart w:id="2655" w:name="_Toc329092963"/>
      <w:bookmarkStart w:id="2656" w:name="_Toc332701476"/>
      <w:bookmarkStart w:id="2657" w:name="_Toc332701783"/>
      <w:bookmarkStart w:id="2658" w:name="_Toc332711577"/>
      <w:bookmarkStart w:id="2659" w:name="_Toc332711885"/>
      <w:bookmarkStart w:id="2660" w:name="_Toc332712187"/>
      <w:bookmarkStart w:id="2661" w:name="_Toc332724103"/>
      <w:bookmarkStart w:id="2662" w:name="_Toc332724403"/>
      <w:bookmarkStart w:id="2663" w:name="_Toc341102699"/>
      <w:bookmarkStart w:id="2664" w:name="_Toc347241431"/>
      <w:bookmarkStart w:id="2665" w:name="_Toc347744624"/>
      <w:bookmarkStart w:id="2666" w:name="_Toc348984407"/>
      <w:bookmarkStart w:id="2667" w:name="_Toc348984712"/>
      <w:bookmarkStart w:id="2668" w:name="_Toc349037875"/>
      <w:bookmarkStart w:id="2669" w:name="_Toc349038180"/>
      <w:bookmarkStart w:id="2670" w:name="_Toc349042668"/>
      <w:bookmarkStart w:id="2671" w:name="_Toc351912659"/>
      <w:bookmarkStart w:id="2672" w:name="_Toc351914681"/>
      <w:bookmarkStart w:id="2673" w:name="_Toc351915115"/>
      <w:bookmarkStart w:id="2674" w:name="_Toc361231154"/>
      <w:bookmarkStart w:id="2675" w:name="_Toc361231680"/>
      <w:bookmarkStart w:id="2676" w:name="_Toc362444978"/>
      <w:bookmarkStart w:id="2677" w:name="_Toc363908900"/>
      <w:bookmarkStart w:id="2678" w:name="_Toc364463323"/>
      <w:bookmarkStart w:id="2679" w:name="_Toc366077921"/>
      <w:bookmarkStart w:id="2680" w:name="_Toc366078540"/>
      <w:bookmarkStart w:id="2681" w:name="_Toc366079526"/>
      <w:bookmarkStart w:id="2682" w:name="_Toc366080138"/>
      <w:bookmarkStart w:id="2683" w:name="_Toc366080747"/>
      <w:bookmarkStart w:id="2684" w:name="_Toc366505087"/>
      <w:bookmarkStart w:id="2685" w:name="_Toc366508456"/>
      <w:bookmarkStart w:id="2686" w:name="_Toc366512957"/>
      <w:bookmarkStart w:id="2687" w:name="_Toc366574148"/>
      <w:bookmarkStart w:id="2688" w:name="_Toc366577941"/>
      <w:bookmarkStart w:id="2689" w:name="_Toc366578535"/>
      <w:bookmarkStart w:id="2690" w:name="_Toc366579127"/>
      <w:bookmarkStart w:id="2691" w:name="_Toc366579718"/>
      <w:bookmarkStart w:id="2692" w:name="_Toc366580310"/>
      <w:bookmarkStart w:id="2693" w:name="_Toc366580901"/>
      <w:bookmarkStart w:id="2694" w:name="_Toc366581493"/>
      <w:bookmarkStart w:id="2695" w:name="_Toc243112781"/>
      <w:bookmarkStart w:id="2696" w:name="_Toc349042669"/>
      <w:bookmarkStart w:id="2697" w:name="_Toc5072122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r>
        <w:rPr>
          <w:rFonts w:eastAsia="Times New Roman"/>
        </w:rPr>
        <w:t>Using/Referencing a Named escapeScheme Definition</w:t>
      </w:r>
      <w:bookmarkEnd w:id="2695"/>
      <w:bookmarkEnd w:id="2696"/>
      <w:bookmarkEnd w:id="2697"/>
    </w:p>
    <w:p w14:paraId="49B929FC" w14:textId="77777777" w:rsidR="000E1214" w:rsidRDefault="00A87198">
      <w:r>
        <w:t>A named, reusable, escape scheme is used by referring to its name from a dfdl:escapeSchemeRef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4"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649"/>
      <w:bookmarkEnd w:id="2650"/>
      <w:bookmarkEnd w:id="2651"/>
      <w:bookmarkEnd w:id="2652"/>
      <w:r>
        <w:t xml:space="preserve"> </w:t>
      </w:r>
    </w:p>
    <w:p w14:paraId="085C1764" w14:textId="77777777" w:rsidR="000E1214" w:rsidRDefault="00A87198" w:rsidP="00893233">
      <w:pPr>
        <w:pStyle w:val="Heading2"/>
      </w:pPr>
      <w:bookmarkStart w:id="2698" w:name="_Ref220489733"/>
      <w:bookmarkStart w:id="2699" w:name="_Toc226450744"/>
      <w:bookmarkStart w:id="2700" w:name="_Toc243112782"/>
      <w:bookmarkStart w:id="2701" w:name="_Toc349042670"/>
      <w:bookmarkStart w:id="2702" w:name="_Toc50721221"/>
      <w:bookmarkStart w:id="2703" w:name="_Toc177399048"/>
      <w:bookmarkStart w:id="2704" w:name="_Toc175057335"/>
      <w:bookmarkStart w:id="2705" w:name="_Toc199516262"/>
      <w:bookmarkStart w:id="2706" w:name="_Toc194983938"/>
      <w:r>
        <w:t>The dfdl:escapeScheme Annotation Element</w:t>
      </w:r>
      <w:bookmarkEnd w:id="2698"/>
      <w:bookmarkEnd w:id="2699"/>
      <w:bookmarkEnd w:id="2700"/>
      <w:bookmarkEnd w:id="2701"/>
      <w:bookmarkEnd w:id="2702"/>
    </w:p>
    <w:p w14:paraId="4FFA0376"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The use of a pair of escape strings to cause the enclosed group of characters to be interpreted literally. The ending escape string is escaped by the escape escape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 xml:space="preserve">DFDL does not perform any substitutions for ampersand notations like &amp;lt;. </w:t>
      </w:r>
    </w:p>
    <w:p w14:paraId="090A98DE" w14:textId="77777777" w:rsidR="00404DC4" w:rsidRPr="00065302" w:rsidRDefault="00A87198">
      <w:pPr>
        <w:pStyle w:val="Caption"/>
        <w:rPr>
          <w:rStyle w:val="Hyperlink"/>
        </w:rPr>
      </w:pPr>
      <w:r>
        <w:rPr>
          <w:b w:val="0"/>
          <w:bCs/>
        </w:rPr>
        <w:t xml:space="preserve">The syntax of dfdl:escapeScheme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The dfdl:escapeScheme Properties</w:t>
      </w:r>
      <w:r w:rsidR="00A87198" w:rsidRPr="00065302">
        <w:rPr>
          <w:rStyle w:val="Hyperlink"/>
        </w:rPr>
        <w:fldChar w:fldCharType="end"/>
      </w:r>
      <w:bookmarkStart w:id="2707" w:name="_Toc243112783"/>
      <w:bookmarkStart w:id="2708" w:name="_Ref251074718"/>
      <w:bookmarkStart w:id="2709" w:name="_Ref251074722"/>
      <w:r w:rsidR="00A87198">
        <w:rPr>
          <w:b w:val="0"/>
          <w:bCs/>
        </w:rPr>
        <w:t>.</w:t>
      </w:r>
    </w:p>
    <w:p w14:paraId="137A47AA" w14:textId="77777777" w:rsidR="000E1214" w:rsidRDefault="00A87198" w:rsidP="00893233">
      <w:pPr>
        <w:pStyle w:val="Heading2"/>
        <w:rPr>
          <w:ins w:id="2710" w:author="Mike Beckerle" w:date="2020-04-21T15:06:00Z"/>
        </w:rPr>
      </w:pPr>
      <w:bookmarkStart w:id="2711" w:name="_Toc322911577"/>
      <w:bookmarkStart w:id="2712" w:name="_Toc322912116"/>
      <w:bookmarkStart w:id="2713" w:name="_Toc329092966"/>
      <w:bookmarkStart w:id="2714" w:name="_Toc332701479"/>
      <w:bookmarkStart w:id="2715" w:name="_Toc332701786"/>
      <w:bookmarkStart w:id="2716" w:name="_Toc332711580"/>
      <w:bookmarkStart w:id="2717" w:name="_Toc332711888"/>
      <w:bookmarkStart w:id="2718" w:name="_Toc332712190"/>
      <w:bookmarkStart w:id="2719" w:name="_Toc332724106"/>
      <w:bookmarkStart w:id="2720" w:name="_Toc332724406"/>
      <w:bookmarkStart w:id="2721" w:name="_Toc341102702"/>
      <w:bookmarkStart w:id="2722" w:name="_Toc347241434"/>
      <w:bookmarkStart w:id="2723" w:name="_Toc347744627"/>
      <w:bookmarkStart w:id="2724" w:name="_Toc348984410"/>
      <w:bookmarkStart w:id="2725" w:name="_Toc348984715"/>
      <w:bookmarkStart w:id="2726" w:name="_Toc349037878"/>
      <w:bookmarkStart w:id="2727" w:name="_Toc349038183"/>
      <w:bookmarkStart w:id="2728" w:name="_Toc349042671"/>
      <w:bookmarkStart w:id="2729" w:name="_Toc349642098"/>
      <w:bookmarkStart w:id="2730" w:name="_Toc351912662"/>
      <w:bookmarkStart w:id="2731" w:name="_Toc351914684"/>
      <w:bookmarkStart w:id="2732" w:name="_Toc351915118"/>
      <w:bookmarkStart w:id="2733" w:name="_Toc361231157"/>
      <w:bookmarkStart w:id="2734" w:name="_Toc361231683"/>
      <w:bookmarkStart w:id="2735" w:name="_Toc362444981"/>
      <w:bookmarkStart w:id="2736" w:name="_Toc363908903"/>
      <w:bookmarkStart w:id="2737" w:name="_Toc364463326"/>
      <w:bookmarkStart w:id="2738" w:name="_Toc366077924"/>
      <w:bookmarkStart w:id="2739" w:name="_Toc366078543"/>
      <w:bookmarkStart w:id="2740" w:name="_Toc366079529"/>
      <w:bookmarkStart w:id="2741" w:name="_Toc366080141"/>
      <w:bookmarkStart w:id="2742" w:name="_Toc366080750"/>
      <w:bookmarkStart w:id="2743" w:name="_Toc366505090"/>
      <w:bookmarkStart w:id="2744" w:name="_Toc366508459"/>
      <w:bookmarkStart w:id="2745" w:name="_Toc366512960"/>
      <w:bookmarkStart w:id="2746" w:name="_Toc366574151"/>
      <w:bookmarkStart w:id="2747" w:name="_Toc366577944"/>
      <w:bookmarkStart w:id="2748" w:name="_Toc366578538"/>
      <w:bookmarkStart w:id="2749" w:name="_Toc366579130"/>
      <w:bookmarkStart w:id="2750" w:name="_Toc366579721"/>
      <w:bookmarkStart w:id="2751" w:name="_Toc366580313"/>
      <w:bookmarkStart w:id="2752" w:name="_Toc366580904"/>
      <w:bookmarkStart w:id="2753" w:name="_Toc366581496"/>
      <w:bookmarkStart w:id="2754" w:name="_Toc50721222"/>
      <w:bookmarkStart w:id="2755" w:name="_Toc177399050"/>
      <w:bookmarkStart w:id="2756" w:name="_Toc175057337"/>
      <w:bookmarkStart w:id="2757" w:name="_Toc199516264"/>
      <w:bookmarkStart w:id="2758" w:name="_Toc194983940"/>
      <w:bookmarkStart w:id="2759" w:name="_Ref222567026"/>
      <w:bookmarkStart w:id="2760" w:name="_Toc243112791"/>
      <w:bookmarkStart w:id="2761" w:name="_Toc349042672"/>
      <w:bookmarkEnd w:id="2703"/>
      <w:bookmarkEnd w:id="2704"/>
      <w:bookmarkEnd w:id="2705"/>
      <w:bookmarkEnd w:id="2706"/>
      <w:bookmarkEnd w:id="2707"/>
      <w:bookmarkEnd w:id="2708"/>
      <w:bookmarkEnd w:id="2709"/>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ins w:id="2762" w:author="Mike Beckerle" w:date="2020-04-21T15:05:00Z">
        <w:r>
          <w:t>DFDL Variable Annota</w:t>
        </w:r>
      </w:ins>
      <w:ins w:id="2763" w:author="Mike Beckerle" w:date="2020-04-21T15:06:00Z">
        <w:r>
          <w:t>tions</w:t>
        </w:r>
        <w:bookmarkEnd w:id="2754"/>
      </w:ins>
    </w:p>
    <w:p w14:paraId="551C0E90" w14:textId="77777777" w:rsidR="000E1214" w:rsidRDefault="00A87198">
      <w:pPr>
        <w:rPr>
          <w:ins w:id="2764" w:author="Mike Beckerle" w:date="2020-04-21T15:32:00Z"/>
        </w:rPr>
      </w:pPr>
      <w:ins w:id="2765" w:author="Mike Beckerle" w:date="2020-04-21T15:12:00Z">
        <w:r>
          <w:rPr>
            <w:i/>
            <w:iCs/>
          </w:rPr>
          <w:t xml:space="preserve">DFDL </w:t>
        </w:r>
      </w:ins>
      <w:ins w:id="2766" w:author="Mike Beckerle" w:date="2020-04-21T15:06:00Z">
        <w:r>
          <w:rPr>
            <w:i/>
            <w:iCs/>
          </w:rPr>
          <w:t>Variables</w:t>
        </w:r>
        <w:r>
          <w:t xml:space="preserve"> provide a means for communication and parameterization within a DFDL schema. </w:t>
        </w:r>
      </w:ins>
      <w:ins w:id="2767"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768" w:author="Mike Beckerle" w:date="2020-04-21T15:32:00Z"/>
        </w:rPr>
      </w:pPr>
      <w:ins w:id="2769"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770" w:author="Mike Beckerle" w:date="2020-04-21T15:33:00Z"/>
        </w:rPr>
      </w:pPr>
      <w:ins w:id="2771" w:author="Mike Beckerle" w:date="2020-04-21T15:32:00Z">
        <w:r>
          <w:t>dfdl:defineVari</w:t>
        </w:r>
      </w:ins>
      <w:ins w:id="2772" w:author="Mike Beckerle" w:date="2020-04-21T15:33:00Z">
        <w:r>
          <w:t>able - defines a variable's name, type, default value.</w:t>
        </w:r>
      </w:ins>
    </w:p>
    <w:p w14:paraId="19F15133" w14:textId="77777777" w:rsidR="000E1214" w:rsidRDefault="00A87198">
      <w:pPr>
        <w:pStyle w:val="ListParagraph"/>
        <w:numPr>
          <w:ilvl w:val="0"/>
          <w:numId w:val="49"/>
        </w:numPr>
        <w:rPr>
          <w:ins w:id="2773" w:author="Mike Beckerle" w:date="2020-04-21T15:33:00Z"/>
        </w:rPr>
      </w:pPr>
      <w:ins w:id="2774" w:author="Mike Beckerle" w:date="2020-04-21T15:33:00Z">
        <w:r>
          <w:t xml:space="preserve">dfdl:newVariableInstance - introduces a temporary new instance of the variable for the duration of processing of </w:t>
        </w:r>
      </w:ins>
      <w:ins w:id="2775" w:author="Mike Beckerle" w:date="2020-04-21T15:55:00Z">
        <w:r>
          <w:t>a</w:t>
        </w:r>
      </w:ins>
      <w:ins w:id="2776" w:author="Mike Beckerle" w:date="2020-04-21T15:33:00Z">
        <w:r>
          <w:t xml:space="preserve"> model-group</w:t>
        </w:r>
      </w:ins>
    </w:p>
    <w:p w14:paraId="59C4CFA4" w14:textId="77777777" w:rsidR="000E1214" w:rsidRDefault="00A87198">
      <w:pPr>
        <w:pStyle w:val="ListParagraph"/>
        <w:numPr>
          <w:ilvl w:val="0"/>
          <w:numId w:val="49"/>
        </w:numPr>
        <w:rPr>
          <w:ins w:id="2777" w:author="Mike Beckerle" w:date="2020-04-21T15:32:00Z"/>
        </w:rPr>
      </w:pPr>
      <w:ins w:id="2778" w:author="Mike Beckerle" w:date="2020-04-21T15:33:00Z">
        <w:r>
          <w:t>dfdl:setVaria</w:t>
        </w:r>
      </w:ins>
      <w:ins w:id="2779" w:author="Mike Beckerle" w:date="2020-04-21T15:34:00Z">
        <w:r>
          <w:t>bl</w:t>
        </w:r>
      </w:ins>
      <w:ins w:id="2780" w:author="Mike Beckerle" w:date="2020-04-21T15:33:00Z">
        <w:r>
          <w:t>e - assigns the value of a variable</w:t>
        </w:r>
      </w:ins>
      <w:ins w:id="2781" w:author="Mike Beckerle" w:date="2020-04-21T15:35:00Z">
        <w:r>
          <w:t xml:space="preserve"> instance, which can be a global instance, or </w:t>
        </w:r>
      </w:ins>
      <w:ins w:id="2782" w:author="Mike Beckerle" w:date="2020-04-21T15:36:00Z">
        <w:r>
          <w:t>one created via dfdl:newVariableInstance.</w:t>
        </w:r>
      </w:ins>
    </w:p>
    <w:p w14:paraId="6E5EB6AB" w14:textId="77777777" w:rsidR="000E1214" w:rsidRDefault="00A87198">
      <w:pPr>
        <w:rPr>
          <w:ins w:id="2783" w:author="Mike Beckerle" w:date="2020-04-21T15:41:00Z"/>
        </w:rPr>
      </w:pPr>
      <w:ins w:id="2784" w:author="Mike Beckerle" w:date="2020-04-21T15:34:00Z">
        <w:r>
          <w:t>Variables are</w:t>
        </w:r>
      </w:ins>
      <w:ins w:id="2785" w:author="Mike Beckerle" w:date="2020-04-21T15:06:00Z">
        <w:r>
          <w:t xml:space="preserve"> defined at the top-level of a schema and </w:t>
        </w:r>
      </w:ins>
      <w:ins w:id="2786" w:author="Mike Beckerle" w:date="2020-04-21T15:47:00Z">
        <w:r>
          <w:t>have</w:t>
        </w:r>
      </w:ins>
      <w:ins w:id="2787" w:author="Mike Beckerle" w:date="2020-04-21T15:08:00Z">
        <w:r>
          <w:t xml:space="preserve"> </w:t>
        </w:r>
      </w:ins>
      <w:ins w:id="2788" w:author="Mike Beckerle" w:date="2020-04-21T15:06:00Z">
        <w:r>
          <w:t xml:space="preserve">a specific simple type. </w:t>
        </w:r>
      </w:ins>
    </w:p>
    <w:p w14:paraId="4292B422" w14:textId="77777777" w:rsidR="000E1214" w:rsidRDefault="00A87198">
      <w:pPr>
        <w:rPr>
          <w:ins w:id="2789" w:author="Mike Beckerle" w:date="2020-04-21T15:41:00Z"/>
        </w:rPr>
      </w:pPr>
      <w:ins w:id="2790"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791" w:author="Mike Beckerle" w:date="2020-04-21T15:44:00Z"/>
        </w:rPr>
      </w:pPr>
      <w:ins w:id="2792" w:author="Mike Beckerle" w:date="2020-04-21T15:06:00Z">
        <w:r>
          <w:t xml:space="preserve">The dfdl:defineVariable annotation </w:t>
        </w:r>
      </w:ins>
      <w:ins w:id="2793" w:author="Mike Beckerle" w:date="2020-04-21T17:52:00Z">
        <w:r>
          <w:t xml:space="preserve">defines the name, type, and optionally default value for the variable. It is like defining a </w:t>
        </w:r>
      </w:ins>
      <w:ins w:id="2794" w:author="Mike Beckerle" w:date="2020-04-21T17:53:00Z">
        <w:r>
          <w:t xml:space="preserve">class of variables, instances of which will actually store values. The dfdl:defineVariable also </w:t>
        </w:r>
      </w:ins>
      <w:ins w:id="2795" w:author="Mike Beckerle" w:date="2020-04-21T15:06:00Z">
        <w:r>
          <w:t>introduces a</w:t>
        </w:r>
      </w:ins>
      <w:ins w:id="2796" w:author="Mike Beckerle" w:date="2020-04-21T15:42:00Z">
        <w:r>
          <w:t xml:space="preserve"> single unique</w:t>
        </w:r>
      </w:ins>
      <w:ins w:id="2797" w:author="Mike Beckerle" w:date="2020-04-21T15:06:00Z">
        <w:r>
          <w:t xml:space="preserve"> global instance of the variable. Additional instances are </w:t>
        </w:r>
      </w:ins>
      <w:ins w:id="2798" w:author="Mike Beckerle" w:date="2020-04-21T15:43:00Z">
        <w:r>
          <w:t>allocated</w:t>
        </w:r>
      </w:ins>
      <w:ins w:id="2799" w:author="Mike Beckerle" w:date="2020-04-21T15:06:00Z">
        <w:r>
          <w:t xml:space="preserve"> </w:t>
        </w:r>
      </w:ins>
      <w:ins w:id="2800" w:author="Mike Beckerle" w:date="2020-04-21T15:38:00Z">
        <w:r>
          <w:t xml:space="preserve">in a stack-like fashion </w:t>
        </w:r>
      </w:ins>
      <w:ins w:id="2801" w:author="Mike Beckerle" w:date="2020-04-21T15:06:00Z">
        <w:r>
          <w:t>using dfdl:newVariableInstance which causes new instances to come into existence upon entry to an element or model group, and these instances go away on exit from</w:t>
        </w:r>
      </w:ins>
      <w:ins w:id="2802" w:author="Mike Beckerle" w:date="2020-04-21T15:14:00Z">
        <w:r>
          <w:t xml:space="preserve"> the same.</w:t>
        </w:r>
      </w:ins>
      <w:ins w:id="2803" w:author="Mike Beckerle" w:date="2020-04-21T15:06:00Z">
        <w:r>
          <w:t xml:space="preserve"> </w:t>
        </w:r>
      </w:ins>
    </w:p>
    <w:p w14:paraId="7B16E1C7" w14:textId="77777777" w:rsidR="000E1214" w:rsidRDefault="00A87198">
      <w:pPr>
        <w:rPr>
          <w:ins w:id="2804" w:author="Mike Beckerle" w:date="2020-04-21T15:06:00Z"/>
        </w:rPr>
      </w:pPr>
      <w:ins w:id="2805"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w:t>
        </w:r>
      </w:ins>
      <w:ins w:id="2806" w:author="Mike Beckerle" w:date="2020-04-21T15:45:00Z">
        <w:r>
          <w:t>a</w:t>
        </w:r>
      </w:ins>
      <w:ins w:id="2807" w:author="Mike Beckerle" w:date="2020-04-21T15:09:00Z">
        <w:r>
          <w:t xml:space="preserve"> single-assignment location for </w:t>
        </w:r>
      </w:ins>
      <w:ins w:id="2808" w:author="Mike Beckerle" w:date="2020-04-21T15:45:00Z">
        <w:r>
          <w:t xml:space="preserve">a </w:t>
        </w:r>
      </w:ins>
      <w:ins w:id="2809" w:author="Mike Beckerle" w:date="2020-04-21T15:09:00Z">
        <w:r>
          <w:t>v</w:t>
        </w:r>
      </w:ins>
      <w:ins w:id="2810" w:author="Mike Beckerle" w:date="2020-04-21T15:45:00Z">
        <w:r>
          <w:t>a</w:t>
        </w:r>
      </w:ins>
      <w:ins w:id="2811" w:author="Mike Beckerle" w:date="2020-04-21T15:09:00Z">
        <w:r>
          <w:t>lue</w:t>
        </w:r>
      </w:ins>
      <w:ins w:id="2812" w:author="Mike Beckerle" w:date="2020-04-21T15:10:00Z">
        <w:r>
          <w:t xml:space="preserve">. Once </w:t>
        </w:r>
      </w:ins>
      <w:ins w:id="2813" w:author="Mike Beckerle" w:date="2020-04-21T15:45:00Z">
        <w:r>
          <w:t>a variable instance's</w:t>
        </w:r>
      </w:ins>
      <w:ins w:id="2814" w:author="Mike Beckerle" w:date="2020-04-21T15:10:00Z">
        <w:r>
          <w:t xml:space="preserve"> value</w:t>
        </w:r>
      </w:ins>
      <w:ins w:id="2815" w:author="Mike Beckerle" w:date="2020-04-21T15:45:00Z">
        <w:r>
          <w:t xml:space="preserve"> has been r</w:t>
        </w:r>
      </w:ins>
      <w:ins w:id="2816" w:author="Mike Beckerle" w:date="2020-04-21T15:10:00Z">
        <w:r>
          <w:t>ead</w:t>
        </w:r>
      </w:ins>
      <w:ins w:id="2817" w:author="Mike Beckerle" w:date="2020-04-21T15:36:00Z">
        <w:r>
          <w:t>,</w:t>
        </w:r>
      </w:ins>
      <w:ins w:id="2818" w:author="Mike Beckerle" w:date="2020-04-21T15:10:00Z">
        <w:r>
          <w:t xml:space="preserve"> </w:t>
        </w:r>
      </w:ins>
      <w:ins w:id="2819" w:author="Mike Beckerle" w:date="2020-04-21T15:45:00Z">
        <w:r>
          <w:t>it</w:t>
        </w:r>
      </w:ins>
      <w:ins w:id="2820" w:author="Mike Beckerle" w:date="2020-04-21T15:10:00Z">
        <w:r>
          <w:t xml:space="preserve"> can never be assigned again. </w:t>
        </w:r>
      </w:ins>
      <w:ins w:id="2821" w:author="Mike Beckerle" w:date="2020-04-21T15:45:00Z">
        <w:r>
          <w:t>If</w:t>
        </w:r>
      </w:ins>
      <w:ins w:id="2822" w:author="Mike Beckerle" w:date="2020-04-21T15:46:00Z">
        <w:r>
          <w:t xml:space="preserve"> it has not yet been assigned, and its default value has not been read, then a variable instance  c</w:t>
        </w:r>
      </w:ins>
      <w:ins w:id="2823" w:author="Mike Beckerle" w:date="2020-04-21T15:10:00Z">
        <w:r>
          <w:t>an be assigned once using dfdl:setVariable</w:t>
        </w:r>
      </w:ins>
      <w:ins w:id="2824" w:author="Mike Beckerle" w:date="2020-04-21T15:46:00Z">
        <w:r>
          <w:t>.</w:t>
        </w:r>
      </w:ins>
    </w:p>
    <w:p w14:paraId="37E09989" w14:textId="786D16F5" w:rsidR="000E1214" w:rsidRDefault="00A87198">
      <w:pPr>
        <w:rPr>
          <w:ins w:id="2825" w:author="Mike Beckerle" w:date="2020-04-21T15:05:00Z"/>
        </w:rPr>
      </w:pPr>
      <w:ins w:id="2826" w:author="Mike Beckerle" w:date="2020-04-21T15:06:00Z">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ins>
      <w:r w:rsidRPr="00065302">
        <w:rPr>
          <w:rStyle w:val="Hyperlink"/>
        </w:rPr>
      </w:r>
      <w:ins w:id="2827" w:author="Mike Beckerle" w:date="2020-04-21T15:06:00Z">
        <w:r w:rsidRPr="00065302">
          <w:rPr>
            <w:rStyle w:val="Hyperlink"/>
          </w:rPr>
          <w:fldChar w:fldCharType="separate"/>
        </w:r>
      </w:ins>
      <w:r w:rsidR="00404DC4" w:rsidRPr="00065302">
        <w:rPr>
          <w:rStyle w:val="Hyperlink"/>
        </w:rPr>
        <w:t>18.2</w:t>
      </w:r>
      <w:ins w:id="2828" w:author="Mike Beckerle" w:date="2020-04-21T15: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ins>
      <w:r w:rsidRPr="00065302">
        <w:rPr>
          <w:rStyle w:val="Hyperlink"/>
        </w:rPr>
      </w:r>
      <w:ins w:id="2829" w:author="Mike Beckerle" w:date="2020-04-21T15:06:00Z">
        <w:r w:rsidRPr="00065302">
          <w:rPr>
            <w:rStyle w:val="Hyperlink"/>
          </w:rPr>
          <w:fldChar w:fldCharType="separate"/>
        </w:r>
      </w:ins>
      <w:r w:rsidR="00404DC4" w:rsidRPr="00065302">
        <w:rPr>
          <w:rStyle w:val="Hyperlink"/>
        </w:rPr>
        <w:t>Variables</w:t>
      </w:r>
      <w:ins w:id="2830" w:author="Mike Beckerle" w:date="2020-04-21T15:06:00Z">
        <w:r w:rsidRPr="00065302">
          <w:rPr>
            <w:rStyle w:val="Hyperlink"/>
          </w:rPr>
          <w:fldChar w:fldCharType="end"/>
        </w:r>
        <w:r>
          <w:t>. Th</w:t>
        </w:r>
      </w:ins>
      <w:ins w:id="2831" w:author="Mike Beckerle" w:date="2020-04-21T15:11:00Z">
        <w:r>
          <w:t>e remaining sub-sections of this</w:t>
        </w:r>
      </w:ins>
      <w:ins w:id="2832" w:author="Mike Beckerle" w:date="2020-04-21T15:06:00Z">
        <w:r>
          <w:t xml:space="preserve"> section focus only on the </w:t>
        </w:r>
      </w:ins>
      <w:ins w:id="2833" w:author="Mike Beckerle" w:date="2020-04-21T15:12:00Z">
        <w:r>
          <w:t>variable-related DFDL annotations and their syntax.</w:t>
        </w:r>
      </w:ins>
      <w:ins w:id="2834" w:author="Mike Beckerle" w:date="2020-04-21T15:06:00Z">
        <w:r>
          <w:t xml:space="preserve"> </w:t>
        </w:r>
      </w:ins>
    </w:p>
    <w:p w14:paraId="3E6EFB8E" w14:textId="77777777" w:rsidR="000E1214" w:rsidRDefault="00A87198" w:rsidP="002439DA">
      <w:pPr>
        <w:pStyle w:val="Heading3"/>
        <w:rPr>
          <w:rFonts w:eastAsia="Times New Roman"/>
        </w:rPr>
      </w:pPr>
      <w:bookmarkStart w:id="2835" w:name="_Toc50721223"/>
      <w:r>
        <w:rPr>
          <w:rFonts w:eastAsia="Times New Roman"/>
        </w:rPr>
        <w:t>dfdl:defineVariable Annotation Element</w:t>
      </w:r>
      <w:bookmarkEnd w:id="2755"/>
      <w:bookmarkEnd w:id="2756"/>
      <w:bookmarkEnd w:id="2757"/>
      <w:bookmarkEnd w:id="2758"/>
      <w:bookmarkEnd w:id="2759"/>
      <w:bookmarkEnd w:id="2760"/>
      <w:bookmarkEnd w:id="2761"/>
      <w:bookmarkEnd w:id="2835"/>
    </w:p>
    <w:p w14:paraId="42B547CF" w14:textId="77777777" w:rsidR="000E1214" w:rsidRDefault="00A87198">
      <w:pPr>
        <w:rPr>
          <w:del w:id="2836" w:author="Mike Beckerle" w:date="2020-04-21T15:06:00Z"/>
        </w:rPr>
      </w:pPr>
      <w:del w:id="2837" w:author="Mike Beckerle" w:date="2020-04-21T15:06:00Z">
        <w:r>
          <w:delText xml:space="preserve">Variables provide a means for communication within a </w:delText>
        </w:r>
      </w:del>
      <w:del w:id="2838" w:author="Mike Beckerle" w:date="2020-04-16T15:47:00Z">
        <w:r>
          <w:delText xml:space="preserve">set of </w:delText>
        </w:r>
      </w:del>
      <w:del w:id="2839" w:author="Mike Beckerle" w:date="2020-04-21T15:06:00Z">
        <w:r>
          <w:delText xml:space="preserve">DFDL schema. They are defined </w:delText>
        </w:r>
      </w:del>
      <w:del w:id="2840" w:author="Mike Beckerle" w:date="2020-04-16T15:47:00Z">
        <w:r>
          <w:delText xml:space="preserve">as </w:delText>
        </w:r>
      </w:del>
      <w:del w:id="2841" w:author="Mike Beckerle" w:date="2020-04-21T15:06:00Z">
        <w:r>
          <w:delText xml:space="preserve">top-level </w:delText>
        </w:r>
      </w:del>
      <w:del w:id="2842" w:author="Mike Beckerle" w:date="2020-04-16T15:47:00Z">
        <w:r>
          <w:delText>elements in</w:delText>
        </w:r>
      </w:del>
      <w:del w:id="2843" w:author="Mike Beckerle" w:date="2020-04-21T15:06:00Z">
        <w:r>
          <w:delText xml:space="preserve"> a schema and </w:delText>
        </w:r>
      </w:del>
      <w:del w:id="2844" w:author="Mike Beckerle" w:date="2020-04-21T14:51:00Z">
        <w:r>
          <w:delText>therefore have global scope</w:delText>
        </w:r>
      </w:del>
      <w:del w:id="2845" w:author="Mike Beckerle" w:date="2020-04-21T14:54:00Z">
        <w:r>
          <w:delText>.</w:delText>
        </w:r>
      </w:del>
      <w:del w:id="2846" w:author="Mike Beckerle" w:date="2020-04-16T15:49:00Z">
        <w:r>
          <w:delText xml:space="preserve">  .</w:delText>
        </w:r>
      </w:del>
    </w:p>
    <w:p w14:paraId="3F90A624" w14:textId="77777777" w:rsidR="000E1214" w:rsidRDefault="00A87198">
      <w:r>
        <w:t xml:space="preserve">A </w:t>
      </w:r>
      <w:del w:id="2847" w:author="Mike Beckerle" w:date="2020-04-16T15:55:00Z">
        <w:r>
          <w:delText xml:space="preserve">new </w:delText>
        </w:r>
      </w:del>
      <w:r>
        <w:t>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77777777"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77777777"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77777777" w:rsidR="000E1214" w:rsidRDefault="00A87198">
      <w:pPr>
        <w:rPr>
          <w:rFonts w:cs="Arial"/>
        </w:rPr>
      </w:pPr>
      <w:r>
        <w:rPr>
          <w:rFonts w:cs="Arial"/>
        </w:rPr>
        <w:t xml:space="preserve">Note </w:t>
      </w:r>
      <w:ins w:id="2848" w:author="Mike Beckerle" w:date="2020-04-21T15:18:00Z">
        <w:r>
          <w:rPr>
            <w:rFonts w:cs="Arial"/>
          </w:rPr>
          <w:t xml:space="preserve">also that </w:t>
        </w:r>
      </w:ins>
      <w:r>
        <w:rPr>
          <w:rFonts w:cs="Arial"/>
        </w:rPr>
        <w:t>the value of the name attribute is an NCName. The name of a variable is defined in the target namespace of the schema containing the definition. If multiple dfdl:defineVariable definitions have the same 'name' attribute in the same namespace then it is a Schema Definition Error.</w:t>
      </w:r>
    </w:p>
    <w:p w14:paraId="209C48D7" w14:textId="363D6835" w:rsidR="000E1214" w:rsidRDefault="00A87198">
      <w:pPr>
        <w:rPr>
          <w:ins w:id="2849" w:author="Mike Beckerle" w:date="2020-04-21T15:57:00Z"/>
          <w:rFonts w:cs="Arial"/>
        </w:rPr>
      </w:pPr>
      <w:commentRangeStart w:id="2850"/>
      <w:r>
        <w:rPr>
          <w:rFonts w:cs="Arial"/>
        </w:rPr>
        <w:t xml:space="preserve">A default </w:t>
      </w:r>
      <w:r>
        <w:rPr>
          <w:rStyle w:val="Emphasis"/>
        </w:rPr>
        <w:t>instance</w:t>
      </w:r>
      <w:r>
        <w:rPr>
          <w:rFonts w:cs="Arial"/>
        </w:rPr>
        <w:t xml:space="preserve"> of the variable is </w:t>
      </w:r>
      <w:ins w:id="2851" w:author="Mike Beckerle" w:date="2020-04-16T15:56:00Z">
        <w:r>
          <w:rPr>
            <w:rFonts w:cs="Arial"/>
          </w:rPr>
          <w:t xml:space="preserve">automatically </w:t>
        </w:r>
      </w:ins>
      <w:r>
        <w:rPr>
          <w:rFonts w:cs="Arial"/>
        </w:rPr>
        <w:t>created (with global scope)</w:t>
      </w:r>
      <w:ins w:id="2852" w:author="Mike Beckerle" w:date="2020-04-16T15:56:00Z">
        <w:r>
          <w:rPr>
            <w:rFonts w:cs="Arial"/>
          </w:rPr>
          <w:t xml:space="preserve"> at the start of processing</w:t>
        </w:r>
      </w:ins>
      <w:r>
        <w:rPr>
          <w:rFonts w:cs="Arial"/>
        </w:rPr>
        <w:t xml:space="preserve">. </w:t>
      </w:r>
      <w:ins w:id="2853" w:author="Mike Beckerle" w:date="2020-04-21T15:23:00Z">
        <w:r>
          <w:rPr>
            <w:rFonts w:cs="Arial"/>
          </w:rPr>
          <w:t>Additional instances of a variable</w:t>
        </w:r>
      </w:ins>
      <w:ins w:id="2854" w:author="Mike Beckerle" w:date="2020-04-21T15:56:00Z">
        <w:r>
          <w:rPr>
            <w:rFonts w:cs="Arial"/>
          </w:rPr>
          <w:t xml:space="preserve"> can be created. See Section </w:t>
        </w:r>
        <w:r w:rsidRPr="00065302">
          <w:rPr>
            <w:rStyle w:val="Hyperlink"/>
          </w:rPr>
          <w:fldChar w:fldCharType="begin"/>
        </w:r>
        <w:r w:rsidRPr="00065302">
          <w:rPr>
            <w:rStyle w:val="Hyperlink"/>
          </w:rPr>
          <w:instrText xml:space="preserve"> REF _Ref37945094 \r \h </w:instrText>
        </w:r>
      </w:ins>
      <w:r w:rsidRPr="00065302">
        <w:rPr>
          <w:rStyle w:val="Hyperlink"/>
        </w:rPr>
      </w:r>
      <w:ins w:id="2855" w:author="Mike Beckerle" w:date="2020-04-21T15:56:00Z">
        <w:r w:rsidRPr="00065302">
          <w:rPr>
            <w:rStyle w:val="Hyperlink"/>
          </w:rPr>
          <w:fldChar w:fldCharType="separate"/>
        </w:r>
      </w:ins>
      <w:r w:rsidR="00404DC4" w:rsidRPr="00065302">
        <w:rPr>
          <w:rStyle w:val="Hyperlink"/>
        </w:rPr>
        <w:t>7.7.2</w:t>
      </w:r>
      <w:ins w:id="2856" w:author="Mike Beckerle" w:date="2020-04-21T15:56:00Z">
        <w:r w:rsidRPr="00065302">
          <w:rPr>
            <w:rStyle w:val="Hyperlink"/>
          </w:rPr>
          <w:fldChar w:fldCharType="end"/>
        </w:r>
        <w:r>
          <w:rPr>
            <w:rFonts w:cs="Arial"/>
          </w:rPr>
          <w:t xml:space="preserve"> below.</w:t>
        </w:r>
      </w:ins>
    </w:p>
    <w:p w14:paraId="26A322CB" w14:textId="77777777" w:rsidR="000E1214" w:rsidRDefault="00A87198">
      <w:pPr>
        <w:rPr>
          <w:del w:id="2857" w:author="Mike Beckerle" w:date="2020-04-21T15:57:00Z"/>
          <w:rFonts w:cs="Arial"/>
        </w:rPr>
      </w:pPr>
      <w:del w:id="2858" w:author="Mike Beckerle" w:date="2020-04-21T15:25:00Z">
        <w:r>
          <w:rPr>
            <w:rFonts w:cs="Arial"/>
          </w:rPr>
          <w:delText xml:space="preserve">Further instances of the variable may subsequently be created on </w:delText>
        </w:r>
      </w:del>
      <w:del w:id="2859" w:author="Mike Beckerle" w:date="2020-04-21T15:57:00Z">
        <w:r>
          <w:rPr>
            <w:rFonts w:cs="Arial"/>
          </w:rPr>
          <w:delText xml:space="preserve">schema </w:delText>
        </w:r>
      </w:del>
      <w:del w:id="2860" w:author="Mike Beckerle" w:date="2020-04-16T15:57:00Z">
        <w:r>
          <w:rPr>
            <w:rFonts w:cs="Arial"/>
          </w:rPr>
          <w:delText>elements</w:delText>
        </w:r>
      </w:del>
      <w:del w:id="2861"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862" w:author="Mike Beckerle" w:date="2020-04-21T15:28:00Z">
        <w:r>
          <w:rPr>
            <w:rFonts w:cs="Arial"/>
          </w:rPr>
          <w:delText>(</w:delText>
        </w:r>
      </w:del>
      <w:del w:id="2863" w:author="Mike Beckerle" w:date="2020-04-21T15:57:00Z">
        <w:r>
          <w:rPr>
            <w:rFonts w:cs="Arial"/>
          </w:rPr>
          <w:delText>unless overridden when the instance is created</w:delText>
        </w:r>
      </w:del>
      <w:del w:id="2864" w:author="Mike Beckerle" w:date="2020-04-21T15:28:00Z">
        <w:r>
          <w:rPr>
            <w:rFonts w:cs="Arial"/>
          </w:rPr>
          <w:delText>)</w:delText>
        </w:r>
      </w:del>
      <w:del w:id="2865" w:author="Mike Beckerle" w:date="2020-04-21T15:57:00Z">
        <w:r>
          <w:rPr>
            <w:rFonts w:cs="Arial"/>
          </w:rPr>
          <w:delText>.</w:delText>
        </w:r>
        <w:commentRangeEnd w:id="2850"/>
        <w:r>
          <w:rPr>
            <w:rStyle w:val="CommentReference"/>
          </w:rPr>
          <w:commentReference w:id="2850"/>
        </w:r>
      </w:del>
    </w:p>
    <w:p w14:paraId="5B7A928C" w14:textId="77777777"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w:t>
      </w:r>
      <w:ins w:id="2866" w:author="Mike Beckerle" w:date="2020-04-21T15:20:00Z">
        <w:r>
          <w:rPr>
            <w:rFonts w:cs="Arial"/>
          </w:rPr>
          <w:t xml:space="preserve"> a</w:t>
        </w:r>
      </w:ins>
      <w:ins w:id="2867" w:author="Mike Beckerle" w:date="2020-04-21T15:21:00Z">
        <w:r>
          <w:rPr>
            <w:rFonts w:cs="Arial"/>
          </w:rPr>
          <w:t>nnotation</w:t>
        </w:r>
      </w:ins>
      <w:r>
        <w:rPr>
          <w:rFonts w:cs="Arial"/>
        </w:rPr>
        <w:t>. The mechanism by which the processor provides this value is implementation-defined.</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77777777" w:rsidR="000E1214" w:rsidRDefault="00A87198">
      <w:pPr>
        <w:rPr>
          <w:rFonts w:cs="Arial"/>
          <w:lang w:eastAsia="en-GB"/>
        </w:rPr>
      </w:pPr>
      <w:r>
        <w:rPr>
          <w:rFonts w:cs="Arial"/>
          <w:lang w:eastAsia="en-GB"/>
        </w:rPr>
        <w:t xml:space="preserve">A defaultValue expression is evaluated before processing </w:t>
      </w:r>
      <w:ins w:id="2868"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t>
      </w:r>
      <w:del w:id="2869" w:author="Mike Beckerle" w:date="2020-04-21T15:29:00Z">
        <w:r>
          <w:rPr>
            <w:rFonts w:cs="Arial"/>
            <w:lang w:eastAsia="en-GB"/>
          </w:rPr>
          <w:delText xml:space="preserve">The </w:delText>
        </w:r>
      </w:del>
      <w:ins w:id="2870" w:author="Mike Beckerle" w:date="2020-04-21T15:29:00Z">
        <w:r>
          <w:rPr>
            <w:rFonts w:cs="Arial"/>
            <w:lang w:eastAsia="en-GB"/>
          </w:rPr>
          <w:t xml:space="preserve">When a defaultValue expression references other variables, the </w:t>
        </w:r>
      </w:ins>
      <w:r>
        <w:rPr>
          <w:rFonts w:cs="Arial"/>
          <w:lang w:eastAsia="en-GB"/>
        </w:rPr>
        <w:t>referenced variable</w:t>
      </w:r>
      <w:ins w:id="2871" w:author="Mike Beckerle" w:date="2020-04-21T15:29:00Z">
        <w:r>
          <w:rPr>
            <w:rFonts w:cs="Arial"/>
            <w:lang w:eastAsia="en-GB"/>
          </w:rPr>
          <w:t>s each</w:t>
        </w:r>
      </w:ins>
      <w:r>
        <w:rPr>
          <w:rFonts w:cs="Arial"/>
          <w:lang w:eastAsia="en-GB"/>
        </w:rPr>
        <w:t xml:space="preserve"> must either have a defaultValue or be external. It is a Schema Definition Error otherwise.</w:t>
      </w:r>
    </w:p>
    <w:p w14:paraId="72138FF3" w14:textId="77777777" w:rsidR="000E1214" w:rsidRDefault="00A87198">
      <w:pPr>
        <w:rPr>
          <w:rFonts w:cs="Arial"/>
          <w:lang w:eastAsia="en-GB"/>
        </w:rPr>
      </w:pPr>
      <w:commentRangeStart w:id="2872"/>
      <w:r>
        <w:rPr>
          <w:rFonts w:cs="Arial"/>
          <w:lang w:eastAsia="en-GB"/>
        </w:rPr>
        <w:t>If a defaultValue expression references another variable then that prevents the referenced variable's value from ever changing, that is, it is considered to be a read of the variable's value.</w:t>
      </w:r>
      <w:commentRangeEnd w:id="2872"/>
      <w:r>
        <w:rPr>
          <w:rStyle w:val="CommentReference"/>
        </w:rPr>
        <w:commentReference w:id="2872"/>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commentRangeStart w:id="2873"/>
      <w:r>
        <w:rPr>
          <w:rFonts w:cs="Arial"/>
          <w:lang w:eastAsia="en-GB"/>
        </w:rPr>
        <w:t>It is a Schema Definition Error if the type of the variable is a user-defined simple type restriction.</w:t>
      </w:r>
      <w:commentRangeEnd w:id="2873"/>
      <w:r>
        <w:rPr>
          <w:rStyle w:val="CommentReference"/>
        </w:rPr>
        <w:commentReference w:id="2873"/>
      </w:r>
    </w:p>
    <w:p w14:paraId="7E970629" w14:textId="77777777" w:rsidR="000E1214" w:rsidRDefault="00A87198">
      <w:pPr>
        <w:pStyle w:val="Heading4"/>
      </w:pPr>
      <w:bookmarkStart w:id="2874" w:name="_Toc322911579"/>
      <w:bookmarkStart w:id="2875" w:name="_Toc322912118"/>
      <w:bookmarkStart w:id="2876" w:name="_Toc329092968"/>
      <w:bookmarkStart w:id="2877" w:name="_Toc332701481"/>
      <w:bookmarkStart w:id="2878" w:name="_Toc332701788"/>
      <w:bookmarkStart w:id="2879" w:name="_Toc332711582"/>
      <w:bookmarkStart w:id="2880" w:name="_Toc332711890"/>
      <w:bookmarkStart w:id="2881" w:name="_Toc332712192"/>
      <w:bookmarkStart w:id="2882" w:name="_Toc332724108"/>
      <w:bookmarkStart w:id="2883" w:name="_Toc332724408"/>
      <w:bookmarkStart w:id="2884" w:name="_Toc341102704"/>
      <w:bookmarkStart w:id="2885" w:name="_Toc347241436"/>
      <w:bookmarkStart w:id="2886" w:name="_Toc347744629"/>
      <w:bookmarkStart w:id="2887" w:name="_Toc348984412"/>
      <w:bookmarkStart w:id="2888" w:name="_Toc348984717"/>
      <w:bookmarkStart w:id="2889" w:name="_Toc349037880"/>
      <w:bookmarkStart w:id="2890" w:name="_Toc349038185"/>
      <w:bookmarkStart w:id="2891" w:name="_Toc349042673"/>
      <w:bookmarkStart w:id="2892" w:name="_Toc351912664"/>
      <w:bookmarkStart w:id="2893" w:name="_Toc351914686"/>
      <w:bookmarkStart w:id="2894" w:name="_Toc351915120"/>
      <w:bookmarkStart w:id="2895" w:name="_Toc361231159"/>
      <w:bookmarkStart w:id="2896" w:name="_Toc361231685"/>
      <w:bookmarkStart w:id="2897" w:name="_Toc362444983"/>
      <w:bookmarkStart w:id="2898" w:name="_Toc363908905"/>
      <w:bookmarkStart w:id="2899" w:name="_Toc364463328"/>
      <w:bookmarkStart w:id="2900" w:name="_Toc366077926"/>
      <w:bookmarkStart w:id="2901" w:name="_Toc366078545"/>
      <w:bookmarkStart w:id="2902" w:name="_Toc366079531"/>
      <w:bookmarkStart w:id="2903" w:name="_Toc366080143"/>
      <w:bookmarkStart w:id="2904" w:name="_Toc366080752"/>
      <w:bookmarkStart w:id="2905" w:name="_Toc366505092"/>
      <w:bookmarkStart w:id="2906" w:name="_Toc366508461"/>
      <w:bookmarkStart w:id="2907" w:name="_Toc366512962"/>
      <w:bookmarkStart w:id="2908" w:name="_Toc366574153"/>
      <w:bookmarkStart w:id="2909" w:name="_Toc366577946"/>
      <w:bookmarkStart w:id="2910" w:name="_Toc366578540"/>
      <w:bookmarkStart w:id="2911" w:name="_Toc366579132"/>
      <w:bookmarkStart w:id="2912" w:name="_Toc366579723"/>
      <w:bookmarkStart w:id="2913" w:name="_Toc366580315"/>
      <w:bookmarkStart w:id="2914" w:name="_Toc366580906"/>
      <w:bookmarkStart w:id="2915" w:name="_Toc366581498"/>
      <w:bookmarkStart w:id="2916" w:name="_Toc349042674"/>
      <w:bookmarkStart w:id="2917" w:name="_Toc243112792"/>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r>
        <w:t>Examples</w:t>
      </w:r>
      <w:bookmarkEnd w:id="2916"/>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917"/>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918" w:name="_Toc322911581"/>
      <w:bookmarkStart w:id="2919" w:name="_Toc322912120"/>
      <w:bookmarkStart w:id="2920" w:name="_Toc329092970"/>
      <w:bookmarkStart w:id="2921" w:name="_Toc332701483"/>
      <w:bookmarkStart w:id="2922" w:name="_Toc332701790"/>
      <w:bookmarkStart w:id="2923" w:name="_Toc332711584"/>
      <w:bookmarkStart w:id="2924" w:name="_Toc332711892"/>
      <w:bookmarkStart w:id="2925" w:name="_Toc332712194"/>
      <w:bookmarkStart w:id="2926" w:name="_Toc332724110"/>
      <w:bookmarkStart w:id="2927" w:name="_Toc332724410"/>
      <w:bookmarkStart w:id="2928" w:name="_Toc341102706"/>
      <w:bookmarkStart w:id="2929" w:name="_Toc347241438"/>
      <w:bookmarkStart w:id="2930" w:name="_Toc347744631"/>
      <w:bookmarkStart w:id="2931" w:name="_Toc348984414"/>
      <w:bookmarkStart w:id="2932" w:name="_Toc348984719"/>
      <w:bookmarkStart w:id="2933" w:name="_Toc349037882"/>
      <w:bookmarkStart w:id="2934" w:name="_Toc349038187"/>
      <w:bookmarkStart w:id="2935" w:name="_Toc349042675"/>
      <w:bookmarkStart w:id="2936" w:name="_Toc351912666"/>
      <w:bookmarkStart w:id="2937" w:name="_Toc351914688"/>
      <w:bookmarkStart w:id="2938" w:name="_Toc351915122"/>
      <w:bookmarkStart w:id="2939" w:name="_Toc361231161"/>
      <w:bookmarkStart w:id="2940" w:name="_Toc361231687"/>
      <w:bookmarkStart w:id="2941" w:name="_Toc362444985"/>
      <w:bookmarkStart w:id="2942" w:name="_Toc363908907"/>
      <w:bookmarkStart w:id="2943" w:name="_Toc364463330"/>
      <w:bookmarkStart w:id="2944" w:name="_Toc366077928"/>
      <w:bookmarkStart w:id="2945" w:name="_Toc366078547"/>
      <w:bookmarkStart w:id="2946" w:name="_Toc366079533"/>
      <w:bookmarkStart w:id="2947" w:name="_Toc366080145"/>
      <w:bookmarkStart w:id="2948" w:name="_Toc366080754"/>
      <w:bookmarkStart w:id="2949" w:name="_Toc366505094"/>
      <w:bookmarkStart w:id="2950" w:name="_Toc366508463"/>
      <w:bookmarkStart w:id="2951" w:name="_Toc366512964"/>
      <w:bookmarkStart w:id="2952" w:name="_Toc366574155"/>
      <w:bookmarkStart w:id="2953" w:name="_Toc366577948"/>
      <w:bookmarkStart w:id="2954" w:name="_Toc366578542"/>
      <w:bookmarkStart w:id="2955" w:name="_Toc366579134"/>
      <w:bookmarkStart w:id="2956" w:name="_Toc366579725"/>
      <w:bookmarkStart w:id="2957" w:name="_Toc366580317"/>
      <w:bookmarkStart w:id="2958" w:name="_Toc366580908"/>
      <w:bookmarkStart w:id="2959" w:name="_Toc366581500"/>
      <w:bookmarkStart w:id="2960" w:name="_Toc349042676"/>
      <w:bookmarkStart w:id="2961" w:name="_Ref393373377"/>
      <w:bookmarkStart w:id="2962" w:name="_Ref393373408"/>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r>
        <w:t>Predefined Variables</w:t>
      </w:r>
      <w:bookmarkEnd w:id="2960"/>
      <w:bookmarkEnd w:id="2961"/>
      <w:bookmarkEnd w:id="2962"/>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fldSimple w:instr=" SEQ Table \* ARABIC ">
        <w:r w:rsidR="00404DC4">
          <w:rPr>
            <w:noProof/>
          </w:rPr>
          <w:t>9</w:t>
        </w:r>
      </w:fldSimple>
      <w:r>
        <w:t xml:space="preserve"> Pre-defined variables</w:t>
      </w:r>
    </w:p>
    <w:p w14:paraId="705A3A46" w14:textId="77777777" w:rsidR="000E1214" w:rsidRDefault="00A87198">
      <w:r>
        <w:t>These variables are expected to be commonly set externally so are predefined for convenience.</w:t>
      </w:r>
      <w:ins w:id="2963" w:author="Mike Beckerle" w:date="2020-04-21T15:53:00Z">
        <w:r>
          <w:t xml:space="preserve"> Below we see the </w:t>
        </w:r>
      </w:ins>
      <w:ins w:id="2964" w:author="Mike Beckerle" w:date="2020-04-21T15:54:00Z">
        <w:r>
          <w:t xml:space="preserve">DFDL </w:t>
        </w:r>
      </w:ins>
      <w:ins w:id="2965" w:author="Mike Beckerle" w:date="2020-04-21T15:53:00Z">
        <w:r>
          <w:t>encoding property being set to the value of an expression</w:t>
        </w:r>
      </w:ins>
      <w:ins w:id="2966" w:author="Mike Beckerle" w:date="2020-04-21T17:49:00Z">
        <w:r>
          <w:t xml:space="preserve"> (between "{" and "}</w:t>
        </w:r>
      </w:ins>
      <w:ins w:id="2967" w:author="Mike Beckerle" w:date="2020-04-21T17:50:00Z">
        <w:r>
          <w:t>")</w:t>
        </w:r>
      </w:ins>
      <w:ins w:id="2968" w:author="Mike Beckerle" w:date="2020-04-21T15:53:00Z">
        <w:r>
          <w:t>, and that expression just returns the va</w:t>
        </w:r>
      </w:ins>
      <w:ins w:id="2969" w:author="Mike Beckerle" w:date="2020-04-21T15:54:00Z">
        <w:r>
          <w:t>lue of the dfdl:encoding variable</w:t>
        </w:r>
      </w:ins>
      <w:ins w:id="2970" w:author="Mike Beckerle" w:date="2020-04-21T17:49:00Z">
        <w:r>
          <w:t xml:space="preserve"> which we see being referenced as $dfdl:encoding below.</w:t>
        </w:r>
      </w:ins>
      <w:ins w:id="2971"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2972" w:name="_Ref37945094"/>
      <w:bookmarkStart w:id="2973" w:name="_Toc243112793"/>
      <w:bookmarkStart w:id="2974" w:name="_Ref255466447"/>
      <w:bookmarkStart w:id="2975" w:name="_Toc349042677"/>
      <w:bookmarkStart w:id="2976" w:name="_Toc50721224"/>
      <w:bookmarkStart w:id="2977" w:name="_Toc177399051"/>
      <w:bookmarkStart w:id="2978" w:name="_Toc175057338"/>
      <w:bookmarkStart w:id="2979" w:name="_Toc199516265"/>
      <w:bookmarkStart w:id="2980" w:name="_Toc194983941"/>
      <w:r>
        <w:rPr>
          <w:rFonts w:eastAsia="Times New Roman"/>
        </w:rPr>
        <w:t>The dfdl:newVariableInstance Statement Annotation Element</w:t>
      </w:r>
      <w:bookmarkEnd w:id="2972"/>
      <w:bookmarkEnd w:id="2973"/>
      <w:bookmarkEnd w:id="2974"/>
      <w:bookmarkEnd w:id="2975"/>
      <w:bookmarkEnd w:id="2976"/>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3EB5998E" w:rsidR="000E1214" w:rsidRDefault="00A87198">
      <w:pPr>
        <w:rPr>
          <w:ins w:id="2981" w:author="Mike Beckerle" w:date="2020-04-21T15:57:00Z"/>
          <w:rFonts w:cs="Arial"/>
        </w:rPr>
      </w:pPr>
      <w:ins w:id="2982" w:author="Mike Beckerle" w:date="2020-04-21T15:57:00Z">
        <w:r>
          <w:rPr>
            <w:rFonts w:cs="Arial"/>
          </w:rPr>
          <w:t xml:space="preserve">All instances share the same name, type, and default value, but they have distinct storage for separate values using a stack-like mechanism where a new instance is introduced for an element or model-group. These new instances are associated with a schema </w:t>
        </w:r>
      </w:ins>
      <w:r w:rsidR="00405572">
        <w:rPr>
          <w:rFonts w:cs="Arial"/>
        </w:rPr>
        <w:t>component</w:t>
      </w:r>
      <w:ins w:id="2983" w:author="Mike Beckerle" w:date="2020-04-21T15:57:00Z">
        <w:r>
          <w:rPr>
            <w:rFonts w:cs="Arial"/>
          </w:rPr>
          <w:t xml:space="preserve"> using dfdl:newVariableInstanc</w:t>
        </w:r>
      </w:ins>
      <w:ins w:id="2984" w:author="Unknown">
        <w:r>
          <w:rPr>
            <w:rFonts w:cs="Arial"/>
          </w:rPr>
          <w:t>e</w:t>
        </w:r>
      </w:ins>
      <w:ins w:id="2985"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2986" w:author="Mike Beckerle" w:date="2020-04-21T15:57:00Z"/>
          <w:rFonts w:cs="Arial"/>
        </w:rPr>
      </w:pPr>
      <w:ins w:id="2987" w:author="Mike Beckerle" w:date="2020-04-21T15:57:00Z">
        <w:r>
          <w:rPr>
            <w:rFonts w:cs="Arial"/>
          </w:rPr>
          <w:t xml:space="preserve">If the variable has a default value from its dfdl:defineVariable, this will used as the default value for any </w:t>
        </w:r>
        <w:r>
          <w:rPr>
            <w:rStyle w:val="Emphasis"/>
            <w:i w:val="0"/>
            <w:iCs w:val="0"/>
          </w:rPr>
          <w:t>instances</w:t>
        </w:r>
        <w:r>
          <w:rPr>
            <w:rFonts w:cs="Arial"/>
          </w:rPr>
          <w:t xml:space="preserve"> of the variable unless overridden when the instance is created using dfdl:newVariableInstance.</w:t>
        </w:r>
        <w:commentRangeStart w:id="2988"/>
        <w:commentRangeEnd w:id="2988"/>
        <w:r>
          <w:rPr>
            <w:rStyle w:val="CommentReference"/>
          </w:rPr>
          <w:commentReference w:id="2988"/>
        </w:r>
      </w:ins>
    </w:p>
    <w:p w14:paraId="57278F88" w14:textId="77777777" w:rsidR="000E1214" w:rsidRDefault="00A87198">
      <w:r>
        <w:t>Since an initial instance is created when the variable is defined, the use of dfdl:newVariableInstance is optional.</w:t>
      </w:r>
      <w:del w:id="2989" w:author="Mike Beckerle" w:date="2020-04-21T15:59:00Z">
        <w:r>
          <w:delText xml:space="preserve"> It would be used if an instance with restricted scope is needed.</w:delText>
        </w:r>
      </w:del>
    </w:p>
    <w:p w14:paraId="23BA3C42" w14:textId="77777777" w:rsidR="000E1214" w:rsidRDefault="00A87198">
      <w:r>
        <w:t>The dfdl:newVariableInstance annotation can be used on a group reference, sequence or choice only. It is a Schema Definition Error otherwise.</w:t>
      </w:r>
    </w:p>
    <w:p w14:paraId="3AA68060" w14:textId="77777777" w:rsidR="000E1214" w:rsidRDefault="00A87198">
      <w:r>
        <w:t xml:space="preserve">The </w:t>
      </w:r>
      <w:del w:id="2990" w:author="Mike Beckerle" w:date="2020-04-21T15:59:00Z">
        <w:r>
          <w:delText xml:space="preserve">scope </w:delText>
        </w:r>
      </w:del>
      <w:ins w:id="2991"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77777777"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77777777" w:rsidR="000E1214" w:rsidRDefault="00A87198">
      <w:r>
        <w:t xml:space="preserve">If a default value is specified this initial value of the instance will be set 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defaultValue attribute and the default value being specified by the </w:t>
      </w:r>
      <w:ins w:id="2992"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993" w:name="_Toc322911584"/>
      <w:bookmarkStart w:id="2994" w:name="_Toc322912123"/>
      <w:bookmarkStart w:id="2995" w:name="_Toc329092973"/>
      <w:bookmarkStart w:id="2996" w:name="_Toc332701486"/>
      <w:bookmarkStart w:id="2997" w:name="_Toc332701793"/>
      <w:bookmarkStart w:id="2998" w:name="_Toc332711587"/>
      <w:bookmarkStart w:id="2999" w:name="_Toc332711895"/>
      <w:bookmarkStart w:id="3000" w:name="_Toc332712197"/>
      <w:bookmarkStart w:id="3001" w:name="_Toc332724113"/>
      <w:bookmarkStart w:id="3002" w:name="_Toc332724413"/>
      <w:bookmarkStart w:id="3003" w:name="_Toc341102709"/>
      <w:bookmarkStart w:id="3004" w:name="_Toc347241441"/>
      <w:bookmarkStart w:id="3005" w:name="_Toc347744634"/>
      <w:bookmarkStart w:id="3006" w:name="_Toc348984417"/>
      <w:bookmarkStart w:id="3007" w:name="_Toc348984722"/>
      <w:bookmarkStart w:id="3008" w:name="_Toc349037885"/>
      <w:bookmarkStart w:id="3009" w:name="_Toc349038190"/>
      <w:bookmarkStart w:id="3010" w:name="_Toc349042678"/>
      <w:bookmarkStart w:id="3011" w:name="_Toc351912669"/>
      <w:bookmarkStart w:id="3012" w:name="_Toc351914691"/>
      <w:bookmarkStart w:id="3013" w:name="_Toc351915125"/>
      <w:bookmarkStart w:id="3014" w:name="_Toc361231164"/>
      <w:bookmarkStart w:id="3015" w:name="_Toc361231690"/>
      <w:bookmarkStart w:id="3016" w:name="_Toc362444988"/>
      <w:bookmarkStart w:id="3017" w:name="_Toc363908910"/>
      <w:bookmarkStart w:id="3018" w:name="_Toc364463333"/>
      <w:bookmarkStart w:id="3019" w:name="_Toc366077931"/>
      <w:bookmarkStart w:id="3020" w:name="_Toc366078550"/>
      <w:bookmarkStart w:id="3021" w:name="_Toc366079536"/>
      <w:bookmarkStart w:id="3022" w:name="_Toc366080148"/>
      <w:bookmarkStart w:id="3023" w:name="_Toc366080757"/>
      <w:bookmarkStart w:id="3024" w:name="_Toc366505097"/>
      <w:bookmarkStart w:id="3025" w:name="_Toc366508466"/>
      <w:bookmarkStart w:id="3026" w:name="_Toc366512967"/>
      <w:bookmarkStart w:id="3027" w:name="_Toc366574158"/>
      <w:bookmarkStart w:id="3028" w:name="_Toc366577951"/>
      <w:bookmarkStart w:id="3029" w:name="_Toc366578545"/>
      <w:bookmarkStart w:id="3030" w:name="_Toc366579137"/>
      <w:bookmarkStart w:id="3031" w:name="_Toc366579728"/>
      <w:bookmarkStart w:id="3032" w:name="_Toc366580320"/>
      <w:bookmarkStart w:id="3033" w:name="_Toc366580911"/>
      <w:bookmarkStart w:id="3034" w:name="_Toc366581503"/>
      <w:bookmarkStart w:id="3035" w:name="_Toc349042679"/>
      <w:bookmarkStart w:id="3036" w:name="_Toc243112794"/>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r>
        <w:t>Examples</w:t>
      </w:r>
      <w:bookmarkEnd w:id="3035"/>
      <w:r>
        <w:t xml:space="preserve"> </w:t>
      </w:r>
      <w:bookmarkEnd w:id="3036"/>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3037" w:name="_Toc322911586"/>
      <w:bookmarkStart w:id="3038" w:name="_Toc322912125"/>
      <w:bookmarkStart w:id="3039" w:name="_Toc329092975"/>
      <w:bookmarkStart w:id="3040" w:name="_Toc332701488"/>
      <w:bookmarkStart w:id="3041" w:name="_Toc332701795"/>
      <w:bookmarkStart w:id="3042" w:name="_Toc332711589"/>
      <w:bookmarkStart w:id="3043" w:name="_Toc332711897"/>
      <w:bookmarkStart w:id="3044" w:name="_Toc332712199"/>
      <w:bookmarkStart w:id="3045" w:name="_Toc332724115"/>
      <w:bookmarkStart w:id="3046" w:name="_Toc332724415"/>
      <w:bookmarkStart w:id="3047" w:name="_Toc341102711"/>
      <w:bookmarkStart w:id="3048" w:name="_Toc347241443"/>
      <w:bookmarkStart w:id="3049" w:name="_Toc347744636"/>
      <w:bookmarkStart w:id="3050" w:name="_Toc348984419"/>
      <w:bookmarkStart w:id="3051" w:name="_Toc348984724"/>
      <w:bookmarkStart w:id="3052" w:name="_Toc349037887"/>
      <w:bookmarkStart w:id="3053" w:name="_Toc349038192"/>
      <w:bookmarkStart w:id="3054" w:name="_Toc349042680"/>
      <w:bookmarkStart w:id="3055" w:name="_Toc349642104"/>
      <w:bookmarkStart w:id="3056" w:name="_Toc351912671"/>
      <w:bookmarkStart w:id="3057" w:name="_Toc351914693"/>
      <w:bookmarkStart w:id="3058" w:name="_Toc351915127"/>
      <w:bookmarkStart w:id="3059" w:name="_Toc361231166"/>
      <w:bookmarkStart w:id="3060" w:name="_Toc361231692"/>
      <w:bookmarkStart w:id="3061" w:name="_Toc362444990"/>
      <w:bookmarkStart w:id="3062" w:name="_Toc363908912"/>
      <w:bookmarkStart w:id="3063" w:name="_Toc364463335"/>
      <w:bookmarkStart w:id="3064" w:name="_Toc366077933"/>
      <w:bookmarkStart w:id="3065" w:name="_Toc366078552"/>
      <w:bookmarkStart w:id="3066" w:name="_Toc366079538"/>
      <w:bookmarkStart w:id="3067" w:name="_Toc366080150"/>
      <w:bookmarkStart w:id="3068" w:name="_Toc366080759"/>
      <w:bookmarkStart w:id="3069" w:name="_Toc366505099"/>
      <w:bookmarkStart w:id="3070" w:name="_Toc366508468"/>
      <w:bookmarkStart w:id="3071" w:name="_Toc366512969"/>
      <w:bookmarkStart w:id="3072" w:name="_Toc366574160"/>
      <w:bookmarkStart w:id="3073" w:name="_Toc366577953"/>
      <w:bookmarkStart w:id="3074" w:name="_Toc366578547"/>
      <w:bookmarkStart w:id="3075" w:name="_Toc366579139"/>
      <w:bookmarkStart w:id="3076" w:name="_Toc366579730"/>
      <w:bookmarkStart w:id="3077" w:name="_Toc366580322"/>
      <w:bookmarkStart w:id="3078" w:name="_Toc366580913"/>
      <w:bookmarkStart w:id="3079" w:name="_Toc366581505"/>
      <w:bookmarkStart w:id="3080" w:name="_Toc243112795"/>
      <w:bookmarkStart w:id="3081" w:name="_Ref251074807"/>
      <w:bookmarkStart w:id="3082" w:name="_Toc349042681"/>
      <w:bookmarkStart w:id="3083" w:name="_Toc50721225"/>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r>
        <w:rPr>
          <w:rFonts w:eastAsia="Times New Roman"/>
        </w:rPr>
        <w:t>The dfdl:setVariable Statement Annotation Element</w:t>
      </w:r>
      <w:bookmarkEnd w:id="2977"/>
      <w:bookmarkEnd w:id="2978"/>
      <w:bookmarkEnd w:id="2979"/>
      <w:bookmarkEnd w:id="2980"/>
      <w:bookmarkEnd w:id="3080"/>
      <w:bookmarkEnd w:id="3081"/>
      <w:bookmarkEnd w:id="3082"/>
      <w:bookmarkEnd w:id="3083"/>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dfdl:setVariable annotation can be used on a simpleType, group reference, sequence or choice. It may be used on an element or element reference only if the element is of simple type. It is a </w:t>
      </w:r>
      <w:commentRangeStart w:id="3084"/>
      <w:r>
        <w:t>Schema Definition Error if dfdl:setVariable appears on an element of complex type, or an element reference to an element of complex type.</w:t>
      </w:r>
      <w:commentRangeEnd w:id="3084"/>
      <w:r>
        <w:rPr>
          <w:rStyle w:val="CommentReference"/>
        </w:rPr>
        <w:commentReference w:id="3084"/>
      </w:r>
      <w:r>
        <w:t xml:space="preserve"> </w:t>
      </w:r>
      <w:ins w:id="3085" w:author="Mike Beckerle" w:date="2020-04-21T18:02:00Z">
        <w:r>
          <w:t xml:space="preserve">This restriction is because the </w:t>
        </w:r>
      </w:ins>
      <w:ins w:id="3086" w:author="Mike Beckerle" w:date="2020-04-21T18:03:00Z">
        <w:r>
          <w:t>dfdl:</w:t>
        </w:r>
      </w:ins>
      <w:ins w:id="3087" w:author="Mike Beckerle" w:date="2020-04-21T18:02:00Z">
        <w:r>
          <w:t>setVariable expression cannot look forward/downward into the children of the complex type, as that would be a forward reference to data that has not been parsed. Simple type</w:t>
        </w:r>
      </w:ins>
      <w:ins w:id="3088"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77777777" w:rsidR="000E1214" w:rsidRDefault="00A87198">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4C15F73" w:rsidR="000E1214" w:rsidRDefault="00A87198">
      <w:r>
        <w:t>The expression</w:t>
      </w:r>
      <w:ins w:id="3089" w:author="Mike Beckerle" w:date="2020-04-21T17:54:00Z">
        <w:r>
          <w:t xml:space="preserve"> </w:t>
        </w:r>
      </w:ins>
      <w:ins w:id="3090" w:author="Mike Beckerle" w:date="2020-09-15T12:36:00Z">
        <w:r w:rsidR="0071580C">
          <w:t>must</w:t>
        </w:r>
      </w:ins>
      <w:ins w:id="3091" w:author="Mike Beckerle" w:date="2020-09-10T17:07:00Z">
        <w:r w:rsidR="0033562A">
          <w:t xml:space="preserve"> not</w:t>
        </w:r>
      </w:ins>
      <w:del w:id="3092" w:author="Mike Beckerle" w:date="2020-04-21T17:54:00Z">
        <w:r>
          <w:delText xml:space="preserve"> must </w:delText>
        </w:r>
      </w:del>
      <w:del w:id="3093" w:author="Mike Beckerle" w:date="2020-04-21T17:55:00Z">
        <w:r>
          <w:delText>not</w:delText>
        </w:r>
      </w:del>
      <w:r>
        <w:t xml:space="preserve"> contain forward references to elements which have not yet been processed.</w:t>
      </w:r>
    </w:p>
    <w:p w14:paraId="1662BF6A" w14:textId="77777777"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A dfdl:setVariable will override any default value specified on either dfdl:defineVariable or dfdl:newVariableInstance, or externally.</w:t>
      </w:r>
    </w:p>
    <w:p w14:paraId="31EC82CD" w14:textId="454336BD" w:rsidR="000E1214" w:rsidRDefault="00A87198">
      <w:pPr>
        <w:autoSpaceDE w:val="0"/>
        <w:autoSpaceDN w:val="0"/>
        <w:adjustRightInd w:val="0"/>
        <w:rPr>
          <w:rFonts w:cs="Arial"/>
        </w:rPr>
      </w:pPr>
      <w:r>
        <w:t>The resolved set of annotations for an annotation point may contain multiple dfdl:setVariable statements. They must all be for unique variables</w:t>
      </w:r>
      <w:ins w:id="3094" w:author="Mike Beckerle" w:date="2020-04-21T17:48:00Z">
        <w:r>
          <w:t xml:space="preserve"> (different name and/or namespace)</w:t>
        </w:r>
      </w:ins>
      <w:r>
        <w:t xml:space="preserv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3095" w:name="_Toc322911588"/>
      <w:bookmarkStart w:id="3096" w:name="_Toc322912127"/>
      <w:bookmarkStart w:id="3097" w:name="_Toc329092977"/>
      <w:bookmarkStart w:id="3098" w:name="_Toc332701490"/>
      <w:bookmarkStart w:id="3099" w:name="_Toc332701797"/>
      <w:bookmarkStart w:id="3100" w:name="_Toc332711591"/>
      <w:bookmarkStart w:id="3101" w:name="_Toc332711899"/>
      <w:bookmarkStart w:id="3102" w:name="_Toc332712201"/>
      <w:bookmarkStart w:id="3103" w:name="_Toc332724117"/>
      <w:bookmarkStart w:id="3104" w:name="_Toc332724417"/>
      <w:bookmarkStart w:id="3105" w:name="_Toc341102713"/>
      <w:bookmarkStart w:id="3106" w:name="_Toc347241445"/>
      <w:bookmarkStart w:id="3107" w:name="_Toc347744638"/>
      <w:bookmarkStart w:id="3108" w:name="_Toc348984421"/>
      <w:bookmarkStart w:id="3109" w:name="_Toc348984726"/>
      <w:bookmarkStart w:id="3110" w:name="_Toc349037889"/>
      <w:bookmarkStart w:id="3111" w:name="_Toc349038194"/>
      <w:bookmarkStart w:id="3112" w:name="_Toc349042682"/>
      <w:bookmarkStart w:id="3113" w:name="_Toc351912673"/>
      <w:bookmarkStart w:id="3114" w:name="_Toc351914695"/>
      <w:bookmarkStart w:id="3115" w:name="_Toc351915129"/>
      <w:bookmarkStart w:id="3116" w:name="_Toc361231168"/>
      <w:bookmarkStart w:id="3117" w:name="_Toc361231694"/>
      <w:bookmarkStart w:id="3118" w:name="_Toc362444992"/>
      <w:bookmarkStart w:id="3119" w:name="_Toc363908914"/>
      <w:bookmarkStart w:id="3120" w:name="_Toc364463337"/>
      <w:bookmarkStart w:id="3121" w:name="_Toc366077935"/>
      <w:bookmarkStart w:id="3122" w:name="_Toc366078554"/>
      <w:bookmarkStart w:id="3123" w:name="_Toc366079540"/>
      <w:bookmarkStart w:id="3124" w:name="_Toc366080152"/>
      <w:bookmarkStart w:id="3125" w:name="_Toc366080761"/>
      <w:bookmarkStart w:id="3126" w:name="_Toc366505101"/>
      <w:bookmarkStart w:id="3127" w:name="_Toc366508470"/>
      <w:bookmarkStart w:id="3128" w:name="_Toc366512971"/>
      <w:bookmarkStart w:id="3129" w:name="_Toc366574162"/>
      <w:bookmarkStart w:id="3130" w:name="_Toc366577955"/>
      <w:bookmarkStart w:id="3131" w:name="_Toc366578549"/>
      <w:bookmarkStart w:id="3132" w:name="_Toc366579141"/>
      <w:bookmarkStart w:id="3133" w:name="_Toc366579732"/>
      <w:bookmarkStart w:id="3134" w:name="_Toc366580324"/>
      <w:bookmarkStart w:id="3135" w:name="_Toc366580915"/>
      <w:bookmarkStart w:id="3136" w:name="_Toc366581507"/>
      <w:bookmarkStart w:id="3137" w:name="_Toc349042683"/>
      <w:bookmarkStart w:id="3138" w:name="_Toc243112796"/>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r>
        <w:t>Examples</w:t>
      </w:r>
      <w:bookmarkEnd w:id="3137"/>
      <w:r>
        <w:t xml:space="preserve"> </w:t>
      </w:r>
      <w:bookmarkEnd w:id="313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139" w:author="Mike Beckerle" w:date="2020-04-21T18:04:00Z">
        <w:r>
          <w:t>The variable delta is also being assigned</w:t>
        </w:r>
      </w:ins>
      <w:ins w:id="3140" w:author="Mike Beckerle" w:date="2020-04-21T18:05:00Z">
        <w:r>
          <w:t xml:space="preserve"> the same value. </w:t>
        </w:r>
      </w:ins>
    </w:p>
    <w:p w14:paraId="4503C1F9" w14:textId="132F44B0" w:rsidR="00B0355A" w:rsidRDefault="00B0355A" w:rsidP="00A64D65">
      <w:pPr>
        <w:pStyle w:val="Heading1"/>
      </w:pPr>
      <w:bookmarkStart w:id="3141" w:name="_Toc137029593"/>
      <w:bookmarkStart w:id="3142" w:name="_Toc137029594"/>
      <w:bookmarkStart w:id="3143" w:name="_Toc137029598"/>
      <w:bookmarkStart w:id="3144" w:name="_Toc229802957"/>
      <w:bookmarkStart w:id="3145" w:name="_Toc229804926"/>
      <w:bookmarkStart w:id="3146" w:name="_Toc229813755"/>
      <w:bookmarkStart w:id="3147" w:name="_Toc229813949"/>
      <w:bookmarkStart w:id="3148" w:name="_Toc229802960"/>
      <w:bookmarkStart w:id="3149" w:name="_Toc229804929"/>
      <w:bookmarkStart w:id="3150" w:name="_Toc229813758"/>
      <w:bookmarkStart w:id="3151" w:name="_Toc229813952"/>
      <w:bookmarkStart w:id="3152" w:name="_Toc229802961"/>
      <w:bookmarkStart w:id="3153" w:name="_Toc229804930"/>
      <w:bookmarkStart w:id="3154" w:name="_Toc229813759"/>
      <w:bookmarkStart w:id="3155" w:name="_Toc229813953"/>
      <w:bookmarkStart w:id="3156" w:name="_Toc229802962"/>
      <w:bookmarkStart w:id="3157" w:name="_Toc229804931"/>
      <w:bookmarkStart w:id="3158" w:name="_Toc229813760"/>
      <w:bookmarkStart w:id="3159" w:name="_Toc229813954"/>
      <w:bookmarkStart w:id="3160" w:name="_Toc229802963"/>
      <w:bookmarkStart w:id="3161" w:name="_Toc229804932"/>
      <w:bookmarkStart w:id="3162" w:name="_Toc229813761"/>
      <w:bookmarkStart w:id="3163" w:name="_Toc229813955"/>
      <w:bookmarkStart w:id="3164" w:name="_Toc322911590"/>
      <w:bookmarkStart w:id="3165" w:name="_Toc322912129"/>
      <w:bookmarkStart w:id="3166" w:name="_Toc329092979"/>
      <w:bookmarkStart w:id="3167" w:name="_Toc332701492"/>
      <w:bookmarkStart w:id="3168" w:name="_Toc332701799"/>
      <w:bookmarkStart w:id="3169" w:name="_Toc332711593"/>
      <w:bookmarkStart w:id="3170" w:name="_Toc332711901"/>
      <w:bookmarkStart w:id="3171" w:name="_Toc332712203"/>
      <w:bookmarkStart w:id="3172" w:name="_Toc332724119"/>
      <w:bookmarkStart w:id="3173" w:name="_Toc332724419"/>
      <w:bookmarkStart w:id="3174" w:name="_Toc341102715"/>
      <w:bookmarkStart w:id="3175" w:name="_Toc347241447"/>
      <w:bookmarkStart w:id="3176" w:name="_Toc347744640"/>
      <w:bookmarkStart w:id="3177" w:name="_Toc348984423"/>
      <w:bookmarkStart w:id="3178" w:name="_Toc348984728"/>
      <w:bookmarkStart w:id="3179" w:name="_Toc349037891"/>
      <w:bookmarkStart w:id="3180" w:name="_Toc349038196"/>
      <w:bookmarkStart w:id="3181" w:name="_Toc349042684"/>
      <w:bookmarkStart w:id="3182" w:name="_Toc349642107"/>
      <w:bookmarkStart w:id="3183" w:name="_Toc351912675"/>
      <w:bookmarkStart w:id="3184" w:name="_Toc351914697"/>
      <w:bookmarkStart w:id="3185" w:name="_Toc351915131"/>
      <w:bookmarkStart w:id="3186" w:name="_Toc361231170"/>
      <w:bookmarkStart w:id="3187" w:name="_Toc361231696"/>
      <w:bookmarkStart w:id="3188" w:name="_Toc362444994"/>
      <w:bookmarkStart w:id="3189" w:name="_Toc363908916"/>
      <w:bookmarkStart w:id="3190" w:name="_Toc364463339"/>
      <w:bookmarkStart w:id="3191" w:name="_Toc366077937"/>
      <w:bookmarkStart w:id="3192" w:name="_Toc366078556"/>
      <w:bookmarkStart w:id="3193" w:name="_Toc366079542"/>
      <w:bookmarkStart w:id="3194" w:name="_Toc366080154"/>
      <w:bookmarkStart w:id="3195" w:name="_Toc366080763"/>
      <w:bookmarkStart w:id="3196" w:name="_Toc366505103"/>
      <w:bookmarkStart w:id="3197" w:name="_Toc366508472"/>
      <w:bookmarkStart w:id="3198" w:name="_Toc366512973"/>
      <w:bookmarkStart w:id="3199" w:name="_Toc366574164"/>
      <w:bookmarkStart w:id="3200" w:name="_Toc366577957"/>
      <w:bookmarkStart w:id="3201" w:name="_Toc366578551"/>
      <w:bookmarkStart w:id="3202" w:name="_Toc366579143"/>
      <w:bookmarkStart w:id="3203" w:name="_Toc366579734"/>
      <w:bookmarkStart w:id="3204" w:name="_Toc366580326"/>
      <w:bookmarkStart w:id="3205" w:name="_Toc366580917"/>
      <w:bookmarkStart w:id="3206" w:name="_Toc366581509"/>
      <w:bookmarkStart w:id="3207" w:name="_Toc322911591"/>
      <w:bookmarkStart w:id="3208" w:name="_Toc322912130"/>
      <w:bookmarkStart w:id="3209" w:name="_Toc329092980"/>
      <w:bookmarkStart w:id="3210" w:name="_Toc332701493"/>
      <w:bookmarkStart w:id="3211" w:name="_Toc332701800"/>
      <w:bookmarkStart w:id="3212" w:name="_Toc332711594"/>
      <w:bookmarkStart w:id="3213" w:name="_Toc332711902"/>
      <w:bookmarkStart w:id="3214" w:name="_Toc332712204"/>
      <w:bookmarkStart w:id="3215" w:name="_Toc332724120"/>
      <w:bookmarkStart w:id="3216" w:name="_Toc332724420"/>
      <w:bookmarkStart w:id="3217" w:name="_Toc341102716"/>
      <w:bookmarkStart w:id="3218" w:name="_Toc347241448"/>
      <w:bookmarkStart w:id="3219" w:name="_Toc347744641"/>
      <w:bookmarkStart w:id="3220" w:name="_Toc348984424"/>
      <w:bookmarkStart w:id="3221" w:name="_Toc348984729"/>
      <w:bookmarkStart w:id="3222" w:name="_Toc349037892"/>
      <w:bookmarkStart w:id="3223" w:name="_Toc349038197"/>
      <w:bookmarkStart w:id="3224" w:name="_Toc349042685"/>
      <w:bookmarkStart w:id="3225" w:name="_Toc349642108"/>
      <w:bookmarkStart w:id="3226" w:name="_Toc351912676"/>
      <w:bookmarkStart w:id="3227" w:name="_Toc351914698"/>
      <w:bookmarkStart w:id="3228" w:name="_Toc351915132"/>
      <w:bookmarkStart w:id="3229" w:name="_Toc361231171"/>
      <w:bookmarkStart w:id="3230" w:name="_Toc361231697"/>
      <w:bookmarkStart w:id="3231" w:name="_Toc362444995"/>
      <w:bookmarkStart w:id="3232" w:name="_Toc363908917"/>
      <w:bookmarkStart w:id="3233" w:name="_Toc364463340"/>
      <w:bookmarkStart w:id="3234" w:name="_Toc366077938"/>
      <w:bookmarkStart w:id="3235" w:name="_Toc366078557"/>
      <w:bookmarkStart w:id="3236" w:name="_Toc366079543"/>
      <w:bookmarkStart w:id="3237" w:name="_Toc366080155"/>
      <w:bookmarkStart w:id="3238" w:name="_Toc366080764"/>
      <w:bookmarkStart w:id="3239" w:name="_Toc366505104"/>
      <w:bookmarkStart w:id="3240" w:name="_Toc366508473"/>
      <w:bookmarkStart w:id="3241" w:name="_Toc366512974"/>
      <w:bookmarkStart w:id="3242" w:name="_Toc366574165"/>
      <w:bookmarkStart w:id="3243" w:name="_Toc366577958"/>
      <w:bookmarkStart w:id="3244" w:name="_Toc366578552"/>
      <w:bookmarkStart w:id="3245" w:name="_Toc366579144"/>
      <w:bookmarkStart w:id="3246" w:name="_Toc366579735"/>
      <w:bookmarkStart w:id="3247" w:name="_Toc366580327"/>
      <w:bookmarkStart w:id="3248" w:name="_Toc366580918"/>
      <w:bookmarkStart w:id="3249" w:name="_Toc366581510"/>
      <w:bookmarkStart w:id="3250" w:name="_Ref39163832"/>
      <w:bookmarkStart w:id="3251" w:name="_Ref39163838"/>
      <w:bookmarkStart w:id="3252" w:name="_Toc50721226"/>
      <w:bookmarkStart w:id="3253" w:name="_Toc177399064"/>
      <w:bookmarkStart w:id="3254" w:name="_Toc175057351"/>
      <w:bookmarkStart w:id="3255" w:name="_Toc194983954"/>
      <w:bookmarkStart w:id="3256" w:name="_Toc199516289"/>
      <w:bookmarkStart w:id="3257" w:name="_Toc243112809"/>
      <w:bookmarkStart w:id="3258" w:name="_Ref251144384"/>
      <w:bookmarkStart w:id="3259" w:name="_Ref251144393"/>
      <w:bookmarkStart w:id="3260" w:name="_Toc124764818"/>
      <w:bookmarkStart w:id="3261" w:name="_Toc138694342"/>
      <w:bookmarkStart w:id="3262" w:name="_Ref114888535"/>
      <w:bookmarkStart w:id="3263" w:name="_Toc138694358"/>
      <w:bookmarkEnd w:id="1614"/>
      <w:bookmarkEnd w:id="1615"/>
      <w:bookmarkEnd w:id="1616"/>
      <w:bookmarkEnd w:id="1617"/>
      <w:bookmarkEnd w:id="1618"/>
      <w:bookmarkEnd w:id="1619"/>
      <w:bookmarkEnd w:id="162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r>
        <w:t>Property Scoping</w:t>
      </w:r>
      <w:bookmarkStart w:id="3264" w:name="_Toc349042686"/>
      <w:ins w:id="3265" w:author="Mike Beckerle" w:date="2020-04-27T18:37:00Z">
        <w:r w:rsidR="002439DA">
          <w:t xml:space="preserve"> and DFDL Schema Checking</w:t>
        </w:r>
      </w:ins>
      <w:bookmarkEnd w:id="3250"/>
      <w:bookmarkEnd w:id="3251"/>
      <w:bookmarkEnd w:id="3252"/>
    </w:p>
    <w:p w14:paraId="568BA607" w14:textId="176ABDE6" w:rsidR="002439DA" w:rsidRPr="002439DA" w:rsidRDefault="002439DA" w:rsidP="00893233">
      <w:pPr>
        <w:pStyle w:val="Heading2"/>
      </w:pPr>
      <w:bookmarkStart w:id="3266" w:name="_Toc50721227"/>
      <w:r>
        <w:t>Property Scoping</w:t>
      </w:r>
      <w:bookmarkEnd w:id="3266"/>
    </w:p>
    <w:p w14:paraId="29F2B394" w14:textId="0897DCF1" w:rsidR="000E1214" w:rsidRDefault="00A87198" w:rsidP="002439DA">
      <w:pPr>
        <w:pStyle w:val="Heading3"/>
      </w:pPr>
      <w:bookmarkStart w:id="3267" w:name="_Toc50721228"/>
      <w:r>
        <w:t>Property Scoping Rules</w:t>
      </w:r>
      <w:bookmarkEnd w:id="3253"/>
      <w:bookmarkEnd w:id="3254"/>
      <w:bookmarkEnd w:id="3255"/>
      <w:bookmarkEnd w:id="3256"/>
      <w:bookmarkEnd w:id="3257"/>
      <w:bookmarkEnd w:id="3258"/>
      <w:bookmarkEnd w:id="3259"/>
      <w:bookmarkEnd w:id="3264"/>
      <w:bookmarkEnd w:id="3267"/>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503A1CA2" w:rsidR="000E1214" w:rsidRDefault="00A87198">
      <w:pPr>
        <w:rPr>
          <w:b/>
          <w:bCs/>
        </w:rPr>
      </w:pPr>
      <w:bookmarkStart w:id="3268"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3268"/>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269" w:name="_Toc322911593"/>
      <w:bookmarkStart w:id="3270" w:name="_Toc322912132"/>
      <w:bookmarkStart w:id="3271" w:name="_Toc329092982"/>
      <w:bookmarkStart w:id="3272" w:name="_Toc332701495"/>
      <w:bookmarkStart w:id="3273" w:name="_Toc332701802"/>
      <w:bookmarkStart w:id="3274" w:name="_Toc332711596"/>
      <w:bookmarkStart w:id="3275" w:name="_Toc332711904"/>
      <w:bookmarkStart w:id="3276" w:name="_Toc332712206"/>
      <w:bookmarkStart w:id="3277" w:name="_Toc332724122"/>
      <w:bookmarkStart w:id="3278" w:name="_Toc332724422"/>
      <w:bookmarkStart w:id="3279" w:name="_Toc341102718"/>
      <w:bookmarkStart w:id="3280" w:name="_Toc347241450"/>
      <w:bookmarkStart w:id="3281" w:name="_Toc347744643"/>
      <w:bookmarkStart w:id="3282" w:name="_Toc348984426"/>
      <w:bookmarkStart w:id="3283" w:name="_Toc348984731"/>
      <w:bookmarkStart w:id="3284" w:name="_Toc349037894"/>
      <w:bookmarkStart w:id="3285" w:name="_Toc349038199"/>
      <w:bookmarkStart w:id="3286" w:name="_Toc349042687"/>
      <w:bookmarkStart w:id="3287" w:name="_Toc349642110"/>
      <w:bookmarkStart w:id="3288" w:name="_Toc351912678"/>
      <w:bookmarkStart w:id="3289" w:name="_Toc351914700"/>
      <w:bookmarkStart w:id="3290" w:name="_Toc351915134"/>
      <w:bookmarkStart w:id="3291" w:name="_Toc361231173"/>
      <w:bookmarkStart w:id="3292" w:name="_Toc361231699"/>
      <w:bookmarkStart w:id="3293" w:name="_Toc362444997"/>
      <w:bookmarkStart w:id="3294" w:name="_Toc363908919"/>
      <w:bookmarkStart w:id="3295" w:name="_Toc364463342"/>
      <w:bookmarkStart w:id="3296" w:name="_Toc366077940"/>
      <w:bookmarkStart w:id="3297" w:name="_Toc366078559"/>
      <w:bookmarkStart w:id="3298" w:name="_Toc366079545"/>
      <w:bookmarkStart w:id="3299" w:name="_Toc366080157"/>
      <w:bookmarkStart w:id="3300" w:name="_Toc366080766"/>
      <w:bookmarkStart w:id="3301" w:name="_Toc366505106"/>
      <w:bookmarkStart w:id="3302" w:name="_Toc366508475"/>
      <w:bookmarkStart w:id="3303" w:name="_Toc366512976"/>
      <w:bookmarkStart w:id="3304" w:name="_Toc366574167"/>
      <w:bookmarkStart w:id="3305" w:name="_Toc366577960"/>
      <w:bookmarkStart w:id="3306" w:name="_Toc366578554"/>
      <w:bookmarkStart w:id="3307" w:name="_Toc366579146"/>
      <w:bookmarkStart w:id="3308" w:name="_Toc366579737"/>
      <w:bookmarkStart w:id="3309" w:name="_Toc366580329"/>
      <w:bookmarkStart w:id="3310" w:name="_Toc366580920"/>
      <w:bookmarkStart w:id="3311" w:name="_Toc366581512"/>
      <w:bookmarkStart w:id="3312" w:name="_Ref247448493"/>
      <w:bookmarkStart w:id="3313" w:name="_Toc349042688"/>
      <w:bookmarkStart w:id="3314" w:name="_Toc50721229"/>
      <w:bookmarkStart w:id="3315" w:name="_Toc124764819"/>
      <w:bookmarkStart w:id="3316" w:name="_Toc177399072"/>
      <w:bookmarkStart w:id="3317" w:name="_Toc175057359"/>
      <w:bookmarkStart w:id="3318" w:name="_Toc199516298"/>
      <w:bookmarkStart w:id="3319" w:name="_Toc194983962"/>
      <w:bookmarkStart w:id="3320" w:name="_Ref215569784"/>
      <w:bookmarkStart w:id="3321" w:name="_Ref215569794"/>
      <w:bookmarkStart w:id="3322" w:name="_Ref215569885"/>
      <w:bookmarkEnd w:id="3260"/>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r>
        <w:t>Providing Defaults for DFDL properties</w:t>
      </w:r>
      <w:bookmarkEnd w:id="3312"/>
      <w:bookmarkEnd w:id="3313"/>
      <w:bookmarkEnd w:id="3314"/>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323" w:name="_Toc322911595"/>
      <w:bookmarkStart w:id="3324" w:name="_Toc322912134"/>
      <w:bookmarkStart w:id="3325" w:name="_Toc329092984"/>
      <w:bookmarkStart w:id="3326" w:name="_Toc332701497"/>
      <w:bookmarkStart w:id="3327" w:name="_Toc332701804"/>
      <w:bookmarkStart w:id="3328" w:name="_Toc332711598"/>
      <w:bookmarkStart w:id="3329" w:name="_Toc332711906"/>
      <w:bookmarkStart w:id="3330" w:name="_Toc332712208"/>
      <w:bookmarkStart w:id="3331" w:name="_Toc332724124"/>
      <w:bookmarkStart w:id="3332" w:name="_Toc332724424"/>
      <w:bookmarkStart w:id="3333" w:name="_Toc341102720"/>
      <w:bookmarkStart w:id="3334" w:name="_Toc347241452"/>
      <w:bookmarkStart w:id="3335" w:name="_Toc347744645"/>
      <w:bookmarkStart w:id="3336" w:name="_Toc348984428"/>
      <w:bookmarkStart w:id="3337" w:name="_Toc348984733"/>
      <w:bookmarkStart w:id="3338" w:name="_Toc349037896"/>
      <w:bookmarkStart w:id="3339" w:name="_Toc349038201"/>
      <w:bookmarkStart w:id="3340" w:name="_Toc349042689"/>
      <w:bookmarkStart w:id="3341" w:name="_Toc349642112"/>
      <w:bookmarkStart w:id="3342" w:name="_Toc351912680"/>
      <w:bookmarkStart w:id="3343" w:name="_Toc351914702"/>
      <w:bookmarkStart w:id="3344" w:name="_Toc351915136"/>
      <w:bookmarkStart w:id="3345" w:name="_Toc361231175"/>
      <w:bookmarkStart w:id="3346" w:name="_Toc361231701"/>
      <w:bookmarkStart w:id="3347" w:name="_Toc362444999"/>
      <w:bookmarkStart w:id="3348" w:name="_Toc363908921"/>
      <w:bookmarkStart w:id="3349" w:name="_Toc364463344"/>
      <w:bookmarkStart w:id="3350" w:name="_Toc366077942"/>
      <w:bookmarkStart w:id="3351" w:name="_Toc366078561"/>
      <w:bookmarkStart w:id="3352" w:name="_Toc366079547"/>
      <w:bookmarkStart w:id="3353" w:name="_Toc366080159"/>
      <w:bookmarkStart w:id="3354" w:name="_Toc366080768"/>
      <w:bookmarkStart w:id="3355" w:name="_Toc366505108"/>
      <w:bookmarkStart w:id="3356" w:name="_Toc366508477"/>
      <w:bookmarkStart w:id="3357" w:name="_Toc366512978"/>
      <w:bookmarkStart w:id="3358" w:name="_Toc366574169"/>
      <w:bookmarkStart w:id="3359" w:name="_Toc366577962"/>
      <w:bookmarkStart w:id="3360" w:name="_Toc366578556"/>
      <w:bookmarkStart w:id="3361" w:name="_Toc366579148"/>
      <w:bookmarkStart w:id="3362" w:name="_Toc366579739"/>
      <w:bookmarkStart w:id="3363" w:name="_Toc366580331"/>
      <w:bookmarkStart w:id="3364" w:name="_Toc366580922"/>
      <w:bookmarkStart w:id="3365" w:name="_Toc366581514"/>
      <w:bookmarkStart w:id="3366" w:name="_Toc349042690"/>
      <w:bookmarkStart w:id="3367" w:name="_Toc50721230"/>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r>
        <w:t>Combining DFDL Representation Properties from a dfdl:defineFormat</w:t>
      </w:r>
      <w:bookmarkEnd w:id="3366"/>
      <w:bookmarkEnd w:id="3367"/>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2439DA">
      <w:pPr>
        <w:pStyle w:val="Heading3"/>
      </w:pPr>
      <w:bookmarkStart w:id="3368" w:name="_Toc349042691"/>
      <w:bookmarkStart w:id="3369" w:name="_Toc50721231"/>
      <w:r>
        <w:t>Combining DFDL Properties from References</w:t>
      </w:r>
      <w:bookmarkEnd w:id="3368"/>
      <w:bookmarkEnd w:id="3369"/>
    </w:p>
    <w:p w14:paraId="4B2EC35C" w14:textId="77777777" w:rsidR="000E1214" w:rsidRDefault="00A87198">
      <w:bookmarkStart w:id="3370" w:name="_Toc151286659"/>
      <w:r>
        <w:t>The DFDL properties from the following types of reference are combined using the rules below:</w:t>
      </w:r>
    </w:p>
    <w:p w14:paraId="5C0977C9" w14:textId="77777777" w:rsidR="000E1214" w:rsidRDefault="00A87198">
      <w:pPr>
        <w:numPr>
          <w:ilvl w:val="0"/>
          <w:numId w:val="51"/>
        </w:numPr>
      </w:pPr>
      <w:r>
        <w:t xml:space="preserve">An xs:element and its referenced xs:simpleType restriction, </w:t>
      </w:r>
    </w:p>
    <w:p w14:paraId="72455247" w14:textId="77777777" w:rsidR="000E1214" w:rsidRDefault="00A87198">
      <w:pPr>
        <w:numPr>
          <w:ilvl w:val="0"/>
          <w:numId w:val="51"/>
        </w:numPr>
      </w:pPr>
      <w:r>
        <w:t>An xs:element reference and its referenced global xs:element</w:t>
      </w:r>
    </w:p>
    <w:p w14:paraId="68725C16" w14:textId="77777777" w:rsidR="000E1214" w:rsidRDefault="00A87198">
      <w:pPr>
        <w:numPr>
          <w:ilvl w:val="0"/>
          <w:numId w:val="51"/>
        </w:numPr>
      </w:pPr>
      <w:r>
        <w:t>An xs:group reference and an xs:sequence or xs:choice in its referenced global xs:group</w:t>
      </w:r>
    </w:p>
    <w:p w14:paraId="0643A039" w14:textId="77777777" w:rsidR="000E1214" w:rsidRDefault="00A87198">
      <w:pPr>
        <w:numPr>
          <w:ilvl w:val="0"/>
          <w:numId w:val="51"/>
        </w:numPr>
      </w:pPr>
      <w:r>
        <w:t xml:space="preserve">An xs:simpleType restriction and its base xs:simpleType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371" w:author="Mike Beckerle" w:date="2020-04-23T11:18:00Z">
        <w:r>
          <w:t xml:space="preserve">(1) </w:t>
        </w:r>
      </w:ins>
      <w:r>
        <w:t>an empty working set of "explicit" properties</w:t>
      </w:r>
      <w:ins w:id="3372"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373"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The "Applicable" properties are all the DFDL properties that apply to that schema component. For example, all the DFDL properties that apply to a particular xs:simpleType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3370"/>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5"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374"/>
      <w:r>
        <w:rPr>
          <w:b/>
          <w:bCs/>
          <w:lang w:val="en-US"/>
        </w:rPr>
        <w:t>explicit</w:t>
      </w:r>
      <w:commentRangeEnd w:id="3374"/>
      <w:r>
        <w:rPr>
          <w:rStyle w:val="CommentReference"/>
          <w:rFonts w:ascii="Arial" w:hAnsi="Arial"/>
        </w:rPr>
        <w:commentReference w:id="3374"/>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pPr>
        <w:numPr>
          <w:ilvl w:val="0"/>
          <w:numId w:val="53"/>
        </w:numPr>
      </w:pPr>
      <w:r>
        <w:t>dfdl:separator "," from the group reference in SCHEMA1</w:t>
      </w:r>
    </w:p>
    <w:p w14:paraId="1F1277BB" w14:textId="77777777" w:rsidR="000E1214" w:rsidRDefault="00A87198">
      <w:pPr>
        <w:numPr>
          <w:ilvl w:val="0"/>
          <w:numId w:val="53"/>
        </w:numPr>
      </w:pPr>
      <w:r>
        <w:t>dfdl:separatorPosition "infix" from the group declaration in SCHEMA2</w:t>
      </w:r>
    </w:p>
    <w:p w14:paraId="2288093E" w14:textId="77777777" w:rsidR="000E1214" w:rsidRDefault="00A87198">
      <w:pPr>
        <w:numPr>
          <w:ilvl w:val="0"/>
          <w:numId w:val="53"/>
        </w:numPr>
      </w:pPr>
      <w:r>
        <w:t>dfdl:encoding "UTF-8", dfdl:initiator ''"  from the default dfdl:format annotation in SCHEMA2</w:t>
      </w:r>
    </w:p>
    <w:p w14:paraId="57D74DDD" w14:textId="5220F785" w:rsidR="000E1214" w:rsidRDefault="00A87198">
      <w:pPr>
        <w:numPr>
          <w:ilvl w:val="0"/>
          <w:numId w:val="53"/>
        </w:numPr>
      </w:pPr>
      <w:r>
        <w:t>dfdl:terminator ""   from the default dfdl:format annotation in SCHEMA1</w:t>
      </w:r>
      <w:bookmarkStart w:id="3375" w:name="_Toc322911598"/>
      <w:bookmarkStart w:id="3376" w:name="_Toc322912137"/>
      <w:bookmarkStart w:id="3377" w:name="_Toc329092987"/>
      <w:bookmarkStart w:id="3378" w:name="_Toc332701500"/>
      <w:bookmarkStart w:id="3379" w:name="_Toc332701807"/>
      <w:bookmarkStart w:id="3380" w:name="_Toc332711601"/>
      <w:bookmarkStart w:id="3381" w:name="_Toc332711909"/>
      <w:bookmarkStart w:id="3382" w:name="_Toc332712211"/>
      <w:bookmarkStart w:id="3383" w:name="_Toc332724127"/>
      <w:bookmarkStart w:id="3384" w:name="_Toc332724427"/>
      <w:bookmarkStart w:id="3385" w:name="_Toc341102723"/>
      <w:bookmarkStart w:id="3386" w:name="_Toc347241455"/>
      <w:bookmarkStart w:id="3387" w:name="_Toc347744648"/>
      <w:bookmarkStart w:id="3388" w:name="_Toc348984431"/>
      <w:bookmarkStart w:id="3389" w:name="_Toc348984736"/>
      <w:bookmarkStart w:id="3390" w:name="_Toc349037899"/>
      <w:bookmarkStart w:id="3391" w:name="_Toc349038204"/>
      <w:bookmarkStart w:id="3392" w:name="_Toc349042692"/>
      <w:bookmarkStart w:id="3393" w:name="_Toc349642115"/>
      <w:bookmarkStart w:id="3394" w:name="_Toc351912683"/>
      <w:bookmarkStart w:id="3395" w:name="_Toc351914705"/>
      <w:bookmarkStart w:id="3396" w:name="_Toc351915139"/>
      <w:bookmarkStart w:id="3397" w:name="_Toc361231178"/>
      <w:bookmarkStart w:id="3398" w:name="_Toc361231704"/>
      <w:bookmarkStart w:id="3399" w:name="_Toc362445002"/>
      <w:bookmarkStart w:id="3400" w:name="_Toc363908924"/>
      <w:bookmarkStart w:id="3401" w:name="_Toc364463347"/>
      <w:bookmarkStart w:id="3402" w:name="_Toc366077945"/>
      <w:bookmarkStart w:id="3403" w:name="_Toc366078564"/>
      <w:bookmarkStart w:id="3404" w:name="_Toc366079550"/>
      <w:bookmarkStart w:id="3405" w:name="_Toc366080162"/>
      <w:bookmarkStart w:id="3406" w:name="_Toc366080771"/>
      <w:bookmarkStart w:id="3407" w:name="_Toc366505111"/>
      <w:bookmarkStart w:id="3408" w:name="_Toc366508480"/>
      <w:bookmarkStart w:id="3409" w:name="_Toc366512981"/>
      <w:bookmarkStart w:id="3410" w:name="_Toc322911599"/>
      <w:bookmarkStart w:id="3411" w:name="_Toc322912138"/>
      <w:bookmarkStart w:id="3412" w:name="_Toc329092988"/>
      <w:bookmarkStart w:id="3413" w:name="_Toc332701501"/>
      <w:bookmarkStart w:id="3414" w:name="_Toc332701808"/>
      <w:bookmarkStart w:id="3415" w:name="_Toc332711602"/>
      <w:bookmarkStart w:id="3416" w:name="_Toc332711910"/>
      <w:bookmarkStart w:id="3417" w:name="_Toc332712212"/>
      <w:bookmarkStart w:id="3418" w:name="_Toc332724128"/>
      <w:bookmarkStart w:id="3419" w:name="_Toc332724428"/>
      <w:bookmarkStart w:id="3420" w:name="_Toc341102724"/>
      <w:bookmarkStart w:id="3421" w:name="_Toc347241456"/>
      <w:bookmarkStart w:id="3422" w:name="_Toc347744649"/>
      <w:bookmarkStart w:id="3423" w:name="_Toc348984432"/>
      <w:bookmarkStart w:id="3424" w:name="_Toc348984737"/>
      <w:bookmarkStart w:id="3425" w:name="_Toc349037900"/>
      <w:bookmarkStart w:id="3426" w:name="_Toc349038205"/>
      <w:bookmarkStart w:id="3427" w:name="_Toc349042693"/>
      <w:bookmarkStart w:id="3428" w:name="_Toc349642116"/>
      <w:bookmarkStart w:id="3429" w:name="_Toc351912684"/>
      <w:bookmarkStart w:id="3430" w:name="_Toc351914706"/>
      <w:bookmarkStart w:id="3431" w:name="_Toc351915140"/>
      <w:bookmarkStart w:id="3432" w:name="_Toc361231179"/>
      <w:bookmarkStart w:id="3433" w:name="_Toc361231705"/>
      <w:bookmarkStart w:id="3434" w:name="_Toc362445003"/>
      <w:bookmarkStart w:id="3435" w:name="_Toc363908925"/>
      <w:bookmarkStart w:id="3436" w:name="_Toc364463348"/>
      <w:bookmarkStart w:id="3437" w:name="_Toc366077946"/>
      <w:bookmarkStart w:id="3438" w:name="_Toc366078565"/>
      <w:bookmarkStart w:id="3439" w:name="_Toc366079551"/>
      <w:bookmarkStart w:id="3440" w:name="_Toc366080163"/>
      <w:bookmarkStart w:id="3441" w:name="_Toc366080772"/>
      <w:bookmarkStart w:id="3442" w:name="_Toc366505112"/>
      <w:bookmarkStart w:id="3443" w:name="_Toc366508481"/>
      <w:bookmarkStart w:id="3444" w:name="_Toc366512982"/>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p>
    <w:p w14:paraId="6746ADDB" w14:textId="5CF6CF62" w:rsidR="002439DA" w:rsidRDefault="002439DA" w:rsidP="00893233">
      <w:pPr>
        <w:pStyle w:val="Heading2"/>
        <w:rPr>
          <w:ins w:id="3445" w:author="Mike Beckerle" w:date="2020-04-27T18:36:00Z"/>
        </w:rPr>
      </w:pPr>
      <w:bookmarkStart w:id="3446" w:name="_Toc50721232"/>
      <w:ins w:id="3447" w:author="Mike Beckerle" w:date="2020-04-27T18:36:00Z">
        <w:r>
          <w:t>DFDL Schema Checking</w:t>
        </w:r>
        <w:bookmarkEnd w:id="3446"/>
      </w:ins>
    </w:p>
    <w:p w14:paraId="777A66B3" w14:textId="77777777" w:rsidR="00DD761E" w:rsidRDefault="00DD761E" w:rsidP="00DD761E">
      <w:pPr>
        <w:pStyle w:val="nobreak"/>
        <w:rPr>
          <w:ins w:id="3448" w:author="Mike Beckerle" w:date="2020-04-27T18:50:00Z"/>
        </w:rPr>
      </w:pPr>
      <w:commentRangeStart w:id="3449"/>
      <w:ins w:id="3450" w:author="Mike Beckerle" w:date="2020-04-27T18:50:00Z">
        <w:r>
          <w:t>When</w:t>
        </w:r>
      </w:ins>
      <w:commentRangeEnd w:id="3449"/>
      <w:ins w:id="3451" w:author="Mike Beckerle" w:date="2020-04-27T18:51:00Z">
        <w:r w:rsidR="008712C9">
          <w:rPr>
            <w:rStyle w:val="CommentReference"/>
          </w:rPr>
          <w:commentReference w:id="3449"/>
        </w:r>
      </w:ins>
      <w:ins w:id="3452"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7777777" w:rsidR="00DD761E" w:rsidRDefault="00DD761E" w:rsidP="00DD761E">
      <w:pPr>
        <w:rPr>
          <w:ins w:id="3453" w:author="Mike Beckerle" w:date="2020-04-27T18:50:00Z"/>
        </w:rPr>
      </w:pPr>
      <w:ins w:id="3454"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be issued once data is being processed. </w:t>
        </w:r>
      </w:ins>
    </w:p>
    <w:p w14:paraId="255EE79A" w14:textId="77777777" w:rsidR="00DD761E" w:rsidRDefault="00DD761E" w:rsidP="00DD761E">
      <w:pPr>
        <w:rPr>
          <w:ins w:id="3455" w:author="Mike Beckerle" w:date="2020-04-27T18:50:00Z"/>
        </w:rPr>
      </w:pPr>
      <w:ins w:id="3456"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457" w:author="Mike Beckerle" w:date="2020-04-27T18:50:00Z"/>
          <w:rFonts w:eastAsia="Times New Roman"/>
        </w:rPr>
      </w:pPr>
      <w:bookmarkStart w:id="3458" w:name="_Toc50721233"/>
      <w:commentRangeStart w:id="3459"/>
      <w:ins w:id="3460" w:author="Mike Beckerle" w:date="2020-04-27T18:50:00Z">
        <w:r>
          <w:rPr>
            <w:rFonts w:eastAsia="Times New Roman"/>
          </w:rPr>
          <w:t>Schema Component Constraint: Unique Particle Attribution</w:t>
        </w:r>
        <w:bookmarkEnd w:id="3458"/>
      </w:ins>
    </w:p>
    <w:p w14:paraId="0C5D953D" w14:textId="77777777" w:rsidR="00DD761E" w:rsidRDefault="00DD761E" w:rsidP="00DD761E">
      <w:pPr>
        <w:rPr>
          <w:ins w:id="3461" w:author="Mike Beckerle" w:date="2020-04-27T18:50:00Z"/>
        </w:rPr>
      </w:pPr>
      <w:ins w:id="3462" w:author="Mike Beckerle" w:date="2020-04-27T18:50:00Z">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ins>
    </w:p>
    <w:p w14:paraId="7D33084B" w14:textId="52E650B8" w:rsidR="00DD761E" w:rsidRDefault="00DD761E" w:rsidP="00DD761E">
      <w:pPr>
        <w:rPr>
          <w:ins w:id="3463" w:author="Mike Beckerle" w:date="2020-04-27T18:50:00Z"/>
        </w:rPr>
      </w:pPr>
      <w:ins w:id="3464"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465" w:author="Mike Beckerle" w:date="2020-04-27T18:50:00Z"/>
        </w:rPr>
      </w:pPr>
      <w:ins w:id="3466"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467" w:author="Mike Beckerle" w:date="2020-04-27T18:50:00Z"/>
        </w:rPr>
      </w:pPr>
      <w:ins w:id="3468" w:author="Mike Beckerle" w:date="2020-04-27T18:50:00Z">
        <w:r>
          <w:t>They are both element declaration particles whose declarations have the same name and target namespace.</w:t>
        </w:r>
      </w:ins>
    </w:p>
    <w:p w14:paraId="5E14C908" w14:textId="77777777" w:rsidR="00DD761E" w:rsidRDefault="00DD761E" w:rsidP="00DD761E">
      <w:pPr>
        <w:rPr>
          <w:ins w:id="3469" w:author="Mike Beckerle" w:date="2020-04-27T18:50:00Z"/>
        </w:rPr>
      </w:pPr>
      <w:ins w:id="3470"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471" w:author="Mike Beckerle" w:date="2020-04-27T18:50:00Z"/>
        </w:rPr>
      </w:pPr>
      <w:r>
        <w:t>a</w:t>
      </w:r>
      <w:ins w:id="3472" w:author="Mike Beckerle" w:date="2020-04-27T18:50:00Z">
        <w:r w:rsidR="00DD761E">
          <w:t xml:space="preserve">re both in the particles of a </w:t>
        </w:r>
        <w:r w:rsidR="00DD761E">
          <w:rPr>
            <w:rStyle w:val="Emphasis"/>
          </w:rPr>
          <w:t>choice</w:t>
        </w:r>
        <w:r w:rsidR="00DD761E">
          <w:t xml:space="preserve"> group</w:t>
        </w:r>
      </w:ins>
      <w:r>
        <w:t>.</w:t>
      </w:r>
    </w:p>
    <w:p w14:paraId="34BC874C" w14:textId="0D252E25" w:rsidR="00DD761E" w:rsidRDefault="00405572" w:rsidP="00DD761E">
      <w:pPr>
        <w:rPr>
          <w:ins w:id="3473" w:author="Mike Beckerle" w:date="2020-04-27T18:50:00Z"/>
        </w:rPr>
      </w:pPr>
      <w:r>
        <w:t>o</w:t>
      </w:r>
      <w:ins w:id="3474" w:author="Mike Beckerle" w:date="2020-04-27T18:50:00Z">
        <w:r w:rsidR="00DD761E">
          <w:t xml:space="preserve">r </w:t>
        </w:r>
      </w:ins>
    </w:p>
    <w:p w14:paraId="037ECAC2" w14:textId="3F14570F" w:rsidR="002439DA" w:rsidRPr="002439DA" w:rsidRDefault="00405572" w:rsidP="002439DA">
      <w:pPr>
        <w:numPr>
          <w:ilvl w:val="0"/>
          <w:numId w:val="21"/>
        </w:numPr>
      </w:pPr>
      <w:r>
        <w:t>e</w:t>
      </w:r>
      <w:ins w:id="3475" w:author="Mike Beckerle" w:date="2020-04-27T18:50:00Z">
        <w:r w:rsidR="00DD761E">
          <w:t>ither describes adjacent information items in an xs:sequence and the first has XSD minOccurs less than XSD maxOccurs.</w:t>
        </w:r>
        <w:commentRangeEnd w:id="3459"/>
        <w:r w:rsidR="00DD761E">
          <w:rPr>
            <w:rStyle w:val="CommentReference"/>
          </w:rPr>
          <w:commentReference w:id="3459"/>
        </w:r>
      </w:ins>
    </w:p>
    <w:p w14:paraId="4841A2B6" w14:textId="77777777" w:rsidR="00181613" w:rsidRDefault="00181613" w:rsidP="00181613">
      <w:pPr>
        <w:pStyle w:val="Heading3"/>
        <w:rPr>
          <w:ins w:id="3476" w:author="Mike Beckerle" w:date="2020-04-27T19:05:00Z"/>
        </w:rPr>
      </w:pPr>
      <w:bookmarkStart w:id="3477" w:name="_Toc50721234"/>
      <w:bookmarkStart w:id="3478" w:name="_Toc243112810"/>
      <w:bookmarkStart w:id="3479" w:name="_Ref247453451"/>
      <w:bookmarkStart w:id="3480" w:name="_Ref247453463"/>
      <w:bookmarkStart w:id="3481" w:name="_Toc349042694"/>
      <w:ins w:id="3482" w:author="Mike Beckerle" w:date="2020-04-27T19:05:00Z">
        <w:r>
          <w:t>Optional Checks and Warnings</w:t>
        </w:r>
        <w:bookmarkEnd w:id="3477"/>
      </w:ins>
    </w:p>
    <w:p w14:paraId="190C08F2" w14:textId="77777777" w:rsidR="00181613" w:rsidRDefault="00181613" w:rsidP="00181613">
      <w:pPr>
        <w:pStyle w:val="ListParagraph"/>
        <w:numPr>
          <w:ilvl w:val="0"/>
          <w:numId w:val="25"/>
        </w:numPr>
        <w:rPr>
          <w:ins w:id="3483" w:author="Mike Beckerle" w:date="2020-04-27T19:05:00Z"/>
        </w:rPr>
      </w:pPr>
      <w:ins w:id="3484"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77777777" w:rsidR="00181613" w:rsidRDefault="00181613" w:rsidP="00181613">
      <w:pPr>
        <w:pStyle w:val="ListParagraph"/>
        <w:numPr>
          <w:ilvl w:val="0"/>
          <w:numId w:val="25"/>
        </w:numPr>
        <w:rPr>
          <w:ins w:id="3485" w:author="Mike Beckerle" w:date="2020-04-27T19:05:00Z"/>
        </w:rPr>
      </w:pPr>
      <w:ins w:id="3486"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 but</w:t>
        </w:r>
        <w:r>
          <w:rPr>
            <w:rFonts w:eastAsia="Helv"/>
          </w:rPr>
          <w:t xml:space="preserve"> MUST issue a warning that an unrecognized property or annotation has been encountered.</w:t>
        </w:r>
      </w:ins>
    </w:p>
    <w:p w14:paraId="4593695F" w14:textId="059E453B" w:rsidR="00181613" w:rsidRDefault="00181613" w:rsidP="00181613">
      <w:pPr>
        <w:pStyle w:val="ListParagraph"/>
        <w:numPr>
          <w:ilvl w:val="0"/>
          <w:numId w:val="25"/>
        </w:numPr>
        <w:rPr>
          <w:ins w:id="3487" w:author="Mike Beckerle" w:date="2020-04-27T19:05:00Z"/>
        </w:rPr>
      </w:pPr>
      <w:ins w:id="3488" w:author="Mike Beckerle" w:date="2020-04-27T19:05:00Z">
        <w:r>
          <w:t>A</w:t>
        </w:r>
        <w:r>
          <w:rPr>
            <w:rFonts w:eastAsia="Helv"/>
          </w:rPr>
          <w:t xml:space="preserve"> </w:t>
        </w:r>
        <w:r>
          <w:t>DFDL</w:t>
        </w:r>
        <w:r>
          <w:rPr>
            <w:rFonts w:eastAsia="Helv"/>
          </w:rPr>
          <w:t xml:space="preserve"> </w:t>
        </w:r>
        <w:r>
          <w:t>processor</w:t>
        </w:r>
      </w:ins>
      <w:ins w:id="3489" w:author="Mike Beckerle" w:date="2020-09-10T17:09:00Z">
        <w:r w:rsidR="0033562A">
          <w:t xml:space="preserve"> </w:t>
        </w:r>
      </w:ins>
      <w:ins w:id="3490" w:author="Mike Beckerle" w:date="2020-09-15T12:36:00Z">
        <w:r w:rsidR="0071580C">
          <w:t>MUST</w:t>
        </w:r>
      </w:ins>
      <w:ins w:id="3491" w:author="Mike Beckerle" w:date="2020-09-10T17:09:00Z">
        <w:r w:rsidR="0033562A">
          <w:t xml:space="preserve"> </w:t>
        </w:r>
      </w:ins>
      <w:ins w:id="3492" w:author="Mike Beckerle" w:date="2020-09-15T12:36:00Z">
        <w:r w:rsidR="0071580C">
          <w:t>NOT</w:t>
        </w:r>
      </w:ins>
      <w:ins w:id="3493" w:author="Mike Beckerle" w:date="2020-04-27T19:05:00Z">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ins>
      <w:ins w:id="3494" w:author="Mike Beckerle" w:date="2020-09-10T16:14:00Z">
        <w:r w:rsidR="008E7C14">
          <w:t>MUST</w:t>
        </w:r>
      </w:ins>
      <w:ins w:id="3495" w:author="Mike Beckerle" w:date="2020-04-27T19:05:00Z">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496" w:author="Mike Beckerle" w:date="2020-04-27T19:05:00Z"/>
        </w:rPr>
      </w:pPr>
      <w:ins w:id="3497"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ins>
    </w:p>
    <w:p w14:paraId="43781463" w14:textId="77777777" w:rsidR="00181613" w:rsidRDefault="00181613" w:rsidP="00181613">
      <w:pPr>
        <w:pStyle w:val="ListParagraph"/>
        <w:numPr>
          <w:ilvl w:val="1"/>
          <w:numId w:val="26"/>
        </w:numPr>
        <w:rPr>
          <w:ins w:id="3498" w:author="Mike Beckerle" w:date="2020-04-27T19:05:00Z"/>
        </w:rPr>
      </w:pPr>
      <w:ins w:id="3499"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6F05513" w:rsidR="00181613" w:rsidRDefault="00181613" w:rsidP="00181613">
      <w:pPr>
        <w:rPr>
          <w:ins w:id="3500" w:author="Mike Beckerle" w:date="2020-04-27T19:05:00Z"/>
        </w:rPr>
      </w:pPr>
      <w:ins w:id="3501" w:author="Mike Beckerle" w:date="2020-04-27T19:05:00Z">
        <w:r>
          <w:t xml:space="preserve">Some situations suggest likely errors, but a DFDL processor cannot be certain. In these situations, a DFDL processor </w:t>
        </w:r>
      </w:ins>
      <w:ins w:id="3502" w:author="Mike Beckerle" w:date="2020-09-10T16:15:00Z">
        <w:r w:rsidR="008E7C14">
          <w:t>MAY</w:t>
        </w:r>
      </w:ins>
      <w:ins w:id="3503" w:author="Mike Beckerle" w:date="2020-04-27T19:05:00Z">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ins>
      <w:ins w:id="3504" w:author="Mike Beckerle" w:date="2020-09-10T16:15:00Z">
        <w:r w:rsidR="008E7C14">
          <w:t>MUST</w:t>
        </w:r>
      </w:ins>
      <w:ins w:id="3505" w:author="Mike Beckerle" w:date="2020-04-27T19:05:00Z">
        <w:r>
          <w:t xml:space="preserve"> take certain actions. If the:</w:t>
        </w:r>
      </w:ins>
    </w:p>
    <w:p w14:paraId="1CE0F045" w14:textId="77777777" w:rsidR="00181613" w:rsidRDefault="00181613" w:rsidP="00181613">
      <w:pPr>
        <w:numPr>
          <w:ilvl w:val="0"/>
          <w:numId w:val="27"/>
        </w:numPr>
        <w:rPr>
          <w:ins w:id="3506" w:author="Mike Beckerle" w:date="2020-04-27T19:05:00Z"/>
        </w:rPr>
      </w:pPr>
      <w:ins w:id="3507"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CFCB754" w:rsidR="00181613" w:rsidRDefault="00181613" w:rsidP="00181613">
      <w:pPr>
        <w:numPr>
          <w:ilvl w:val="1"/>
          <w:numId w:val="27"/>
        </w:numPr>
        <w:rPr>
          <w:ins w:id="3508" w:author="Mike Beckerle" w:date="2020-09-10T16:16:00Z"/>
        </w:rPr>
      </w:pPr>
      <w:ins w:id="3509"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r>
          <w:t>xs:sequence.</w:t>
        </w:r>
      </w:ins>
    </w:p>
    <w:p w14:paraId="0612146B" w14:textId="3D3BBC44" w:rsidR="008E7C14" w:rsidRDefault="008E7C14" w:rsidP="008E7C14">
      <w:pPr>
        <w:rPr>
          <w:ins w:id="3510" w:author="Mike Beckerle" w:date="2020-04-27T19:05:00Z"/>
        </w:rPr>
      </w:pPr>
      <w:ins w:id="3511" w:author="Mike Beckerle" w:date="2020-09-10T16:17:00Z">
        <w:r>
          <w:t>However, for these situations, the DFDL processor MAY take certain actions:</w:t>
        </w:r>
      </w:ins>
    </w:p>
    <w:p w14:paraId="2BA639B9" w14:textId="77777777" w:rsidR="00181613" w:rsidRDefault="00181613" w:rsidP="00181613">
      <w:pPr>
        <w:numPr>
          <w:ilvl w:val="0"/>
          <w:numId w:val="27"/>
        </w:numPr>
        <w:rPr>
          <w:ins w:id="3512" w:author="Mike Beckerle" w:date="2020-04-27T19:05:00Z"/>
          <w:rFonts w:eastAsia="Helv"/>
        </w:rPr>
      </w:pPr>
      <w:ins w:id="3513"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514" w:author="Mike Beckerle" w:date="2020-04-27T19:05:00Z"/>
        </w:rPr>
      </w:pPr>
      <w:ins w:id="3515"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r>
          <w:t>xs:string.</w:t>
        </w:r>
      </w:ins>
    </w:p>
    <w:p w14:paraId="7F13F59F" w14:textId="77777777" w:rsidR="00181613" w:rsidRDefault="00181613" w:rsidP="00181613">
      <w:pPr>
        <w:numPr>
          <w:ilvl w:val="0"/>
          <w:numId w:val="27"/>
        </w:numPr>
        <w:rPr>
          <w:ins w:id="3516" w:author="Mike Beckerle" w:date="2020-04-27T19:05:00Z"/>
          <w:rFonts w:eastAsia="Helv"/>
        </w:rPr>
      </w:pPr>
      <w:ins w:id="3517"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518" w:author="Mike Beckerle" w:date="2020-04-27T19:05:00Z"/>
        </w:rPr>
      </w:pPr>
      <w:ins w:id="3519"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520" w:author="Mike Beckerle" w:date="2020-04-27T19:05:00Z"/>
        </w:rPr>
      </w:pPr>
      <w:ins w:id="3521" w:author="Mike Beckerle" w:date="2020-04-27T19:05:00Z">
        <w:r>
          <w:t>Invalid value for a property that is unused or ignored.</w:t>
        </w:r>
      </w:ins>
    </w:p>
    <w:p w14:paraId="58AA3C93" w14:textId="77777777" w:rsidR="00181613" w:rsidRDefault="00181613" w:rsidP="00181613">
      <w:pPr>
        <w:numPr>
          <w:ilvl w:val="1"/>
          <w:numId w:val="27"/>
        </w:numPr>
        <w:rPr>
          <w:ins w:id="3522" w:author="Mike Beckerle" w:date="2020-04-27T19:05:00Z"/>
        </w:rPr>
      </w:pPr>
      <w:ins w:id="3523" w:author="Mike Beckerle" w:date="2020-04-27T19:05:00Z">
        <w:r>
          <w:t xml:space="preserve">Warning (optional). Example is </w:t>
        </w:r>
        <w:r>
          <w:rPr>
            <w:rFonts w:cs="Arial"/>
            <w:lang w:eastAsia="en-GB"/>
          </w:rPr>
          <w:t>dfdl:lengthKind is not ‘explicit’ but dfdl:length is an expression and that expression contains invalid syntax.</w:t>
        </w:r>
      </w:ins>
    </w:p>
    <w:p w14:paraId="79D2F5EB" w14:textId="77777777" w:rsidR="000E1214" w:rsidRDefault="00A87198" w:rsidP="00A64D65">
      <w:pPr>
        <w:pStyle w:val="Heading1"/>
      </w:pPr>
      <w:bookmarkStart w:id="3524" w:name="_Ref39164053"/>
      <w:bookmarkStart w:id="3525" w:name="_Ref39164057"/>
      <w:bookmarkStart w:id="3526" w:name="_Toc50721235"/>
      <w:r>
        <w:t>DFDL Processing Introduction</w:t>
      </w:r>
      <w:bookmarkEnd w:id="3315"/>
      <w:bookmarkEnd w:id="3316"/>
      <w:bookmarkEnd w:id="3317"/>
      <w:bookmarkEnd w:id="3318"/>
      <w:bookmarkEnd w:id="3319"/>
      <w:bookmarkEnd w:id="3320"/>
      <w:bookmarkEnd w:id="3321"/>
      <w:bookmarkEnd w:id="3322"/>
      <w:bookmarkEnd w:id="3478"/>
      <w:bookmarkEnd w:id="3479"/>
      <w:bookmarkEnd w:id="3480"/>
      <w:bookmarkEnd w:id="3481"/>
      <w:bookmarkEnd w:id="3524"/>
      <w:bookmarkEnd w:id="3525"/>
      <w:bookmarkEnd w:id="3526"/>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527" w:author="Mike Beckerle" w:date="2020-04-27T18:56:00Z">
        <w:r w:rsidR="008712C9">
          <w:t xml:space="preserve">XML </w:t>
        </w:r>
      </w:ins>
      <w:r>
        <w:t xml:space="preserve">schema </w:t>
      </w:r>
    </w:p>
    <w:p w14:paraId="1426BDF2" w14:textId="09F8F420" w:rsidR="000E1214" w:rsidRDefault="00A87198">
      <w:pPr>
        <w:numPr>
          <w:ilvl w:val="0"/>
          <w:numId w:val="54"/>
        </w:numPr>
      </w:pPr>
      <w:r>
        <w:t>A data stream</w:t>
      </w:r>
    </w:p>
    <w:p w14:paraId="2D51B539" w14:textId="52144920" w:rsidR="000E1214" w:rsidRDefault="00A87198">
      <w:r>
        <w:t>It</w:t>
      </w:r>
      <w:del w:id="3528" w:author="Mike Beckerle" w:date="2020-04-27T15:51:00Z">
        <w:r w:rsidDel="0081545C">
          <w:delText xml:space="preserve"> is able to use</w:delText>
        </w:r>
      </w:del>
      <w:ins w:id="3529" w:author="Mike Beckerle" w:date="2020-04-27T15:51:00Z">
        <w:r w:rsidR="0081545C">
          <w:t xml:space="preserve"> uses</w:t>
        </w:r>
      </w:ins>
      <w:r>
        <w:t xml:space="preserve"> the DFDL schema description to interpret the data stream and realize the DFDL Information </w:t>
      </w:r>
      <w:del w:id="3530" w:author="Mike Beckerle" w:date="2020-04-27T16:00:00Z">
        <w:r w:rsidDel="00CE4EED">
          <w:delText>Model</w:delText>
        </w:r>
      </w:del>
      <w:ins w:id="3531" w:author="Mike Beckerle" w:date="2020-04-27T16:00:00Z">
        <w:r w:rsidR="00CE4EED">
          <w:t>Set</w:t>
        </w:r>
      </w:ins>
      <w:r>
        <w:t xml:space="preserve">. </w:t>
      </w:r>
      <w:ins w:id="3532" w:author="Mike Beckerle" w:date="2020-04-27T18:56:00Z">
        <w:r w:rsidR="008712C9">
          <w:t xml:space="preserve">If successful the data stream is said to be </w:t>
        </w:r>
        <w:r w:rsidR="008712C9" w:rsidRPr="008712C9">
          <w:rPr>
            <w:i/>
            <w:iCs/>
          </w:rPr>
          <w:t>well-formed</w:t>
        </w:r>
      </w:ins>
      <w:ins w:id="3533" w:author="Mike Beckerle" w:date="2020-04-27T18:57:00Z">
        <w:r w:rsidR="008712C9">
          <w:t xml:space="preserve"> for the data format described by the DFDL Schema. The </w:t>
        </w:r>
      </w:ins>
      <w:r>
        <w:t>information set could then be written out (for example it could be realized as an XML</w:t>
      </w:r>
      <w:ins w:id="3534"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535" w:author="Mike Beckerle" w:date="2020-04-27T16:00:00Z">
        <w:r w:rsidDel="00CE4EED">
          <w:delText>Model</w:delText>
        </w:r>
      </w:del>
      <w:ins w:id="3536" w:author="Mike Beckerle" w:date="2020-04-27T16:00:00Z">
        <w:r w:rsidR="00CE4EED">
          <w:t>Set</w:t>
        </w:r>
      </w:ins>
      <w:r>
        <w:t xml:space="preserve">, a DFDL annotated schema and writes out to a target data stream in the appropriate representation formats. </w:t>
      </w:r>
    </w:p>
    <w:p w14:paraId="0D684CFF" w14:textId="13EF7342"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del w:id="3537" w:author="Mike Beckerle" w:date="2020-09-10T17:10:00Z">
        <w:r w:rsidDel="0033562A">
          <w:delText>may</w:delText>
        </w:r>
      </w:del>
      <w:ins w:id="3538" w:author="Mike Beckerle" w:date="2020-09-10T17:10:00Z">
        <w:r w:rsidR="0033562A">
          <w:t>MAY</w:t>
        </w:r>
      </w:ins>
      <w:r>
        <w:t xml:space="preserve">, of course, be different bodies of software. Conforming DFDL processors </w:t>
      </w:r>
      <w:del w:id="3539" w:author="Mike Beckerle" w:date="2020-09-10T17:10:00Z">
        <w:r w:rsidDel="0033562A">
          <w:delText xml:space="preserve">may </w:delText>
        </w:r>
      </w:del>
      <w:ins w:id="3540" w:author="Mike Beckerle" w:date="2020-09-10T17:10:00Z">
        <w:r w:rsidR="0033562A">
          <w:t xml:space="preserve">MAY </w:t>
        </w:r>
      </w:ins>
      <w:r>
        <w:t>implement only a parser, because the unparser is an optional feature of DFDL.</w:t>
      </w:r>
    </w:p>
    <w:p w14:paraId="755E95EB" w14:textId="77777777" w:rsidR="000E1214" w:rsidRDefault="00A87198" w:rsidP="00893233">
      <w:pPr>
        <w:pStyle w:val="Heading2"/>
      </w:pPr>
      <w:bookmarkStart w:id="3541" w:name="_Toc322911601"/>
      <w:bookmarkStart w:id="3542" w:name="_Toc322912140"/>
      <w:bookmarkStart w:id="3543" w:name="_Toc329092990"/>
      <w:bookmarkStart w:id="3544" w:name="_Toc332701503"/>
      <w:bookmarkStart w:id="3545" w:name="_Toc332701810"/>
      <w:bookmarkStart w:id="3546" w:name="_Toc332711604"/>
      <w:bookmarkStart w:id="3547" w:name="_Toc332711912"/>
      <w:bookmarkStart w:id="3548" w:name="_Toc332712214"/>
      <w:bookmarkStart w:id="3549" w:name="_Toc332724130"/>
      <w:bookmarkStart w:id="3550" w:name="_Toc332724430"/>
      <w:bookmarkStart w:id="3551" w:name="_Toc341102726"/>
      <w:bookmarkStart w:id="3552" w:name="_Toc347241458"/>
      <w:bookmarkStart w:id="3553" w:name="_Toc347744651"/>
      <w:bookmarkStart w:id="3554" w:name="_Toc348984434"/>
      <w:bookmarkStart w:id="3555" w:name="_Toc348984739"/>
      <w:bookmarkStart w:id="3556" w:name="_Toc349037902"/>
      <w:bookmarkStart w:id="3557" w:name="_Toc349038207"/>
      <w:bookmarkStart w:id="3558" w:name="_Toc349042695"/>
      <w:bookmarkStart w:id="3559" w:name="_Toc349642118"/>
      <w:bookmarkStart w:id="3560" w:name="_Toc351912686"/>
      <w:bookmarkStart w:id="3561" w:name="_Toc351914708"/>
      <w:bookmarkStart w:id="3562" w:name="_Toc351915142"/>
      <w:bookmarkStart w:id="3563" w:name="_Toc361231181"/>
      <w:bookmarkStart w:id="3564" w:name="_Toc361231707"/>
      <w:bookmarkStart w:id="3565" w:name="_Toc362445005"/>
      <w:bookmarkStart w:id="3566" w:name="_Toc363908927"/>
      <w:bookmarkStart w:id="3567" w:name="_Toc364463350"/>
      <w:bookmarkStart w:id="3568" w:name="_Toc366077948"/>
      <w:bookmarkStart w:id="3569" w:name="_Toc366078567"/>
      <w:bookmarkStart w:id="3570" w:name="_Toc366079553"/>
      <w:bookmarkStart w:id="3571" w:name="_Toc366080165"/>
      <w:bookmarkStart w:id="3572" w:name="_Toc366080774"/>
      <w:bookmarkStart w:id="3573" w:name="_Toc366505114"/>
      <w:bookmarkStart w:id="3574" w:name="_Toc366508483"/>
      <w:bookmarkStart w:id="3575" w:name="_Toc366512984"/>
      <w:bookmarkStart w:id="3576" w:name="_Toc366574173"/>
      <w:bookmarkStart w:id="3577" w:name="_Toc366577966"/>
      <w:bookmarkStart w:id="3578" w:name="_Toc366578560"/>
      <w:bookmarkStart w:id="3579" w:name="_Toc366579152"/>
      <w:bookmarkStart w:id="3580" w:name="_Toc366579743"/>
      <w:bookmarkStart w:id="3581" w:name="_Toc366580335"/>
      <w:bookmarkStart w:id="3582" w:name="_Toc366580926"/>
      <w:bookmarkStart w:id="3583" w:name="_Toc366581518"/>
      <w:bookmarkStart w:id="3584" w:name="_Toc177399074"/>
      <w:bookmarkStart w:id="3585" w:name="_Toc175057361"/>
      <w:bookmarkStart w:id="3586" w:name="_Toc199516300"/>
      <w:bookmarkStart w:id="3587" w:name="_Toc194983964"/>
      <w:bookmarkStart w:id="3588" w:name="_Toc243112812"/>
      <w:bookmarkStart w:id="3589" w:name="_Toc349042696"/>
      <w:bookmarkStart w:id="3590" w:name="_Toc50721236"/>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r>
        <w:t>Parser Overview</w:t>
      </w:r>
      <w:bookmarkEnd w:id="3584"/>
      <w:bookmarkEnd w:id="3585"/>
      <w:bookmarkEnd w:id="3586"/>
      <w:bookmarkEnd w:id="3587"/>
      <w:bookmarkEnd w:id="3588"/>
      <w:bookmarkEnd w:id="3589"/>
      <w:bookmarkEnd w:id="3590"/>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9"/>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w:t>
      </w:r>
      <w:ins w:id="3591" w:author="Mike Beckerle" w:date="2020-04-27T18:37:00Z">
        <w:r w:rsidR="00404DC4" w:rsidRPr="00065302">
          <w:rPr>
            <w:rStyle w:val="Hyperlink"/>
          </w:rPr>
          <w:t xml:space="preserve"> and DFDL Schema Checking</w:t>
        </w:r>
      </w:ins>
      <w:r w:rsidR="00B54203" w:rsidRPr="00065302">
        <w:rPr>
          <w:rStyle w:val="Hyperlink"/>
        </w:rPr>
        <w:t>.</w:t>
      </w:r>
    </w:p>
    <w:p w14:paraId="4ABB89A6" w14:textId="044DB500" w:rsidR="000E1214" w:rsidRDefault="00A87198">
      <w:r w:rsidRPr="00065302">
        <w:rPr>
          <w:rStyle w:val="Hyperlink"/>
        </w:rPr>
        <w:fldChar w:fldCharType="end"/>
      </w:r>
      <w:r>
        <w:t xml:space="preserve">The unbounded look ahead means that there are situations where the parser </w:t>
      </w:r>
      <w:del w:id="3592" w:author="Mike Beckerle" w:date="2020-09-10T16:17:00Z">
        <w:r w:rsidDel="008E7C14">
          <w:delText xml:space="preserve">must </w:delText>
        </w:r>
      </w:del>
      <w:ins w:id="3593" w:author="Mike Beckerle" w:date="2020-09-10T16:17:00Z">
        <w:r w:rsidR="008E7C14">
          <w:t xml:space="preserve">MUST </w:t>
        </w:r>
      </w:ins>
      <w:r>
        <w:t xml:space="preserve">speculatively attempt to parse data where the occurrence of a processing error causes the parser to suppress the error, back out and make another attempt. </w:t>
      </w:r>
    </w:p>
    <w:p w14:paraId="179C7CD3" w14:textId="2FFEDD38" w:rsidR="000E1214" w:rsidRDefault="00A87198">
      <w:r>
        <w:t xml:space="preserve">Implementations of DFDL </w:t>
      </w:r>
      <w:del w:id="3594" w:author="Mike Beckerle" w:date="2020-09-10T17:10:00Z">
        <w:r w:rsidDel="0033562A">
          <w:delText xml:space="preserve">may </w:delText>
        </w:r>
      </w:del>
      <w:ins w:id="3595" w:author="Mike Beckerle" w:date="2020-09-10T17:10:00Z">
        <w:r w:rsidR="0033562A">
          <w:t xml:space="preserve">MAY </w:t>
        </w:r>
      </w:ins>
      <w:r>
        <w:t xml:space="preserve">provide control mechanisms for limiting the speculative search behavior of DFDL parsers. The nature of these mechanisms is beyond the scope of the DFDL specification which defines the behavior of conforming parsers only on </w:t>
      </w:r>
      <w:del w:id="3596" w:author="Mike Beckerle" w:date="2020-04-23T11:31:00Z">
        <w:r>
          <w:delText>correct data</w:delText>
        </w:r>
      </w:del>
      <w:ins w:id="3597" w:author="Mike Beckerle" w:date="2020-04-23T11:31:00Z">
        <w:r>
          <w:t>data that does not cause an implementation to reach such a control</w:t>
        </w:r>
      </w:ins>
      <w:ins w:id="3598" w:author="Mike Beckerle" w:date="2020-04-23T11:32:00Z">
        <w:r>
          <w:t>-mechanism</w:t>
        </w:r>
      </w:ins>
      <w:ins w:id="3599" w:author="Mike Beckerle" w:date="2020-04-23T11:31:00Z">
        <w:r>
          <w:t xml:space="preserve"> limit.</w:t>
        </w:r>
      </w:ins>
      <w:r>
        <w:t xml:space="preserve"> </w:t>
      </w:r>
      <w:del w:id="3600" w:author="Mike Beckerle" w:date="2020-04-23T11:31:00Z">
        <w:r>
          <w:delText xml:space="preserve">That is, data that can be parsed without any effective processing errors. </w:delText>
        </w:r>
      </w:del>
      <w:r>
        <w:t xml:space="preserve">Any such control mechanisms </w:t>
      </w:r>
      <w:del w:id="3601" w:author="Mike Beckerle" w:date="2020-09-10T16:18:00Z">
        <w:r w:rsidDel="008E7C14">
          <w:delText xml:space="preserve">must </w:delText>
        </w:r>
      </w:del>
      <w:ins w:id="3602" w:author="Mike Beckerle" w:date="2020-09-10T16:18:00Z">
        <w:r w:rsidR="008E7C14">
          <w:t xml:space="preserve">MUST </w:t>
        </w:r>
      </w:ins>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w:t>
      </w:r>
      <w:ins w:id="3603" w:author="Mike Beckerle" w:date="2020-04-23T11:34:00Z">
        <w:r>
          <w:t xml:space="preserve">or </w:t>
        </w:r>
        <w:r>
          <w:rPr>
            <w:i/>
            <w:iCs/>
          </w:rPr>
          <w:t>root</w:t>
        </w:r>
        <w:r>
          <w:t xml:space="preserve"> element, </w:t>
        </w:r>
      </w:ins>
      <w:ins w:id="3604" w:author="Mike Beckerle" w:date="2020-04-23T11:33:00Z">
        <w:r>
          <w:t xml:space="preserve">which is, among the global element declarations in the DFDL schema, is the one distinguished as being the one that </w:t>
        </w:r>
      </w:ins>
      <w:ins w:id="3605" w:author="Mike Beckerle" w:date="2020-04-23T11:34:00Z">
        <w:r>
          <w:t xml:space="preserve">defines the overall data format being parsed. The distinguished global element or root, is </w:t>
        </w:r>
      </w:ins>
      <w:r>
        <w:t xml:space="preserve">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801E69D" w:rsidR="000E1214" w:rsidRDefault="00A87198">
      <w:pPr>
        <w:rPr>
          <w:ins w:id="3606"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however, they </w:t>
      </w:r>
      <w:del w:id="3607" w:author="Mike Beckerle" w:date="2020-09-10T16:18:00Z">
        <w:r w:rsidDel="008E7C14">
          <w:delText xml:space="preserve">must </w:delText>
        </w:r>
      </w:del>
      <w:ins w:id="3608" w:author="Mike Beckerle" w:date="2020-09-10T16:18:00Z">
        <w:r w:rsidR="008E7C14">
          <w:t xml:space="preserve">MUST </w:t>
        </w:r>
      </w:ins>
      <w:r>
        <w:t xml:space="preserve">still distinguish Schema Definition Errors (which indicate that the schema 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609" w:author="Mike Beckerle" w:date="2020-04-27T19:01:00Z"/>
        </w:rPr>
      </w:pPr>
      <w:bookmarkStart w:id="3610" w:name="_Toc50721237"/>
      <w:ins w:id="3611" w:author="Mike Beckerle" w:date="2020-04-27T19:01:00Z">
        <w:r>
          <w:t>Processing Error</w:t>
        </w:r>
        <w:bookmarkEnd w:id="3610"/>
      </w:ins>
    </w:p>
    <w:p w14:paraId="2EF24A03" w14:textId="508BEC6D" w:rsidR="008712C9" w:rsidRDefault="008712C9" w:rsidP="008712C9">
      <w:pPr>
        <w:pStyle w:val="nobreak"/>
        <w:rPr>
          <w:ins w:id="3612" w:author="Mike Beckerle" w:date="2020-04-27T19:01:00Z"/>
          <w:i/>
          <w:iCs/>
        </w:rPr>
      </w:pPr>
      <w:ins w:id="3613"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614" w:author="Mike Beckerle" w:date="2020-04-27T19:01:00Z">
        <w:r>
          <w:t xml:space="preserve"> does not conform to the logical structure described by the schema.</w:t>
        </w:r>
      </w:ins>
    </w:p>
    <w:p w14:paraId="200E27AA" w14:textId="77777777" w:rsidR="008712C9" w:rsidRDefault="008712C9" w:rsidP="008712C9">
      <w:pPr>
        <w:rPr>
          <w:ins w:id="3615" w:author="Mike Beckerle" w:date="2020-04-27T19:01:00Z"/>
        </w:rPr>
      </w:pPr>
      <w:ins w:id="3616"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 </w:t>
        </w:r>
      </w:ins>
    </w:p>
    <w:p w14:paraId="5A145EAD" w14:textId="63A4BDD4" w:rsidR="008712C9" w:rsidRDefault="008712C9" w:rsidP="008712C9">
      <w:pPr>
        <w:rPr>
          <w:ins w:id="3617" w:author="Mike Beckerle" w:date="2020-04-27T19:01:00Z"/>
        </w:rPr>
      </w:pPr>
      <w:ins w:id="3618"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ins>
      <w:r w:rsidRPr="00065302">
        <w:rPr>
          <w:rStyle w:val="Hyperlink"/>
        </w:rPr>
      </w:r>
      <w:ins w:id="3619" w:author="Mike Beckerle" w:date="2020-04-27T19:01:00Z">
        <w:r w:rsidRPr="00065302">
          <w:rPr>
            <w:rStyle w:val="Hyperlink"/>
          </w:rPr>
          <w:fldChar w:fldCharType="separate"/>
        </w:r>
      </w:ins>
      <w:r w:rsidR="00404DC4" w:rsidRPr="00065302">
        <w:rPr>
          <w:rStyle w:val="Hyperlink"/>
        </w:rPr>
        <w:t>9.4</w:t>
      </w:r>
      <w:ins w:id="3620" w:author="Mike Beckerle" w:date="2020-04-27T19:01:00Z">
        <w:r w:rsidRPr="00065302">
          <w:rPr>
            <w:rStyle w:val="Hyperlink"/>
          </w:rPr>
          <w:fldChar w:fldCharType="end"/>
        </w:r>
        <w:r>
          <w:t xml:space="preserve">. </w:t>
        </w:r>
      </w:ins>
    </w:p>
    <w:p w14:paraId="5A80FC58" w14:textId="7C3F059E" w:rsidR="008712C9" w:rsidRDefault="008712C9" w:rsidP="008712C9">
      <w:pPr>
        <w:rPr>
          <w:ins w:id="3621" w:author="Mike Beckerle" w:date="2020-04-27T19:01:00Z"/>
        </w:rPr>
      </w:pPr>
      <w:ins w:id="3622" w:author="Mike Beckerle" w:date="2020-04-27T19:01:00Z">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ins>
      <w:r w:rsidRPr="00065302">
        <w:rPr>
          <w:rStyle w:val="Hyperlink"/>
        </w:rPr>
      </w:r>
      <w:ins w:id="3623" w:author="Mike Beckerle" w:date="2020-04-27T19:01:00Z">
        <w:r w:rsidRPr="00065302">
          <w:rPr>
            <w:rStyle w:val="Hyperlink"/>
          </w:rPr>
          <w:fldChar w:fldCharType="separate"/>
        </w:r>
      </w:ins>
      <w:r w:rsidR="00404DC4" w:rsidRPr="00065302">
        <w:rPr>
          <w:rStyle w:val="Hyperlink"/>
        </w:rPr>
        <w:t>9.4.3</w:t>
      </w:r>
      <w:ins w:id="3624" w:author="Mike Beckerle" w:date="2020-04-27T19:01:00Z">
        <w:r w:rsidRPr="00065302">
          <w:rPr>
            <w:rStyle w:val="Hyperlink"/>
          </w:rPr>
          <w:fldChar w:fldCharType="end"/>
        </w:r>
        <w:r>
          <w:t>.</w:t>
        </w:r>
      </w:ins>
    </w:p>
    <w:p w14:paraId="215DB295" w14:textId="77777777" w:rsidR="008712C9" w:rsidRDefault="008712C9" w:rsidP="008712C9">
      <w:pPr>
        <w:rPr>
          <w:ins w:id="3625" w:author="Mike Beckerle" w:date="2020-04-27T19:01:00Z"/>
        </w:rPr>
      </w:pPr>
      <w:commentRangeStart w:id="3626"/>
      <w:ins w:id="3627"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626"/>
        <w:r>
          <w:rPr>
            <w:rStyle w:val="CommentReference"/>
          </w:rPr>
          <w:commentReference w:id="3626"/>
        </w:r>
      </w:ins>
    </w:p>
    <w:p w14:paraId="2298C636" w14:textId="77777777" w:rsidR="008712C9" w:rsidRPr="0081545C" w:rsidRDefault="008712C9" w:rsidP="008712C9">
      <w:pPr>
        <w:rPr>
          <w:ins w:id="3628" w:author="Mike Beckerle" w:date="2020-04-27T19:01:00Z"/>
        </w:rPr>
      </w:pPr>
      <w:commentRangeStart w:id="3629"/>
      <w:commentRangeEnd w:id="3629"/>
      <w:ins w:id="3630" w:author="Mike Beckerle" w:date="2020-04-27T19:01:00Z">
        <w:r>
          <w:rPr>
            <w:rStyle w:val="CommentReference"/>
          </w:rPr>
          <w:commentReference w:id="3629"/>
        </w:r>
        <w:r w:rsidRPr="0081545C">
          <w:t>Exceptions that occur in the evaluation of the DFDL expression language are processing errors.</w:t>
        </w:r>
      </w:ins>
    </w:p>
    <w:p w14:paraId="57E029C9" w14:textId="39CC1A9F" w:rsidR="008712C9" w:rsidRDefault="008712C9" w:rsidP="008712C9">
      <w:ins w:id="3631" w:author="Mike Beckerle" w:date="2020-04-27T19:01:00Z">
        <w:r>
          <w:t xml:space="preserve">Non-conformance with the XSD </w:t>
        </w:r>
        <w:r>
          <w:rPr>
            <w:i/>
            <w:iCs/>
          </w:rPr>
          <w:t>minOccurs</w:t>
        </w:r>
        <w:r>
          <w:t xml:space="preserve"> or XSD </w:t>
        </w:r>
        <w:r>
          <w:rPr>
            <w:i/>
          </w:rPr>
          <w:t>maxOccurs</w:t>
        </w:r>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ins>
      <w:r w:rsidRPr="00065302">
        <w:rPr>
          <w:rStyle w:val="Hyperlink"/>
        </w:rPr>
      </w:r>
      <w:ins w:id="3632" w:author="Mike Beckerle" w:date="2020-04-27T19:01:00Z">
        <w:r w:rsidRPr="00065302">
          <w:rPr>
            <w:rStyle w:val="Hyperlink"/>
          </w:rPr>
          <w:fldChar w:fldCharType="separate"/>
        </w:r>
      </w:ins>
      <w:r w:rsidR="00404DC4" w:rsidRPr="00065302">
        <w:rPr>
          <w:rStyle w:val="Hyperlink"/>
        </w:rPr>
        <w:t>16 below</w:t>
      </w:r>
      <w:ins w:id="3633" w:author="Mike Beckerle" w:date="2020-04-27T19:01:00Z">
        <w:r w:rsidRPr="00065302">
          <w:rPr>
            <w:rStyle w:val="Hyperlink"/>
          </w:rPr>
          <w:fldChar w:fldCharType="end"/>
        </w:r>
        <w:r>
          <w:t>)</w:t>
        </w:r>
      </w:ins>
    </w:p>
    <w:p w14:paraId="269BAB70" w14:textId="77777777" w:rsidR="00181613" w:rsidRDefault="00181613" w:rsidP="00181613">
      <w:pPr>
        <w:pStyle w:val="Heading3"/>
      </w:pPr>
      <w:bookmarkStart w:id="3634" w:name="_Toc322911603"/>
      <w:bookmarkStart w:id="3635" w:name="_Toc322912142"/>
      <w:bookmarkStart w:id="3636" w:name="_Toc329092992"/>
      <w:bookmarkStart w:id="3637" w:name="_Toc332701505"/>
      <w:bookmarkStart w:id="3638" w:name="_Toc332701812"/>
      <w:bookmarkStart w:id="3639" w:name="_Toc332711606"/>
      <w:bookmarkStart w:id="3640" w:name="_Toc332711914"/>
      <w:bookmarkStart w:id="3641" w:name="_Toc332712216"/>
      <w:bookmarkStart w:id="3642" w:name="_Toc332724132"/>
      <w:bookmarkStart w:id="3643" w:name="_Toc332724432"/>
      <w:bookmarkStart w:id="3644" w:name="_Toc341102728"/>
      <w:bookmarkStart w:id="3645" w:name="_Toc347241460"/>
      <w:bookmarkStart w:id="3646" w:name="_Toc347744653"/>
      <w:bookmarkStart w:id="3647" w:name="_Toc348984436"/>
      <w:bookmarkStart w:id="3648" w:name="_Toc348984741"/>
      <w:bookmarkStart w:id="3649" w:name="_Toc349037904"/>
      <w:bookmarkStart w:id="3650" w:name="_Toc349038209"/>
      <w:bookmarkStart w:id="3651" w:name="_Toc349042697"/>
      <w:bookmarkStart w:id="3652" w:name="_Toc351914710"/>
      <w:bookmarkStart w:id="3653" w:name="_Toc351915144"/>
      <w:bookmarkStart w:id="3654" w:name="_Toc361231183"/>
      <w:bookmarkStart w:id="3655" w:name="_Toc361231709"/>
      <w:bookmarkStart w:id="3656" w:name="_Toc362445007"/>
      <w:bookmarkStart w:id="3657" w:name="_Toc363908929"/>
      <w:bookmarkStart w:id="3658" w:name="_Toc364463352"/>
      <w:bookmarkStart w:id="3659" w:name="_Toc366077950"/>
      <w:bookmarkStart w:id="3660" w:name="_Toc366078569"/>
      <w:bookmarkStart w:id="3661" w:name="_Toc366079555"/>
      <w:bookmarkStart w:id="3662" w:name="_Toc366080167"/>
      <w:bookmarkStart w:id="3663" w:name="_Toc366080776"/>
      <w:bookmarkStart w:id="3664" w:name="_Toc366505116"/>
      <w:bookmarkStart w:id="3665" w:name="_Toc366508485"/>
      <w:bookmarkStart w:id="3666" w:name="_Toc366512986"/>
      <w:bookmarkStart w:id="3667" w:name="_Toc366574175"/>
      <w:bookmarkStart w:id="3668" w:name="_Toc366577968"/>
      <w:bookmarkStart w:id="3669" w:name="_Toc366578562"/>
      <w:bookmarkStart w:id="3670" w:name="_Toc366579154"/>
      <w:bookmarkStart w:id="3671" w:name="_Toc366579745"/>
      <w:bookmarkStart w:id="3672" w:name="_Toc366580337"/>
      <w:bookmarkStart w:id="3673" w:name="_Toc366580928"/>
      <w:bookmarkStart w:id="3674" w:name="_Toc366581520"/>
      <w:bookmarkStart w:id="3675" w:name="_Toc351914711"/>
      <w:bookmarkStart w:id="3676" w:name="_Toc351915145"/>
      <w:bookmarkStart w:id="3677" w:name="_Toc361231184"/>
      <w:bookmarkStart w:id="3678" w:name="_Toc361231710"/>
      <w:bookmarkStart w:id="3679" w:name="_Toc362445008"/>
      <w:bookmarkStart w:id="3680" w:name="_Toc363908930"/>
      <w:bookmarkStart w:id="3681" w:name="_Toc364463353"/>
      <w:bookmarkStart w:id="3682" w:name="_Toc366077951"/>
      <w:bookmarkStart w:id="3683" w:name="_Toc366078570"/>
      <w:bookmarkStart w:id="3684" w:name="_Toc366079556"/>
      <w:bookmarkStart w:id="3685" w:name="_Toc366080168"/>
      <w:bookmarkStart w:id="3686" w:name="_Toc366080777"/>
      <w:bookmarkStart w:id="3687" w:name="_Toc366505117"/>
      <w:bookmarkStart w:id="3688" w:name="_Toc366508486"/>
      <w:bookmarkStart w:id="3689" w:name="_Toc366512987"/>
      <w:bookmarkStart w:id="3690" w:name="_Toc366574176"/>
      <w:bookmarkStart w:id="3691" w:name="_Toc366577969"/>
      <w:bookmarkStart w:id="3692" w:name="_Toc366578563"/>
      <w:bookmarkStart w:id="3693" w:name="_Toc366579155"/>
      <w:bookmarkStart w:id="3694" w:name="_Toc366579746"/>
      <w:bookmarkStart w:id="3695" w:name="_Toc366580338"/>
      <w:bookmarkStart w:id="3696" w:name="_Toc366580929"/>
      <w:bookmarkStart w:id="3697" w:name="_Toc366581521"/>
      <w:bookmarkStart w:id="3698" w:name="_Toc351915146"/>
      <w:bookmarkStart w:id="3699" w:name="_Toc361231185"/>
      <w:bookmarkStart w:id="3700" w:name="_Toc361231711"/>
      <w:bookmarkStart w:id="3701" w:name="_Toc362445009"/>
      <w:bookmarkStart w:id="3702" w:name="_Toc363908931"/>
      <w:bookmarkStart w:id="3703" w:name="_Toc364463354"/>
      <w:bookmarkStart w:id="3704" w:name="_Toc366077952"/>
      <w:bookmarkStart w:id="3705" w:name="_Toc366078571"/>
      <w:bookmarkStart w:id="3706" w:name="_Toc366079557"/>
      <w:bookmarkStart w:id="3707" w:name="_Toc366080169"/>
      <w:bookmarkStart w:id="3708" w:name="_Toc366080778"/>
      <w:bookmarkStart w:id="3709" w:name="_Toc366505118"/>
      <w:bookmarkStart w:id="3710" w:name="_Toc366508487"/>
      <w:bookmarkStart w:id="3711" w:name="_Toc366512988"/>
      <w:bookmarkStart w:id="3712" w:name="_Toc366574177"/>
      <w:bookmarkStart w:id="3713" w:name="_Toc366577970"/>
      <w:bookmarkStart w:id="3714" w:name="_Toc366578564"/>
      <w:bookmarkStart w:id="3715" w:name="_Toc366579156"/>
      <w:bookmarkStart w:id="3716" w:name="_Toc366579747"/>
      <w:bookmarkStart w:id="3717" w:name="_Toc366580339"/>
      <w:bookmarkStart w:id="3718" w:name="_Toc366580930"/>
      <w:bookmarkStart w:id="3719" w:name="_Toc366581522"/>
      <w:bookmarkStart w:id="3720" w:name="_Toc351915147"/>
      <w:bookmarkStart w:id="3721" w:name="_Toc361231186"/>
      <w:bookmarkStart w:id="3722" w:name="_Toc361231712"/>
      <w:bookmarkStart w:id="3723" w:name="_Toc362445010"/>
      <w:bookmarkStart w:id="3724" w:name="_Toc363908932"/>
      <w:bookmarkStart w:id="3725" w:name="_Toc364463355"/>
      <w:bookmarkStart w:id="3726" w:name="_Toc366077953"/>
      <w:bookmarkStart w:id="3727" w:name="_Toc366078572"/>
      <w:bookmarkStart w:id="3728" w:name="_Toc366079558"/>
      <w:bookmarkStart w:id="3729" w:name="_Toc366080170"/>
      <w:bookmarkStart w:id="3730" w:name="_Toc366080779"/>
      <w:bookmarkStart w:id="3731" w:name="_Toc366505119"/>
      <w:bookmarkStart w:id="3732" w:name="_Toc366508488"/>
      <w:bookmarkStart w:id="3733" w:name="_Toc366512989"/>
      <w:bookmarkStart w:id="3734" w:name="_Toc366574178"/>
      <w:bookmarkStart w:id="3735" w:name="_Toc366577971"/>
      <w:bookmarkStart w:id="3736" w:name="_Toc366578565"/>
      <w:bookmarkStart w:id="3737" w:name="_Toc366579157"/>
      <w:bookmarkStart w:id="3738" w:name="_Toc366579748"/>
      <w:bookmarkStart w:id="3739" w:name="_Toc366580340"/>
      <w:bookmarkStart w:id="3740" w:name="_Toc366580931"/>
      <w:bookmarkStart w:id="3741" w:name="_Toc366581523"/>
      <w:bookmarkStart w:id="3742" w:name="_Toc351915148"/>
      <w:bookmarkStart w:id="3743" w:name="_Toc361231187"/>
      <w:bookmarkStart w:id="3744" w:name="_Toc361231713"/>
      <w:bookmarkStart w:id="3745" w:name="_Toc362445011"/>
      <w:bookmarkStart w:id="3746" w:name="_Toc363908933"/>
      <w:bookmarkStart w:id="3747" w:name="_Toc364463356"/>
      <w:bookmarkStart w:id="3748" w:name="_Toc366077954"/>
      <w:bookmarkStart w:id="3749" w:name="_Toc366078573"/>
      <w:bookmarkStart w:id="3750" w:name="_Toc366079559"/>
      <w:bookmarkStart w:id="3751" w:name="_Toc366080171"/>
      <w:bookmarkStart w:id="3752" w:name="_Toc366080780"/>
      <w:bookmarkStart w:id="3753" w:name="_Toc366505120"/>
      <w:bookmarkStart w:id="3754" w:name="_Toc366508489"/>
      <w:bookmarkStart w:id="3755" w:name="_Toc366512990"/>
      <w:bookmarkStart w:id="3756" w:name="_Toc366574179"/>
      <w:bookmarkStart w:id="3757" w:name="_Toc366577972"/>
      <w:bookmarkStart w:id="3758" w:name="_Toc366578566"/>
      <w:bookmarkStart w:id="3759" w:name="_Toc366579158"/>
      <w:bookmarkStart w:id="3760" w:name="_Toc366579749"/>
      <w:bookmarkStart w:id="3761" w:name="_Toc366580341"/>
      <w:bookmarkStart w:id="3762" w:name="_Toc366580932"/>
      <w:bookmarkStart w:id="3763" w:name="_Toc366581524"/>
      <w:bookmarkStart w:id="3764" w:name="_Toc351915149"/>
      <w:bookmarkStart w:id="3765" w:name="_Toc361231188"/>
      <w:bookmarkStart w:id="3766" w:name="_Toc361231714"/>
      <w:bookmarkStart w:id="3767" w:name="_Toc362445012"/>
      <w:bookmarkStart w:id="3768" w:name="_Toc363908934"/>
      <w:bookmarkStart w:id="3769" w:name="_Toc364463357"/>
      <w:bookmarkStart w:id="3770" w:name="_Toc366077955"/>
      <w:bookmarkStart w:id="3771" w:name="_Toc366078574"/>
      <w:bookmarkStart w:id="3772" w:name="_Toc366079560"/>
      <w:bookmarkStart w:id="3773" w:name="_Toc366080172"/>
      <w:bookmarkStart w:id="3774" w:name="_Toc366080781"/>
      <w:bookmarkStart w:id="3775" w:name="_Toc366505121"/>
      <w:bookmarkStart w:id="3776" w:name="_Toc366508490"/>
      <w:bookmarkStart w:id="3777" w:name="_Toc366512991"/>
      <w:bookmarkStart w:id="3778" w:name="_Toc366574180"/>
      <w:bookmarkStart w:id="3779" w:name="_Toc366577973"/>
      <w:bookmarkStart w:id="3780" w:name="_Toc366578567"/>
      <w:bookmarkStart w:id="3781" w:name="_Toc366579159"/>
      <w:bookmarkStart w:id="3782" w:name="_Toc366579750"/>
      <w:bookmarkStart w:id="3783" w:name="_Toc366580342"/>
      <w:bookmarkStart w:id="3784" w:name="_Toc366580933"/>
      <w:bookmarkStart w:id="3785" w:name="_Toc366581525"/>
      <w:bookmarkStart w:id="3786" w:name="_Toc351915150"/>
      <w:bookmarkStart w:id="3787" w:name="_Toc361231189"/>
      <w:bookmarkStart w:id="3788" w:name="_Toc361231715"/>
      <w:bookmarkStart w:id="3789" w:name="_Toc362445013"/>
      <w:bookmarkStart w:id="3790" w:name="_Toc363908935"/>
      <w:bookmarkStart w:id="3791" w:name="_Toc364463358"/>
      <w:bookmarkStart w:id="3792" w:name="_Toc366077956"/>
      <w:bookmarkStart w:id="3793" w:name="_Toc366078575"/>
      <w:bookmarkStart w:id="3794" w:name="_Toc366079561"/>
      <w:bookmarkStart w:id="3795" w:name="_Toc366080173"/>
      <w:bookmarkStart w:id="3796" w:name="_Toc366080782"/>
      <w:bookmarkStart w:id="3797" w:name="_Toc366505122"/>
      <w:bookmarkStart w:id="3798" w:name="_Toc366508491"/>
      <w:bookmarkStart w:id="3799" w:name="_Toc366512992"/>
      <w:bookmarkStart w:id="3800" w:name="_Toc366574181"/>
      <w:bookmarkStart w:id="3801" w:name="_Toc366577974"/>
      <w:bookmarkStart w:id="3802" w:name="_Toc366578568"/>
      <w:bookmarkStart w:id="3803" w:name="_Toc366579160"/>
      <w:bookmarkStart w:id="3804" w:name="_Toc366579751"/>
      <w:bookmarkStart w:id="3805" w:name="_Toc366580343"/>
      <w:bookmarkStart w:id="3806" w:name="_Toc366580934"/>
      <w:bookmarkStart w:id="3807" w:name="_Toc366581526"/>
      <w:bookmarkStart w:id="3808" w:name="_Toc351915151"/>
      <w:bookmarkStart w:id="3809" w:name="_Toc361231190"/>
      <w:bookmarkStart w:id="3810" w:name="_Toc361231716"/>
      <w:bookmarkStart w:id="3811" w:name="_Toc362445014"/>
      <w:bookmarkStart w:id="3812" w:name="_Toc363908936"/>
      <w:bookmarkStart w:id="3813" w:name="_Toc364463359"/>
      <w:bookmarkStart w:id="3814" w:name="_Toc366077957"/>
      <w:bookmarkStart w:id="3815" w:name="_Toc366078576"/>
      <w:bookmarkStart w:id="3816" w:name="_Toc366079562"/>
      <w:bookmarkStart w:id="3817" w:name="_Toc366080174"/>
      <w:bookmarkStart w:id="3818" w:name="_Toc366080783"/>
      <w:bookmarkStart w:id="3819" w:name="_Toc366505123"/>
      <w:bookmarkStart w:id="3820" w:name="_Toc366508492"/>
      <w:bookmarkStart w:id="3821" w:name="_Toc366512993"/>
      <w:bookmarkStart w:id="3822" w:name="_Toc366574182"/>
      <w:bookmarkStart w:id="3823" w:name="_Toc366577975"/>
      <w:bookmarkStart w:id="3824" w:name="_Toc366578569"/>
      <w:bookmarkStart w:id="3825" w:name="_Toc366579161"/>
      <w:bookmarkStart w:id="3826" w:name="_Toc366579752"/>
      <w:bookmarkStart w:id="3827" w:name="_Toc366580344"/>
      <w:bookmarkStart w:id="3828" w:name="_Toc366580935"/>
      <w:bookmarkStart w:id="3829" w:name="_Toc366581527"/>
      <w:bookmarkStart w:id="3830" w:name="_Toc351915152"/>
      <w:bookmarkStart w:id="3831" w:name="_Toc361231191"/>
      <w:bookmarkStart w:id="3832" w:name="_Toc361231717"/>
      <w:bookmarkStart w:id="3833" w:name="_Toc362445015"/>
      <w:bookmarkStart w:id="3834" w:name="_Toc363908937"/>
      <w:bookmarkStart w:id="3835" w:name="_Toc364463360"/>
      <w:bookmarkStart w:id="3836" w:name="_Toc366077958"/>
      <w:bookmarkStart w:id="3837" w:name="_Toc366078577"/>
      <w:bookmarkStart w:id="3838" w:name="_Toc366079563"/>
      <w:bookmarkStart w:id="3839" w:name="_Toc366080175"/>
      <w:bookmarkStart w:id="3840" w:name="_Toc366080784"/>
      <w:bookmarkStart w:id="3841" w:name="_Toc366505124"/>
      <w:bookmarkStart w:id="3842" w:name="_Toc366508493"/>
      <w:bookmarkStart w:id="3843" w:name="_Toc366512994"/>
      <w:bookmarkStart w:id="3844" w:name="_Toc366574183"/>
      <w:bookmarkStart w:id="3845" w:name="_Toc366577976"/>
      <w:bookmarkStart w:id="3846" w:name="_Toc366578570"/>
      <w:bookmarkStart w:id="3847" w:name="_Toc366579162"/>
      <w:bookmarkStart w:id="3848" w:name="_Toc366579753"/>
      <w:bookmarkStart w:id="3849" w:name="_Toc366580345"/>
      <w:bookmarkStart w:id="3850" w:name="_Toc366580936"/>
      <w:bookmarkStart w:id="3851" w:name="_Toc366581528"/>
      <w:bookmarkStart w:id="3852" w:name="_Toc351915153"/>
      <w:bookmarkStart w:id="3853" w:name="_Toc361231192"/>
      <w:bookmarkStart w:id="3854" w:name="_Toc361231718"/>
      <w:bookmarkStart w:id="3855" w:name="_Toc362445016"/>
      <w:bookmarkStart w:id="3856" w:name="_Toc363908938"/>
      <w:bookmarkStart w:id="3857" w:name="_Toc364463361"/>
      <w:bookmarkStart w:id="3858" w:name="_Toc366077959"/>
      <w:bookmarkStart w:id="3859" w:name="_Toc366078578"/>
      <w:bookmarkStart w:id="3860" w:name="_Toc366079564"/>
      <w:bookmarkStart w:id="3861" w:name="_Toc366080176"/>
      <w:bookmarkStart w:id="3862" w:name="_Toc366080785"/>
      <w:bookmarkStart w:id="3863" w:name="_Toc366505125"/>
      <w:bookmarkStart w:id="3864" w:name="_Toc366508494"/>
      <w:bookmarkStart w:id="3865" w:name="_Toc366512995"/>
      <w:bookmarkStart w:id="3866" w:name="_Toc366574184"/>
      <w:bookmarkStart w:id="3867" w:name="_Toc366577977"/>
      <w:bookmarkStart w:id="3868" w:name="_Toc366578571"/>
      <w:bookmarkStart w:id="3869" w:name="_Toc366579163"/>
      <w:bookmarkStart w:id="3870" w:name="_Toc366579754"/>
      <w:bookmarkStart w:id="3871" w:name="_Toc366580346"/>
      <w:bookmarkStart w:id="3872" w:name="_Toc366580937"/>
      <w:bookmarkStart w:id="3873" w:name="_Toc366581529"/>
      <w:bookmarkStart w:id="3874" w:name="_Toc351915154"/>
      <w:bookmarkStart w:id="3875" w:name="_Toc361231193"/>
      <w:bookmarkStart w:id="3876" w:name="_Toc361231719"/>
      <w:bookmarkStart w:id="3877" w:name="_Toc362445017"/>
      <w:bookmarkStart w:id="3878" w:name="_Toc363908939"/>
      <w:bookmarkStart w:id="3879" w:name="_Toc364463362"/>
      <w:bookmarkStart w:id="3880" w:name="_Toc366077960"/>
      <w:bookmarkStart w:id="3881" w:name="_Toc366078579"/>
      <w:bookmarkStart w:id="3882" w:name="_Toc366079565"/>
      <w:bookmarkStart w:id="3883" w:name="_Toc366080177"/>
      <w:bookmarkStart w:id="3884" w:name="_Toc366080786"/>
      <w:bookmarkStart w:id="3885" w:name="_Toc366505126"/>
      <w:bookmarkStart w:id="3886" w:name="_Toc366508495"/>
      <w:bookmarkStart w:id="3887" w:name="_Toc366512996"/>
      <w:bookmarkStart w:id="3888" w:name="_Toc366574185"/>
      <w:bookmarkStart w:id="3889" w:name="_Toc366577978"/>
      <w:bookmarkStart w:id="3890" w:name="_Toc366578572"/>
      <w:bookmarkStart w:id="3891" w:name="_Toc366579164"/>
      <w:bookmarkStart w:id="3892" w:name="_Toc366579755"/>
      <w:bookmarkStart w:id="3893" w:name="_Toc366580347"/>
      <w:bookmarkStart w:id="3894" w:name="_Toc366580938"/>
      <w:bookmarkStart w:id="3895" w:name="_Toc366581530"/>
      <w:bookmarkStart w:id="3896" w:name="_Toc351915155"/>
      <w:bookmarkStart w:id="3897" w:name="_Toc361231194"/>
      <w:bookmarkStart w:id="3898" w:name="_Toc361231720"/>
      <w:bookmarkStart w:id="3899" w:name="_Toc362445018"/>
      <w:bookmarkStart w:id="3900" w:name="_Toc363908940"/>
      <w:bookmarkStart w:id="3901" w:name="_Toc364463363"/>
      <w:bookmarkStart w:id="3902" w:name="_Toc366077961"/>
      <w:bookmarkStart w:id="3903" w:name="_Toc366078580"/>
      <w:bookmarkStart w:id="3904" w:name="_Toc366079566"/>
      <w:bookmarkStart w:id="3905" w:name="_Toc366080178"/>
      <w:bookmarkStart w:id="3906" w:name="_Toc366080787"/>
      <w:bookmarkStart w:id="3907" w:name="_Toc366505127"/>
      <w:bookmarkStart w:id="3908" w:name="_Toc366508496"/>
      <w:bookmarkStart w:id="3909" w:name="_Toc366512997"/>
      <w:bookmarkStart w:id="3910" w:name="_Toc366574186"/>
      <w:bookmarkStart w:id="3911" w:name="_Toc366577979"/>
      <w:bookmarkStart w:id="3912" w:name="_Toc366578573"/>
      <w:bookmarkStart w:id="3913" w:name="_Toc366579165"/>
      <w:bookmarkStart w:id="3914" w:name="_Toc366579756"/>
      <w:bookmarkStart w:id="3915" w:name="_Toc366580348"/>
      <w:bookmarkStart w:id="3916" w:name="_Toc366580939"/>
      <w:bookmarkStart w:id="3917" w:name="_Toc366581531"/>
      <w:bookmarkStart w:id="3918" w:name="_Toc351915156"/>
      <w:bookmarkStart w:id="3919" w:name="_Toc361231195"/>
      <w:bookmarkStart w:id="3920" w:name="_Toc361231721"/>
      <w:bookmarkStart w:id="3921" w:name="_Toc362445019"/>
      <w:bookmarkStart w:id="3922" w:name="_Toc363908941"/>
      <w:bookmarkStart w:id="3923" w:name="_Toc364463364"/>
      <w:bookmarkStart w:id="3924" w:name="_Toc366077962"/>
      <w:bookmarkStart w:id="3925" w:name="_Toc366078581"/>
      <w:bookmarkStart w:id="3926" w:name="_Toc366079567"/>
      <w:bookmarkStart w:id="3927" w:name="_Toc366080179"/>
      <w:bookmarkStart w:id="3928" w:name="_Toc366080788"/>
      <w:bookmarkStart w:id="3929" w:name="_Toc366505128"/>
      <w:bookmarkStart w:id="3930" w:name="_Toc366508497"/>
      <w:bookmarkStart w:id="3931" w:name="_Toc366512998"/>
      <w:bookmarkStart w:id="3932" w:name="_Toc366574187"/>
      <w:bookmarkStart w:id="3933" w:name="_Toc366577980"/>
      <w:bookmarkStart w:id="3934" w:name="_Toc366578574"/>
      <w:bookmarkStart w:id="3935" w:name="_Toc366579166"/>
      <w:bookmarkStart w:id="3936" w:name="_Toc366579757"/>
      <w:bookmarkStart w:id="3937" w:name="_Toc366580349"/>
      <w:bookmarkStart w:id="3938" w:name="_Toc366580940"/>
      <w:bookmarkStart w:id="3939" w:name="_Toc366581532"/>
      <w:bookmarkStart w:id="3940" w:name="_Toc351915157"/>
      <w:bookmarkStart w:id="3941" w:name="_Toc361231196"/>
      <w:bookmarkStart w:id="3942" w:name="_Toc361231722"/>
      <w:bookmarkStart w:id="3943" w:name="_Toc362445020"/>
      <w:bookmarkStart w:id="3944" w:name="_Toc363908942"/>
      <w:bookmarkStart w:id="3945" w:name="_Toc364463365"/>
      <w:bookmarkStart w:id="3946" w:name="_Toc366077963"/>
      <w:bookmarkStart w:id="3947" w:name="_Toc366078582"/>
      <w:bookmarkStart w:id="3948" w:name="_Toc366079568"/>
      <w:bookmarkStart w:id="3949" w:name="_Toc366080180"/>
      <w:bookmarkStart w:id="3950" w:name="_Toc366080789"/>
      <w:bookmarkStart w:id="3951" w:name="_Toc366505129"/>
      <w:bookmarkStart w:id="3952" w:name="_Toc366508498"/>
      <w:bookmarkStart w:id="3953" w:name="_Toc366512999"/>
      <w:bookmarkStart w:id="3954" w:name="_Toc366574188"/>
      <w:bookmarkStart w:id="3955" w:name="_Toc366577981"/>
      <w:bookmarkStart w:id="3956" w:name="_Toc366578575"/>
      <w:bookmarkStart w:id="3957" w:name="_Toc366579167"/>
      <w:bookmarkStart w:id="3958" w:name="_Toc366579758"/>
      <w:bookmarkStart w:id="3959" w:name="_Toc366580350"/>
      <w:bookmarkStart w:id="3960" w:name="_Toc366580941"/>
      <w:bookmarkStart w:id="3961" w:name="_Toc366581533"/>
      <w:bookmarkStart w:id="3962" w:name="_Toc351915158"/>
      <w:bookmarkStart w:id="3963" w:name="_Toc361231197"/>
      <w:bookmarkStart w:id="3964" w:name="_Toc361231723"/>
      <w:bookmarkStart w:id="3965" w:name="_Toc362445021"/>
      <w:bookmarkStart w:id="3966" w:name="_Toc363908943"/>
      <w:bookmarkStart w:id="3967" w:name="_Toc364463366"/>
      <w:bookmarkStart w:id="3968" w:name="_Toc366077964"/>
      <w:bookmarkStart w:id="3969" w:name="_Toc366078583"/>
      <w:bookmarkStart w:id="3970" w:name="_Toc366079569"/>
      <w:bookmarkStart w:id="3971" w:name="_Toc366080181"/>
      <w:bookmarkStart w:id="3972" w:name="_Toc366080790"/>
      <w:bookmarkStart w:id="3973" w:name="_Toc366505130"/>
      <w:bookmarkStart w:id="3974" w:name="_Toc366508499"/>
      <w:bookmarkStart w:id="3975" w:name="_Toc366513000"/>
      <w:bookmarkStart w:id="3976" w:name="_Toc366574189"/>
      <w:bookmarkStart w:id="3977" w:name="_Toc366577982"/>
      <w:bookmarkStart w:id="3978" w:name="_Toc366578576"/>
      <w:bookmarkStart w:id="3979" w:name="_Toc366579168"/>
      <w:bookmarkStart w:id="3980" w:name="_Toc366579759"/>
      <w:bookmarkStart w:id="3981" w:name="_Toc366580351"/>
      <w:bookmarkStart w:id="3982" w:name="_Toc366580942"/>
      <w:bookmarkStart w:id="3983" w:name="_Toc366581534"/>
      <w:bookmarkStart w:id="3984" w:name="_Toc351915159"/>
      <w:bookmarkStart w:id="3985" w:name="_Toc361231198"/>
      <w:bookmarkStart w:id="3986" w:name="_Toc361231724"/>
      <w:bookmarkStart w:id="3987" w:name="_Toc362445022"/>
      <w:bookmarkStart w:id="3988" w:name="_Toc363908944"/>
      <w:bookmarkStart w:id="3989" w:name="_Toc364463367"/>
      <w:bookmarkStart w:id="3990" w:name="_Toc366077965"/>
      <w:bookmarkStart w:id="3991" w:name="_Toc366078584"/>
      <w:bookmarkStart w:id="3992" w:name="_Toc366079570"/>
      <w:bookmarkStart w:id="3993" w:name="_Toc366080182"/>
      <w:bookmarkStart w:id="3994" w:name="_Toc366080791"/>
      <w:bookmarkStart w:id="3995" w:name="_Toc366505131"/>
      <w:bookmarkStart w:id="3996" w:name="_Toc366508500"/>
      <w:bookmarkStart w:id="3997" w:name="_Toc366513001"/>
      <w:bookmarkStart w:id="3998" w:name="_Toc366574190"/>
      <w:bookmarkStart w:id="3999" w:name="_Toc366577983"/>
      <w:bookmarkStart w:id="4000" w:name="_Toc366578577"/>
      <w:bookmarkStart w:id="4001" w:name="_Toc366579169"/>
      <w:bookmarkStart w:id="4002" w:name="_Toc366579760"/>
      <w:bookmarkStart w:id="4003" w:name="_Toc366580352"/>
      <w:bookmarkStart w:id="4004" w:name="_Toc366580943"/>
      <w:bookmarkStart w:id="4005" w:name="_Toc366581535"/>
      <w:bookmarkStart w:id="4006" w:name="_Toc351915160"/>
      <w:bookmarkStart w:id="4007" w:name="_Toc361231199"/>
      <w:bookmarkStart w:id="4008" w:name="_Toc361231725"/>
      <w:bookmarkStart w:id="4009" w:name="_Toc362445023"/>
      <w:bookmarkStart w:id="4010" w:name="_Toc363908945"/>
      <w:bookmarkStart w:id="4011" w:name="_Toc364463368"/>
      <w:bookmarkStart w:id="4012" w:name="_Toc366077966"/>
      <w:bookmarkStart w:id="4013" w:name="_Toc366078585"/>
      <w:bookmarkStart w:id="4014" w:name="_Toc366079571"/>
      <w:bookmarkStart w:id="4015" w:name="_Toc366080183"/>
      <w:bookmarkStart w:id="4016" w:name="_Toc366080792"/>
      <w:bookmarkStart w:id="4017" w:name="_Toc366505132"/>
      <w:bookmarkStart w:id="4018" w:name="_Toc366508501"/>
      <w:bookmarkStart w:id="4019" w:name="_Toc366513002"/>
      <w:bookmarkStart w:id="4020" w:name="_Toc366574191"/>
      <w:bookmarkStart w:id="4021" w:name="_Toc366577984"/>
      <w:bookmarkStart w:id="4022" w:name="_Toc366578578"/>
      <w:bookmarkStart w:id="4023" w:name="_Toc366579170"/>
      <w:bookmarkStart w:id="4024" w:name="_Toc366579761"/>
      <w:bookmarkStart w:id="4025" w:name="_Toc366580353"/>
      <w:bookmarkStart w:id="4026" w:name="_Toc366580944"/>
      <w:bookmarkStart w:id="4027" w:name="_Toc366581536"/>
      <w:bookmarkStart w:id="4028" w:name="_Toc351915161"/>
      <w:bookmarkStart w:id="4029" w:name="_Toc361231200"/>
      <w:bookmarkStart w:id="4030" w:name="_Toc361231726"/>
      <w:bookmarkStart w:id="4031" w:name="_Toc362445024"/>
      <w:bookmarkStart w:id="4032" w:name="_Toc363908946"/>
      <w:bookmarkStart w:id="4033" w:name="_Toc364463369"/>
      <w:bookmarkStart w:id="4034" w:name="_Toc366077967"/>
      <w:bookmarkStart w:id="4035" w:name="_Toc366078586"/>
      <w:bookmarkStart w:id="4036" w:name="_Toc366079572"/>
      <w:bookmarkStart w:id="4037" w:name="_Toc366080184"/>
      <w:bookmarkStart w:id="4038" w:name="_Toc366080793"/>
      <w:bookmarkStart w:id="4039" w:name="_Toc366505133"/>
      <w:bookmarkStart w:id="4040" w:name="_Toc366508502"/>
      <w:bookmarkStart w:id="4041" w:name="_Toc366513003"/>
      <w:bookmarkStart w:id="4042" w:name="_Toc366574192"/>
      <w:bookmarkStart w:id="4043" w:name="_Toc366577985"/>
      <w:bookmarkStart w:id="4044" w:name="_Toc366578579"/>
      <w:bookmarkStart w:id="4045" w:name="_Toc366579171"/>
      <w:bookmarkStart w:id="4046" w:name="_Toc366579762"/>
      <w:bookmarkStart w:id="4047" w:name="_Toc366580354"/>
      <w:bookmarkStart w:id="4048" w:name="_Toc366580945"/>
      <w:bookmarkStart w:id="4049" w:name="_Toc366581537"/>
      <w:bookmarkStart w:id="4050" w:name="_Toc351915162"/>
      <w:bookmarkStart w:id="4051" w:name="_Toc361231201"/>
      <w:bookmarkStart w:id="4052" w:name="_Toc361231727"/>
      <w:bookmarkStart w:id="4053" w:name="_Toc362445025"/>
      <w:bookmarkStart w:id="4054" w:name="_Toc363908947"/>
      <w:bookmarkStart w:id="4055" w:name="_Toc364463370"/>
      <w:bookmarkStart w:id="4056" w:name="_Toc366077968"/>
      <w:bookmarkStart w:id="4057" w:name="_Toc366078587"/>
      <w:bookmarkStart w:id="4058" w:name="_Toc366079573"/>
      <w:bookmarkStart w:id="4059" w:name="_Toc366080185"/>
      <w:bookmarkStart w:id="4060" w:name="_Toc366080794"/>
      <w:bookmarkStart w:id="4061" w:name="_Toc366505134"/>
      <w:bookmarkStart w:id="4062" w:name="_Toc366508503"/>
      <w:bookmarkStart w:id="4063" w:name="_Toc366513004"/>
      <w:bookmarkStart w:id="4064" w:name="_Toc366574193"/>
      <w:bookmarkStart w:id="4065" w:name="_Toc366577986"/>
      <w:bookmarkStart w:id="4066" w:name="_Toc366578580"/>
      <w:bookmarkStart w:id="4067" w:name="_Toc366579172"/>
      <w:bookmarkStart w:id="4068" w:name="_Toc366579763"/>
      <w:bookmarkStart w:id="4069" w:name="_Toc366580355"/>
      <w:bookmarkStart w:id="4070" w:name="_Toc366580946"/>
      <w:bookmarkStart w:id="4071" w:name="_Toc366581538"/>
      <w:bookmarkStart w:id="4072" w:name="_Toc351915163"/>
      <w:bookmarkStart w:id="4073" w:name="_Toc361231202"/>
      <w:bookmarkStart w:id="4074" w:name="_Toc361231728"/>
      <w:bookmarkStart w:id="4075" w:name="_Toc362445026"/>
      <w:bookmarkStart w:id="4076" w:name="_Toc363908948"/>
      <w:bookmarkStart w:id="4077" w:name="_Toc364463371"/>
      <w:bookmarkStart w:id="4078" w:name="_Toc366077969"/>
      <w:bookmarkStart w:id="4079" w:name="_Toc366078588"/>
      <w:bookmarkStart w:id="4080" w:name="_Toc366079574"/>
      <w:bookmarkStart w:id="4081" w:name="_Toc366080186"/>
      <w:bookmarkStart w:id="4082" w:name="_Toc366080795"/>
      <w:bookmarkStart w:id="4083" w:name="_Toc366505135"/>
      <w:bookmarkStart w:id="4084" w:name="_Toc366508504"/>
      <w:bookmarkStart w:id="4085" w:name="_Toc366513005"/>
      <w:bookmarkStart w:id="4086" w:name="_Toc366574194"/>
      <w:bookmarkStart w:id="4087" w:name="_Toc366577987"/>
      <w:bookmarkStart w:id="4088" w:name="_Toc366578581"/>
      <w:bookmarkStart w:id="4089" w:name="_Toc366579173"/>
      <w:bookmarkStart w:id="4090" w:name="_Toc366579764"/>
      <w:bookmarkStart w:id="4091" w:name="_Toc366580356"/>
      <w:bookmarkStart w:id="4092" w:name="_Toc366580947"/>
      <w:bookmarkStart w:id="4093" w:name="_Toc366581539"/>
      <w:bookmarkStart w:id="4094" w:name="_Toc351915164"/>
      <w:bookmarkStart w:id="4095" w:name="_Toc361231203"/>
      <w:bookmarkStart w:id="4096" w:name="_Toc361231729"/>
      <w:bookmarkStart w:id="4097" w:name="_Toc362445027"/>
      <w:bookmarkStart w:id="4098" w:name="_Toc363908949"/>
      <w:bookmarkStart w:id="4099" w:name="_Toc364463372"/>
      <w:bookmarkStart w:id="4100" w:name="_Toc366077970"/>
      <w:bookmarkStart w:id="4101" w:name="_Toc366078589"/>
      <w:bookmarkStart w:id="4102" w:name="_Toc366079575"/>
      <w:bookmarkStart w:id="4103" w:name="_Toc366080187"/>
      <w:bookmarkStart w:id="4104" w:name="_Toc366080796"/>
      <w:bookmarkStart w:id="4105" w:name="_Toc366505136"/>
      <w:bookmarkStart w:id="4106" w:name="_Toc366508505"/>
      <w:bookmarkStart w:id="4107" w:name="_Toc366513006"/>
      <w:bookmarkStart w:id="4108" w:name="_Toc366574195"/>
      <w:bookmarkStart w:id="4109" w:name="_Toc366577988"/>
      <w:bookmarkStart w:id="4110" w:name="_Toc366578582"/>
      <w:bookmarkStart w:id="4111" w:name="_Toc366579174"/>
      <w:bookmarkStart w:id="4112" w:name="_Toc366579765"/>
      <w:bookmarkStart w:id="4113" w:name="_Toc366580357"/>
      <w:bookmarkStart w:id="4114" w:name="_Toc366580948"/>
      <w:bookmarkStart w:id="4115" w:name="_Toc366581540"/>
      <w:bookmarkStart w:id="4116" w:name="_Toc351915165"/>
      <w:bookmarkStart w:id="4117" w:name="_Toc361231204"/>
      <w:bookmarkStart w:id="4118" w:name="_Toc361231730"/>
      <w:bookmarkStart w:id="4119" w:name="_Toc362445028"/>
      <w:bookmarkStart w:id="4120" w:name="_Toc363908950"/>
      <w:bookmarkStart w:id="4121" w:name="_Toc364463373"/>
      <w:bookmarkStart w:id="4122" w:name="_Toc366077971"/>
      <w:bookmarkStart w:id="4123" w:name="_Toc366078590"/>
      <w:bookmarkStart w:id="4124" w:name="_Toc366079576"/>
      <w:bookmarkStart w:id="4125" w:name="_Toc366080188"/>
      <w:bookmarkStart w:id="4126" w:name="_Toc366080797"/>
      <w:bookmarkStart w:id="4127" w:name="_Toc366505137"/>
      <w:bookmarkStart w:id="4128" w:name="_Toc366508506"/>
      <w:bookmarkStart w:id="4129" w:name="_Toc366513007"/>
      <w:bookmarkStart w:id="4130" w:name="_Toc366574196"/>
      <w:bookmarkStart w:id="4131" w:name="_Toc366577989"/>
      <w:bookmarkStart w:id="4132" w:name="_Toc366578583"/>
      <w:bookmarkStart w:id="4133" w:name="_Toc366579175"/>
      <w:bookmarkStart w:id="4134" w:name="_Toc366579766"/>
      <w:bookmarkStart w:id="4135" w:name="_Toc366580358"/>
      <w:bookmarkStart w:id="4136" w:name="_Toc366580949"/>
      <w:bookmarkStart w:id="4137" w:name="_Toc366581541"/>
      <w:bookmarkStart w:id="4138" w:name="_Toc351915166"/>
      <w:bookmarkStart w:id="4139" w:name="_Toc361231205"/>
      <w:bookmarkStart w:id="4140" w:name="_Toc361231731"/>
      <w:bookmarkStart w:id="4141" w:name="_Toc362445029"/>
      <w:bookmarkStart w:id="4142" w:name="_Toc363908951"/>
      <w:bookmarkStart w:id="4143" w:name="_Toc364463374"/>
      <w:bookmarkStart w:id="4144" w:name="_Toc366077972"/>
      <w:bookmarkStart w:id="4145" w:name="_Toc366078591"/>
      <w:bookmarkStart w:id="4146" w:name="_Toc366079577"/>
      <w:bookmarkStart w:id="4147" w:name="_Toc366080189"/>
      <w:bookmarkStart w:id="4148" w:name="_Toc366080798"/>
      <w:bookmarkStart w:id="4149" w:name="_Toc366505138"/>
      <w:bookmarkStart w:id="4150" w:name="_Toc366508507"/>
      <w:bookmarkStart w:id="4151" w:name="_Toc366513008"/>
      <w:bookmarkStart w:id="4152" w:name="_Toc366574197"/>
      <w:bookmarkStart w:id="4153" w:name="_Toc366577990"/>
      <w:bookmarkStart w:id="4154" w:name="_Toc366578584"/>
      <w:bookmarkStart w:id="4155" w:name="_Toc366579176"/>
      <w:bookmarkStart w:id="4156" w:name="_Toc366579767"/>
      <w:bookmarkStart w:id="4157" w:name="_Toc366580359"/>
      <w:bookmarkStart w:id="4158" w:name="_Toc366580950"/>
      <w:bookmarkStart w:id="4159" w:name="_Toc366581542"/>
      <w:bookmarkStart w:id="4160" w:name="_Toc351915167"/>
      <w:bookmarkStart w:id="4161" w:name="_Toc361231206"/>
      <w:bookmarkStart w:id="4162" w:name="_Toc361231732"/>
      <w:bookmarkStart w:id="4163" w:name="_Toc362445030"/>
      <w:bookmarkStart w:id="4164" w:name="_Toc363908952"/>
      <w:bookmarkStart w:id="4165" w:name="_Toc364463375"/>
      <w:bookmarkStart w:id="4166" w:name="_Toc366077973"/>
      <w:bookmarkStart w:id="4167" w:name="_Toc366078592"/>
      <w:bookmarkStart w:id="4168" w:name="_Toc366079578"/>
      <w:bookmarkStart w:id="4169" w:name="_Toc366080190"/>
      <w:bookmarkStart w:id="4170" w:name="_Toc366080799"/>
      <w:bookmarkStart w:id="4171" w:name="_Toc366505139"/>
      <w:bookmarkStart w:id="4172" w:name="_Toc366508508"/>
      <w:bookmarkStart w:id="4173" w:name="_Toc366513009"/>
      <w:bookmarkStart w:id="4174" w:name="_Toc366574198"/>
      <w:bookmarkStart w:id="4175" w:name="_Toc366577991"/>
      <w:bookmarkStart w:id="4176" w:name="_Toc366578585"/>
      <w:bookmarkStart w:id="4177" w:name="_Toc366579177"/>
      <w:bookmarkStart w:id="4178" w:name="_Toc366579768"/>
      <w:bookmarkStart w:id="4179" w:name="_Toc366580360"/>
      <w:bookmarkStart w:id="4180" w:name="_Toc366580951"/>
      <w:bookmarkStart w:id="4181" w:name="_Toc366581543"/>
      <w:bookmarkStart w:id="4182" w:name="_Toc351915168"/>
      <w:bookmarkStart w:id="4183" w:name="_Toc361231207"/>
      <w:bookmarkStart w:id="4184" w:name="_Toc361231733"/>
      <w:bookmarkStart w:id="4185" w:name="_Toc362445031"/>
      <w:bookmarkStart w:id="4186" w:name="_Toc363908953"/>
      <w:bookmarkStart w:id="4187" w:name="_Toc364463376"/>
      <w:bookmarkStart w:id="4188" w:name="_Toc366077974"/>
      <w:bookmarkStart w:id="4189" w:name="_Toc366078593"/>
      <w:bookmarkStart w:id="4190" w:name="_Toc366079579"/>
      <w:bookmarkStart w:id="4191" w:name="_Toc366080191"/>
      <w:bookmarkStart w:id="4192" w:name="_Toc366080800"/>
      <w:bookmarkStart w:id="4193" w:name="_Toc366505140"/>
      <w:bookmarkStart w:id="4194" w:name="_Toc366508509"/>
      <w:bookmarkStart w:id="4195" w:name="_Toc366513010"/>
      <w:bookmarkStart w:id="4196" w:name="_Toc366574199"/>
      <w:bookmarkStart w:id="4197" w:name="_Toc366577992"/>
      <w:bookmarkStart w:id="4198" w:name="_Toc366578586"/>
      <w:bookmarkStart w:id="4199" w:name="_Toc366579178"/>
      <w:bookmarkStart w:id="4200" w:name="_Toc366579769"/>
      <w:bookmarkStart w:id="4201" w:name="_Toc366580361"/>
      <w:bookmarkStart w:id="4202" w:name="_Toc366580952"/>
      <w:bookmarkStart w:id="4203" w:name="_Toc366581544"/>
      <w:bookmarkStart w:id="4204" w:name="_Toc351915169"/>
      <w:bookmarkStart w:id="4205" w:name="_Toc361231208"/>
      <w:bookmarkStart w:id="4206" w:name="_Toc361231734"/>
      <w:bookmarkStart w:id="4207" w:name="_Toc362445032"/>
      <w:bookmarkStart w:id="4208" w:name="_Toc363908954"/>
      <w:bookmarkStart w:id="4209" w:name="_Toc364463377"/>
      <w:bookmarkStart w:id="4210" w:name="_Toc366077975"/>
      <w:bookmarkStart w:id="4211" w:name="_Toc366078594"/>
      <w:bookmarkStart w:id="4212" w:name="_Toc366079580"/>
      <w:bookmarkStart w:id="4213" w:name="_Toc366080192"/>
      <w:bookmarkStart w:id="4214" w:name="_Toc366080801"/>
      <w:bookmarkStart w:id="4215" w:name="_Toc366505141"/>
      <w:bookmarkStart w:id="4216" w:name="_Toc366508510"/>
      <w:bookmarkStart w:id="4217" w:name="_Toc366513011"/>
      <w:bookmarkStart w:id="4218" w:name="_Toc366574200"/>
      <w:bookmarkStart w:id="4219" w:name="_Toc366577993"/>
      <w:bookmarkStart w:id="4220" w:name="_Toc366578587"/>
      <w:bookmarkStart w:id="4221" w:name="_Toc366579179"/>
      <w:bookmarkStart w:id="4222" w:name="_Toc366579770"/>
      <w:bookmarkStart w:id="4223" w:name="_Toc366580362"/>
      <w:bookmarkStart w:id="4224" w:name="_Toc366580953"/>
      <w:bookmarkStart w:id="4225" w:name="_Toc366581545"/>
      <w:bookmarkStart w:id="4226" w:name="_Toc351915170"/>
      <w:bookmarkStart w:id="4227" w:name="_Toc361231209"/>
      <w:bookmarkStart w:id="4228" w:name="_Toc361231735"/>
      <w:bookmarkStart w:id="4229" w:name="_Toc362445033"/>
      <w:bookmarkStart w:id="4230" w:name="_Toc363908955"/>
      <w:bookmarkStart w:id="4231" w:name="_Toc364463378"/>
      <w:bookmarkStart w:id="4232" w:name="_Toc366077976"/>
      <w:bookmarkStart w:id="4233" w:name="_Toc366078595"/>
      <w:bookmarkStart w:id="4234" w:name="_Toc366079581"/>
      <w:bookmarkStart w:id="4235" w:name="_Toc366080193"/>
      <w:bookmarkStart w:id="4236" w:name="_Toc366080802"/>
      <w:bookmarkStart w:id="4237" w:name="_Toc366505142"/>
      <w:bookmarkStart w:id="4238" w:name="_Toc366508511"/>
      <w:bookmarkStart w:id="4239" w:name="_Toc366513012"/>
      <w:bookmarkStart w:id="4240" w:name="_Toc366574201"/>
      <w:bookmarkStart w:id="4241" w:name="_Toc366577994"/>
      <w:bookmarkStart w:id="4242" w:name="_Toc366578588"/>
      <w:bookmarkStart w:id="4243" w:name="_Toc366579180"/>
      <w:bookmarkStart w:id="4244" w:name="_Toc366579771"/>
      <w:bookmarkStart w:id="4245" w:name="_Toc366580363"/>
      <w:bookmarkStart w:id="4246" w:name="_Toc366580954"/>
      <w:bookmarkStart w:id="4247" w:name="_Toc366581546"/>
      <w:bookmarkStart w:id="4248" w:name="_Toc351915171"/>
      <w:bookmarkStart w:id="4249" w:name="_Toc361231210"/>
      <w:bookmarkStart w:id="4250" w:name="_Toc361231736"/>
      <w:bookmarkStart w:id="4251" w:name="_Toc362445034"/>
      <w:bookmarkStart w:id="4252" w:name="_Toc363908956"/>
      <w:bookmarkStart w:id="4253" w:name="_Toc364463379"/>
      <w:bookmarkStart w:id="4254" w:name="_Toc366077977"/>
      <w:bookmarkStart w:id="4255" w:name="_Toc366078596"/>
      <w:bookmarkStart w:id="4256" w:name="_Toc366079582"/>
      <w:bookmarkStart w:id="4257" w:name="_Toc366080194"/>
      <w:bookmarkStart w:id="4258" w:name="_Toc366080803"/>
      <w:bookmarkStart w:id="4259" w:name="_Toc366505143"/>
      <w:bookmarkStart w:id="4260" w:name="_Toc366508512"/>
      <w:bookmarkStart w:id="4261" w:name="_Toc366513013"/>
      <w:bookmarkStart w:id="4262" w:name="_Toc366574202"/>
      <w:bookmarkStart w:id="4263" w:name="_Toc366577995"/>
      <w:bookmarkStart w:id="4264" w:name="_Toc366578589"/>
      <w:bookmarkStart w:id="4265" w:name="_Toc366579181"/>
      <w:bookmarkStart w:id="4266" w:name="_Toc366579772"/>
      <w:bookmarkStart w:id="4267" w:name="_Toc366580364"/>
      <w:bookmarkStart w:id="4268" w:name="_Toc366580955"/>
      <w:bookmarkStart w:id="4269" w:name="_Toc366581547"/>
      <w:bookmarkStart w:id="4270" w:name="_Toc351915172"/>
      <w:bookmarkStart w:id="4271" w:name="_Toc361231211"/>
      <w:bookmarkStart w:id="4272" w:name="_Toc361231737"/>
      <w:bookmarkStart w:id="4273" w:name="_Toc362445035"/>
      <w:bookmarkStart w:id="4274" w:name="_Toc363908957"/>
      <w:bookmarkStart w:id="4275" w:name="_Toc364463380"/>
      <w:bookmarkStart w:id="4276" w:name="_Toc366077978"/>
      <w:bookmarkStart w:id="4277" w:name="_Toc366078597"/>
      <w:bookmarkStart w:id="4278" w:name="_Toc366079583"/>
      <w:bookmarkStart w:id="4279" w:name="_Toc366080195"/>
      <w:bookmarkStart w:id="4280" w:name="_Toc366080804"/>
      <w:bookmarkStart w:id="4281" w:name="_Toc366505144"/>
      <w:bookmarkStart w:id="4282" w:name="_Toc366508513"/>
      <w:bookmarkStart w:id="4283" w:name="_Toc366513014"/>
      <w:bookmarkStart w:id="4284" w:name="_Toc366574203"/>
      <w:bookmarkStart w:id="4285" w:name="_Toc366577996"/>
      <w:bookmarkStart w:id="4286" w:name="_Toc366578590"/>
      <w:bookmarkStart w:id="4287" w:name="_Toc366579182"/>
      <w:bookmarkStart w:id="4288" w:name="_Toc366579773"/>
      <w:bookmarkStart w:id="4289" w:name="_Toc366580365"/>
      <w:bookmarkStart w:id="4290" w:name="_Toc366580956"/>
      <w:bookmarkStart w:id="4291" w:name="_Toc366581548"/>
      <w:bookmarkStart w:id="4292" w:name="_Toc351915173"/>
      <w:bookmarkStart w:id="4293" w:name="_Toc361231212"/>
      <w:bookmarkStart w:id="4294" w:name="_Toc361231738"/>
      <w:bookmarkStart w:id="4295" w:name="_Toc362445036"/>
      <w:bookmarkStart w:id="4296" w:name="_Toc363908958"/>
      <w:bookmarkStart w:id="4297" w:name="_Toc364463381"/>
      <w:bookmarkStart w:id="4298" w:name="_Toc366077979"/>
      <w:bookmarkStart w:id="4299" w:name="_Toc366078598"/>
      <w:bookmarkStart w:id="4300" w:name="_Toc366079584"/>
      <w:bookmarkStart w:id="4301" w:name="_Toc366080196"/>
      <w:bookmarkStart w:id="4302" w:name="_Toc366080805"/>
      <w:bookmarkStart w:id="4303" w:name="_Toc366505145"/>
      <w:bookmarkStart w:id="4304" w:name="_Toc366508514"/>
      <w:bookmarkStart w:id="4305" w:name="_Toc366513015"/>
      <w:bookmarkStart w:id="4306" w:name="_Toc366574204"/>
      <w:bookmarkStart w:id="4307" w:name="_Toc366577997"/>
      <w:bookmarkStart w:id="4308" w:name="_Toc366578591"/>
      <w:bookmarkStart w:id="4309" w:name="_Toc366579183"/>
      <w:bookmarkStart w:id="4310" w:name="_Toc366579774"/>
      <w:bookmarkStart w:id="4311" w:name="_Toc366580366"/>
      <w:bookmarkStart w:id="4312" w:name="_Toc366580957"/>
      <w:bookmarkStart w:id="4313" w:name="_Toc366581549"/>
      <w:bookmarkStart w:id="4314" w:name="_Toc351915174"/>
      <w:bookmarkStart w:id="4315" w:name="_Toc361231213"/>
      <w:bookmarkStart w:id="4316" w:name="_Toc361231739"/>
      <w:bookmarkStart w:id="4317" w:name="_Toc362445037"/>
      <w:bookmarkStart w:id="4318" w:name="_Toc363908959"/>
      <w:bookmarkStart w:id="4319" w:name="_Toc364463382"/>
      <w:bookmarkStart w:id="4320" w:name="_Toc366077980"/>
      <w:bookmarkStart w:id="4321" w:name="_Toc366078599"/>
      <w:bookmarkStart w:id="4322" w:name="_Toc366079585"/>
      <w:bookmarkStart w:id="4323" w:name="_Toc366080197"/>
      <w:bookmarkStart w:id="4324" w:name="_Toc366080806"/>
      <w:bookmarkStart w:id="4325" w:name="_Toc366505146"/>
      <w:bookmarkStart w:id="4326" w:name="_Toc366508515"/>
      <w:bookmarkStart w:id="4327" w:name="_Toc366513016"/>
      <w:bookmarkStart w:id="4328" w:name="_Toc366574205"/>
      <w:bookmarkStart w:id="4329" w:name="_Toc366577998"/>
      <w:bookmarkStart w:id="4330" w:name="_Toc366578592"/>
      <w:bookmarkStart w:id="4331" w:name="_Toc366579184"/>
      <w:bookmarkStart w:id="4332" w:name="_Toc366579775"/>
      <w:bookmarkStart w:id="4333" w:name="_Toc366580367"/>
      <w:bookmarkStart w:id="4334" w:name="_Toc366580958"/>
      <w:bookmarkStart w:id="4335" w:name="_Toc366581550"/>
      <w:bookmarkStart w:id="4336" w:name="_Toc351915175"/>
      <w:bookmarkStart w:id="4337" w:name="_Toc361231214"/>
      <w:bookmarkStart w:id="4338" w:name="_Toc361231740"/>
      <w:bookmarkStart w:id="4339" w:name="_Toc362445038"/>
      <w:bookmarkStart w:id="4340" w:name="_Toc363908960"/>
      <w:bookmarkStart w:id="4341" w:name="_Toc364463383"/>
      <w:bookmarkStart w:id="4342" w:name="_Toc366077981"/>
      <w:bookmarkStart w:id="4343" w:name="_Toc366078600"/>
      <w:bookmarkStart w:id="4344" w:name="_Toc366079586"/>
      <w:bookmarkStart w:id="4345" w:name="_Toc366080198"/>
      <w:bookmarkStart w:id="4346" w:name="_Toc366080807"/>
      <w:bookmarkStart w:id="4347" w:name="_Toc366505147"/>
      <w:bookmarkStart w:id="4348" w:name="_Toc366508516"/>
      <w:bookmarkStart w:id="4349" w:name="_Toc366513017"/>
      <w:bookmarkStart w:id="4350" w:name="_Toc366574206"/>
      <w:bookmarkStart w:id="4351" w:name="_Toc366577999"/>
      <w:bookmarkStart w:id="4352" w:name="_Toc366578593"/>
      <w:bookmarkStart w:id="4353" w:name="_Toc366579185"/>
      <w:bookmarkStart w:id="4354" w:name="_Toc366579776"/>
      <w:bookmarkStart w:id="4355" w:name="_Toc366580368"/>
      <w:bookmarkStart w:id="4356" w:name="_Toc366580959"/>
      <w:bookmarkStart w:id="4357" w:name="_Toc366581551"/>
      <w:bookmarkStart w:id="4358" w:name="_Toc351915176"/>
      <w:bookmarkStart w:id="4359" w:name="_Toc361231215"/>
      <w:bookmarkStart w:id="4360" w:name="_Toc361231741"/>
      <w:bookmarkStart w:id="4361" w:name="_Toc362445039"/>
      <w:bookmarkStart w:id="4362" w:name="_Toc363908961"/>
      <w:bookmarkStart w:id="4363" w:name="_Toc364463384"/>
      <w:bookmarkStart w:id="4364" w:name="_Toc366077982"/>
      <w:bookmarkStart w:id="4365" w:name="_Toc366078601"/>
      <w:bookmarkStart w:id="4366" w:name="_Toc366079587"/>
      <w:bookmarkStart w:id="4367" w:name="_Toc366080199"/>
      <w:bookmarkStart w:id="4368" w:name="_Toc366080808"/>
      <w:bookmarkStart w:id="4369" w:name="_Toc366505148"/>
      <w:bookmarkStart w:id="4370" w:name="_Toc366508517"/>
      <w:bookmarkStart w:id="4371" w:name="_Toc366513018"/>
      <w:bookmarkStart w:id="4372" w:name="_Toc366574207"/>
      <w:bookmarkStart w:id="4373" w:name="_Toc366578000"/>
      <w:bookmarkStart w:id="4374" w:name="_Toc366578594"/>
      <w:bookmarkStart w:id="4375" w:name="_Toc366579186"/>
      <w:bookmarkStart w:id="4376" w:name="_Toc366579777"/>
      <w:bookmarkStart w:id="4377" w:name="_Toc366580369"/>
      <w:bookmarkStart w:id="4378" w:name="_Toc366580960"/>
      <w:bookmarkStart w:id="4379" w:name="_Toc366581552"/>
      <w:bookmarkStart w:id="4380" w:name="_Toc351915177"/>
      <w:bookmarkStart w:id="4381" w:name="_Toc361231216"/>
      <w:bookmarkStart w:id="4382" w:name="_Toc361231742"/>
      <w:bookmarkStart w:id="4383" w:name="_Toc362445040"/>
      <w:bookmarkStart w:id="4384" w:name="_Toc363908962"/>
      <w:bookmarkStart w:id="4385" w:name="_Toc364463385"/>
      <w:bookmarkStart w:id="4386" w:name="_Toc366077983"/>
      <w:bookmarkStart w:id="4387" w:name="_Toc366078602"/>
      <w:bookmarkStart w:id="4388" w:name="_Toc366079588"/>
      <w:bookmarkStart w:id="4389" w:name="_Toc366080200"/>
      <w:bookmarkStart w:id="4390" w:name="_Toc366080809"/>
      <w:bookmarkStart w:id="4391" w:name="_Toc366505149"/>
      <w:bookmarkStart w:id="4392" w:name="_Toc366508518"/>
      <w:bookmarkStart w:id="4393" w:name="_Toc366513019"/>
      <w:bookmarkStart w:id="4394" w:name="_Toc366574208"/>
      <w:bookmarkStart w:id="4395" w:name="_Toc366578001"/>
      <w:bookmarkStart w:id="4396" w:name="_Toc366578595"/>
      <w:bookmarkStart w:id="4397" w:name="_Toc366579187"/>
      <w:bookmarkStart w:id="4398" w:name="_Toc366579778"/>
      <w:bookmarkStart w:id="4399" w:name="_Toc366580370"/>
      <w:bookmarkStart w:id="4400" w:name="_Toc366580961"/>
      <w:bookmarkStart w:id="4401" w:name="_Toc366581553"/>
      <w:bookmarkStart w:id="4402" w:name="_Toc351912691"/>
      <w:bookmarkStart w:id="4403" w:name="_Toc351914712"/>
      <w:bookmarkStart w:id="4404" w:name="_Toc351915178"/>
      <w:bookmarkStart w:id="4405" w:name="_Toc361231217"/>
      <w:bookmarkStart w:id="4406" w:name="_Toc361231743"/>
      <w:bookmarkStart w:id="4407" w:name="_Toc362445041"/>
      <w:bookmarkStart w:id="4408" w:name="_Toc363908963"/>
      <w:bookmarkStart w:id="4409" w:name="_Toc364463386"/>
      <w:bookmarkStart w:id="4410" w:name="_Toc366077984"/>
      <w:bookmarkStart w:id="4411" w:name="_Toc366078603"/>
      <w:bookmarkStart w:id="4412" w:name="_Toc366079589"/>
      <w:bookmarkStart w:id="4413" w:name="_Toc366080201"/>
      <w:bookmarkStart w:id="4414" w:name="_Toc366080810"/>
      <w:bookmarkStart w:id="4415" w:name="_Toc366505150"/>
      <w:bookmarkStart w:id="4416" w:name="_Toc366508519"/>
      <w:bookmarkStart w:id="4417" w:name="_Toc366513020"/>
      <w:bookmarkStart w:id="4418" w:name="_Toc366574209"/>
      <w:bookmarkStart w:id="4419" w:name="_Toc366578002"/>
      <w:bookmarkStart w:id="4420" w:name="_Toc366578596"/>
      <w:bookmarkStart w:id="4421" w:name="_Toc366579188"/>
      <w:bookmarkStart w:id="4422" w:name="_Toc366579779"/>
      <w:bookmarkStart w:id="4423" w:name="_Toc366580371"/>
      <w:bookmarkStart w:id="4424" w:name="_Toc366580962"/>
      <w:bookmarkStart w:id="4425" w:name="_Toc366581554"/>
      <w:bookmarkStart w:id="4426" w:name="_Toc351912692"/>
      <w:bookmarkStart w:id="4427" w:name="_Toc351914713"/>
      <w:bookmarkStart w:id="4428" w:name="_Toc351915179"/>
      <w:bookmarkStart w:id="4429" w:name="_Toc361231218"/>
      <w:bookmarkStart w:id="4430" w:name="_Toc361231744"/>
      <w:bookmarkStart w:id="4431" w:name="_Toc362445042"/>
      <w:bookmarkStart w:id="4432" w:name="_Toc363908964"/>
      <w:bookmarkStart w:id="4433" w:name="_Toc364463387"/>
      <w:bookmarkStart w:id="4434" w:name="_Toc366077985"/>
      <w:bookmarkStart w:id="4435" w:name="_Toc366078604"/>
      <w:bookmarkStart w:id="4436" w:name="_Toc366079590"/>
      <w:bookmarkStart w:id="4437" w:name="_Toc366080202"/>
      <w:bookmarkStart w:id="4438" w:name="_Toc366080811"/>
      <w:bookmarkStart w:id="4439" w:name="_Toc366505151"/>
      <w:bookmarkStart w:id="4440" w:name="_Toc366508520"/>
      <w:bookmarkStart w:id="4441" w:name="_Toc366513021"/>
      <w:bookmarkStart w:id="4442" w:name="_Toc366574210"/>
      <w:bookmarkStart w:id="4443" w:name="_Toc366578003"/>
      <w:bookmarkStart w:id="4444" w:name="_Toc366578597"/>
      <w:bookmarkStart w:id="4445" w:name="_Toc366579189"/>
      <w:bookmarkStart w:id="4446" w:name="_Toc366579780"/>
      <w:bookmarkStart w:id="4447" w:name="_Toc366580372"/>
      <w:bookmarkStart w:id="4448" w:name="_Toc366580963"/>
      <w:bookmarkStart w:id="4449" w:name="_Toc366581555"/>
      <w:bookmarkStart w:id="4450" w:name="_Toc322911605"/>
      <w:bookmarkStart w:id="4451" w:name="_Toc322912144"/>
      <w:bookmarkStart w:id="4452" w:name="_Toc329092994"/>
      <w:bookmarkStart w:id="4453" w:name="_Toc332701507"/>
      <w:bookmarkStart w:id="4454" w:name="_Toc332701814"/>
      <w:bookmarkStart w:id="4455" w:name="_Toc332711608"/>
      <w:bookmarkStart w:id="4456" w:name="_Toc332711916"/>
      <w:bookmarkStart w:id="4457" w:name="_Toc332712218"/>
      <w:bookmarkStart w:id="4458" w:name="_Toc332724134"/>
      <w:bookmarkStart w:id="4459" w:name="_Toc332724434"/>
      <w:bookmarkStart w:id="4460" w:name="_Toc341102730"/>
      <w:bookmarkStart w:id="4461" w:name="_Toc347241463"/>
      <w:bookmarkStart w:id="4462" w:name="_Toc347744656"/>
      <w:bookmarkStart w:id="4463" w:name="_Toc348984439"/>
      <w:bookmarkStart w:id="4464" w:name="_Toc348984744"/>
      <w:bookmarkStart w:id="4465" w:name="_Toc349037907"/>
      <w:bookmarkStart w:id="4466" w:name="_Toc349038212"/>
      <w:bookmarkStart w:id="4467" w:name="_Toc349042700"/>
      <w:bookmarkStart w:id="4468" w:name="_Toc349642122"/>
      <w:bookmarkStart w:id="4469" w:name="_Toc351912693"/>
      <w:bookmarkStart w:id="4470" w:name="_Toc351914714"/>
      <w:bookmarkStart w:id="4471" w:name="_Toc351915180"/>
      <w:bookmarkStart w:id="4472" w:name="_Toc361231219"/>
      <w:bookmarkStart w:id="4473" w:name="_Toc361231745"/>
      <w:bookmarkStart w:id="4474" w:name="_Toc362445043"/>
      <w:bookmarkStart w:id="4475" w:name="_Toc363908965"/>
      <w:bookmarkStart w:id="4476" w:name="_Toc364463388"/>
      <w:bookmarkStart w:id="4477" w:name="_Toc366077986"/>
      <w:bookmarkStart w:id="4478" w:name="_Toc366078605"/>
      <w:bookmarkStart w:id="4479" w:name="_Toc366079591"/>
      <w:bookmarkStart w:id="4480" w:name="_Toc366080203"/>
      <w:bookmarkStart w:id="4481" w:name="_Toc366080812"/>
      <w:bookmarkStart w:id="4482" w:name="_Toc366505152"/>
      <w:bookmarkStart w:id="4483" w:name="_Toc366508521"/>
      <w:bookmarkStart w:id="4484" w:name="_Toc366513022"/>
      <w:bookmarkStart w:id="4485" w:name="_Toc366574211"/>
      <w:bookmarkStart w:id="4486" w:name="_Toc366578004"/>
      <w:bookmarkStart w:id="4487" w:name="_Toc366578598"/>
      <w:bookmarkStart w:id="4488" w:name="_Toc366579190"/>
      <w:bookmarkStart w:id="4489" w:name="_Toc366579781"/>
      <w:bookmarkStart w:id="4490" w:name="_Toc366580373"/>
      <w:bookmarkStart w:id="4491" w:name="_Toc366580964"/>
      <w:bookmarkStart w:id="4492" w:name="_Toc366581556"/>
      <w:bookmarkStart w:id="4493" w:name="_Toc254776199"/>
      <w:bookmarkStart w:id="4494" w:name="_Toc254776225"/>
      <w:bookmarkStart w:id="4495" w:name="_Toc50721238"/>
      <w:bookmarkStart w:id="4496" w:name="_Toc179788280"/>
      <w:bookmarkStart w:id="4497" w:name="_Toc199516301"/>
      <w:bookmarkStart w:id="4498" w:name="_Toc194983965"/>
      <w:bookmarkStart w:id="4499" w:name="_Toc243112813"/>
      <w:bookmarkStart w:id="4500" w:name="_Ref348976487"/>
      <w:bookmarkStart w:id="4501" w:name="_Ref348976498"/>
      <w:bookmarkStart w:id="4502" w:name="_Toc349042701"/>
      <w:bookmarkStart w:id="4503" w:name="_Ref38549907"/>
      <w:bookmarkStart w:id="4504" w:name="_Ref38560357"/>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r>
        <w:t>Recoverable Error</w:t>
      </w:r>
      <w:bookmarkEnd w:id="4495"/>
    </w:p>
    <w:p w14:paraId="3D0CA222" w14:textId="77777777"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4505" w:name="_Ref39164191"/>
      <w:bookmarkStart w:id="4506" w:name="_Toc50721239"/>
      <w:r>
        <w:t>DFDL Data Syntax Grammar</w:t>
      </w:r>
      <w:bookmarkEnd w:id="4496"/>
      <w:bookmarkEnd w:id="4497"/>
      <w:bookmarkEnd w:id="4498"/>
      <w:bookmarkEnd w:id="4499"/>
      <w:bookmarkEnd w:id="4500"/>
      <w:bookmarkEnd w:id="4501"/>
      <w:bookmarkEnd w:id="4502"/>
      <w:bookmarkEnd w:id="4503"/>
      <w:bookmarkEnd w:id="4504"/>
      <w:bookmarkEnd w:id="4505"/>
      <w:bookmarkEnd w:id="4506"/>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507" w:name="_Toc322911607"/>
      <w:bookmarkStart w:id="4508" w:name="_Toc322912146"/>
      <w:bookmarkStart w:id="4509" w:name="_Toc329092996"/>
      <w:bookmarkStart w:id="4510" w:name="_Toc332701509"/>
      <w:bookmarkStart w:id="4511" w:name="_Toc332701816"/>
      <w:bookmarkStart w:id="4512" w:name="_Toc332711610"/>
      <w:bookmarkStart w:id="4513" w:name="_Toc332711918"/>
      <w:bookmarkStart w:id="4514" w:name="_Toc332712220"/>
      <w:bookmarkStart w:id="4515" w:name="_Toc332724136"/>
      <w:bookmarkStart w:id="4516" w:name="_Toc332724436"/>
      <w:bookmarkStart w:id="4517" w:name="_Toc341102732"/>
      <w:bookmarkStart w:id="4518" w:name="_Toc347241465"/>
      <w:bookmarkStart w:id="4519" w:name="_Toc347744658"/>
      <w:bookmarkStart w:id="4520" w:name="_Toc348984441"/>
      <w:bookmarkStart w:id="4521" w:name="_Toc348984746"/>
      <w:bookmarkStart w:id="4522" w:name="_Toc349037909"/>
      <w:bookmarkStart w:id="4523" w:name="_Toc349038214"/>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fldSimple w:instr=" SEQ Table \* ARABIC ">
        <w:r w:rsidR="00404DC4">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524" w:author="Mike Beckerle" w:date="2020-04-23T13:10:00Z"/>
        </w:rPr>
      </w:pPr>
      <w:r>
        <w:t xml:space="preserve">Some definitions are needed to cover the range of representations that are possible in the data stream for an element. </w:t>
      </w:r>
      <w:ins w:id="4525" w:author="Mike Beckerle" w:date="2020-04-23T13:10:00Z">
        <w:r>
          <w:t>The representations are:</w:t>
        </w:r>
      </w:ins>
    </w:p>
    <w:p w14:paraId="36DA211E" w14:textId="77777777" w:rsidR="000E1214" w:rsidRDefault="00A87198">
      <w:pPr>
        <w:pStyle w:val="ListParagraph"/>
        <w:numPr>
          <w:ilvl w:val="0"/>
          <w:numId w:val="54"/>
        </w:numPr>
        <w:rPr>
          <w:ins w:id="4526" w:author="Mike Beckerle" w:date="2020-04-23T13:10:00Z"/>
        </w:rPr>
      </w:pPr>
      <w:ins w:id="4527" w:author="Mike Beckerle" w:date="2020-04-23T13:10:00Z">
        <w:r>
          <w:t>Nil Representation</w:t>
        </w:r>
      </w:ins>
    </w:p>
    <w:p w14:paraId="69355CDB" w14:textId="77777777" w:rsidR="000E1214" w:rsidRDefault="00A87198">
      <w:pPr>
        <w:pStyle w:val="ListParagraph"/>
        <w:numPr>
          <w:ilvl w:val="0"/>
          <w:numId w:val="54"/>
        </w:numPr>
        <w:rPr>
          <w:ins w:id="4528" w:author="Mike Beckerle" w:date="2020-04-23T13:10:00Z"/>
        </w:rPr>
      </w:pPr>
      <w:ins w:id="4529" w:author="Mike Beckerle" w:date="2020-04-23T13:10:00Z">
        <w:r>
          <w:t>Empty Representation</w:t>
        </w:r>
      </w:ins>
    </w:p>
    <w:p w14:paraId="3F38300D" w14:textId="77777777" w:rsidR="000E1214" w:rsidRDefault="00A87198">
      <w:pPr>
        <w:pStyle w:val="ListParagraph"/>
        <w:numPr>
          <w:ilvl w:val="0"/>
          <w:numId w:val="54"/>
        </w:numPr>
        <w:rPr>
          <w:ins w:id="4530" w:author="Mike Beckerle" w:date="2020-04-23T13:10:00Z"/>
        </w:rPr>
      </w:pPr>
      <w:ins w:id="4531" w:author="Mike Beckerle" w:date="2020-04-23T13:10:00Z">
        <w:r>
          <w:t>Normal Representation</w:t>
        </w:r>
      </w:ins>
    </w:p>
    <w:p w14:paraId="69982B2D" w14:textId="77777777" w:rsidR="000E1214" w:rsidRDefault="00A87198">
      <w:pPr>
        <w:pStyle w:val="ListParagraph"/>
        <w:numPr>
          <w:ilvl w:val="0"/>
          <w:numId w:val="54"/>
        </w:numPr>
        <w:rPr>
          <w:ins w:id="4532" w:author="Mike Beckerle" w:date="2020-04-23T13:10:00Z"/>
        </w:rPr>
      </w:pPr>
      <w:ins w:id="4533" w:author="Mike Beckerle" w:date="2020-04-23T13:10:00Z">
        <w:r>
          <w:t>Absent Representation</w:t>
        </w:r>
      </w:ins>
    </w:p>
    <w:p w14:paraId="0DBD4FFE" w14:textId="77777777" w:rsidR="000E1214" w:rsidRDefault="00A87198">
      <w:pPr>
        <w:rPr>
          <w:ins w:id="4534" w:author="Mike Beckerle" w:date="2020-04-23T13:10:00Z"/>
        </w:rPr>
      </w:pPr>
      <w:ins w:id="4535" w:author="Mike Beckerle" w:date="2020-04-23T13:10:00Z">
        <w:r>
          <w:t>We also define</w:t>
        </w:r>
      </w:ins>
      <w:ins w:id="4536" w:author="Mike Beckerle" w:date="2020-04-23T13:11:00Z">
        <w:r>
          <w:t xml:space="preserve"> below the concepts</w:t>
        </w:r>
      </w:ins>
      <w:ins w:id="4537" w:author="Mike Beckerle" w:date="2020-04-23T13:10:00Z">
        <w:r>
          <w:t>:</w:t>
        </w:r>
      </w:ins>
    </w:p>
    <w:p w14:paraId="32B2734E" w14:textId="77777777" w:rsidR="000E1214" w:rsidRDefault="00A87198">
      <w:pPr>
        <w:pStyle w:val="ListParagraph"/>
        <w:numPr>
          <w:ilvl w:val="0"/>
          <w:numId w:val="54"/>
        </w:numPr>
        <w:rPr>
          <w:ins w:id="4538" w:author="Mike Beckerle" w:date="2020-04-23T13:11:00Z"/>
        </w:rPr>
      </w:pPr>
      <w:ins w:id="4539" w:author="Mike Beckerle" w:date="2020-04-23T13:11:00Z">
        <w:r>
          <w:t>Zero-Length Representation</w:t>
        </w:r>
      </w:ins>
    </w:p>
    <w:p w14:paraId="02FE3B60" w14:textId="77777777" w:rsidR="000E1214" w:rsidRDefault="00A87198">
      <w:pPr>
        <w:pStyle w:val="ListParagraph"/>
        <w:numPr>
          <w:ilvl w:val="0"/>
          <w:numId w:val="54"/>
        </w:numPr>
        <w:rPr>
          <w:ins w:id="4540" w:author="Mike Beckerle" w:date="2020-04-23T13:10:00Z"/>
        </w:rPr>
      </w:pPr>
      <w:ins w:id="4541" w:author="Mike Beckerle" w:date="2020-04-23T13:11:00Z">
        <w:r>
          <w:t>Missing</w:t>
        </w:r>
      </w:ins>
    </w:p>
    <w:p w14:paraId="6E3882A7" w14:textId="4B25FE11" w:rsidR="000E1214" w:rsidRDefault="00A87198">
      <w:pPr>
        <w:rPr>
          <w:ins w:id="4542" w:author="Mike Beckerle" w:date="2020-04-23T13:09:00Z"/>
        </w:rPr>
      </w:pPr>
      <w:r>
        <w:t>These definitions are with respect to the grammar above</w:t>
      </w:r>
      <w:ins w:id="4543" w:author="Mike Beckerle" w:date="2020-04-23T13:08:00Z">
        <w:r>
          <w:t xml:space="preserve">, and they do reference some DFDL properties </w:t>
        </w:r>
      </w:ins>
      <w:ins w:id="4544" w:author="Mike Beckerle" w:date="2020-04-23T13:09:00Z">
        <w:r>
          <w:t xml:space="preserve">necessary for their definitions. These properties are </w:t>
        </w:r>
      </w:ins>
      <w:ins w:id="4545" w:author="Mike Beckerle" w:date="2020-04-23T13:08:00Z">
        <w:r>
          <w:t xml:space="preserve">defined in sections </w:t>
        </w:r>
      </w:ins>
      <w:ins w:id="4546" w:author="Mike Beckerle" w:date="2020-04-23T13:09:00Z">
        <w:r w:rsidRPr="00065302">
          <w:rPr>
            <w:rStyle w:val="Hyperlink"/>
          </w:rPr>
          <w:fldChar w:fldCharType="begin"/>
        </w:r>
        <w:r w:rsidRPr="00065302">
          <w:rPr>
            <w:rStyle w:val="Hyperlink"/>
          </w:rPr>
          <w:instrText xml:space="preserve"> REF _Ref38539757 \r \h </w:instrText>
        </w:r>
      </w:ins>
      <w:r w:rsidRPr="00065302">
        <w:rPr>
          <w:rStyle w:val="Hyperlink"/>
        </w:rPr>
      </w:r>
      <w:ins w:id="4547" w:author="Mike Beckerle" w:date="2020-04-23T13:09:00Z">
        <w:r w:rsidRPr="00065302">
          <w:rPr>
            <w:rStyle w:val="Hyperlink"/>
          </w:rPr>
          <w:fldChar w:fldCharType="separate"/>
        </w:r>
      </w:ins>
      <w:r w:rsidR="00404DC4" w:rsidRPr="00065302">
        <w:rPr>
          <w:rStyle w:val="Hyperlink"/>
        </w:rPr>
        <w:t>9.8</w:t>
      </w:r>
      <w:ins w:id="4548" w:author="Mike Beckerle" w:date="2020-04-23T13:09:00Z">
        <w:r w:rsidRPr="00065302">
          <w:rPr>
            <w:rStyle w:val="Hyperlink"/>
          </w:rPr>
          <w:fldChar w:fldCharType="end"/>
        </w:r>
        <w:r>
          <w:t xml:space="preserve"> and beyond.</w:t>
        </w:r>
      </w:ins>
      <w:ins w:id="4549" w:author="Mike Beckerle" w:date="2020-04-23T12:47:00Z">
        <w:r>
          <w:t xml:space="preserve"> </w:t>
        </w:r>
      </w:ins>
    </w:p>
    <w:p w14:paraId="08F92407" w14:textId="77777777" w:rsidR="000E1214" w:rsidRDefault="00A87198">
      <w:ins w:id="4550"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551" w:name="_Ref50556410"/>
      <w:bookmarkStart w:id="4552" w:name="_Toc50721240"/>
      <w:r>
        <w:rPr>
          <w:rFonts w:eastAsia="Times New Roman"/>
        </w:rPr>
        <w:t>Nil Representation</w:t>
      </w:r>
      <w:bookmarkEnd w:id="4551"/>
      <w:bookmarkEnd w:id="4552"/>
    </w:p>
    <w:p w14:paraId="535E373A" w14:textId="77777777" w:rsidR="000E1214" w:rsidRDefault="00A87198">
      <w:r>
        <w:t xml:space="preserve">An element occurrence has a </w:t>
      </w:r>
      <w:r>
        <w:rPr>
          <w:rStyle w:val="Emphasis"/>
        </w:rPr>
        <w:t>nil representation</w:t>
      </w:r>
      <w:r>
        <w:t xml:space="preserve"> if the element</w:t>
      </w:r>
      <w:ins w:id="4553" w:author="Mike Beckerle" w:date="2020-04-23T12:47:00Z">
        <w:r>
          <w:t xml:space="preserve"> declaration</w:t>
        </w:r>
      </w:ins>
      <w:r>
        <w:t xml:space="preserve"> has XSD nillable property 'true' and the occurrence either:</w:t>
      </w:r>
    </w:p>
    <w:p w14:paraId="60798037" w14:textId="77777777" w:rsidR="000E1214" w:rsidRDefault="00A87198">
      <w:pPr>
        <w:numPr>
          <w:ilvl w:val="0"/>
          <w:numId w:val="56"/>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w:t>
      </w:r>
      <w:ins w:id="4554" w:author="Mike Beckerle" w:date="2020-04-23T12:47:00Z">
        <w:r>
          <w:t xml:space="preserve">property </w:t>
        </w:r>
      </w:ins>
      <w:r>
        <w:t>dfdl:nilValueDelimiterPolicy</w:t>
      </w:r>
      <w:ins w:id="4555" w:author="Mike Beckerle" w:date="2020-04-23T14:23:00Z">
        <w:r>
          <w:rPr>
            <w:rStyle w:val="FootnoteReference"/>
          </w:rPr>
          <w:footnoteReference w:id="10"/>
        </w:r>
      </w:ins>
      <w:r>
        <w:t>. (If non-conformant it is not a processing error and the representation is not nil).</w:t>
      </w:r>
    </w:p>
    <w:p w14:paraId="30389725" w14:textId="77777777" w:rsidR="000E1214" w:rsidRDefault="00A87198">
      <w:pPr>
        <w:numPr>
          <w:ilvl w:val="0"/>
          <w:numId w:val="56"/>
        </w:numPr>
      </w:pPr>
      <w:r>
        <w:t xml:space="preserve">conforms to the grammar for SimpleNormalRep and its value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2439DA">
      <w:pPr>
        <w:pStyle w:val="Heading3"/>
        <w:rPr>
          <w:rFonts w:eastAsia="Times New Roman"/>
        </w:rPr>
      </w:pPr>
      <w:bookmarkStart w:id="4562" w:name="_Ref357760880"/>
      <w:bookmarkStart w:id="4563" w:name="_Toc50721241"/>
      <w:r>
        <w:rPr>
          <w:rFonts w:eastAsia="Times New Roman"/>
        </w:rPr>
        <w:t>Empty Representation</w:t>
      </w:r>
      <w:bookmarkEnd w:id="4562"/>
      <w:bookmarkEnd w:id="4563"/>
    </w:p>
    <w:p w14:paraId="5A4B70E0" w14:textId="77777777" w:rsidR="000E1214" w:rsidRDefault="00A87198">
      <w:pPr>
        <w:rPr>
          <w:ins w:id="4564"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ins w:id="4565" w:author="Mike Beckerle" w:date="2020-04-23T14:21:00Z">
        <w:r>
          <w:rPr>
            <w:rStyle w:val="FootnoteReference"/>
          </w:rPr>
          <w:footnoteReference w:id="11"/>
        </w:r>
      </w:ins>
      <w:r>
        <w:t xml:space="preserve"> and the occurrence's SimpleContent or ComplexContent region in the data </w:t>
      </w:r>
      <w:ins w:id="4572" w:author="Mike Beckerle" w:date="2020-04-23T12:48:00Z">
        <w:r>
          <w:t xml:space="preserve">must be </w:t>
        </w:r>
      </w:ins>
      <w:r>
        <w:t>of length zero. (If non-conformant it is not a processing error and the representation is not empty).</w:t>
      </w:r>
    </w:p>
    <w:p w14:paraId="1B362CE6" w14:textId="77777777" w:rsidR="000E1214" w:rsidRDefault="00A87198">
      <w:r>
        <w:t xml:space="preserve">LeadingAlignment, TrailingAlignment, PrefixLength regions may be present. </w:t>
      </w:r>
    </w:p>
    <w:p w14:paraId="08654023" w14:textId="5737908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573" w:author="Mike Beckerle" w:date="2020-04-23T12:50:00Z">
        <w:r>
          <w:t>to</w:t>
        </w:r>
      </w:ins>
      <w:r>
        <w:t xml:space="preserve"> enable data formats which explicitly distinguish occurrences with empty string/hexBinary values from occurrences that are </w:t>
      </w:r>
      <w:del w:id="4574" w:author="Mike Beckerle" w:date="2020-04-23T11:39:00Z">
        <w:r>
          <w:rPr>
            <w:i/>
            <w:iCs/>
          </w:rPr>
          <w:delText xml:space="preserve">missing or are </w:delText>
        </w:r>
      </w:del>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w:t>
      </w:r>
      <w:ins w:id="4575" w:author="Mike Beckerle" w:date="2020-04-23T11:42:00Z">
        <w:r>
          <w:t xml:space="preserve"> Hence, the empty representation </w:t>
        </w:r>
      </w:ins>
      <w:ins w:id="4576" w:author="Mike Beckerle" w:date="2020-09-15T12:37:00Z">
        <w:r w:rsidR="0071580C">
          <w:t>might</w:t>
        </w:r>
      </w:ins>
      <w:ins w:id="4577" w:author="Mike Beckerle" w:date="2020-04-23T11:42:00Z">
        <w:r>
          <w:t xml:space="preserve"> not be zero-length. it may require specific non-z</w:t>
        </w:r>
      </w:ins>
      <w:ins w:id="4578"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579" w:name="_Toc50721242"/>
      <w:r>
        <w:rPr>
          <w:rFonts w:eastAsia="Times New Roman"/>
        </w:rPr>
        <w:t>Normal Representation</w:t>
      </w:r>
      <w:bookmarkEnd w:id="4579"/>
    </w:p>
    <w:p w14:paraId="631A32AE" w14:textId="77777777" w:rsidR="000E1214" w:rsidRDefault="00A87198">
      <w:pPr>
        <w:rPr>
          <w:ins w:id="4580" w:author="Mike Beckerle" w:date="2020-04-23T13:51:00Z"/>
        </w:rPr>
      </w:pPr>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ins w:id="4581" w:author="Mike Beckerle" w:date="2020-04-23T13:51:00Z">
        <w:r>
          <w:t xml:space="preserve">Note that it is possible for the </w:t>
        </w:r>
      </w:ins>
      <w:ins w:id="4582" w:author="Mike Beckerle" w:date="2020-04-23T13:52:00Z">
        <w:r>
          <w:t xml:space="preserve">normal representation to be of zero length, but this can only happen when </w:t>
        </w:r>
      </w:ins>
      <w:ins w:id="4583" w:author="Mike Beckerle" w:date="2020-04-23T13:53:00Z">
        <w:r>
          <w:t xml:space="preserve">zero-length is not the nil nor empty representation, and </w:t>
        </w:r>
      </w:ins>
      <w:ins w:id="4584" w:author="Mike Beckerle" w:date="2020-04-23T13:52:00Z">
        <w:r>
          <w:t xml:space="preserve">the simple type is xs:string or xs:hexBinary. For all other simple types, the normal representation cannot be zero length. </w:t>
        </w:r>
      </w:ins>
    </w:p>
    <w:p w14:paraId="38EC8512" w14:textId="77777777" w:rsidR="000E1214" w:rsidRDefault="00A87198" w:rsidP="002439DA">
      <w:pPr>
        <w:pStyle w:val="Heading3"/>
        <w:rPr>
          <w:rFonts w:eastAsia="Times New Roman"/>
        </w:rPr>
      </w:pPr>
      <w:bookmarkStart w:id="4585" w:name="_Toc50721243"/>
      <w:r>
        <w:rPr>
          <w:rFonts w:eastAsia="Times New Roman"/>
        </w:rPr>
        <w:t>Absent Representation</w:t>
      </w:r>
      <w:bookmarkEnd w:id="4585"/>
    </w:p>
    <w:p w14:paraId="64B9CBD8" w14:textId="77777777" w:rsidR="000E1214" w:rsidRDefault="00A87198">
      <w:pPr>
        <w:rPr>
          <w:ins w:id="4586" w:author="Mike Beckerle" w:date="2020-04-23T11:40:00Z"/>
        </w:rPr>
      </w:pPr>
      <w:ins w:id="4587" w:author="Mike Beckerle" w:date="2020-04-23T11:38:00Z">
        <w:r>
          <w:t>Often</w:t>
        </w:r>
      </w:ins>
      <w:ins w:id="4588" w:author="Mike Beckerle" w:date="2020-04-23T13:04:00Z">
        <w:r>
          <w:t>,</w:t>
        </w:r>
      </w:ins>
      <w:ins w:id="4589"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590" w:author="Mike Beckerle" w:date="2020-04-23T11:38:00Z"/>
        </w:rPr>
      </w:pPr>
      <w:ins w:id="4591" w:author="Mike Beckerle" w:date="2020-04-23T11:40:00Z">
        <w:r>
          <w:t xml:space="preserve">Absent representation differs from empty </w:t>
        </w:r>
      </w:ins>
      <w:ins w:id="4592" w:author="Mike Beckerle" w:date="2020-04-23T11:41:00Z">
        <w:r>
          <w:t xml:space="preserve">representation because absent representation is always zero length, whereas the empty representation may be specifically </w:t>
        </w:r>
      </w:ins>
      <w:ins w:id="4593" w:author="Mike Beckerle" w:date="2020-04-23T11:42:00Z">
        <w:r>
          <w:t xml:space="preserve">intended </w:t>
        </w:r>
      </w:ins>
      <w:ins w:id="4594" w:author="Mike Beckerle" w:date="2020-04-23T11:41:00Z">
        <w:r>
          <w:t>to require a non-zero-length representation.</w:t>
        </w:r>
      </w:ins>
      <w:ins w:id="4595" w:author="Mike Beckerle" w:date="2020-04-23T11:44:00Z">
        <w:r>
          <w:t xml:space="preserve"> However, when the empty representation is zero-length, then the absent representation </w:t>
        </w:r>
      </w:ins>
      <w:ins w:id="4596" w:author="Mike Beckerle" w:date="2020-04-23T13:04:00Z">
        <w:r>
          <w:t>is not applicable</w:t>
        </w:r>
      </w:ins>
      <w:ins w:id="4597" w:author="Mike Beckerle" w:date="2020-04-23T11:45:00Z">
        <w:r>
          <w:t xml:space="preserve">. </w:t>
        </w:r>
      </w:ins>
    </w:p>
    <w:p w14:paraId="6836309E" w14:textId="77777777" w:rsidR="000E1214" w:rsidRDefault="00A87198">
      <w:ins w:id="4598"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is of length zero. Consequently, the Initiator, Terminator, LeadingAlignment, TrailingAlignment, PrefixLength regions must not be present. </w:t>
      </w:r>
    </w:p>
    <w:p w14:paraId="01F4070D" w14:textId="689EDB4C" w:rsidR="000E1214" w:rsidRDefault="00A87198">
      <w:ins w:id="4599" w:author="Mike Beckerle" w:date="2020-04-23T11:46:00Z">
        <w:r>
          <w:t>As an e</w:t>
        </w:r>
      </w:ins>
      <w:r>
        <w:t xml:space="preserve">xample of an absent representation: </w:t>
      </w:r>
      <w:ins w:id="4600"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601" w:name="_Ref365390854"/>
      <w:bookmarkStart w:id="4602" w:name="_Ref365390858"/>
      <w:bookmarkStart w:id="4603" w:name="_Toc50721244"/>
      <w:r>
        <w:rPr>
          <w:rFonts w:eastAsia="Times New Roman"/>
        </w:rPr>
        <w:t>Zero-length Representation</w:t>
      </w:r>
      <w:bookmarkEnd w:id="4601"/>
      <w:bookmarkEnd w:id="4602"/>
      <w:bookmarkEnd w:id="4603"/>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The nil representation can be a zero-length representation if dfdl:nilValue is ‘</w:t>
      </w:r>
      <w:r>
        <w:rPr>
          <w:rStyle w:val="InternetLink"/>
          <w:rFonts w:cs="Arial"/>
          <w:iCs/>
        </w:rPr>
        <w:t>%ES;’ or ‘%WSP*;’ appearing on its own as a literal nil value</w:t>
      </w:r>
      <w:r>
        <w:t xml:space="preserve"> and there is no framing or framing is suppressed by dfdl:nilValueDelimiterPolicy.</w:t>
      </w:r>
    </w:p>
    <w:p w14:paraId="191E51AC" w14:textId="77777777" w:rsidR="000E1214" w:rsidRDefault="00A87198">
      <w:pPr>
        <w:pStyle w:val="ListParagraph"/>
        <w:numPr>
          <w:ilvl w:val="0"/>
          <w:numId w:val="57"/>
        </w:numPr>
      </w:pPr>
      <w:r>
        <w:t>The empty representation can be a zero-length representation if there is no framing</w:t>
      </w:r>
      <w:ins w:id="4604" w:author="Mike Beckerle" w:date="2020-04-23T11:57:00Z">
        <w:r>
          <w:t xml:space="preserve"> </w:t>
        </w:r>
      </w:ins>
      <w:r>
        <w:t>or framing is suppressed by dfdl:emptyValueDelimiterPolicy.</w:t>
      </w:r>
    </w:p>
    <w:p w14:paraId="3B2FF8F2" w14:textId="77777777" w:rsidR="000E1214" w:rsidRDefault="00A87198">
      <w:pPr>
        <w:pStyle w:val="ListParagraph"/>
        <w:numPr>
          <w:ilvl w:val="0"/>
          <w:numId w:val="57"/>
        </w:numPr>
      </w:pPr>
      <w:r>
        <w:t xml:space="preserve">The normal representation can be a zero-length representation if the type is xs:string or xs:hexBinary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605" w:author="Mike Beckerle" w:date="2020-04-23T11:59:00Z">
        <w:r>
          <w:t>may not be</w:t>
        </w:r>
      </w:ins>
      <w:r>
        <w:t xml:space="preserve"> zero-length, and the normal representation may not be zero-length, then a zero-length representation is the absent representation, or "is absent".</w:t>
      </w:r>
    </w:p>
    <w:p w14:paraId="486A9B57" w14:textId="77777777" w:rsidR="000E1214" w:rsidRDefault="00A87198" w:rsidP="002439DA">
      <w:pPr>
        <w:pStyle w:val="Heading3"/>
        <w:rPr>
          <w:rFonts w:eastAsia="Times New Roman"/>
        </w:rPr>
      </w:pPr>
      <w:bookmarkStart w:id="4606" w:name="_Toc50721245"/>
      <w:r>
        <w:rPr>
          <w:rFonts w:eastAsia="Times New Roman"/>
        </w:rPr>
        <w:t>Missing</w:t>
      </w:r>
      <w:bookmarkEnd w:id="4606"/>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607"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4608"/>
      <w:r>
        <w:t xml:space="preserve">required </w:t>
      </w:r>
      <w:commentRangeEnd w:id="4608"/>
      <w:r w:rsidR="00B826F6">
        <w:rPr>
          <w:rStyle w:val="CommentReference"/>
        </w:rPr>
        <w:commentReference w:id="4608"/>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609" w:name="_Toc50721246"/>
      <w:r>
        <w:rPr>
          <w:rFonts w:eastAsia="Times New Roman"/>
        </w:rPr>
        <w:t>Examples of Missing and Empty Representation</w:t>
      </w:r>
      <w:bookmarkEnd w:id="4609"/>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610" w:author="Mike Beckerle" w:date="2020-04-23T12:03:00Z"/>
        </w:rPr>
      </w:pPr>
      <w:r>
        <w:t>&lt;xs:sequence dfdl:separator="," dfdl:terminator="@"</w:t>
      </w:r>
      <w:ins w:id="4611" w:author="Mike Beckerle" w:date="2020-04-23T12:04:00Z">
        <w:r>
          <w:t xml:space="preserve"> ...</w:t>
        </w:r>
      </w:ins>
      <w:del w:id="4612"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613"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614"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t xml:space="preserve">In data stream </w:t>
      </w:r>
      <w:ins w:id="4615" w:author="Mike Beckerle" w:date="2020-04-23T12:02:00Z">
        <w:r>
          <w:t>'</w:t>
        </w:r>
      </w:ins>
      <w:r>
        <w:rPr>
          <w:rStyle w:val="CodeblockChar0"/>
        </w:rPr>
        <w:t>aaa,@</w:t>
      </w:r>
      <w:ins w:id="4616"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617" w:author="Mike Beckerle" w:date="2020-04-23T12:04:00Z"/>
        </w:rPr>
      </w:pPr>
      <w:r>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618" w:author="Mike Beckerle" w:date="2020-04-23T12:04:00Z">
        <w:r>
          <w:delText xml:space="preserve">      </w:delText>
        </w:r>
      </w:del>
      <w:del w:id="4619" w:author="Mike Beckerle" w:date="2020-04-23T12:03:00Z">
        <w:r>
          <w:delText xml:space="preserve">       dfdl:separatorSuppressionPolicy="anyEmpty</w:delText>
        </w:r>
      </w:del>
      <w:del w:id="4620" w:author="Mike Beckerle" w:date="2020-04-23T12:04:00Z">
        <w:r>
          <w:delText>"</w:delText>
        </w:r>
      </w:del>
      <w:ins w:id="4621"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622" w:author="Mike Beckerle" w:date="2020-04-23T12:05:00Z">
        <w:r>
          <w:t xml:space="preserve"> '</w:t>
        </w:r>
      </w:ins>
      <w:r>
        <w:rPr>
          <w:rStyle w:val="CodeCharacter"/>
          <w:rFonts w:cs="Times New Roman"/>
          <w:sz w:val="20"/>
        </w:rPr>
        <w:t>A:aaaa,C:cccc</w:t>
      </w:r>
      <w:r>
        <w:t xml:space="preserve">' element B does not have a representation </w:t>
      </w:r>
      <w:ins w:id="4623"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A:aaaa,B:,C:cccc</w:t>
      </w:r>
      <w:r>
        <w:t>' element B has the empty representation</w:t>
      </w:r>
      <w:ins w:id="4624" w:author="Mike Beckerle" w:date="2020-04-23T12:10:00Z">
        <w:r>
          <w:t>. The format definition requires element B to have its initiator in order to indicate the empty representation</w:t>
        </w:r>
      </w:ins>
      <w:r>
        <w:t xml:space="preserve">. </w:t>
      </w:r>
    </w:p>
    <w:p w14:paraId="527F0E33" w14:textId="77777777" w:rsidR="000E1214" w:rsidRDefault="00A87198">
      <w:r>
        <w:t>In the data stream '</w:t>
      </w:r>
      <w:r>
        <w:rPr>
          <w:rStyle w:val="CodeCharacter"/>
          <w:rFonts w:cs="Times New Roman"/>
          <w:sz w:val="20"/>
        </w:rPr>
        <w:t>A:aaaa,,C:cccc</w:t>
      </w:r>
      <w:r>
        <w:t>' element B has the absent representation</w:t>
      </w:r>
      <w:ins w:id="4625" w:author="Mike Beckerle" w:date="2020-04-23T12:10:00Z">
        <w:r>
          <w:t>, because we are able to tell where element B would appear, but the syntax there does not contain the required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626"/>
      <w:commentRangeStart w:id="4627"/>
      <w:r>
        <w:t>missing</w:t>
      </w:r>
      <w:commentRangeEnd w:id="4626"/>
      <w:r>
        <w:rPr>
          <w:rStyle w:val="CommentReference"/>
        </w:rPr>
        <w:commentReference w:id="4626"/>
      </w:r>
      <w:commentRangeEnd w:id="4627"/>
      <w:r>
        <w:rPr>
          <w:rStyle w:val="CommentReference"/>
        </w:rPr>
        <w:commentReference w:id="4627"/>
      </w:r>
      <w:r>
        <w:t>.</w:t>
      </w:r>
    </w:p>
    <w:p w14:paraId="6F508BBF" w14:textId="77777777" w:rsidR="000E1214" w:rsidRDefault="00A87198" w:rsidP="002439DA">
      <w:pPr>
        <w:pStyle w:val="Heading3"/>
        <w:rPr>
          <w:rFonts w:eastAsia="Times New Roman"/>
        </w:rPr>
      </w:pPr>
      <w:bookmarkStart w:id="4628" w:name="_Toc50721247"/>
      <w:r>
        <w:rPr>
          <w:rFonts w:eastAsia="Times New Roman"/>
        </w:rPr>
        <w:t>Round Trip Ambiguities</w:t>
      </w:r>
      <w:bookmarkEnd w:id="4628"/>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ins w:id="4629" w:author="Mike Beckerle" w:date="2020-04-23T12:43:00Z">
        <w:r>
          <w:t xml:space="preserve">dfdl:nilValue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2CDE69FE" w14:textId="1A2FCBB2" w:rsidR="000E1214" w:rsidRDefault="00A87198">
      <w:pPr>
        <w:rPr>
          <w:rFonts w:cs="Arial"/>
        </w:rPr>
      </w:pPr>
      <w:r>
        <w:rPr>
          <w:rFonts w:cs="Arial"/>
        </w:rPr>
        <w:t xml:space="preserve">These ambiguities are natural and unavoidable. </w:t>
      </w:r>
      <w:ins w:id="4630" w:author="Mike Beckerle" w:date="2020-04-23T12:44:00Z">
        <w:r>
          <w:rPr>
            <w:rFonts w:cs="Arial"/>
          </w:rPr>
          <w:t>For example, i</w:t>
        </w:r>
      </w:ins>
      <w:r>
        <w:rPr>
          <w:rFonts w:cs="Arial"/>
        </w:rPr>
        <w:t xml:space="preserve">f the </w:t>
      </w:r>
      <w:ins w:id="4631" w:author="Mike Beckerle" w:date="2020-04-23T12:43:00Z">
        <w:r>
          <w:rPr>
            <w:rFonts w:cs="Arial"/>
          </w:rPr>
          <w:t>dfdl:</w:t>
        </w:r>
      </w:ins>
      <w:r>
        <w:rPr>
          <w:rFonts w:cs="Arial"/>
        </w:rPr>
        <w:t xml:space="preserve">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4632" w:name="_Ref37335786"/>
      <w:bookmarkStart w:id="4633" w:name="_Ref37335737"/>
      <w:bookmarkStart w:id="4634" w:name="_Toc50721248"/>
      <w:r>
        <w:t>Parsing Algorithm</w:t>
      </w:r>
      <w:bookmarkEnd w:id="4632"/>
      <w:bookmarkEnd w:id="4633"/>
      <w:bookmarkEnd w:id="4634"/>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635"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636" w:author="Mike Beckerle" w:date="2020-04-23T13:29:00Z"/>
        </w:rPr>
      </w:pPr>
      <w:r>
        <w:t xml:space="preserve">These two activities are defined below. They are mutually recursive in the expected way as a DFDL schema is a recursive nest of schema components. </w:t>
      </w:r>
    </w:p>
    <w:p w14:paraId="55A67447" w14:textId="3279F830" w:rsidR="000E1214" w:rsidRDefault="00A87198">
      <w:ins w:id="4637" w:author="Mike Beckerle" w:date="2020-04-23T13:29:00Z">
        <w:r>
          <w:t>The parsing algorithm</w:t>
        </w:r>
      </w:ins>
      <w:ins w:id="4638" w:author="Mike Beckerle" w:date="2020-04-23T13:30:00Z">
        <w:r>
          <w:t xml:space="preserve"> descr</w:t>
        </w:r>
      </w:ins>
      <w:ins w:id="4639" w:author="Mike Beckerle" w:date="2020-04-23T13:31:00Z">
        <w:r>
          <w:t>ibed here has many aspects which</w:t>
        </w:r>
      </w:ins>
      <w:ins w:id="4640" w:author="Mike Beckerle" w:date="2020-04-23T13:29:00Z">
        <w:r>
          <w:t xml:space="preserve"> </w:t>
        </w:r>
      </w:ins>
      <w:r w:rsidR="00405572">
        <w:t>depends on</w:t>
      </w:r>
      <w:ins w:id="4641" w:author="Mike Beckerle" w:date="2020-04-23T13:30:00Z">
        <w:r>
          <w:t xml:space="preserve"> the definitions of numerous DFDL properties</w:t>
        </w:r>
      </w:ins>
      <w:ins w:id="4642" w:author="Mike Beckerle" w:date="2020-04-23T13:31:00Z">
        <w:r>
          <w:t>. The properties</w:t>
        </w:r>
      </w:ins>
      <w:ins w:id="4643"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4644" w:author="Mike Beckerle" w:date="2020-04-23T13:30:00Z">
        <w:r w:rsidRPr="00065302">
          <w:rPr>
            <w:rStyle w:val="Hyperlink"/>
          </w:rPr>
          <w:fldChar w:fldCharType="separate"/>
        </w:r>
      </w:ins>
      <w:r w:rsidR="00404DC4" w:rsidRPr="00065302">
        <w:rPr>
          <w:rStyle w:val="Hyperlink"/>
        </w:rPr>
        <w:t>9.8</w:t>
      </w:r>
      <w:ins w:id="4645" w:author="Mike Beckerle" w:date="2020-04-23T13:30:00Z">
        <w:r w:rsidRPr="00065302">
          <w:rPr>
            <w:rStyle w:val="Hyperlink"/>
          </w:rPr>
          <w:fldChar w:fldCharType="end"/>
        </w:r>
        <w:r>
          <w:t xml:space="preserve"> and </w:t>
        </w:r>
        <w:commentRangeStart w:id="4646"/>
        <w:r>
          <w:t>beyond</w:t>
        </w:r>
      </w:ins>
      <w:commentRangeEnd w:id="4646"/>
      <w:ins w:id="4647" w:author="Mike Beckerle" w:date="2020-04-23T13:31:00Z">
        <w:r>
          <w:rPr>
            <w:rStyle w:val="CommentReference"/>
          </w:rPr>
          <w:commentReference w:id="4646"/>
        </w:r>
      </w:ins>
      <w:ins w:id="4648" w:author="Mike Beckerle" w:date="2020-04-23T13:30:00Z">
        <w:r>
          <w:t xml:space="preserve">. </w:t>
        </w:r>
      </w:ins>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649" w:name="_Toc50721249"/>
      <w:r>
        <w:rPr>
          <w:rFonts w:eastAsia="Times New Roman"/>
        </w:rPr>
        <w:t>Known-to-exist and Known-not-to-exist</w:t>
      </w:r>
      <w:bookmarkEnd w:id="4649"/>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650" w:author="Mike Beckerle" w:date="2020-04-23T13:25:00Z">
        <w:r>
          <w:delText xml:space="preserve">discriminations </w:delText>
        </w:r>
      </w:del>
      <w:ins w:id="4651" w:author="Mike Beckerle" w:date="2020-04-23T13:25:00Z">
        <w:r>
          <w:t xml:space="preserve">determinations </w:t>
        </w:r>
      </w:ins>
      <w:r>
        <w:t>hold:</w:t>
      </w:r>
    </w:p>
    <w:p w14:paraId="5B92E438" w14:textId="77777777" w:rsidR="000E1214" w:rsidRDefault="00A87198">
      <w:pPr>
        <w:pStyle w:val="ListParagraph"/>
        <w:numPr>
          <w:ilvl w:val="0"/>
          <w:numId w:val="59"/>
        </w:numPr>
      </w:pPr>
      <w:r>
        <w:t>There is a dfdl:discriminator</w:t>
      </w:r>
      <w:r>
        <w:rPr>
          <w:rStyle w:val="FootnoteReference"/>
          <w:rFonts w:cs="Arial"/>
        </w:rPr>
        <w:footnoteReference w:id="12"/>
      </w:r>
      <w:r>
        <w:t xml:space="preserve"> applying to the component and its expression evaluates to true or regular expression pattern matches.</w:t>
      </w:r>
    </w:p>
    <w:p w14:paraId="2D4A2896" w14:textId="77777777" w:rsidR="000E1214" w:rsidRDefault="00A87198">
      <w:pPr>
        <w:numPr>
          <w:ilvl w:val="0"/>
          <w:numId w:val="60"/>
        </w:numPr>
        <w:autoSpaceDE w:val="0"/>
        <w:autoSpaceDN w:val="0"/>
        <w:adjustRightInd w:val="0"/>
        <w:rPr>
          <w:rFonts w:cs="Arial"/>
        </w:rPr>
      </w:pPr>
      <w:r>
        <w:rPr>
          <w:rFonts w:cs="Arial"/>
        </w:rPr>
        <w:t>The component is a direct child of an xs:sequence or xs:choice with dfdl:initiatedContent</w:t>
      </w:r>
      <w:ins w:id="4653" w:author="Mike Beckerle" w:date="2020-04-23T13:39:00Z">
        <w:r>
          <w:rPr>
            <w:rStyle w:val="FootnoteReference"/>
            <w:rFonts w:cs="Arial"/>
          </w:rPr>
          <w:footnoteReference w:id="13"/>
        </w:r>
      </w:ins>
      <w:r>
        <w:rPr>
          <w:rFonts w:cs="Arial"/>
        </w:rPr>
        <w:t xml:space="preserve"> 'yes' and a </w:t>
      </w:r>
      <w:ins w:id="4661" w:author="Mike Beckerle" w:date="2020-04-23T13:35:00Z">
        <w:r>
          <w:rPr>
            <w:rFonts w:cs="Arial"/>
          </w:rPr>
          <w:t>dfdl:</w:t>
        </w:r>
      </w:ins>
      <w:r>
        <w:rPr>
          <w:rFonts w:cs="Arial"/>
        </w:rPr>
        <w:t>initiator defined for the component is found.</w:t>
      </w:r>
    </w:p>
    <w:p w14:paraId="1103E015" w14:textId="77777777" w:rsidR="000E1214" w:rsidRDefault="00A87198">
      <w:pPr>
        <w:numPr>
          <w:ilvl w:val="0"/>
          <w:numId w:val="60"/>
        </w:numPr>
        <w:autoSpaceDE w:val="0"/>
        <w:autoSpaceDN w:val="0"/>
        <w:adjustRightInd w:val="0"/>
        <w:rPr>
          <w:rFonts w:cs="Arial"/>
        </w:rPr>
      </w:pPr>
      <w:r>
        <w:rPr>
          <w:rFonts w:cs="Arial"/>
        </w:rPr>
        <w:t>The component is a direct child of an xs:choice with dfdl:choiceDispatchKey</w:t>
      </w:r>
      <w:ins w:id="4662" w:author="Mike Beckerle" w:date="2020-04-23T13:41:00Z">
        <w:r>
          <w:rPr>
            <w:rStyle w:val="FootnoteReference"/>
            <w:rFonts w:cs="Arial"/>
          </w:rPr>
          <w:footnoteReference w:id="14"/>
        </w:r>
      </w:ins>
      <w:r>
        <w:rPr>
          <w:rFonts w:cs="Arial"/>
        </w:rPr>
        <w:t xml:space="preserve"> and the result of the dfdl:choiceDispatchKey expression matches one of the dfdl:choiceBranchKey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When there are dfdl:assert</w:t>
      </w:r>
      <w:ins w:id="4669" w:author="Mike Beckerle" w:date="2020-04-23T13:43:00Z">
        <w:r>
          <w:rPr>
            <w:rStyle w:val="FootnoteReference"/>
          </w:rPr>
          <w:footnoteReference w:id="15"/>
        </w:r>
        <w:r>
          <w:t xml:space="preserve"> statement</w:t>
        </w:r>
      </w:ins>
      <w:r>
        <w:t>s with failureType 'processingError'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the case of normal representation and simpleType,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677" w:author="Mike Beckerle" w:date="2020-04-23T13:26:00Z">
        <w:r>
          <w:rPr>
            <w:rStyle w:val="Emphasis"/>
          </w:rPr>
          <w:delText>discriminations</w:delText>
        </w:r>
        <w:r>
          <w:rPr>
            <w:rFonts w:cs="Arial"/>
          </w:rPr>
          <w:delText xml:space="preserve"> </w:delText>
        </w:r>
      </w:del>
      <w:ins w:id="4678"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3B9FE3DE" w14:textId="77777777" w:rsidR="000E1214" w:rsidRDefault="00A87198">
      <w:pPr>
        <w:numPr>
          <w:ilvl w:val="0"/>
          <w:numId w:val="62"/>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77777777" w:rsidR="000E1214" w:rsidRDefault="00A87198">
      <w:pPr>
        <w:numPr>
          <w:ilvl w:val="0"/>
          <w:numId w:val="62"/>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4679" w:name="_Ref37169058"/>
      <w:bookmarkStart w:id="4680" w:name="_Toc50721250"/>
      <w:r>
        <w:rPr>
          <w:rFonts w:eastAsia="Times New Roman"/>
          <w:lang w:eastAsia="en-GB"/>
        </w:rPr>
        <w:t>Establishing Representation</w:t>
      </w:r>
      <w:bookmarkEnd w:id="4679"/>
      <w:bookmarkEnd w:id="4680"/>
    </w:p>
    <w:p w14:paraId="6E99C616" w14:textId="77777777" w:rsidR="000E1214" w:rsidRDefault="00A87198">
      <w:r>
        <w:t>Unless an element occurrence is known-not-to-exist,</w:t>
      </w:r>
      <w:del w:id="4681" w:author="Mike Beckerle" w:date="2020-04-23T13:49:00Z">
        <w:r>
          <w:delText xml:space="preserve"> it must be</w:delText>
        </w:r>
      </w:del>
      <w:ins w:id="4682" w:author="Mike Beckerle" w:date="2020-04-23T13:49:00Z">
        <w:r>
          <w:t xml:space="preserve"> the parsing algorithm</w:t>
        </w:r>
      </w:ins>
      <w:r>
        <w:t xml:space="preserve"> establishe</w:t>
      </w:r>
      <w:ins w:id="4683" w:author="Mike Beckerle" w:date="2020-04-23T13:49:00Z">
        <w:r>
          <w:t>s</w:t>
        </w:r>
      </w:ins>
      <w:r>
        <w:t xml:space="preserve">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6"/>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(xs:string or xs:hexBinary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7"/>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4684" w:author="Mike Beckerle" w:date="2020-09-10T17:01:00Z">
        <w:r w:rsidDel="008323B3">
          <w:delText xml:space="preserve"> shall not</w:delText>
        </w:r>
      </w:del>
      <w:ins w:id="4685"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18"/>
      </w:r>
      <w:r>
        <w:t xml:space="preserve">. </w:t>
      </w:r>
    </w:p>
    <w:p w14:paraId="4B349087" w14:textId="77777777" w:rsidR="000E1214" w:rsidRDefault="00A87198" w:rsidP="002439DA">
      <w:pPr>
        <w:pStyle w:val="Heading3"/>
        <w:rPr>
          <w:rFonts w:eastAsia="Times New Roman"/>
        </w:rPr>
      </w:pPr>
      <w:bookmarkStart w:id="4686" w:name="_Ref362445434"/>
      <w:bookmarkStart w:id="4687" w:name="_Ref362445435"/>
      <w:bookmarkStart w:id="4688" w:name="_Ref362445436"/>
      <w:bookmarkStart w:id="4689" w:name="_Ref362446233"/>
      <w:bookmarkStart w:id="4690" w:name="_Ref362446248"/>
      <w:bookmarkStart w:id="4691" w:name="_Ref362446661"/>
      <w:bookmarkStart w:id="4692" w:name="_Ref362446685"/>
      <w:bookmarkStart w:id="4693" w:name="_Ref362446808"/>
      <w:bookmarkStart w:id="4694" w:name="_Toc50721251"/>
      <w:r>
        <w:rPr>
          <w:rFonts w:eastAsia="Times New Roman"/>
        </w:rPr>
        <w:t>Points of Uncertainty</w:t>
      </w:r>
      <w:bookmarkEnd w:id="4686"/>
      <w:bookmarkEnd w:id="4687"/>
      <w:bookmarkEnd w:id="4688"/>
      <w:bookmarkEnd w:id="4689"/>
      <w:bookmarkEnd w:id="4690"/>
      <w:bookmarkEnd w:id="4691"/>
      <w:bookmarkEnd w:id="4692"/>
      <w:bookmarkEnd w:id="4693"/>
      <w:bookmarkEnd w:id="4694"/>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An xs:choice</w:t>
      </w:r>
    </w:p>
    <w:p w14:paraId="2AA545A3" w14:textId="77777777" w:rsidR="000E1214" w:rsidRDefault="00A87198">
      <w:pPr>
        <w:numPr>
          <w:ilvl w:val="0"/>
          <w:numId w:val="69"/>
        </w:numPr>
      </w:pPr>
      <w:r>
        <w:t>All xs:elements in an unordered xs:sequence (dfdl:sequenceKind</w:t>
      </w:r>
      <w:ins w:id="4695" w:author="Mike Beckerle" w:date="2020-04-23T13:55:00Z">
        <w:r>
          <w:rPr>
            <w:rStyle w:val="FootnoteReference"/>
          </w:rPr>
          <w:footnoteReference w:id="19"/>
        </w:r>
      </w:ins>
      <w:r>
        <w:t xml:space="preserve"> is 'unordered')</w:t>
      </w:r>
    </w:p>
    <w:p w14:paraId="216D5429" w14:textId="77777777" w:rsidR="000E1214" w:rsidRDefault="00A87198">
      <w:pPr>
        <w:numPr>
          <w:ilvl w:val="0"/>
          <w:numId w:val="69"/>
        </w:numPr>
      </w:pPr>
      <w:r>
        <w:t>An optional</w:t>
      </w:r>
      <w:ins w:id="4702" w:author="Mike Beckerle" w:date="2020-04-23T13:57:00Z">
        <w:r>
          <w:rPr>
            <w:rStyle w:val="FootnoteReference"/>
          </w:rPr>
          <w:footnoteReference w:id="20"/>
        </w:r>
      </w:ins>
      <w:r>
        <w:t xml:space="preserve"> xs:element </w:t>
      </w:r>
    </w:p>
    <w:p w14:paraId="7A42697B" w14:textId="77777777" w:rsidR="000E1214" w:rsidRDefault="00A87198">
      <w:pPr>
        <w:numPr>
          <w:ilvl w:val="0"/>
          <w:numId w:val="69"/>
        </w:numPr>
      </w:pPr>
      <w:r>
        <w:t xml:space="preserve">An array xs:element. </w:t>
      </w:r>
    </w:p>
    <w:p w14:paraId="60D5838D" w14:textId="77777777" w:rsidR="000E1214" w:rsidRDefault="00A87198">
      <w:pPr>
        <w:numPr>
          <w:ilvl w:val="0"/>
          <w:numId w:val="69"/>
        </w:numPr>
      </w:pPr>
      <w:r>
        <w:t xml:space="preserve">All xs:elements in an xs:sequence containing one or more </w:t>
      </w:r>
      <w:ins w:id="4709" w:author="Mike Beckerle" w:date="2020-04-23T13:58:00Z">
        <w:r>
          <w:t>dfdl:</w:t>
        </w:r>
      </w:ins>
      <w:r>
        <w:t>floating</w:t>
      </w:r>
      <w:ins w:id="4710" w:author="Mike Beckerle" w:date="2020-04-23T13:58:00Z">
        <w:r>
          <w:rPr>
            <w:rStyle w:val="FootnoteReference"/>
          </w:rPr>
          <w:footnoteReference w:id="21"/>
        </w:r>
      </w:ins>
      <w:r>
        <w:t xml:space="preserve"> xs:elements.</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one of the dfdl:choiceBranchKey property values of one of the choice branches. It is a processing error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When parsing an array, points of uncertainty only occur for certain values of dfdl:occursCountKind</w:t>
      </w:r>
      <w:ins w:id="4717" w:author="Mike Beckerle" w:date="2020-04-23T14:03:00Z">
        <w:r>
          <w:rPr>
            <w:rStyle w:val="FootnoteReference"/>
          </w:rPr>
          <w:footnoteReference w:id="22"/>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723" w:author="Mike Beckerle" w:date="2020-04-23T14:04:00Z">
              <w:r>
                <w:t>The number of occurrences equal to the dfdl:occursCount</w:t>
              </w:r>
            </w:ins>
            <w:ins w:id="4724" w:author="Mike Beckerle" w:date="2020-04-23T14:05:00Z">
              <w:r>
                <w:rPr>
                  <w:rStyle w:val="FootnoteReference"/>
                </w:rPr>
                <w:footnoteReference w:id="23"/>
              </w:r>
            </w:ins>
            <w:ins w:id="4731"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4732" w:author="Mike Beckerle" w:date="2020-09-10T16:19:00Z"/>
              </w:rPr>
            </w:pPr>
            <w:r>
              <w:t>No point of uncertainty (</w:t>
            </w:r>
            <w:ins w:id="4733" w:author="Mike Beckerle" w:date="2020-04-23T14:07:00Z">
              <w:r>
                <w:t xml:space="preserve">The </w:t>
              </w:r>
            </w:ins>
            <w:r>
              <w:t>stop</w:t>
            </w:r>
            <w:ins w:id="4734"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fldSimple w:instr=" SEQ Table \* ARABIC ">
        <w:r w:rsidR="00404DC4">
          <w:rPr>
            <w:noProof/>
          </w:rPr>
          <w:t>12</w:t>
        </w:r>
      </w:fldSimple>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4735" w:name="_Ref362445437"/>
      <w:bookmarkStart w:id="4736" w:name="_Ref362445438"/>
      <w:bookmarkStart w:id="4737" w:name="_Ref362445513"/>
      <w:bookmarkStart w:id="4738" w:name="_Ref362445526"/>
      <w:bookmarkStart w:id="4739" w:name="_Ref362447391"/>
      <w:bookmarkStart w:id="4740" w:name="_Ref351914183"/>
      <w:bookmarkStart w:id="4741" w:name="_Ref351914483"/>
      <w:bookmarkStart w:id="4742" w:name="_Toc50721252"/>
      <w:r>
        <w:t>Element Defaults</w:t>
      </w:r>
      <w:bookmarkEnd w:id="4735"/>
      <w:bookmarkEnd w:id="4736"/>
      <w:bookmarkEnd w:id="4737"/>
      <w:bookmarkEnd w:id="4738"/>
      <w:bookmarkEnd w:id="4739"/>
      <w:bookmarkEnd w:id="4740"/>
      <w:bookmarkEnd w:id="4741"/>
      <w:bookmarkEnd w:id="4742"/>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743" w:name="_Toc50721253"/>
      <w:r>
        <w:rPr>
          <w:rFonts w:eastAsia="Times New Roman"/>
        </w:rPr>
        <w:t>Definition 'default value'</w:t>
      </w:r>
      <w:bookmarkEnd w:id="4743"/>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744" w:author="Mike Beckerle" w:date="2020-04-27T12:48:00Z">
        <w:r>
          <w:t xml:space="preserve">XSD </w:t>
        </w:r>
      </w:ins>
      <w:ins w:id="4745" w:author="Mike Beckerle" w:date="2020-04-27T12:23:00Z">
        <w:r>
          <w:t xml:space="preserve">default </w:t>
        </w:r>
      </w:ins>
      <w:r>
        <w:t>property's value.</w:t>
      </w:r>
    </w:p>
    <w:p w14:paraId="7B0AA55C" w14:textId="77777777" w:rsidR="000E1214" w:rsidRDefault="00A87198">
      <w:pPr>
        <w:numPr>
          <w:ilvl w:val="0"/>
          <w:numId w:val="70"/>
        </w:numPr>
      </w:pPr>
      <w:r>
        <w:t>The XSD fixed</w:t>
      </w:r>
      <w:ins w:id="4746" w:author="Mike Beckerle" w:date="2020-04-23T14:11:00Z">
        <w:r>
          <w:rPr>
            <w:rStyle w:val="FootnoteReference"/>
          </w:rPr>
          <w:footnoteReference w:id="24"/>
        </w:r>
      </w:ins>
      <w:r>
        <w:t xml:space="preserve"> property exists. The default value is the </w:t>
      </w:r>
      <w:ins w:id="4750" w:author="Mike Beckerle" w:date="2020-04-27T12:48:00Z">
        <w:r>
          <w:t xml:space="preserve">XSD </w:t>
        </w:r>
      </w:ins>
      <w:ins w:id="4751" w:author="Mike Beckerle" w:date="2020-04-27T12:23:00Z">
        <w:r>
          <w:t xml:space="preserve">fixed </w:t>
        </w:r>
      </w:ins>
      <w:r>
        <w:t>property's value.</w:t>
      </w:r>
    </w:p>
    <w:p w14:paraId="6276AA4A" w14:textId="77777777" w:rsidR="000E1214" w:rsidRDefault="00A87198">
      <w:pPr>
        <w:numPr>
          <w:ilvl w:val="0"/>
          <w:numId w:val="70"/>
        </w:numPr>
      </w:pPr>
      <w:r>
        <w:t>The element has XSD nillable is 'true' and dfdl:useNilForDefault</w:t>
      </w:r>
      <w:ins w:id="4752" w:author="Mike Beckerle" w:date="2020-04-23T14:17:00Z">
        <w:r>
          <w:rPr>
            <w:rStyle w:val="FootnoteReference"/>
          </w:rPr>
          <w:footnoteReference w:id="25"/>
        </w:r>
      </w:ins>
      <w:r>
        <w:t xml:space="preserve">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7D6FBA10" w14:textId="77777777" w:rsidR="000E1214" w:rsidRDefault="00A87198" w:rsidP="002439DA">
      <w:pPr>
        <w:pStyle w:val="Heading3"/>
        <w:rPr>
          <w:rFonts w:eastAsia="Times New Roman"/>
        </w:rPr>
      </w:pPr>
      <w:bookmarkStart w:id="4760" w:name="_Ref366081769"/>
      <w:bookmarkStart w:id="4761" w:name="_Toc50721254"/>
      <w:r>
        <w:rPr>
          <w:rFonts w:eastAsia="Times New Roman"/>
        </w:rPr>
        <w:t xml:space="preserve">Element </w:t>
      </w:r>
      <w:bookmarkStart w:id="4762" w:name="_Ref351913987"/>
      <w:bookmarkStart w:id="4763" w:name="_Ref351914003"/>
      <w:bookmarkStart w:id="4764" w:name="_Ref362447158"/>
      <w:r>
        <w:rPr>
          <w:rFonts w:eastAsia="Times New Roman"/>
        </w:rPr>
        <w:t>Defaults When Parsing</w:t>
      </w:r>
      <w:bookmarkEnd w:id="4760"/>
      <w:bookmarkEnd w:id="4762"/>
      <w:bookmarkEnd w:id="4763"/>
      <w:bookmarkEnd w:id="4764"/>
      <w:bookmarkEnd w:id="4761"/>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dfdl:discriminator statements evaluating to true, or dfdl:setVariable statements, are retained.</w:t>
      </w:r>
    </w:p>
    <w:p w14:paraId="0EA0190C" w14:textId="77777777" w:rsidR="000E1214" w:rsidRDefault="00A87198">
      <w:pPr>
        <w:rPr>
          <w:ins w:id="4765" w:author="Mike Beckerle" w:date="2020-04-23T14:19:00Z"/>
        </w:rPr>
      </w:pPr>
      <w:ins w:id="4766" w:author="Mike Beckerle" w:date="2020-04-23T14:24:00Z">
        <w:r>
          <w:t>Assuming the empty repres</w:t>
        </w:r>
      </w:ins>
      <w:ins w:id="4767"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768" w:author="Mike Beckerle" w:date="2020-04-23T14:19:00Z"/>
        </w:rPr>
      </w:pPr>
      <w:ins w:id="4769" w:author="Mike Beckerle" w:date="2020-04-23T14:19:00Z">
        <w:r>
          <w:t>Simple element (not type xs:string or xs:hexBinary)</w:t>
        </w:r>
      </w:ins>
    </w:p>
    <w:p w14:paraId="6D8D2F3A" w14:textId="77777777" w:rsidR="000E1214" w:rsidRDefault="00A87198">
      <w:pPr>
        <w:pStyle w:val="ListParagraph"/>
        <w:numPr>
          <w:ilvl w:val="0"/>
          <w:numId w:val="71"/>
        </w:numPr>
        <w:rPr>
          <w:ins w:id="4770" w:author="Mike Beckerle" w:date="2020-04-23T14:20:00Z"/>
        </w:rPr>
      </w:pPr>
      <w:ins w:id="4771" w:author="Mike Beckerle" w:date="2020-04-23T14:19:00Z">
        <w:r>
          <w:t>Simple element</w:t>
        </w:r>
      </w:ins>
      <w:ins w:id="4772" w:author="Mike Beckerle" w:date="2020-04-23T14:20:00Z">
        <w:r>
          <w:t xml:space="preserve"> (</w:t>
        </w:r>
      </w:ins>
      <w:ins w:id="4773" w:author="Mike Beckerle" w:date="2020-04-23T14:19:00Z">
        <w:r>
          <w:t>type xs</w:t>
        </w:r>
      </w:ins>
      <w:ins w:id="4774" w:author="Unknown">
        <w:r>
          <w:t>:string</w:t>
        </w:r>
      </w:ins>
      <w:ins w:id="4775" w:author="Mike Beckerle" w:date="2020-04-23T14:20:00Z">
        <w:r>
          <w:t xml:space="preserve"> or xs:hexBinary)</w:t>
        </w:r>
      </w:ins>
    </w:p>
    <w:p w14:paraId="5C59C073" w14:textId="77777777" w:rsidR="000E1214" w:rsidRDefault="00A87198">
      <w:pPr>
        <w:pStyle w:val="ListParagraph"/>
        <w:numPr>
          <w:ilvl w:val="0"/>
          <w:numId w:val="71"/>
        </w:numPr>
        <w:rPr>
          <w:ins w:id="4776" w:author="Mike Beckerle" w:date="2020-04-23T14:20:00Z"/>
        </w:rPr>
      </w:pPr>
      <w:ins w:id="4777" w:author="Mike Beckerle" w:date="2020-04-23T14:20:00Z">
        <w:r>
          <w:t>Complex element</w:t>
        </w:r>
      </w:ins>
    </w:p>
    <w:p w14:paraId="7A38E9B2" w14:textId="77777777" w:rsidR="000E1214" w:rsidRDefault="00A87198">
      <w:ins w:id="4778"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6"/>
      </w:r>
      <w:r>
        <w:t xml:space="preserve">, then an item is added to the Infoset using empty string (type xs:string) or empty hexBinary (type xs:hexBinary) as the value, otherwise nothing is added to the Infoset. </w:t>
      </w:r>
    </w:p>
    <w:p w14:paraId="335BD9F1" w14:textId="77777777" w:rsidR="000E1214" w:rsidRDefault="00A87198">
      <w:r>
        <w:t>Note: To prevent unwanted empty strings or empty hexBinary values from being added to the Infoset, use XSD minLength &gt; '0' and a dfdl:assert that uses the dfdl:checkConstraints()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27"/>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xs:string), empty hexBinary (type xs:hexBinary),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779" w:author="Mike Beckerle" w:date="2020-04-23T14:28:00Z"/>
        </w:rPr>
      </w:pPr>
      <w:r>
        <w:t xml:space="preserve">As an example, consider </w:t>
      </w:r>
      <w:ins w:id="4780"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781" w:author="Mike Beckerle" w:date="2020-04-23T14:29:00Z"/>
        </w:rPr>
      </w:pPr>
      <w:ins w:id="4782" w:author="Mike Beckerle" w:date="2020-04-23T14:28:00Z">
        <w:r>
          <w:t>&lt;xs:sequence dfdl:separat</w:t>
        </w:r>
      </w:ins>
      <w:ins w:id="4783"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784" w:author="Mike Beckerle" w:date="2020-04-23T14:29:00Z"/>
        </w:rPr>
      </w:pPr>
      <w:ins w:id="4785" w:author="Mike Beckerle" w:date="2020-04-23T14:29:00Z">
        <w:r>
          <w:t xml:space="preserve">  ...</w:t>
        </w:r>
      </w:ins>
      <w:ins w:id="4786"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787" w:author="Mike Beckerle" w:date="2020-04-23T14:40:00Z"/>
        </w:rPr>
      </w:pPr>
      <w:ins w:id="4788" w:author="Mike Beckerle" w:date="2020-04-23T14:29:00Z">
        <w:r>
          <w:t xml:space="preserve">  &lt;xs:element name="E1"</w:t>
        </w:r>
      </w:ins>
      <w:ins w:id="4789" w:author="Mike Beckerle" w:date="2020-04-23T14:31:00Z">
        <w:r>
          <w:t xml:space="preserve"> </w:t>
        </w:r>
      </w:ins>
      <w:ins w:id="4790"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791" w:author="Mike Beckerle" w:date="2020-04-23T14:40:00Z"/>
        </w:rPr>
      </w:pPr>
      <w:ins w:id="4792" w:author="Mike Beckerle" w:date="2020-04-23T14:40:00Z">
        <w:r>
          <w:t xml:space="preserve">    </w:t>
        </w:r>
      </w:ins>
      <w:ins w:id="4793"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794" w:author="Mike Beckerle" w:date="2020-04-23T14:29:00Z"/>
        </w:rPr>
      </w:pPr>
      <w:ins w:id="4795" w:author="Mike Beckerle" w:date="2020-04-23T14:40:00Z">
        <w:r>
          <w:t xml:space="preserve">    dfdl:occursCountKind="implicit"</w:t>
        </w:r>
      </w:ins>
      <w:ins w:id="4796"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797" w:author="Mike Beckerle" w:date="2020-04-23T14:29:00Z"/>
        </w:rPr>
      </w:pPr>
      <w:ins w:id="4798"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799" w:author="Mike Beckerle" w:date="2020-04-23T14:30:00Z"/>
        </w:rPr>
      </w:pPr>
      <w:ins w:id="4800" w:author="Mike Beckerle" w:date="2020-04-23T14:29:00Z">
        <w:r>
          <w:t xml:space="preserve">      &lt;xs:sequence</w:t>
        </w:r>
      </w:ins>
      <w:ins w:id="4801"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802" w:author="Mike Beckerle" w:date="2020-04-23T14:31:00Z"/>
        </w:rPr>
      </w:pPr>
      <w:ins w:id="4803" w:author="Mike Beckerle" w:date="2020-04-23T14:30:00Z">
        <w:r>
          <w:t xml:space="preserve">        &lt;xs:element name="E2" type="xs:string" dfdl:lengthKind="</w:t>
        </w:r>
      </w:ins>
      <w:ins w:id="4804"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805" w:author="Mike Beckerle" w:date="2020-04-23T14:32:00Z"/>
        </w:rPr>
      </w:pPr>
      <w:ins w:id="4806" w:author="Mike Beckerle" w:date="2020-04-23T14:31:00Z">
        <w:r>
          <w:t xml:space="preserve">        </w:t>
        </w:r>
      </w:ins>
      <w:ins w:id="4807"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808" w:author="Mike Beckerle" w:date="2020-04-23T14:32:00Z"/>
        </w:rPr>
      </w:pPr>
      <w:ins w:id="4809"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810" w:author="Mike Beckerle" w:date="2020-04-23T14:32:00Z"/>
        </w:rPr>
      </w:pPr>
      <w:ins w:id="4811"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812" w:author="Mike Beckerle" w:date="2020-04-23T14:32:00Z"/>
        </w:rPr>
      </w:pPr>
      <w:ins w:id="4813"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814" w:author="Mike Beckerle" w:date="2020-04-23T14:32:00Z"/>
        </w:rPr>
      </w:pPr>
      <w:ins w:id="4815"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816" w:author="Mike Beckerle" w:date="2020-04-23T14:28:00Z"/>
        </w:rPr>
      </w:pPr>
      <w:ins w:id="4817" w:author="Mike Beckerle" w:date="2020-04-23T14:32:00Z">
        <w:r>
          <w:t>&lt;/xs:sequence&gt;</w:t>
        </w:r>
      </w:ins>
    </w:p>
    <w:p w14:paraId="2D7EAE9A" w14:textId="77777777" w:rsidR="000E1214" w:rsidRDefault="00A87198">
      <w:pPr>
        <w:rPr>
          <w:ins w:id="4818" w:author="Mike Beckerle" w:date="2020-04-23T14:33:00Z"/>
        </w:rPr>
      </w:pPr>
      <w:ins w:id="4819" w:author="Mike Beckerle" w:date="2020-04-23T14:28:00Z">
        <w:r>
          <w:t xml:space="preserve">In the above we have </w:t>
        </w:r>
      </w:ins>
      <w:r>
        <w:t xml:space="preserve">a sequence S0 with a separator that contains among other content an optional non-nillable non-initiated element E1 of complex type. The content of the type is a sequence S1 with a different separator and the first child is a required non-initiated element E2 of type xs:string. The dfdl:lengthKind of both E1 and E2 is 'delimited'. </w:t>
      </w:r>
    </w:p>
    <w:p w14:paraId="6FFD18D8" w14:textId="081DA1E0" w:rsidR="000E1214" w:rsidRDefault="00A87198">
      <w:pPr>
        <w:rPr>
          <w:ins w:id="4820" w:author="Mike Beckerle" w:date="2020-04-23T14:33:00Z"/>
        </w:rPr>
      </w:pPr>
      <w:ins w:id="4821" w:author="Mike Beckerle" w:date="2020-04-23T14:33:00Z">
        <w:r>
          <w:t>Now consider a data stream '</w:t>
        </w:r>
        <w:r>
          <w:rPr>
            <w:rStyle w:val="CodeblockChar0"/>
          </w:rPr>
          <w:t>...||...</w:t>
        </w:r>
      </w:ins>
      <w:ins w:id="4822" w:author="Mike Beckerle" w:date="2020-04-23T14:34:00Z">
        <w:r>
          <w:t>' that is, where we have two adjacent S0 separators</w:t>
        </w:r>
      </w:ins>
      <w:ins w:id="4823" w:author="Mike Beckerle" w:date="2020-04-23T14:42:00Z">
        <w:r>
          <w:t xml:space="preserve">, and where we have </w:t>
        </w:r>
      </w:ins>
      <w:r w:rsidR="00405572">
        <w:t>successfully</w:t>
      </w:r>
      <w:ins w:id="4824" w:author="Mike Beckerle" w:date="2020-04-23T14:42:00Z">
        <w:r>
          <w:t xml:space="preserve"> parsed </w:t>
        </w:r>
      </w:ins>
      <w:ins w:id="4825" w:author="Mike Beckerle" w:date="2020-04-23T14:47:00Z">
        <w:r>
          <w:t>the schema components</w:t>
        </w:r>
      </w:ins>
      <w:ins w:id="4826" w:author="Mike Beckerle" w:date="2020-04-23T14:42:00Z">
        <w:r>
          <w:t xml:space="preserve"> prior to E1 within S0</w:t>
        </w:r>
      </w:ins>
      <w:ins w:id="4827" w:author="Mike Beckerle" w:date="2020-04-23T14:44:00Z">
        <w:r>
          <w:t xml:space="preserve">, which is what the "..." prior to the two separators represents. That prior </w:t>
        </w:r>
      </w:ins>
      <w:ins w:id="4828" w:author="Mike Beckerle" w:date="2020-04-23T14:45:00Z">
        <w:r>
          <w:t xml:space="preserve">parse is delimited by the first S0 "|" separator, and </w:t>
        </w:r>
      </w:ins>
      <w:ins w:id="4829" w:author="Mike Beckerle" w:date="2020-04-23T14:43:00Z">
        <w:r>
          <w:t xml:space="preserve">E1's representation begins </w:t>
        </w:r>
      </w:ins>
      <w:ins w:id="4830" w:author="Mike Beckerle" w:date="2020-04-23T14:45:00Z">
        <w:r>
          <w:t xml:space="preserve">immediately </w:t>
        </w:r>
      </w:ins>
      <w:ins w:id="4831" w:author="Mike Beckerle" w:date="2020-04-23T14:43:00Z">
        <w:r>
          <w:t>after th</w:t>
        </w:r>
      </w:ins>
      <w:ins w:id="4832" w:author="Mike Beckerle" w:date="2020-04-23T14:45:00Z">
        <w:r>
          <w:t>at</w:t>
        </w:r>
      </w:ins>
      <w:ins w:id="4833" w:author="Mike Beckerle" w:date="2020-04-23T14:43:00Z">
        <w:r>
          <w:t xml:space="preserve"> first S0 separator. </w:t>
        </w:r>
      </w:ins>
    </w:p>
    <w:p w14:paraId="5BAEFA92" w14:textId="355D2F14" w:rsidR="000E1214" w:rsidRDefault="00A87198">
      <w:pPr>
        <w:rPr>
          <w:ins w:id="4834" w:author="Mike Beckerle" w:date="2020-04-23T14:36:00Z"/>
        </w:rPr>
      </w:pPr>
      <w:r>
        <w:t>The representation of E1 has zero lengt</w:t>
      </w:r>
      <w:ins w:id="4835" w:author="Mike Beckerle" w:date="2020-04-23T14:34:00Z">
        <w:r>
          <w:t>h because of these</w:t>
        </w:r>
      </w:ins>
      <w:del w:id="4836" w:author="Mike Beckerle" w:date="2020-04-23T14:34:00Z">
        <w:r>
          <w:delText>h, that is, the data contains</w:delText>
        </w:r>
      </w:del>
      <w:r>
        <w:t xml:space="preserve"> </w:t>
      </w:r>
      <w:ins w:id="4837" w:author="Mike Beckerle" w:date="2020-04-23T14:45:00Z">
        <w:r>
          <w:t xml:space="preserve">two </w:t>
        </w:r>
      </w:ins>
      <w:r>
        <w:t xml:space="preserve">adjacent S0 separators. On processing E1, the parser will establish a point of uncertainty </w:t>
      </w:r>
      <w:ins w:id="4838" w:author="Mike Beckerle" w:date="2020-04-23T14:35:00Z">
        <w:r>
          <w:t>with the data stream positioned after the first S0 separator</w:t>
        </w:r>
      </w:ins>
      <w:ins w:id="4839" w:author="Mike Beckerle" w:date="2020-04-23T14:48:00Z">
        <w:r>
          <w:t xml:space="preserve">. The parser will then </w:t>
        </w:r>
      </w:ins>
      <w:del w:id="4840" w:author="Mike Beckerle" w:date="2020-04-23T14:48:00Z">
        <w:r>
          <w:delText xml:space="preserve">and </w:delText>
        </w:r>
      </w:del>
      <w:r>
        <w:t xml:space="preserve">descend into E1's complex type </w:t>
      </w:r>
      <w:ins w:id="4841" w:author="Mike Beckerle" w:date="2020-04-23T14:46:00Z">
        <w:r>
          <w:t xml:space="preserve">to </w:t>
        </w:r>
      </w:ins>
      <w:r>
        <w:t xml:space="preserve">process E2. It scans for in-scope delimiters and immediately encounters </w:t>
      </w:r>
      <w:ins w:id="4842"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843" w:author="Mike Beckerle" w:date="2020-04-23T14:49:00Z">
        <w:r>
          <w:t xml:space="preserve"> into E1</w:t>
        </w:r>
      </w:ins>
      <w:ins w:id="4844" w:author="Mike Beckerle" w:date="2020-04-23T14:36:00Z">
        <w:r>
          <w:t xml:space="preserve"> with this </w:t>
        </w:r>
      </w:ins>
      <w:r w:rsidR="00405572">
        <w:t>temporary</w:t>
      </w:r>
      <w:ins w:id="4845" w:author="Mike Beckerle" w:date="2020-04-23T14:49:00Z">
        <w:r>
          <w:t xml:space="preserve"> </w:t>
        </w:r>
      </w:ins>
      <w:r w:rsidR="00933F0E">
        <w:t>Infoset</w:t>
      </w:r>
      <w:ins w:id="4846"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847" w:author="Mike Beckerle" w:date="2020-04-23T14:37:00Z"/>
        </w:rPr>
      </w:pPr>
      <w:ins w:id="4848"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849" w:author="Mike Beckerle" w:date="2020-04-23T14:37:00Z"/>
        </w:rPr>
      </w:pPr>
      <w:ins w:id="4850"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851" w:author="Mike Beckerle" w:date="2020-04-23T14:37:00Z"/>
        </w:rPr>
      </w:pPr>
      <w:ins w:id="4852" w:author="Mike Beckerle" w:date="2020-04-23T14:37:00Z">
        <w:r>
          <w:t>&lt;/E1&gt;</w:t>
        </w:r>
      </w:ins>
    </w:p>
    <w:p w14:paraId="024989C0" w14:textId="77777777" w:rsidR="000E1214" w:rsidRDefault="00A87198">
      <w:ins w:id="4853" w:author="Mike Beckerle" w:date="2020-04-23T14:37:00Z">
        <w:r>
          <w:t>Upon this successful parse</w:t>
        </w:r>
      </w:ins>
      <w:ins w:id="4854" w:author="Mike Beckerle" w:date="2020-04-23T14:49:00Z">
        <w:r>
          <w:t xml:space="preserve"> of E1</w:t>
        </w:r>
      </w:ins>
      <w:ins w:id="4855" w:author="Mike Beckerle" w:date="2020-04-23T14:37:00Z">
        <w:r>
          <w:t xml:space="preserve">, </w:t>
        </w:r>
      </w:ins>
      <w:ins w:id="4856" w:author="Mike Beckerle" w:date="2020-04-23T14:49:00Z">
        <w:r>
          <w:t xml:space="preserve">it </w:t>
        </w:r>
      </w:ins>
      <w:r>
        <w:t xml:space="preserve">is therefore known-to-exist. </w:t>
      </w:r>
      <w:ins w:id="4857" w:author="Mike Beckerle" w:date="2020-04-23T14:38:00Z">
        <w:r>
          <w:t>However, b</w:t>
        </w:r>
      </w:ins>
      <w:r>
        <w:t xml:space="preserve">ecause the position in the data has not changed, E1 therefore has the empty representation. Because E1 is empty and optional </w:t>
      </w:r>
      <w:ins w:id="4858" w:author="Mike Beckerle" w:date="2020-04-23T14:50:00Z">
        <w:r>
          <w:t xml:space="preserve">(it has XSD minOccurs='0') </w:t>
        </w:r>
      </w:ins>
      <w:r>
        <w:t xml:space="preserve">it is not added to the Infoset, and the </w:t>
      </w:r>
      <w:ins w:id="4859" w:author="Mike Beckerle" w:date="2020-04-23T14:51:00Z">
        <w:r>
          <w:t xml:space="preserve">temporary </w:t>
        </w:r>
      </w:ins>
      <w:r>
        <w:t xml:space="preserve">Infoset item for E1 </w:t>
      </w:r>
      <w:ins w:id="4860" w:author="Mike Beckerle" w:date="2020-04-23T14:39:00Z">
        <w:r>
          <w:t xml:space="preserve">containing </w:t>
        </w:r>
      </w:ins>
      <w:r>
        <w:t xml:space="preserve">E2 </w:t>
      </w:r>
      <w:ins w:id="4861"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4862" w:name="_Toc349042703"/>
      <w:bookmarkStart w:id="4863" w:name="_Ref351914022"/>
      <w:bookmarkStart w:id="4864" w:name="_Ref351914031"/>
      <w:bookmarkStart w:id="4865" w:name="_Toc50721255"/>
      <w:r>
        <w:rPr>
          <w:rFonts w:eastAsia="Times New Roman"/>
        </w:rPr>
        <w:t>Element Defaults When Unparsing</w:t>
      </w:r>
      <w:bookmarkEnd w:id="4862"/>
      <w:bookmarkEnd w:id="4863"/>
      <w:bookmarkEnd w:id="4864"/>
      <w:bookmarkEnd w:id="4865"/>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04DC4" w:rsidRPr="00065302">
        <w:rPr>
          <w:rStyle w:val="Hyperlink"/>
        </w:rPr>
        <w:t>dfdl:occursCountKind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4866" w:name="_Toc361231238"/>
      <w:bookmarkStart w:id="4867" w:name="_Toc361231764"/>
      <w:bookmarkStart w:id="4868" w:name="_Toc362445062"/>
      <w:bookmarkStart w:id="4869" w:name="_Toc363908984"/>
      <w:bookmarkStart w:id="4870" w:name="_Toc364463407"/>
      <w:bookmarkStart w:id="4871" w:name="_Toc366078005"/>
      <w:bookmarkStart w:id="4872" w:name="_Toc366078624"/>
      <w:bookmarkStart w:id="4873" w:name="_Toc366079609"/>
      <w:bookmarkStart w:id="4874" w:name="_Toc366080221"/>
      <w:bookmarkStart w:id="4875" w:name="_Toc366080830"/>
      <w:bookmarkStart w:id="4876" w:name="_Toc366505170"/>
      <w:bookmarkStart w:id="4877" w:name="_Toc366508539"/>
      <w:bookmarkStart w:id="4878" w:name="_Toc366513040"/>
      <w:bookmarkStart w:id="4879" w:name="_Toc366574229"/>
      <w:bookmarkStart w:id="4880" w:name="_Toc366578022"/>
      <w:bookmarkStart w:id="4881" w:name="_Toc366578616"/>
      <w:bookmarkStart w:id="4882" w:name="_Toc366579208"/>
      <w:bookmarkStart w:id="4883" w:name="_Toc366579799"/>
      <w:bookmarkStart w:id="4884" w:name="_Toc366580391"/>
      <w:bookmarkStart w:id="4885" w:name="_Toc366580982"/>
      <w:bookmarkStart w:id="4886" w:name="_Toc366581574"/>
      <w:bookmarkStart w:id="4887" w:name="_Toc361231239"/>
      <w:bookmarkStart w:id="4888" w:name="_Toc361231765"/>
      <w:bookmarkStart w:id="4889" w:name="_Toc362445063"/>
      <w:bookmarkStart w:id="4890" w:name="_Toc363908985"/>
      <w:bookmarkStart w:id="4891" w:name="_Toc364463408"/>
      <w:bookmarkStart w:id="4892" w:name="_Toc366078006"/>
      <w:bookmarkStart w:id="4893" w:name="_Toc366078625"/>
      <w:bookmarkStart w:id="4894" w:name="_Toc366079610"/>
      <w:bookmarkStart w:id="4895" w:name="_Toc366080222"/>
      <w:bookmarkStart w:id="4896" w:name="_Toc366080831"/>
      <w:bookmarkStart w:id="4897" w:name="_Toc366505171"/>
      <w:bookmarkStart w:id="4898" w:name="_Toc366508540"/>
      <w:bookmarkStart w:id="4899" w:name="_Toc366513041"/>
      <w:bookmarkStart w:id="4900" w:name="_Toc366574230"/>
      <w:bookmarkStart w:id="4901" w:name="_Toc366578023"/>
      <w:bookmarkStart w:id="4902" w:name="_Toc366578617"/>
      <w:bookmarkStart w:id="4903" w:name="_Toc366579209"/>
      <w:bookmarkStart w:id="4904" w:name="_Toc366579800"/>
      <w:bookmarkStart w:id="4905" w:name="_Toc366580392"/>
      <w:bookmarkStart w:id="4906" w:name="_Toc366580983"/>
      <w:bookmarkStart w:id="4907" w:name="_Toc366581575"/>
      <w:bookmarkStart w:id="4908" w:name="_Toc361231240"/>
      <w:bookmarkStart w:id="4909" w:name="_Toc361231766"/>
      <w:bookmarkStart w:id="4910" w:name="_Toc362445064"/>
      <w:bookmarkStart w:id="4911" w:name="_Toc363908986"/>
      <w:bookmarkStart w:id="4912" w:name="_Toc364463409"/>
      <w:bookmarkStart w:id="4913" w:name="_Toc366078007"/>
      <w:bookmarkStart w:id="4914" w:name="_Toc366078626"/>
      <w:bookmarkStart w:id="4915" w:name="_Toc366079611"/>
      <w:bookmarkStart w:id="4916" w:name="_Toc366080223"/>
      <w:bookmarkStart w:id="4917" w:name="_Toc366080832"/>
      <w:bookmarkStart w:id="4918" w:name="_Toc366505172"/>
      <w:bookmarkStart w:id="4919" w:name="_Toc366508541"/>
      <w:bookmarkStart w:id="4920" w:name="_Toc366513042"/>
      <w:bookmarkStart w:id="4921" w:name="_Toc366574231"/>
      <w:bookmarkStart w:id="4922" w:name="_Toc366578024"/>
      <w:bookmarkStart w:id="4923" w:name="_Toc366578618"/>
      <w:bookmarkStart w:id="4924" w:name="_Toc366579210"/>
      <w:bookmarkStart w:id="4925" w:name="_Toc366579801"/>
      <w:bookmarkStart w:id="4926" w:name="_Toc366580393"/>
      <w:bookmarkStart w:id="4927" w:name="_Toc366580984"/>
      <w:bookmarkStart w:id="4928" w:name="_Toc366581576"/>
      <w:bookmarkStart w:id="4929" w:name="_Toc361231241"/>
      <w:bookmarkStart w:id="4930" w:name="_Toc361231767"/>
      <w:bookmarkStart w:id="4931" w:name="_Toc362445065"/>
      <w:bookmarkStart w:id="4932" w:name="_Toc363908987"/>
      <w:bookmarkStart w:id="4933" w:name="_Toc364463410"/>
      <w:bookmarkStart w:id="4934" w:name="_Toc366078008"/>
      <w:bookmarkStart w:id="4935" w:name="_Toc366078627"/>
      <w:bookmarkStart w:id="4936" w:name="_Toc366079612"/>
      <w:bookmarkStart w:id="4937" w:name="_Toc366080224"/>
      <w:bookmarkStart w:id="4938" w:name="_Toc366080833"/>
      <w:bookmarkStart w:id="4939" w:name="_Toc366505173"/>
      <w:bookmarkStart w:id="4940" w:name="_Toc366508542"/>
      <w:bookmarkStart w:id="4941" w:name="_Toc366513043"/>
      <w:bookmarkStart w:id="4942" w:name="_Toc366574232"/>
      <w:bookmarkStart w:id="4943" w:name="_Toc366578025"/>
      <w:bookmarkStart w:id="4944" w:name="_Toc366578619"/>
      <w:bookmarkStart w:id="4945" w:name="_Toc366579211"/>
      <w:bookmarkStart w:id="4946" w:name="_Toc366579802"/>
      <w:bookmarkStart w:id="4947" w:name="_Toc366580394"/>
      <w:bookmarkStart w:id="4948" w:name="_Toc366580985"/>
      <w:bookmarkStart w:id="4949" w:name="_Toc366581577"/>
      <w:bookmarkStart w:id="4950" w:name="_Toc361231242"/>
      <w:bookmarkStart w:id="4951" w:name="_Toc361231768"/>
      <w:bookmarkStart w:id="4952" w:name="_Toc362445066"/>
      <w:bookmarkStart w:id="4953" w:name="_Toc363908988"/>
      <w:bookmarkStart w:id="4954" w:name="_Toc364463411"/>
      <w:bookmarkStart w:id="4955" w:name="_Toc366078009"/>
      <w:bookmarkStart w:id="4956" w:name="_Toc366078628"/>
      <w:bookmarkStart w:id="4957" w:name="_Toc366079613"/>
      <w:bookmarkStart w:id="4958" w:name="_Toc366080225"/>
      <w:bookmarkStart w:id="4959" w:name="_Toc366080834"/>
      <w:bookmarkStart w:id="4960" w:name="_Toc366505174"/>
      <w:bookmarkStart w:id="4961" w:name="_Toc366508543"/>
      <w:bookmarkStart w:id="4962" w:name="_Toc366513044"/>
      <w:bookmarkStart w:id="4963" w:name="_Toc366574233"/>
      <w:bookmarkStart w:id="4964" w:name="_Toc366578026"/>
      <w:bookmarkStart w:id="4965" w:name="_Toc366578620"/>
      <w:bookmarkStart w:id="4966" w:name="_Toc366579212"/>
      <w:bookmarkStart w:id="4967" w:name="_Toc366579803"/>
      <w:bookmarkStart w:id="4968" w:name="_Toc366580395"/>
      <w:bookmarkStart w:id="4969" w:name="_Toc366580986"/>
      <w:bookmarkStart w:id="4970" w:name="_Toc366581578"/>
      <w:bookmarkStart w:id="4971" w:name="_Toc361231243"/>
      <w:bookmarkStart w:id="4972" w:name="_Toc361231769"/>
      <w:bookmarkStart w:id="4973" w:name="_Toc362445067"/>
      <w:bookmarkStart w:id="4974" w:name="_Toc363908989"/>
      <w:bookmarkStart w:id="4975" w:name="_Toc364463412"/>
      <w:bookmarkStart w:id="4976" w:name="_Toc366078010"/>
      <w:bookmarkStart w:id="4977" w:name="_Toc366078629"/>
      <w:bookmarkStart w:id="4978" w:name="_Toc366079614"/>
      <w:bookmarkStart w:id="4979" w:name="_Toc366080226"/>
      <w:bookmarkStart w:id="4980" w:name="_Toc366080835"/>
      <w:bookmarkStart w:id="4981" w:name="_Toc366505175"/>
      <w:bookmarkStart w:id="4982" w:name="_Toc366508544"/>
      <w:bookmarkStart w:id="4983" w:name="_Toc366513045"/>
      <w:bookmarkStart w:id="4984" w:name="_Toc366574234"/>
      <w:bookmarkStart w:id="4985" w:name="_Toc366578027"/>
      <w:bookmarkStart w:id="4986" w:name="_Toc366578621"/>
      <w:bookmarkStart w:id="4987" w:name="_Toc366579213"/>
      <w:bookmarkStart w:id="4988" w:name="_Toc366579804"/>
      <w:bookmarkStart w:id="4989" w:name="_Toc366580396"/>
      <w:bookmarkStart w:id="4990" w:name="_Toc366580987"/>
      <w:bookmarkStart w:id="4991" w:name="_Toc366581579"/>
      <w:bookmarkStart w:id="4992" w:name="_Ref384899121"/>
      <w:bookmarkStart w:id="4993" w:name="_Ref384899136"/>
      <w:bookmarkStart w:id="4994" w:name="_Toc50721256"/>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r>
        <w:t>Evaluation Order for Statement Annotations</w:t>
      </w:r>
      <w:bookmarkEnd w:id="4992"/>
      <w:bookmarkEnd w:id="4993"/>
      <w:bookmarkEnd w:id="4994"/>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4995" w:author="Mike Beckerle" w:date="2020-04-23T14:52:00Z">
        <w:r>
          <w:delText xml:space="preserve">given </w:delText>
        </w:r>
      </w:del>
      <w:ins w:id="4996"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r>
        <w:t>dfdl:discriminator or dfdl:assert(s) with testKind 'pattern' (parsing only)</w:t>
      </w:r>
    </w:p>
    <w:p w14:paraId="54ABCE27" w14:textId="77777777" w:rsidR="000E1214" w:rsidRDefault="00A87198">
      <w:pPr>
        <w:pStyle w:val="ListParagraph"/>
        <w:numPr>
          <w:ilvl w:val="0"/>
          <w:numId w:val="7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r>
        <w:t xml:space="preserve">dfdl:setVariable(s) - in lexical order, innermost schema component first </w:t>
      </w:r>
    </w:p>
    <w:p w14:paraId="3C46FA80" w14:textId="77777777" w:rsidR="000E1214" w:rsidRDefault="00A87198">
      <w:pPr>
        <w:pStyle w:val="ListParagraph"/>
        <w:numPr>
          <w:ilvl w:val="0"/>
          <w:numId w:val="7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r>
        <w:t xml:space="preserve">dfdl:discriminator or dfdl:assert(s) with testKind 'pattern' (parsing only) </w:t>
      </w:r>
    </w:p>
    <w:p w14:paraId="25998C48" w14:textId="77777777" w:rsidR="000E1214" w:rsidRDefault="00A87198">
      <w:pPr>
        <w:numPr>
          <w:ilvl w:val="0"/>
          <w:numId w:val="74"/>
        </w:numPr>
      </w:pPr>
      <w:r>
        <w:t>dfdl:newVariableInstance(s) - in</w:t>
      </w:r>
      <w:r>
        <w:rPr>
          <w:rFonts w:cs="Arial"/>
        </w:rPr>
        <w:t xml:space="preserve"> lexical order, innermost schema component first</w:t>
      </w:r>
      <w:r>
        <w:t xml:space="preserve"> </w:t>
      </w:r>
    </w:p>
    <w:p w14:paraId="0EA76254" w14:textId="77777777" w:rsidR="000E1214" w:rsidRDefault="00A87198">
      <w:pPr>
        <w:numPr>
          <w:ilvl w:val="0"/>
          <w:numId w:val="74"/>
        </w:numPr>
      </w:pPr>
      <w:r>
        <w:t>dfdl:setVariable(s) - in</w:t>
      </w:r>
      <w:r>
        <w:rPr>
          <w:rFonts w:cs="Arial"/>
        </w:rPr>
        <w:t xml:space="preserve"> lexical order, innermost schema component first</w:t>
      </w:r>
    </w:p>
    <w:p w14:paraId="4673DE86" w14:textId="77777777" w:rsidR="000E1214" w:rsidRDefault="00A87198">
      <w:pPr>
        <w:numPr>
          <w:ilvl w:val="0"/>
          <w:numId w:val="7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pPr>
        <w:numPr>
          <w:ilvl w:val="0"/>
          <w:numId w:val="74"/>
        </w:numPr>
      </w:pPr>
      <w:r>
        <w:t xml:space="preserve">dfdl:discriminator or dfdl:assert(s) with testKind 'expression' (parsing only) </w:t>
      </w:r>
    </w:p>
    <w:p w14:paraId="5492E349" w14:textId="77777777"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will execute before those on the element reference. Similarly</w:t>
      </w:r>
      <w:ins w:id="4997" w:author="Mike Beckerle" w:date="2020-04-23T15:11:00Z">
        <w:r>
          <w:rPr>
            <w:lang w:eastAsia="en-GB"/>
          </w:rPr>
          <w:t>,</w:t>
        </w:r>
      </w:ins>
      <w:r>
        <w:rPr>
          <w:lang w:eastAsia="en-GB"/>
        </w:rPr>
        <w:t xml:space="preserve"> dfdl:setVariable statements on a base simple type execute before those of a simple type derived from it. The dfdl:setVariable statements on a simple type execute before those on an element having that simple type (whether </w:t>
      </w:r>
      <w:ins w:id="4998" w:author="Mike Beckerle" w:date="2020-04-23T15:12:00Z">
        <w:r>
          <w:rPr>
            <w:lang w:eastAsia="en-GB"/>
          </w:rPr>
          <w:t xml:space="preserve">that type is </w:t>
        </w:r>
      </w:ins>
      <w:r>
        <w:rPr>
          <w:lang w:eastAsia="en-GB"/>
        </w:rPr>
        <w:t>by reference, or when the simple type is lexically nested within the element declaration). The dfdl:setVariable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4999" w:name="_Toc393356998"/>
      <w:bookmarkStart w:id="5000" w:name="_Toc50721257"/>
      <w:bookmarkEnd w:id="4999"/>
      <w:r>
        <w:rPr>
          <w:rFonts w:eastAsia="Times New Roman"/>
          <w:lang w:eastAsia="en-GB"/>
        </w:rPr>
        <w:t>Asserts and Discriminators with testKind 'expression'</w:t>
      </w:r>
      <w:bookmarkEnd w:id="5000"/>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5001" w:name="_Toc50721258"/>
      <w:r>
        <w:rPr>
          <w:rFonts w:eastAsia="Times New Roman"/>
          <w:lang w:eastAsia="en-GB"/>
        </w:rPr>
        <w:t>Discriminators with testKind 'expression'</w:t>
      </w:r>
      <w:bookmarkEnd w:id="5001"/>
    </w:p>
    <w:p w14:paraId="2A54F3DC" w14:textId="058BBF7D" w:rsidR="000E1214" w:rsidRDefault="00A87198">
      <w:pPr>
        <w:rPr>
          <w:color w:val="000000"/>
        </w:rPr>
      </w:pPr>
      <w:r>
        <w:rPr>
          <w:color w:val="000000"/>
        </w:rPr>
        <w:t xml:space="preserve">When parsing, an attempt to evaluate a discriminator </w:t>
      </w:r>
      <w:del w:id="5002" w:author="Mike Beckerle" w:date="2020-09-10T16:20:00Z">
        <w:r w:rsidDel="008E7C14">
          <w:rPr>
            <w:color w:val="000000"/>
          </w:rPr>
          <w:delText xml:space="preserve">must </w:delText>
        </w:r>
      </w:del>
      <w:ins w:id="5003"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5004" w:name="_Toc50721259"/>
      <w:r>
        <w:rPr>
          <w:rFonts w:eastAsia="Times New Roman"/>
          <w:lang w:eastAsia="en-GB"/>
        </w:rPr>
        <w:t>Elements and setVariable</w:t>
      </w:r>
      <w:bookmarkEnd w:id="5004"/>
    </w:p>
    <w:p w14:paraId="4888E054" w14:textId="77777777" w:rsidR="000E1214" w:rsidRDefault="00A87198">
      <w:pPr>
        <w:rPr>
          <w:color w:val="000000"/>
        </w:rPr>
      </w:pPr>
      <w:r>
        <w:t xml:space="preserve">The resolved set of dfdl:setVariable statements for an element are executed </w:t>
      </w:r>
      <w:r>
        <w:rPr>
          <w:b/>
          <w:bCs/>
        </w:rPr>
        <w:t>after</w:t>
      </w:r>
      <w:r>
        <w:t xml:space="preserve"> the parsing of the element. This </w:t>
      </w:r>
      <w:ins w:id="5005" w:author="Mike Beckerle" w:date="2020-04-23T15:13:00Z">
        <w:r>
          <w:t>contrasts with</w:t>
        </w:r>
      </w:ins>
      <w:r>
        <w:t xml:space="preserve"> the resolved set of dfdl:setVariable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7C21682" w:rsidR="000E1214" w:rsidRDefault="00A87198">
      <w:pPr>
        <w:rPr>
          <w:ins w:id="5006" w:author="Mike Beckerle" w:date="2020-04-27T18:47:00Z"/>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2C6E0263" w14:textId="3AD5B00B" w:rsidR="008712C9" w:rsidRDefault="008712C9" w:rsidP="00893233">
      <w:pPr>
        <w:pStyle w:val="Heading2"/>
        <w:rPr>
          <w:ins w:id="5007" w:author="Mike Beckerle" w:date="2020-04-27T18:54:00Z"/>
        </w:rPr>
      </w:pPr>
      <w:bookmarkStart w:id="5008" w:name="_Toc50721260"/>
      <w:ins w:id="5009" w:author="Mike Beckerle" w:date="2020-04-27T18:54:00Z">
        <w:r>
          <w:t>Validation</w:t>
        </w:r>
        <w:bookmarkEnd w:id="5008"/>
      </w:ins>
    </w:p>
    <w:p w14:paraId="135E592C" w14:textId="0FD088DD" w:rsidR="008712C9" w:rsidRDefault="008712C9" w:rsidP="008712C9">
      <w:pPr>
        <w:pStyle w:val="nobreak"/>
        <w:rPr>
          <w:ins w:id="5010" w:author="Mike Beckerle" w:date="2020-04-27T18:54:00Z"/>
        </w:rPr>
      </w:pPr>
      <w:ins w:id="5011" w:author="Mike Beckerle" w:date="2020-04-27T18:54:00Z">
        <w:r>
          <w:t xml:space="preserve">Logical validation checks are constraints expressed in XSD, and they apply to the logical values of the </w:t>
        </w:r>
      </w:ins>
      <w:r w:rsidR="00933F0E">
        <w:t>Infoset</w:t>
      </w:r>
      <w:ins w:id="5012" w:author="Mike Beckerle" w:date="2020-04-27T18:54:00Z">
        <w:r>
          <w:t xml:space="preserve">. Hence, parsing </w:t>
        </w:r>
      </w:ins>
      <w:ins w:id="5013" w:author="Mike Beckerle" w:date="2020-09-10T16:20:00Z">
        <w:r w:rsidR="008E7C14">
          <w:t>MUST</w:t>
        </w:r>
      </w:ins>
      <w:ins w:id="5014" w:author="Mike Beckerle" w:date="2020-04-27T18:54:00Z">
        <w:r>
          <w:t xml:space="preserve"> successfully construct the </w:t>
        </w:r>
      </w:ins>
      <w:r w:rsidR="00933F0E">
        <w:t>Infoset</w:t>
      </w:r>
      <w:ins w:id="5015"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5016" w:author="Mike Beckerle" w:date="2020-04-27T18:54:00Z"/>
        </w:rPr>
      </w:pPr>
      <w:ins w:id="5017"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5018" w:author="Mike Beckerle" w:date="2020-04-27T18:54:00Z"/>
        </w:rPr>
      </w:pPr>
      <w:ins w:id="5019"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5020"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5021" w:author="Mike Beckerle" w:date="2020-04-27T18:54:00Z"/>
        </w:rPr>
      </w:pPr>
      <w:ins w:id="5022" w:author="Mike Beckerle" w:date="2020-04-27T18:54:00Z">
        <w:r>
          <w:t xml:space="preserve">When resolving points of uncertainty (during parsing), validation errors are ignored. </w:t>
        </w:r>
      </w:ins>
    </w:p>
    <w:p w14:paraId="1E3FCDF6" w14:textId="069985A1" w:rsidR="008712C9" w:rsidRDefault="008712C9" w:rsidP="008712C9">
      <w:pPr>
        <w:rPr>
          <w:ins w:id="5023" w:author="Mike Beckerle" w:date="2020-04-27T18:54:00Z"/>
        </w:rPr>
      </w:pPr>
      <w:ins w:id="5024"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5025" w:author="Mike Beckerle" w:date="2020-04-27T18:54:00Z">
        <w:r w:rsidRPr="00065302">
          <w:rPr>
            <w:rStyle w:val="Hyperlink"/>
          </w:rPr>
          <w:fldChar w:fldCharType="separate"/>
        </w:r>
      </w:ins>
      <w:r w:rsidR="00404DC4" w:rsidRPr="00065302">
        <w:rPr>
          <w:rStyle w:val="Hyperlink"/>
        </w:rPr>
        <w:t>4</w:t>
      </w:r>
      <w:ins w:id="5026"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5027" w:author="Mike Beckerle" w:date="2020-04-27T18:54:00Z">
        <w:r w:rsidRPr="00065302">
          <w:rPr>
            <w:rStyle w:val="Hyperlink"/>
          </w:rPr>
          <w:fldChar w:fldCharType="separate"/>
        </w:r>
      </w:ins>
      <w:r w:rsidR="00404DC4" w:rsidRPr="00065302">
        <w:rPr>
          <w:rStyle w:val="Hyperlink"/>
        </w:rPr>
        <w:t>The DFDL Information Set (Infoset)</w:t>
      </w:r>
      <w:ins w:id="5028" w:author="Mike Beckerle" w:date="2020-04-27T18:54:00Z">
        <w:r w:rsidRPr="00065302">
          <w:rPr>
            <w:rStyle w:val="Hyperlink"/>
          </w:rPr>
          <w:fldChar w:fldCharType="end"/>
        </w:r>
        <w:r>
          <w:t>.</w:t>
        </w:r>
      </w:ins>
    </w:p>
    <w:p w14:paraId="10CD2B90" w14:textId="77777777" w:rsidR="008712C9" w:rsidRDefault="008712C9" w:rsidP="008712C9">
      <w:pPr>
        <w:rPr>
          <w:ins w:id="5029" w:author="Mike Beckerle" w:date="2020-04-27T18:54:00Z"/>
        </w:rPr>
      </w:pPr>
      <w:ins w:id="5030"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5031" w:author="Mike Beckerle" w:date="2020-04-27T18:54:00Z"/>
        </w:rPr>
      </w:pPr>
      <w:ins w:id="5032" w:author="Mike Beckerle" w:date="2020-04-27T18:54:00Z">
        <w:r>
          <w:t>XSD pattern facet - (for xs:string type elements only)</w:t>
        </w:r>
      </w:ins>
    </w:p>
    <w:p w14:paraId="4F03E244" w14:textId="77777777" w:rsidR="008712C9" w:rsidRDefault="008712C9" w:rsidP="008712C9">
      <w:pPr>
        <w:numPr>
          <w:ilvl w:val="0"/>
          <w:numId w:val="22"/>
        </w:numPr>
        <w:rPr>
          <w:ins w:id="5033" w:author="Mike Beckerle" w:date="2020-04-27T18:54:00Z"/>
        </w:rPr>
      </w:pPr>
      <w:ins w:id="5034" w:author="Mike Beckerle" w:date="2020-04-27T18:54:00Z">
        <w:r>
          <w:t xml:space="preserve">XSD minLength, maxLength </w:t>
        </w:r>
      </w:ins>
    </w:p>
    <w:p w14:paraId="630C2810" w14:textId="77777777" w:rsidR="008712C9" w:rsidRDefault="008712C9" w:rsidP="008712C9">
      <w:pPr>
        <w:numPr>
          <w:ilvl w:val="0"/>
          <w:numId w:val="22"/>
        </w:numPr>
        <w:rPr>
          <w:ins w:id="5035" w:author="Mike Beckerle" w:date="2020-04-27T18:54:00Z"/>
        </w:rPr>
      </w:pPr>
      <w:ins w:id="5036" w:author="Mike Beckerle" w:date="2020-04-27T18:54:00Z">
        <w:r>
          <w:t>XSD minInclusive, minExclusive, maxInclusive, maxExclusive</w:t>
        </w:r>
      </w:ins>
    </w:p>
    <w:p w14:paraId="6469D416" w14:textId="77777777" w:rsidR="008712C9" w:rsidRDefault="008712C9" w:rsidP="008712C9">
      <w:pPr>
        <w:numPr>
          <w:ilvl w:val="0"/>
          <w:numId w:val="22"/>
        </w:numPr>
        <w:rPr>
          <w:ins w:id="5037" w:author="Mike Beckerle" w:date="2020-04-27T18:54:00Z"/>
        </w:rPr>
      </w:pPr>
      <w:ins w:id="5038" w:author="Mike Beckerle" w:date="2020-04-27T18:54:00Z">
        <w:r>
          <w:t>XSD enumeration</w:t>
        </w:r>
      </w:ins>
    </w:p>
    <w:p w14:paraId="4AFA4DDF" w14:textId="77777777" w:rsidR="008712C9" w:rsidRDefault="008712C9" w:rsidP="008712C9">
      <w:pPr>
        <w:numPr>
          <w:ilvl w:val="0"/>
          <w:numId w:val="22"/>
        </w:numPr>
        <w:rPr>
          <w:ins w:id="5039" w:author="Mike Beckerle" w:date="2020-04-27T18:54:00Z"/>
        </w:rPr>
      </w:pPr>
      <w:ins w:id="5040" w:author="Mike Beckerle" w:date="2020-04-27T18:54:00Z">
        <w:r>
          <w:t>XSD maxOccurs</w:t>
        </w:r>
      </w:ins>
    </w:p>
    <w:p w14:paraId="7F8A43D7" w14:textId="38FE9B31" w:rsidR="008712C9" w:rsidRDefault="008712C9" w:rsidP="008712C9">
      <w:pPr>
        <w:rPr>
          <w:ins w:id="5041" w:author="Mike Beckerle" w:date="2020-04-27T18:54:00Z"/>
        </w:rPr>
      </w:pPr>
      <w:ins w:id="5042"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ins w:id="5043" w:author="Mike Beckerle" w:date="2020-04-27T18:58:00Z">
        <w:r>
          <w:t>dfdl:</w:t>
        </w:r>
      </w:ins>
      <w:ins w:id="5044" w:author="Mike Beckerle" w:date="2020-04-27T18:54:00Z">
        <w:r>
          <w:t xml:space="preserve">assert or </w:t>
        </w:r>
      </w:ins>
      <w:ins w:id="5045" w:author="Mike Beckerle" w:date="2020-04-27T18:59:00Z">
        <w:r>
          <w:t>dfdl:</w:t>
        </w:r>
      </w:ins>
      <w:ins w:id="5046" w:author="Mike Beckerle" w:date="2020-04-27T18:54:00Z">
        <w:r>
          <w:t xml:space="preserve">discriminator is essential to parsing and it is evaluated irrespective of whether validation is enabled or disabled. </w:t>
        </w:r>
      </w:ins>
    </w:p>
    <w:p w14:paraId="50C2FC60" w14:textId="5D660598" w:rsidR="00DD761E" w:rsidRPr="00DD761E" w:rsidRDefault="008712C9" w:rsidP="008712C9">
      <w:ins w:id="5047" w:author="Mike Beckerle" w:date="2020-04-27T18:54:00Z">
        <w:r>
          <w:t xml:space="preserve">There is also a function dfdl:checkConstraints available in the DFDL Expression language. This can be used to explicitly include checking of the XSD facet constraints as part of parsing a specific element. Such checking is part of </w:t>
        </w:r>
      </w:ins>
      <w:r w:rsidR="00405572">
        <w:t>parsing and</w:t>
      </w:r>
      <w:ins w:id="5048"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5049" w:author="Mike Beckerle" w:date="2020-04-27T18:54:00Z">
        <w:r w:rsidRPr="00065302">
          <w:rPr>
            <w:rStyle w:val="Hyperlink"/>
          </w:rPr>
          <w:fldChar w:fldCharType="separate"/>
        </w:r>
      </w:ins>
      <w:r w:rsidR="00404DC4" w:rsidRPr="00065302">
        <w:rPr>
          <w:rStyle w:val="Hyperlink"/>
        </w:rPr>
        <w:t>18.5.3</w:t>
      </w:r>
      <w:ins w:id="5050"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5051" w:author="Mike Beckerle" w:date="2020-04-27T18:54:00Z">
        <w:r w:rsidRPr="00065302">
          <w:rPr>
            <w:rStyle w:val="Hyperlink"/>
          </w:rPr>
          <w:fldChar w:fldCharType="separate"/>
        </w:r>
      </w:ins>
      <w:r w:rsidR="00404DC4" w:rsidRPr="00065302">
        <w:rPr>
          <w:rStyle w:val="Hyperlink"/>
        </w:rPr>
        <w:t>DFDL Functions</w:t>
      </w:r>
      <w:ins w:id="5052"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5053" w:author="Mike Beckerle" w:date="2020-04-29T19:49:00Z"/>
          <w:rFonts w:eastAsia="MS Mincho"/>
          <w:lang w:eastAsia="ja-JP" w:bidi="he-IL"/>
        </w:rPr>
      </w:pPr>
      <w:bookmarkStart w:id="5054" w:name="_Toc349042706"/>
      <w:bookmarkStart w:id="5055" w:name="_Toc351912704"/>
      <w:bookmarkStart w:id="5056" w:name="_Toc351914725"/>
      <w:bookmarkStart w:id="5057" w:name="_Toc351915191"/>
      <w:bookmarkStart w:id="5058" w:name="_Toc361231248"/>
      <w:bookmarkStart w:id="5059" w:name="_Toc361231774"/>
      <w:bookmarkStart w:id="5060" w:name="_Toc362445072"/>
      <w:bookmarkStart w:id="5061" w:name="_Toc363908994"/>
      <w:bookmarkStart w:id="5062" w:name="_Toc364463417"/>
      <w:bookmarkStart w:id="5063" w:name="_Toc366078015"/>
      <w:bookmarkStart w:id="5064" w:name="_Toc366078634"/>
      <w:bookmarkStart w:id="5065" w:name="_Toc366079619"/>
      <w:bookmarkStart w:id="5066" w:name="_Toc366080231"/>
      <w:bookmarkStart w:id="5067" w:name="_Toc366080840"/>
      <w:bookmarkStart w:id="5068" w:name="_Toc366505180"/>
      <w:bookmarkStart w:id="5069" w:name="_Toc366508549"/>
      <w:bookmarkStart w:id="5070" w:name="_Toc366513050"/>
      <w:bookmarkStart w:id="5071" w:name="_Toc366574239"/>
      <w:bookmarkStart w:id="5072" w:name="_Toc366578032"/>
      <w:bookmarkStart w:id="5073" w:name="_Toc366578626"/>
      <w:bookmarkStart w:id="5074" w:name="_Toc366579218"/>
      <w:bookmarkStart w:id="5075" w:name="_Toc366579809"/>
      <w:bookmarkStart w:id="5076" w:name="_Toc366580401"/>
      <w:bookmarkStart w:id="5077" w:name="_Toc366580992"/>
      <w:bookmarkStart w:id="5078" w:name="_Toc366581584"/>
      <w:bookmarkStart w:id="5079" w:name="_Toc349042707"/>
      <w:bookmarkStart w:id="5080" w:name="_Toc349642128"/>
      <w:bookmarkStart w:id="5081" w:name="_Toc351912705"/>
      <w:bookmarkStart w:id="5082" w:name="_Toc351914726"/>
      <w:bookmarkStart w:id="5083" w:name="_Toc351915192"/>
      <w:bookmarkStart w:id="5084" w:name="_Toc361231249"/>
      <w:bookmarkStart w:id="5085" w:name="_Toc361231775"/>
      <w:bookmarkStart w:id="5086" w:name="_Toc362445073"/>
      <w:bookmarkStart w:id="5087" w:name="_Toc363908995"/>
      <w:bookmarkStart w:id="5088" w:name="_Toc364463418"/>
      <w:bookmarkStart w:id="5089" w:name="_Toc366078016"/>
      <w:bookmarkStart w:id="5090" w:name="_Toc366078635"/>
      <w:bookmarkStart w:id="5091" w:name="_Toc366079620"/>
      <w:bookmarkStart w:id="5092" w:name="_Toc366080232"/>
      <w:bookmarkStart w:id="5093" w:name="_Toc366080841"/>
      <w:bookmarkStart w:id="5094" w:name="_Toc366505181"/>
      <w:bookmarkStart w:id="5095" w:name="_Toc366508550"/>
      <w:bookmarkStart w:id="5096" w:name="_Toc366513051"/>
      <w:bookmarkStart w:id="5097" w:name="_Toc366574240"/>
      <w:bookmarkStart w:id="5098" w:name="_Toc366578033"/>
      <w:bookmarkStart w:id="5099" w:name="_Toc366578627"/>
      <w:bookmarkStart w:id="5100" w:name="_Toc366579219"/>
      <w:bookmarkStart w:id="5101" w:name="_Toc366579810"/>
      <w:bookmarkStart w:id="5102" w:name="_Toc366580402"/>
      <w:bookmarkStart w:id="5103" w:name="_Toc366580993"/>
      <w:bookmarkStart w:id="5104" w:name="_Toc366581585"/>
      <w:bookmarkStart w:id="5105" w:name="_Toc322911608"/>
      <w:bookmarkStart w:id="5106" w:name="_Toc322912147"/>
      <w:bookmarkStart w:id="5107" w:name="_Toc329092997"/>
      <w:bookmarkStart w:id="5108" w:name="_Toc332701510"/>
      <w:bookmarkStart w:id="5109" w:name="_Toc332701817"/>
      <w:bookmarkStart w:id="5110" w:name="_Toc332711611"/>
      <w:bookmarkStart w:id="5111" w:name="_Toc332711919"/>
      <w:bookmarkStart w:id="5112" w:name="_Toc332712221"/>
      <w:bookmarkStart w:id="5113" w:name="_Toc332724137"/>
      <w:bookmarkStart w:id="5114" w:name="_Toc332724437"/>
      <w:bookmarkStart w:id="5115" w:name="_Toc341102733"/>
      <w:bookmarkStart w:id="5116" w:name="_Toc347241466"/>
      <w:bookmarkStart w:id="5117" w:name="_Toc347744659"/>
      <w:bookmarkStart w:id="5118" w:name="_Toc348984442"/>
      <w:bookmarkStart w:id="5119" w:name="_Toc348984747"/>
      <w:bookmarkStart w:id="5120" w:name="_Toc349037910"/>
      <w:bookmarkStart w:id="5121" w:name="_Toc349038215"/>
      <w:bookmarkStart w:id="5122" w:name="_Toc349042708"/>
      <w:bookmarkStart w:id="5123" w:name="_Toc349642129"/>
      <w:bookmarkStart w:id="5124" w:name="_Toc351912706"/>
      <w:bookmarkStart w:id="5125" w:name="_Toc351914727"/>
      <w:bookmarkStart w:id="5126" w:name="_Toc351915193"/>
      <w:bookmarkStart w:id="5127" w:name="_Toc361231250"/>
      <w:bookmarkStart w:id="5128" w:name="_Toc361231776"/>
      <w:bookmarkStart w:id="5129" w:name="_Toc362445074"/>
      <w:bookmarkStart w:id="5130" w:name="_Toc363908996"/>
      <w:bookmarkStart w:id="5131" w:name="_Toc364463419"/>
      <w:bookmarkStart w:id="5132" w:name="_Toc366078017"/>
      <w:bookmarkStart w:id="5133" w:name="_Toc366078636"/>
      <w:bookmarkStart w:id="5134" w:name="_Toc366079621"/>
      <w:bookmarkStart w:id="5135" w:name="_Toc366080233"/>
      <w:bookmarkStart w:id="5136" w:name="_Toc366080842"/>
      <w:bookmarkStart w:id="5137" w:name="_Toc366505182"/>
      <w:bookmarkStart w:id="5138" w:name="_Toc366508551"/>
      <w:bookmarkStart w:id="5139" w:name="_Toc366513052"/>
      <w:bookmarkStart w:id="5140" w:name="_Toc366574241"/>
      <w:bookmarkStart w:id="5141" w:name="_Toc366578034"/>
      <w:bookmarkStart w:id="5142" w:name="_Toc366578628"/>
      <w:bookmarkStart w:id="5143" w:name="_Toc366579220"/>
      <w:bookmarkStart w:id="5144" w:name="_Toc366579811"/>
      <w:bookmarkStart w:id="5145" w:name="_Toc366580403"/>
      <w:bookmarkStart w:id="5146" w:name="_Toc366580994"/>
      <w:bookmarkStart w:id="5147" w:name="_Toc366581586"/>
      <w:bookmarkStart w:id="5148" w:name="_Ref37860950"/>
      <w:bookmarkStart w:id="5149" w:name="_Toc50721261"/>
      <w:bookmarkStart w:id="5150" w:name="_Toc179788283"/>
      <w:bookmarkStart w:id="5151" w:name="_Toc199516304"/>
      <w:bookmarkStart w:id="5152" w:name="_Toc194983968"/>
      <w:bookmarkStart w:id="5153" w:name="_Toc243112816"/>
      <w:bookmarkStart w:id="5154" w:name="_Toc349042709"/>
      <w:bookmarkStart w:id="5155" w:name="_Ref38539757"/>
      <w:bookmarkStart w:id="5156" w:name="_Ref38541050"/>
      <w:bookmarkStart w:id="5157" w:name="_Ref38541055"/>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ins w:id="5158" w:author="Mike Beckerle" w:date="2020-04-29T19:49:00Z">
        <w:r>
          <w:rPr>
            <w:rFonts w:eastAsia="MS Mincho"/>
            <w:lang w:eastAsia="ja-JP" w:bidi="he-IL"/>
          </w:rPr>
          <w:t xml:space="preserve">Unparser </w:t>
        </w:r>
        <w:commentRangeStart w:id="5159"/>
        <w:r>
          <w:rPr>
            <w:rFonts w:eastAsia="MS Mincho"/>
            <w:lang w:eastAsia="ja-JP" w:bidi="he-IL"/>
          </w:rPr>
          <w:t>Infoset Augmentation Algorithm</w:t>
        </w:r>
        <w:commentRangeEnd w:id="5159"/>
        <w:r>
          <w:rPr>
            <w:rStyle w:val="CommentReference"/>
          </w:rPr>
          <w:commentReference w:id="5159"/>
        </w:r>
        <w:bookmarkEnd w:id="5148"/>
        <w:bookmarkEnd w:id="5149"/>
      </w:ins>
    </w:p>
    <w:p w14:paraId="14E42B6D" w14:textId="5A9E84C5" w:rsidR="00717DB9" w:rsidRDefault="007200D8" w:rsidP="007200D8">
      <w:pPr>
        <w:rPr>
          <w:ins w:id="5160" w:author="Mike Beckerle" w:date="2020-04-29T19:49:00Z"/>
          <w:rFonts w:eastAsia="MS Mincho"/>
          <w:lang w:eastAsia="ja-JP" w:bidi="he-IL"/>
        </w:rPr>
      </w:pPr>
      <w:ins w:id="5161" w:author="Mike Beckerle" w:date="2020-04-30T19:11:00Z">
        <w:r>
          <w:rPr>
            <w:rFonts w:eastAsia="MS Mincho"/>
            <w:lang w:eastAsia="ja-JP" w:bidi="he-IL"/>
          </w:rPr>
          <w:t xml:space="preserve">The unparsing algorithhm starts from a DFDL Infoset, and it </w:t>
        </w:r>
      </w:ins>
      <w:ins w:id="5162" w:author="Mike Beckerle" w:date="2020-04-30T19:12:00Z">
        <w:r>
          <w:rPr>
            <w:rFonts w:eastAsia="MS Mincho"/>
            <w:lang w:eastAsia="ja-JP" w:bidi="he-IL"/>
          </w:rPr>
          <w:t>begins by augmenting the Infoset by filling in default values for reqired elements that are no</w:t>
        </w:r>
      </w:ins>
      <w:ins w:id="5163" w:author="Mike Beckerle" w:date="2020-04-30T19:13:00Z">
        <w:r>
          <w:rPr>
            <w:rFonts w:eastAsia="MS Mincho"/>
            <w:lang w:eastAsia="ja-JP" w:bidi="he-IL"/>
          </w:rPr>
          <w:t>t</w:t>
        </w:r>
      </w:ins>
      <w:ins w:id="5164" w:author="Mike Beckerle" w:date="2020-04-30T19:12:00Z">
        <w:r>
          <w:rPr>
            <w:rFonts w:eastAsia="MS Mincho"/>
            <w:lang w:eastAsia="ja-JP" w:bidi="he-IL"/>
          </w:rPr>
          <w:t xml:space="preserve"> present, and for calculated elements</w:t>
        </w:r>
      </w:ins>
      <w:ins w:id="5165" w:author="Mike Beckerle" w:date="2020-04-29T19:49:00Z">
        <w:r w:rsidR="00717DB9">
          <w:rPr>
            <w:rFonts w:eastAsia="MS Mincho"/>
            <w:lang w:eastAsia="ja-JP" w:bidi="he-IL"/>
          </w:rPr>
          <w:t xml:space="preserve"> by use of the dfdl:outputValueCalc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5166" w:author="Mike Beckerle" w:date="2020-04-29T19:49:00Z">
        <w:r w:rsidR="00717DB9" w:rsidRPr="00065302">
          <w:rPr>
            <w:rStyle w:val="Hyperlink"/>
          </w:rPr>
          <w:fldChar w:fldCharType="separate"/>
        </w:r>
      </w:ins>
      <w:r w:rsidR="00404DC4" w:rsidRPr="00065302">
        <w:rPr>
          <w:rStyle w:val="Hyperlink"/>
          <w:rFonts w:eastAsia="MS Mincho"/>
        </w:rPr>
        <w:t>17</w:t>
      </w:r>
      <w:ins w:id="5167"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5168" w:author="Mike Beckerle" w:date="2020-04-29T19:49:00Z">
        <w:r w:rsidR="00717DB9" w:rsidRPr="00065302">
          <w:rPr>
            <w:rStyle w:val="Hyperlink"/>
          </w:rPr>
          <w:fldChar w:fldCharType="separate"/>
        </w:r>
      </w:ins>
      <w:r w:rsidR="00404DC4" w:rsidRPr="00065302">
        <w:rPr>
          <w:rStyle w:val="Hyperlink"/>
        </w:rPr>
        <w:t>Calculated Value Properties</w:t>
      </w:r>
      <w:ins w:id="5169" w:author="Mike Beckerle" w:date="2020-04-29T19:49:00Z">
        <w:r w:rsidR="00717DB9" w:rsidRPr="00065302">
          <w:rPr>
            <w:rStyle w:val="Hyperlink"/>
          </w:rPr>
          <w:fldChar w:fldCharType="end"/>
        </w:r>
        <w:r w:rsidR="00717DB9">
          <w:rPr>
            <w:rFonts w:eastAsia="MS Mincho"/>
            <w:lang w:eastAsia="ja-JP" w:bidi="he-IL"/>
          </w:rPr>
          <w:t>)</w:t>
        </w:r>
      </w:ins>
      <w:ins w:id="5170" w:author="Mike Beckerle" w:date="2020-04-30T19:14:00Z">
        <w:r>
          <w:rPr>
            <w:rFonts w:eastAsia="MS Mincho"/>
            <w:lang w:eastAsia="ja-JP" w:bidi="he-IL"/>
          </w:rPr>
          <w:t>.</w:t>
        </w:r>
      </w:ins>
    </w:p>
    <w:p w14:paraId="1062C453" w14:textId="1DFC46DC" w:rsidR="00717DB9" w:rsidRDefault="00717DB9" w:rsidP="00717DB9">
      <w:pPr>
        <w:rPr>
          <w:ins w:id="5171" w:author="Mike Beckerle" w:date="2020-04-29T19:49:00Z"/>
          <w:rFonts w:eastAsia="MS Mincho"/>
        </w:rPr>
      </w:pPr>
      <w:ins w:id="5172"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5173" w:author="Mike Beckerle" w:date="2020-04-29T19:49:00Z">
        <w:r w:rsidRPr="00065302">
          <w:rPr>
            <w:rStyle w:val="Hyperlink"/>
          </w:rPr>
          <w:fldChar w:fldCharType="separate"/>
        </w:r>
      </w:ins>
      <w:r w:rsidR="00404DC4" w:rsidRPr="00065302">
        <w:rPr>
          <w:rStyle w:val="Hyperlink"/>
          <w:rFonts w:eastAsia="MS Mincho"/>
        </w:rPr>
        <w:t>17</w:t>
      </w:r>
      <w:ins w:id="5174"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5175" w:author="Mike Beckerle" w:date="2020-04-29T19:49:00Z">
        <w:r w:rsidRPr="00065302">
          <w:rPr>
            <w:rStyle w:val="Hyperlink"/>
          </w:rPr>
          <w:fldChar w:fldCharType="separate"/>
        </w:r>
      </w:ins>
      <w:r w:rsidR="00404DC4" w:rsidRPr="00065302">
        <w:rPr>
          <w:rStyle w:val="Hyperlink"/>
        </w:rPr>
        <w:t>Calculated Value Properties</w:t>
      </w:r>
      <w:ins w:id="5176"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177"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178" w:author="Mike Beckerle" w:date="2020-04-29T19:49:00Z"/>
          <w:rFonts w:eastAsia="MS Mincho"/>
          <w:lang w:eastAsia="ja-JP" w:bidi="he-IL"/>
        </w:rPr>
      </w:pPr>
      <w:ins w:id="5179" w:author="Mike Beckerle" w:date="2020-04-29T19:49:00Z">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 return 0.</w:t>
        </w:r>
      </w:ins>
    </w:p>
    <w:p w14:paraId="343F7B93" w14:textId="4ED3893A" w:rsidR="00717DB9" w:rsidRDefault="00717DB9" w:rsidP="00717DB9">
      <w:pPr>
        <w:rPr>
          <w:ins w:id="5180" w:author="Mike Beckerle" w:date="2020-04-29T19:49:00Z"/>
          <w:rFonts w:eastAsia="MS Mincho"/>
          <w:lang w:eastAsia="ja-JP" w:bidi="he-IL"/>
        </w:rPr>
      </w:pPr>
      <w:ins w:id="5181" w:author="Mike Beckerle" w:date="2020-04-29T19:49:00Z">
        <w:r>
          <w:rPr>
            <w:rFonts w:eastAsia="MS Mincho"/>
            <w:lang w:eastAsia="ja-JP" w:bidi="he-IL"/>
          </w:rPr>
          <w:t xml:space="preserve">When unparsing, an element declaration and the </w:t>
        </w:r>
      </w:ins>
      <w:r w:rsidR="00933F0E">
        <w:rPr>
          <w:rFonts w:eastAsia="MS Mincho"/>
          <w:lang w:eastAsia="ja-JP" w:bidi="he-IL"/>
        </w:rPr>
        <w:t>Infoset</w:t>
      </w:r>
      <w:ins w:id="5182" w:author="Mike Beckerle" w:date="2020-04-29T19:49:00Z">
        <w:r>
          <w:rPr>
            <w:rFonts w:eastAsia="MS Mincho"/>
            <w:lang w:eastAsia="ja-JP" w:bidi="he-IL"/>
          </w:rPr>
          <w:t xml:space="preserve"> are considered as follows. An implementation </w:t>
        </w:r>
      </w:ins>
      <w:ins w:id="5183" w:author="Mike Beckerle" w:date="2020-09-10T17:13:00Z">
        <w:r w:rsidR="0033562A">
          <w:rPr>
            <w:rFonts w:eastAsia="MS Mincho"/>
            <w:lang w:eastAsia="ja-JP" w:bidi="he-IL"/>
          </w:rPr>
          <w:t>MAY</w:t>
        </w:r>
      </w:ins>
      <w:ins w:id="5184"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5185" w:author="Mike Beckerle" w:date="2020-04-29T19:49:00Z"/>
          <w:rFonts w:eastAsia="MS Mincho"/>
          <w:lang w:eastAsia="ja-JP" w:bidi="he-IL"/>
        </w:rPr>
      </w:pPr>
      <w:ins w:id="5186" w:author="Mike Beckerle" w:date="2020-04-29T19:49:00Z">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w:t>
        </w:r>
      </w:ins>
      <w:r w:rsidR="00933F0E">
        <w:rPr>
          <w:rFonts w:eastAsia="MS Mincho"/>
          <w:lang w:eastAsia="ja-JP" w:bidi="he-IL"/>
        </w:rPr>
        <w:t>Infoset</w:t>
      </w:r>
      <w:ins w:id="5187"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188"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5189" w:author="Mike Beckerle" w:date="2020-04-29T19:49:00Z"/>
          <w:rFonts w:eastAsia="MS Mincho"/>
          <w:lang w:eastAsia="ja-JP" w:bidi="he-IL"/>
        </w:rPr>
      </w:pPr>
      <w:ins w:id="5190"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191" w:author="Mike Beckerle" w:date="2020-04-29T19:49:00Z">
        <w:r>
          <w:rPr>
            <w:rFonts w:eastAsia="MS Mincho"/>
            <w:lang w:eastAsia="ja-JP" w:bidi="he-IL"/>
          </w:rPr>
          <w:t xml:space="preserve"> items from within the dfdl:outputValueCalc expression </w:t>
        </w:r>
      </w:ins>
      <w:ins w:id="5192" w:author="Mike Beckerle" w:date="2020-09-10T16:21:00Z">
        <w:r w:rsidR="008E7C14">
          <w:rPr>
            <w:rFonts w:eastAsia="MS Mincho"/>
            <w:lang w:eastAsia="ja-JP" w:bidi="he-IL"/>
          </w:rPr>
          <w:t>MUST</w:t>
        </w:r>
      </w:ins>
      <w:ins w:id="5193"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5194"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195" w:author="Mike Beckerle" w:date="2020-04-29T19:49:00Z"/>
          <w:rFonts w:eastAsia="MS Mincho"/>
          <w:lang w:eastAsia="ja-JP" w:bidi="he-IL"/>
        </w:rPr>
      </w:pPr>
      <w:ins w:id="5196"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197"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198"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199" w:author="Mike Beckerle" w:date="2020-04-29T19:49:00Z"/>
          <w:rFonts w:eastAsia="MS Mincho"/>
          <w:lang w:eastAsia="ja-JP" w:bidi="he-IL"/>
        </w:rPr>
      </w:pPr>
      <w:ins w:id="5200"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201" w:author="Mike Beckerle" w:date="2020-04-29T19:49:00Z"/>
          <w:rFonts w:eastAsia="MS Mincho"/>
          <w:lang w:eastAsia="ja-JP" w:bidi="he-IL"/>
        </w:rPr>
      </w:pPr>
      <w:ins w:id="5202" w:author="Mike Beckerle" w:date="2020-04-29T19:49:00Z">
        <w:r>
          <w:rPr>
            <w:rFonts w:eastAsia="MS Mincho"/>
            <w:lang w:eastAsia="ja-JP" w:bidi="he-IL"/>
          </w:rPr>
          <w:t xml:space="preserve">Given this augmented </w:t>
        </w:r>
      </w:ins>
      <w:r w:rsidR="00933F0E">
        <w:rPr>
          <w:rFonts w:eastAsia="MS Mincho"/>
          <w:lang w:eastAsia="ja-JP" w:bidi="he-IL"/>
        </w:rPr>
        <w:t>Infoset</w:t>
      </w:r>
      <w:ins w:id="5203"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204"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5205"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206" w:author="Mike Beckerle" w:date="2020-04-29T19:49:00Z"/>
          <w:rFonts w:eastAsia="MS Mincho"/>
          <w:lang w:eastAsia="ja-JP" w:bidi="he-IL"/>
        </w:rPr>
      </w:pPr>
      <w:ins w:id="5207"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208" w:author="Mike Beckerle" w:date="2020-04-29T19:49:00Z">
        <w:r>
          <w:rPr>
            <w:rFonts w:eastAsia="MS Mincho"/>
            <w:lang w:eastAsia="ja-JP" w:bidi="he-IL"/>
          </w:rPr>
          <w: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t>
        </w:r>
      </w:ins>
    </w:p>
    <w:p w14:paraId="1A62270E" w14:textId="30F1DD01" w:rsidR="000E1214" w:rsidRDefault="00E751FE" w:rsidP="00A64D65">
      <w:pPr>
        <w:pStyle w:val="Heading1"/>
      </w:pPr>
      <w:bookmarkStart w:id="5209" w:name="_Ref39164410"/>
      <w:bookmarkStart w:id="5210" w:name="_Toc50721262"/>
      <w:ins w:id="5211" w:author="Mike Beckerle" w:date="2020-04-30T18:38:00Z">
        <w:r>
          <w:t>Overview:</w:t>
        </w:r>
      </w:ins>
      <w:ins w:id="5212" w:author="Mike Beckerle" w:date="2020-04-30T18:39:00Z">
        <w:r>
          <w:t xml:space="preserve"> </w:t>
        </w:r>
      </w:ins>
      <w:r w:rsidR="00A87198">
        <w:t>Core Representation Properties and their Format Semantics</w:t>
      </w:r>
      <w:bookmarkEnd w:id="5150"/>
      <w:bookmarkEnd w:id="5151"/>
      <w:bookmarkEnd w:id="5152"/>
      <w:bookmarkEnd w:id="5153"/>
      <w:bookmarkEnd w:id="5154"/>
      <w:bookmarkEnd w:id="5155"/>
      <w:bookmarkEnd w:id="5156"/>
      <w:bookmarkEnd w:id="5157"/>
      <w:bookmarkEnd w:id="5209"/>
      <w:bookmarkEnd w:id="5210"/>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A64D65">
      <w:pPr>
        <w:pStyle w:val="Heading1"/>
      </w:pPr>
      <w:bookmarkStart w:id="5213" w:name="_Toc322911610"/>
      <w:bookmarkStart w:id="5214" w:name="_Toc322912149"/>
      <w:bookmarkStart w:id="5215" w:name="_Toc329092999"/>
      <w:bookmarkStart w:id="5216" w:name="_Toc332701512"/>
      <w:bookmarkStart w:id="5217" w:name="_Toc332701819"/>
      <w:bookmarkStart w:id="5218" w:name="_Toc332711613"/>
      <w:bookmarkStart w:id="5219" w:name="_Toc332711921"/>
      <w:bookmarkStart w:id="5220" w:name="_Toc332712223"/>
      <w:bookmarkStart w:id="5221" w:name="_Toc332724139"/>
      <w:bookmarkStart w:id="5222" w:name="_Toc332724439"/>
      <w:bookmarkStart w:id="5223" w:name="_Toc341102735"/>
      <w:bookmarkStart w:id="5224" w:name="_Toc347241468"/>
      <w:bookmarkStart w:id="5225" w:name="_Toc347744661"/>
      <w:bookmarkStart w:id="5226" w:name="_Toc348984444"/>
      <w:bookmarkStart w:id="5227" w:name="_Toc348984749"/>
      <w:bookmarkStart w:id="5228" w:name="_Toc349037912"/>
      <w:bookmarkStart w:id="5229" w:name="_Toc349038217"/>
      <w:bookmarkStart w:id="5230" w:name="_Toc349042710"/>
      <w:bookmarkStart w:id="5231" w:name="_Toc349642131"/>
      <w:bookmarkStart w:id="5232" w:name="_Toc351912708"/>
      <w:bookmarkStart w:id="5233" w:name="_Toc351914729"/>
      <w:bookmarkStart w:id="5234" w:name="_Toc351915195"/>
      <w:bookmarkStart w:id="5235" w:name="_Toc361231252"/>
      <w:bookmarkStart w:id="5236" w:name="_Toc361231778"/>
      <w:bookmarkStart w:id="5237" w:name="_Toc362445076"/>
      <w:bookmarkStart w:id="5238" w:name="_Toc363908998"/>
      <w:bookmarkStart w:id="5239" w:name="_Toc364463421"/>
      <w:bookmarkStart w:id="5240" w:name="_Toc366078019"/>
      <w:bookmarkStart w:id="5241" w:name="_Toc366078638"/>
      <w:bookmarkStart w:id="5242" w:name="_Toc366079623"/>
      <w:bookmarkStart w:id="5243" w:name="_Toc366080235"/>
      <w:bookmarkStart w:id="5244" w:name="_Toc366080844"/>
      <w:bookmarkStart w:id="5245" w:name="_Toc366505184"/>
      <w:bookmarkStart w:id="5246" w:name="_Toc366508553"/>
      <w:bookmarkStart w:id="5247" w:name="_Toc366513054"/>
      <w:bookmarkStart w:id="5248" w:name="_Toc366574243"/>
      <w:bookmarkStart w:id="5249" w:name="_Toc366578036"/>
      <w:bookmarkStart w:id="5250" w:name="_Toc366578630"/>
      <w:bookmarkStart w:id="5251" w:name="_Toc366579222"/>
      <w:bookmarkStart w:id="5252" w:name="_Toc366579813"/>
      <w:bookmarkStart w:id="5253" w:name="_Toc366580405"/>
      <w:bookmarkStart w:id="5254" w:name="_Toc366580996"/>
      <w:bookmarkStart w:id="5255" w:name="_Toc366581588"/>
      <w:bookmarkStart w:id="5256" w:name="_Toc322911611"/>
      <w:bookmarkStart w:id="5257" w:name="_Toc322912150"/>
      <w:bookmarkStart w:id="5258" w:name="_Toc329093000"/>
      <w:bookmarkStart w:id="5259" w:name="_Toc332701513"/>
      <w:bookmarkStart w:id="5260" w:name="_Toc332701820"/>
      <w:bookmarkStart w:id="5261" w:name="_Toc332711614"/>
      <w:bookmarkStart w:id="5262" w:name="_Toc332711922"/>
      <w:bookmarkStart w:id="5263" w:name="_Toc332712224"/>
      <w:bookmarkStart w:id="5264" w:name="_Toc332724140"/>
      <w:bookmarkStart w:id="5265" w:name="_Toc332724440"/>
      <w:bookmarkStart w:id="5266" w:name="_Toc341102736"/>
      <w:bookmarkStart w:id="5267" w:name="_Toc347241469"/>
      <w:bookmarkStart w:id="5268" w:name="_Toc347744662"/>
      <w:bookmarkStart w:id="5269" w:name="_Toc348984445"/>
      <w:bookmarkStart w:id="5270" w:name="_Toc348984750"/>
      <w:bookmarkStart w:id="5271" w:name="_Toc349037913"/>
      <w:bookmarkStart w:id="5272" w:name="_Toc349038218"/>
      <w:bookmarkStart w:id="5273" w:name="_Toc349042711"/>
      <w:bookmarkStart w:id="5274" w:name="_Toc349642132"/>
      <w:bookmarkStart w:id="5275" w:name="_Toc351912709"/>
      <w:bookmarkStart w:id="5276" w:name="_Toc351914730"/>
      <w:bookmarkStart w:id="5277" w:name="_Toc351915196"/>
      <w:bookmarkStart w:id="5278" w:name="_Toc361231253"/>
      <w:bookmarkStart w:id="5279" w:name="_Toc361231779"/>
      <w:bookmarkStart w:id="5280" w:name="_Toc362445077"/>
      <w:bookmarkStart w:id="5281" w:name="_Toc363908999"/>
      <w:bookmarkStart w:id="5282" w:name="_Toc364463422"/>
      <w:bookmarkStart w:id="5283" w:name="_Toc366078020"/>
      <w:bookmarkStart w:id="5284" w:name="_Toc366078639"/>
      <w:bookmarkStart w:id="5285" w:name="_Toc366079624"/>
      <w:bookmarkStart w:id="5286" w:name="_Toc366080236"/>
      <w:bookmarkStart w:id="5287" w:name="_Toc366080845"/>
      <w:bookmarkStart w:id="5288" w:name="_Toc366505185"/>
      <w:bookmarkStart w:id="5289" w:name="_Toc366508554"/>
      <w:bookmarkStart w:id="5290" w:name="_Toc366513055"/>
      <w:bookmarkStart w:id="5291" w:name="_Toc366574244"/>
      <w:bookmarkStart w:id="5292" w:name="_Toc366578037"/>
      <w:bookmarkStart w:id="5293" w:name="_Toc366578631"/>
      <w:bookmarkStart w:id="5294" w:name="_Toc366579223"/>
      <w:bookmarkStart w:id="5295" w:name="_Toc366579814"/>
      <w:bookmarkStart w:id="5296" w:name="_Toc366580406"/>
      <w:bookmarkStart w:id="5297" w:name="_Toc366580997"/>
      <w:bookmarkStart w:id="5298" w:name="_Toc366581589"/>
      <w:bookmarkStart w:id="5299" w:name="_Toc130873625"/>
      <w:bookmarkStart w:id="5300" w:name="_Toc140549597"/>
      <w:bookmarkStart w:id="5301" w:name="_Toc177399079"/>
      <w:bookmarkStart w:id="5302" w:name="_Toc175057366"/>
      <w:bookmarkStart w:id="5303" w:name="_Toc199516305"/>
      <w:bookmarkStart w:id="5304" w:name="_Toc194983969"/>
      <w:bookmarkStart w:id="5305" w:name="_Toc243112817"/>
      <w:bookmarkStart w:id="5306" w:name="_Ref255476147"/>
      <w:bookmarkStart w:id="5307" w:name="_Ref322880110"/>
      <w:bookmarkStart w:id="5308" w:name="_Ref322880152"/>
      <w:bookmarkStart w:id="5309" w:name="_Toc349042712"/>
      <w:bookmarkStart w:id="5310" w:name="_Ref39164433"/>
      <w:bookmarkStart w:id="5311" w:name="_Toc50721263"/>
      <w:bookmarkEnd w:id="3261"/>
      <w:bookmarkEnd w:id="3262"/>
      <w:bookmarkEnd w:id="3263"/>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r>
        <w:t xml:space="preserve">Properties </w:t>
      </w:r>
      <w:bookmarkEnd w:id="5299"/>
      <w:bookmarkEnd w:id="5300"/>
      <w:r>
        <w:t>Common to both Content and Framing</w:t>
      </w:r>
      <w:bookmarkEnd w:id="5301"/>
      <w:bookmarkEnd w:id="5302"/>
      <w:bookmarkEnd w:id="5303"/>
      <w:bookmarkEnd w:id="5304"/>
      <w:bookmarkEnd w:id="5305"/>
      <w:bookmarkEnd w:id="5306"/>
      <w:bookmarkEnd w:id="5307"/>
      <w:bookmarkEnd w:id="5308"/>
      <w:bookmarkEnd w:id="5309"/>
      <w:bookmarkEnd w:id="5310"/>
      <w:bookmarkEnd w:id="5311"/>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8"/>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5312"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313"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314" w:author="Mike Beckerle" w:date="2020-04-29T15:18:00Z">
              <w:r w:rsidR="00CE5EE9">
                <w:rPr>
                  <w:rFonts w:eastAsia="Helv"/>
                </w:rPr>
                <w:t xml:space="preserve">, as each character </w:t>
              </w:r>
            </w:ins>
            <w:ins w:id="5315" w:author="Mike Beckerle" w:date="2020-04-29T15:20:00Z">
              <w:r w:rsidR="00CE5EE9">
                <w:rPr>
                  <w:rFonts w:eastAsia="Helv"/>
                </w:rPr>
                <w:t xml:space="preserve">set </w:t>
              </w:r>
            </w:ins>
            <w:ins w:id="5316" w:author="Mike Beckerle" w:date="2020-04-29T15:18:00Z">
              <w:r w:rsidR="00CE5EE9">
                <w:rPr>
                  <w:rFonts w:eastAsia="Helv"/>
                </w:rPr>
                <w:t xml:space="preserve">encoding involving multiple bytes of data </w:t>
              </w:r>
            </w:ins>
            <w:ins w:id="5317" w:author="Mike Beckerle" w:date="2020-04-29T15:20:00Z">
              <w:r w:rsidR="00CE5EE9">
                <w:rPr>
                  <w:rFonts w:eastAsia="Helv"/>
                </w:rPr>
                <w:t xml:space="preserve">per code unit </w:t>
              </w:r>
            </w:ins>
            <w:ins w:id="5318" w:author="Mike Beckerle" w:date="2020-04-29T15:18:00Z">
              <w:r w:rsidR="00CE5EE9">
                <w:rPr>
                  <w:rFonts w:eastAsia="Helv"/>
                </w:rPr>
                <w:t xml:space="preserve">specifies its </w:t>
              </w:r>
            </w:ins>
            <w:ins w:id="5319" w:author="Mike Beckerle" w:date="2020-04-29T15:20:00Z">
              <w:r w:rsidR="00CE5EE9">
                <w:rPr>
                  <w:rFonts w:eastAsia="Helv"/>
                </w:rPr>
                <w:t>byte order</w:t>
              </w:r>
            </w:ins>
            <w:ins w:id="5320" w:author="Mike Beckerle" w:date="2020-04-29T15:18:00Z">
              <w:r w:rsidR="00CE5EE9">
                <w:rPr>
                  <w:rFonts w:eastAsia="Helv"/>
                </w:rPr>
                <w:t>.</w:t>
              </w:r>
            </w:ins>
            <w:r>
              <w:rPr>
                <w:rFonts w:eastAsia="Helv"/>
              </w:rPr>
              <w:t xml:space="preserve"> </w:t>
            </w:r>
            <w:del w:id="5321"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322" w:author="Mike Beckerle" w:date="2020-04-29T15:17:00Z">
              <w:r w:rsidDel="00CE5EE9">
                <w:delText>.</w:delText>
              </w:r>
            </w:del>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ins w:id="5323"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324" w:author="Mike Beckerle" w:date="2020-09-09T14:56:00Z">
              <w:r w:rsidR="00E62DDA" w:rsidRPr="00065302">
                <w:rPr>
                  <w:rStyle w:val="Hyperlink"/>
                </w:rPr>
                <w:fldChar w:fldCharType="end"/>
              </w:r>
            </w:ins>
            <w:ins w:id="5325"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5326" w:author="Mike Beckerle" w:date="2020-09-09T14:57:00Z">
              <w:r w:rsidR="00E62DDA" w:rsidRPr="00065302">
                <w:rPr>
                  <w:rStyle w:val="Hyperlink"/>
                </w:rPr>
                <w:fldChar w:fldCharType="end"/>
              </w:r>
            </w:ins>
            <w:del w:id="5327"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328" w:author="Mike Beckerle" w:date="2020-04-23T15:33:00Z">
              <w:r>
                <w:rPr>
                  <w:rStyle w:val="FootnoteReference"/>
                </w:rPr>
                <w:footnoteReference w:id="29"/>
              </w:r>
            </w:ins>
          </w:p>
          <w:p w14:paraId="6964E9AF" w14:textId="77777777" w:rsidR="000E1214" w:rsidRDefault="00A87198">
            <w:pPr>
              <w:pStyle w:val="ListParagraph"/>
              <w:numPr>
                <w:ilvl w:val="0"/>
                <w:numId w:val="78"/>
              </w:numPr>
            </w:pPr>
            <w:r>
              <w:t>CCSID</w:t>
            </w:r>
            <w:r>
              <w:rPr>
                <w:rStyle w:val="FootnoteReference"/>
                <w:szCs w:val="18"/>
              </w:rPr>
              <w:footnoteReference w:id="30"/>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1"/>
            </w:r>
            <w:r>
              <w:t>.</w:t>
            </w:r>
          </w:p>
          <w:p w14:paraId="44EFA95E" w14:textId="2D3FAE94" w:rsidR="00CE5EE9" w:rsidRDefault="00A87198">
            <w:pPr>
              <w:rPr>
                <w:ins w:id="5335" w:author="Mike Beckerle" w:date="2020-04-29T15:13:00Z"/>
              </w:rPr>
            </w:pPr>
            <w:r>
              <w:t xml:space="preserve">Conforming DFDL v1.0 processors </w:t>
            </w:r>
            <w:del w:id="5336" w:author="Mike Beckerle" w:date="2020-09-10T16:22:00Z">
              <w:r w:rsidDel="008E7C14">
                <w:delText xml:space="preserve">must </w:delText>
              </w:r>
            </w:del>
            <w:ins w:id="5337"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5338" w:author="Mike Beckerle" w:date="2020-04-29T15:12:00Z">
              <w:r>
                <w:t>The encoding name "UTF-16" is equiv</w:t>
              </w:r>
            </w:ins>
            <w:ins w:id="5339" w:author="Mike Beckerle" w:date="2020-04-29T15:13:00Z">
              <w:r>
                <w:t xml:space="preserve">alent to "UTF-16BE" and </w:t>
              </w:r>
            </w:ins>
            <w:ins w:id="5340" w:author="Mike Beckerle" w:date="2020-04-29T15:14:00Z">
              <w:r>
                <w:t xml:space="preserve">for processors that implement UTF-32, </w:t>
              </w:r>
            </w:ins>
            <w:ins w:id="5341" w:author="Mike Beckerle" w:date="2020-04-29T15:13:00Z">
              <w:r>
                <w:t>the encoding name "UTF</w:t>
              </w:r>
            </w:ins>
            <w:ins w:id="5342" w:author="Mike Beckerle" w:date="2020-04-29T15:22:00Z">
              <w:r w:rsidR="00BF4499">
                <w:t>-</w:t>
              </w:r>
            </w:ins>
            <w:ins w:id="5343" w:author="Mike Beckerle" w:date="2020-04-29T15:13:00Z">
              <w:r>
                <w:t>32" is equivalent to "UTF</w:t>
              </w:r>
            </w:ins>
            <w:ins w:id="5344" w:author="Mike Beckerle" w:date="2020-04-29T15:22:00Z">
              <w:r w:rsidR="00BF4499">
                <w:t>-</w:t>
              </w:r>
            </w:ins>
            <w:ins w:id="5345" w:author="Mike Beckerle" w:date="2020-04-29T15:13:00Z">
              <w:r>
                <w:t>32BE".</w:t>
              </w:r>
            </w:ins>
          </w:p>
          <w:p w14:paraId="3993D816" w14:textId="77777777" w:rsidR="000E1214" w:rsidRDefault="00A87198">
            <w:ins w:id="5346" w:author="Mike Beckerle" w:date="2020-04-23T15:30:00Z">
              <w:r>
                <w:t>Unlike most other properties with Enum values, e</w:t>
              </w:r>
            </w:ins>
            <w:r>
              <w:t>ncoding names are case-insensitive, so</w:t>
            </w:r>
            <w:ins w:id="5347" w:author="Mike Beckerle" w:date="2020-04-23T15:31:00Z">
              <w:r>
                <w:t xml:space="preserve"> for example</w:t>
              </w:r>
            </w:ins>
            <w:r>
              <w:t xml:space="preserve"> 'utf-8'</w:t>
            </w:r>
            <w:ins w:id="5348" w:author="Mike Beckerle" w:date="2020-04-23T15:31:00Z">
              <w:r>
                <w:t>, 'Utf-8',</w:t>
              </w:r>
            </w:ins>
            <w:r>
              <w:t xml:space="preserve"> and 'UTF-8' are equivalent. </w:t>
            </w:r>
          </w:p>
          <w:p w14:paraId="77D58CE5" w14:textId="77777777" w:rsidR="000E1214" w:rsidRDefault="00A87198">
            <w:pPr>
              <w:rPr>
                <w:del w:id="5349" w:author="Mike Beckerle" w:date="2020-04-23T15:31:00Z"/>
              </w:rPr>
            </w:pPr>
            <w:del w:id="5350"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5351" w:author="Mike Beckerle" w:date="2020-09-10T16:22:00Z">
              <w:r w:rsidDel="008E7C14">
                <w:delText xml:space="preserve">must </w:delText>
              </w:r>
            </w:del>
            <w:ins w:id="5352"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5353" w:author="Mike Beckerle" w:date="2020-09-10T17:14:00Z">
              <w:r w:rsidDel="0033562A">
                <w:delText xml:space="preserve">may </w:delText>
              </w:r>
            </w:del>
            <w:ins w:id="5354"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5355" w:author="Mike Beckerle" w:date="2020-09-10T16:23:00Z">
              <w:r w:rsidDel="008E7C14">
                <w:delText xml:space="preserve">must </w:delText>
              </w:r>
            </w:del>
            <w:ins w:id="5356"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0E18F562" w:rsidR="000E1214" w:rsidRDefault="00A87198">
            <w:r>
              <w:t xml:space="preserve">Specifies whether the encoding 'UTF-16' </w:t>
            </w:r>
            <w:del w:id="5357" w:author="Mike Beckerle" w:date="2020-09-10T16:55:00Z">
              <w:r w:rsidDel="003B63AE">
                <w:delText>should b</w:delText>
              </w:r>
            </w:del>
            <w:ins w:id="5358" w:author="Mike Beckerle" w:date="2020-09-10T16:55:00Z">
              <w:r w:rsidR="003B63AE">
                <w:t>is</w:t>
              </w:r>
            </w:ins>
            <w:del w:id="5359"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61491510" w:rsidR="000E1214" w:rsidRDefault="00A87198">
      <w:pPr>
        <w:pStyle w:val="Caption"/>
      </w:pPr>
      <w:r>
        <w:t xml:space="preserve">Table </w:t>
      </w:r>
      <w:fldSimple w:instr=" SEQ Table \* ARABIC ">
        <w:r w:rsidR="00404DC4">
          <w:rPr>
            <w:noProof/>
          </w:rPr>
          <w:t>13</w:t>
        </w:r>
      </w:fldSimple>
      <w:r>
        <w:t xml:space="preserve"> Properties Common to both Content and Framing</w:t>
      </w:r>
    </w:p>
    <w:p w14:paraId="5DFD8028" w14:textId="77777777" w:rsidR="000E1214" w:rsidRDefault="00A87198" w:rsidP="00893233">
      <w:pPr>
        <w:pStyle w:val="Heading2"/>
      </w:pPr>
      <w:bookmarkStart w:id="5360" w:name="_Ref320436132"/>
      <w:bookmarkStart w:id="5361" w:name="_Toc349042713"/>
      <w:bookmarkStart w:id="5362" w:name="_Toc50721264"/>
      <w:r>
        <w:t>Unicode Byte Order Mark (BOM)</w:t>
      </w:r>
      <w:bookmarkEnd w:id="5360"/>
      <w:bookmarkEnd w:id="5361"/>
      <w:bookmarkEnd w:id="5362"/>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5363" w:name="_Toc25589778"/>
      <w:bookmarkStart w:id="5364" w:name="_Toc27061045"/>
      <w:bookmarkStart w:id="5365" w:name="_Toc25589779"/>
      <w:bookmarkStart w:id="5366" w:name="_Toc27061046"/>
      <w:bookmarkStart w:id="5367" w:name="_Toc25589780"/>
      <w:bookmarkStart w:id="5368" w:name="_Toc27061047"/>
      <w:bookmarkStart w:id="5369" w:name="_Toc25589781"/>
      <w:bookmarkStart w:id="5370" w:name="_Toc27061048"/>
      <w:bookmarkStart w:id="5371" w:name="_Toc25589782"/>
      <w:bookmarkStart w:id="5372" w:name="_Toc27061049"/>
      <w:bookmarkStart w:id="5373" w:name="_Toc25589783"/>
      <w:bookmarkStart w:id="5374" w:name="_Toc27061050"/>
      <w:bookmarkStart w:id="5375" w:name="_Toc25589784"/>
      <w:bookmarkStart w:id="5376" w:name="_Toc27061051"/>
      <w:bookmarkStart w:id="5377" w:name="_Toc25589785"/>
      <w:bookmarkStart w:id="5378" w:name="_Toc27061052"/>
      <w:bookmarkStart w:id="5379" w:name="_Toc25589786"/>
      <w:bookmarkStart w:id="5380" w:name="_Toc27061053"/>
      <w:bookmarkStart w:id="5381" w:name="_Toc25589787"/>
      <w:bookmarkStart w:id="5382" w:name="_Toc27061054"/>
      <w:bookmarkStart w:id="5383" w:name="_Toc25589788"/>
      <w:bookmarkStart w:id="5384" w:name="_Toc27061055"/>
      <w:bookmarkStart w:id="5385" w:name="_Toc25589789"/>
      <w:bookmarkStart w:id="5386" w:name="_Toc27061056"/>
      <w:bookmarkStart w:id="5387" w:name="_Toc25589790"/>
      <w:bookmarkStart w:id="5388" w:name="_Toc27061057"/>
      <w:bookmarkStart w:id="5389" w:name="_Toc25589791"/>
      <w:bookmarkStart w:id="5390" w:name="_Toc27061058"/>
      <w:bookmarkStart w:id="5391" w:name="__RefHeading__1130_1503507204"/>
      <w:bookmarkStart w:id="5392" w:name="_Toc25589792"/>
      <w:bookmarkStart w:id="5393" w:name="_Toc27061059"/>
      <w:bookmarkStart w:id="5394" w:name="_Toc349042714"/>
      <w:bookmarkStart w:id="5395" w:name="_Ref320443014"/>
      <w:bookmarkStart w:id="5396" w:name="_Toc50721265"/>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r>
        <w:t>Character Encoding and Decoding Errors</w:t>
      </w:r>
      <w:bookmarkEnd w:id="5394"/>
      <w:bookmarkEnd w:id="5395"/>
      <w:bookmarkEnd w:id="5396"/>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397" w:name="_Toc349042715"/>
      <w:bookmarkStart w:id="5398" w:name="_Toc50721266"/>
      <w:r>
        <w:rPr>
          <w:rFonts w:eastAsia="Times New Roman"/>
        </w:rPr>
        <w:t>Property dfdl:encodingErrorPolicy</w:t>
      </w:r>
      <w:bookmarkEnd w:id="5397"/>
      <w:bookmarkEnd w:id="5398"/>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5399" w:author="Mike Beckerle" w:date="2020-09-15T12:42:00Z">
        <w:r w:rsidDel="0071580C">
          <w:delText xml:space="preserve">NOT </w:delText>
        </w:r>
      </w:del>
      <w:ins w:id="5400"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437D7C3" w14:textId="77777777" w:rsidR="000E1214" w:rsidRDefault="00A87198">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5401" w:author="Mike Beckerle" w:date="2020-09-10T17:15:00Z">
        <w:r w:rsidDel="0033562A">
          <w:rPr>
            <w:rFonts w:cs="Arial"/>
          </w:rPr>
          <w:delText xml:space="preserve">may </w:delText>
        </w:r>
      </w:del>
      <w:ins w:id="5402" w:author="Mike Beckerle" w:date="2020-09-10T17:15:00Z">
        <w:r w:rsidR="0033562A">
          <w:rPr>
            <w:rFonts w:cs="Arial"/>
          </w:rPr>
          <w:t xml:space="preserve">MAY </w:t>
        </w:r>
      </w:ins>
      <w:r>
        <w:rPr>
          <w:rFonts w:cs="Arial"/>
        </w:rPr>
        <w:t xml:space="preserve">view, for example, three consecutive erroneous bytes as three separate decode errors, others </w:t>
      </w:r>
      <w:del w:id="5403" w:author="Mike Beckerle" w:date="2020-09-10T17:15:00Z">
        <w:r w:rsidDel="0033562A">
          <w:rPr>
            <w:rFonts w:cs="Arial"/>
          </w:rPr>
          <w:delText xml:space="preserve">may </w:delText>
        </w:r>
      </w:del>
      <w:ins w:id="5404"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6"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405" w:name="_Toc349042716"/>
      <w:bookmarkStart w:id="5406" w:name="_Toc50721267"/>
      <w:r>
        <w:rPr>
          <w:rFonts w:eastAsia="Times New Roman"/>
        </w:rPr>
        <w:t>Unicode UTF-16 Decoding/Encoding Non-Errors</w:t>
      </w:r>
      <w:bookmarkEnd w:id="5405"/>
      <w:bookmarkEnd w:id="5406"/>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407" w:name="_Toc349042717"/>
      <w:bookmarkStart w:id="5408" w:name="_Toc50721268"/>
      <w:r>
        <w:rPr>
          <w:rFonts w:eastAsia="Times New Roman"/>
        </w:rPr>
        <w:t>Preserving Data Containing Decoding Errors</w:t>
      </w:r>
      <w:bookmarkEnd w:id="5407"/>
      <w:bookmarkEnd w:id="5408"/>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5409" w:name="_Toc391372302"/>
      <w:bookmarkStart w:id="5410" w:name="_Toc394673891"/>
      <w:bookmarkStart w:id="5411" w:name="_Toc396997414"/>
      <w:bookmarkStart w:id="5412" w:name="_Toc50721269"/>
      <w:r>
        <w:t>Byte Order and Bit Order</w:t>
      </w:r>
      <w:bookmarkEnd w:id="5409"/>
      <w:bookmarkEnd w:id="5410"/>
      <w:bookmarkEnd w:id="5411"/>
      <w:bookmarkEnd w:id="5412"/>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‘mostSignificantBitFirst’</w:t>
      </w:r>
    </w:p>
    <w:p w14:paraId="5F5DD834" w14:textId="77777777" w:rsidR="000E1214" w:rsidRDefault="00A87198">
      <w:pPr>
        <w:numPr>
          <w:ilvl w:val="0"/>
          <w:numId w:val="83"/>
        </w:numPr>
      </w:pPr>
      <w:r>
        <w:t>‘littleEndian’ with ‘mostSignificantBitFirst’</w:t>
      </w:r>
    </w:p>
    <w:p w14:paraId="2E3C26D9" w14:textId="77777777" w:rsidR="000E1214" w:rsidRDefault="00A87198">
      <w:pPr>
        <w:numPr>
          <w:ilvl w:val="0"/>
          <w:numId w:val="83"/>
        </w:numPr>
      </w:pPr>
      <w:r>
        <w:t xml:space="preserve">‘littleEndian’ with ‘leastSignificantBitFirst’ </w:t>
      </w:r>
      <w:r>
        <w:rPr>
          <w:vertAlign w:val="superscript"/>
        </w:rPr>
        <w:footnoteReference w:id="32"/>
      </w:r>
    </w:p>
    <w:p w14:paraId="54AB1225" w14:textId="2F06DCF8" w:rsidR="000E1214" w:rsidRDefault="00A87198">
      <w:r>
        <w:t xml:space="preserve">Other combinations </w:t>
      </w:r>
      <w:del w:id="5413" w:author="Mike Beckerle" w:date="2020-09-10T16:23:00Z">
        <w:r w:rsidDel="008E7C14">
          <w:delText xml:space="preserve">must </w:delText>
        </w:r>
      </w:del>
      <w:ins w:id="5414"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5415" w:name="_Toc394673892"/>
      <w:bookmarkStart w:id="5416" w:name="_Toc396997415"/>
      <w:bookmarkStart w:id="5417" w:name="_Toc50721270"/>
      <w:r>
        <w:t>dfdl:bitOrder Example</w:t>
      </w:r>
      <w:bookmarkEnd w:id="5415"/>
      <w:bookmarkEnd w:id="5416"/>
      <w:bookmarkEnd w:id="5417"/>
    </w:p>
    <w:p w14:paraId="632B2EA0" w14:textId="77777777" w:rsidR="000E1214" w:rsidRDefault="00A87198">
      <w:pPr>
        <w:rPr>
          <w:ins w:id="5418" w:author="Mike Beckerle" w:date="2020-04-23T15:45:00Z"/>
        </w:rPr>
      </w:pPr>
      <w:r>
        <w:t xml:space="preserve">Consider a structure of 4 logical elements. The total length is 16 bits. </w:t>
      </w:r>
    </w:p>
    <w:p w14:paraId="0AA8932F" w14:textId="77777777" w:rsidR="000E1214" w:rsidRDefault="00A87198">
      <w:r>
        <w:t xml:space="preserve">Assume </w:t>
      </w:r>
      <w:ins w:id="5419" w:author="Mike Beckerle" w:date="2020-04-23T15:44:00Z">
        <w:r>
          <w:t>the lengths here are measured in bits (</w:t>
        </w:r>
      </w:ins>
      <w:r>
        <w:t>dfdl:lengthUnits</w:t>
      </w:r>
      <w:ins w:id="5420" w:author="Mike Beckerle" w:date="2020-04-23T15:46:00Z">
        <w:r>
          <w:rPr>
            <w:rStyle w:val="FootnoteReference"/>
          </w:rPr>
          <w:footnoteReference w:id="33"/>
        </w:r>
      </w:ins>
      <w:r>
        <w:t xml:space="preserve"> is 'bits'</w:t>
      </w:r>
      <w:ins w:id="5427" w:author="Mike Beckerle" w:date="2020-04-23T15:44:00Z">
        <w:r>
          <w:t>), and that these are binary integers (</w:t>
        </w:r>
      </w:ins>
      <w:r>
        <w:t>dfdl:representation is 'binary', dfdl:binaryNumberRep</w:t>
      </w:r>
      <w:ins w:id="5428" w:author="Mike Beckerle" w:date="2020-04-23T15:47:00Z">
        <w:r>
          <w:rPr>
            <w:rStyle w:val="FootnoteReference"/>
          </w:rPr>
          <w:footnoteReference w:id="34"/>
        </w:r>
      </w:ins>
      <w:r>
        <w:t xml:space="preserve"> is 'binary'</w:t>
      </w:r>
      <w:ins w:id="5436"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437" w:name="_Toc393282811"/>
      <w:bookmarkEnd w:id="5437"/>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438" w:name="_Toc394673893"/>
      <w:bookmarkStart w:id="5439" w:name="_Toc396997416"/>
      <w:bookmarkStart w:id="5440" w:name="_Toc50721271"/>
      <w:r>
        <w:rPr>
          <w:rFonts w:eastAsia="Times New Roman"/>
        </w:rPr>
        <w:t>Example Using Right-to-Left Display for 'leastSignificantBitFirst'</w:t>
      </w:r>
      <w:bookmarkEnd w:id="5438"/>
      <w:bookmarkEnd w:id="5439"/>
      <w:bookmarkEnd w:id="5440"/>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441"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442" w:name="_Toc394673894"/>
      <w:bookmarkStart w:id="5443" w:name="_Toc396997417"/>
      <w:bookmarkStart w:id="5444" w:name="_Toc50721272"/>
      <w:bookmarkEnd w:id="5441"/>
      <w:r>
        <w:rPr>
          <w:rFonts w:eastAsia="Times New Roman"/>
        </w:rPr>
        <w:t>dfdl:bitOrder and Grammar Regions</w:t>
      </w:r>
      <w:bookmarkEnd w:id="5442"/>
      <w:bookmarkEnd w:id="5443"/>
      <w:bookmarkEnd w:id="5444"/>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5445"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446" w:author="Mike Beckerle" w:date="2020-09-09T14:58:00Z">
        <w:r w:rsidR="00E62DDA" w:rsidRPr="00065302">
          <w:rPr>
            <w:rStyle w:val="Hyperlink"/>
          </w:rPr>
          <w:fldChar w:fldCharType="end"/>
        </w:r>
      </w:ins>
      <w:del w:id="5447" w:author="Mike Beckerle" w:date="2020-09-09T14:58:00Z">
        <w:r w:rsidDel="00E62DDA">
          <w:rPr>
            <w:szCs w:val="24"/>
          </w:rPr>
          <w:delText>9.2</w:delText>
        </w:r>
      </w:del>
      <w:r>
        <w:rPr>
          <w:szCs w:val="24"/>
        </w:rPr>
        <w:t xml:space="preserve">, and the boundary between the two falls within a byte rather than on a byte boundary, then the dfdl:bitOrder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0F723D97" w14:textId="77777777" w:rsidR="000E1214" w:rsidRDefault="00A87198" w:rsidP="00A64D65">
      <w:pPr>
        <w:pStyle w:val="Heading1"/>
      </w:pPr>
      <w:bookmarkStart w:id="5448" w:name="_Toc322911618"/>
      <w:bookmarkStart w:id="5449" w:name="_Toc322912157"/>
      <w:bookmarkStart w:id="5450" w:name="_Toc329093007"/>
      <w:bookmarkStart w:id="5451" w:name="_Toc332701520"/>
      <w:bookmarkStart w:id="5452" w:name="_Toc332701827"/>
      <w:bookmarkStart w:id="5453" w:name="_Toc332711621"/>
      <w:bookmarkStart w:id="5454" w:name="_Toc332711929"/>
      <w:bookmarkStart w:id="5455" w:name="_Toc332712231"/>
      <w:bookmarkStart w:id="5456" w:name="_Toc332724147"/>
      <w:bookmarkStart w:id="5457" w:name="_Toc332724447"/>
      <w:bookmarkStart w:id="5458" w:name="_Toc341102743"/>
      <w:bookmarkStart w:id="5459" w:name="_Toc347241476"/>
      <w:bookmarkStart w:id="5460" w:name="_Toc347744669"/>
      <w:bookmarkStart w:id="5461" w:name="_Toc348984452"/>
      <w:bookmarkStart w:id="5462" w:name="_Toc348984757"/>
      <w:bookmarkStart w:id="5463" w:name="_Toc349037920"/>
      <w:bookmarkStart w:id="5464" w:name="_Toc349038225"/>
      <w:bookmarkStart w:id="5465" w:name="_Toc349042718"/>
      <w:bookmarkStart w:id="5466" w:name="_Toc349642139"/>
      <w:bookmarkStart w:id="5467" w:name="_Toc351912716"/>
      <w:bookmarkStart w:id="5468" w:name="_Toc351914737"/>
      <w:bookmarkStart w:id="5469" w:name="_Toc351915203"/>
      <w:bookmarkStart w:id="5470" w:name="_Toc361231260"/>
      <w:bookmarkStart w:id="5471" w:name="_Toc361231786"/>
      <w:bookmarkStart w:id="5472" w:name="_Toc362445084"/>
      <w:bookmarkStart w:id="5473" w:name="_Toc363909006"/>
      <w:bookmarkStart w:id="5474" w:name="_Toc364463429"/>
      <w:bookmarkStart w:id="5475" w:name="_Toc366078027"/>
      <w:bookmarkStart w:id="5476" w:name="_Toc366078646"/>
      <w:bookmarkStart w:id="5477" w:name="_Toc366079631"/>
      <w:bookmarkStart w:id="5478" w:name="_Toc366080243"/>
      <w:bookmarkStart w:id="5479" w:name="_Toc366080852"/>
      <w:bookmarkStart w:id="5480" w:name="_Toc366505192"/>
      <w:bookmarkStart w:id="5481" w:name="_Toc366508561"/>
      <w:bookmarkStart w:id="5482" w:name="_Toc366513062"/>
      <w:bookmarkStart w:id="5483" w:name="_Toc366574251"/>
      <w:bookmarkStart w:id="5484" w:name="_Toc366578044"/>
      <w:bookmarkStart w:id="5485" w:name="_Toc366578638"/>
      <w:bookmarkStart w:id="5486" w:name="_Toc366579230"/>
      <w:bookmarkStart w:id="5487" w:name="_Toc366579821"/>
      <w:bookmarkStart w:id="5488" w:name="_Toc366580413"/>
      <w:bookmarkStart w:id="5489" w:name="_Toc366581004"/>
      <w:bookmarkStart w:id="5490" w:name="_Toc366581596"/>
      <w:bookmarkStart w:id="5491" w:name="_Toc177399080"/>
      <w:bookmarkStart w:id="5492" w:name="_Toc175057367"/>
      <w:bookmarkStart w:id="5493" w:name="_Toc199516306"/>
      <w:bookmarkStart w:id="5494" w:name="_Toc194983970"/>
      <w:bookmarkStart w:id="5495" w:name="_Toc243112818"/>
      <w:bookmarkStart w:id="5496" w:name="_Ref255476176"/>
      <w:bookmarkStart w:id="5497" w:name="_Toc349042719"/>
      <w:bookmarkStart w:id="5498" w:name="_Toc50721273"/>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r>
        <w:t>Framing</w:t>
      </w:r>
      <w:bookmarkEnd w:id="5491"/>
      <w:bookmarkEnd w:id="5492"/>
      <w:bookmarkEnd w:id="5493"/>
      <w:bookmarkEnd w:id="5494"/>
      <w:bookmarkEnd w:id="5495"/>
      <w:bookmarkEnd w:id="5496"/>
      <w:bookmarkEnd w:id="5497"/>
      <w:bookmarkEnd w:id="549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5499" w:name="_Toc130873645"/>
      <w:bookmarkStart w:id="5500" w:name="_Toc140549617"/>
      <w:bookmarkStart w:id="5501" w:name="_Toc177399081"/>
      <w:bookmarkStart w:id="5502" w:name="_Toc175057368"/>
      <w:bookmarkStart w:id="5503" w:name="_Toc199516307"/>
      <w:bookmarkStart w:id="5504" w:name="_Toc194983971"/>
      <w:bookmarkStart w:id="5505" w:name="_Toc243112819"/>
      <w:bookmarkStart w:id="5506" w:name="_Toc349042720"/>
      <w:bookmarkStart w:id="5507" w:name="_Toc50721274"/>
      <w:r>
        <w:t>Aligned Data</w:t>
      </w:r>
      <w:bookmarkEnd w:id="5499"/>
      <w:bookmarkEnd w:id="5500"/>
      <w:bookmarkEnd w:id="5501"/>
      <w:bookmarkEnd w:id="5502"/>
      <w:bookmarkEnd w:id="5503"/>
      <w:bookmarkEnd w:id="5504"/>
      <w:bookmarkEnd w:id="5505"/>
      <w:bookmarkEnd w:id="5506"/>
      <w:bookmarkEnd w:id="5507"/>
    </w:p>
    <w:p w14:paraId="5ADF05DA" w14:textId="3C70892B" w:rsidR="000E1214" w:rsidRDefault="00A87198">
      <w:r>
        <w:t>Alignment properties control the leading alignment and trailing alignment regions.</w:t>
      </w:r>
      <w:ins w:id="5508" w:author="Mike Beckerle" w:date="2020-04-23T15:53:00Z">
        <w:r>
          <w:t xml:space="preserve"> That is</w:t>
        </w:r>
      </w:ins>
      <w:ins w:id="5509" w:author="Mike Beckerle" w:date="2020-04-23T15:55:00Z">
        <w:r>
          <w:t xml:space="preserve">, the </w:t>
        </w:r>
      </w:ins>
      <w:ins w:id="5510" w:author="Mike Beckerle" w:date="2020-04-23T15:57:00Z">
        <w:r>
          <w:t>LeadingAlignment and TrailingAlignment regions of the data syntax grammar</w:t>
        </w:r>
      </w:ins>
      <w:ins w:id="5511" w:author="Mike Beckerle" w:date="2020-04-23T15:59:00Z">
        <w:r>
          <w:t xml:space="preserve"> (</w:t>
        </w:r>
      </w:ins>
      <w:ins w:id="5512" w:author="Mike Beckerle" w:date="2020-04-23T15:57:00Z">
        <w:r>
          <w:t xml:space="preserve">in Section </w:t>
        </w:r>
      </w:ins>
      <w:ins w:id="5513"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514" w:author="Mike Beckerle" w:date="2020-09-09T14:59:00Z">
        <w:r w:rsidR="00E62DDA" w:rsidRPr="00065302">
          <w:rPr>
            <w:rStyle w:val="Hyperlink"/>
          </w:rPr>
          <w:fldChar w:fldCharType="end"/>
        </w:r>
      </w:ins>
      <w:ins w:id="5515" w:author="Mike Beckerle" w:date="2020-04-23T15:59:00Z">
        <w:r>
          <w:t>)</w:t>
        </w:r>
      </w:ins>
      <w:ins w:id="5516" w:author="Mike Beckerle" w:date="2020-04-23T15:58:00Z">
        <w:r>
          <w:t>. The LeadingAlignment consist</w:t>
        </w:r>
      </w:ins>
      <w:ins w:id="5517" w:author="Mike Beckerle" w:date="2020-04-23T15:59:00Z">
        <w:r>
          <w:t>s</w:t>
        </w:r>
      </w:ins>
      <w:ins w:id="5518" w:author="Mike Beckerle" w:date="2020-04-23T15:58:00Z">
        <w:r>
          <w:t xml:space="preserve"> of the </w:t>
        </w:r>
      </w:ins>
      <w:ins w:id="5519" w:author="Mike Beckerle" w:date="2020-04-23T15:55:00Z">
        <w:r>
          <w:rPr>
            <w:b/>
            <w:bCs/>
            <w:i/>
            <w:iCs/>
          </w:rPr>
          <w:t>LeadingSkip</w:t>
        </w:r>
      </w:ins>
      <w:ins w:id="5520" w:author="Mike Beckerle" w:date="2020-04-23T15:58:00Z">
        <w:r>
          <w:t xml:space="preserve"> and</w:t>
        </w:r>
      </w:ins>
      <w:ins w:id="5521" w:author="Mike Beckerle" w:date="2020-04-23T15:55:00Z">
        <w:r>
          <w:t xml:space="preserve"> </w:t>
        </w:r>
        <w:r>
          <w:rPr>
            <w:b/>
            <w:bCs/>
            <w:i/>
            <w:iCs/>
          </w:rPr>
          <w:t>AlignmentFill</w:t>
        </w:r>
        <w:r>
          <w:t xml:space="preserve"> </w:t>
        </w:r>
      </w:ins>
      <w:ins w:id="5522" w:author="Mike Beckerle" w:date="2020-04-23T15:58:00Z">
        <w:r>
          <w:t xml:space="preserve">regions. The TrailingAlignment contains only the </w:t>
        </w:r>
      </w:ins>
      <w:ins w:id="5523" w:author="Mike Beckerle" w:date="2020-04-23T15:55:00Z">
        <w:r>
          <w:rPr>
            <w:b/>
            <w:bCs/>
            <w:i/>
            <w:iCs/>
          </w:rPr>
          <w:t>TrailingSki</w:t>
        </w:r>
      </w:ins>
      <w:ins w:id="5524" w:author="Mike Beckerle" w:date="2020-04-23T15:59:00Z">
        <w:r>
          <w:rPr>
            <w:b/>
            <w:bCs/>
            <w:i/>
            <w:iCs/>
          </w:rPr>
          <w:t>p</w:t>
        </w:r>
        <w:r>
          <w:rPr>
            <w:i/>
            <w:iCs/>
          </w:rPr>
          <w:t xml:space="preserve"> </w:t>
        </w:r>
        <w:r>
          <w:t>region</w:t>
        </w:r>
      </w:ins>
      <w:ins w:id="5525"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BDF9638" w:rsidR="000E1214" w:rsidRDefault="00A87198">
      <w:pPr>
        <w:pStyle w:val="Caption"/>
      </w:pPr>
      <w:r>
        <w:t xml:space="preserve">Table </w:t>
      </w:r>
      <w:fldSimple w:instr=" SEQ Table \* ARABIC ">
        <w:r w:rsidR="00404DC4">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2439DA">
      <w:pPr>
        <w:pStyle w:val="Heading3"/>
        <w:rPr>
          <w:rFonts w:eastAsia="Times New Roman"/>
        </w:rPr>
      </w:pPr>
      <w:bookmarkStart w:id="5526" w:name="_Toc349042721"/>
      <w:bookmarkStart w:id="5527" w:name="_Toc50721275"/>
      <w:r>
        <w:rPr>
          <w:rFonts w:eastAsia="Times New Roman"/>
        </w:rPr>
        <w:t>Implicit Alignment</w:t>
      </w:r>
      <w:bookmarkEnd w:id="5526"/>
      <w:bookmarkEnd w:id="5527"/>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5528" w:name="_Ref251664433"/>
      <w:r>
        <w:t xml:space="preserve">Table </w:t>
      </w:r>
      <w:fldSimple w:instr=" SEQ Table \* ARABIC ">
        <w:r w:rsidR="00404DC4">
          <w:rPr>
            <w:noProof/>
          </w:rPr>
          <w:t>15</w:t>
        </w:r>
      </w:fldSimple>
      <w:r>
        <w:rPr>
          <w:noProof/>
        </w:rPr>
        <w:t xml:space="preserve"> Implicit Alignment in bits</w:t>
      </w:r>
      <w:bookmarkEnd w:id="5528"/>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2439DA">
      <w:pPr>
        <w:pStyle w:val="Heading3"/>
        <w:rPr>
          <w:rFonts w:eastAsia="Times New Roman"/>
        </w:rPr>
      </w:pPr>
      <w:bookmarkStart w:id="5529" w:name="_Ref346455586"/>
      <w:bookmarkStart w:id="5530" w:name="_Toc349042722"/>
      <w:bookmarkStart w:id="5531" w:name="_Toc50721276"/>
      <w:r>
        <w:rPr>
          <w:rFonts w:eastAsia="Times New Roman"/>
        </w:rPr>
        <w:t>Mandatory Alignment for Textual Data</w:t>
      </w:r>
      <w:bookmarkEnd w:id="5529"/>
      <w:bookmarkEnd w:id="5530"/>
      <w:bookmarkEnd w:id="5531"/>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5532" w:author="Mike Beckerle" w:date="2020-09-10T17:15:00Z">
        <w:r w:rsidDel="0033562A">
          <w:delText xml:space="preserve">may </w:delText>
        </w:r>
      </w:del>
      <w:ins w:id="5533"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534" w:name="_Toc347241481"/>
      <w:bookmarkStart w:id="5535" w:name="_Toc347744674"/>
      <w:bookmarkStart w:id="5536" w:name="_Toc348984457"/>
      <w:bookmarkStart w:id="5537" w:name="_Toc348984762"/>
      <w:bookmarkStart w:id="5538" w:name="_Toc349037925"/>
      <w:bookmarkStart w:id="5539" w:name="_Toc349038230"/>
      <w:bookmarkStart w:id="5540" w:name="_Toc349042723"/>
      <w:bookmarkStart w:id="5541" w:name="_Toc349642144"/>
      <w:bookmarkStart w:id="5542" w:name="_Toc351912721"/>
      <w:bookmarkStart w:id="5543" w:name="_Toc351914742"/>
      <w:bookmarkStart w:id="5544" w:name="_Toc351915208"/>
      <w:bookmarkStart w:id="5545" w:name="_Toc361231265"/>
      <w:bookmarkStart w:id="5546" w:name="_Toc361231791"/>
      <w:bookmarkStart w:id="5547" w:name="_Toc362445089"/>
      <w:bookmarkStart w:id="5548" w:name="_Toc363909011"/>
      <w:bookmarkStart w:id="5549" w:name="_Toc364463434"/>
      <w:bookmarkStart w:id="5550" w:name="_Toc366078032"/>
      <w:bookmarkStart w:id="5551" w:name="_Toc366078651"/>
      <w:bookmarkStart w:id="5552" w:name="_Toc366079636"/>
      <w:bookmarkStart w:id="5553" w:name="_Toc366080248"/>
      <w:bookmarkStart w:id="5554" w:name="_Toc366080857"/>
      <w:bookmarkStart w:id="5555" w:name="_Toc366505197"/>
      <w:bookmarkStart w:id="5556" w:name="_Toc366508566"/>
      <w:bookmarkStart w:id="5557" w:name="_Toc366513067"/>
      <w:bookmarkStart w:id="5558" w:name="_Toc366574256"/>
      <w:bookmarkStart w:id="5559" w:name="_Toc366578049"/>
      <w:bookmarkStart w:id="5560" w:name="_Toc366578643"/>
      <w:bookmarkStart w:id="5561" w:name="_Toc366579235"/>
      <w:bookmarkStart w:id="5562" w:name="_Toc366579826"/>
      <w:bookmarkStart w:id="5563" w:name="_Toc366580418"/>
      <w:bookmarkStart w:id="5564" w:name="_Toc366581009"/>
      <w:bookmarkStart w:id="5565" w:name="_Toc366581601"/>
      <w:bookmarkStart w:id="5566" w:name="_Toc184191986"/>
      <w:bookmarkStart w:id="5567" w:name="_Toc184210526"/>
      <w:bookmarkStart w:id="5568" w:name="_Toc184191987"/>
      <w:bookmarkStart w:id="5569" w:name="_Toc184210527"/>
      <w:bookmarkStart w:id="5570" w:name="_Toc184191988"/>
      <w:bookmarkStart w:id="5571" w:name="_Toc184210528"/>
      <w:bookmarkStart w:id="5572" w:name="_Toc50721277"/>
      <w:bookmarkStart w:id="5573" w:name="_Toc349042724"/>
      <w:bookmarkStart w:id="5574" w:name="_Ref362445719"/>
      <w:bookmarkStart w:id="5575" w:name="_Ref362445729"/>
      <w:bookmarkStart w:id="5576" w:name="_Toc177399083"/>
      <w:bookmarkStart w:id="5577" w:name="_Toc175057370"/>
      <w:bookmarkStart w:id="5578" w:name="_Toc199516308"/>
      <w:bookmarkStart w:id="5579" w:name="_Toc194983972"/>
      <w:bookmarkStart w:id="5580" w:name="_Toc243112820"/>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r>
        <w:rPr>
          <w:rFonts w:eastAsia="Times New Roman"/>
        </w:rPr>
        <w:t>Mandatory Alignment for Packed Decimal Data</w:t>
      </w:r>
      <w:bookmarkEnd w:id="5572"/>
    </w:p>
    <w:p w14:paraId="5329D3C8" w14:textId="77777777" w:rsidR="000E1214" w:rsidRDefault="00A87198">
      <w:pPr>
        <w:pStyle w:val="nobreak"/>
      </w:pPr>
      <w:r>
        <w:t xml:space="preserve">Packed decimal data </w:t>
      </w:r>
      <w:ins w:id="5581" w:author="Mike Beckerle" w:date="2020-04-23T16:16:00Z">
        <w:r>
          <w:t>is data with dfdl:binaryNumberRep</w:t>
        </w:r>
      </w:ins>
      <w:ins w:id="5582" w:author="Mike Beckerle" w:date="2020-04-23T16:17:00Z">
        <w:r>
          <w:rPr>
            <w:rStyle w:val="FootnoteReference"/>
          </w:rPr>
          <w:footnoteReference w:id="35"/>
        </w:r>
      </w:ins>
      <w:ins w:id="5589" w:author="Mike Beckerle" w:date="2020-04-23T16:16:00Z">
        <w:r>
          <w:t xml:space="preserve"> values of 'packed', 'ibm4690Packed' or 'bcd'. This representation stores a decimal digit in a 4 bit nibble. These nib</w:t>
        </w:r>
      </w:ins>
      <w:ins w:id="5590"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591" w:name="_Toc394673895"/>
      <w:bookmarkStart w:id="5592" w:name="_Toc396997418"/>
      <w:bookmarkStart w:id="5593" w:name="_Toc50721278"/>
      <w:r>
        <w:rPr>
          <w:rFonts w:eastAsia="Times New Roman"/>
        </w:rPr>
        <w:t>Example: AlignmentFill</w:t>
      </w:r>
      <w:bookmarkEnd w:id="5591"/>
      <w:bookmarkEnd w:id="5592"/>
      <w:bookmarkEnd w:id="5593"/>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w:t>
      </w:r>
      <w:ins w:id="5594" w:author="Mike Beckerle" w:date="2020-04-23T16:18:00Z">
        <w:r>
          <w:t xml:space="preserve">the length </w:t>
        </w:r>
      </w:ins>
      <w:ins w:id="5595" w:author="Mike Beckerle" w:date="2020-04-23T16:19:00Z">
        <w:r>
          <w:t xml:space="preserve">and alignment </w:t>
        </w:r>
      </w:ins>
      <w:ins w:id="5596" w:author="Mike Beckerle" w:date="2020-04-23T16:18:00Z">
        <w:r>
          <w:t>units are bits. (</w:t>
        </w:r>
      </w:ins>
      <w:r>
        <w:t>dfdl:lengthUnits='bits'</w:t>
      </w:r>
      <w:ins w:id="5597" w:author="Mike Beckerle" w:date="2020-04-23T16:20:00Z">
        <w:r>
          <w:t>, dfdl:alignmentUnits='bits'</w:t>
        </w:r>
      </w:ins>
      <w:ins w:id="5598" w:author="Mike Beckerle" w:date="2020-04-23T16:18:00Z">
        <w:r>
          <w:t>)</w:t>
        </w:r>
      </w:ins>
      <w:r>
        <w:t>,</w:t>
      </w:r>
      <w:ins w:id="5599" w:author="Mike Beckerle" w:date="2020-04-23T16:19:00Z">
        <w:r>
          <w:t xml:space="preserve"> and that the data is binary with twos-complement binary integers (</w:t>
        </w:r>
      </w:ins>
      <w:r>
        <w:t>dfdl:representation='binary', dfdl:binaryNumberRep='binary'</w:t>
      </w:r>
      <w:ins w:id="5600"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601"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5602" w:name="_Ref38544226"/>
      <w:bookmarkStart w:id="5603" w:name="_Ref38544219"/>
      <w:bookmarkStart w:id="5604" w:name="_Ref38541465"/>
      <w:bookmarkStart w:id="5605" w:name="_Ref38541453"/>
      <w:bookmarkStart w:id="5606" w:name="_Toc50721279"/>
      <w:r>
        <w:t>Properties for Specifying Delimiters</w:t>
      </w:r>
      <w:bookmarkEnd w:id="5573"/>
      <w:bookmarkEnd w:id="5574"/>
      <w:bookmarkEnd w:id="5575"/>
      <w:bookmarkEnd w:id="5602"/>
      <w:bookmarkEnd w:id="5603"/>
      <w:bookmarkEnd w:id="5604"/>
      <w:bookmarkEnd w:id="5605"/>
      <w:bookmarkEnd w:id="5606"/>
      <w:r>
        <w:t xml:space="preserve"> </w:t>
      </w:r>
      <w:bookmarkEnd w:id="5576"/>
      <w:bookmarkEnd w:id="5577"/>
      <w:bookmarkEnd w:id="5578"/>
      <w:bookmarkEnd w:id="5579"/>
      <w:bookmarkEnd w:id="5580"/>
    </w:p>
    <w:p w14:paraId="62AD20E0" w14:textId="77777777" w:rsidR="000E1214" w:rsidRDefault="00A87198">
      <w:pPr>
        <w:pStyle w:val="nobreak"/>
        <w:rPr>
          <w:ins w:id="5607"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5608" w:author="Mike Beckerle" w:date="2020-04-23T16:41:00Z">
        <w:r>
          <w:rPr>
            <w:rFonts w:eastAsia="Arial Unicode MS"/>
            <w:lang w:eastAsia="en-GB"/>
          </w:rPr>
          <w:t>When parsing</w:t>
        </w:r>
      </w:ins>
      <w:ins w:id="5609" w:author="Mike Beckerle" w:date="2020-04-23T16:43:00Z">
        <w:r>
          <w:rPr>
            <w:rFonts w:eastAsia="Arial Unicode MS"/>
            <w:lang w:eastAsia="en-GB"/>
          </w:rPr>
          <w:t xml:space="preserve">, there can </w:t>
        </w:r>
      </w:ins>
      <w:ins w:id="5610" w:author="Mike Beckerle" w:date="2020-04-23T16:45:00Z">
        <w:r>
          <w:rPr>
            <w:rFonts w:eastAsia="Arial Unicode MS"/>
            <w:lang w:eastAsia="en-GB"/>
          </w:rPr>
          <w:t>multiple</w:t>
        </w:r>
      </w:ins>
      <w:ins w:id="5611" w:author="Mike Beckerle" w:date="2020-04-23T16:41:00Z">
        <w:r>
          <w:rPr>
            <w:rFonts w:eastAsia="Arial"/>
            <w:lang w:eastAsia="en-GB"/>
          </w:rPr>
          <w:t xml:space="preserve"> </w:t>
        </w:r>
      </w:ins>
      <w:ins w:id="5612" w:author="Mike Beckerle" w:date="2020-04-23T16:48:00Z">
        <w:r>
          <w:rPr>
            <w:rFonts w:eastAsia="Arial"/>
            <w:lang w:eastAsia="en-GB"/>
          </w:rPr>
          <w:t xml:space="preserve">delimiter </w:t>
        </w:r>
      </w:ins>
      <w:ins w:id="5613"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614" w:author="Mike Beckerle" w:date="2020-04-23T16:41:00Z">
        <w:r>
          <w:rPr>
            <w:rFonts w:eastAsia="Arial"/>
            <w:lang w:eastAsia="en-GB"/>
          </w:rPr>
          <w:t xml:space="preserve">each of the </w:t>
        </w:r>
      </w:ins>
      <w:ins w:id="5615" w:author="Mike Beckerle" w:date="2020-04-23T16:45:00Z">
        <w:r>
          <w:rPr>
            <w:rFonts w:eastAsia="Arial Unicode MS"/>
            <w:lang w:eastAsia="en-GB"/>
          </w:rPr>
          <w:t>delimiter</w:t>
        </w:r>
      </w:ins>
      <w:ins w:id="5616" w:author="Mike Beckerle" w:date="2020-04-23T16:49:00Z">
        <w:r>
          <w:rPr>
            <w:rFonts w:eastAsia="Arial Unicode MS"/>
            <w:lang w:eastAsia="en-GB"/>
          </w:rPr>
          <w:t xml:space="preserve"> candidates</w:t>
        </w:r>
      </w:ins>
      <w:ins w:id="5617" w:author="Mike Beckerle" w:date="2020-04-23T16:45:00Z">
        <w:r>
          <w:rPr>
            <w:rFonts w:eastAsia="Arial Unicode MS"/>
            <w:lang w:eastAsia="en-GB"/>
          </w:rPr>
          <w:t xml:space="preserve"> is </w:t>
        </w:r>
      </w:ins>
      <w:ins w:id="5618" w:author="Mike Beckerle" w:date="2020-04-23T16:41:00Z">
        <w:r>
          <w:rPr>
            <w:rFonts w:eastAsia="Arial Unicode MS"/>
            <w:lang w:eastAsia="en-GB"/>
          </w:rPr>
          <w:t>matche</w:t>
        </w:r>
      </w:ins>
      <w:ins w:id="5619" w:author="Mike Beckerle" w:date="2020-04-23T16:46:00Z">
        <w:r>
          <w:rPr>
            <w:rFonts w:eastAsia="Arial Unicode MS"/>
            <w:lang w:eastAsia="en-GB"/>
          </w:rPr>
          <w:t xml:space="preserve">d </w:t>
        </w:r>
      </w:ins>
      <w:ins w:id="5620" w:author="Mike Beckerle" w:date="2020-04-23T16:41:00Z">
        <w:r>
          <w:rPr>
            <w:rFonts w:eastAsia="Arial Unicode MS"/>
            <w:lang w:eastAsia="en-GB"/>
          </w:rPr>
          <w:t>against the data</w:t>
        </w:r>
      </w:ins>
      <w:ins w:id="5621" w:author="Mike Beckerle" w:date="2020-04-23T16:49:00Z">
        <w:r>
          <w:rPr>
            <w:rFonts w:eastAsia="Arial Unicode MS"/>
            <w:lang w:eastAsia="en-GB"/>
          </w:rPr>
          <w:t>,</w:t>
        </w:r>
      </w:ins>
      <w:ins w:id="5622" w:author="Mike Beckerle" w:date="2020-04-23T16:46:00Z">
        <w:r>
          <w:rPr>
            <w:rFonts w:eastAsia="Arial Unicode MS"/>
            <w:lang w:eastAsia="en-GB"/>
          </w:rPr>
          <w:t xml:space="preserve"> taking the longest match possible for that </w:t>
        </w:r>
      </w:ins>
      <w:ins w:id="5623" w:author="Mike Beckerle" w:date="2020-04-23T16:50:00Z">
        <w:r>
          <w:rPr>
            <w:rFonts w:eastAsia="Arial Unicode MS"/>
            <w:lang w:eastAsia="en-GB"/>
          </w:rPr>
          <w:t>candidate</w:t>
        </w:r>
      </w:ins>
      <w:ins w:id="5624" w:author="Mike Beckerle" w:date="2020-04-23T16:46:00Z">
        <w:r>
          <w:rPr>
            <w:rFonts w:eastAsia="Arial Unicode MS"/>
            <w:lang w:eastAsia="en-GB"/>
          </w:rPr>
          <w:t>. Then a</w:t>
        </w:r>
      </w:ins>
      <w:ins w:id="5625" w:author="Mike Beckerle" w:date="2020-04-23T16:47:00Z">
        <w:r>
          <w:rPr>
            <w:rFonts w:eastAsia="Arial Unicode MS"/>
            <w:lang w:eastAsia="en-GB"/>
          </w:rPr>
          <w:t>cross all</w:t>
        </w:r>
      </w:ins>
      <w:ins w:id="5626" w:author="Mike Beckerle" w:date="2020-04-23T16:46:00Z">
        <w:r>
          <w:rPr>
            <w:rFonts w:eastAsia="Arial Unicode MS"/>
            <w:lang w:eastAsia="en-GB"/>
          </w:rPr>
          <w:t xml:space="preserve"> the delimiter</w:t>
        </w:r>
      </w:ins>
      <w:ins w:id="5627" w:author="Mike Beckerle" w:date="2020-04-23T16:50:00Z">
        <w:r>
          <w:rPr>
            <w:rFonts w:eastAsia="Arial Unicode MS"/>
            <w:lang w:eastAsia="en-GB"/>
          </w:rPr>
          <w:t xml:space="preserve"> candidates</w:t>
        </w:r>
      </w:ins>
      <w:ins w:id="5628" w:author="Mike Beckerle" w:date="2020-04-23T16:46:00Z">
        <w:r>
          <w:rPr>
            <w:rFonts w:eastAsia="Arial Unicode MS"/>
            <w:lang w:eastAsia="en-GB"/>
          </w:rPr>
          <w:t xml:space="preserve">, the one </w:t>
        </w:r>
      </w:ins>
      <w:ins w:id="5629"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630" w:author="Mike Beckerle" w:date="2020-04-23T16:42:00Z">
        <w:r>
          <w:rPr>
            <w:rFonts w:eastAsia="Arial Unicode MS"/>
            <w:lang w:eastAsia="en-GB"/>
          </w:rPr>
          <w:t>delimiter</w:t>
        </w:r>
      </w:ins>
      <w:ins w:id="5631"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632"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633" w:author="Mike Beckerle" w:date="2020-04-23T16:42:00Z">
        <w:r>
          <w:rPr>
            <w:rFonts w:eastAsia="Arial Unicode MS"/>
            <w:lang w:eastAsia="en-GB"/>
          </w:rPr>
          <w:t xml:space="preserve"> to try shorter matches.)</w:t>
        </w:r>
      </w:ins>
      <w:ins w:id="5634" w:author="Mike Beckerle" w:date="2020-04-29T15:45:00Z">
        <w:r w:rsidR="009C3D89">
          <w:rPr>
            <w:rFonts w:eastAsia="Arial Unicode MS"/>
            <w:lang w:eastAsia="en-GB"/>
          </w:rPr>
          <w:t xml:space="preserve"> Additional details on the matching of DFDL String Literals are given in </w:t>
        </w:r>
      </w:ins>
      <w:ins w:id="5635"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5636"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637" w:author="Mike Beckerle" w:date="2020-04-23T16:58:00Z"/>
                <w:rFonts w:eastAsia="Arial Unicode MS"/>
              </w:rPr>
            </w:pPr>
            <w:r>
              <w:rPr>
                <w:rFonts w:eastAsia="Arial Unicode MS"/>
              </w:rPr>
              <w:t>Specifies a</w:t>
            </w:r>
            <w:ins w:id="5638"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639"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640" w:author="Mike Beckerle" w:date="2020-04-23T16:58:00Z">
              <w:r>
                <w:rPr>
                  <w:rFonts w:eastAsia="Arial Unicode MS"/>
                </w:rPr>
                <w:t xml:space="preserve"> </w:t>
              </w:r>
              <w:r>
                <w:t>It is not permitted for an expression to return an empty string</w:t>
              </w:r>
            </w:ins>
            <w:ins w:id="5641" w:author="Mike Beckerle" w:date="2020-04-23T16:59:00Z">
              <w:r>
                <w:t xml:space="preserve"> or a string containing only whitespace</w:t>
              </w:r>
            </w:ins>
            <w:ins w:id="5642" w:author="Mike Beckerle" w:date="2020-04-23T16:58:00Z">
              <w:r>
                <w:t>. That is a Schema Definition Error.</w:t>
              </w:r>
            </w:ins>
            <w:del w:id="5643"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%#rXX;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If the ES entity or the WSP* entity appear alone as one of the string literals in the list, then dfdl:initiatedContent must be "no"</w:t>
            </w:r>
            <w:ins w:id="5644" w:author="Mike Beckerle" w:date="2020-04-23T16:23:00Z">
              <w:r>
                <w:rPr>
                  <w:rFonts w:eastAsia="Arial Unicode MS"/>
                </w:rPr>
                <w:t xml:space="preserve">. This </w:t>
              </w:r>
            </w:ins>
            <w:ins w:id="5645" w:author="Mike Beckerle" w:date="2020-04-23T16:25:00Z">
              <w:r>
                <w:rPr>
                  <w:rFonts w:eastAsia="Arial Unicode MS"/>
                </w:rPr>
                <w:t xml:space="preserve">restriction </w:t>
              </w:r>
            </w:ins>
            <w:r w:rsidR="00405572">
              <w:rPr>
                <w:rFonts w:eastAsia="Arial Unicode MS"/>
              </w:rPr>
              <w:t>ensures</w:t>
            </w:r>
            <w:ins w:id="5646" w:author="Mike Beckerle" w:date="2020-04-23T16:25:00Z">
              <w:r>
                <w:rPr>
                  <w:rFonts w:eastAsia="Arial Unicode MS"/>
                </w:rPr>
                <w:t xml:space="preserve"> that when dfdl:initiatedContent is 'yes' that the </w:t>
              </w:r>
            </w:ins>
            <w:ins w:id="5647" w:author="Mike Beckerle" w:date="2020-04-23T16:24:00Z">
              <w:r>
                <w:rPr>
                  <w:rFonts w:eastAsia="Arial Unicode MS"/>
                </w:rPr>
                <w:t xml:space="preserve">initiator </w:t>
              </w:r>
            </w:ins>
            <w:ins w:id="5648" w:author="Mike Beckerle" w:date="2020-04-23T16:25:00Z">
              <w:r>
                <w:rPr>
                  <w:rFonts w:eastAsia="Arial Unicode MS"/>
                </w:rPr>
                <w:t>cannot match</w:t>
              </w:r>
            </w:ins>
            <w:ins w:id="5649"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650"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651"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652" w:author="Mike Beckerle" w:date="2020-04-23T16:51:00Z">
              <w:r>
                <w:rPr>
                  <w:rFonts w:eastAsia="Arial Unicode MS"/>
                  <w:lang w:eastAsia="en-GB"/>
                </w:rPr>
                <w:t>with the longest match preferred. T</w:t>
              </w:r>
            </w:ins>
            <w:ins w:id="5653"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654"/>
            <w:r>
              <w:rPr>
                <w:rFonts w:eastAsia="Arial Unicode MS"/>
                <w:lang w:eastAsia="en-GB"/>
              </w:rPr>
              <w:t>found</w:t>
            </w:r>
            <w:commentRangeEnd w:id="5654"/>
            <w:r>
              <w:rPr>
                <w:rStyle w:val="CommentReference"/>
              </w:rPr>
              <w:commentReference w:id="5654"/>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dfdl:initiator is "" (the empty string), </w:t>
            </w:r>
            <w:ins w:id="5655" w:author="Mike Beckerle" w:date="2020-04-23T16:33:00Z">
              <w:r>
                <w:t xml:space="preserve">that is the way a DFDL schema expresses </w:t>
              </w:r>
            </w:ins>
            <w:ins w:id="5656" w:author="Mike Beckerle" w:date="2020-04-23T16:34:00Z">
              <w:r>
                <w:t xml:space="preserve">a format which does not use initiators. Hence, </w:t>
              </w:r>
            </w:ins>
            <w:r>
              <w:t xml:space="preserve">the </w:t>
            </w:r>
            <w:r>
              <w:rPr>
                <w:b/>
                <w:bCs/>
                <w:i/>
                <w:iCs/>
              </w:rPr>
              <w:t>Initiator</w:t>
            </w:r>
            <w:r>
              <w:t xml:space="preserve"> region is of length zero</w:t>
            </w:r>
            <w:del w:id="5657" w:author="Mike Beckerle" w:date="2020-04-23T16:34:00Z">
              <w:r>
                <w:delText>, and no initiator is expected</w:delText>
              </w:r>
            </w:del>
            <w:r>
              <w:t xml:space="preserve">. </w:t>
            </w:r>
            <w:del w:id="5658" w:author="Mike Beckerle" w:date="2020-04-23T16:58:00Z">
              <w:r>
                <w:delText>It is not permitted for an expression to return an empty string. That is a Schema Definition Error.</w:delText>
              </w:r>
            </w:del>
          </w:p>
          <w:p w14:paraId="2E2AB11A" w14:textId="77777777" w:rsidR="000E1214" w:rsidRDefault="00A87198">
            <w:pPr>
              <w:keepNext/>
              <w:rPr>
                <w:del w:id="5659" w:author="Mike Beckerle" w:date="2020-04-23T16:58:00Z"/>
              </w:rPr>
            </w:pPr>
            <w:del w:id="5660"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661"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%#rXX;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662" w:author="Mike Beckerle" w:date="2020-04-23T16:53:00Z">
              <w:r>
                <w:rPr>
                  <w:rFonts w:eastAsia="Arial Unicode MS"/>
                </w:rPr>
                <w:t xml:space="preserve">grammar </w:t>
              </w:r>
            </w:ins>
            <w:r>
              <w:rPr>
                <w:rFonts w:eastAsia="Arial Unicode MS"/>
              </w:rPr>
              <w:t xml:space="preserve">region contains </w:t>
            </w:r>
            <w:ins w:id="5663" w:author="Mike Beckerle" w:date="2020-04-23T16:55:00Z">
              <w:r>
                <w:rPr>
                  <w:rFonts w:eastAsia="Arial Unicode MS"/>
                </w:rPr>
                <w:t>one of the terminator</w:t>
              </w:r>
              <w:r>
                <w:t xml:space="preserve"> strings defined by dfdl:terminator.</w:t>
              </w:r>
            </w:ins>
          </w:p>
          <w:p w14:paraId="2CF6C273" w14:textId="77777777" w:rsidR="000E1214" w:rsidRDefault="00A87198">
            <w:pPr>
              <w:keepNext/>
            </w:pPr>
            <w:r>
              <w:t xml:space="preserve">If dfdl:terminator is "" (the empty string), </w:t>
            </w:r>
            <w:ins w:id="5664" w:author="Mike Beckerle" w:date="2020-04-23T16:38:00Z">
              <w:r>
                <w:t xml:space="preserve">that is the way a DFDL schema expresses a format which does not use terminators. Hence, </w:t>
              </w:r>
            </w:ins>
            <w:r>
              <w:t xml:space="preserve">the </w:t>
            </w:r>
            <w:ins w:id="5665" w:author="Mike Beckerle" w:date="2020-04-23T16:38:00Z">
              <w:r>
                <w:rPr>
                  <w:b/>
                  <w:bCs/>
                  <w:i/>
                  <w:iCs/>
                </w:rPr>
                <w:t>Terminator</w:t>
              </w:r>
              <w:r>
                <w:t xml:space="preserve"> </w:t>
              </w:r>
            </w:ins>
            <w:r>
              <w:t>region is of length zero</w:t>
            </w:r>
            <w:del w:id="5666"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667" w:author="Mike Beckerle" w:date="2020-04-23T16:52:00Z">
              <w:r>
                <w:rPr>
                  <w:rFonts w:eastAsia="Arial"/>
                  <w:lang w:eastAsia="en-GB"/>
                </w:rPr>
                <w:t xml:space="preserve">with the longest match preferred. </w:t>
              </w:r>
            </w:ins>
            <w:del w:id="5668"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669"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670" w:author="Mike Beckerle" w:date="2020-04-23T18:15:00Z">
              <w:r>
                <w:rPr>
                  <w:rFonts w:eastAsia="Arial Unicode MS"/>
                </w:rPr>
                <w:delText>an initiator (if one is defined), a terminator (if one is defined), both an initiator and a terminator (if defined) or neither</w:delText>
              </w:r>
            </w:del>
            <w:ins w:id="5671"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ins w:id="5672"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5673" w:author="Mike Beckerle" w:date="2020-09-09T15:00:00Z">
              <w:r w:rsidR="00E62DDA" w:rsidRPr="00065302">
                <w:rPr>
                  <w:rStyle w:val="Hyperlink"/>
                  <w:rFonts w:eastAsia="Arial Unicode MS"/>
                </w:rPr>
                <w:fldChar w:fldCharType="end"/>
              </w:r>
            </w:ins>
            <w:del w:id="5674" w:author="Mike Beckerle" w:date="2020-09-09T15:00:00Z">
              <w:r w:rsidDel="00E62DDA">
                <w:rPr>
                  <w:rFonts w:eastAsia="Arial Unicode MS"/>
                </w:rPr>
                <w:delText>9.2</w:delText>
              </w:r>
            </w:del>
            <w:r>
              <w:rPr>
                <w:rFonts w:eastAsia="Arial Unicode MS"/>
              </w:rPr>
              <w:t>)  is empty then the dfdl:initiator must be present. It also indicates that on unparsing when the content region is empty that the dfdl:initiator will be output.</w:t>
            </w:r>
          </w:p>
          <w:p w14:paraId="4F82EBE4" w14:textId="77777777" w:rsidR="000E1214" w:rsidRDefault="00A87198">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6CA058BA" w14:textId="77777777" w:rsidR="000E1214" w:rsidRDefault="00A87198">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5E78BBAC" w14:textId="77777777" w:rsidR="000E1214" w:rsidRDefault="00A87198">
            <w:pPr>
              <w:rPr>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662FECE5" w:rsidR="000E1214" w:rsidRDefault="00A87198">
            <w:pPr>
              <w:rPr>
                <w:ins w:id="5675" w:author="Mike Beckerle" w:date="2020-04-23T18:22:00Z"/>
              </w:rPr>
            </w:pPr>
            <w:r>
              <w:t xml:space="preserve">The value of dfdl:emptyValueDelimiterPolicy </w:t>
            </w:r>
            <w:del w:id="5676" w:author="Mike Beckerle" w:date="2020-09-10T16:56:00Z">
              <w:r w:rsidDel="003B63AE">
                <w:delText xml:space="preserve">should </w:delText>
              </w:r>
            </w:del>
            <w:commentRangeStart w:id="5677"/>
            <w:ins w:id="5678" w:author="Mike Beckerle" w:date="2020-09-10T16:56:00Z">
              <w:r w:rsidR="003B63AE">
                <w:t>SHOULD</w:t>
              </w:r>
            </w:ins>
            <w:commentRangeEnd w:id="5677"/>
            <w:ins w:id="5679" w:author="Mike Beckerle" w:date="2020-09-15T12:58:00Z">
              <w:r w:rsidR="003558CF">
                <w:rPr>
                  <w:rStyle w:val="CommentReference"/>
                </w:rPr>
                <w:commentReference w:id="5677"/>
              </w:r>
            </w:ins>
            <w:ins w:id="5680" w:author="Mike Beckerle" w:date="2020-09-10T16:56:00Z">
              <w:r w:rsidR="003B63AE">
                <w:t xml:space="preserve"> </w:t>
              </w:r>
            </w:ins>
            <w:r>
              <w:t>only be checked if there is a dfdl:initiator or dfdl:terminator in scope. If so, and dfdl:emptyValueDelimiterPolicy is not set, it is a Schema Definition Error.</w:t>
            </w:r>
          </w:p>
          <w:p w14:paraId="72791D64" w14:textId="77777777" w:rsidR="000E1214" w:rsidRDefault="00A87198">
            <w:pPr>
              <w:rPr>
                <w:ins w:id="5681" w:author="Mike Beckerle" w:date="2020-04-23T18:22:00Z"/>
              </w:rPr>
            </w:pPr>
            <w:del w:id="5682" w:author="Mike Beckerle" w:date="2020-04-23T18:22:00Z">
              <w:r>
                <w:delText xml:space="preserve"> </w:delText>
              </w:r>
            </w:del>
            <w:r>
              <w:t>If dfdl:initiator is not "" and dfdl:terminator is "" and dfdl:emptyValueDelimiterPolicy is 'terminator' it is a Schema Definition Error.</w:t>
            </w:r>
          </w:p>
          <w:p w14:paraId="2B6980A9" w14:textId="77777777" w:rsidR="000E1214" w:rsidRDefault="00A87198">
            <w:pPr>
              <w:rPr>
                <w:ins w:id="5683" w:author="Mike Beckerle" w:date="2020-04-23T18:22:00Z"/>
              </w:rPr>
            </w:pPr>
            <w:del w:id="5684" w:author="Mike Beckerle" w:date="2020-04-23T18:22:00Z">
              <w:r>
                <w:delText xml:space="preserve"> </w:delText>
              </w:r>
            </w:del>
            <w:r>
              <w:t>If dfdl:terminator is not "" and dfdl:initiator is "” and dfdl:emptyValueDelimiterPolicy is 'initiator' it is a Schema Definition Error.</w:t>
            </w:r>
            <w:del w:id="5685" w:author="Mike Beckerle" w:date="2020-04-23T18:22:00Z">
              <w:r>
                <w:delText xml:space="preserve"> </w:delText>
              </w:r>
            </w:del>
          </w:p>
          <w:p w14:paraId="0979ACA3" w14:textId="1DBECD3A" w:rsidR="000E1214" w:rsidRDefault="00A87198">
            <w:pPr>
              <w:rPr>
                <w:rFonts w:eastAsia="Arial Unicode MS"/>
              </w:rPr>
            </w:pPr>
            <w:r>
              <w:t>It is not a</w:t>
            </w:r>
            <w:ins w:id="5686" w:author="Mike Beckerle" w:date="2020-04-23T18:22:00Z">
              <w:r>
                <w:t xml:space="preserve"> Schema </w:t>
              </w:r>
            </w:ins>
            <w:r w:rsidR="00405572">
              <w:t>Definition</w:t>
            </w:r>
            <w:ins w:id="5687" w:author="Mike Beckerle" w:date="2020-04-23T18:22:00Z">
              <w:r>
                <w:t xml:space="preserve"> Error</w:t>
              </w:r>
            </w:ins>
            <w:r>
              <w:t xml:space="preserve">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688" w:author="Mike Beckerle" w:date="2020-04-23T18:28:00Z"/>
                <w:rFonts w:cs="Arial"/>
              </w:rPr>
            </w:pPr>
            <w:r>
              <w:rPr>
                <w:rFonts w:cs="Arial"/>
              </w:rPr>
              <w:t>Specifies the character or characters that will be used to replace the %NL; character class entity during unparse.</w:t>
            </w:r>
            <w:ins w:id="5689" w:author="Mike Beckerle" w:date="2020-04-23T18:28:00Z">
              <w:r>
                <w:rPr>
                  <w:rFonts w:cs="Arial"/>
                </w:rPr>
                <w:t xml:space="preserve"> </w:t>
              </w:r>
            </w:ins>
          </w:p>
          <w:p w14:paraId="2CC03CB5" w14:textId="01C435DC" w:rsidR="000E1214" w:rsidRDefault="00A87198">
            <w:pPr>
              <w:keepNext/>
              <w:rPr>
                <w:rFonts w:cs="Arial"/>
              </w:rPr>
            </w:pPr>
            <w:ins w:id="5690" w:author="Mike Beckerle" w:date="2020-04-23T18:29:00Z">
              <w:r>
                <w:rPr>
                  <w:rFonts w:cs="Arial"/>
                </w:rPr>
                <w:t>(</w:t>
              </w:r>
            </w:ins>
            <w:ins w:id="5691" w:author="Mike Beckerle" w:date="2020-04-23T18:28:00Z">
              <w:r>
                <w:rPr>
                  <w:rFonts w:cs="Arial"/>
                </w:rPr>
                <w:t xml:space="preserve">The %NL; entity is defined in Section </w:t>
              </w:r>
            </w:ins>
            <w:ins w:id="5692"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5693" w:author="Mike Beckerle" w:date="2020-04-23T18:29:00Z">
              <w:r w:rsidRPr="00065302">
                <w:rPr>
                  <w:rStyle w:val="Hyperlink"/>
                </w:rPr>
                <w:fldChar w:fldCharType="separate"/>
              </w:r>
            </w:ins>
            <w:r w:rsidR="00404DC4" w:rsidRPr="00065302">
              <w:rPr>
                <w:rStyle w:val="Hyperlink"/>
              </w:rPr>
              <w:t>6.3.1.3</w:t>
            </w:r>
            <w:ins w:id="5694"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5695" w:author="Mike Beckerle" w:date="2020-04-23T18:29:00Z">
              <w:r w:rsidRPr="00065302">
                <w:rPr>
                  <w:rStyle w:val="Hyperlink"/>
                </w:rPr>
                <w:fldChar w:fldCharType="separate"/>
              </w:r>
            </w:ins>
            <w:r w:rsidR="00404DC4" w:rsidRPr="00065302">
              <w:rPr>
                <w:rStyle w:val="Hyperlink"/>
              </w:rPr>
              <w:t>DFDL Character Class Entities in DFDL String Literals</w:t>
            </w:r>
            <w:ins w:id="5696"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 xml:space="preserve">When 'treatAsEmpty' </w:t>
            </w:r>
            <w:r>
              <w:rPr>
                <w:color w:val="000000"/>
              </w:rPr>
              <w:t xml:space="preserve">if an occurrence of an element has the empty representation when parsed, the behaviour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 xml:space="preserve">When 'treatAsAbsent' </w:t>
            </w:r>
            <w:r>
              <w:rPr>
                <w:color w:val="000000"/>
              </w:rPr>
              <w:t xml:space="preserve">if an occurrence of an element has the empty representation when parsed, the behaviour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2AC59A39" w:rsidR="000E1214" w:rsidRDefault="00A87198">
      <w:pPr>
        <w:pStyle w:val="Caption"/>
      </w:pPr>
      <w:bookmarkStart w:id="5697" w:name="_Toc190157561"/>
      <w:bookmarkEnd w:id="5697"/>
      <w:r>
        <w:t xml:space="preserve">Table </w:t>
      </w:r>
      <w:fldSimple w:instr=" SEQ Table \* ARABIC ">
        <w:r w:rsidR="00404DC4">
          <w:rPr>
            <w:noProof/>
          </w:rPr>
          <w:t>16</w:t>
        </w:r>
      </w:fldSimple>
      <w:r>
        <w:t xml:space="preserve"> Properties for Specifying Delimiters</w:t>
      </w:r>
    </w:p>
    <w:p w14:paraId="586A15EC" w14:textId="77777777" w:rsidR="000E1214" w:rsidRDefault="00A87198" w:rsidP="00893233">
      <w:pPr>
        <w:pStyle w:val="Heading2"/>
      </w:pPr>
      <w:bookmarkStart w:id="5698" w:name="_Toc184191992"/>
      <w:bookmarkStart w:id="5699" w:name="_Toc184210532"/>
      <w:bookmarkStart w:id="5700" w:name="_Toc184192009"/>
      <w:bookmarkStart w:id="5701" w:name="_Toc184210549"/>
      <w:bookmarkStart w:id="5702" w:name="_Toc184192011"/>
      <w:bookmarkStart w:id="5703" w:name="_Toc184210551"/>
      <w:bookmarkStart w:id="5704" w:name="_Toc184192014"/>
      <w:bookmarkStart w:id="5705" w:name="_Toc184210554"/>
      <w:bookmarkStart w:id="5706" w:name="_Toc199516310"/>
      <w:bookmarkStart w:id="5707" w:name="_Toc194983974"/>
      <w:bookmarkStart w:id="5708" w:name="_Toc243112821"/>
      <w:bookmarkStart w:id="5709" w:name="_Toc349042725"/>
      <w:bookmarkStart w:id="5710" w:name="_Ref38549263"/>
      <w:bookmarkStart w:id="5711" w:name="_Ref38549269"/>
      <w:bookmarkStart w:id="5712" w:name="_Toc50721280"/>
      <w:bookmarkStart w:id="5713" w:name="_Toc177399087"/>
      <w:bookmarkStart w:id="5714" w:name="_Toc175057374"/>
      <w:bookmarkEnd w:id="5698"/>
      <w:bookmarkEnd w:id="5699"/>
      <w:bookmarkEnd w:id="5700"/>
      <w:bookmarkEnd w:id="5701"/>
      <w:bookmarkEnd w:id="5702"/>
      <w:bookmarkEnd w:id="5703"/>
      <w:bookmarkEnd w:id="5704"/>
      <w:bookmarkEnd w:id="5705"/>
      <w:r>
        <w:t>Properties for Specifying Lengths</w:t>
      </w:r>
      <w:bookmarkEnd w:id="5706"/>
      <w:bookmarkEnd w:id="5707"/>
      <w:bookmarkEnd w:id="5708"/>
      <w:bookmarkEnd w:id="5709"/>
      <w:bookmarkEnd w:id="5710"/>
      <w:bookmarkEnd w:id="5711"/>
      <w:bookmarkEnd w:id="5712"/>
      <w:r>
        <w:t xml:space="preserve"> </w:t>
      </w:r>
      <w:bookmarkEnd w:id="5713"/>
      <w:bookmarkEnd w:id="5714"/>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7A862253" w:rsidR="000E1214" w:rsidRDefault="00A87198">
            <w:r>
              <w:t>A full description of each enumeration is given</w:t>
            </w:r>
            <w:ins w:id="5715" w:author="Mike Beckerle" w:date="2020-04-23T18:32:00Z">
              <w:r>
                <w:t xml:space="preserve"> in the subsections of this section </w:t>
              </w:r>
            </w:ins>
            <w:r w:rsidR="00405572">
              <w:t>beginning</w:t>
            </w:r>
            <w:ins w:id="5716" w:author="Mike Beckerle" w:date="2020-04-23T18:32:00Z">
              <w:r>
                <w:t xml:space="preserve"> with S</w:t>
              </w:r>
            </w:ins>
            <w:del w:id="5717" w:author="Mike Beckerle" w:date="2020-04-23T18:32:00Z">
              <w:r>
                <w:delText xml:space="preserve"> </w:delText>
              </w:r>
            </w:del>
            <w:del w:id="5718" w:author="Mike Beckerle" w:date="2020-04-23T18:31:00Z">
              <w:r>
                <w:delText>in the later sections</w:delText>
              </w:r>
            </w:del>
            <w:ins w:id="5719" w:author="Mike Beckerle" w:date="2020-04-23T18:31:00Z">
              <w:r>
                <w:t xml:space="preserve">ection </w:t>
              </w:r>
            </w:ins>
            <w:ins w:id="5720"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5721" w:author="Mike Beckerle" w:date="2020-04-23T18:32:00Z">
              <w:r w:rsidRPr="00065302">
                <w:rPr>
                  <w:rStyle w:val="Hyperlink"/>
                </w:rPr>
                <w:fldChar w:fldCharType="separate"/>
              </w:r>
            </w:ins>
            <w:r w:rsidR="00404DC4" w:rsidRPr="00065302">
              <w:rPr>
                <w:rStyle w:val="Hyperlink"/>
              </w:rPr>
              <w:t>12.3.1</w:t>
            </w:r>
            <w:ins w:id="5722" w:author="Mike Beckerle" w:date="2020-04-23T18:32:00Z">
              <w:r w:rsidRPr="00065302">
                <w:rPr>
                  <w:rStyle w:val="Hyperlink"/>
                </w:rPr>
                <w:fldChar w:fldCharType="end"/>
              </w:r>
            </w:ins>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77777777" w:rsidR="000E1214" w:rsidRDefault="00A87198">
            <w:r>
              <w:t>Valid values 'bytes', 'characters', 'bits'.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'bits' may only be used for xs:boolean, xs:byte, xs:short, xs:int, xs:long, xs:unsignedByte, xs:unsignedShort, xs:unsignedInt, and xs:unsignedLong simple types with binary representation</w:t>
            </w:r>
            <w:r>
              <w:rPr>
                <w:rFonts w:cs="Arial"/>
              </w:rPr>
              <w:t>, and for calendar</w:t>
            </w:r>
            <w:ins w:id="5723"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'bytes' must be used for type xs:</w:t>
            </w:r>
            <w:r w:rsidR="00E11D4A">
              <w:t>hexBinary and</w:t>
            </w:r>
            <w:ins w:id="5724" w:author="Mike Beckerle" w:date="2020-04-23T18:33:00Z">
              <w:r>
                <w:t xml:space="preserve"> may be used for any other type.</w:t>
              </w:r>
            </w:ins>
          </w:p>
          <w:p w14:paraId="6A0654F5" w14:textId="77777777" w:rsidR="000E1214" w:rsidRDefault="00A87198">
            <w:pPr>
              <w:pStyle w:val="ListParagraph"/>
              <w:numPr>
                <w:ilvl w:val="0"/>
                <w:numId w:val="87"/>
              </w:numPr>
            </w:pPr>
            <w:r>
              <w:t>'bytes' must be used for types xs:float and xs:double with binary representation.</w:t>
            </w:r>
          </w:p>
          <w:p w14:paraId="0FF61D03" w14:textId="77777777" w:rsidR="000E1214" w:rsidRDefault="00A87198">
            <w:pPr>
              <w:keepNext/>
            </w:pPr>
            <w:r>
              <w:t xml:space="preserve"> Annotation: dfdl:element, dfdl:simpleType</w:t>
            </w:r>
          </w:p>
        </w:tc>
      </w:tr>
    </w:tbl>
    <w:p w14:paraId="4491788D" w14:textId="30F3D820" w:rsidR="000E1214" w:rsidRDefault="00A87198">
      <w:pPr>
        <w:pStyle w:val="Caption"/>
      </w:pPr>
      <w:bookmarkStart w:id="5725" w:name="_Toc322911624"/>
      <w:bookmarkStart w:id="5726" w:name="_Toc322912163"/>
      <w:bookmarkStart w:id="5727" w:name="_Toc329093013"/>
      <w:bookmarkStart w:id="5728" w:name="_Toc332701526"/>
      <w:bookmarkStart w:id="5729" w:name="_Toc332701833"/>
      <w:bookmarkStart w:id="5730" w:name="_Toc332711627"/>
      <w:bookmarkStart w:id="5731" w:name="_Toc332711935"/>
      <w:bookmarkStart w:id="5732" w:name="_Toc332712237"/>
      <w:bookmarkStart w:id="5733" w:name="_Toc332724153"/>
      <w:bookmarkStart w:id="5734" w:name="_Toc332724453"/>
      <w:bookmarkStart w:id="5735" w:name="_Toc341102749"/>
      <w:bookmarkStart w:id="5736" w:name="_Toc347241484"/>
      <w:bookmarkStart w:id="5737" w:name="_Toc347744677"/>
      <w:bookmarkStart w:id="5738" w:name="_Toc348984460"/>
      <w:bookmarkStart w:id="5739" w:name="_Toc348984765"/>
      <w:bookmarkStart w:id="5740" w:name="_Toc349037928"/>
      <w:bookmarkStart w:id="5741" w:name="_Toc349038233"/>
      <w:bookmarkStart w:id="5742" w:name="_Toc349042726"/>
      <w:bookmarkStart w:id="5743" w:name="_Toc351912724"/>
      <w:bookmarkStart w:id="5744" w:name="_Toc351914745"/>
      <w:bookmarkStart w:id="5745" w:name="_Toc351915211"/>
      <w:bookmarkStart w:id="5746" w:name="_Toc361231268"/>
      <w:bookmarkStart w:id="5747" w:name="_Toc361231794"/>
      <w:bookmarkStart w:id="5748" w:name="_Toc362445092"/>
      <w:bookmarkStart w:id="5749" w:name="_Toc363909014"/>
      <w:bookmarkStart w:id="5750" w:name="_Toc364463438"/>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r>
        <w:t xml:space="preserve">Table </w:t>
      </w:r>
      <w:fldSimple w:instr=" SEQ Table \* ARABIC ">
        <w:r w:rsidR="00404DC4">
          <w:rPr>
            <w:noProof/>
          </w:rPr>
          <w:t>17</w:t>
        </w:r>
      </w:fldSimple>
      <w:r>
        <w:t xml:space="preserve"> Properties for Specifying Length</w:t>
      </w:r>
    </w:p>
    <w:p w14:paraId="1BCA8A13" w14:textId="77777777" w:rsidR="000E1214" w:rsidRDefault="00A87198" w:rsidP="002439DA">
      <w:pPr>
        <w:pStyle w:val="Heading3"/>
        <w:rPr>
          <w:rFonts w:eastAsia="Times New Roman"/>
        </w:rPr>
      </w:pPr>
      <w:bookmarkStart w:id="5751" w:name="_Toc322911625"/>
      <w:bookmarkStart w:id="5752" w:name="_Toc322912164"/>
      <w:bookmarkStart w:id="5753" w:name="_Toc329093014"/>
      <w:bookmarkStart w:id="5754" w:name="_Toc332701527"/>
      <w:bookmarkStart w:id="5755" w:name="_Toc332701834"/>
      <w:bookmarkStart w:id="5756" w:name="_Toc332711628"/>
      <w:bookmarkStart w:id="5757" w:name="_Toc332711936"/>
      <w:bookmarkStart w:id="5758" w:name="_Toc332712238"/>
      <w:bookmarkStart w:id="5759" w:name="_Toc332724154"/>
      <w:bookmarkStart w:id="5760" w:name="_Toc332724454"/>
      <w:bookmarkStart w:id="5761" w:name="_Toc341102750"/>
      <w:bookmarkStart w:id="5762" w:name="_Toc347241485"/>
      <w:bookmarkStart w:id="5763" w:name="_Toc347744678"/>
      <w:bookmarkStart w:id="5764" w:name="_Toc348984461"/>
      <w:bookmarkStart w:id="5765" w:name="_Toc348984766"/>
      <w:bookmarkStart w:id="5766" w:name="_Toc349037929"/>
      <w:bookmarkStart w:id="5767" w:name="_Toc349038234"/>
      <w:bookmarkStart w:id="5768" w:name="_Toc349042727"/>
      <w:bookmarkStart w:id="5769" w:name="_Toc351912725"/>
      <w:bookmarkStart w:id="5770" w:name="_Toc351914746"/>
      <w:bookmarkStart w:id="5771" w:name="_Toc351915212"/>
      <w:bookmarkStart w:id="5772" w:name="_Toc361231269"/>
      <w:bookmarkStart w:id="5773" w:name="_Toc361231795"/>
      <w:bookmarkStart w:id="5774" w:name="_Toc362445093"/>
      <w:bookmarkStart w:id="5775" w:name="_Toc363909015"/>
      <w:bookmarkStart w:id="5776" w:name="_Toc364463439"/>
      <w:bookmarkStart w:id="5777" w:name="_Toc366078036"/>
      <w:bookmarkStart w:id="5778" w:name="_Toc366078655"/>
      <w:bookmarkStart w:id="5779" w:name="_Toc366079640"/>
      <w:bookmarkStart w:id="5780" w:name="_Toc366080252"/>
      <w:bookmarkStart w:id="5781" w:name="_Toc366080861"/>
      <w:bookmarkStart w:id="5782" w:name="_Toc366505201"/>
      <w:bookmarkStart w:id="5783" w:name="_Toc366508570"/>
      <w:bookmarkStart w:id="5784" w:name="_Toc366513071"/>
      <w:bookmarkStart w:id="5785" w:name="_Toc366574260"/>
      <w:bookmarkStart w:id="5786" w:name="_Toc366578053"/>
      <w:bookmarkStart w:id="5787" w:name="_Toc366578647"/>
      <w:bookmarkStart w:id="5788" w:name="_Toc366579239"/>
      <w:bookmarkStart w:id="5789" w:name="_Toc366579830"/>
      <w:bookmarkStart w:id="5790" w:name="_Toc366580422"/>
      <w:bookmarkStart w:id="5791" w:name="_Toc366581013"/>
      <w:bookmarkStart w:id="5792" w:name="_Toc366581605"/>
      <w:bookmarkStart w:id="5793" w:name="_Toc349042728"/>
      <w:bookmarkStart w:id="5794" w:name="_Ref38559143"/>
      <w:bookmarkStart w:id="5795" w:name="_Toc50721281"/>
      <w:bookmarkStart w:id="5796" w:name="_Toc243112822"/>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r>
        <w:rPr>
          <w:rFonts w:eastAsia="Times New Roman"/>
        </w:rPr>
        <w:t>dfdl:lengthKind 'explicit'</w:t>
      </w:r>
      <w:bookmarkEnd w:id="5793"/>
      <w:bookmarkEnd w:id="5794"/>
      <w:bookmarkEnd w:id="5795"/>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59BAD98F" w:rsidR="000E1214" w:rsidRDefault="00A87198">
      <w:pPr>
        <w:pStyle w:val="Caption"/>
      </w:pPr>
      <w:r>
        <w:t xml:space="preserve">Table </w:t>
      </w:r>
      <w:fldSimple w:instr=" SEQ Table \* ARABIC ">
        <w:r w:rsidR="00404DC4">
          <w:rPr>
            <w:noProof/>
          </w:rPr>
          <w:t>18</w:t>
        </w:r>
      </w:fldSimple>
      <w:r>
        <w:t xml:space="preserve"> The dfdl:length Property</w:t>
      </w:r>
    </w:p>
    <w:p w14:paraId="2FFF5ADA" w14:textId="78F304DD" w:rsidR="000E1214" w:rsidRDefault="00A87198">
      <w:r>
        <w:t xml:space="preserve">When dfdl:lengthKind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5797" w:name="_Toc322911627"/>
      <w:bookmarkStart w:id="5798" w:name="_Toc322912166"/>
      <w:bookmarkStart w:id="5799" w:name="_Toc329093016"/>
      <w:bookmarkStart w:id="5800" w:name="_Toc332701529"/>
      <w:bookmarkStart w:id="5801" w:name="_Toc332701836"/>
      <w:bookmarkStart w:id="5802" w:name="_Toc332711630"/>
      <w:bookmarkStart w:id="5803" w:name="_Toc332711938"/>
      <w:bookmarkStart w:id="5804" w:name="_Toc332712240"/>
      <w:bookmarkStart w:id="5805" w:name="_Toc332724156"/>
      <w:bookmarkStart w:id="5806" w:name="_Toc332724456"/>
      <w:bookmarkStart w:id="5807" w:name="_Toc341102752"/>
      <w:bookmarkStart w:id="5808" w:name="_Toc347241487"/>
      <w:bookmarkStart w:id="5809" w:name="_Toc347744680"/>
      <w:bookmarkStart w:id="5810" w:name="_Toc348984463"/>
      <w:bookmarkStart w:id="5811" w:name="_Toc348984768"/>
      <w:bookmarkStart w:id="5812" w:name="_Toc349037931"/>
      <w:bookmarkStart w:id="5813" w:name="_Toc349038236"/>
      <w:bookmarkStart w:id="5814" w:name="_Toc349042729"/>
      <w:bookmarkStart w:id="5815" w:name="_Toc351912727"/>
      <w:bookmarkStart w:id="5816" w:name="_Toc351914748"/>
      <w:bookmarkStart w:id="5817" w:name="_Toc351915214"/>
      <w:bookmarkStart w:id="5818" w:name="_Toc361231271"/>
      <w:bookmarkStart w:id="5819" w:name="_Toc361231797"/>
      <w:bookmarkStart w:id="5820" w:name="_Toc362445095"/>
      <w:bookmarkStart w:id="5821" w:name="_Toc363909017"/>
      <w:bookmarkStart w:id="5822" w:name="_Toc364463441"/>
      <w:bookmarkStart w:id="5823" w:name="_Toc366078038"/>
      <w:bookmarkStart w:id="5824" w:name="_Toc366078657"/>
      <w:bookmarkStart w:id="5825" w:name="_Toc366079642"/>
      <w:bookmarkStart w:id="5826" w:name="_Toc366080254"/>
      <w:bookmarkStart w:id="5827" w:name="_Toc366080863"/>
      <w:bookmarkStart w:id="5828" w:name="_Toc366505203"/>
      <w:bookmarkStart w:id="5829" w:name="_Toc366508572"/>
      <w:bookmarkStart w:id="5830" w:name="_Toc366513073"/>
      <w:bookmarkStart w:id="5831" w:name="_Toc366574262"/>
      <w:bookmarkStart w:id="5832" w:name="_Toc366578055"/>
      <w:bookmarkStart w:id="5833" w:name="_Toc366578649"/>
      <w:bookmarkStart w:id="5834" w:name="_Toc366579241"/>
      <w:bookmarkStart w:id="5835" w:name="_Toc366579832"/>
      <w:bookmarkStart w:id="5836" w:name="_Toc366580424"/>
      <w:bookmarkStart w:id="5837" w:name="_Toc366581015"/>
      <w:bookmarkStart w:id="5838" w:name="_Toc366581607"/>
      <w:bookmarkStart w:id="5839" w:name="_Toc322911628"/>
      <w:bookmarkStart w:id="5840" w:name="_Toc322912167"/>
      <w:bookmarkStart w:id="5841" w:name="_Toc329093017"/>
      <w:bookmarkStart w:id="5842" w:name="_Toc332701530"/>
      <w:bookmarkStart w:id="5843" w:name="_Toc332701837"/>
      <w:bookmarkStart w:id="5844" w:name="_Toc332711631"/>
      <w:bookmarkStart w:id="5845" w:name="_Toc332711939"/>
      <w:bookmarkStart w:id="5846" w:name="_Toc332712241"/>
      <w:bookmarkStart w:id="5847" w:name="_Toc332724157"/>
      <w:bookmarkStart w:id="5848" w:name="_Toc332724457"/>
      <w:bookmarkStart w:id="5849" w:name="_Toc341102753"/>
      <w:bookmarkStart w:id="5850" w:name="_Toc347241488"/>
      <w:bookmarkStart w:id="5851" w:name="_Toc347744681"/>
      <w:bookmarkStart w:id="5852" w:name="_Toc348984464"/>
      <w:bookmarkStart w:id="5853" w:name="_Toc348984769"/>
      <w:bookmarkStart w:id="5854" w:name="_Toc349037932"/>
      <w:bookmarkStart w:id="5855" w:name="_Toc349038237"/>
      <w:bookmarkStart w:id="5856" w:name="_Toc349042730"/>
      <w:bookmarkStart w:id="5857" w:name="_Toc351912728"/>
      <w:bookmarkStart w:id="5858" w:name="_Toc351914749"/>
      <w:bookmarkStart w:id="5859" w:name="_Toc351915215"/>
      <w:bookmarkStart w:id="5860" w:name="_Toc361231272"/>
      <w:bookmarkStart w:id="5861" w:name="_Toc361231798"/>
      <w:bookmarkStart w:id="5862" w:name="_Toc362445096"/>
      <w:bookmarkStart w:id="5863" w:name="_Toc363909018"/>
      <w:bookmarkStart w:id="5864" w:name="_Toc364463442"/>
      <w:bookmarkStart w:id="5865" w:name="_Toc366078039"/>
      <w:bookmarkStart w:id="5866" w:name="_Toc366078658"/>
      <w:bookmarkStart w:id="5867" w:name="_Toc366079643"/>
      <w:bookmarkStart w:id="5868" w:name="_Toc366080255"/>
      <w:bookmarkStart w:id="5869" w:name="_Toc366080864"/>
      <w:bookmarkStart w:id="5870" w:name="_Toc366505204"/>
      <w:bookmarkStart w:id="5871" w:name="_Toc366508573"/>
      <w:bookmarkStart w:id="5872" w:name="_Toc366513074"/>
      <w:bookmarkStart w:id="5873" w:name="_Toc366574263"/>
      <w:bookmarkStart w:id="5874" w:name="_Toc366578056"/>
      <w:bookmarkStart w:id="5875" w:name="_Toc366578650"/>
      <w:bookmarkStart w:id="5876" w:name="_Toc366579242"/>
      <w:bookmarkStart w:id="5877" w:name="_Toc366579833"/>
      <w:bookmarkStart w:id="5878" w:name="_Toc366580425"/>
      <w:bookmarkStart w:id="5879" w:name="_Toc366581016"/>
      <w:bookmarkStart w:id="5880" w:name="_Toc366581608"/>
      <w:bookmarkStart w:id="5881" w:name="_dfdl:lengthKind_'delimited'"/>
      <w:bookmarkStart w:id="5882" w:name="_Toc349042731"/>
      <w:bookmarkStart w:id="5883" w:name="_Toc50721282"/>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r>
        <w:rPr>
          <w:rFonts w:eastAsia="Times New Roman"/>
        </w:rPr>
        <w:t>dfdl:lengthKind 'delimited'</w:t>
      </w:r>
      <w:bookmarkEnd w:id="5882"/>
      <w:bookmarkEnd w:id="5883"/>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r>
        <w:t xml:space="preserve">dfdl:lengthKind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5884" w:author="Mike Beckerle" w:date="2020-09-10T11:32:00Z">
        <w:r w:rsidR="00B86F57">
          <w:t xml:space="preserve"> (date and time)</w:t>
        </w:r>
      </w:ins>
      <w:r>
        <w:t xml:space="preserve"> simple type with dfdl:</w:t>
      </w:r>
      <w:r>
        <w:rPr>
          <w:szCs w:val="18"/>
        </w:rPr>
        <w:t>representation 'binary' that have a packed decimal representation</w:t>
      </w:r>
    </w:p>
    <w:p w14:paraId="2A028AB8" w14:textId="77777777" w:rsidR="000E1214" w:rsidRDefault="00A87198">
      <w:pPr>
        <w:pStyle w:val="ListParagraph"/>
        <w:numPr>
          <w:ilvl w:val="0"/>
          <w:numId w:val="89"/>
        </w:numPr>
      </w:pPr>
      <w:r>
        <w:t>elements of type xs:hexBinary</w:t>
      </w:r>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5885" w:author="Mike Beckerle" w:date="2020-04-23T18:35:00Z">
        <w:r>
          <w:t xml:space="preserve">of </w:t>
        </w:r>
      </w:ins>
      <w:r>
        <w:t xml:space="preserve">variable length are being used then the delimiters </w:t>
      </w:r>
      <w:del w:id="5886" w:author="Mike Beckerle" w:date="2020-09-10T16:26:00Z">
        <w:r w:rsidDel="008E7C14">
          <w:delText xml:space="preserve">must </w:delText>
        </w:r>
      </w:del>
      <w:ins w:id="5887"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5888" w:author="Mike Beckerle" w:date="2020-04-23T18:40:00Z"/>
        </w:rPr>
      </w:pPr>
      <w:r>
        <w:t xml:space="preserve">When unparsing a simple element with text representation, the length in the data stream is the length of the content region, </w:t>
      </w:r>
      <w:ins w:id="5889" w:author="Mike Beckerle" w:date="2020-04-23T18:38:00Z">
        <w:r>
          <w:t xml:space="preserve">but </w:t>
        </w:r>
      </w:ins>
      <w:r>
        <w:t xml:space="preserve">padded to </w:t>
      </w:r>
      <w:ins w:id="5890" w:author="Mike Beckerle" w:date="2020-04-23T18:38:00Z">
        <w:r>
          <w:t xml:space="preserve">a </w:t>
        </w:r>
      </w:ins>
      <w:ins w:id="5891" w:author="Mike Beckerle" w:date="2020-04-23T18:39:00Z">
        <w:r>
          <w:t xml:space="preserve">minimum length, if one is specified. </w:t>
        </w:r>
      </w:ins>
    </w:p>
    <w:p w14:paraId="2B230B32" w14:textId="77777777" w:rsidR="000E1214" w:rsidRDefault="00A87198">
      <w:pPr>
        <w:rPr>
          <w:ins w:id="5892" w:author="Mike Beckerle" w:date="2020-04-23T18:40:00Z"/>
        </w:rPr>
      </w:pPr>
      <w:ins w:id="5893" w:author="Mike Beckerle" w:date="2020-04-23T18:39:00Z">
        <w:r>
          <w:t xml:space="preserve">A minimum length </w:t>
        </w:r>
      </w:ins>
      <w:ins w:id="5894" w:author="Mike Beckerle" w:date="2020-04-23T18:40:00Z">
        <w:r>
          <w:t>is specified via the dfdl:textPadKind='padChar' property binding along with:</w:t>
        </w:r>
      </w:ins>
    </w:p>
    <w:p w14:paraId="7A713CED" w14:textId="77777777" w:rsidR="000E1214" w:rsidRDefault="00A87198">
      <w:pPr>
        <w:pStyle w:val="ListParagraph"/>
        <w:numPr>
          <w:ilvl w:val="0"/>
          <w:numId w:val="89"/>
        </w:numPr>
        <w:rPr>
          <w:ins w:id="5895" w:author="Mike Beckerle" w:date="2020-04-23T18:41:00Z"/>
        </w:rPr>
      </w:pPr>
      <w:ins w:id="5896" w:author="Mike Beckerle" w:date="2020-04-23T18:39:00Z">
        <w:r>
          <w:t>for xs:string elements</w:t>
        </w:r>
      </w:ins>
      <w:ins w:id="5897" w:author="Mike Beckerle" w:date="2020-04-23T18:41:00Z">
        <w:r>
          <w:t xml:space="preserve">: </w:t>
        </w:r>
      </w:ins>
      <w:ins w:id="5898" w:author="Mike Beckerle" w:date="2020-04-23T18:39:00Z">
        <w:r>
          <w:t>the XSD minLength facet.</w:t>
        </w:r>
      </w:ins>
    </w:p>
    <w:p w14:paraId="653B400A" w14:textId="77777777" w:rsidR="000E1214" w:rsidRDefault="00A87198">
      <w:pPr>
        <w:pStyle w:val="ListParagraph"/>
        <w:numPr>
          <w:ilvl w:val="0"/>
          <w:numId w:val="89"/>
        </w:numPr>
        <w:rPr>
          <w:ins w:id="5899" w:author="Mike Beckerle" w:date="2020-04-23T18:43:00Z"/>
        </w:rPr>
      </w:pPr>
      <w:ins w:id="5900" w:author="Mike Beckerle" w:date="2020-04-23T18:41:00Z">
        <w:r>
          <w:t xml:space="preserve">for other simple types </w:t>
        </w:r>
      </w:ins>
      <w:r>
        <w:t>dfdl:textOutputMinLength</w:t>
      </w:r>
      <w:del w:id="5901"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5902" w:author="Mike Beckerle" w:date="2020-09-10T11:36:00Z">
        <w:r w:rsidR="00B86F57">
          <w:t xml:space="preserve"> type</w:t>
        </w:r>
      </w:ins>
      <w:r>
        <w:t xml:space="preserve">s with dfdl:representation 'binary' </w:t>
      </w:r>
      <w:ins w:id="5903" w:author="Mike Beckerle" w:date="2020-09-10T11:36:00Z">
        <w:r w:rsidR="00B86F57">
          <w:t xml:space="preserve">is </w:t>
        </w:r>
      </w:ins>
      <w:r>
        <w:t>disallowed, with the specific exception of packed decimals. Delimiter scanning is also allowed for type xs:hexBinary.</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5904" w:author="Mike Beckerle" w:date="2020-09-10T17:17:00Z">
        <w:r w:rsidDel="0033562A">
          <w:rPr>
            <w:rStyle w:val="Emphasis"/>
          </w:rPr>
          <w:delText>is not</w:delText>
        </w:r>
      </w:del>
      <w:ins w:id="5905"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5906" w:name="_Toc366078041"/>
      <w:bookmarkStart w:id="5907" w:name="_Toc366078660"/>
      <w:bookmarkStart w:id="5908" w:name="_Toc366079645"/>
      <w:bookmarkStart w:id="5909" w:name="_Toc366080257"/>
      <w:bookmarkStart w:id="5910" w:name="_Toc366080866"/>
      <w:bookmarkStart w:id="5911" w:name="_Toc366505206"/>
      <w:bookmarkStart w:id="5912" w:name="_Toc366508575"/>
      <w:bookmarkStart w:id="5913" w:name="_Toc366513076"/>
      <w:bookmarkStart w:id="5914" w:name="_Toc366574265"/>
      <w:bookmarkStart w:id="5915" w:name="_Toc366578058"/>
      <w:bookmarkStart w:id="5916" w:name="_Toc366578652"/>
      <w:bookmarkStart w:id="5917" w:name="_Toc366579244"/>
      <w:bookmarkStart w:id="5918" w:name="_Toc366579835"/>
      <w:bookmarkStart w:id="5919" w:name="_Toc366580427"/>
      <w:bookmarkStart w:id="5920" w:name="_Toc366581018"/>
      <w:bookmarkStart w:id="5921" w:name="_Toc366581610"/>
      <w:bookmarkStart w:id="5922" w:name="_Toc322911630"/>
      <w:bookmarkStart w:id="5923" w:name="_Toc322912169"/>
      <w:bookmarkStart w:id="5924" w:name="_Toc332701532"/>
      <w:bookmarkStart w:id="5925" w:name="_Toc332701839"/>
      <w:bookmarkStart w:id="5926" w:name="_Toc332711633"/>
      <w:bookmarkStart w:id="5927" w:name="_Toc332711941"/>
      <w:bookmarkStart w:id="5928" w:name="_Toc332712243"/>
      <w:bookmarkStart w:id="5929" w:name="_Toc332724159"/>
      <w:bookmarkStart w:id="5930" w:name="_Toc332724459"/>
      <w:bookmarkStart w:id="5931" w:name="_Toc341102755"/>
      <w:bookmarkStart w:id="5932" w:name="_Toc347241490"/>
      <w:bookmarkStart w:id="5933" w:name="_Toc347744683"/>
      <w:bookmarkStart w:id="5934" w:name="_Toc348984466"/>
      <w:bookmarkStart w:id="5935" w:name="_Toc348984771"/>
      <w:bookmarkStart w:id="5936" w:name="_Toc349037934"/>
      <w:bookmarkStart w:id="5937" w:name="_Toc349038239"/>
      <w:bookmarkStart w:id="5938" w:name="_Toc349042732"/>
      <w:bookmarkStart w:id="5939" w:name="_Toc351912730"/>
      <w:bookmarkStart w:id="5940" w:name="_Toc351914751"/>
      <w:bookmarkStart w:id="5941" w:name="_Toc351915217"/>
      <w:bookmarkStart w:id="5942" w:name="_Toc361231274"/>
      <w:bookmarkStart w:id="5943" w:name="_Toc361231800"/>
      <w:bookmarkStart w:id="5944" w:name="_Toc362445098"/>
      <w:bookmarkStart w:id="5945" w:name="_Toc363909020"/>
      <w:bookmarkStart w:id="5946" w:name="_Toc364463444"/>
      <w:bookmarkStart w:id="5947" w:name="_Toc366078042"/>
      <w:bookmarkStart w:id="5948" w:name="_Toc366078661"/>
      <w:bookmarkStart w:id="5949" w:name="_Toc366079646"/>
      <w:bookmarkStart w:id="5950" w:name="_Toc366080258"/>
      <w:bookmarkStart w:id="5951" w:name="_Toc366080867"/>
      <w:bookmarkStart w:id="5952" w:name="_Toc366505207"/>
      <w:bookmarkStart w:id="5953" w:name="_Toc366508576"/>
      <w:bookmarkStart w:id="5954" w:name="_Toc366513077"/>
      <w:bookmarkStart w:id="5955" w:name="_Toc366574266"/>
      <w:bookmarkStart w:id="5956" w:name="_Toc366578059"/>
      <w:bookmarkStart w:id="5957" w:name="_Toc366578653"/>
      <w:bookmarkStart w:id="5958" w:name="_Toc366579245"/>
      <w:bookmarkStart w:id="5959" w:name="_Toc366579836"/>
      <w:bookmarkStart w:id="5960" w:name="_Toc366580428"/>
      <w:bookmarkStart w:id="5961" w:name="_Toc366581019"/>
      <w:bookmarkStart w:id="5962" w:name="_Toc366581611"/>
      <w:bookmarkStart w:id="5963" w:name="_Toc322911631"/>
      <w:bookmarkStart w:id="5964" w:name="_Toc322912170"/>
      <w:bookmarkStart w:id="5965" w:name="_Toc329093020"/>
      <w:bookmarkStart w:id="5966" w:name="_Toc332701533"/>
      <w:bookmarkStart w:id="5967" w:name="_Toc332701840"/>
      <w:bookmarkStart w:id="5968" w:name="_Toc332711634"/>
      <w:bookmarkStart w:id="5969" w:name="_Toc332711942"/>
      <w:bookmarkStart w:id="5970" w:name="_Toc332712244"/>
      <w:bookmarkStart w:id="5971" w:name="_Toc332724160"/>
      <w:bookmarkStart w:id="5972" w:name="_Toc332724460"/>
      <w:bookmarkStart w:id="5973" w:name="_Toc341102756"/>
      <w:bookmarkStart w:id="5974" w:name="_Toc347241491"/>
      <w:bookmarkStart w:id="5975" w:name="_Toc347744684"/>
      <w:bookmarkStart w:id="5976" w:name="_Toc348984467"/>
      <w:bookmarkStart w:id="5977" w:name="_Toc348984772"/>
      <w:bookmarkStart w:id="5978" w:name="_Toc349037935"/>
      <w:bookmarkStart w:id="5979" w:name="_Toc349038240"/>
      <w:bookmarkStart w:id="5980" w:name="_Toc349042733"/>
      <w:bookmarkStart w:id="5981" w:name="_Toc351912731"/>
      <w:bookmarkStart w:id="5982" w:name="_Toc351914752"/>
      <w:bookmarkStart w:id="5983" w:name="_Toc351915218"/>
      <w:bookmarkStart w:id="5984" w:name="_Toc361231275"/>
      <w:bookmarkStart w:id="5985" w:name="_Toc361231801"/>
      <w:bookmarkStart w:id="5986" w:name="_Toc362445099"/>
      <w:bookmarkStart w:id="5987" w:name="_Toc363909021"/>
      <w:bookmarkStart w:id="5988" w:name="_Toc364463445"/>
      <w:bookmarkStart w:id="5989" w:name="_Toc366078043"/>
      <w:bookmarkStart w:id="5990" w:name="_Toc366078662"/>
      <w:bookmarkStart w:id="5991" w:name="_Toc366079647"/>
      <w:bookmarkStart w:id="5992" w:name="_Toc366080259"/>
      <w:bookmarkStart w:id="5993" w:name="_Toc366080868"/>
      <w:bookmarkStart w:id="5994" w:name="_Toc366505208"/>
      <w:bookmarkStart w:id="5995" w:name="_Toc366508577"/>
      <w:bookmarkStart w:id="5996" w:name="_Toc366513078"/>
      <w:bookmarkStart w:id="5997" w:name="_Toc366574267"/>
      <w:bookmarkStart w:id="5998" w:name="_Toc366578060"/>
      <w:bookmarkStart w:id="5999" w:name="_Toc366578654"/>
      <w:bookmarkStart w:id="6000" w:name="_Toc366579246"/>
      <w:bookmarkStart w:id="6001" w:name="_Toc366579837"/>
      <w:bookmarkStart w:id="6002" w:name="_Toc366580429"/>
      <w:bookmarkStart w:id="6003" w:name="_Toc366581020"/>
      <w:bookmarkStart w:id="6004" w:name="_Toc366581612"/>
      <w:bookmarkStart w:id="6005" w:name="_Toc349042734"/>
      <w:bookmarkStart w:id="6006" w:name="_Ref364440413"/>
      <w:bookmarkStart w:id="6007" w:name="_Ref364440418"/>
      <w:bookmarkStart w:id="6008" w:name="_Ref364440440"/>
      <w:bookmarkStart w:id="6009" w:name="_Ref384893986"/>
      <w:bookmarkStart w:id="6010" w:name="_Toc50721283"/>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r>
        <w:rPr>
          <w:rFonts w:eastAsia="Times New Roman"/>
        </w:rPr>
        <w:t>dfdl:lengthKind 'implicit'</w:t>
      </w:r>
      <w:bookmarkEnd w:id="6005"/>
      <w:bookmarkEnd w:id="6006"/>
      <w:bookmarkEnd w:id="6007"/>
      <w:bookmarkEnd w:id="6008"/>
      <w:bookmarkEnd w:id="6009"/>
      <w:bookmarkEnd w:id="6010"/>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5796"/>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17C2D330" w:rsidR="000E1214" w:rsidRDefault="00A87198">
      <w:pPr>
        <w:pStyle w:val="Caption"/>
        <w:rPr>
          <w:rFonts w:cs="Arial"/>
        </w:rPr>
      </w:pPr>
      <w:bookmarkStart w:id="6011"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SimpleTypes when dfdl:lengthKind is 'implicit' </w:t>
      </w:r>
      <w:bookmarkEnd w:id="6011"/>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dfdl:lengthKind  'implicit' is specified.</w:t>
      </w:r>
    </w:p>
    <w:p w14:paraId="170F510B" w14:textId="77777777" w:rsidR="000E1214" w:rsidRDefault="00A87198">
      <w:pPr>
        <w:pStyle w:val="ListParagraph"/>
        <w:numPr>
          <w:ilvl w:val="0"/>
          <w:numId w:val="91"/>
        </w:numPr>
      </w:pPr>
      <w:r>
        <w:t>packed decimal means dfdl:binaryNumberRep is 'packed', 'bcd', or 'ibm4690Packed'</w:t>
      </w:r>
    </w:p>
    <w:p w14:paraId="41A4BFF4" w14:textId="77777777" w:rsidR="000E1214" w:rsidRDefault="00A87198">
      <w:pPr>
        <w:pStyle w:val="ListParagraph"/>
        <w:numPr>
          <w:ilvl w:val="0"/>
          <w:numId w:val="91"/>
        </w:numPr>
      </w:pPr>
      <w:r>
        <w:t xml:space="preserve">binary means dfdl:binaryNumberRep is 'binary' </w:t>
      </w:r>
    </w:p>
    <w:p w14:paraId="6864CCE1" w14:textId="77777777" w:rsidR="000E1214" w:rsidRDefault="00A87198">
      <w:pPr>
        <w:pStyle w:val="ListParagraph"/>
        <w:numPr>
          <w:ilvl w:val="0"/>
          <w:numId w:val="91"/>
        </w:numPr>
      </w:pPr>
      <w:r>
        <w:t>binarySeconds means dfdl:binaryCalendarRep is 'binarySeconds'</w:t>
      </w:r>
    </w:p>
    <w:p w14:paraId="7E14BA63" w14:textId="77777777" w:rsidR="000E1214" w:rsidRDefault="00A87198">
      <w:pPr>
        <w:pStyle w:val="ListParagraph"/>
        <w:numPr>
          <w:ilvl w:val="0"/>
          <w:numId w:val="91"/>
        </w:numPr>
      </w:pPr>
      <w:r>
        <w:t>binaryMilliseconds means dfdl:binaryCalendarRep is 'binaryMilliseconds'.</w:t>
      </w:r>
    </w:p>
    <w:p w14:paraId="7C3F6252" w14:textId="05A06266" w:rsidR="000E1214" w:rsidRDefault="00A87198">
      <w:pPr>
        <w:rPr>
          <w:rFonts w:cs="Arial"/>
        </w:rPr>
      </w:pPr>
      <w:r>
        <w:rPr>
          <w:rFonts w:cs="Arial"/>
        </w:rPr>
        <w:t xml:space="preserve">When dfdl:lengthKind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2439DA">
      <w:pPr>
        <w:pStyle w:val="Heading3"/>
        <w:rPr>
          <w:rFonts w:eastAsia="Times New Roman"/>
        </w:rPr>
      </w:pPr>
      <w:bookmarkStart w:id="6012" w:name="_Toc322911633"/>
      <w:bookmarkStart w:id="6013" w:name="_Toc322912172"/>
      <w:bookmarkStart w:id="6014" w:name="_Toc329093022"/>
      <w:bookmarkStart w:id="6015" w:name="_Toc332701535"/>
      <w:bookmarkStart w:id="6016" w:name="_Toc332701842"/>
      <w:bookmarkStart w:id="6017" w:name="_Toc332711636"/>
      <w:bookmarkStart w:id="6018" w:name="_Toc332711944"/>
      <w:bookmarkStart w:id="6019" w:name="_Toc332712246"/>
      <w:bookmarkStart w:id="6020" w:name="_Toc332724162"/>
      <w:bookmarkStart w:id="6021" w:name="_Toc332724462"/>
      <w:bookmarkStart w:id="6022" w:name="_Toc341102758"/>
      <w:bookmarkStart w:id="6023" w:name="_Toc347241493"/>
      <w:bookmarkStart w:id="6024" w:name="_Toc347744686"/>
      <w:bookmarkStart w:id="6025" w:name="_Toc348984469"/>
      <w:bookmarkStart w:id="6026" w:name="_Toc348984774"/>
      <w:bookmarkStart w:id="6027" w:name="_Toc349037937"/>
      <w:bookmarkStart w:id="6028" w:name="_Toc349038242"/>
      <w:bookmarkStart w:id="6029" w:name="_Toc349042735"/>
      <w:bookmarkStart w:id="6030" w:name="_Toc351912733"/>
      <w:bookmarkStart w:id="6031" w:name="_Toc351914754"/>
      <w:bookmarkStart w:id="6032" w:name="_Toc351915220"/>
      <w:bookmarkStart w:id="6033" w:name="_Toc361231277"/>
      <w:bookmarkStart w:id="6034" w:name="_Toc361231803"/>
      <w:bookmarkStart w:id="6035" w:name="_Toc362445101"/>
      <w:bookmarkStart w:id="6036" w:name="_Toc363909023"/>
      <w:bookmarkStart w:id="6037" w:name="_Toc364463447"/>
      <w:bookmarkStart w:id="6038" w:name="_Toc366078045"/>
      <w:bookmarkStart w:id="6039" w:name="_Toc366078664"/>
      <w:bookmarkStart w:id="6040" w:name="_Toc366079649"/>
      <w:bookmarkStart w:id="6041" w:name="_Toc366080261"/>
      <w:bookmarkStart w:id="6042" w:name="_Toc366080870"/>
      <w:bookmarkStart w:id="6043" w:name="_Toc366505210"/>
      <w:bookmarkStart w:id="6044" w:name="_Toc366508579"/>
      <w:bookmarkStart w:id="6045" w:name="_Toc366513080"/>
      <w:bookmarkStart w:id="6046" w:name="_Toc366574269"/>
      <w:bookmarkStart w:id="6047" w:name="_Toc366578062"/>
      <w:bookmarkStart w:id="6048" w:name="_Toc366578656"/>
      <w:bookmarkStart w:id="6049" w:name="_Toc366579248"/>
      <w:bookmarkStart w:id="6050" w:name="_Toc366579839"/>
      <w:bookmarkStart w:id="6051" w:name="_Toc366580431"/>
      <w:bookmarkStart w:id="6052" w:name="_Toc366581022"/>
      <w:bookmarkStart w:id="6053" w:name="_Toc366581614"/>
      <w:bookmarkStart w:id="6054" w:name="_Toc177399092"/>
      <w:bookmarkStart w:id="6055" w:name="_Toc175057379"/>
      <w:bookmarkStart w:id="6056" w:name="_Toc199516315"/>
      <w:bookmarkStart w:id="6057" w:name="_Toc194983979"/>
      <w:bookmarkStart w:id="6058" w:name="_Ref346456599"/>
      <w:bookmarkStart w:id="6059" w:name="_Toc349042736"/>
      <w:bookmarkStart w:id="6060" w:name="_Toc50721284"/>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r>
        <w:rPr>
          <w:rFonts w:eastAsia="Times New Roman"/>
        </w:rPr>
        <w:t>dfdl:lengthKind 'prefixed</w:t>
      </w:r>
      <w:bookmarkEnd w:id="6054"/>
      <w:bookmarkEnd w:id="6055"/>
      <w:bookmarkEnd w:id="6056"/>
      <w:bookmarkEnd w:id="6057"/>
      <w:r>
        <w:rPr>
          <w:rFonts w:eastAsia="Times New Roman"/>
        </w:rPr>
        <w:t>'</w:t>
      </w:r>
      <w:bookmarkEnd w:id="6058"/>
      <w:bookmarkEnd w:id="6059"/>
      <w:bookmarkEnd w:id="6060"/>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1F2B4DB4" w:rsidR="000E1214" w:rsidRDefault="00A87198">
      <w:pPr>
        <w:rPr>
          <w:rFonts w:cs="Arial"/>
        </w:rPr>
      </w:pPr>
      <w:r>
        <w:rPr>
          <w:rFonts w:cs="Arial"/>
        </w:rPr>
        <w:t xml:space="preserve">When dfdl:lengthKind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6061"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SimpleContent region or the ComplexContent region defined in Section </w:t>
            </w:r>
            <w:ins w:id="6062"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6063"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6064" w:author="Mike Beckerle" w:date="2020-09-09T15:00:00Z">
              <w:r w:rsidRPr="00065302">
                <w:rPr>
                  <w:rStyle w:val="Hyperlink"/>
                </w:rPr>
                <w:fldChar w:fldCharType="end"/>
              </w:r>
            </w:ins>
            <w:del w:id="6065"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6066"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pPr>
              <w:numPr>
                <w:ilvl w:val="0"/>
                <w:numId w:val="92"/>
              </w:numPr>
            </w:pPr>
            <w:r>
              <w:t xml:space="preserve">dfdl:lengthKind 'delimited', 'endOfParent', or </w:t>
            </w:r>
            <w:r>
              <w:rPr>
                <w:rFonts w:eastAsia="Helv"/>
              </w:rPr>
              <w:t xml:space="preserve">'pattern' </w:t>
            </w:r>
          </w:p>
          <w:p w14:paraId="6F59929D" w14:textId="77777777" w:rsidR="000E1214" w:rsidRDefault="00A87198">
            <w:pPr>
              <w:numPr>
                <w:ilvl w:val="0"/>
                <w:numId w:val="92"/>
              </w:numPr>
            </w:pPr>
            <w:r>
              <w:rPr>
                <w:rFonts w:eastAsia="Helv"/>
              </w:rPr>
              <w:t>dfdl:lengthKind 'explicit' where length is an expression</w:t>
            </w:r>
          </w:p>
          <w:p w14:paraId="5A5A8EFD" w14:textId="77777777" w:rsidR="000E1214" w:rsidRDefault="00A87198">
            <w:pPr>
              <w:numPr>
                <w:ilvl w:val="0"/>
                <w:numId w:val="92"/>
              </w:numPr>
            </w:pPr>
            <w:r>
              <w:t>dfdl:outputValueCalc</w:t>
            </w:r>
          </w:p>
          <w:p w14:paraId="5F2C66C9" w14:textId="77777777" w:rsidR="000E1214" w:rsidRDefault="00A87198">
            <w:pPr>
              <w:numPr>
                <w:ilvl w:val="0"/>
                <w:numId w:val="92"/>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0C1A2307" w:rsidR="000E1214" w:rsidRDefault="00A87198">
      <w:pPr>
        <w:pStyle w:val="Caption"/>
      </w:pPr>
      <w:r>
        <w:t xml:space="preserve">Table </w:t>
      </w:r>
      <w:fldSimple w:instr=" SEQ Table \* ARABIC ">
        <w:r w:rsidR="00404DC4">
          <w:rPr>
            <w:noProof/>
          </w:rPr>
          <w:t>20</w:t>
        </w:r>
      </w:fldSimple>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30EAFE32" w:rsidR="000E1214" w:rsidRDefault="00A87198">
      <w:r>
        <w:t xml:space="preserve">When unparsing, the length of the element's content region </w:t>
      </w:r>
      <w:del w:id="6067" w:author="Mike Beckerle" w:date="2020-04-23T18:47:00Z">
        <w:r>
          <w:delText xml:space="preserve">must </w:delText>
        </w:r>
      </w:del>
      <w:ins w:id="6068" w:author="Mike Beckerle" w:date="2020-04-23T18:47:00Z">
        <w:r>
          <w:t xml:space="preserve">can </w:t>
        </w:r>
      </w:ins>
      <w:r>
        <w:t xml:space="preserve">be determined first as described below. Then the value of the prefix length </w:t>
      </w:r>
      <w:del w:id="6069" w:author="Mike Beckerle" w:date="2020-09-10T16:28:00Z">
        <w:r w:rsidDel="008E7C14">
          <w:delText xml:space="preserve">must </w:delText>
        </w:r>
      </w:del>
      <w:ins w:id="6070" w:author="Mike Beckerle" w:date="2020-09-10T16:28:00Z">
        <w:r w:rsidR="008E7C14">
          <w:t xml:space="preserve">MUST </w:t>
        </w:r>
      </w:ins>
      <w:r>
        <w:t xml:space="preserve">be adjusted </w:t>
      </w:r>
      <w:del w:id="6071" w:author="Mike Beckerle" w:date="2020-04-23T18:48:00Z">
        <w:r>
          <w:delText xml:space="preserve">using </w:delText>
        </w:r>
      </w:del>
      <w:ins w:id="6072" w:author="Mike Beckerle" w:date="2020-04-23T18:48:00Z">
        <w:r>
          <w:t xml:space="preserve">based on the value of the </w:t>
        </w:r>
      </w:ins>
      <w:r>
        <w:t>dfdl:prefixIncludesPrefixLength</w:t>
      </w:r>
      <w:ins w:id="6073" w:author="Mike Beckerle" w:date="2020-04-23T18:48:00Z">
        <w:r>
          <w:t xml:space="preserve"> property</w:t>
        </w:r>
      </w:ins>
      <w:r>
        <w:t>.</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0FE78F45"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50F7E4EE" w:rsidR="000E1214" w:rsidRDefault="00A87198">
      <w:pPr>
        <w:pStyle w:val="Caption"/>
      </w:pPr>
      <w:r>
        <w:t xml:space="preserve">Table </w:t>
      </w:r>
      <w:fldSimple w:instr=" SEQ Table \* ARABIC ">
        <w:r w:rsidR="00404DC4">
          <w:rPr>
            <w:noProof/>
          </w:rPr>
          <w:t>21</w:t>
        </w:r>
      </w:fldSimple>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6"/>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PrefixLength region (see </w:t>
      </w:r>
      <w:ins w:id="6074"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075" w:author="Mike Beckerle" w:date="2020-09-09T15:02:00Z">
        <w:r w:rsidR="00E62DDA" w:rsidRPr="00065302">
          <w:rPr>
            <w:rStyle w:val="Hyperlink"/>
          </w:rPr>
          <w:fldChar w:fldCharType="separate"/>
        </w:r>
      </w:ins>
      <w:r w:rsidR="00404DC4" w:rsidRPr="00065302">
        <w:rPr>
          <w:rStyle w:val="Hyperlink"/>
        </w:rPr>
        <w:t>9.3</w:t>
      </w:r>
      <w:ins w:id="6076"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077" w:author="Mike Beckerle" w:date="2020-09-09T15:02:00Z">
        <w:r w:rsidR="00E62DDA" w:rsidRPr="00065302">
          <w:rPr>
            <w:rStyle w:val="Hyperlink"/>
          </w:rPr>
          <w:fldChar w:fldCharType="separate"/>
        </w:r>
      </w:ins>
      <w:r w:rsidR="00404DC4" w:rsidRPr="00065302">
        <w:rPr>
          <w:rStyle w:val="Hyperlink"/>
        </w:rPr>
        <w:t>DFDL Data Syntax Grammar</w:t>
      </w:r>
      <w:ins w:id="6078" w:author="Mike Beckerle" w:date="2020-09-09T15:02:00Z">
        <w:r w:rsidR="00E62DDA" w:rsidRPr="00065302">
          <w:rPr>
            <w:rStyle w:val="Hyperlink"/>
          </w:rPr>
          <w:fldChar w:fldCharType="end"/>
        </w:r>
      </w:ins>
      <w:del w:id="6079"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2439DA">
      <w:pPr>
        <w:pStyle w:val="Heading3"/>
        <w:rPr>
          <w:rFonts w:eastAsia="Times New Roman"/>
        </w:rPr>
      </w:pPr>
      <w:bookmarkStart w:id="6080" w:name="_Toc322911635"/>
      <w:bookmarkStart w:id="6081" w:name="_Toc322912174"/>
      <w:bookmarkStart w:id="6082" w:name="_Toc329093024"/>
      <w:bookmarkStart w:id="6083" w:name="_Toc332701537"/>
      <w:bookmarkStart w:id="6084" w:name="_Toc332701844"/>
      <w:bookmarkStart w:id="6085" w:name="_Toc332711638"/>
      <w:bookmarkStart w:id="6086" w:name="_Toc332711946"/>
      <w:bookmarkStart w:id="6087" w:name="_Toc332712248"/>
      <w:bookmarkStart w:id="6088" w:name="_Toc332724164"/>
      <w:bookmarkStart w:id="6089" w:name="_Toc332724464"/>
      <w:bookmarkStart w:id="6090" w:name="_Toc341102760"/>
      <w:bookmarkStart w:id="6091" w:name="_Toc347241495"/>
      <w:bookmarkStart w:id="6092" w:name="_Toc347744688"/>
      <w:bookmarkStart w:id="6093" w:name="_Toc348984471"/>
      <w:bookmarkStart w:id="6094" w:name="_Toc348984776"/>
      <w:bookmarkStart w:id="6095" w:name="_Toc349037939"/>
      <w:bookmarkStart w:id="6096" w:name="_Toc349038244"/>
      <w:bookmarkStart w:id="6097" w:name="_Toc349042737"/>
      <w:bookmarkStart w:id="6098" w:name="_Toc351912735"/>
      <w:bookmarkStart w:id="6099" w:name="_Toc351914756"/>
      <w:bookmarkStart w:id="6100" w:name="_Toc351915222"/>
      <w:bookmarkStart w:id="6101" w:name="_Toc361231279"/>
      <w:bookmarkStart w:id="6102" w:name="_Toc361231805"/>
      <w:bookmarkStart w:id="6103" w:name="_Toc362445103"/>
      <w:bookmarkStart w:id="6104" w:name="_Toc363909025"/>
      <w:bookmarkStart w:id="6105" w:name="_Toc364463449"/>
      <w:bookmarkStart w:id="6106" w:name="_Toc366078047"/>
      <w:bookmarkStart w:id="6107" w:name="_Toc366078666"/>
      <w:bookmarkStart w:id="6108" w:name="_Toc366079651"/>
      <w:bookmarkStart w:id="6109" w:name="_Toc366080263"/>
      <w:bookmarkStart w:id="6110" w:name="_Toc366080872"/>
      <w:bookmarkStart w:id="6111" w:name="_Toc366505212"/>
      <w:bookmarkStart w:id="6112" w:name="_Toc366508581"/>
      <w:bookmarkStart w:id="6113" w:name="_Toc366513082"/>
      <w:bookmarkStart w:id="6114" w:name="_Toc366574271"/>
      <w:bookmarkStart w:id="6115" w:name="_Toc366578064"/>
      <w:bookmarkStart w:id="6116" w:name="_Toc366578658"/>
      <w:bookmarkStart w:id="6117" w:name="_Toc366579250"/>
      <w:bookmarkStart w:id="6118" w:name="_Toc366579841"/>
      <w:bookmarkStart w:id="6119" w:name="_Toc366580433"/>
      <w:bookmarkStart w:id="6120" w:name="_Toc366581024"/>
      <w:bookmarkStart w:id="6121" w:name="_Toc366581616"/>
      <w:bookmarkStart w:id="6122" w:name="_Toc177399093"/>
      <w:bookmarkStart w:id="6123" w:name="_Toc175057380"/>
      <w:bookmarkStart w:id="6124" w:name="_Toc199516316"/>
      <w:bookmarkStart w:id="6125" w:name="_Toc194983980"/>
      <w:bookmarkStart w:id="6126" w:name="_Toc349042738"/>
      <w:bookmarkStart w:id="6127" w:name="_Toc50721285"/>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r>
        <w:rPr>
          <w:rFonts w:eastAsia="Times New Roman"/>
        </w:rPr>
        <w:t>dfdl:lengthKind  'pattern</w:t>
      </w:r>
      <w:bookmarkEnd w:id="6122"/>
      <w:bookmarkEnd w:id="6123"/>
      <w:bookmarkEnd w:id="6124"/>
      <w:bookmarkEnd w:id="6125"/>
      <w:r>
        <w:rPr>
          <w:rFonts w:eastAsia="Times New Roman"/>
        </w:rPr>
        <w:t>'</w:t>
      </w:r>
      <w:bookmarkEnd w:id="6126"/>
      <w:bookmarkEnd w:id="6127"/>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ins w:id="6128"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129" w:author="Mike Beckerle" w:date="2020-09-09T15:02:00Z">
              <w:r w:rsidR="00E62DDA" w:rsidRPr="00065302">
                <w:rPr>
                  <w:rStyle w:val="Hyperlink"/>
                </w:rPr>
                <w:fldChar w:fldCharType="separate"/>
              </w:r>
            </w:ins>
            <w:r w:rsidR="00404DC4" w:rsidRPr="00065302">
              <w:rPr>
                <w:rStyle w:val="Hyperlink"/>
              </w:rPr>
              <w:t>9.3</w:t>
            </w:r>
            <w:ins w:id="6130"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131" w:author="Mike Beckerle" w:date="2020-09-09T15:02:00Z">
              <w:r w:rsidR="00E62DDA" w:rsidRPr="00065302">
                <w:rPr>
                  <w:rStyle w:val="Hyperlink"/>
                </w:rPr>
                <w:fldChar w:fldCharType="separate"/>
              </w:r>
            </w:ins>
            <w:r w:rsidR="00404DC4" w:rsidRPr="00065302">
              <w:rPr>
                <w:rStyle w:val="Hyperlink"/>
              </w:rPr>
              <w:t>DFDL Data Syntax Grammar</w:t>
            </w:r>
            <w:ins w:id="6132" w:author="Mike Beckerle" w:date="2020-09-09T15:02:00Z">
              <w:r w:rsidR="00E62DDA" w:rsidRPr="00065302">
                <w:rPr>
                  <w:rStyle w:val="Hyperlink"/>
                </w:rPr>
                <w:fldChar w:fldCharType="end"/>
              </w:r>
            </w:ins>
            <w:del w:id="6133"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260968B1" w:rsidR="000E1214" w:rsidRDefault="00A87198">
      <w:pPr>
        <w:pStyle w:val="Caption"/>
      </w:pPr>
      <w:r>
        <w:t xml:space="preserve">Table </w:t>
      </w:r>
      <w:fldSimple w:instr=" SEQ Table \* ARABIC ">
        <w:r w:rsidR="00404DC4">
          <w:rPr>
            <w:noProof/>
          </w:rPr>
          <w:t>22</w:t>
        </w:r>
      </w:fldSimple>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t>The data is considered to be text in the character set encoding specified by the dfdl:encoding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6134" w:name="_Toc322911637"/>
      <w:bookmarkStart w:id="6135" w:name="_Toc322912176"/>
      <w:bookmarkStart w:id="6136" w:name="_Toc329093026"/>
      <w:bookmarkStart w:id="6137" w:name="_Toc332701539"/>
      <w:bookmarkStart w:id="6138" w:name="_Toc332701846"/>
      <w:bookmarkStart w:id="6139" w:name="_Toc332711640"/>
      <w:bookmarkStart w:id="6140" w:name="_Toc332711948"/>
      <w:bookmarkStart w:id="6141" w:name="_Toc332712250"/>
      <w:bookmarkStart w:id="6142" w:name="_Toc332724166"/>
      <w:bookmarkStart w:id="6143" w:name="_Toc332724466"/>
      <w:bookmarkStart w:id="6144" w:name="_Toc341102762"/>
      <w:bookmarkStart w:id="6145" w:name="_Toc347241497"/>
      <w:bookmarkStart w:id="6146" w:name="_Toc347744690"/>
      <w:bookmarkStart w:id="6147" w:name="_Toc348984473"/>
      <w:bookmarkStart w:id="6148" w:name="_Toc348984778"/>
      <w:bookmarkStart w:id="6149" w:name="_Toc349037941"/>
      <w:bookmarkStart w:id="6150" w:name="_Toc349038246"/>
      <w:bookmarkStart w:id="6151" w:name="_Toc349042739"/>
      <w:bookmarkStart w:id="6152" w:name="_Toc351912737"/>
      <w:bookmarkStart w:id="6153" w:name="_Toc351914758"/>
      <w:bookmarkStart w:id="6154" w:name="_Toc351915224"/>
      <w:bookmarkStart w:id="6155" w:name="_Toc361231281"/>
      <w:bookmarkStart w:id="6156" w:name="_Toc361231807"/>
      <w:bookmarkStart w:id="6157" w:name="_Toc362445105"/>
      <w:bookmarkStart w:id="6158" w:name="_Toc363909027"/>
      <w:bookmarkStart w:id="6159" w:name="_Toc364463451"/>
      <w:bookmarkStart w:id="6160" w:name="_Toc366078049"/>
      <w:bookmarkStart w:id="6161" w:name="_Toc366078668"/>
      <w:bookmarkStart w:id="6162" w:name="_Toc366079653"/>
      <w:bookmarkStart w:id="6163" w:name="_Toc366080265"/>
      <w:bookmarkStart w:id="6164" w:name="_Toc366080874"/>
      <w:bookmarkStart w:id="6165" w:name="_Toc366505214"/>
      <w:bookmarkStart w:id="6166" w:name="_Toc366508583"/>
      <w:bookmarkStart w:id="6167" w:name="_Toc366513084"/>
      <w:bookmarkStart w:id="6168" w:name="_Toc366574273"/>
      <w:bookmarkStart w:id="6169" w:name="_Toc366578066"/>
      <w:bookmarkStart w:id="6170" w:name="_Toc366578660"/>
      <w:bookmarkStart w:id="6171" w:name="_Toc366579252"/>
      <w:bookmarkStart w:id="6172" w:name="_Toc366579843"/>
      <w:bookmarkStart w:id="6173" w:name="_Toc366580435"/>
      <w:bookmarkStart w:id="6174" w:name="_Toc366581026"/>
      <w:bookmarkStart w:id="6175" w:name="_Toc366581618"/>
      <w:bookmarkStart w:id="6176" w:name="_Toc322911638"/>
      <w:bookmarkStart w:id="6177" w:name="_Toc322912177"/>
      <w:bookmarkStart w:id="6178" w:name="_Toc329093027"/>
      <w:bookmarkStart w:id="6179" w:name="_Toc332701540"/>
      <w:bookmarkStart w:id="6180" w:name="_Toc332701847"/>
      <w:bookmarkStart w:id="6181" w:name="_Toc332711641"/>
      <w:bookmarkStart w:id="6182" w:name="_Toc332711949"/>
      <w:bookmarkStart w:id="6183" w:name="_Toc332712251"/>
      <w:bookmarkStart w:id="6184" w:name="_Toc332724167"/>
      <w:bookmarkStart w:id="6185" w:name="_Toc332724467"/>
      <w:bookmarkStart w:id="6186" w:name="_Toc341102763"/>
      <w:bookmarkStart w:id="6187" w:name="_Toc347241498"/>
      <w:bookmarkStart w:id="6188" w:name="_Toc347744691"/>
      <w:bookmarkStart w:id="6189" w:name="_Toc348984474"/>
      <w:bookmarkStart w:id="6190" w:name="_Toc348984779"/>
      <w:bookmarkStart w:id="6191" w:name="_Toc349037942"/>
      <w:bookmarkStart w:id="6192" w:name="_Toc349038247"/>
      <w:bookmarkStart w:id="6193" w:name="_Toc349042740"/>
      <w:bookmarkStart w:id="6194" w:name="_Toc351912738"/>
      <w:bookmarkStart w:id="6195" w:name="_Toc351914759"/>
      <w:bookmarkStart w:id="6196" w:name="_Toc351915225"/>
      <w:bookmarkStart w:id="6197" w:name="_Toc361231282"/>
      <w:bookmarkStart w:id="6198" w:name="_Toc361231808"/>
      <w:bookmarkStart w:id="6199" w:name="_Toc362445106"/>
      <w:bookmarkStart w:id="6200" w:name="_Toc363909028"/>
      <w:bookmarkStart w:id="6201" w:name="_Toc364463452"/>
      <w:bookmarkStart w:id="6202" w:name="_Toc366078050"/>
      <w:bookmarkStart w:id="6203" w:name="_Toc366078669"/>
      <w:bookmarkStart w:id="6204" w:name="_Toc366079654"/>
      <w:bookmarkStart w:id="6205" w:name="_Toc366080266"/>
      <w:bookmarkStart w:id="6206" w:name="_Toc366080875"/>
      <w:bookmarkStart w:id="6207" w:name="_Toc366505215"/>
      <w:bookmarkStart w:id="6208" w:name="_Toc366508584"/>
      <w:bookmarkStart w:id="6209" w:name="_Toc366513085"/>
      <w:bookmarkStart w:id="6210" w:name="_Toc366574274"/>
      <w:bookmarkStart w:id="6211" w:name="_Toc366578067"/>
      <w:bookmarkStart w:id="6212" w:name="_Toc366578661"/>
      <w:bookmarkStart w:id="6213" w:name="_Toc366579253"/>
      <w:bookmarkStart w:id="6214" w:name="_Toc366579844"/>
      <w:bookmarkStart w:id="6215" w:name="_Toc366580436"/>
      <w:bookmarkStart w:id="6216" w:name="_Toc366581027"/>
      <w:bookmarkStart w:id="6217" w:name="_Toc366581619"/>
      <w:bookmarkStart w:id="6218" w:name="_Toc349042741"/>
      <w:bookmarkStart w:id="6219" w:name="_Toc50721286"/>
      <w:bookmarkStart w:id="6220" w:name="_Toc177399088"/>
      <w:bookmarkStart w:id="6221" w:name="_Toc175057375"/>
      <w:bookmarkStart w:id="6222" w:name="_Toc199516311"/>
      <w:bookmarkStart w:id="6223" w:name="_Toc194983975"/>
      <w:bookmarkStart w:id="6224" w:name="_Toc24311282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r>
        <w:rPr>
          <w:rFonts w:eastAsia="Times New Roman"/>
        </w:rPr>
        <w:t>dfdl:lengthKind 'endOfParent'</w:t>
      </w:r>
      <w:bookmarkEnd w:id="6218"/>
      <w:bookmarkEnd w:id="6219"/>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dfdl:trailingSkip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the element has maxOccurs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parent is an element with dfdl:lengthKind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r>
        <w:t>dfdl:lengthUnits if parent is an element with dfdl:lengthKind ‘explicit’ or ‘prefixed’;</w:t>
      </w:r>
    </w:p>
    <w:p w14:paraId="20C4FB90" w14:textId="77777777" w:rsidR="000E1214" w:rsidRDefault="00A87198">
      <w:pPr>
        <w:pStyle w:val="ListParagraph"/>
        <w:numPr>
          <w:ilvl w:val="1"/>
          <w:numId w:val="96"/>
        </w:numPr>
      </w:pPr>
      <w:r>
        <w:t>‘characters’ if parent is an element with dfdl:lengthKind ‘pattern’;</w:t>
      </w:r>
    </w:p>
    <w:p w14:paraId="3FF390CA" w14:textId="77777777" w:rsidR="000E1214" w:rsidRDefault="00A87198">
      <w:pPr>
        <w:pStyle w:val="ListParagraph"/>
        <w:numPr>
          <w:ilvl w:val="1"/>
          <w:numId w:val="96"/>
        </w:numPr>
      </w:pPr>
      <w:r>
        <w:t xml:space="preserve">‘bytes’ if parent is a choice with dfdl:choiceLengthKind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dfdl:separatorPosition of the sequence is 'postfix' </w:t>
      </w:r>
    </w:p>
    <w:p w14:paraId="06E5F68D" w14:textId="77777777" w:rsidR="000E1214" w:rsidRDefault="00A87198">
      <w:pPr>
        <w:pStyle w:val="ListParagraph"/>
        <w:numPr>
          <w:ilvl w:val="0"/>
          <w:numId w:val="97"/>
        </w:numPr>
      </w:pPr>
      <w:r>
        <w:t xml:space="preserve">the dfdl:sequenceKind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Default="00A87198">
      <w:pPr>
        <w:pStyle w:val="ListParagraph"/>
        <w:numPr>
          <w:ilvl w:val="0"/>
          <w:numId w:val="98"/>
        </w:numPr>
      </w:pPr>
      <w:r>
        <w:t>the choice has a terminator</w:t>
      </w:r>
    </w:p>
    <w:p w14:paraId="553D988B" w14:textId="77777777" w:rsidR="000E1214" w:rsidRDefault="00A87198">
      <w:pPr>
        <w:pStyle w:val="ListParagraph"/>
        <w:numPr>
          <w:ilvl w:val="0"/>
          <w:numId w:val="98"/>
        </w:numPr>
      </w:pPr>
      <w:r>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type xs:string</w:t>
      </w:r>
    </w:p>
    <w:p w14:paraId="6B4FEDA7" w14:textId="77777777" w:rsidR="000E1214" w:rsidRDefault="00A87198">
      <w:pPr>
        <w:pStyle w:val="ListParagraph"/>
        <w:numPr>
          <w:ilvl w:val="0"/>
          <w:numId w:val="99"/>
        </w:numPr>
      </w:pPr>
      <w:r>
        <w:t>dfdl:representation 'text'</w:t>
      </w:r>
    </w:p>
    <w:p w14:paraId="745D1574" w14:textId="77777777" w:rsidR="000E1214" w:rsidRDefault="00A87198">
      <w:pPr>
        <w:pStyle w:val="ListParagraph"/>
        <w:numPr>
          <w:ilvl w:val="0"/>
          <w:numId w:val="99"/>
        </w:numPr>
      </w:pPr>
      <w:r>
        <w:t>type xs:hexBinary</w:t>
      </w:r>
    </w:p>
    <w:p w14:paraId="320CF1A9" w14:textId="77777777" w:rsidR="000E1214" w:rsidRDefault="00A87198">
      <w:pPr>
        <w:pStyle w:val="ListParagraph"/>
        <w:numPr>
          <w:ilvl w:val="0"/>
          <w:numId w:val="99"/>
        </w:numPr>
      </w:pPr>
      <w:r>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3735457A"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ins w:id="6225" w:author="Mike Beckerle" w:date="2020-04-23T18:54:00Z">
        <w:r>
          <w:rPr>
            <w:color w:val="000000"/>
          </w:rPr>
          <w:t xml:space="preserve">, </w:t>
        </w:r>
        <w:r>
          <w:rPr>
            <w:b/>
            <w:bCs/>
            <w:i/>
            <w:iCs/>
            <w:color w:val="000000"/>
          </w:rPr>
          <w:t>RightFill</w:t>
        </w:r>
      </w:ins>
      <w:r>
        <w:t xml:space="preserve">, </w:t>
      </w:r>
      <w:r>
        <w:rPr>
          <w:b/>
          <w:i/>
          <w:color w:val="000000"/>
        </w:rPr>
        <w:t>ElementUnused</w:t>
      </w:r>
      <w:r>
        <w:t xml:space="preserve">, or </w:t>
      </w:r>
      <w:r>
        <w:rPr>
          <w:b/>
          <w:i/>
          <w:color w:val="000000"/>
        </w:rPr>
        <w:t>ChoiceUnused</w:t>
      </w:r>
      <w:r>
        <w:t xml:space="preserve"> </w:t>
      </w:r>
      <w:r>
        <w:rPr>
          <w:color w:val="000000"/>
        </w:rPr>
        <w:t>regions of the data</w:t>
      </w:r>
      <w:ins w:id="6226" w:author="Mike Beckerle" w:date="2020-04-23T18:51:00Z">
        <w:r>
          <w:rPr>
            <w:color w:val="000000"/>
          </w:rPr>
          <w:t xml:space="preserve"> syntax grammar (</w:t>
        </w:r>
      </w:ins>
      <w:ins w:id="6227"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28" w:author="Mike Beckerle" w:date="2020-09-09T15:03:00Z">
        <w:r w:rsidR="00E62DDA" w:rsidRPr="00065302">
          <w:rPr>
            <w:rStyle w:val="Hyperlink"/>
          </w:rPr>
          <w:fldChar w:fldCharType="separate"/>
        </w:r>
      </w:ins>
      <w:r w:rsidR="00404DC4" w:rsidRPr="00065302">
        <w:rPr>
          <w:rStyle w:val="Hyperlink"/>
        </w:rPr>
        <w:t>9.3</w:t>
      </w:r>
      <w:ins w:id="6229" w:author="Mike Beckerle" w:date="2020-09-09T15:03:00Z">
        <w:r w:rsidR="00E62DDA" w:rsidRPr="00065302">
          <w:rPr>
            <w:rStyle w:val="Hyperlink"/>
          </w:rPr>
          <w:fldChar w:fldCharType="end"/>
        </w:r>
      </w:ins>
      <w:ins w:id="6230" w:author="Mike Beckerle" w:date="2020-04-23T18:52:00Z">
        <w:r>
          <w:rPr>
            <w:color w:val="000000"/>
          </w:rPr>
          <w:t>)</w:t>
        </w:r>
      </w:ins>
      <w:r>
        <w:rPr>
          <w:color w:val="000000"/>
        </w:rPr>
        <w:t xml:space="preserve"> as appropriate.</w:t>
      </w:r>
      <w:bookmarkStart w:id="6231" w:name="_Toc322911640"/>
      <w:bookmarkStart w:id="6232" w:name="_Toc322912179"/>
      <w:bookmarkEnd w:id="6231"/>
      <w:bookmarkEnd w:id="6232"/>
    </w:p>
    <w:p w14:paraId="4FCCFA5E" w14:textId="77777777" w:rsidR="000E1214" w:rsidRDefault="00A87198" w:rsidP="002439DA">
      <w:pPr>
        <w:pStyle w:val="Heading3"/>
        <w:rPr>
          <w:rFonts w:eastAsia="Times New Roman"/>
        </w:rPr>
      </w:pPr>
      <w:bookmarkStart w:id="6233" w:name="_Toc322911641"/>
      <w:bookmarkStart w:id="6234" w:name="_Toc322912180"/>
      <w:bookmarkStart w:id="6235" w:name="_Toc322911642"/>
      <w:bookmarkStart w:id="6236" w:name="_Toc322912181"/>
      <w:bookmarkStart w:id="6237" w:name="_Toc329093030"/>
      <w:bookmarkStart w:id="6238" w:name="_Toc332701543"/>
      <w:bookmarkStart w:id="6239" w:name="_Toc322911643"/>
      <w:bookmarkStart w:id="6240" w:name="_Toc322912182"/>
      <w:bookmarkStart w:id="6241" w:name="_Toc329093031"/>
      <w:bookmarkStart w:id="6242" w:name="_Toc332701544"/>
      <w:bookmarkStart w:id="6243" w:name="_Ref251932750"/>
      <w:bookmarkStart w:id="6244" w:name="_Toc349042742"/>
      <w:bookmarkStart w:id="6245" w:name="_Toc50721287"/>
      <w:bookmarkEnd w:id="6233"/>
      <w:bookmarkEnd w:id="6234"/>
      <w:bookmarkEnd w:id="6235"/>
      <w:bookmarkEnd w:id="6236"/>
      <w:bookmarkEnd w:id="6237"/>
      <w:bookmarkEnd w:id="6238"/>
      <w:bookmarkEnd w:id="6239"/>
      <w:bookmarkEnd w:id="6240"/>
      <w:bookmarkEnd w:id="6241"/>
      <w:bookmarkEnd w:id="6242"/>
      <w:r>
        <w:rPr>
          <w:rFonts w:eastAsia="Times New Roman"/>
        </w:rPr>
        <w:t>Elements of Specified Length</w:t>
      </w:r>
      <w:bookmarkEnd w:id="6243"/>
      <w:bookmarkEnd w:id="6244"/>
      <w:bookmarkEnd w:id="6245"/>
    </w:p>
    <w:p w14:paraId="05ADD1CD" w14:textId="39BFD9C3"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4E8CC197"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commentRangeStart w:id="6246"/>
      <w:r>
        <w:t xml:space="preserve">, the processor automatically determines the value to store in the prefix, based on the length of the </w:t>
      </w:r>
      <w:r w:rsidR="00933F0E">
        <w:t>Infoset</w:t>
      </w:r>
      <w:r>
        <w:t xml:space="preserve"> element, and the properties which modify the interpretation of the prefix length value, such as dfdl:prefixIncludesPrefixLength. </w:t>
      </w:r>
      <w:commentRangeEnd w:id="6246"/>
      <w:r>
        <w:rPr>
          <w:rStyle w:val="CommentReference"/>
        </w:rPr>
        <w:commentReference w:id="6246"/>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77777777" w:rsidR="000E1214" w:rsidRDefault="00A87198">
      <w:r>
        <w:t>When parsing, if the data stream ends without enough data to parse an element, that is, N bits are needed based on the dfdl:length, but only M &lt; N bits are available, then it is a processing error. </w:t>
      </w:r>
    </w:p>
    <w:p w14:paraId="5179B0EF" w14:textId="10E7C589" w:rsidR="000E1214" w:rsidRDefault="00A87198" w:rsidP="000649A5">
      <w:r>
        <w:t xml:space="preserve">If dfdl:lengthUnits is 'characters' then the length (in bits) of the content region  (i.e., SimpleContent or ComplexContent defined in Section </w:t>
      </w:r>
      <w:ins w:id="6247"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6248"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6249"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t xml:space="preserve">If the dfdl:encoding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dfdl:encoding property specifies a variable-width encoding then the length will depend on the actual characters in the element's value. The characters </w:t>
      </w:r>
      <w:del w:id="6250" w:author="Mike Beckerle" w:date="2020-09-10T16:28:00Z">
        <w:r w:rsidDel="008E7C14">
          <w:delText xml:space="preserve">must </w:delText>
        </w:r>
      </w:del>
      <w:ins w:id="6251"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53218911" w:rsidR="000E1214" w:rsidRDefault="00A87198">
      <w:r>
        <w:t xml:space="preserve">Some DFDL implementations </w:t>
      </w:r>
      <w:del w:id="6252" w:author="Mike Beckerle" w:date="2020-09-10T17:18:00Z">
        <w:r w:rsidDel="0033562A">
          <w:delText xml:space="preserve">may </w:delText>
        </w:r>
      </w:del>
      <w:ins w:id="6253"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220"/>
      <w:bookmarkEnd w:id="6221"/>
      <w:bookmarkEnd w:id="6222"/>
      <w:bookmarkEnd w:id="6223"/>
      <w:bookmarkEnd w:id="6224"/>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6254" w:name="_Toc146530423"/>
      <w:bookmarkStart w:id="6255" w:name="_Toc177399091"/>
      <w:bookmarkStart w:id="6256" w:name="_Toc175057378"/>
      <w:bookmarkStart w:id="6257" w:name="_Toc199516314"/>
      <w:bookmarkStart w:id="6258" w:name="_Toc194983978"/>
      <w:r>
        <w:rPr>
          <w:rFonts w:eastAsia="Times New Roman"/>
        </w:rPr>
        <w:t>Text Length Specified in Bytes</w:t>
      </w:r>
      <w:bookmarkEnd w:id="6254"/>
      <w:bookmarkEnd w:id="6255"/>
      <w:bookmarkEnd w:id="6256"/>
      <w:bookmarkEnd w:id="6257"/>
      <w:bookmarkEnd w:id="6258"/>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259" w:name="_Ref384984844"/>
      <w:bookmarkStart w:id="6260" w:name="_Toc177399095"/>
      <w:bookmarkStart w:id="6261" w:name="_Toc175057382"/>
      <w:bookmarkStart w:id="6262" w:name="_Toc199516318"/>
      <w:bookmarkStart w:id="6263" w:name="_Toc194983982"/>
      <w:bookmarkStart w:id="6264" w:name="_Toc243112825"/>
      <w:bookmarkStart w:id="6265" w:name="_Ref254775272"/>
      <w:bookmarkStart w:id="6266" w:name="_Ref254775279"/>
      <w:r>
        <w:rPr>
          <w:rFonts w:eastAsia="Times New Roman" w:cs="Arial"/>
        </w:rPr>
        <w:t>Length of Simple Elements with Binary Representation</w:t>
      </w:r>
      <w:bookmarkEnd w:id="6259"/>
    </w:p>
    <w:p w14:paraId="0D2E7D97" w14:textId="2BA7C90D"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404DC4" w:rsidRPr="00065302">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267" w:name="_Length_of_Base-2"/>
      <w:bookmarkStart w:id="6268" w:name="_Ref365048738"/>
      <w:bookmarkEnd w:id="6267"/>
      <w:r>
        <w:rPr>
          <w:rFonts w:eastAsia="Times New Roman"/>
        </w:rPr>
        <w:t>Length of Base-2 Binary Number Elements</w:t>
      </w:r>
      <w:bookmarkEnd w:id="6268"/>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7"/>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commentRangeStart w:id="6269"/>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6269"/>
      <w:r>
        <w:rPr>
          <w:rStyle w:val="CommentReference"/>
        </w:rPr>
        <w:commentReference w:id="6269"/>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ins w:id="6270" w:author="Mike Beckerle" w:date="2020-09-10T11:37:00Z">
        <w:r w:rsidR="00B86F57">
          <w:rPr>
            <w:rFonts w:cs="Arial"/>
          </w:rPr>
          <w:t xml:space="preserve"> (types date, time, dateTime)</w:t>
        </w:r>
      </w:ins>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6260"/>
    <w:bookmarkEnd w:id="6261"/>
    <w:bookmarkEnd w:id="6262"/>
    <w:bookmarkEnd w:id="6263"/>
    <w:bookmarkEnd w:id="6264"/>
    <w:bookmarkEnd w:id="6265"/>
    <w:bookmarkEnd w:id="6266"/>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6271" w:author="Mike Beckerle" w:date="2020-09-10T11:38:00Z">
        <w:r w:rsidR="000E5BE9">
          <w:rPr>
            <w:rFonts w:cs="Arial"/>
          </w:rPr>
          <w:t xml:space="preserve">(types date, time, dateTime) </w:t>
        </w:r>
      </w:ins>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38"/>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ins w:id="6272"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3" w:author="Mike Beckerle" w:date="2020-09-09T15:03:00Z">
        <w:r w:rsidR="00E62DDA" w:rsidRPr="00065302">
          <w:rPr>
            <w:rStyle w:val="Hyperlink"/>
          </w:rPr>
          <w:fldChar w:fldCharType="separate"/>
        </w:r>
      </w:ins>
      <w:r w:rsidR="00404DC4" w:rsidRPr="00065302">
        <w:rPr>
          <w:rStyle w:val="Hyperlink"/>
        </w:rPr>
        <w:t>9.3</w:t>
      </w:r>
      <w:ins w:id="6274" w:author="Mike Beckerle" w:date="2020-09-09T15:03:00Z">
        <w:r w:rsidR="00E62DDA" w:rsidRPr="00065302">
          <w:rPr>
            <w:rStyle w:val="Hyperlink"/>
          </w:rPr>
          <w:fldChar w:fldCharType="end"/>
        </w:r>
      </w:ins>
      <w:del w:id="6275"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ins w:id="6276"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77" w:author="Mike Beckerle" w:date="2020-09-09T15:04:00Z">
        <w:r w:rsidR="00E62DDA" w:rsidRPr="00065302">
          <w:rPr>
            <w:rStyle w:val="Hyperlink"/>
          </w:rPr>
          <w:fldChar w:fldCharType="separate"/>
        </w:r>
      </w:ins>
      <w:r w:rsidR="00404DC4" w:rsidRPr="00065302">
        <w:rPr>
          <w:rStyle w:val="Hyperlink"/>
        </w:rPr>
        <w:t>9.3</w:t>
      </w:r>
      <w:ins w:id="6278" w:author="Mike Beckerle" w:date="2020-09-09T15:04:00Z">
        <w:r w:rsidR="00E62DDA" w:rsidRPr="00065302">
          <w:rPr>
            <w:rStyle w:val="Hyperlink"/>
          </w:rPr>
          <w:fldChar w:fldCharType="end"/>
        </w:r>
      </w:ins>
      <w:del w:id="6279" w:author="Mike Beckerle" w:date="2020-09-09T15:04:00Z">
        <w:r w:rsidDel="00E62DDA">
          <w:rPr>
            <w:rFonts w:cs="Arial"/>
            <w:lang w:eastAsia="en-GB"/>
          </w:rPr>
          <w:delText>section 9.2</w:delText>
        </w:r>
      </w:del>
      <w:r>
        <w:rPr>
          <w:rFonts w:cs="Arial"/>
          <w:lang w:eastAsia="en-GB"/>
        </w:rPr>
        <w:t>. In both examples, the unused area is skipped when parsing, and is filled with the dfdl:fillByte on unparsing.</w:t>
      </w:r>
      <w:r>
        <w:rPr>
          <w:rFonts w:cs="Arial"/>
        </w:rPr>
        <w:t xml:space="preserve">  </w:t>
      </w:r>
    </w:p>
    <w:p w14:paraId="1CCCCB24" w14:textId="3E75BACA"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del w:id="6280" w:author="Mike Beckerle" w:date="2020-09-15T12:58:00Z">
        <w:r w:rsidDel="003558CF">
          <w:rPr>
            <w:rFonts w:cs="Arial"/>
          </w:rPr>
          <w:delText xml:space="preserve">should </w:delText>
        </w:r>
      </w:del>
      <w:ins w:id="6281"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282" w:name="_Toc349037945"/>
      <w:bookmarkStart w:id="6283" w:name="_Toc366078053"/>
      <w:bookmarkStart w:id="6284" w:name="_Toc366078672"/>
      <w:bookmarkStart w:id="6285" w:name="_Toc366079657"/>
      <w:bookmarkStart w:id="6286" w:name="_Toc366080269"/>
      <w:bookmarkStart w:id="6287" w:name="_Toc366080878"/>
      <w:bookmarkStart w:id="6288" w:name="_Toc366505218"/>
      <w:bookmarkStart w:id="6289" w:name="_Toc366508587"/>
      <w:bookmarkStart w:id="6290" w:name="_Toc366513088"/>
      <w:bookmarkStart w:id="6291" w:name="_Toc366574277"/>
      <w:bookmarkStart w:id="6292" w:name="_Toc366578070"/>
      <w:bookmarkStart w:id="6293" w:name="_Toc366578664"/>
      <w:bookmarkStart w:id="6294" w:name="_Toc366579256"/>
      <w:bookmarkStart w:id="6295" w:name="_Toc366579847"/>
      <w:bookmarkStart w:id="6296" w:name="_Toc366580439"/>
      <w:bookmarkStart w:id="6297" w:name="_Toc366581030"/>
      <w:bookmarkStart w:id="6298" w:name="_Toc366581622"/>
      <w:bookmarkStart w:id="6299" w:name="_Toc322911645"/>
      <w:bookmarkStart w:id="6300" w:name="_Toc322912184"/>
      <w:bookmarkStart w:id="6301" w:name="_Toc329093033"/>
      <w:bookmarkStart w:id="6302" w:name="_Toc332701546"/>
      <w:bookmarkStart w:id="6303" w:name="_Toc332701850"/>
      <w:bookmarkStart w:id="6304" w:name="_Toc349642155"/>
      <w:bookmarkStart w:id="6305" w:name="_Toc366078054"/>
      <w:bookmarkStart w:id="6306" w:name="_Toc366078673"/>
      <w:bookmarkStart w:id="6307" w:name="_Toc366079658"/>
      <w:bookmarkStart w:id="6308" w:name="_Toc366080270"/>
      <w:bookmarkStart w:id="6309" w:name="_Toc366080879"/>
      <w:bookmarkStart w:id="6310" w:name="_Toc366505219"/>
      <w:bookmarkStart w:id="6311" w:name="_Toc366508588"/>
      <w:bookmarkStart w:id="6312" w:name="_Toc366513089"/>
      <w:bookmarkStart w:id="6313" w:name="_Toc366574278"/>
      <w:bookmarkStart w:id="6314" w:name="_Toc366578071"/>
      <w:bookmarkStart w:id="6315" w:name="_Toc366578665"/>
      <w:bookmarkStart w:id="6316" w:name="_Toc366579257"/>
      <w:bookmarkStart w:id="6317" w:name="_Toc366579848"/>
      <w:bookmarkStart w:id="6318" w:name="_Toc366580440"/>
      <w:bookmarkStart w:id="6319" w:name="_Toc366581031"/>
      <w:bookmarkStart w:id="6320" w:name="_Toc366581623"/>
      <w:bookmarkStart w:id="6321" w:name="_Toc322911646"/>
      <w:bookmarkStart w:id="6322" w:name="_Toc322912185"/>
      <w:bookmarkStart w:id="6323" w:name="_Toc329093034"/>
      <w:bookmarkStart w:id="6324" w:name="_Toc332701547"/>
      <w:bookmarkStart w:id="6325" w:name="_Toc332701851"/>
      <w:bookmarkStart w:id="6326" w:name="_Toc332711645"/>
      <w:bookmarkStart w:id="6327" w:name="_Toc332711953"/>
      <w:bookmarkStart w:id="6328" w:name="_Toc332712255"/>
      <w:bookmarkStart w:id="6329" w:name="_Toc332724171"/>
      <w:bookmarkStart w:id="6330" w:name="_Toc332724471"/>
      <w:bookmarkStart w:id="6331" w:name="_Toc341102767"/>
      <w:bookmarkStart w:id="6332" w:name="_Toc347241502"/>
      <w:bookmarkStart w:id="6333" w:name="_Toc347744695"/>
      <w:bookmarkStart w:id="6334" w:name="_Toc348984478"/>
      <w:bookmarkStart w:id="6335" w:name="_Toc348984783"/>
      <w:bookmarkStart w:id="6336" w:name="_Toc349037947"/>
      <w:bookmarkStart w:id="6337" w:name="_Toc349642156"/>
      <w:bookmarkStart w:id="6338" w:name="_Toc366078055"/>
      <w:bookmarkStart w:id="6339" w:name="_Toc366078674"/>
      <w:bookmarkStart w:id="6340" w:name="_Toc366079659"/>
      <w:bookmarkStart w:id="6341" w:name="_Toc366080271"/>
      <w:bookmarkStart w:id="6342" w:name="_Toc366080880"/>
      <w:bookmarkStart w:id="6343" w:name="_Toc366505220"/>
      <w:bookmarkStart w:id="6344" w:name="_Toc366508589"/>
      <w:bookmarkStart w:id="6345" w:name="_Toc366513090"/>
      <w:bookmarkStart w:id="6346" w:name="_Toc366574279"/>
      <w:bookmarkStart w:id="6347" w:name="_Toc366578072"/>
      <w:bookmarkStart w:id="6348" w:name="_Toc366578666"/>
      <w:bookmarkStart w:id="6349" w:name="_Toc366579258"/>
      <w:bookmarkStart w:id="6350" w:name="_Toc366579849"/>
      <w:bookmarkStart w:id="6351" w:name="_Toc366580441"/>
      <w:bookmarkStart w:id="6352" w:name="_Toc366581032"/>
      <w:bookmarkStart w:id="6353" w:name="_Toc366581624"/>
      <w:bookmarkStart w:id="6354" w:name="_Toc366078056"/>
      <w:bookmarkStart w:id="6355" w:name="_Toc366078675"/>
      <w:bookmarkStart w:id="6356" w:name="_Toc366079660"/>
      <w:bookmarkStart w:id="6357" w:name="_Toc366080272"/>
      <w:bookmarkStart w:id="6358" w:name="_Toc366080881"/>
      <w:bookmarkStart w:id="6359" w:name="_Toc366505221"/>
      <w:bookmarkStart w:id="6360" w:name="_Toc366508590"/>
      <w:bookmarkStart w:id="6361" w:name="_Toc366513091"/>
      <w:bookmarkStart w:id="6362" w:name="_Toc366574280"/>
      <w:bookmarkStart w:id="6363" w:name="_Toc366578073"/>
      <w:bookmarkStart w:id="6364" w:name="_Toc366578667"/>
      <w:bookmarkStart w:id="6365" w:name="_Toc366579259"/>
      <w:bookmarkStart w:id="6366" w:name="_Toc366579850"/>
      <w:bookmarkStart w:id="6367" w:name="_Toc366580442"/>
      <w:bookmarkStart w:id="6368" w:name="_Toc366581033"/>
      <w:bookmarkStart w:id="6369" w:name="_Toc366581625"/>
      <w:bookmarkStart w:id="6370" w:name="_Toc366078057"/>
      <w:bookmarkStart w:id="6371" w:name="_Toc366078676"/>
      <w:bookmarkStart w:id="6372" w:name="_Toc366079661"/>
      <w:bookmarkStart w:id="6373" w:name="_Toc366080273"/>
      <w:bookmarkStart w:id="6374" w:name="_Toc366080882"/>
      <w:bookmarkStart w:id="6375" w:name="_Toc366505222"/>
      <w:bookmarkStart w:id="6376" w:name="_Toc366508591"/>
      <w:bookmarkStart w:id="6377" w:name="_Toc366513092"/>
      <w:bookmarkStart w:id="6378" w:name="_Toc366574281"/>
      <w:bookmarkStart w:id="6379" w:name="_Toc366578074"/>
      <w:bookmarkStart w:id="6380" w:name="_Toc366578668"/>
      <w:bookmarkStart w:id="6381" w:name="_Toc366579260"/>
      <w:bookmarkStart w:id="6382" w:name="_Toc366579851"/>
      <w:bookmarkStart w:id="6383" w:name="_Toc366580443"/>
      <w:bookmarkStart w:id="6384" w:name="_Toc366581034"/>
      <w:bookmarkStart w:id="6385" w:name="_Toc366581626"/>
      <w:bookmarkStart w:id="6386" w:name="_Toc366078058"/>
      <w:bookmarkStart w:id="6387" w:name="_Toc366078677"/>
      <w:bookmarkStart w:id="6388" w:name="_Toc366079662"/>
      <w:bookmarkStart w:id="6389" w:name="_Toc366080274"/>
      <w:bookmarkStart w:id="6390" w:name="_Toc366080883"/>
      <w:bookmarkStart w:id="6391" w:name="_Toc366505223"/>
      <w:bookmarkStart w:id="6392" w:name="_Toc366508592"/>
      <w:bookmarkStart w:id="6393" w:name="_Toc366513093"/>
      <w:bookmarkStart w:id="6394" w:name="_Toc366574282"/>
      <w:bookmarkStart w:id="6395" w:name="_Toc366578075"/>
      <w:bookmarkStart w:id="6396" w:name="_Toc366578669"/>
      <w:bookmarkStart w:id="6397" w:name="_Toc366579261"/>
      <w:bookmarkStart w:id="6398" w:name="_Toc366579852"/>
      <w:bookmarkStart w:id="6399" w:name="_Toc366580444"/>
      <w:bookmarkStart w:id="6400" w:name="_Toc366581035"/>
      <w:bookmarkStart w:id="6401" w:name="_Toc366581627"/>
      <w:bookmarkStart w:id="6402" w:name="_Toc177399096"/>
      <w:bookmarkStart w:id="6403" w:name="_Toc175057383"/>
      <w:bookmarkStart w:id="6404" w:name="_Toc199516319"/>
      <w:bookmarkStart w:id="6405" w:name="_Toc194983983"/>
      <w:bookmarkStart w:id="6406" w:name="_Toc243112826"/>
      <w:bookmarkStart w:id="6407" w:name="_Ref255476219"/>
      <w:bookmarkStart w:id="6408" w:name="_Toc349042744"/>
      <w:bookmarkStart w:id="6409" w:name="_Toc50721288"/>
      <w:bookmarkStart w:id="6410" w:name="_Toc130873628"/>
      <w:bookmarkStart w:id="6411" w:name="_Toc140549600"/>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r>
        <w:t>Simple Types</w:t>
      </w:r>
      <w:bookmarkEnd w:id="6402"/>
      <w:bookmarkEnd w:id="6403"/>
      <w:bookmarkEnd w:id="6404"/>
      <w:bookmarkEnd w:id="6405"/>
      <w:bookmarkEnd w:id="6406"/>
      <w:bookmarkEnd w:id="6407"/>
      <w:bookmarkEnd w:id="6408"/>
      <w:bookmarkEnd w:id="6409"/>
    </w:p>
    <w:p w14:paraId="655C5AD6" w14:textId="1A0F5750" w:rsidR="000E1214" w:rsidRDefault="00A87198">
      <w:pPr>
        <w:pStyle w:val="nobreak"/>
      </w:pPr>
      <w:commentRangeStart w:id="6412"/>
      <w:commentRangeStart w:id="6413"/>
      <w:r>
        <w:t>The</w:t>
      </w:r>
      <w:commentRangeEnd w:id="6412"/>
      <w:r>
        <w:rPr>
          <w:rStyle w:val="CommentReference"/>
        </w:rPr>
        <w:commentReference w:id="6412"/>
      </w:r>
      <w:commentRangeEnd w:id="6413"/>
      <w:r w:rsidR="002D641E">
        <w:rPr>
          <w:rStyle w:val="CommentReference"/>
        </w:rPr>
        <w:commentReference w:id="6413"/>
      </w:r>
      <w:r>
        <w:t xml:space="preserve"> </w:t>
      </w:r>
      <w:ins w:id="6414" w:author="Mike Beckerle" w:date="2020-09-10T11:58:00Z">
        <w:r w:rsidR="006828AD">
          <w:t>dfdl:</w:t>
        </w:r>
      </w:ins>
      <w:r>
        <w:t>representation property identifies the physical representation of the element</w:t>
      </w:r>
      <w:ins w:id="6415" w:author="Mike Beckerle" w:date="2020-09-10T11:58:00Z">
        <w:r w:rsidR="006828AD">
          <w:t xml:space="preserve"> as text or binary. </w:t>
        </w:r>
      </w:ins>
      <w:ins w:id="6416"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6417" w:author="Mike Beckerle" w:date="2020-09-10T11:52:00Z">
        <w:r>
          <w:t xml:space="preserve">These properties are </w:t>
        </w:r>
      </w:ins>
      <w:ins w:id="6418" w:author="Mike Beckerle" w:date="2020-09-10T11:53:00Z">
        <w:r>
          <w:t xml:space="preserve">described in relation to the logical type groupings of the simple types into Number, String, Calendar, Boolean, and Opaque groups, per Section </w:t>
        </w:r>
      </w:ins>
      <w:ins w:id="6419"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6420"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6421"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6422" w:name="_Toc349042745"/>
      <w:bookmarkStart w:id="6423" w:name="_Toc50721289"/>
      <w:r>
        <w:t>Properties Common to All Simple Types</w:t>
      </w:r>
      <w:bookmarkEnd w:id="6422"/>
      <w:bookmarkEnd w:id="6423"/>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09ADBE6C" w:rsidR="000E1214" w:rsidRDefault="00A87198">
      <w:pPr>
        <w:pStyle w:val="Caption"/>
      </w:pPr>
      <w:r>
        <w:t xml:space="preserve">Table </w:t>
      </w:r>
      <w:fldSimple w:instr=" SEQ Table \* ARABIC ">
        <w:r w:rsidR="00404DC4">
          <w:rPr>
            <w:noProof/>
          </w:rPr>
          <w:t>24</w:t>
        </w:r>
      </w:fldSimple>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6424" w:name="_Ref247948007"/>
      <w:r>
        <w:t xml:space="preserve">Table </w:t>
      </w:r>
      <w:fldSimple w:instr=" SEQ Table \* ARABIC ">
        <w:r w:rsidR="00404DC4">
          <w:rPr>
            <w:noProof/>
          </w:rPr>
          <w:t>25</w:t>
        </w:r>
      </w:fldSimple>
      <w:r>
        <w:rPr>
          <w:noProof/>
        </w:rPr>
        <w:t>: Logical Type to Representation properties</w:t>
      </w:r>
      <w:bookmarkEnd w:id="6424"/>
    </w:p>
    <w:p w14:paraId="430A140E" w14:textId="77777777" w:rsidR="000E1214" w:rsidRDefault="00A87198" w:rsidP="00893233">
      <w:pPr>
        <w:pStyle w:val="Heading2"/>
      </w:pPr>
      <w:bookmarkStart w:id="6425" w:name="_Toc322911335"/>
      <w:bookmarkStart w:id="6426" w:name="_Toc322911650"/>
      <w:bookmarkStart w:id="6427" w:name="_Toc322911898"/>
      <w:bookmarkStart w:id="6428" w:name="_Toc322912189"/>
      <w:bookmarkStart w:id="6429" w:name="_Toc329093038"/>
      <w:bookmarkStart w:id="6430" w:name="_Toc332701551"/>
      <w:bookmarkStart w:id="6431" w:name="_Toc332701855"/>
      <w:bookmarkStart w:id="6432" w:name="_Toc332711649"/>
      <w:bookmarkStart w:id="6433" w:name="_Toc332711957"/>
      <w:bookmarkStart w:id="6434" w:name="_Toc332712259"/>
      <w:bookmarkStart w:id="6435" w:name="_Toc332724175"/>
      <w:bookmarkStart w:id="6436" w:name="_Toc332724475"/>
      <w:bookmarkStart w:id="6437" w:name="_Toc341102771"/>
      <w:bookmarkStart w:id="6438" w:name="_Toc347241506"/>
      <w:bookmarkStart w:id="6439" w:name="_Toc347744699"/>
      <w:bookmarkStart w:id="6440" w:name="_Toc348984482"/>
      <w:bookmarkStart w:id="6441" w:name="_Toc348984787"/>
      <w:bookmarkStart w:id="6442" w:name="_Toc349037951"/>
      <w:bookmarkStart w:id="6443" w:name="_Toc349038253"/>
      <w:bookmarkStart w:id="6444" w:name="_Toc349042746"/>
      <w:bookmarkStart w:id="6445" w:name="_Toc349642160"/>
      <w:bookmarkStart w:id="6446" w:name="_Toc351912744"/>
      <w:bookmarkStart w:id="6447" w:name="_Toc351914765"/>
      <w:bookmarkStart w:id="6448" w:name="_Toc351915231"/>
      <w:bookmarkStart w:id="6449" w:name="_Toc361231288"/>
      <w:bookmarkStart w:id="6450" w:name="_Toc361231814"/>
      <w:bookmarkStart w:id="6451" w:name="_Toc362445112"/>
      <w:bookmarkStart w:id="6452" w:name="_Toc363909034"/>
      <w:bookmarkStart w:id="6453" w:name="_Toc364463458"/>
      <w:bookmarkStart w:id="6454" w:name="_Toc366078061"/>
      <w:bookmarkStart w:id="6455" w:name="_Toc366078680"/>
      <w:bookmarkStart w:id="6456" w:name="_Toc366079665"/>
      <w:bookmarkStart w:id="6457" w:name="_Toc366080277"/>
      <w:bookmarkStart w:id="6458" w:name="_Toc366080886"/>
      <w:bookmarkStart w:id="6459" w:name="_Toc366505226"/>
      <w:bookmarkStart w:id="6460" w:name="_Toc366508595"/>
      <w:bookmarkStart w:id="6461" w:name="_Toc366513096"/>
      <w:bookmarkStart w:id="6462" w:name="_Toc366574285"/>
      <w:bookmarkStart w:id="6463" w:name="_Toc366578078"/>
      <w:bookmarkStart w:id="6464" w:name="_Toc366578672"/>
      <w:bookmarkStart w:id="6465" w:name="_Toc366579264"/>
      <w:bookmarkStart w:id="6466" w:name="_Toc366579855"/>
      <w:bookmarkStart w:id="6467" w:name="_Toc366580447"/>
      <w:bookmarkStart w:id="6468" w:name="_Toc366581038"/>
      <w:bookmarkStart w:id="6469" w:name="_Toc366581630"/>
      <w:bookmarkStart w:id="6470" w:name="_Toc243112827"/>
      <w:bookmarkStart w:id="6471" w:name="_Toc349042747"/>
      <w:bookmarkStart w:id="6472" w:name="_Toc50721290"/>
      <w:bookmarkStart w:id="6473" w:name="_Toc130873627"/>
      <w:bookmarkStart w:id="6474" w:name="_Toc140549599"/>
      <w:bookmarkStart w:id="6475" w:name="_Toc177399097"/>
      <w:bookmarkStart w:id="6476" w:name="_Toc175057384"/>
      <w:bookmarkStart w:id="6477" w:name="_Toc199516320"/>
      <w:bookmarkStart w:id="6478" w:name="_Toc19498398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r>
        <w:t>Properties Common to All Simple Types with Text representation</w:t>
      </w:r>
      <w:bookmarkEnd w:id="6470"/>
      <w:bookmarkEnd w:id="6471"/>
      <w:bookmarkEnd w:id="6472"/>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473"/>
          <w:bookmarkEnd w:id="6474"/>
          <w:bookmarkEnd w:id="6475"/>
          <w:bookmarkEnd w:id="6476"/>
          <w:bookmarkEnd w:id="6477"/>
          <w:bookmarkEnd w:id="6478"/>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6479"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80" w:author="Mike Beckerle" w:date="2020-09-09T15:04:00Z">
              <w:r w:rsidR="00E62DDA" w:rsidRPr="00065302">
                <w:rPr>
                  <w:rStyle w:val="Hyperlink"/>
                </w:rPr>
                <w:fldChar w:fldCharType="separate"/>
              </w:r>
            </w:ins>
            <w:r w:rsidR="00404DC4" w:rsidRPr="00065302">
              <w:rPr>
                <w:rStyle w:val="Hyperlink"/>
              </w:rPr>
              <w:t>9.3</w:t>
            </w:r>
            <w:ins w:id="6481"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w:t>
            </w:r>
            <w:ins w:id="6482"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6483" w:author="Mike Beckerle" w:date="2020-04-23T19:02:00Z">
              <w:r w:rsidRPr="00065302">
                <w:rPr>
                  <w:rStyle w:val="Hyperlink"/>
                </w:rPr>
                <w:fldChar w:fldCharType="separate"/>
              </w:r>
            </w:ins>
            <w:r w:rsidR="00404DC4" w:rsidRPr="00065302">
              <w:rPr>
                <w:rStyle w:val="Hyperlink"/>
                <w:rFonts w:eastAsia="Arial Unicode MS"/>
              </w:rPr>
              <w:t>13.4</w:t>
            </w:r>
            <w:ins w:id="6484" w:author="Mike Beckerle" w:date="2020-04-23T19:02:00Z">
              <w:r w:rsidRPr="00065302">
                <w:rPr>
                  <w:rStyle w:val="Hyperlink"/>
                </w:rPr>
                <w:fldChar w:fldCharType="end"/>
              </w:r>
              <w:r>
                <w:rPr>
                  <w:rFonts w:eastAsia="Arial Unicode MS"/>
                </w:rPr>
                <w:t>)</w:t>
              </w:r>
            </w:ins>
            <w:r>
              <w:rPr>
                <w:rFonts w:eastAsia="Arial Unicode MS"/>
              </w:rPr>
              <w:t>, dfdl:textNumberJustification</w:t>
            </w:r>
            <w:ins w:id="6485"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6486" w:author="Mike Beckerle" w:date="2020-04-23T19:02:00Z">
              <w:r w:rsidRPr="00065302">
                <w:rPr>
                  <w:rStyle w:val="Hyperlink"/>
                </w:rPr>
                <w:fldChar w:fldCharType="separate"/>
              </w:r>
            </w:ins>
            <w:r w:rsidR="00404DC4" w:rsidRPr="00065302">
              <w:rPr>
                <w:rStyle w:val="Hyperlink"/>
                <w:rFonts w:eastAsia="Arial Unicode MS"/>
              </w:rPr>
              <w:t>13.6</w:t>
            </w:r>
            <w:ins w:id="6487" w:author="Mike Beckerle" w:date="2020-04-23T19:02:00Z">
              <w:r w:rsidRPr="00065302">
                <w:rPr>
                  <w:rStyle w:val="Hyperlink"/>
                </w:rPr>
                <w:fldChar w:fldCharType="end"/>
              </w:r>
              <w:r>
                <w:rPr>
                  <w:rFonts w:eastAsia="Arial Unicode MS"/>
                </w:rPr>
                <w:t>)</w:t>
              </w:r>
            </w:ins>
            <w:r>
              <w:rPr>
                <w:rFonts w:eastAsia="Arial Unicode MS"/>
              </w:rPr>
              <w:t>,</w:t>
            </w:r>
            <w:r>
              <w:t xml:space="preserve"> dfdl:textBooleanJustification</w:t>
            </w:r>
            <w:ins w:id="6488"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6489" w:author="Mike Beckerle" w:date="2020-04-23T19:03:00Z">
              <w:r w:rsidRPr="00065302">
                <w:rPr>
                  <w:rStyle w:val="Hyperlink"/>
                </w:rPr>
                <w:fldChar w:fldCharType="separate"/>
              </w:r>
            </w:ins>
            <w:r w:rsidR="00404DC4" w:rsidRPr="00065302">
              <w:rPr>
                <w:rStyle w:val="Hyperlink"/>
              </w:rPr>
              <w:t>13.9</w:t>
            </w:r>
            <w:ins w:id="6490" w:author="Mike Beckerle" w:date="2020-04-23T19:03:00Z">
              <w:r w:rsidRPr="00065302">
                <w:rPr>
                  <w:rStyle w:val="Hyperlink"/>
                </w:rPr>
                <w:fldChar w:fldCharType="end"/>
              </w:r>
              <w:r>
                <w:t>)</w:t>
              </w:r>
            </w:ins>
            <w:r>
              <w:t>,</w:t>
            </w:r>
            <w:r>
              <w:rPr>
                <w:rFonts w:eastAsia="Arial Unicode MS"/>
              </w:rPr>
              <w:t xml:space="preserve"> or dfdl:textCalendarJustification</w:t>
            </w:r>
            <w:ins w:id="6491"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6492" w:author="Mike Beckerle" w:date="2020-04-23T19:03:00Z">
              <w:r w:rsidRPr="00065302">
                <w:rPr>
                  <w:rStyle w:val="Hyperlink"/>
                </w:rPr>
                <w:fldChar w:fldCharType="separate"/>
              </w:r>
            </w:ins>
            <w:r w:rsidR="00404DC4" w:rsidRPr="00065302">
              <w:rPr>
                <w:rStyle w:val="Hyperlink"/>
                <w:rFonts w:eastAsia="Arial Unicode MS"/>
              </w:rPr>
              <w:t>13.12</w:t>
            </w:r>
            <w:ins w:id="6493" w:author="Mike Beckerle" w:date="2020-04-23T19:03:00Z">
              <w:r w:rsidRPr="00065302">
                <w:rPr>
                  <w:rStyle w:val="Hyperlink"/>
                </w:rPr>
                <w:fldChar w:fldCharType="end"/>
              </w:r>
            </w:ins>
            <w:ins w:id="6494"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ins w:id="6495"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96" w:author="Mike Beckerle" w:date="2020-09-09T15:04:00Z">
              <w:r w:rsidR="00E62DDA" w:rsidRPr="00065302">
                <w:rPr>
                  <w:rStyle w:val="Hyperlink"/>
                </w:rPr>
                <w:fldChar w:fldCharType="separate"/>
              </w:r>
            </w:ins>
            <w:r w:rsidR="00404DC4" w:rsidRPr="00065302">
              <w:rPr>
                <w:rStyle w:val="Hyperlink"/>
              </w:rPr>
              <w:t>9.3</w:t>
            </w:r>
            <w:ins w:id="6497" w:author="Mike Beckerle" w:date="2020-09-09T15:04:00Z">
              <w:r w:rsidR="00E62DDA" w:rsidRPr="00065302">
                <w:rPr>
                  <w:rStyle w:val="Hyperlink"/>
                </w:rPr>
                <w:fldChar w:fldCharType="end"/>
              </w:r>
              <w:r w:rsidR="00E62DDA">
                <w:t>.</w:t>
              </w:r>
            </w:ins>
            <w:del w:id="6498"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6A192DEE" w:rsidR="000E1214" w:rsidRDefault="00A87198">
      <w:pPr>
        <w:pStyle w:val="Caption"/>
      </w:pPr>
      <w:bookmarkStart w:id="6499" w:name="_Toc226450745"/>
      <w:bookmarkStart w:id="6500" w:name="_Ref228950351"/>
      <w:r>
        <w:t xml:space="preserve">Table </w:t>
      </w:r>
      <w:fldSimple w:instr=" SEQ Table \* ARABIC ">
        <w:r w:rsidR="00404DC4">
          <w:rPr>
            <w:noProof/>
          </w:rPr>
          <w:t>26</w:t>
        </w:r>
      </w:fldSimple>
      <w:r>
        <w:t xml:space="preserve"> Properties Common to All Simple Types with Text Representation</w:t>
      </w:r>
    </w:p>
    <w:p w14:paraId="549B6578" w14:textId="77777777" w:rsidR="000E1214" w:rsidRDefault="00A87198" w:rsidP="002439DA">
      <w:pPr>
        <w:pStyle w:val="Heading3"/>
        <w:rPr>
          <w:rFonts w:eastAsia="Times New Roman"/>
        </w:rPr>
      </w:pPr>
      <w:bookmarkStart w:id="6501" w:name="_Toc243112828"/>
      <w:bookmarkStart w:id="6502" w:name="_Ref250479270"/>
      <w:bookmarkStart w:id="6503" w:name="_Toc349042748"/>
      <w:bookmarkStart w:id="6504" w:name="_Toc50721291"/>
      <w:r>
        <w:rPr>
          <w:rFonts w:eastAsia="Times New Roman"/>
        </w:rPr>
        <w:t>The dfdl:escapeScheme Properties</w:t>
      </w:r>
      <w:bookmarkEnd w:id="6499"/>
      <w:bookmarkEnd w:id="6500"/>
      <w:bookmarkEnd w:id="6501"/>
      <w:bookmarkEnd w:id="6502"/>
      <w:bookmarkEnd w:id="6503"/>
      <w:bookmarkEnd w:id="6504"/>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The use of a pair of escape strings to cause the enclosed group of characters to be interpreted literally. The ending escape string is escaped by the escape 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77777777" w:rsidR="000E1214" w:rsidRDefault="00A87198">
            <w:pPr>
              <w:rPr>
                <w:rFonts w:eastAsia="MS Mincho"/>
              </w:rPr>
            </w:pPr>
            <w:r>
              <w:rPr>
                <w:rFonts w:cs="Arial"/>
              </w:rPr>
              <w:t xml:space="preserve">When parsing, it is a processing error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6505" w:author="Mike Beckerle" w:date="2020-09-15T12:58:00Z">
              <w:r w:rsidDel="003558CF">
                <w:rPr>
                  <w:rFonts w:eastAsia="MS Mincho"/>
                </w:rPr>
                <w:delText xml:space="preserve">should </w:delText>
              </w:r>
            </w:del>
            <w:ins w:id="6506"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r>
              <w:rPr>
                <w:rFonts w:cs="Arial"/>
              </w:rPr>
              <w:t>dfdl:escapeBlockStart at the start of the data</w:t>
            </w:r>
          </w:p>
          <w:p w14:paraId="0EC35389" w14:textId="77777777" w:rsidR="000E1214" w:rsidRDefault="00A87198">
            <w:pPr>
              <w:numPr>
                <w:ilvl w:val="0"/>
                <w:numId w:val="104"/>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r>
              <w:rPr>
                <w:lang w:eastAsia="en-GB"/>
              </w:rPr>
              <w:t>dfdl:escapeCharacter (escaped by dfdl:escapeEscapeCharacter)</w:t>
            </w:r>
          </w:p>
          <w:p w14:paraId="4E1BEBBE" w14:textId="77777777" w:rsidR="000E1214" w:rsidRDefault="00A87198">
            <w:pPr>
              <w:pStyle w:val="ListParagraph"/>
              <w:numPr>
                <w:ilvl w:val="0"/>
                <w:numId w:val="105"/>
              </w:numPr>
              <w:rPr>
                <w:lang w:eastAsia="en-GB"/>
              </w:rPr>
            </w:pPr>
            <w:r>
              <w:rPr>
                <w:lang w:eastAsia="en-GB"/>
              </w:rPr>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r>
              <w:rPr>
                <w:lang w:eastAsia="en-GB"/>
              </w:rPr>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9C50CDB" w:rsidR="000E1214" w:rsidRDefault="00A87198">
      <w:pPr>
        <w:pStyle w:val="Caption"/>
      </w:pPr>
      <w:r>
        <w:t xml:space="preserve">Table </w:t>
      </w:r>
      <w:fldSimple w:instr=" SEQ Table \* ARABIC ">
        <w:r w:rsidR="00404DC4">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dfdl:escapeScheme annotation with the following </w:t>
      </w:r>
      <w:commentRangeStart w:id="6507"/>
      <w:r>
        <w:rPr>
          <w:lang w:eastAsia="en-GB"/>
        </w:rPr>
        <w:t>properties</w:t>
      </w:r>
      <w:commentRangeEnd w:id="6507"/>
      <w:r>
        <w:rPr>
          <w:rStyle w:val="CommentReference"/>
        </w:rPr>
        <w:commentReference w:id="6507"/>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r>
        <w:rPr>
          <w:lang w:eastAsia="en-GB"/>
        </w:rPr>
        <w:t>dfdl:escapeBlockStart="start"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r>
        <w:rPr>
          <w:lang w:eastAsia="en-GB"/>
        </w:rPr>
        <w:t>dfdl:escapeBlockEnd="end"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r>
        <w:rPr>
          <w:lang w:eastAsia="en-GB"/>
        </w:rPr>
        <w:t>dfdl:escapeEscapeCharacter="#"</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p>
    <w:p w14:paraId="3E2D086B" w14:textId="6BC7845B" w:rsidR="000E1214" w:rsidRDefault="00A87198">
      <w:pPr>
        <w:rPr>
          <w:ins w:id="6508" w:author="Mike Beckerle" w:date="2020-04-23T19:07:00Z"/>
          <w:lang w:eastAsia="en-GB"/>
        </w:rPr>
      </w:pPr>
      <w:r>
        <w:rPr>
          <w:lang w:eastAsia="en-GB"/>
        </w:rPr>
        <w:t xml:space="preserve">In this scenario, the data is not compliant with the escape scheme, and the DFDL </w:t>
      </w:r>
      <w:del w:id="6509" w:author="Mike Beckerle" w:date="2020-09-10T16:29:00Z">
        <w:r w:rsidDel="008E7C14">
          <w:rPr>
            <w:lang w:eastAsia="en-GB"/>
          </w:rPr>
          <w:delText xml:space="preserve">serializer </w:delText>
        </w:r>
      </w:del>
      <w:ins w:id="6510" w:author="Mike Beckerle" w:date="2020-09-10T16:29:00Z">
        <w:r w:rsidR="008E7C14">
          <w:rPr>
            <w:lang w:eastAsia="en-GB"/>
          </w:rPr>
          <w:t xml:space="preserve">unparser </w:t>
        </w:r>
      </w:ins>
      <w:del w:id="6511" w:author="Mike Beckerle" w:date="2020-09-10T16:30:00Z">
        <w:r w:rsidDel="008E7C14">
          <w:rPr>
            <w:lang w:eastAsia="en-GB"/>
          </w:rPr>
          <w:delText xml:space="preserve">must </w:delText>
        </w:r>
      </w:del>
      <w:ins w:id="6512"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6513"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6514" w:author="Mike Beckerle" w:date="2020-04-23T19:07:00Z">
        <w:r w:rsidRPr="00065302">
          <w:rPr>
            <w:rStyle w:val="Hyperlink"/>
          </w:rPr>
          <w:fldChar w:fldCharType="separate"/>
        </w:r>
      </w:ins>
      <w:r w:rsidR="00404DC4" w:rsidRPr="00065302">
        <w:rPr>
          <w:rStyle w:val="Hyperlink"/>
        </w:rPr>
        <w:t>Appendix A: Escape Scheme Use Cases</w:t>
      </w:r>
      <w:ins w:id="6515" w:author="Mike Beckerle" w:date="2020-04-23T19:07:00Z">
        <w:r w:rsidRPr="00065302">
          <w:rPr>
            <w:rStyle w:val="Hyperlink"/>
          </w:rPr>
          <w:fldChar w:fldCharType="end"/>
        </w:r>
      </w:ins>
      <w:ins w:id="6516" w:author="Mike Beckerle" w:date="2020-04-23T19:08:00Z">
        <w:r>
          <w:rPr>
            <w:lang w:eastAsia="en-GB"/>
          </w:rPr>
          <w:t>.</w:t>
        </w:r>
      </w:ins>
    </w:p>
    <w:p w14:paraId="45C341CF" w14:textId="77777777" w:rsidR="000E1214" w:rsidRDefault="00A87198" w:rsidP="00893233">
      <w:pPr>
        <w:pStyle w:val="Heading2"/>
      </w:pPr>
      <w:r>
        <w:br w:type="page"/>
      </w:r>
      <w:bookmarkStart w:id="6517" w:name="_Toc322911338"/>
      <w:bookmarkStart w:id="6518" w:name="_Toc322911653"/>
      <w:bookmarkStart w:id="6519" w:name="_Toc322911901"/>
      <w:bookmarkStart w:id="6520" w:name="_Toc322912192"/>
      <w:bookmarkStart w:id="6521" w:name="_Toc329093041"/>
      <w:bookmarkStart w:id="6522" w:name="_Toc332701554"/>
      <w:bookmarkStart w:id="6523" w:name="_Toc332701858"/>
      <w:bookmarkStart w:id="6524" w:name="_Toc332711652"/>
      <w:bookmarkStart w:id="6525" w:name="_Toc332711960"/>
      <w:bookmarkStart w:id="6526" w:name="_Toc332712262"/>
      <w:bookmarkStart w:id="6527" w:name="_Toc332724178"/>
      <w:bookmarkStart w:id="6528" w:name="_Toc332724478"/>
      <w:bookmarkStart w:id="6529" w:name="_Toc341102774"/>
      <w:bookmarkStart w:id="6530" w:name="_Toc347241509"/>
      <w:bookmarkStart w:id="6531" w:name="_Toc347744702"/>
      <w:bookmarkStart w:id="6532" w:name="_Toc348984485"/>
      <w:bookmarkStart w:id="6533" w:name="_Toc348984790"/>
      <w:bookmarkStart w:id="6534" w:name="_Toc349037954"/>
      <w:bookmarkStart w:id="6535" w:name="_Toc349038256"/>
      <w:bookmarkStart w:id="6536" w:name="_Toc349042749"/>
      <w:bookmarkStart w:id="6537" w:name="_Toc349642163"/>
      <w:bookmarkStart w:id="6538" w:name="_Toc351912747"/>
      <w:bookmarkStart w:id="6539" w:name="_Toc351914768"/>
      <w:bookmarkStart w:id="6540" w:name="_Toc351915234"/>
      <w:bookmarkStart w:id="6541" w:name="_Toc361231291"/>
      <w:bookmarkStart w:id="6542" w:name="_Toc361231817"/>
      <w:bookmarkStart w:id="6543" w:name="_Toc362445115"/>
      <w:bookmarkStart w:id="6544" w:name="_Toc363909037"/>
      <w:bookmarkStart w:id="6545" w:name="_Toc364463461"/>
      <w:bookmarkStart w:id="6546" w:name="_Toc366078064"/>
      <w:bookmarkStart w:id="6547" w:name="_Toc366078683"/>
      <w:bookmarkStart w:id="6548" w:name="_Toc366079668"/>
      <w:bookmarkStart w:id="6549" w:name="_Toc366080280"/>
      <w:bookmarkStart w:id="6550" w:name="_Toc366080889"/>
      <w:bookmarkStart w:id="6551" w:name="_Toc366505229"/>
      <w:bookmarkStart w:id="6552" w:name="_Toc366508598"/>
      <w:bookmarkStart w:id="6553" w:name="_Toc366513099"/>
      <w:bookmarkStart w:id="6554" w:name="_Toc366574288"/>
      <w:bookmarkStart w:id="6555" w:name="_Toc366578081"/>
      <w:bookmarkStart w:id="6556" w:name="_Toc366578675"/>
      <w:bookmarkStart w:id="6557" w:name="_Toc366579267"/>
      <w:bookmarkStart w:id="6558" w:name="_Toc366579858"/>
      <w:bookmarkStart w:id="6559" w:name="_Toc366580450"/>
      <w:bookmarkStart w:id="6560" w:name="_Toc366581041"/>
      <w:bookmarkStart w:id="6561" w:name="_Toc366581633"/>
      <w:bookmarkStart w:id="6562" w:name="_Toc243112829"/>
      <w:bookmarkStart w:id="6563" w:name="_Toc349042750"/>
      <w:bookmarkStart w:id="6564" w:name="_Toc50721292"/>
      <w:bookmarkStart w:id="6565" w:name="_Toc177399098"/>
      <w:bookmarkStart w:id="6566" w:name="_Toc175057385"/>
      <w:bookmarkStart w:id="6567" w:name="_Toc199516321"/>
      <w:bookmarkStart w:id="6568" w:name="_Toc194983985"/>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r>
        <w:t>Properties for Bidirectional support for All Simple Types with Text representation</w:t>
      </w:r>
      <w:bookmarkEnd w:id="6562"/>
      <w:bookmarkEnd w:id="6563"/>
      <w:bookmarkEnd w:id="6564"/>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1A7E4120" w:rsidR="000E1214" w:rsidRDefault="00A87198">
      <w:pPr>
        <w:pStyle w:val="Caption"/>
      </w:pPr>
      <w:r>
        <w:t xml:space="preserve">Table </w:t>
      </w:r>
      <w:fldSimple w:instr=" SEQ Table \* ARABIC ">
        <w:r w:rsidR="00404DC4">
          <w:rPr>
            <w:noProof/>
          </w:rPr>
          <w:t>28</w:t>
        </w:r>
      </w:fldSimple>
      <w:r>
        <w:t xml:space="preserve"> Properties for Bidirectional support for All Simple Types with Text representation</w:t>
      </w:r>
    </w:p>
    <w:p w14:paraId="79A24AA3" w14:textId="4C399DCB" w:rsidR="000E1214" w:rsidRDefault="00A87198" w:rsidP="00893233">
      <w:pPr>
        <w:pStyle w:val="Heading2"/>
      </w:pPr>
      <w:bookmarkStart w:id="6569" w:name="_Ref38560927"/>
      <w:bookmarkStart w:id="6570" w:name="_Toc50721293"/>
      <w:bookmarkStart w:id="6571" w:name="_Toc243112830"/>
      <w:bookmarkStart w:id="6572" w:name="_Toc349042751"/>
      <w:r>
        <w:t xml:space="preserve">Properties Specific to </w:t>
      </w:r>
      <w:bookmarkEnd w:id="6410"/>
      <w:bookmarkEnd w:id="6411"/>
      <w:r>
        <w:t>String</w:t>
      </w:r>
      <w:bookmarkEnd w:id="6565"/>
      <w:bookmarkEnd w:id="6566"/>
      <w:bookmarkEnd w:id="6567"/>
      <w:bookmarkEnd w:id="6568"/>
      <w:bookmarkEnd w:id="6569"/>
      <w:bookmarkEnd w:id="6570"/>
      <w:r>
        <w:t xml:space="preserve"> </w:t>
      </w:r>
      <w:bookmarkEnd w:id="6571"/>
      <w:bookmarkEnd w:id="6572"/>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pPr>
              <w:numPr>
                <w:ilvl w:val="0"/>
                <w:numId w:val="108"/>
              </w:numPr>
              <w:rPr>
                <w:rFonts w:eastAsia="Arial Unicode MS"/>
              </w:rPr>
            </w:pPr>
            <w:r>
              <w:rPr>
                <w:rFonts w:eastAsia="Arial Unicode MS"/>
              </w:rPr>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%#rXX;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6573" w:author="Mike Beckerle" w:date="2020-04-23T19:11:00Z"/>
                <w:rFonts w:cs="Arial"/>
              </w:rPr>
            </w:pPr>
            <w:r>
              <w:rPr>
                <w:rFonts w:cs="Arial"/>
              </w:rPr>
              <w:t xml:space="preserve">'yes' means if the logical type is xs:string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6574" w:author="Mike Beckerle" w:date="2020-04-23T19:11:00Z">
              <w:r>
                <w:rPr>
                  <w:rFonts w:cs="Arial"/>
                </w:rPr>
                <w:t xml:space="preserve">This property is </w:t>
              </w:r>
            </w:ins>
            <w:ins w:id="6575" w:author="Mike Beckerle" w:date="2020-04-23T19:13:00Z">
              <w:r>
                <w:rPr>
                  <w:rFonts w:cs="Arial"/>
                </w:rPr>
                <w:t>needed</w:t>
              </w:r>
            </w:ins>
            <w:ins w:id="6576" w:author="Mike Beckerle" w:date="2020-04-23T19:11:00Z">
              <w:r>
                <w:rPr>
                  <w:rFonts w:cs="Arial"/>
                </w:rPr>
                <w:t xml:space="preserve"> when an </w:t>
              </w:r>
            </w:ins>
            <w:ins w:id="6577" w:author="Mike Beckerle" w:date="2020-04-23T19:14:00Z">
              <w:r>
                <w:rPr>
                  <w:rFonts w:cs="Arial"/>
                </w:rPr>
                <w:t xml:space="preserve">DFDK schema </w:t>
              </w:r>
            </w:ins>
            <w:ins w:id="6578" w:author="Mike Beckerle" w:date="2020-04-23T19:11:00Z">
              <w:r>
                <w:rPr>
                  <w:rFonts w:cs="Arial"/>
                </w:rPr>
                <w:t>has specified lengths (usually fixed length</w:t>
              </w:r>
            </w:ins>
            <w:ins w:id="6579" w:author="Mike Beckerle" w:date="2020-04-23T19:12:00Z">
              <w:r>
                <w:rPr>
                  <w:rFonts w:cs="Arial"/>
                </w:rPr>
                <w:t>s)</w:t>
              </w:r>
            </w:ins>
            <w:ins w:id="6580" w:author="Mike Beckerle" w:date="2020-04-23T19:13:00Z">
              <w:r>
                <w:rPr>
                  <w:rFonts w:cs="Arial"/>
                </w:rPr>
                <w:t xml:space="preserve"> for strings.</w:t>
              </w:r>
            </w:ins>
            <w:ins w:id="6581" w:author="Mike Beckerle" w:date="2020-04-23T19:14:00Z">
              <w:r>
                <w:rPr>
                  <w:rFonts w:cs="Arial"/>
                </w:rPr>
                <w:t xml:space="preserve"> The strings in an </w:t>
              </w:r>
            </w:ins>
            <w:r w:rsidR="00933F0E">
              <w:rPr>
                <w:rFonts w:cs="Arial"/>
              </w:rPr>
              <w:t>Infoset</w:t>
            </w:r>
            <w:ins w:id="6582" w:author="Mike Beckerle" w:date="2020-04-23T19:14:00Z">
              <w:r>
                <w:rPr>
                  <w:rFonts w:cs="Arial"/>
                </w:rPr>
                <w:t xml:space="preserve"> being unparsed do not necessarily fit within those fixed lengths. This property provides the means to express whether this is</w:t>
              </w:r>
            </w:ins>
            <w:ins w:id="6583" w:author="Mike Beckerle" w:date="2020-04-23T19:15:00Z">
              <w:r>
                <w:rPr>
                  <w:rFonts w:cs="Arial"/>
                </w:rPr>
                <w:t xml:space="preserve"> an error, or the strings can be truncated to fit.</w:t>
              </w:r>
            </w:ins>
            <w:ins w:id="6584"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659AA259" w:rsidR="000E1214" w:rsidRDefault="00A87198">
      <w:pPr>
        <w:pStyle w:val="Caption"/>
      </w:pPr>
      <w:bookmarkStart w:id="6585" w:name="_Toc130873629"/>
      <w:bookmarkStart w:id="6586" w:name="_Toc140549601"/>
      <w:r>
        <w:t xml:space="preserve">Table </w:t>
      </w:r>
      <w:fldSimple w:instr=" SEQ Table \* ARABIC ">
        <w:r w:rsidR="00404DC4">
          <w:rPr>
            <w:noProof/>
          </w:rPr>
          <w:t>29</w:t>
        </w:r>
      </w:fldSimple>
      <w:r>
        <w:rPr>
          <w:noProof/>
        </w:rPr>
        <w:t xml:space="preserve"> </w:t>
      </w:r>
      <w:r>
        <w:t>Properties Specific to String</w:t>
      </w:r>
    </w:p>
    <w:p w14:paraId="5F9DDA7B" w14:textId="77777777" w:rsidR="000E1214" w:rsidRDefault="00A87198" w:rsidP="00893233">
      <w:pPr>
        <w:pStyle w:val="Heading2"/>
      </w:pPr>
      <w:bookmarkStart w:id="6587" w:name="_Toc229813808"/>
      <w:bookmarkStart w:id="6588" w:name="_Toc229814002"/>
      <w:bookmarkStart w:id="6589" w:name="_Toc349042752"/>
      <w:bookmarkStart w:id="6590" w:name="_Toc50721294"/>
      <w:bookmarkStart w:id="6591" w:name="_Toc177399100"/>
      <w:bookmarkStart w:id="6592" w:name="_Toc175057387"/>
      <w:bookmarkStart w:id="6593" w:name="_Toc199516324"/>
      <w:bookmarkStart w:id="6594" w:name="_Toc194983987"/>
      <w:bookmarkStart w:id="6595" w:name="_Toc243112831"/>
      <w:bookmarkStart w:id="6596" w:name="_Ref251144933"/>
      <w:bookmarkEnd w:id="6587"/>
      <w:bookmarkEnd w:id="6588"/>
      <w:r>
        <w:t>Properties Specific to Number with Text or Binary Representation</w:t>
      </w:r>
      <w:bookmarkEnd w:id="6589"/>
      <w:bookmarkEnd w:id="6590"/>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41F0B6F0" w:rsidR="000E1214" w:rsidRDefault="00A87198">
      <w:pPr>
        <w:pStyle w:val="Caption"/>
      </w:pPr>
      <w:r>
        <w:t xml:space="preserve">Table </w:t>
      </w:r>
      <w:ins w:id="6597"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6598"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6599" w:name="_Toc349042753"/>
      <w:bookmarkStart w:id="6600" w:name="_Ref38560978"/>
      <w:bookmarkStart w:id="6601" w:name="_Toc50721295"/>
      <w:r>
        <w:t xml:space="preserve">Properties Specific to </w:t>
      </w:r>
      <w:bookmarkEnd w:id="6585"/>
      <w:bookmarkEnd w:id="6586"/>
      <w:r>
        <w:t>Number</w:t>
      </w:r>
      <w:bookmarkEnd w:id="6591"/>
      <w:bookmarkEnd w:id="6592"/>
      <w:r>
        <w:t xml:space="preserve"> with Text </w:t>
      </w:r>
      <w:bookmarkEnd w:id="6593"/>
      <w:bookmarkEnd w:id="6594"/>
      <w:bookmarkEnd w:id="6595"/>
      <w:bookmarkEnd w:id="6596"/>
      <w:bookmarkEnd w:id="6599"/>
      <w:r>
        <w:t>Representation</w:t>
      </w:r>
      <w:bookmarkEnd w:id="6600"/>
      <w:bookmarkEnd w:id="6601"/>
    </w:p>
    <w:p w14:paraId="43B884EF" w14:textId="3921F569" w:rsidR="0019113C" w:rsidRPr="0019113C" w:rsidRDefault="00C6020E" w:rsidP="0019113C">
      <w:pPr>
        <w:pStyle w:val="nobreak"/>
      </w:pPr>
      <w:ins w:id="6602"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ins w:id="6603" w:author="Mike Beckerle" w:date="2020-09-09T17:16:00Z"/>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ins w:id="6604" w:author="Mike Beckerle" w:date="2020-09-09T17:06:00Z">
              <w:r w:rsidR="00895323">
                <w:rPr>
                  <w:rFonts w:eastAsia="Arial Unicode MS" w:cs="Arial"/>
                </w:rPr>
                <w:t xml:space="preserve"> In zoned repre</w:t>
              </w:r>
            </w:ins>
            <w:ins w:id="6605" w:author="Mike Beckerle" w:date="2020-09-09T17:07:00Z">
              <w:r w:rsidR="00895323">
                <w:rPr>
                  <w:rFonts w:eastAsia="Arial Unicode MS" w:cs="Arial"/>
                </w:rPr>
                <w:t>sentation e</w:t>
              </w:r>
            </w:ins>
            <w:ins w:id="6606" w:author="Mike Beckerle" w:date="2020-09-09T17:06:00Z">
              <w:r w:rsidR="00895323">
                <w:rPr>
                  <w:rFonts w:cs="Arial"/>
                  <w:color w:val="202122"/>
                  <w:sz w:val="21"/>
                  <w:szCs w:val="21"/>
                  <w:shd w:val="clear" w:color="auto" w:fill="FFFFFF"/>
                </w:rPr>
                <w:t xml:space="preserve">ach decimal digit is stored in one </w:t>
              </w:r>
            </w:ins>
            <w:ins w:id="6607" w:author="Mike Beckerle" w:date="2020-09-09T17:16:00Z">
              <w:r w:rsidR="00A75D80">
                <w:rPr>
                  <w:rFonts w:cs="Arial"/>
                  <w:color w:val="202122"/>
                  <w:sz w:val="21"/>
                  <w:szCs w:val="21"/>
                  <w:shd w:val="clear" w:color="auto" w:fill="FFFFFF"/>
                </w:rPr>
                <w:t>c</w:t>
              </w:r>
            </w:ins>
            <w:ins w:id="6608" w:author="Mike Beckerle" w:date="2020-09-09T17:17:00Z">
              <w:r w:rsidR="00A75D80">
                <w:rPr>
                  <w:rFonts w:cs="Arial"/>
                  <w:color w:val="202122"/>
                  <w:sz w:val="21"/>
                  <w:szCs w:val="21"/>
                  <w:shd w:val="clear" w:color="auto" w:fill="FFFFFF"/>
                </w:rPr>
                <w:t>haracter code point (usually 1 byte),</w:t>
              </w:r>
            </w:ins>
            <w:ins w:id="6609" w:author="Mike Beckerle" w:date="2020-09-09T17:06:00Z">
              <w:r w:rsidR="00895323">
                <w:rPr>
                  <w:rFonts w:cs="Arial"/>
                  <w:color w:val="202122"/>
                  <w:sz w:val="21"/>
                  <w:szCs w:val="21"/>
                  <w:shd w:val="clear" w:color="auto" w:fill="FFFFFF"/>
                </w:rPr>
                <w:t xml:space="preserve"> with the l</w:t>
              </w:r>
            </w:ins>
            <w:ins w:id="6610" w:author="Mike Beckerle" w:date="2020-09-09T17:07:00Z">
              <w:r w:rsidR="00895323">
                <w:rPr>
                  <w:rFonts w:cs="Arial"/>
                  <w:color w:val="202122"/>
                  <w:sz w:val="21"/>
                  <w:szCs w:val="21"/>
                  <w:shd w:val="clear" w:color="auto" w:fill="FFFFFF"/>
                </w:rPr>
                <w:t>east</w:t>
              </w:r>
            </w:ins>
            <w:ins w:id="6611" w:author="Mike Beckerle" w:date="2020-09-09T17:10:00Z">
              <w:r w:rsidR="00F728D0">
                <w:rPr>
                  <w:rFonts w:cs="Arial"/>
                  <w:color w:val="202122"/>
                  <w:sz w:val="21"/>
                  <w:szCs w:val="21"/>
                  <w:shd w:val="clear" w:color="auto" w:fill="FFFFFF"/>
                </w:rPr>
                <w:t>-</w:t>
              </w:r>
            </w:ins>
            <w:ins w:id="6612" w:author="Mike Beckerle" w:date="2020-09-09T17:07:00Z">
              <w:r w:rsidR="00895323">
                <w:rPr>
                  <w:rFonts w:cs="Arial"/>
                  <w:color w:val="202122"/>
                  <w:sz w:val="21"/>
                  <w:szCs w:val="21"/>
                  <w:shd w:val="clear" w:color="auto" w:fill="FFFFFF"/>
                </w:rPr>
                <w:t>significant</w:t>
              </w:r>
            </w:ins>
            <w:ins w:id="6613" w:author="Mike Beckerle" w:date="2020-09-09T17:06:00Z">
              <w:r w:rsidR="00895323">
                <w:rPr>
                  <w:rFonts w:cs="Arial"/>
                  <w:color w:val="202122"/>
                  <w:sz w:val="21"/>
                  <w:szCs w:val="21"/>
                  <w:shd w:val="clear" w:color="auto" w:fill="FFFFFF"/>
                </w:rPr>
                <w:t xml:space="preserve"> four bits encoding the digit </w:t>
              </w:r>
            </w:ins>
            <w:ins w:id="6614" w:author="Mike Beckerle" w:date="2020-09-09T17:10:00Z">
              <w:r w:rsidR="00F728D0">
                <w:rPr>
                  <w:rFonts w:cs="Arial"/>
                  <w:color w:val="202122"/>
                  <w:sz w:val="21"/>
                  <w:szCs w:val="21"/>
                  <w:shd w:val="clear" w:color="auto" w:fill="FFFFFF"/>
                </w:rPr>
                <w:t xml:space="preserve">value </w:t>
              </w:r>
            </w:ins>
            <w:ins w:id="6615" w:author="Mike Beckerle" w:date="2020-09-09T17:07:00Z">
              <w:r w:rsidR="00895323">
                <w:rPr>
                  <w:rFonts w:cs="Arial"/>
                  <w:color w:val="202122"/>
                  <w:sz w:val="21"/>
                  <w:szCs w:val="21"/>
                  <w:shd w:val="clear" w:color="auto" w:fill="FFFFFF"/>
                </w:rPr>
                <w:t>0 through 9</w:t>
              </w:r>
            </w:ins>
            <w:ins w:id="6616" w:author="Mike Beckerle" w:date="2020-09-09T17:06:00Z">
              <w:r w:rsidR="00895323">
                <w:rPr>
                  <w:rFonts w:cs="Arial"/>
                  <w:color w:val="202122"/>
                  <w:sz w:val="21"/>
                  <w:szCs w:val="21"/>
                  <w:shd w:val="clear" w:color="auto" w:fill="FFFFFF"/>
                </w:rPr>
                <w:t xml:space="preserve">. The </w:t>
              </w:r>
            </w:ins>
            <w:ins w:id="6617" w:author="Mike Beckerle" w:date="2020-09-09T17:07:00Z">
              <w:r w:rsidR="00895323">
                <w:rPr>
                  <w:rFonts w:cs="Arial"/>
                  <w:color w:val="202122"/>
                  <w:sz w:val="21"/>
                  <w:szCs w:val="21"/>
                  <w:shd w:val="clear" w:color="auto" w:fill="FFFFFF"/>
                </w:rPr>
                <w:t xml:space="preserve">most-significant </w:t>
              </w:r>
            </w:ins>
            <w:ins w:id="6618" w:author="Mike Beckerle" w:date="2020-09-09T17:06:00Z">
              <w:r w:rsidR="00895323">
                <w:rPr>
                  <w:rFonts w:cs="Arial"/>
                  <w:color w:val="202122"/>
                  <w:sz w:val="21"/>
                  <w:szCs w:val="21"/>
                  <w:shd w:val="clear" w:color="auto" w:fill="FFFFFF"/>
                </w:rPr>
                <w:t xml:space="preserve">four bits, called the "zone" bits, are usually set to a fixed value </w:t>
              </w:r>
            </w:ins>
            <w:ins w:id="6619" w:author="Mike Beckerle" w:date="2020-09-09T17:12:00Z">
              <w:r w:rsidR="00F728D0">
                <w:rPr>
                  <w:rFonts w:cs="Arial"/>
                  <w:color w:val="202122"/>
                  <w:sz w:val="21"/>
                  <w:szCs w:val="21"/>
                  <w:shd w:val="clear" w:color="auto" w:fill="FFFFFF"/>
                </w:rPr>
                <w:t>T</w:t>
              </w:r>
            </w:ins>
            <w:ins w:id="6620" w:author="Mike Beckerle" w:date="2020-09-09T17:11:00Z">
              <w:r w:rsidR="00F728D0">
                <w:rPr>
                  <w:rFonts w:cs="Arial"/>
                  <w:color w:val="202122"/>
                  <w:sz w:val="21"/>
                  <w:szCs w:val="21"/>
                  <w:shd w:val="clear" w:color="auto" w:fill="FFFFFF"/>
                </w:rPr>
                <w:t xml:space="preserve">ypically these zone bits are </w:t>
              </w:r>
            </w:ins>
            <w:ins w:id="6621" w:author="Mike Beckerle" w:date="2020-09-09T17:12:00Z">
              <w:r w:rsidR="00F728D0">
                <w:rPr>
                  <w:rFonts w:cs="Arial"/>
                  <w:color w:val="202122"/>
                  <w:sz w:val="21"/>
                  <w:szCs w:val="21"/>
                  <w:shd w:val="clear" w:color="auto" w:fill="FFFFFF"/>
                </w:rPr>
                <w:t xml:space="preserve">hex </w:t>
              </w:r>
            </w:ins>
            <w:ins w:id="6622" w:author="Mike Beckerle" w:date="2020-09-09T17:08:00Z">
              <w:r w:rsidR="00895323">
                <w:rPr>
                  <w:rFonts w:cs="Arial"/>
                  <w:color w:val="202122"/>
                  <w:sz w:val="21"/>
                  <w:szCs w:val="21"/>
                  <w:shd w:val="clear" w:color="auto" w:fill="FFFFFF"/>
                </w:rPr>
                <w:t xml:space="preserve">F </w:t>
              </w:r>
            </w:ins>
            <w:ins w:id="6623" w:author="Mike Beckerle" w:date="2020-09-09T17:10:00Z">
              <w:r w:rsidR="00F728D0">
                <w:rPr>
                  <w:rFonts w:cs="Arial"/>
                  <w:color w:val="202122"/>
                  <w:sz w:val="21"/>
                  <w:szCs w:val="21"/>
                  <w:shd w:val="clear" w:color="auto" w:fill="FFFFFF"/>
                </w:rPr>
                <w:t xml:space="preserve">in EBCDIC encodings </w:t>
              </w:r>
            </w:ins>
            <w:ins w:id="6624" w:author="Mike Beckerle" w:date="2020-09-09T17:08:00Z">
              <w:r w:rsidR="00895323">
                <w:rPr>
                  <w:rFonts w:cs="Arial"/>
                  <w:color w:val="202122"/>
                  <w:sz w:val="21"/>
                  <w:szCs w:val="21"/>
                  <w:shd w:val="clear" w:color="auto" w:fill="FFFFFF"/>
                </w:rPr>
                <w:t xml:space="preserve">or 3 </w:t>
              </w:r>
            </w:ins>
            <w:ins w:id="6625" w:author="Mike Beckerle" w:date="2020-09-09T17:11:00Z">
              <w:r w:rsidR="00F728D0">
                <w:rPr>
                  <w:rFonts w:cs="Arial"/>
                  <w:color w:val="202122"/>
                  <w:sz w:val="21"/>
                  <w:szCs w:val="21"/>
                  <w:shd w:val="clear" w:color="auto" w:fill="FFFFFF"/>
                </w:rPr>
                <w:t>in ASCII encodings</w:t>
              </w:r>
            </w:ins>
            <w:ins w:id="6626" w:author="Mike Beckerle" w:date="2020-09-09T17:08:00Z">
              <w:r w:rsidR="00895323">
                <w:rPr>
                  <w:rFonts w:cs="Arial"/>
                  <w:color w:val="202122"/>
                  <w:sz w:val="21"/>
                  <w:szCs w:val="21"/>
                  <w:shd w:val="clear" w:color="auto" w:fill="FFFFFF"/>
                </w:rPr>
                <w:t xml:space="preserve"> </w:t>
              </w:r>
            </w:ins>
            <w:ins w:id="6627" w:author="Mike Beckerle" w:date="2020-09-09T17:06:00Z">
              <w:r w:rsidR="00895323">
                <w:rPr>
                  <w:rFonts w:cs="Arial"/>
                  <w:color w:val="202122"/>
                  <w:sz w:val="21"/>
                  <w:szCs w:val="21"/>
                  <w:shd w:val="clear" w:color="auto" w:fill="FFFFFF"/>
                </w:rPr>
                <w:t>so that the byte holds a character value corresponding to the digit</w:t>
              </w:r>
            </w:ins>
            <w:ins w:id="6628" w:author="Mike Beckerle" w:date="2020-09-09T17:13:00Z">
              <w:r w:rsidR="00A75D80">
                <w:rPr>
                  <w:rFonts w:cs="Arial"/>
                  <w:color w:val="202122"/>
                  <w:sz w:val="21"/>
                  <w:szCs w:val="21"/>
                  <w:shd w:val="clear" w:color="auto" w:fill="FFFFFF"/>
                </w:rPr>
                <w:t>. H</w:t>
              </w:r>
            </w:ins>
            <w:ins w:id="6629" w:author="Mike Beckerle" w:date="2020-09-09T17:09:00Z">
              <w:r w:rsidR="00F728D0">
                <w:rPr>
                  <w:rFonts w:cs="Arial"/>
                  <w:color w:val="202122"/>
                  <w:sz w:val="21"/>
                  <w:szCs w:val="21"/>
                  <w:shd w:val="clear" w:color="auto" w:fill="FFFFFF"/>
                </w:rPr>
                <w:t>owever, in t</w:t>
              </w:r>
            </w:ins>
            <w:ins w:id="6630" w:author="Mike Beckerle" w:date="2020-09-09T17:08:00Z">
              <w:r w:rsidR="00895323">
                <w:rPr>
                  <w:rFonts w:cs="Arial"/>
                  <w:color w:val="202122"/>
                  <w:sz w:val="21"/>
                  <w:szCs w:val="21"/>
                  <w:shd w:val="clear" w:color="auto" w:fill="FFFFFF"/>
                </w:rPr>
                <w:t xml:space="preserve">he first or last </w:t>
              </w:r>
            </w:ins>
            <w:ins w:id="6631" w:author="Mike Beckerle" w:date="2020-09-09T17:17:00Z">
              <w:r w:rsidR="00A75D80">
                <w:rPr>
                  <w:rFonts w:cs="Arial"/>
                  <w:color w:val="202122"/>
                  <w:sz w:val="21"/>
                  <w:szCs w:val="21"/>
                  <w:shd w:val="clear" w:color="auto" w:fill="FFFFFF"/>
                </w:rPr>
                <w:t>character code</w:t>
              </w:r>
            </w:ins>
            <w:ins w:id="6632" w:author="Mike Beckerle" w:date="2020-09-09T17:08:00Z">
              <w:r w:rsidR="00895323">
                <w:rPr>
                  <w:rFonts w:cs="Arial"/>
                  <w:color w:val="202122"/>
                  <w:sz w:val="21"/>
                  <w:szCs w:val="21"/>
                  <w:shd w:val="clear" w:color="auto" w:fill="FFFFFF"/>
                </w:rPr>
                <w:t xml:space="preserve"> the zone bits are </w:t>
              </w:r>
            </w:ins>
            <w:ins w:id="6633" w:author="Mike Beckerle" w:date="2020-09-09T17:21:00Z">
              <w:r w:rsidR="007861A7">
                <w:rPr>
                  <w:rFonts w:cs="Arial"/>
                  <w:color w:val="202122"/>
                  <w:sz w:val="21"/>
                  <w:szCs w:val="21"/>
                  <w:shd w:val="clear" w:color="auto" w:fill="FFFFFF"/>
                </w:rPr>
                <w:t>modified</w:t>
              </w:r>
            </w:ins>
            <w:ins w:id="6634" w:author="Mike Beckerle" w:date="2020-09-09T17:22:00Z">
              <w:r w:rsidR="007861A7">
                <w:rPr>
                  <w:rFonts w:cs="Arial"/>
                  <w:color w:val="202122"/>
                  <w:sz w:val="21"/>
                  <w:szCs w:val="21"/>
                  <w:shd w:val="clear" w:color="auto" w:fill="FFFFFF"/>
                </w:rPr>
                <w:t xml:space="preserve"> to represent the sign of the number. This is </w:t>
              </w:r>
            </w:ins>
            <w:ins w:id="6635"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6636" w:author="Mike Beckerle" w:date="2020-09-09T17:22:00Z">
              <w:r w:rsidR="007861A7">
                <w:rPr>
                  <w:rFonts w:cs="Arial"/>
                  <w:i/>
                  <w:iCs/>
                  <w:color w:val="202122"/>
                  <w:sz w:val="21"/>
                  <w:szCs w:val="21"/>
                  <w:shd w:val="clear" w:color="auto" w:fill="FFFFFF"/>
                </w:rPr>
                <w:t xml:space="preserve"> sign</w:t>
              </w:r>
            </w:ins>
            <w:ins w:id="6637" w:author="Mike Beckerle" w:date="2020-09-09T17:21:00Z">
              <w:r w:rsidR="007861A7">
                <w:rPr>
                  <w:rFonts w:cs="Arial"/>
                  <w:color w:val="202122"/>
                  <w:sz w:val="21"/>
                  <w:szCs w:val="21"/>
                  <w:shd w:val="clear" w:color="auto" w:fill="FFFFFF"/>
                </w:rPr>
                <w:t xml:space="preserve"> since zoned representation</w:t>
              </w:r>
            </w:ins>
            <w:ins w:id="6638" w:author="Mike Beckerle" w:date="2020-09-09T17:23:00Z">
              <w:r w:rsidR="007861A7">
                <w:rPr>
                  <w:rFonts w:cs="Arial"/>
                  <w:color w:val="202122"/>
                  <w:sz w:val="21"/>
                  <w:szCs w:val="21"/>
                  <w:shd w:val="clear" w:color="auto" w:fill="FFFFFF"/>
                </w:rPr>
                <w:t xml:space="preserve"> originated</w:t>
              </w:r>
            </w:ins>
            <w:ins w:id="6639" w:author="Mike Beckerle" w:date="2020-09-09T17:21:00Z">
              <w:r w:rsidR="007861A7">
                <w:rPr>
                  <w:rFonts w:cs="Arial"/>
                  <w:color w:val="202122"/>
                  <w:sz w:val="21"/>
                  <w:szCs w:val="21"/>
                  <w:shd w:val="clear" w:color="auto" w:fill="FFFFFF"/>
                </w:rPr>
                <w:t xml:space="preserve"> when computers used punched ca</w:t>
              </w:r>
            </w:ins>
            <w:ins w:id="6640"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6641" w:author="Mike Beckerle" w:date="2020-09-09T17:16:00Z"/>
              </w:rPr>
            </w:pPr>
            <w:ins w:id="6642" w:author="Mike Beckerle" w:date="2020-09-09T17:16:00Z">
              <w:r>
                <w:rPr>
                  <w:iCs/>
                </w:rPr>
                <w:t xml:space="preserve">Which characters are used to represent modified ('overpunched') positive and negative signs, varies by encoding, COBOL compiler, and system. The code points are fixed for EBCDIC systems but not for ASCII. </w:t>
              </w:r>
            </w:ins>
          </w:p>
          <w:p w14:paraId="49DEADA9" w14:textId="6FA2D83F" w:rsidR="00A75D80" w:rsidRDefault="00A75D80" w:rsidP="00A75D80">
            <w:pPr>
              <w:rPr>
                <w:ins w:id="6643" w:author="Mike Beckerle" w:date="2020-09-09T17:17:00Z"/>
                <w:iCs/>
              </w:rPr>
            </w:pPr>
            <w:ins w:id="6644"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6645" w:author="Mike Beckerle" w:date="2020-09-09T17:06:00Z"/>
              </w:rPr>
            </w:pPr>
            <w:ins w:id="6646" w:author="Mike Beckerle" w:date="2020-09-09T17:17:00Z">
              <w:r>
                <w:rPr>
                  <w:iCs/>
                </w:rPr>
                <w:t>For ASCII-based encodings see the property dfdl:</w:t>
              </w:r>
            </w:ins>
            <w:ins w:id="6647" w:author="Mike Beckerle" w:date="2020-09-09T17:18:00Z">
              <w:r>
                <w:rPr>
                  <w:iCs/>
                </w:rPr>
                <w:t>textZonedSignStyle.</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77777777"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w:t>
            </w:r>
            <w:del w:id="6648" w:author="Mike Beckerle" w:date="2020-04-23T19:17:00Z">
              <w:r>
                <w:rPr>
                  <w:rFonts w:eastAsia="Arial Unicode MS" w:cs="Arial"/>
                </w:rPr>
                <w:delText>excess precision</w:delText>
              </w:r>
            </w:del>
            <w:ins w:id="6649"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ins w:id="6650" w:author="Mike Beckerle" w:date="2020-04-27T10:58:00Z"/>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ins w:id="6651" w:author="Mike Beckerle" w:date="2020-04-27T10:58:00Z"/>
                <w:rFonts w:eastAsia="Arial Unicode MS" w:cs="Arial"/>
              </w:rPr>
            </w:pPr>
            <w:ins w:id="6652" w:author="Mike Beckerle" w:date="2020-04-27T10:58:00Z">
              <w:r>
                <w:rPr>
                  <w:rFonts w:eastAsia="Arial Unicode MS" w:cs="Arial"/>
                </w:rPr>
                <w:t xml:space="preserve">The enum values have these </w:t>
              </w:r>
            </w:ins>
            <w:ins w:id="6653" w:author="Mike Beckerle" w:date="2020-04-27T11:03:00Z">
              <w:r>
                <w:rPr>
                  <w:rFonts w:eastAsia="Arial Unicode MS" w:cs="Arial"/>
                </w:rPr>
                <w:t>roun</w:t>
              </w:r>
            </w:ins>
            <w:ins w:id="6654" w:author="Mike Beckerle" w:date="2020-04-27T11:04:00Z">
              <w:r>
                <w:rPr>
                  <w:rFonts w:eastAsia="Arial Unicode MS" w:cs="Arial"/>
                </w:rPr>
                <w:t>ding directions</w:t>
              </w:r>
            </w:ins>
            <w:ins w:id="6655" w:author="Mike Beckerle" w:date="2020-04-27T10:58:00Z">
              <w:r>
                <w:rPr>
                  <w:rFonts w:eastAsia="Arial Unicode MS" w:cs="Arial"/>
                </w:rPr>
                <w:t>:</w:t>
              </w:r>
            </w:ins>
          </w:p>
          <w:p w14:paraId="366D0026" w14:textId="77777777" w:rsidR="000E1214" w:rsidRDefault="00A87198">
            <w:pPr>
              <w:pStyle w:val="ListParagraph"/>
              <w:numPr>
                <w:ilvl w:val="0"/>
                <w:numId w:val="110"/>
              </w:numPr>
              <w:rPr>
                <w:ins w:id="6656" w:author="Mike Beckerle" w:date="2020-04-27T11:04:00Z"/>
                <w:rFonts w:eastAsia="Arial Unicode MS" w:cs="Arial"/>
              </w:rPr>
            </w:pPr>
            <w:ins w:id="6657" w:author="Mike Beckerle" w:date="2020-04-27T10:58:00Z">
              <w:r>
                <w:rPr>
                  <w:rFonts w:eastAsia="Arial Unicode MS" w:cs="Arial"/>
                </w:rPr>
                <w:t xml:space="preserve">'roundCeiling' - </w:t>
              </w:r>
            </w:ins>
            <w:ins w:id="6658"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659" w:author="Mike Beckerle" w:date="2020-04-27T11:04:00Z"/>
                <w:rFonts w:eastAsia="Arial Unicode MS" w:cs="Arial"/>
              </w:rPr>
            </w:pPr>
            <w:ins w:id="6660" w:author="Mike Beckerle" w:date="2020-04-27T11:04:00Z">
              <w:r>
                <w:rPr>
                  <w:rFonts w:eastAsia="Arial Unicode MS" w:cs="Arial"/>
                </w:rPr>
                <w:t>'roundFloor' - toward negative infinity</w:t>
              </w:r>
            </w:ins>
          </w:p>
          <w:p w14:paraId="67411D4A" w14:textId="77777777" w:rsidR="000E1214" w:rsidRDefault="00A87198">
            <w:pPr>
              <w:pStyle w:val="ListParagraph"/>
              <w:numPr>
                <w:ilvl w:val="0"/>
                <w:numId w:val="110"/>
              </w:numPr>
              <w:rPr>
                <w:ins w:id="6661" w:author="Mike Beckerle" w:date="2020-04-27T11:05:00Z"/>
                <w:rFonts w:eastAsia="Arial Unicode MS" w:cs="Arial"/>
              </w:rPr>
            </w:pPr>
            <w:ins w:id="6662" w:author="Mike Beckerle" w:date="2020-04-27T11:04:00Z">
              <w:r>
                <w:rPr>
                  <w:rFonts w:eastAsia="Arial Unicode MS" w:cs="Arial"/>
                </w:rPr>
                <w:t>'round</w:t>
              </w:r>
            </w:ins>
            <w:ins w:id="6663" w:author="Unknown">
              <w:r>
                <w:rPr>
                  <w:rFonts w:eastAsia="Arial Unicode MS" w:cs="Arial"/>
                </w:rPr>
                <w:t>Down</w:t>
              </w:r>
            </w:ins>
            <w:ins w:id="6664"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665" w:author="Mike Beckerle" w:date="2020-04-27T11:06:00Z"/>
                <w:rFonts w:eastAsia="Arial Unicode MS" w:cs="Arial"/>
              </w:rPr>
            </w:pPr>
            <w:ins w:id="6666" w:author="Mike Beckerle" w:date="2020-04-27T11:05:00Z">
              <w:r>
                <w:rPr>
                  <w:rFonts w:eastAsia="Arial Unicode MS" w:cs="Arial"/>
                </w:rPr>
                <w:t xml:space="preserve">'roundUp' - </w:t>
              </w:r>
            </w:ins>
            <w:ins w:id="6667"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668" w:author="Mike Beckerle" w:date="2020-04-27T11:07:00Z"/>
                <w:rFonts w:eastAsia="Arial Unicode MS" w:cs="Arial"/>
              </w:rPr>
            </w:pPr>
            <w:ins w:id="6669" w:author="Mike Beckerle" w:date="2020-04-27T11:06:00Z">
              <w:r>
                <w:rPr>
                  <w:rFonts w:eastAsia="Arial Unicode MS" w:cs="Arial"/>
                </w:rPr>
                <w:t>'roundHalfEven' - toward nearest neighbor, except when both neighbors are equidistant</w:t>
              </w:r>
            </w:ins>
            <w:ins w:id="6670"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671" w:author="Mike Beckerle" w:date="2020-04-27T11:08:00Z"/>
                <w:rFonts w:eastAsia="Arial Unicode MS" w:cs="Arial"/>
              </w:rPr>
            </w:pPr>
            <w:ins w:id="6672" w:author="Mike Beckerle" w:date="2020-04-27T11:07:00Z">
              <w:r>
                <w:rPr>
                  <w:rFonts w:eastAsia="Arial Unicode MS" w:cs="Arial"/>
                </w:rPr>
                <w:t xml:space="preserve">'roundHalfDown' - toward nearest neighbor, except when both neighbors are equidistant, </w:t>
              </w:r>
            </w:ins>
            <w:ins w:id="6673"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674" w:author="Mike Beckerle" w:date="2020-04-27T11:09:00Z"/>
                <w:rFonts w:eastAsia="Arial Unicode MS" w:cs="Arial"/>
              </w:rPr>
            </w:pPr>
            <w:ins w:id="6675" w:author="Mike Beckerle" w:date="2020-04-27T11:08:00Z">
              <w:r>
                <w:rPr>
                  <w:rFonts w:eastAsia="Arial Unicode MS" w:cs="Arial"/>
                </w:rPr>
                <w:t>'roundHalfUp'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676" w:author="Mike Beckerle" w:date="2020-04-27T11:09:00Z">
              <w:r>
                <w:rPr>
                  <w:rFonts w:eastAsia="Arial Unicode MS" w:cs="Arial"/>
                </w:rPr>
                <w:t xml:space="preserve">'roundUnnecessary' - no rounding. If rounding is </w:t>
              </w:r>
            </w:ins>
            <w:ins w:id="6677" w:author="Mike Beckerle" w:date="2020-04-27T11:11:00Z">
              <w:r>
                <w:rPr>
                  <w:rFonts w:eastAsia="Arial Unicode MS" w:cs="Arial"/>
                </w:rPr>
                <w:t>necessary</w:t>
              </w:r>
            </w:ins>
            <w:ins w:id="6678"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Annotation: dfdl:element, dfdl:</w:t>
            </w:r>
            <w:commentRangeStart w:id="6679"/>
            <w:r>
              <w:rPr>
                <w:rFonts w:eastAsia="Arial Unicode MS" w:cs="Arial"/>
              </w:rPr>
              <w:t>simpleType</w:t>
            </w:r>
            <w:commentRangeEnd w:id="6679"/>
            <w:r>
              <w:rPr>
                <w:rStyle w:val="CommentReference"/>
              </w:rPr>
              <w:commentReference w:id="6679"/>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ins w:id="6680" w:author="Mike Beckerle" w:date="2020-09-09T14:45:00Z">
              <w:r w:rsidR="000649A5">
                <w:rPr>
                  <w:rFonts w:eastAsia="Arial Unicode MS" w:cs="Arial"/>
                </w:rPr>
                <w:t>dfdl:textNumberP</w:t>
              </w:r>
            </w:ins>
            <w:del w:id="6681" w:author="Mike Beckerle" w:date="2020-09-09T14:45:00Z">
              <w:r w:rsidDel="000649A5">
                <w:rPr>
                  <w:rFonts w:eastAsia="Arial Unicode MS" w:cs="Arial"/>
                </w:rPr>
                <w:delText>p</w:delText>
              </w:r>
            </w:del>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6682" w:author="Mike Beckerle" w:date="2020-09-09T15:48:00Z"/>
                <w:rFonts w:eastAsia="Arial Unicode MS" w:cs="Arial"/>
              </w:rPr>
            </w:pPr>
            <w:ins w:id="6683"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6684"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6685" w:author="Mike Beckerle" w:date="2020-09-09T15:48:00Z">
              <w:r>
                <w:rPr>
                  <w:rFonts w:eastAsia="Arial Unicode MS" w:cs="Arial"/>
                </w:rPr>
                <w:t>This property d</w:t>
              </w:r>
            </w:ins>
            <w:del w:id="6686"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6687" w:author="Mike Beckerle" w:date="2020-09-09T16:03:00Z">
              <w:r w:rsidDel="005E4134">
                <w:rPr>
                  <w:rFonts w:eastAsia="Arial Unicode MS" w:cs="Arial"/>
                </w:rPr>
                <w:delText>character</w:delText>
              </w:r>
            </w:del>
            <w:ins w:id="6688"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%#rXX;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6689"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6690" w:author="Mike Beckerle" w:date="2020-09-09T16:03:00Z">
              <w:r>
                <w:rPr>
                  <w:rFonts w:eastAsia="Arial Unicode MS" w:cs="Arial"/>
                </w:rPr>
                <w:t xml:space="preserve">In addition, </w:t>
              </w:r>
            </w:ins>
            <w:ins w:id="6691" w:author="Mike Beckerle" w:date="2020-09-09T16:04:00Z">
              <w:r>
                <w:rPr>
                  <w:rFonts w:eastAsia="Arial Unicode MS" w:cs="Arial"/>
                </w:rPr>
                <w:t>it is a Schema Definition Error if any of the</w:t>
              </w:r>
            </w:ins>
            <w:ins w:id="6692" w:author="Mike Beckerle" w:date="2020-09-09T16:03:00Z">
              <w:r>
                <w:rPr>
                  <w:rFonts w:eastAsia="Arial Unicode MS" w:cs="Arial"/>
                </w:rPr>
                <w:t xml:space="preserve"> string literal </w:t>
              </w:r>
            </w:ins>
            <w:ins w:id="6693"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6694" w:author="Mike Beckerle" w:date="2020-09-09T15:58:00Z"/>
                <w:rFonts w:eastAsia="Arial Unicode MS" w:cs="Arial"/>
              </w:rPr>
            </w:pPr>
            <w:ins w:id="6695" w:author="Mike Beckerle" w:date="2020-09-09T15:57:00Z">
              <w:r>
                <w:rPr>
                  <w:rFonts w:eastAsia="Arial Unicode MS" w:cs="Arial"/>
                </w:rPr>
                <w:t xml:space="preserve">The grouping separator is the punctuation mark which separates the </w:t>
              </w:r>
            </w:ins>
            <w:ins w:id="6696" w:author="Mike Beckerle" w:date="2020-09-09T16:30:00Z">
              <w:r w:rsidR="00A061A2">
                <w:rPr>
                  <w:rFonts w:eastAsia="Arial Unicode MS" w:cs="Arial"/>
                </w:rPr>
                <w:t>clusters</w:t>
              </w:r>
            </w:ins>
            <w:ins w:id="6697" w:author="Mike Beckerle" w:date="2020-09-09T15:57:00Z">
              <w:r>
                <w:rPr>
                  <w:rFonts w:eastAsia="Arial Unicode MS" w:cs="Arial"/>
                </w:rPr>
                <w:t xml:space="preserve"> of integer digits </w:t>
              </w:r>
            </w:ins>
            <w:ins w:id="6698" w:author="Mike Beckerle" w:date="2020-09-09T16:30:00Z">
              <w:r w:rsidR="00A061A2">
                <w:rPr>
                  <w:rFonts w:eastAsia="Arial Unicode MS" w:cs="Arial"/>
                </w:rPr>
                <w:t>to improve readability</w:t>
              </w:r>
            </w:ins>
            <w:ins w:id="6699" w:author="Mike Beckerle" w:date="2020-09-09T15:58:00Z">
              <w:r>
                <w:rPr>
                  <w:rFonts w:eastAsia="Arial Unicode MS" w:cs="Arial"/>
                </w:rPr>
                <w:t>.</w:t>
              </w:r>
            </w:ins>
          </w:p>
          <w:p w14:paraId="7447D066" w14:textId="293CADC1" w:rsidR="000E1214" w:rsidRDefault="00AD6984">
            <w:pPr>
              <w:rPr>
                <w:rFonts w:eastAsia="Arial Unicode MS" w:cs="Arial"/>
              </w:rPr>
            </w:pPr>
            <w:ins w:id="6700" w:author="Mike Beckerle" w:date="2020-09-09T15:58:00Z">
              <w:r>
                <w:rPr>
                  <w:rFonts w:eastAsia="Arial Unicode MS" w:cs="Arial"/>
                </w:rPr>
                <w:t>This property d</w:t>
              </w:r>
            </w:ins>
            <w:del w:id="6701"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6702" w:author="Mike Beckerle" w:date="2020-09-09T16:40:00Z"/>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792D92FB" w:rsidR="00663209" w:rsidRPr="005E4134" w:rsidRDefault="00663209">
            <w:pPr>
              <w:rPr>
                <w:rFonts w:eastAsia="Arial"/>
              </w:rPr>
            </w:pPr>
            <w:ins w:id="6703"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6704"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r w:rsidR="00404DC4" w:rsidRPr="00065302">
              <w:rPr>
                <w:rStyle w:val="Hyperlink"/>
              </w:rPr>
              <w:t>dfdl:textNumberPattern for dfdl:textNumberRep 'standard'</w:t>
            </w:r>
            <w:ins w:id="6705" w:author="Mike Beckerle" w:date="2020-09-09T16:40:00Z">
              <w:r w:rsidRPr="00065302">
                <w:rPr>
                  <w:rStyle w:val="Hyperlink"/>
                  <w:rFonts w:eastAsia="Arial"/>
                </w:rPr>
                <w:fldChar w:fldCharType="end"/>
              </w:r>
              <w:r>
                <w:rPr>
                  <w:rFonts w:eastAsia="Arial"/>
                </w:rPr>
                <w:t xml:space="preserve"> for a</w:t>
              </w:r>
            </w:ins>
            <w:ins w:id="6706"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77777777" w:rsidR="000E1214" w:rsidRDefault="00A87198">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%#rXX;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77777777" w:rsidR="000E1214" w:rsidRDefault="00A87198">
            <w:pPr>
              <w:rPr>
                <w:rFonts w:cs="Arial"/>
              </w:rPr>
            </w:pPr>
            <w:r>
              <w:rPr>
                <w:rFonts w:eastAsia="Arial Unicode MS" w:cs="Arial"/>
                <w:lang w:val="en-GB"/>
              </w:rPr>
              <w:t>When base is not 10, xs:decimal, xs:float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1A33FA35" w:rsidR="000E1214" w:rsidRDefault="00A87198">
            <w:r>
              <w:rPr>
                <w:iCs/>
              </w:rPr>
              <w:t xml:space="preserve">Specifies the code points that are used to </w:t>
            </w:r>
            <w:del w:id="6707" w:author="Mike Beckerle" w:date="2020-09-09T16:07:00Z">
              <w:r w:rsidDel="005E4134">
                <w:rPr>
                  <w:iCs/>
                </w:rPr>
                <w:delText xml:space="preserve">overpunch </w:delText>
              </w:r>
            </w:del>
            <w:ins w:id="6708" w:author="Mike Beckerle" w:date="2020-09-09T16:07:00Z">
              <w:r w:rsidR="005E4134">
                <w:rPr>
                  <w:iCs/>
                </w:rPr>
                <w:t xml:space="preserve">modify </w:t>
              </w:r>
            </w:ins>
            <w:r>
              <w:rPr>
                <w:iCs/>
              </w:rPr>
              <w:t>the sign nibble</w:t>
            </w:r>
            <w:ins w:id="6709" w:author="Mike Beckerle" w:date="2020-09-09T16:07:00Z">
              <w:r w:rsidR="005E4134">
                <w:rPr>
                  <w:iCs/>
                </w:rPr>
                <w:t xml:space="preserve"> of the</w:t>
              </w:r>
            </w:ins>
            <w:ins w:id="6710" w:author="Mike Beckerle" w:date="2020-09-09T16:08:00Z">
              <w:r w:rsidR="005E4134">
                <w:rPr>
                  <w:iCs/>
                </w:rPr>
                <w:t xml:space="preserve"> byte containing the sign,</w:t>
              </w:r>
            </w:ins>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69792B3C" w:rsidR="000E1214" w:rsidRDefault="00A87198">
            <w:r>
              <w:rPr>
                <w:iCs/>
              </w:rPr>
              <w:t>Which characters are used to represent</w:t>
            </w:r>
            <w:ins w:id="6711" w:author="Mike Beckerle" w:date="2020-09-09T16:09:00Z">
              <w:r w:rsidR="0019113C">
                <w:rPr>
                  <w:iCs/>
                </w:rPr>
                <w:t xml:space="preserve"> modified (also called</w:t>
              </w:r>
            </w:ins>
            <w:r>
              <w:rPr>
                <w:iCs/>
              </w:rPr>
              <w:t xml:space="preserve"> 'overpunched'</w:t>
            </w:r>
            <w:ins w:id="6712" w:author="Mike Beckerle" w:date="2020-09-09T16:09:00Z">
              <w:r w:rsidR="0019113C">
                <w:rPr>
                  <w:iCs/>
                </w:rPr>
                <w:t>)</w:t>
              </w:r>
            </w:ins>
            <w:del w:id="6713"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6714" w:author="Mike Beckerle" w:date="2020-09-09T16:10:00Z">
              <w:r w:rsidR="0019113C">
                <w:rPr>
                  <w:iCs/>
                </w:rPr>
                <w:t>,</w:t>
              </w:r>
            </w:ins>
            <w:r>
              <w:rPr>
                <w:iCs/>
              </w:rPr>
              <w:t xml:space="preserve"> and system. The code points are fixed for EBCDIC systems but not for ASCII. </w:t>
            </w:r>
          </w:p>
          <w:p w14:paraId="47F7D78C" w14:textId="39E05E70" w:rsidR="0019113C" w:rsidRDefault="00A87198">
            <w:del w:id="6715"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6716" w:author="Mike Beckerle" w:date="2020-09-09T17:18:00Z">
              <w:r w:rsidR="00A75D80">
                <w:rPr>
                  <w:iCs/>
                </w:rPr>
                <w:t>I</w:t>
              </w:r>
            </w:ins>
            <w:ins w:id="6717" w:author="Mike Beckerle" w:date="2020-09-09T16:13:00Z">
              <w:r w:rsidR="0019113C">
                <w:t xml:space="preserve">n ASCII-based encodings, this property is used to determine how signs are expressed </w:t>
              </w:r>
            </w:ins>
            <w:ins w:id="6718" w:author="Mike Beckerle" w:date="2020-09-09T16:14:00Z">
              <w:r w:rsidR="0019113C">
                <w:t>for zoned numbers.</w:t>
              </w:r>
            </w:ins>
          </w:p>
          <w:p w14:paraId="50D43AF5" w14:textId="77777777" w:rsidR="000E1214" w:rsidRDefault="00A87198">
            <w:pPr>
              <w:pStyle w:val="ListParagraph"/>
              <w:numPr>
                <w:ilvl w:val="0"/>
                <w:numId w:val="113"/>
              </w:numPr>
            </w:pPr>
            <w:r>
              <w:rPr>
                <w:iCs/>
              </w:rPr>
              <w:t>asciiStandard: ASCII characters '0123456789' represent a positive sign and the corresponding digit. (Sign nibble for '+' is 0x3, which is the high nibble of these code points unmodified.) ASCII characters 'pqrstuvwxy' represent negative sign and digits 0 to 9. (Code points 0x70 to 0x79)</w:t>
            </w:r>
            <w:r>
              <w:t xml:space="preserve"> </w:t>
            </w:r>
          </w:p>
          <w:p w14:paraId="78E6B486" w14:textId="7AA02336" w:rsidR="000E1214" w:rsidRDefault="00A87198">
            <w:pPr>
              <w:pStyle w:val="ListParagraph"/>
              <w:numPr>
                <w:ilvl w:val="0"/>
                <w:numId w:val="114"/>
              </w:numPr>
            </w:pPr>
            <w:r>
              <w:rPr>
                <w:iCs/>
              </w:rPr>
              <w:t xml:space="preserve">asciiTranslatedEBCDIC: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r>
              <w:rPr>
                <w:iCs/>
              </w:rPr>
              <w:t>asciiCARealiaModified</w:t>
            </w:r>
            <w:r>
              <w:rPr>
                <w:rStyle w:val="FootnoteReference"/>
                <w:rFonts w:cs="Arial"/>
                <w:iCs/>
              </w:rPr>
              <w:footnoteReference w:id="39"/>
            </w:r>
            <w:r>
              <w:rPr>
                <w:iCs/>
              </w:rPr>
              <w:t xml:space="preserve">:  In this style, the ASCII characters '0123456789' represent positive sign and digits 0 to 9 as in </w:t>
            </w:r>
            <w:ins w:id="6721" w:author="Mike Beckerle" w:date="2020-09-09T16:11:00Z">
              <w:r w:rsidR="0019113C">
                <w:rPr>
                  <w:iCs/>
                </w:rPr>
                <w:t>asciiS</w:t>
              </w:r>
            </w:ins>
            <w:del w:id="6722" w:author="Mike Beckerle" w:date="2020-09-09T16:11:00Z">
              <w:r w:rsidDel="0019113C">
                <w:rPr>
                  <w:iCs/>
                </w:rPr>
                <w:delText>s</w:delText>
              </w:r>
            </w:del>
            <w:r>
              <w:rPr>
                <w:iCs/>
              </w:rPr>
              <w:t>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r>
              <w:rPr>
                <w:iCs/>
              </w:rPr>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6723" w:author="Mike Beckerle" w:date="2020-09-10T16:32:00Z">
              <w:r w:rsidR="00F1488C" w:rsidDel="008E7C14">
                <w:rPr>
                  <w:iCs/>
                </w:rPr>
                <w:delText>modeler</w:delText>
              </w:r>
              <w:r w:rsidDel="008E7C14">
                <w:rPr>
                  <w:iCs/>
                </w:rPr>
                <w:delText xml:space="preserve"> </w:delText>
              </w:r>
            </w:del>
            <w:ins w:id="6724"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1ECF309F" w:rsidR="000E1214" w:rsidRDefault="00A87198">
      <w:pPr>
        <w:pStyle w:val="Caption"/>
      </w:pPr>
      <w:bookmarkStart w:id="6725" w:name="_Toc130873640"/>
      <w:bookmarkStart w:id="6726" w:name="_Toc140549612"/>
      <w:bookmarkStart w:id="6727" w:name="_Ref140946684"/>
      <w:bookmarkStart w:id="6728" w:name="_Ref140946689"/>
      <w:bookmarkStart w:id="6729" w:name="_Toc177399101"/>
      <w:bookmarkStart w:id="6730" w:name="_Toc175057388"/>
      <w:bookmarkStart w:id="6731" w:name="_Toc199516325"/>
      <w:bookmarkStart w:id="6732" w:name="_Toc194983988"/>
      <w:bookmarkStart w:id="6733" w:name="_Ref215978163"/>
      <w:bookmarkStart w:id="6734" w:name="_Ref215978195"/>
      <w:bookmarkStart w:id="6735" w:name="_Toc243112832"/>
      <w:r>
        <w:t xml:space="preserve">Table </w:t>
      </w:r>
      <w:fldSimple w:instr=" SEQ Table \* ARABIC ">
        <w:r w:rsidR="00404DC4">
          <w:rPr>
            <w:noProof/>
          </w:rPr>
          <w:t>31</w:t>
        </w:r>
      </w:fldSimple>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6725"/>
      <w:bookmarkEnd w:id="6726"/>
      <w:bookmarkEnd w:id="6727"/>
      <w:bookmarkEnd w:id="6728"/>
      <w:bookmarkEnd w:id="6729"/>
      <w:bookmarkEnd w:id="6730"/>
      <w:bookmarkEnd w:id="6731"/>
      <w:bookmarkEnd w:id="6732"/>
      <w:bookmarkEnd w:id="6733"/>
      <w:bookmarkEnd w:id="6734"/>
      <w:bookmarkEnd w:id="6735"/>
    </w:p>
    <w:p w14:paraId="73BA5C13" w14:textId="77777777" w:rsidR="000E1214" w:rsidRDefault="00A87198" w:rsidP="002439DA">
      <w:pPr>
        <w:pStyle w:val="Heading3"/>
        <w:rPr>
          <w:rFonts w:eastAsia="Times New Roman"/>
        </w:rPr>
      </w:pPr>
      <w:bookmarkStart w:id="6736" w:name="_Toc254776341"/>
      <w:bookmarkStart w:id="6737" w:name="_Toc254776342"/>
      <w:bookmarkStart w:id="6738" w:name="_Toc254776343"/>
      <w:bookmarkStart w:id="6739" w:name="_Toc254776344"/>
      <w:bookmarkStart w:id="6740" w:name="_Ref254704660"/>
      <w:bookmarkStart w:id="6741" w:name="_Toc349042754"/>
      <w:bookmarkStart w:id="6742" w:name="_Toc50721296"/>
      <w:bookmarkEnd w:id="6736"/>
      <w:bookmarkEnd w:id="6737"/>
      <w:bookmarkEnd w:id="6738"/>
      <w:bookmarkEnd w:id="6739"/>
      <w:r>
        <w:rPr>
          <w:rFonts w:eastAsia="Times New Roman"/>
        </w:rPr>
        <w:t>The dfdl:textNumberPattern Property</w:t>
      </w:r>
      <w:bookmarkEnd w:id="6740"/>
      <w:bookmarkEnd w:id="6741"/>
      <w:bookmarkEnd w:id="6742"/>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743" w:name="_Ref275431294"/>
      <w:r>
        <w:rPr>
          <w:rFonts w:eastAsia="Times New Roman" w:cs="Arial"/>
        </w:rPr>
        <w:t>dfdl:textNumberPattern for dfdl:textNumberRep 'standard'</w:t>
      </w:r>
      <w:bookmarkEnd w:id="6743"/>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o''clock".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7"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fldSimple w:instr=" SEQ Table \* ARABIC ">
        <w:r w:rsidR="00404DC4">
          <w:rPr>
            <w:noProof/>
          </w:rPr>
          <w:t>33</w:t>
        </w:r>
      </w:fldSimple>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fldSimple w:instr=" SEQ Figure \* ARABIC ">
        <w:r w:rsidR="00404DC4">
          <w:rPr>
            <w:noProof/>
          </w:rPr>
          <w:t>4</w:t>
        </w:r>
      </w:fldSimple>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r w:rsidRPr="00663209">
        <w:rPr>
          <w:rFonts w:eastAsia="MS Mincho"/>
        </w:rPr>
        <w:t>padSpec</w:t>
      </w:r>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r w:rsidRPr="00905EC9">
        <w:rPr>
          <w:rStyle w:val="SourceText"/>
        </w:rPr>
        <w:t>vpinteger</w:t>
      </w:r>
      <w:r>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is a limit that is implementation-</w:t>
      </w:r>
      <w:r w:rsidR="00F1488C">
        <w:t>dependent but</w:t>
      </w:r>
      <w:r>
        <w:t xml:space="preserve"> </w:t>
      </w:r>
      <w:del w:id="6744" w:author="Mike Beckerle" w:date="2020-09-10T16:33:00Z">
        <w:r w:rsidDel="008E7C14">
          <w:delText xml:space="preserve">must </w:delText>
        </w:r>
      </w:del>
      <w:ins w:id="6745" w:author="Mike Beckerle" w:date="2020-09-10T16:33:00Z">
        <w:r w:rsidR="008E7C14">
          <w:t xml:space="preserve">MUST </w:t>
        </w:r>
      </w:ins>
      <w:r>
        <w:t>be at least 20 (which is the number of digits in a base 10 unsigned long).</w:t>
      </w:r>
      <w:r>
        <w:rPr>
          <w:rStyle w:val="FootnoteReference"/>
          <w:rFonts w:cs="Arial"/>
        </w:rPr>
        <w:footnoteReference w:id="40"/>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6746"/>
      <w:r>
        <w:t xml:space="preserve"> 0.10004 </w:t>
      </w:r>
      <w:commentRangeEnd w:id="6746"/>
      <w:r w:rsidR="00905EC9">
        <w:rPr>
          <w:rStyle w:val="CommentReference"/>
        </w:rPr>
        <w:commentReference w:id="6746"/>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6747" w:name="sci"/>
      <w:bookmarkEnd w:id="6747"/>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6748" w:author="Mike Beckerle" w:date="2020-09-15T12:49:00Z">
        <w:r w:rsidDel="00AA57A1">
          <w:delText xml:space="preserve">may </w:delText>
        </w:r>
      </w:del>
      <w:ins w:id="6749"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fldSimple w:instr=" SEQ Table \* ARABIC ">
        <w:r w:rsidR="00404DC4">
          <w:rPr>
            <w:noProof/>
          </w:rPr>
          <w:t>34</w:t>
        </w:r>
      </w:fldSimple>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6750" w:author="Mike Beckerle" w:date="2020-09-15T12:49:00Z">
        <w:r w:rsidDel="00AA57A1">
          <w:delText xml:space="preserve">may </w:delText>
        </w:r>
      </w:del>
      <w:ins w:id="6751"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547C16EF"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6752" w:author="Mike Beckerle" w:date="2020-09-10T16:33:00Z">
        <w:r w:rsidDel="008E7C14">
          <w:rPr>
            <w:rFonts w:eastAsia="MS Mincho" w:cs="Arial"/>
            <w:lang w:eastAsia="ja-JP"/>
          </w:rPr>
          <w:delText>MUST BE</w:delText>
        </w:r>
      </w:del>
      <w:ins w:id="6753"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t xml:space="preserve"> '+' </w:t>
      </w:r>
      <w:del w:id="6754" w:author="Mike Beckerle" w:date="2020-09-10T16:33:00Z">
        <w:r w:rsidDel="008E7C14">
          <w:rPr>
            <w:rFonts w:eastAsia="MS Mincho" w:cs="Arial"/>
            <w:lang w:eastAsia="ja-JP"/>
          </w:rPr>
          <w:delText>MAY BE</w:delText>
        </w:r>
      </w:del>
      <w:ins w:id="6755"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6756" w:author="Mike Beckerle" w:date="2020-09-10T16:33:00Z">
        <w:r w:rsidDel="008E7C14">
          <w:rPr>
            <w:rFonts w:eastAsia="MS Mincho" w:cs="Arial"/>
            <w:lang w:eastAsia="ja-JP"/>
          </w:rPr>
          <w:delText>MAY BE</w:delText>
        </w:r>
      </w:del>
      <w:ins w:id="6757"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6758" w:author="Mike Beckerle" w:date="2020-09-10T16:33:00Z">
        <w:r w:rsidDel="008E7C14">
          <w:rPr>
            <w:rFonts w:eastAsia="MS Mincho" w:cs="Arial"/>
            <w:lang w:eastAsia="ja-JP"/>
          </w:rPr>
          <w:delText>MAY BE</w:delText>
        </w:r>
      </w:del>
      <w:ins w:id="6759"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04DC4" w:rsidRPr="00065302">
        <w:rPr>
          <w:rStyle w:val="Hyperlink"/>
        </w:rPr>
        <w:t>dfdl:textNumberPattern for dfdl:textNumberRep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6760" w:name="_Ref263169391"/>
      <w:bookmarkStart w:id="6761" w:name="_Ref263169398"/>
      <w:bookmarkStart w:id="6762" w:name="_Toc349042755"/>
      <w:bookmarkStart w:id="6763" w:name="_Toc50721297"/>
      <w:r>
        <w:rPr>
          <w:rFonts w:eastAsia="Times New Roman"/>
        </w:rPr>
        <w:t>Converting logical numbers to/from text representation</w:t>
      </w:r>
      <w:bookmarkEnd w:id="6760"/>
      <w:bookmarkEnd w:id="6761"/>
      <w:bookmarkEnd w:id="6762"/>
      <w:bookmarkEnd w:id="6763"/>
    </w:p>
    <w:p w14:paraId="23BB9140" w14:textId="77777777" w:rsidR="000E1214" w:rsidRDefault="00A87198">
      <w:pPr>
        <w:pStyle w:val="ListParagraph"/>
        <w:numPr>
          <w:ilvl w:val="0"/>
          <w:numId w:val="120"/>
        </w:numPr>
      </w:pPr>
      <w:r>
        <w:t>Signed numbers with dfdl:textNumberRep 'standard' and dfdl:textStandardBase 10 are mapped using the dfdl:textNumberPattern.</w:t>
      </w:r>
    </w:p>
    <w:p w14:paraId="6DC013F9" w14:textId="77777777" w:rsidR="000E1214" w:rsidRDefault="00A87198">
      <w:pPr>
        <w:pStyle w:val="ListParagraph"/>
        <w:numPr>
          <w:ilvl w:val="0"/>
          <w:numId w:val="120"/>
        </w:numPr>
      </w:pPr>
      <w:r>
        <w:t>Signed numbers with dfdl:textNumberRep 'standard' and dfdl:textStandardBase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Unsigned numbers with dfdl:textNumberRep 'standard' and dfdl:textStandardBase 10  are mapped using the dfdl:textNumberPattern. On parsing it is a processing error if the data are negative.</w:t>
      </w:r>
    </w:p>
    <w:p w14:paraId="36295E9F" w14:textId="77777777" w:rsidR="000E1214" w:rsidRDefault="00A87198">
      <w:pPr>
        <w:pStyle w:val="ListParagraph"/>
        <w:numPr>
          <w:ilvl w:val="0"/>
          <w:numId w:val="120"/>
        </w:numPr>
      </w:pPr>
      <w:r>
        <w:t>Unsigned numbers with dfdl:textNumberRep 'standard' and dfdl:textStandardBase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Unsigned numbers with dfdl:textNumberRep 'zoned' are mapped using the dfdl:textNumberPattern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6764" w:name="_Toc322911345"/>
      <w:bookmarkStart w:id="6765" w:name="_Toc322911660"/>
      <w:bookmarkStart w:id="6766" w:name="_Toc322911908"/>
      <w:bookmarkStart w:id="6767" w:name="_Toc322912199"/>
      <w:bookmarkStart w:id="6768" w:name="_Toc329093048"/>
      <w:bookmarkStart w:id="6769" w:name="_Toc332701561"/>
      <w:bookmarkStart w:id="6770" w:name="_Toc332701865"/>
      <w:bookmarkStart w:id="6771" w:name="_Toc332711659"/>
      <w:bookmarkStart w:id="6772" w:name="_Toc332711967"/>
      <w:bookmarkStart w:id="6773" w:name="_Toc332712269"/>
      <w:bookmarkStart w:id="6774" w:name="_Toc332724185"/>
      <w:bookmarkStart w:id="6775" w:name="_Toc332724485"/>
      <w:bookmarkStart w:id="6776" w:name="_Toc341102781"/>
      <w:bookmarkStart w:id="6777" w:name="_Toc347241516"/>
      <w:bookmarkStart w:id="6778" w:name="_Toc347744709"/>
      <w:bookmarkStart w:id="6779" w:name="_Toc348984492"/>
      <w:bookmarkStart w:id="6780" w:name="_Toc348984797"/>
      <w:bookmarkStart w:id="6781" w:name="_Toc349037961"/>
      <w:bookmarkStart w:id="6782" w:name="_Toc349038263"/>
      <w:bookmarkStart w:id="6783" w:name="_Toc349042756"/>
      <w:bookmarkStart w:id="6784" w:name="_Toc349642170"/>
      <w:bookmarkStart w:id="6785" w:name="_Toc351912754"/>
      <w:bookmarkStart w:id="6786" w:name="_Toc351914775"/>
      <w:bookmarkStart w:id="6787" w:name="_Toc351915241"/>
      <w:bookmarkStart w:id="6788" w:name="_Toc361231298"/>
      <w:bookmarkStart w:id="6789" w:name="_Toc361231824"/>
      <w:bookmarkStart w:id="6790" w:name="_Toc362445122"/>
      <w:bookmarkStart w:id="6791" w:name="_Toc363909044"/>
      <w:bookmarkStart w:id="6792" w:name="_Toc364463468"/>
      <w:bookmarkStart w:id="6793" w:name="_Toc366078071"/>
      <w:bookmarkStart w:id="6794" w:name="_Toc366078690"/>
      <w:bookmarkStart w:id="6795" w:name="_Toc366079675"/>
      <w:bookmarkStart w:id="6796" w:name="_Toc366080287"/>
      <w:bookmarkStart w:id="6797" w:name="_Toc366080896"/>
      <w:bookmarkStart w:id="6798" w:name="_Toc366505236"/>
      <w:bookmarkStart w:id="6799" w:name="_Toc366508605"/>
      <w:bookmarkStart w:id="6800" w:name="_Toc366513106"/>
      <w:bookmarkStart w:id="6801" w:name="_Toc366574295"/>
      <w:bookmarkStart w:id="6802" w:name="_Toc366578088"/>
      <w:bookmarkStart w:id="6803" w:name="_Toc366578682"/>
      <w:bookmarkStart w:id="6804" w:name="_Toc366579274"/>
      <w:bookmarkStart w:id="6805" w:name="_Toc366579865"/>
      <w:bookmarkStart w:id="6806" w:name="_Toc366580457"/>
      <w:bookmarkStart w:id="6807" w:name="_Toc366581048"/>
      <w:bookmarkStart w:id="6808" w:name="_Toc366581640"/>
      <w:bookmarkStart w:id="6809" w:name="_Toc243112833"/>
      <w:bookmarkStart w:id="6810" w:name="_Ref251248830"/>
      <w:bookmarkStart w:id="6811" w:name="_Ref274819885"/>
      <w:bookmarkStart w:id="6812" w:name="_Toc349042757"/>
      <w:bookmarkStart w:id="6813" w:name="_Ref364444196"/>
      <w:bookmarkStart w:id="6814" w:name="_Ref364444201"/>
      <w:bookmarkStart w:id="6815" w:name="_Ref38549327"/>
      <w:bookmarkStart w:id="6816" w:name="_Ref38549335"/>
      <w:bookmarkStart w:id="6817" w:name="_Ref38551094"/>
      <w:bookmarkStart w:id="6818" w:name="_Ref38551103"/>
      <w:bookmarkStart w:id="6819" w:name="_Toc50721298"/>
      <w:bookmarkStart w:id="6820" w:name="_Toc130873631"/>
      <w:bookmarkStart w:id="6821" w:name="_Toc140549603"/>
      <w:bookmarkStart w:id="6822" w:name="_Toc177399102"/>
      <w:bookmarkStart w:id="6823" w:name="_Toc175057389"/>
      <w:bookmarkStart w:id="6824" w:name="_Toc199516326"/>
      <w:bookmarkStart w:id="6825" w:name="_Toc194983989"/>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r>
        <w:t>Properties Specific to Number with Binary Representation</w:t>
      </w:r>
      <w:bookmarkEnd w:id="6809"/>
      <w:bookmarkEnd w:id="6810"/>
      <w:bookmarkEnd w:id="6811"/>
      <w:bookmarkEnd w:id="6812"/>
      <w:bookmarkEnd w:id="6813"/>
      <w:bookmarkEnd w:id="6814"/>
      <w:bookmarkEnd w:id="6815"/>
      <w:bookmarkEnd w:id="6816"/>
      <w:bookmarkEnd w:id="6817"/>
      <w:bookmarkEnd w:id="6818"/>
      <w:bookmarkEnd w:id="6819"/>
    </w:p>
    <w:p w14:paraId="13F77B4A" w14:textId="1A83B9D7"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'bcd</w:t>
            </w:r>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6826" w:author="Mike Beckerle" w:date="2020-09-10T16:34:00Z">
              <w:r w:rsidDel="008E7C14">
                <w:rPr>
                  <w:rFonts w:cs="Arial"/>
                </w:rPr>
                <w:delText xml:space="preserve">must </w:delText>
              </w:r>
            </w:del>
            <w:ins w:id="6827" w:author="Mike Beckerle" w:date="2020-09-10T16:34:00Z">
              <w:r w:rsidR="008E7C14">
                <w:rPr>
                  <w:rFonts w:cs="Arial"/>
                </w:rPr>
                <w:t xml:space="preserve">MUST </w:t>
              </w:r>
            </w:ins>
            <w:r>
              <w:rPr>
                <w:rFonts w:cs="Arial"/>
              </w:rPr>
              <w:t>be at least that of a xs:long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A negative number is indicated by digits with the most significant nibble being xD.</w:t>
            </w:r>
          </w:p>
          <w:p w14:paraId="631C642A" w14:textId="77777777" w:rsidR="000E1214" w:rsidRDefault="00A87198">
            <w:pPr>
              <w:numPr>
                <w:ilvl w:val="0"/>
                <w:numId w:val="123"/>
              </w:numPr>
            </w:pPr>
            <w:r>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6828"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3B234B6A" w:rsidR="000E1214" w:rsidRDefault="00A87198">
      <w:pPr>
        <w:pStyle w:val="Caption"/>
        <w:rPr>
          <w:rFonts w:cs="Arial"/>
        </w:rPr>
      </w:pPr>
      <w:r>
        <w:t xml:space="preserve">Table </w:t>
      </w:r>
      <w:fldSimple w:instr=" SEQ Table \* ARABIC ">
        <w:r w:rsidR="00404DC4">
          <w:rPr>
            <w:noProof/>
          </w:rPr>
          <w:t>35</w:t>
        </w:r>
      </w:fldSimple>
      <w:r>
        <w:t xml:space="preserve"> Properties Specific to Number with Binary Representation</w:t>
      </w:r>
    </w:p>
    <w:p w14:paraId="0590C445" w14:textId="77777777" w:rsidR="000E1214" w:rsidRDefault="00A87198" w:rsidP="002439DA">
      <w:pPr>
        <w:pStyle w:val="Heading3"/>
        <w:rPr>
          <w:rFonts w:eastAsia="Times New Roman"/>
        </w:rPr>
      </w:pPr>
      <w:bookmarkStart w:id="6829" w:name="_Ref263169411"/>
      <w:bookmarkStart w:id="6830" w:name="_Ref263169417"/>
      <w:bookmarkStart w:id="6831" w:name="_Ref365060856"/>
      <w:bookmarkStart w:id="6832" w:name="_Ref365060860"/>
      <w:bookmarkStart w:id="6833" w:name="_Toc50721299"/>
      <w:bookmarkStart w:id="6834" w:name="_Toc349042758"/>
      <w:bookmarkStart w:id="6835" w:name="_Ref216517198"/>
      <w:bookmarkStart w:id="6836" w:name="_Toc243112834"/>
      <w:r>
        <w:rPr>
          <w:rFonts w:eastAsia="Times New Roman"/>
        </w:rPr>
        <w:t xml:space="preserve">Converting Logical Numbers to/from Binary </w:t>
      </w:r>
      <w:bookmarkEnd w:id="6829"/>
      <w:bookmarkEnd w:id="6830"/>
      <w:r>
        <w:rPr>
          <w:rFonts w:eastAsia="Times New Roman"/>
        </w:rPr>
        <w:t>Representation</w:t>
      </w:r>
      <w:bookmarkEnd w:id="6831"/>
      <w:bookmarkEnd w:id="6832"/>
      <w:bookmarkEnd w:id="6833"/>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6837" w:name="_Ref364448330"/>
      <w:r>
        <w:rPr>
          <w:rFonts w:eastAsia="Times New Roman" w:cs="Arial"/>
        </w:rPr>
        <w:t>Converting Base-2 Binary Numbers</w:t>
      </w:r>
      <w:bookmarkEnd w:id="6837"/>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6838" w:author="Mike Beckerle" w:date="2020-09-10T09:30:00Z">
        <w:r w:rsidR="009D6AD6">
          <w:t xml:space="preserve">, M, </w:t>
        </w:r>
      </w:ins>
      <w:r>
        <w:t xml:space="preserve"> is &lt; 8, then when set, the bit at position Z</w:t>
      </w:r>
      <w:ins w:id="6839" w:author="Mike Beckerle" w:date="2020-09-10T09:30:00Z">
        <w:r w:rsidR="009D6AD6">
          <w:t>, starting from the most</w:t>
        </w:r>
      </w:ins>
      <w:ins w:id="6840"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6841" w:name="_Ref390341590"/>
      <w:r>
        <w:rPr>
          <w:rFonts w:eastAsia="Times New Roman"/>
        </w:rPr>
        <w:t>Bits within Bit Strings of Length &gt; 8</w:t>
      </w:r>
      <w:bookmarkEnd w:id="6841"/>
    </w:p>
    <w:p w14:paraId="55B0BB38" w14:textId="77777777" w:rsidR="000E1214" w:rsidRDefault="00A87198">
      <w:r>
        <w:t>Call M the length of the bit string element in bits. In general, when M &gt; 8 the contribution of a bit in position i to the numeric value of a bit string is given by a formula specific to the dfdl:byteOrder.</w:t>
      </w:r>
    </w:p>
    <w:p w14:paraId="780B3A5E" w14:textId="33BC6E74" w:rsidR="000E1214" w:rsidRDefault="00A87198">
      <w:r>
        <w:t>For dfdl:byteOrder of 'bigEndian' the value of bit i is given by 2^(M - i)</w:t>
      </w:r>
      <w:ins w:id="6842" w:author="Mike Beckerle" w:date="2020-09-10T09:36:00Z">
        <w:r w:rsidR="00661E8C">
          <w:t>, where i = 1 is the index of the most-significant bit.</w:t>
        </w:r>
      </w:ins>
    </w:p>
    <w:p w14:paraId="61CB1EFC" w14:textId="287C4B2F"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del w:id="6843" w:author="Mike Beckerle" w:date="2020-09-10T17:19:00Z">
        <w:r w:rsidDel="0033562A">
          <w:delText xml:space="preserve">may </w:delText>
        </w:r>
      </w:del>
      <w:ins w:id="6844"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fldSimple w:instr=" SEQ Figure \* ARABIC ">
        <w:r w:rsidR="00404DC4">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6845"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6846" w:author="Mike Beckerle" w:date="2020-09-10T09:44:00Z">
        <w:r>
          <w:t xml:space="preserve">        dfdl:bitOrder=</w:t>
        </w:r>
      </w:ins>
      <w:ins w:id="6847"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As a littleEndian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6848"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49" w:author="Mike Beckerle" w:date="2020-09-10T09:46:00Z"/>
        </w:rPr>
      </w:pPr>
      <w:ins w:id="6850"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6851"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6852" w:author="Mike Beckerle" w:date="2020-09-10T09:46:00Z"/>
        </w:rPr>
      </w:pPr>
      <w:ins w:id="6853"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The DFDL schema fragment above gives element 'x' the dfdl:byteOrder 'bigEndian' property</w:t>
      </w:r>
      <w:ins w:id="6854" w:author="Mike Beckerle" w:date="2020-09-10T09:48:00Z">
        <w:r w:rsidR="0046246D">
          <w:t xml:space="preserve"> and the dfdl:bitOrder </w:t>
        </w:r>
      </w:ins>
      <w:ins w:id="6855" w:author="Mike Beckerle" w:date="2020-09-10T09:49:00Z">
        <w:r w:rsidR="0046246D">
          <w:t>'</w:t>
        </w:r>
      </w:ins>
      <w:ins w:id="6856" w:author="Mike Beckerle" w:date="2020-09-10T09:48:00Z">
        <w:r w:rsidR="0046246D">
          <w:t>mostSignificantBitFirst'</w:t>
        </w:r>
      </w:ins>
      <w:ins w:id="6857" w:author="Mike Beckerle" w:date="2020-09-10T09:49:00Z">
        <w:r w:rsidR="0046246D">
          <w:t xml:space="preserve"> property</w:t>
        </w:r>
      </w:ins>
      <w:r>
        <w:t>. In this case the place value of each position is given by 2^(M – i)</w:t>
      </w:r>
      <w:ins w:id="6858" w:author="Mike Beckerle" w:date="2020-09-10T09:53:00Z">
        <w:r w:rsidR="0046246D">
          <w:t>.</w:t>
        </w:r>
      </w:ins>
      <w:ins w:id="6859"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6860" w:author="Mike Beckerle" w:date="2020-09-10T09:54:00Z"/>
          <w:rStyle w:val="CodeCharacter"/>
          <w:sz w:val="20"/>
        </w:rPr>
      </w:pPr>
      <w:ins w:id="6861"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dfdl:byteOrder of 'littleEndian'.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5AAEEC34" w:rsidR="000E1214" w:rsidRDefault="00A87198">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ins w:id="6862" w:author="Mike Beckerle" w:date="2020-09-10T10:02:00Z">
        <w:r w:rsidR="00CC71C1">
          <w:t xml:space="preserve"> and they are the most significant bits witin that byte, but they are </w:t>
        </w:r>
      </w:ins>
      <w:ins w:id="6863" w:author="Mike Beckerle" w:date="2020-09-10T10:03:00Z">
        <w:r w:rsidR="00CC71C1">
          <w:t xml:space="preserve">treated as if shifted to </w:t>
        </w:r>
      </w:ins>
      <w:ins w:id="6864" w:author="Mike Beckerle" w:date="2020-09-10T10:05:00Z">
        <w:r w:rsidR="00CC71C1">
          <w:t>become</w:t>
        </w:r>
      </w:ins>
      <w:ins w:id="6865" w:author="Mike Beckerle" w:date="2020-09-10T10:03:00Z">
        <w:r w:rsidR="00CC71C1">
          <w:t xml:space="preserve"> </w:t>
        </w:r>
      </w:ins>
      <w:del w:id="6866" w:author="Mike Beckerle" w:date="2020-09-10T10:03:00Z">
        <w:r w:rsidDel="00CC71C1">
          <w:delText xml:space="preserve"> those make up </w:delText>
        </w:r>
      </w:del>
      <w:r>
        <w:t xml:space="preserve">the least significant 5 bits of </w:t>
      </w:r>
      <w:ins w:id="6867" w:author="Mike Beckerle" w:date="2020-09-10T10:03:00Z">
        <w:r w:rsidR="00CC71C1">
          <w:t>a</w:t>
        </w:r>
      </w:ins>
      <w:del w:id="6868" w:author="Mike Beckerle" w:date="2020-09-10T10:03:00Z">
        <w:r w:rsidDel="00CC71C1">
          <w:delText>that</w:delText>
        </w:r>
      </w:del>
      <w:r>
        <w:t xml:space="preserve"> </w:t>
      </w:r>
      <w:ins w:id="6869" w:author="Mike Beckerle" w:date="2020-09-10T10:03:00Z">
        <w:r w:rsidR="00CC71C1">
          <w:t xml:space="preserve">logical </w:t>
        </w:r>
      </w:ins>
      <w:r>
        <w:t>byte</w:t>
      </w:r>
      <w:ins w:id="6870" w:author="Mike Beckerle" w:date="2020-09-10T10:03:00Z">
        <w:r w:rsidR="00CC71C1">
          <w:t xml:space="preserve"> that contributes to the integer value. This logi</w:t>
        </w:r>
      </w:ins>
      <w:ins w:id="6871" w:author="Mike Beckerle" w:date="2020-09-10T10:04:00Z">
        <w:r w:rsidR="00CC71C1">
          <w:t xml:space="preserve">cal </w:t>
        </w:r>
      </w:ins>
      <w:ins w:id="6872" w:author="Mike Beckerle" w:date="2020-09-10T10:03:00Z">
        <w:r w:rsidR="00CC71C1">
          <w:t>byte</w:t>
        </w:r>
      </w:ins>
      <w:del w:id="6873" w:author="Mike Beckerle" w:date="2020-09-10T10:04:00Z">
        <w:r w:rsidDel="00CC71C1">
          <w:delText>, but that logical 5-bit value</w:delText>
        </w:r>
      </w:del>
      <w:r>
        <w:t xml:space="preserve"> makes up the most-significant byte of the unsignedShort integer.</w:t>
      </w:r>
    </w:p>
    <w:p w14:paraId="40A8185C" w14:textId="77777777" w:rsidR="000E1214" w:rsidRDefault="00A87198">
      <w:pPr>
        <w:spacing w:before="240"/>
      </w:pPr>
      <w:r>
        <w:t>Now let us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6834"/>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77777777" w:rsidR="000E1214" w:rsidRDefault="00A87198">
      <w:r>
        <w:t>Signed numbers with dfdl:binaryNumberRep 'bcd' are always positive. On unparsing it is a processing error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77777777" w:rsidR="000E1214" w:rsidRDefault="00A87198">
      <w:r>
        <w:t>Unsigned numbers with dfdl:binaryNumberRep 'packed' are parsed if the nibble is positive or unsigned. It is a processing error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77777777" w:rsidR="000E1214" w:rsidRDefault="00A87198">
      <w:r>
        <w:t>Unsigned numbers with dfdl:binaryNumberRep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6874" w:name="_Ref251331995"/>
      <w:bookmarkStart w:id="6875" w:name="_Ref251332000"/>
      <w:bookmarkStart w:id="6876" w:name="_Toc366078074"/>
      <w:bookmarkStart w:id="6877" w:name="_Toc366078693"/>
      <w:bookmarkStart w:id="6878" w:name="_Toc366079678"/>
      <w:bookmarkStart w:id="6879" w:name="_Toc366080290"/>
      <w:bookmarkStart w:id="6880" w:name="_Toc366080899"/>
      <w:bookmarkStart w:id="6881" w:name="_Toc366505239"/>
      <w:bookmarkStart w:id="6882" w:name="_Toc366508608"/>
      <w:bookmarkStart w:id="6883" w:name="_Toc366513109"/>
      <w:bookmarkStart w:id="6884" w:name="_Toc366574298"/>
      <w:bookmarkStart w:id="6885" w:name="_Toc366578091"/>
      <w:bookmarkStart w:id="6886" w:name="_Toc366578685"/>
      <w:bookmarkStart w:id="6887" w:name="_Toc366579277"/>
      <w:bookmarkStart w:id="6888" w:name="_Toc366579868"/>
      <w:bookmarkStart w:id="6889" w:name="_Toc366580460"/>
      <w:bookmarkStart w:id="6890" w:name="_Toc366581051"/>
      <w:bookmarkStart w:id="6891" w:name="_Toc366581643"/>
      <w:bookmarkStart w:id="6892" w:name="_Properties_Specific_to"/>
      <w:bookmarkStart w:id="6893" w:name="_Toc349042759"/>
      <w:bookmarkStart w:id="6894" w:name="_Ref365053464"/>
      <w:bookmarkStart w:id="6895" w:name="_Ref365053468"/>
      <w:bookmarkStart w:id="6896" w:name="_Toc50721300"/>
      <w:bookmarkEnd w:id="6835"/>
      <w:bookmarkEnd w:id="6836"/>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r>
        <w:t>Properties Specific to Float/Double with Binary Representation</w:t>
      </w:r>
      <w:bookmarkEnd w:id="6893"/>
      <w:bookmarkEnd w:id="6894"/>
      <w:bookmarkEnd w:id="6895"/>
      <w:bookmarkEnd w:id="6896"/>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1"/>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38F15AF7" w:rsidR="000E1214" w:rsidRDefault="00A87198">
      <w:pPr>
        <w:pStyle w:val="Caption"/>
      </w:pPr>
      <w:r>
        <w:t xml:space="preserve">Table </w:t>
      </w:r>
      <w:fldSimple w:instr=" SEQ Table \* ARABIC ">
        <w:r w:rsidR="00404DC4">
          <w:rPr>
            <w:noProof/>
          </w:rPr>
          <w:t>36</w:t>
        </w:r>
      </w:fldSimple>
      <w:r>
        <w:t xml:space="preserve"> Properties Specific to Float/Double with Binary Representation</w:t>
      </w:r>
    </w:p>
    <w:p w14:paraId="2F711C32" w14:textId="77777777" w:rsidR="000E1214" w:rsidRDefault="00A87198" w:rsidP="00893233">
      <w:pPr>
        <w:pStyle w:val="Heading2"/>
      </w:pPr>
      <w:bookmarkStart w:id="6897" w:name="_Toc243112835"/>
      <w:bookmarkStart w:id="6898" w:name="_Toc349042760"/>
      <w:bookmarkStart w:id="6899" w:name="_Ref364442129"/>
      <w:bookmarkStart w:id="6900" w:name="_Ref364442135"/>
      <w:bookmarkStart w:id="6901" w:name="_Toc50721301"/>
      <w:r>
        <w:t xml:space="preserve">Properties Specific </w:t>
      </w:r>
      <w:bookmarkEnd w:id="6820"/>
      <w:bookmarkEnd w:id="6821"/>
      <w:r>
        <w:t>to Boolean</w:t>
      </w:r>
      <w:bookmarkEnd w:id="6822"/>
      <w:bookmarkEnd w:id="6823"/>
      <w:bookmarkEnd w:id="6824"/>
      <w:bookmarkEnd w:id="6825"/>
      <w:r>
        <w:t xml:space="preserve"> with Text Representation</w:t>
      </w:r>
      <w:bookmarkEnd w:id="6897"/>
      <w:bookmarkEnd w:id="6898"/>
      <w:bookmarkEnd w:id="6899"/>
      <w:bookmarkEnd w:id="6900"/>
      <w:bookmarkEnd w:id="69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%#rXX;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the dfdl:encoding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74D5EF59" w:rsidR="000E1214" w:rsidRDefault="00A87198">
      <w:pPr>
        <w:pStyle w:val="Caption"/>
      </w:pPr>
      <w:r>
        <w:t xml:space="preserve">Table </w:t>
      </w:r>
      <w:fldSimple w:instr=" SEQ Table \* ARABIC ">
        <w:r w:rsidR="00404DC4">
          <w:rPr>
            <w:noProof/>
          </w:rPr>
          <w:t>37</w:t>
        </w:r>
      </w:fldSimple>
      <w:r>
        <w:t xml:space="preserve"> Properties Specific to Boolean with Text Representation</w:t>
      </w:r>
    </w:p>
    <w:p w14:paraId="1DA9B225" w14:textId="77777777" w:rsidR="000E1214" w:rsidRDefault="00A87198" w:rsidP="00893233">
      <w:pPr>
        <w:pStyle w:val="Heading2"/>
      </w:pPr>
      <w:bookmarkStart w:id="6902" w:name="_Toc322911351"/>
      <w:bookmarkStart w:id="6903" w:name="_Toc322911913"/>
      <w:bookmarkStart w:id="6904" w:name="_Toc322912204"/>
      <w:bookmarkStart w:id="6905" w:name="_Toc329093053"/>
      <w:bookmarkStart w:id="6906" w:name="_Toc332701566"/>
      <w:bookmarkStart w:id="6907" w:name="_Toc332701870"/>
      <w:bookmarkStart w:id="6908" w:name="_Toc332711664"/>
      <w:bookmarkStart w:id="6909" w:name="_Toc332711972"/>
      <w:bookmarkStart w:id="6910" w:name="_Toc332712274"/>
      <w:bookmarkStart w:id="6911" w:name="_Toc332724190"/>
      <w:bookmarkStart w:id="6912" w:name="_Toc332724490"/>
      <w:bookmarkStart w:id="6913" w:name="_Toc341102786"/>
      <w:bookmarkStart w:id="6914" w:name="_Toc347241521"/>
      <w:bookmarkStart w:id="6915" w:name="_Toc347744714"/>
      <w:bookmarkStart w:id="6916" w:name="_Toc348984497"/>
      <w:bookmarkStart w:id="6917" w:name="_Toc348984802"/>
      <w:bookmarkStart w:id="6918" w:name="_Toc349037966"/>
      <w:bookmarkStart w:id="6919" w:name="_Toc349038268"/>
      <w:bookmarkStart w:id="6920" w:name="_Toc349042761"/>
      <w:bookmarkStart w:id="6921" w:name="_Toc349642175"/>
      <w:bookmarkStart w:id="6922" w:name="_Toc351912759"/>
      <w:bookmarkStart w:id="6923" w:name="_Toc351914780"/>
      <w:bookmarkStart w:id="6924" w:name="_Toc351915246"/>
      <w:bookmarkStart w:id="6925" w:name="_Toc361231303"/>
      <w:bookmarkStart w:id="6926" w:name="_Toc361231829"/>
      <w:bookmarkStart w:id="6927" w:name="_Toc362445127"/>
      <w:bookmarkStart w:id="6928" w:name="_Toc363909049"/>
      <w:bookmarkStart w:id="6929" w:name="_Toc364463473"/>
      <w:bookmarkStart w:id="6930" w:name="_Toc366078077"/>
      <w:bookmarkStart w:id="6931" w:name="_Toc366078696"/>
      <w:bookmarkStart w:id="6932" w:name="_Toc366079681"/>
      <w:bookmarkStart w:id="6933" w:name="_Toc366080293"/>
      <w:bookmarkStart w:id="6934" w:name="_Toc366080902"/>
      <w:bookmarkStart w:id="6935" w:name="_Toc366505242"/>
      <w:bookmarkStart w:id="6936" w:name="_Toc366508611"/>
      <w:bookmarkStart w:id="6937" w:name="_Toc366513112"/>
      <w:bookmarkStart w:id="6938" w:name="_Toc366574301"/>
      <w:bookmarkStart w:id="6939" w:name="_Toc366578094"/>
      <w:bookmarkStart w:id="6940" w:name="_Toc366578688"/>
      <w:bookmarkStart w:id="6941" w:name="_Toc366579280"/>
      <w:bookmarkStart w:id="6942" w:name="_Toc366579871"/>
      <w:bookmarkStart w:id="6943" w:name="_Toc366580463"/>
      <w:bookmarkStart w:id="6944" w:name="_Toc366581054"/>
      <w:bookmarkStart w:id="6945" w:name="_Toc366581646"/>
      <w:bookmarkStart w:id="6946" w:name="_Toc322912205"/>
      <w:bookmarkStart w:id="6947" w:name="_Toc329093054"/>
      <w:bookmarkStart w:id="6948" w:name="_Toc332701567"/>
      <w:bookmarkStart w:id="6949" w:name="_Toc332701871"/>
      <w:bookmarkStart w:id="6950" w:name="_Toc332711665"/>
      <w:bookmarkStart w:id="6951" w:name="_Toc332711973"/>
      <w:bookmarkStart w:id="6952" w:name="_Toc332712275"/>
      <w:bookmarkStart w:id="6953" w:name="_Toc332724191"/>
      <w:bookmarkStart w:id="6954" w:name="_Toc332724491"/>
      <w:bookmarkStart w:id="6955" w:name="_Toc341102787"/>
      <w:bookmarkStart w:id="6956" w:name="_Toc347241522"/>
      <w:bookmarkStart w:id="6957" w:name="_Toc347744715"/>
      <w:bookmarkStart w:id="6958" w:name="_Toc348984498"/>
      <w:bookmarkStart w:id="6959" w:name="_Toc348984803"/>
      <w:bookmarkStart w:id="6960" w:name="_Toc349037967"/>
      <w:bookmarkStart w:id="6961" w:name="_Toc349038269"/>
      <w:bookmarkStart w:id="6962" w:name="_Toc349042762"/>
      <w:bookmarkStart w:id="6963" w:name="_Toc351912760"/>
      <w:bookmarkStart w:id="6964" w:name="_Toc351914781"/>
      <w:bookmarkStart w:id="6965" w:name="_Toc351915247"/>
      <w:bookmarkStart w:id="6966" w:name="_Toc361231304"/>
      <w:bookmarkStart w:id="6967" w:name="_Toc361231830"/>
      <w:bookmarkStart w:id="6968" w:name="_Toc362445128"/>
      <w:bookmarkStart w:id="6969" w:name="_Toc363909050"/>
      <w:bookmarkStart w:id="6970" w:name="_Toc364463474"/>
      <w:bookmarkStart w:id="6971" w:name="_Toc366078078"/>
      <w:bookmarkStart w:id="6972" w:name="_Toc366078697"/>
      <w:bookmarkStart w:id="6973" w:name="_Toc366079682"/>
      <w:bookmarkStart w:id="6974" w:name="_Toc366080294"/>
      <w:bookmarkStart w:id="6975" w:name="_Toc366080903"/>
      <w:bookmarkStart w:id="6976" w:name="_Toc366505243"/>
      <w:bookmarkStart w:id="6977" w:name="_Toc366508612"/>
      <w:bookmarkStart w:id="6978" w:name="_Toc366513113"/>
      <w:bookmarkStart w:id="6979" w:name="_Toc366574302"/>
      <w:bookmarkStart w:id="6980" w:name="_Toc366578095"/>
      <w:bookmarkStart w:id="6981" w:name="_Toc366578689"/>
      <w:bookmarkStart w:id="6982" w:name="_Toc366579281"/>
      <w:bookmarkStart w:id="6983" w:name="_Toc366579872"/>
      <w:bookmarkStart w:id="6984" w:name="_Toc366580464"/>
      <w:bookmarkStart w:id="6985" w:name="_Toc366581055"/>
      <w:bookmarkStart w:id="6986" w:name="_Toc366581647"/>
      <w:bookmarkStart w:id="6987" w:name="_Toc349042763"/>
      <w:bookmarkStart w:id="6988" w:name="_Ref364442791"/>
      <w:bookmarkStart w:id="6989" w:name="_Ref364442803"/>
      <w:bookmarkStart w:id="6990" w:name="_Toc50721302"/>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r>
        <w:t>Properties Specific to Boolean with Binary Representation</w:t>
      </w:r>
      <w:bookmarkEnd w:id="6987"/>
      <w:bookmarkEnd w:id="6988"/>
      <w:bookmarkEnd w:id="6989"/>
      <w:bookmarkEnd w:id="6990"/>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549DA99B" w:rsidR="000E1214" w:rsidRDefault="00A87198">
      <w:pPr>
        <w:pStyle w:val="Caption"/>
      </w:pPr>
      <w:bookmarkStart w:id="6991" w:name="_Toc130873634"/>
      <w:bookmarkStart w:id="6992" w:name="_Toc140549606"/>
      <w:bookmarkStart w:id="6993" w:name="_Toc177399105"/>
      <w:bookmarkStart w:id="6994" w:name="_Toc175057392"/>
      <w:bookmarkStart w:id="6995" w:name="_Toc199516329"/>
      <w:bookmarkStart w:id="6996" w:name="_Toc194983992"/>
      <w:r>
        <w:t xml:space="preserve">Table </w:t>
      </w:r>
      <w:fldSimple w:instr=" SEQ Table \* ARABIC ">
        <w:r w:rsidR="00404DC4">
          <w:rPr>
            <w:noProof/>
          </w:rPr>
          <w:t>38</w:t>
        </w:r>
      </w:fldSimple>
      <w:r>
        <w:t xml:space="preserve"> Properties Specific to Boolean with Binary Representation</w:t>
      </w:r>
    </w:p>
    <w:p w14:paraId="114CF0C7" w14:textId="77777777" w:rsidR="000E1214" w:rsidRDefault="00A87198" w:rsidP="00893233">
      <w:pPr>
        <w:pStyle w:val="Heading2"/>
      </w:pPr>
      <w:bookmarkStart w:id="6997" w:name="_Ref229814365"/>
      <w:bookmarkStart w:id="6998" w:name="_Ref229814405"/>
      <w:bookmarkStart w:id="6999" w:name="_Toc243112838"/>
      <w:bookmarkStart w:id="7000" w:name="_Toc349042764"/>
      <w:bookmarkStart w:id="7001" w:name="_Toc50721303"/>
      <w:r>
        <w:t>Properties specific to Calendar with Text or Binary Representatio</w:t>
      </w:r>
      <w:bookmarkEnd w:id="6997"/>
      <w:bookmarkEnd w:id="6998"/>
      <w:bookmarkEnd w:id="6999"/>
      <w:r>
        <w:t>n</w:t>
      </w:r>
      <w:bookmarkEnd w:id="7000"/>
      <w:bookmarkEnd w:id="7001"/>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7002" w:author="Mike Beckerle" w:date="2020-09-10T10:12:00Z"/>
              </w:rPr>
            </w:pPr>
            <w:r>
              <w:t>In addition, empty string can be specified to indicate "no time zone"</w:t>
            </w:r>
            <w:ins w:id="7003" w:author="Mike Beckerle" w:date="2020-09-10T10:09:00Z">
              <w:r w:rsidR="00085720">
                <w:t xml:space="preserve"> which simply leaves the time zone unknown/unspecified</w:t>
              </w:r>
            </w:ins>
            <w:ins w:id="7004" w:author="Mike Beckerle" w:date="2020-09-10T10:11:00Z">
              <w:r w:rsidR="00085720">
                <w:t>. Data which does not specify a time zone will not obtain a time zone</w:t>
              </w:r>
            </w:ins>
            <w:ins w:id="7005" w:author="Mike Beckerle" w:date="2020-09-10T10:12:00Z">
              <w:r w:rsidR="00085720">
                <w:t xml:space="preserve"> from this property</w:t>
              </w:r>
            </w:ins>
            <w:ins w:id="7006" w:author="Mike Beckerle" w:date="2020-09-10T10:11:00Z">
              <w:r w:rsidR="00085720">
                <w:t xml:space="preserve"> and so will simply lack time zone information</w:t>
              </w:r>
            </w:ins>
            <w:ins w:id="7007" w:author="Mike Beckerle" w:date="2020-09-10T10:09:00Z">
              <w:r w:rsidR="00085720">
                <w:t xml:space="preserve">. </w:t>
              </w:r>
            </w:ins>
          </w:p>
          <w:p w14:paraId="779DF337" w14:textId="59226FA7" w:rsidR="000E1214" w:rsidRDefault="00085720">
            <w:ins w:id="7008" w:author="Mike Beckerle" w:date="2020-09-10T10:09:00Z">
              <w:r>
                <w:t>The</w:t>
              </w:r>
            </w:ins>
            <w:r w:rsidR="00A87198">
              <w:t xml:space="preserve"> IANA time zone format (also known as the Olson time zone format) may </w:t>
            </w:r>
            <w:ins w:id="7009" w:author="Mike Beckerle" w:date="2020-09-10T10:09:00Z">
              <w:r>
                <w:t xml:space="preserve">also </w:t>
              </w:r>
            </w:ins>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19225155"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7010" w:author="Mike Beckerle" w:date="2020-09-10T10:13:00Z">
              <w:r w:rsidR="00085720">
                <w:t xml:space="preserve"> </w:t>
              </w:r>
            </w:ins>
            <w:ins w:id="7011" w:author="Mike Beckerle" w:date="2020-09-10T10:14:00Z">
              <w:r w:rsidR="00085720">
                <w:t xml:space="preserve">such as </w:t>
              </w:r>
            </w:ins>
            <w:ins w:id="7012"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7013" w:author="Mike Beckerle" w:date="2020-09-10T16:35:00Z">
              <w:r w:rsidDel="008E7C14">
                <w:rPr>
                  <w:rFonts w:cs="Arial"/>
                </w:rPr>
                <w:delText xml:space="preserve">must </w:delText>
              </w:r>
            </w:del>
            <w:ins w:id="7014" w:author="Mike Beckerle" w:date="2020-09-10T16:35:00Z">
              <w:r w:rsidR="008E7C14">
                <w:rPr>
                  <w:rFonts w:cs="Arial"/>
                </w:rPr>
                <w:t xml:space="preserve">MUST </w:t>
              </w:r>
            </w:ins>
            <w:r>
              <w:rPr>
                <w:rFonts w:cs="Arial"/>
              </w:rPr>
              <w:t xml:space="preserve">support dfdl:calendarLanguage value "en". </w:t>
            </w:r>
          </w:p>
          <w:p w14:paraId="53138218" w14:textId="6BCEA22A" w:rsidR="000E1214" w:rsidRDefault="00A87198">
            <w:pPr>
              <w:autoSpaceDE w:val="0"/>
              <w:autoSpaceDN w:val="0"/>
              <w:adjustRightInd w:val="0"/>
              <w:rPr>
                <w:rFonts w:cs="Arial"/>
              </w:rPr>
            </w:pPr>
            <w:r>
              <w:rPr>
                <w:rFonts w:cs="Arial"/>
              </w:rPr>
              <w:t xml:space="preserve">DFDL implementations </w:t>
            </w:r>
            <w:del w:id="7015" w:author="Mike Beckerle" w:date="2020-09-10T17:20:00Z">
              <w:r w:rsidDel="0033562A">
                <w:rPr>
                  <w:rFonts w:cs="Arial"/>
                </w:rPr>
                <w:delText xml:space="preserve">may </w:delText>
              </w:r>
            </w:del>
            <w:ins w:id="7016" w:author="Mike Beckerle" w:date="2020-09-10T17:20:00Z">
              <w:r w:rsidR="0033562A">
                <w:rPr>
                  <w:rFonts w:cs="Arial"/>
                </w:rPr>
                <w:t xml:space="preserve">MAY </w:t>
              </w:r>
            </w:ins>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1F411E00" w:rsidR="000E1214" w:rsidRDefault="00A87198">
      <w:pPr>
        <w:pStyle w:val="Caption"/>
      </w:pPr>
      <w:bookmarkStart w:id="7017" w:name="_Toc142877208"/>
      <w:r>
        <w:t xml:space="preserve">Table </w:t>
      </w:r>
      <w:ins w:id="7018"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7019"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7020" w:name="_Toc243112839"/>
      <w:bookmarkStart w:id="7021" w:name="_Toc349042765"/>
      <w:bookmarkStart w:id="7022" w:name="_Toc50721304"/>
      <w:r>
        <w:rPr>
          <w:rFonts w:eastAsia="Times New Roman"/>
        </w:rPr>
        <w:t>The dfdl:calendarPattern property</w:t>
      </w:r>
      <w:bookmarkEnd w:id="7020"/>
      <w:bookmarkEnd w:id="7021"/>
      <w:bookmarkEnd w:id="7022"/>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1EA21CB8"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7023"/>
            <w:r>
              <w:t>Presentation</w:t>
            </w:r>
            <w:commentRangeEnd w:id="7023"/>
            <w:r w:rsidR="00D64322">
              <w:rPr>
                <w:rStyle w:val="CommentReference"/>
              </w:rPr>
              <w:commentReference w:id="7023"/>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7024"/>
            <w:r>
              <w:rPr>
                <w:rFonts w:eastAsia="MS Mincho"/>
                <w:lang w:val="de-DE" w:eastAsia="ja-JP"/>
              </w:rPr>
              <w:t>EEE</w:t>
            </w:r>
            <w:commentRangeEnd w:id="7024"/>
            <w:r w:rsidR="00D019A4">
              <w:rPr>
                <w:rStyle w:val="CommentReference"/>
              </w:rPr>
              <w:commentReference w:id="7024"/>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3815EF7B" w:rsidR="000E1214" w:rsidRDefault="00A87198">
      <w:pPr>
        <w:pStyle w:val="Caption"/>
        <w:rPr>
          <w:rFonts w:eastAsia="MS Mincho" w:cs="Arial"/>
          <w:lang w:eastAsia="ja-JP"/>
        </w:rPr>
      </w:pPr>
      <w:r>
        <w:t xml:space="preserve">Table </w:t>
      </w:r>
      <w:ins w:id="7025"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7026" w:author="Mike Beckerle" w:date="2020-09-10T12:54:00Z">
        <w:r w:rsidR="0047079B">
          <w:fldChar w:fldCharType="end"/>
        </w:r>
      </w:ins>
      <w:r>
        <w:t xml:space="preserve"> Symbols in the dfdl:calendarPattern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7027" w:author="Mike Beckerle" w:date="2020-09-10T16:36:00Z">
        <w:r w:rsidDel="008E7C14">
          <w:delText xml:space="preserve">must </w:delText>
        </w:r>
      </w:del>
      <w:ins w:id="7028" w:author="Mike Beckerle" w:date="2020-09-10T16:36:00Z">
        <w:r w:rsidR="008E7C14">
          <w:t xml:space="preserve">MUST </w:t>
        </w:r>
      </w:ins>
      <w:r>
        <w:t>be at least three. The stored accuracy for fractional seconds is also implementation-</w:t>
      </w:r>
      <w:r w:rsidR="00F7778E">
        <w:t>defined but</w:t>
      </w:r>
      <w:r>
        <w:t xml:space="preserve"> </w:t>
      </w:r>
      <w:del w:id="7029" w:author="Mike Beckerle" w:date="2020-09-10T16:36:00Z">
        <w:r w:rsidDel="008E7C14">
          <w:delText xml:space="preserve">must </w:delText>
        </w:r>
      </w:del>
      <w:ins w:id="7030" w:author="Mike Beckerle" w:date="2020-09-10T16:36:00Z">
        <w:r w:rsidR="008E7C14">
          <w:t xml:space="preserve">MUST </w:t>
        </w:r>
      </w:ins>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It is a processing error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If dfdl:representation is text, any characters in the pattern that are not in the ranges of ['a'..'z']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8"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r>
        <w:t xml:space="preserve">xs:dateTime. When parsing, the data must match one of the granularities. When unparsing, the fullest granularity is used. </w:t>
      </w:r>
    </w:p>
    <w:p w14:paraId="1B49E0F2" w14:textId="77777777" w:rsidR="000E1214" w:rsidRDefault="00A87198">
      <w:pPr>
        <w:numPr>
          <w:ilvl w:val="0"/>
          <w:numId w:val="127"/>
        </w:numPr>
      </w:pPr>
      <w:r>
        <w:t xml:space="preserve">xs:date. When parsing, the data must match one of the date-only granularities. When unparsing, the fullest date-only granularity is used. </w:t>
      </w:r>
    </w:p>
    <w:p w14:paraId="7C475FEE" w14:textId="77777777" w:rsidR="000E1214" w:rsidRDefault="00A87198">
      <w:pPr>
        <w:numPr>
          <w:ilvl w:val="0"/>
          <w:numId w:val="127"/>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The omission of time zone from the input data when the type is xs:dateTime or xs:time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2"/>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7035" w:name="_Ref364431481"/>
      <w:bookmarkStart w:id="7036" w:name="_Toc50721305"/>
      <w:r>
        <w:rPr>
          <w:rFonts w:eastAsia="Times New Roman"/>
          <w:lang w:eastAsia="en-GB"/>
        </w:rPr>
        <w:t>The dfdl:calendarCheckPolicy Property</w:t>
      </w:r>
      <w:bookmarkEnd w:id="7035"/>
      <w:bookmarkEnd w:id="7036"/>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behaviour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xml:space="preserve">, pattern "HHmmss" allows "123456" (12:34:56) and "23456" (2:34:56) but not "3456") </w:t>
      </w:r>
    </w:p>
    <w:p w14:paraId="0807FE32" w14:textId="77777777" w:rsidR="000E1214" w:rsidRDefault="00A87198">
      <w:pPr>
        <w:numPr>
          <w:ilvl w:val="0"/>
          <w:numId w:val="128"/>
        </w:numPr>
        <w:rPr>
          <w:lang w:eastAsia="en-GB"/>
        </w:rPr>
      </w:pPr>
      <w:r>
        <w:t xml:space="preserve">Additional lenient parsing behaviour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"yyyyMMdd'date' "</w:t>
      </w:r>
    </w:p>
    <w:p w14:paraId="3F2863CD" w14:textId="77777777" w:rsidR="000E1214" w:rsidRDefault="00A87198" w:rsidP="00893233">
      <w:pPr>
        <w:pStyle w:val="Heading2"/>
      </w:pPr>
      <w:bookmarkStart w:id="7037" w:name="_Toc322014184"/>
      <w:bookmarkStart w:id="7038" w:name="_Toc322014368"/>
      <w:bookmarkStart w:id="7039" w:name="_Toc322014551"/>
      <w:bookmarkStart w:id="7040" w:name="_Toc322014733"/>
      <w:bookmarkStart w:id="7041" w:name="_Toc332711670"/>
      <w:bookmarkStart w:id="7042" w:name="_Toc322014185"/>
      <w:bookmarkStart w:id="7043" w:name="_Toc322014369"/>
      <w:bookmarkStart w:id="7044" w:name="_Toc322014552"/>
      <w:bookmarkStart w:id="7045" w:name="_Toc322014734"/>
      <w:bookmarkStart w:id="7046" w:name="_Toc332711671"/>
      <w:bookmarkStart w:id="7047" w:name="_Toc322014188"/>
      <w:bookmarkStart w:id="7048" w:name="_Toc322014372"/>
      <w:bookmarkStart w:id="7049" w:name="_Toc322014555"/>
      <w:bookmarkStart w:id="7050" w:name="_Toc322014737"/>
      <w:bookmarkStart w:id="7051" w:name="_Toc322911361"/>
      <w:bookmarkStart w:id="7052" w:name="_Toc322911923"/>
      <w:bookmarkStart w:id="7053" w:name="_Toc332711674"/>
      <w:bookmarkStart w:id="7054" w:name="_Toc349042766"/>
      <w:bookmarkStart w:id="7055" w:name="_Toc243112837"/>
      <w:bookmarkStart w:id="7056" w:name="_Ref38561053"/>
      <w:bookmarkStart w:id="7057" w:name="_Toc5072130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r>
        <w:t xml:space="preserve">Properties Specific to Calendar with Text </w:t>
      </w:r>
      <w:bookmarkEnd w:id="7054"/>
      <w:bookmarkEnd w:id="7055"/>
      <w:r>
        <w:t>Representation</w:t>
      </w:r>
      <w:bookmarkEnd w:id="7056"/>
      <w:bookmarkEnd w:id="705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2A70093" w:rsidR="000E1214" w:rsidRDefault="00A87198">
      <w:pPr>
        <w:pStyle w:val="Caption"/>
      </w:pPr>
      <w:r>
        <w:t xml:space="preserve">Table </w:t>
      </w:r>
      <w:ins w:id="7058"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7059"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7060" w:name="_Toc322912212"/>
      <w:bookmarkStart w:id="7061" w:name="_Toc329093061"/>
      <w:bookmarkStart w:id="7062" w:name="_Toc332701574"/>
      <w:bookmarkStart w:id="7063" w:name="_Toc332701878"/>
      <w:bookmarkStart w:id="7064" w:name="_Toc332711677"/>
      <w:bookmarkStart w:id="7065" w:name="_Toc332711979"/>
      <w:bookmarkStart w:id="7066" w:name="_Toc332712280"/>
      <w:bookmarkStart w:id="7067" w:name="_Toc332724196"/>
      <w:bookmarkStart w:id="7068" w:name="_Toc332724496"/>
      <w:bookmarkStart w:id="7069" w:name="_Toc341102792"/>
      <w:bookmarkStart w:id="7070" w:name="_Toc347241527"/>
      <w:bookmarkStart w:id="7071" w:name="_Toc347744720"/>
      <w:bookmarkStart w:id="7072" w:name="_Toc348984503"/>
      <w:bookmarkStart w:id="7073" w:name="_Toc348984808"/>
      <w:bookmarkStart w:id="7074" w:name="_Toc349037972"/>
      <w:bookmarkStart w:id="7075" w:name="_Toc349038274"/>
      <w:bookmarkStart w:id="7076" w:name="_Toc349042767"/>
      <w:bookmarkStart w:id="7077" w:name="_Toc351912765"/>
      <w:bookmarkStart w:id="7078" w:name="_Toc351914786"/>
      <w:bookmarkStart w:id="7079" w:name="_Toc351915252"/>
      <w:bookmarkStart w:id="7080" w:name="_Toc361231309"/>
      <w:bookmarkStart w:id="7081" w:name="_Toc361231835"/>
      <w:bookmarkStart w:id="7082" w:name="_Toc362445133"/>
      <w:bookmarkStart w:id="7083" w:name="_Toc363909055"/>
      <w:bookmarkStart w:id="7084" w:name="_Toc364463480"/>
      <w:bookmarkStart w:id="7085" w:name="_Toc366078084"/>
      <w:bookmarkStart w:id="7086" w:name="_Toc366078703"/>
      <w:bookmarkStart w:id="7087" w:name="_Toc366079688"/>
      <w:bookmarkStart w:id="7088" w:name="_Toc366080300"/>
      <w:bookmarkStart w:id="7089" w:name="_Toc366080909"/>
      <w:bookmarkStart w:id="7090" w:name="_Toc366505249"/>
      <w:bookmarkStart w:id="7091" w:name="_Toc366508618"/>
      <w:bookmarkStart w:id="7092" w:name="_Toc366513119"/>
      <w:bookmarkStart w:id="7093" w:name="_Toc366574308"/>
      <w:bookmarkStart w:id="7094" w:name="_Toc366578101"/>
      <w:bookmarkStart w:id="7095" w:name="_Toc366578695"/>
      <w:bookmarkStart w:id="7096" w:name="_Toc366579287"/>
      <w:bookmarkStart w:id="7097" w:name="_Toc366579878"/>
      <w:bookmarkStart w:id="7098" w:name="_Toc366580470"/>
      <w:bookmarkStart w:id="7099" w:name="_Toc366581061"/>
      <w:bookmarkStart w:id="7100" w:name="_Toc366581653"/>
      <w:bookmarkStart w:id="7101" w:name="_Toc349042768"/>
      <w:bookmarkStart w:id="7102" w:name="_Ref364443310"/>
      <w:bookmarkStart w:id="7103" w:name="_Ref364443313"/>
      <w:bookmarkStart w:id="7104" w:name="_Ref37179949"/>
      <w:bookmarkStart w:id="7105" w:name="_Ref37180064"/>
      <w:bookmarkStart w:id="7106" w:name="_Ref37180094"/>
      <w:bookmarkStart w:id="7107" w:name="_Toc50721307"/>
      <w:bookmarkEnd w:id="7017"/>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r>
        <w:t>Properties Specific to Calendar with Binary Representation</w:t>
      </w:r>
      <w:bookmarkEnd w:id="7101"/>
      <w:bookmarkEnd w:id="7102"/>
      <w:bookmarkEnd w:id="7103"/>
      <w:bookmarkEnd w:id="7104"/>
      <w:bookmarkEnd w:id="7105"/>
      <w:bookmarkEnd w:id="7106"/>
      <w:bookmarkEnd w:id="7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4CD6BCAB" w14:textId="77777777" w:rsidR="000E1214" w:rsidRDefault="00A87198">
            <w:pPr>
              <w:pStyle w:val="ListParagraph"/>
              <w:numPr>
                <w:ilvl w:val="0"/>
                <w:numId w:val="130"/>
              </w:numPr>
            </w:pPr>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Default="00A87198">
            <w:pPr>
              <w:pStyle w:val="ListParagraph"/>
              <w:numPr>
                <w:ilvl w:val="0"/>
                <w:numId w:val="131"/>
              </w:numPr>
            </w:pPr>
            <w:r>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4E507458" w:rsidR="000E1214" w:rsidRDefault="00A87198">
      <w:pPr>
        <w:pStyle w:val="Caption"/>
      </w:pPr>
      <w:r>
        <w:t xml:space="preserve">Table </w:t>
      </w:r>
      <w:fldSimple w:instr=" SEQ Table \* ARABIC ">
        <w:r w:rsidR="00404DC4">
          <w:rPr>
            <w:noProof/>
          </w:rPr>
          <w:t>42</w:t>
        </w:r>
      </w:fldSimple>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r>
        <w:t xml:space="preserve">bcd: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7108" w:name="_Toc243112841"/>
      <w:bookmarkStart w:id="7109" w:name="_Toc349042769"/>
      <w:bookmarkStart w:id="7110" w:name="_Toc50721308"/>
      <w:r>
        <w:t xml:space="preserve">Properties Specific to </w:t>
      </w:r>
      <w:bookmarkEnd w:id="6991"/>
      <w:bookmarkEnd w:id="6992"/>
      <w:bookmarkEnd w:id="6993"/>
      <w:bookmarkEnd w:id="6994"/>
      <w:r>
        <w:t>Opaque Types (xs:hexBinary)</w:t>
      </w:r>
      <w:bookmarkEnd w:id="6995"/>
      <w:bookmarkEnd w:id="6996"/>
      <w:bookmarkEnd w:id="7108"/>
      <w:bookmarkEnd w:id="7109"/>
      <w:bookmarkEnd w:id="7110"/>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7111" w:name="_Toc322911367"/>
      <w:bookmarkStart w:id="7112" w:name="_Toc322911676"/>
      <w:bookmarkStart w:id="7113" w:name="_Toc322911928"/>
      <w:bookmarkStart w:id="7114" w:name="_Toc322912215"/>
      <w:bookmarkStart w:id="7115" w:name="_Toc329093064"/>
      <w:bookmarkStart w:id="7116" w:name="_Toc332701577"/>
      <w:bookmarkStart w:id="7117" w:name="_Toc332701881"/>
      <w:bookmarkStart w:id="7118" w:name="_Toc332711680"/>
      <w:bookmarkStart w:id="7119" w:name="_Toc332711982"/>
      <w:bookmarkStart w:id="7120" w:name="_Toc332712283"/>
      <w:bookmarkStart w:id="7121" w:name="_Toc332724199"/>
      <w:bookmarkStart w:id="7122" w:name="_Toc332724499"/>
      <w:bookmarkStart w:id="7123" w:name="_Toc341102795"/>
      <w:bookmarkStart w:id="7124" w:name="_Toc347241530"/>
      <w:bookmarkStart w:id="7125" w:name="_Toc347744723"/>
      <w:bookmarkStart w:id="7126" w:name="_Toc348984506"/>
      <w:bookmarkStart w:id="7127" w:name="_Toc348984811"/>
      <w:bookmarkStart w:id="7128" w:name="_Toc349037975"/>
      <w:bookmarkStart w:id="7129" w:name="_Toc349038277"/>
      <w:bookmarkStart w:id="7130" w:name="_Toc349042770"/>
      <w:bookmarkStart w:id="7131" w:name="_Toc349642184"/>
      <w:bookmarkStart w:id="7132" w:name="_Toc351912768"/>
      <w:bookmarkStart w:id="7133" w:name="_Toc351914789"/>
      <w:bookmarkStart w:id="7134" w:name="_Toc351915255"/>
      <w:bookmarkStart w:id="7135" w:name="_Toc361231312"/>
      <w:bookmarkStart w:id="7136" w:name="_Toc361231838"/>
      <w:bookmarkStart w:id="7137" w:name="_Toc362445136"/>
      <w:bookmarkStart w:id="7138" w:name="_Toc363909058"/>
      <w:bookmarkStart w:id="7139" w:name="_Toc364463483"/>
      <w:bookmarkStart w:id="7140" w:name="_Toc366078087"/>
      <w:bookmarkStart w:id="7141" w:name="_Toc366078706"/>
      <w:bookmarkStart w:id="7142" w:name="_Toc366079691"/>
      <w:bookmarkStart w:id="7143" w:name="_Toc366080303"/>
      <w:bookmarkStart w:id="7144" w:name="_Toc366080912"/>
      <w:bookmarkStart w:id="7145" w:name="_Toc366505252"/>
      <w:bookmarkStart w:id="7146" w:name="_Toc366508621"/>
      <w:bookmarkStart w:id="7147" w:name="_Toc366513122"/>
      <w:bookmarkStart w:id="7148" w:name="_Toc366574311"/>
      <w:bookmarkStart w:id="7149" w:name="_Toc366578104"/>
      <w:bookmarkStart w:id="7150" w:name="_Toc366578698"/>
      <w:bookmarkStart w:id="7151" w:name="_Toc366579290"/>
      <w:bookmarkStart w:id="7152" w:name="_Toc366579881"/>
      <w:bookmarkStart w:id="7153" w:name="_Toc366580473"/>
      <w:bookmarkStart w:id="7154" w:name="_Toc366581064"/>
      <w:bookmarkStart w:id="7155" w:name="_Toc366581656"/>
      <w:bookmarkStart w:id="7156" w:name="_Toc322911368"/>
      <w:bookmarkStart w:id="7157" w:name="_Toc322911677"/>
      <w:bookmarkStart w:id="7158" w:name="_Toc322911929"/>
      <w:bookmarkStart w:id="7159" w:name="_Toc322912216"/>
      <w:bookmarkStart w:id="7160" w:name="_Toc329093065"/>
      <w:bookmarkStart w:id="7161" w:name="_Toc332701578"/>
      <w:bookmarkStart w:id="7162" w:name="_Toc332701882"/>
      <w:bookmarkStart w:id="7163" w:name="_Toc332711681"/>
      <w:bookmarkStart w:id="7164" w:name="_Toc332711983"/>
      <w:bookmarkStart w:id="7165" w:name="_Toc332712284"/>
      <w:bookmarkStart w:id="7166" w:name="_Toc332724200"/>
      <w:bookmarkStart w:id="7167" w:name="_Toc332724500"/>
      <w:bookmarkStart w:id="7168" w:name="_Toc341102796"/>
      <w:bookmarkStart w:id="7169" w:name="_Toc347241531"/>
      <w:bookmarkStart w:id="7170" w:name="_Toc347744724"/>
      <w:bookmarkStart w:id="7171" w:name="_Toc348984507"/>
      <w:bookmarkStart w:id="7172" w:name="_Toc348984812"/>
      <w:bookmarkStart w:id="7173" w:name="_Toc349037976"/>
      <w:bookmarkStart w:id="7174" w:name="_Toc349038278"/>
      <w:bookmarkStart w:id="7175" w:name="_Toc349042771"/>
      <w:bookmarkStart w:id="7176" w:name="_Toc349642185"/>
      <w:bookmarkStart w:id="7177" w:name="_Toc351912769"/>
      <w:bookmarkStart w:id="7178" w:name="_Toc351914790"/>
      <w:bookmarkStart w:id="7179" w:name="_Toc351915256"/>
      <w:bookmarkStart w:id="7180" w:name="_Toc361231313"/>
      <w:bookmarkStart w:id="7181" w:name="_Toc361231839"/>
      <w:bookmarkStart w:id="7182" w:name="_Toc362445137"/>
      <w:bookmarkStart w:id="7183" w:name="_Toc363909059"/>
      <w:bookmarkStart w:id="7184" w:name="_Toc364463484"/>
      <w:bookmarkStart w:id="7185" w:name="_Toc366078088"/>
      <w:bookmarkStart w:id="7186" w:name="_Toc366078707"/>
      <w:bookmarkStart w:id="7187" w:name="_Toc366079692"/>
      <w:bookmarkStart w:id="7188" w:name="_Toc366080304"/>
      <w:bookmarkStart w:id="7189" w:name="_Toc366080913"/>
      <w:bookmarkStart w:id="7190" w:name="_Toc366505253"/>
      <w:bookmarkStart w:id="7191" w:name="_Toc366508622"/>
      <w:bookmarkStart w:id="7192" w:name="_Toc366513123"/>
      <w:bookmarkStart w:id="7193" w:name="_Toc366574312"/>
      <w:bookmarkStart w:id="7194" w:name="_Toc366578105"/>
      <w:bookmarkStart w:id="7195" w:name="_Toc366578699"/>
      <w:bookmarkStart w:id="7196" w:name="_Toc366579291"/>
      <w:bookmarkStart w:id="7197" w:name="_Toc366579882"/>
      <w:bookmarkStart w:id="7198" w:name="_Toc366580474"/>
      <w:bookmarkStart w:id="7199" w:name="_Toc366581065"/>
      <w:bookmarkStart w:id="7200" w:name="_Toc366581657"/>
      <w:bookmarkStart w:id="7201" w:name="_Ref268264542"/>
      <w:bookmarkStart w:id="7202" w:name="_Toc349042772"/>
      <w:bookmarkStart w:id="7203" w:name="_Toc50721309"/>
      <w:bookmarkStart w:id="7204" w:name="_Toc177399106"/>
      <w:bookmarkStart w:id="7205" w:name="_Toc175057393"/>
      <w:bookmarkStart w:id="7206" w:name="_Toc199516330"/>
      <w:bookmarkStart w:id="7207" w:name="_Toc194983993"/>
      <w:bookmarkStart w:id="7208" w:name="_Toc243112842"/>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r>
        <w:t>Nil Value Processing</w:t>
      </w:r>
      <w:bookmarkEnd w:id="7201"/>
      <w:bookmarkEnd w:id="7202"/>
      <w:bookmarkEnd w:id="7203"/>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DF484D3" w:rsidR="000E1214" w:rsidRDefault="00A87198">
      <w:pPr>
        <w:pStyle w:val="nobreak"/>
      </w:pPr>
      <w:r>
        <w:t xml:space="preserve">On parsing, an element occurrence is nil if the element has XSD nillable 'true' and the data is a nil representation as defined in </w:t>
      </w:r>
      <w:ins w:id="7209"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7210" w:author="Mike Beckerle" w:date="2020-09-09T15:06:00Z">
        <w:r w:rsidR="00082710" w:rsidRPr="00065302">
          <w:rPr>
            <w:rStyle w:val="Hyperlink"/>
          </w:rPr>
          <w:fldChar w:fldCharType="end"/>
        </w:r>
      </w:ins>
      <w:ins w:id="7211" w:author="Mike Beckerle" w:date="2020-09-09T15:07:00Z">
        <w:r w:rsidR="00082710">
          <w:t>.</w:t>
        </w:r>
      </w:ins>
      <w:r>
        <w:t xml:space="preserve"> Specifically:</w:t>
      </w:r>
    </w:p>
    <w:p w14:paraId="765C442F" w14:textId="77777777" w:rsidR="000E1214" w:rsidRDefault="00A87198">
      <w:pPr>
        <w:numPr>
          <w:ilvl w:val="0"/>
          <w:numId w:val="133"/>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pPr>
        <w:numPr>
          <w:ilvl w:val="0"/>
          <w:numId w:val="133"/>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pPr>
        <w:numPr>
          <w:ilvl w:val="0"/>
          <w:numId w:val="133"/>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pPr>
        <w:numPr>
          <w:ilvl w:val="0"/>
          <w:numId w:val="135"/>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pPr>
        <w:numPr>
          <w:ilvl w:val="0"/>
          <w:numId w:val="135"/>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pPr>
        <w:numPr>
          <w:ilvl w:val="0"/>
          <w:numId w:val="135"/>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893233">
      <w:pPr>
        <w:pStyle w:val="Heading2"/>
      </w:pPr>
      <w:bookmarkStart w:id="7212" w:name="_Toc25586310"/>
      <w:bookmarkStart w:id="7213" w:name="_Toc25586555"/>
      <w:bookmarkStart w:id="7214" w:name="_Toc25589838"/>
      <w:bookmarkStart w:id="7215" w:name="_Toc27061105"/>
      <w:bookmarkStart w:id="7216" w:name="_Toc322911679"/>
      <w:bookmarkStart w:id="7217" w:name="_Toc322912218"/>
      <w:bookmarkStart w:id="7218" w:name="_Toc329093067"/>
      <w:bookmarkStart w:id="7219" w:name="_Toc332701580"/>
      <w:bookmarkStart w:id="7220" w:name="_Toc332701884"/>
      <w:bookmarkStart w:id="7221" w:name="_Toc332711683"/>
      <w:bookmarkStart w:id="7222" w:name="_Toc332711985"/>
      <w:bookmarkStart w:id="7223" w:name="_Toc332712286"/>
      <w:bookmarkStart w:id="7224" w:name="_Toc332724202"/>
      <w:bookmarkStart w:id="7225" w:name="_Toc332724502"/>
      <w:bookmarkStart w:id="7226" w:name="_Toc341102798"/>
      <w:bookmarkStart w:id="7227" w:name="_Toc347241533"/>
      <w:bookmarkStart w:id="7228" w:name="_Toc347744726"/>
      <w:bookmarkStart w:id="7229" w:name="_Toc348984509"/>
      <w:bookmarkStart w:id="7230" w:name="_Toc348984814"/>
      <w:bookmarkStart w:id="7231" w:name="_Toc349037978"/>
      <w:bookmarkStart w:id="7232" w:name="_Toc349038280"/>
      <w:bookmarkStart w:id="7233" w:name="_Toc349042773"/>
      <w:bookmarkStart w:id="7234" w:name="_Toc351912771"/>
      <w:bookmarkStart w:id="7235" w:name="_Toc351914792"/>
      <w:bookmarkStart w:id="7236" w:name="_Toc351915258"/>
      <w:bookmarkStart w:id="7237" w:name="_Toc361231315"/>
      <w:bookmarkStart w:id="7238" w:name="_Toc361231841"/>
      <w:bookmarkStart w:id="7239" w:name="_Toc362445139"/>
      <w:bookmarkStart w:id="7240" w:name="_Toc363909061"/>
      <w:bookmarkStart w:id="7241" w:name="_Toc364463486"/>
      <w:bookmarkStart w:id="7242" w:name="_Toc366078090"/>
      <w:bookmarkStart w:id="7243" w:name="_Toc366078709"/>
      <w:bookmarkStart w:id="7244" w:name="_Toc366079694"/>
      <w:bookmarkStart w:id="7245" w:name="_Toc366080306"/>
      <w:bookmarkStart w:id="7246" w:name="_Toc366080915"/>
      <w:bookmarkStart w:id="7247" w:name="_Toc366505255"/>
      <w:bookmarkStart w:id="7248" w:name="_Toc366508624"/>
      <w:bookmarkStart w:id="7249" w:name="_Toc366513125"/>
      <w:bookmarkStart w:id="7250" w:name="_Toc366574314"/>
      <w:bookmarkStart w:id="7251" w:name="_Toc366578107"/>
      <w:bookmarkStart w:id="7252" w:name="_Toc366578701"/>
      <w:bookmarkStart w:id="7253" w:name="_Toc366579293"/>
      <w:bookmarkStart w:id="7254" w:name="_Toc366579884"/>
      <w:bookmarkStart w:id="7255" w:name="_Toc366580476"/>
      <w:bookmarkStart w:id="7256" w:name="_Toc366581067"/>
      <w:bookmarkStart w:id="7257" w:name="_Toc366581659"/>
      <w:bookmarkStart w:id="7258" w:name="_Toc351912772"/>
      <w:bookmarkStart w:id="7259" w:name="_Toc351914793"/>
      <w:bookmarkStart w:id="7260" w:name="_Toc351915259"/>
      <w:bookmarkStart w:id="7261" w:name="_Toc361231316"/>
      <w:bookmarkStart w:id="7262" w:name="_Toc361231842"/>
      <w:bookmarkStart w:id="7263" w:name="_Toc362445140"/>
      <w:bookmarkStart w:id="7264" w:name="_Toc363909062"/>
      <w:bookmarkStart w:id="7265" w:name="_Toc364463487"/>
      <w:bookmarkStart w:id="7266" w:name="_Toc366078091"/>
      <w:bookmarkStart w:id="7267" w:name="_Toc366078710"/>
      <w:bookmarkStart w:id="7268" w:name="_Toc366079695"/>
      <w:bookmarkStart w:id="7269" w:name="_Toc366080307"/>
      <w:bookmarkStart w:id="7270" w:name="_Toc366080916"/>
      <w:bookmarkStart w:id="7271" w:name="_Toc366505256"/>
      <w:bookmarkStart w:id="7272" w:name="_Toc366508625"/>
      <w:bookmarkStart w:id="7273" w:name="_Toc366513126"/>
      <w:bookmarkStart w:id="7274" w:name="_Toc366574315"/>
      <w:bookmarkStart w:id="7275" w:name="_Toc366578108"/>
      <w:bookmarkStart w:id="7276" w:name="_Toc366578702"/>
      <w:bookmarkStart w:id="7277" w:name="_Toc366579294"/>
      <w:bookmarkStart w:id="7278" w:name="_Toc366579885"/>
      <w:bookmarkStart w:id="7279" w:name="_Toc366580477"/>
      <w:bookmarkStart w:id="7280" w:name="_Toc366581068"/>
      <w:bookmarkStart w:id="7281" w:name="_Toc366581660"/>
      <w:bookmarkStart w:id="7282" w:name="_Toc351912773"/>
      <w:bookmarkStart w:id="7283" w:name="_Toc351914794"/>
      <w:bookmarkStart w:id="7284" w:name="_Toc351915260"/>
      <w:bookmarkStart w:id="7285" w:name="_Toc361231317"/>
      <w:bookmarkStart w:id="7286" w:name="_Toc361231843"/>
      <w:bookmarkStart w:id="7287" w:name="_Toc362445141"/>
      <w:bookmarkStart w:id="7288" w:name="_Toc363909063"/>
      <w:bookmarkStart w:id="7289" w:name="_Toc364463488"/>
      <w:bookmarkStart w:id="7290" w:name="_Toc366078092"/>
      <w:bookmarkStart w:id="7291" w:name="_Toc366078711"/>
      <w:bookmarkStart w:id="7292" w:name="_Toc366079696"/>
      <w:bookmarkStart w:id="7293" w:name="_Toc366080308"/>
      <w:bookmarkStart w:id="7294" w:name="_Toc366080917"/>
      <w:bookmarkStart w:id="7295" w:name="_Toc366505257"/>
      <w:bookmarkStart w:id="7296" w:name="_Toc366508626"/>
      <w:bookmarkStart w:id="7297" w:name="_Toc366513127"/>
      <w:bookmarkStart w:id="7298" w:name="_Toc366574316"/>
      <w:bookmarkStart w:id="7299" w:name="_Toc366578109"/>
      <w:bookmarkStart w:id="7300" w:name="_Toc366578703"/>
      <w:bookmarkStart w:id="7301" w:name="_Toc366579295"/>
      <w:bookmarkStart w:id="7302" w:name="_Toc366579886"/>
      <w:bookmarkStart w:id="7303" w:name="_Toc366580478"/>
      <w:bookmarkStart w:id="7304" w:name="_Toc366581069"/>
      <w:bookmarkStart w:id="7305" w:name="_Toc366581661"/>
      <w:bookmarkStart w:id="7306" w:name="_Toc351912774"/>
      <w:bookmarkStart w:id="7307" w:name="_Toc351914795"/>
      <w:bookmarkStart w:id="7308" w:name="_Toc351915261"/>
      <w:bookmarkStart w:id="7309" w:name="_Toc361231318"/>
      <w:bookmarkStart w:id="7310" w:name="_Toc361231844"/>
      <w:bookmarkStart w:id="7311" w:name="_Toc362445142"/>
      <w:bookmarkStart w:id="7312" w:name="_Toc363909064"/>
      <w:bookmarkStart w:id="7313" w:name="_Toc364463489"/>
      <w:bookmarkStart w:id="7314" w:name="_Toc366078093"/>
      <w:bookmarkStart w:id="7315" w:name="_Toc366078712"/>
      <w:bookmarkStart w:id="7316" w:name="_Toc366079697"/>
      <w:bookmarkStart w:id="7317" w:name="_Toc366080309"/>
      <w:bookmarkStart w:id="7318" w:name="_Toc366080918"/>
      <w:bookmarkStart w:id="7319" w:name="_Toc366505258"/>
      <w:bookmarkStart w:id="7320" w:name="_Toc366508627"/>
      <w:bookmarkStart w:id="7321" w:name="_Toc366513128"/>
      <w:bookmarkStart w:id="7322" w:name="_Toc366574317"/>
      <w:bookmarkStart w:id="7323" w:name="_Toc366578110"/>
      <w:bookmarkStart w:id="7324" w:name="_Toc366578704"/>
      <w:bookmarkStart w:id="7325" w:name="_Toc366579296"/>
      <w:bookmarkStart w:id="7326" w:name="_Toc366579887"/>
      <w:bookmarkStart w:id="7327" w:name="_Toc366580479"/>
      <w:bookmarkStart w:id="7328" w:name="_Toc366581070"/>
      <w:bookmarkStart w:id="7329" w:name="_Toc366581662"/>
      <w:bookmarkStart w:id="7330" w:name="_Toc351912775"/>
      <w:bookmarkStart w:id="7331" w:name="_Toc351914796"/>
      <w:bookmarkStart w:id="7332" w:name="_Toc351915262"/>
      <w:bookmarkStart w:id="7333" w:name="_Toc361231319"/>
      <w:bookmarkStart w:id="7334" w:name="_Toc361231845"/>
      <w:bookmarkStart w:id="7335" w:name="_Toc362445143"/>
      <w:bookmarkStart w:id="7336" w:name="_Toc363909065"/>
      <w:bookmarkStart w:id="7337" w:name="_Toc364463490"/>
      <w:bookmarkStart w:id="7338" w:name="_Toc366078094"/>
      <w:bookmarkStart w:id="7339" w:name="_Toc366078713"/>
      <w:bookmarkStart w:id="7340" w:name="_Toc366079698"/>
      <w:bookmarkStart w:id="7341" w:name="_Toc366080310"/>
      <w:bookmarkStart w:id="7342" w:name="_Toc366080919"/>
      <w:bookmarkStart w:id="7343" w:name="_Toc366505259"/>
      <w:bookmarkStart w:id="7344" w:name="_Toc366508628"/>
      <w:bookmarkStart w:id="7345" w:name="_Toc366513129"/>
      <w:bookmarkStart w:id="7346" w:name="_Toc366574318"/>
      <w:bookmarkStart w:id="7347" w:name="_Toc366578111"/>
      <w:bookmarkStart w:id="7348" w:name="_Toc366578705"/>
      <w:bookmarkStart w:id="7349" w:name="_Toc366579297"/>
      <w:bookmarkStart w:id="7350" w:name="_Toc366579888"/>
      <w:bookmarkStart w:id="7351" w:name="_Toc366580480"/>
      <w:bookmarkStart w:id="7352" w:name="_Toc366581071"/>
      <w:bookmarkStart w:id="7353" w:name="_Toc366581663"/>
      <w:bookmarkStart w:id="7354" w:name="_Toc351912776"/>
      <w:bookmarkStart w:id="7355" w:name="_Toc351914797"/>
      <w:bookmarkStart w:id="7356" w:name="_Toc351915263"/>
      <w:bookmarkStart w:id="7357" w:name="_Toc361231320"/>
      <w:bookmarkStart w:id="7358" w:name="_Toc361231846"/>
      <w:bookmarkStart w:id="7359" w:name="_Toc362445144"/>
      <w:bookmarkStart w:id="7360" w:name="_Toc363909066"/>
      <w:bookmarkStart w:id="7361" w:name="_Toc364463491"/>
      <w:bookmarkStart w:id="7362" w:name="_Toc366078095"/>
      <w:bookmarkStart w:id="7363" w:name="_Toc366078714"/>
      <w:bookmarkStart w:id="7364" w:name="_Toc366079699"/>
      <w:bookmarkStart w:id="7365" w:name="_Toc366080311"/>
      <w:bookmarkStart w:id="7366" w:name="_Toc366080920"/>
      <w:bookmarkStart w:id="7367" w:name="_Toc366505260"/>
      <w:bookmarkStart w:id="7368" w:name="_Toc366508629"/>
      <w:bookmarkStart w:id="7369" w:name="_Toc366513130"/>
      <w:bookmarkStart w:id="7370" w:name="_Toc366574319"/>
      <w:bookmarkStart w:id="7371" w:name="_Toc366578112"/>
      <w:bookmarkStart w:id="7372" w:name="_Toc366578706"/>
      <w:bookmarkStart w:id="7373" w:name="_Toc366579298"/>
      <w:bookmarkStart w:id="7374" w:name="_Toc366579889"/>
      <w:bookmarkStart w:id="7375" w:name="_Toc366580481"/>
      <w:bookmarkStart w:id="7376" w:name="_Toc366581072"/>
      <w:bookmarkStart w:id="7377" w:name="_Toc366581664"/>
      <w:bookmarkStart w:id="7378" w:name="_Toc351912777"/>
      <w:bookmarkStart w:id="7379" w:name="_Toc351914798"/>
      <w:bookmarkStart w:id="7380" w:name="_Toc351915264"/>
      <w:bookmarkStart w:id="7381" w:name="_Toc361231321"/>
      <w:bookmarkStart w:id="7382" w:name="_Toc361231847"/>
      <w:bookmarkStart w:id="7383" w:name="_Toc362445145"/>
      <w:bookmarkStart w:id="7384" w:name="_Toc363909067"/>
      <w:bookmarkStart w:id="7385" w:name="_Toc364463492"/>
      <w:bookmarkStart w:id="7386" w:name="_Toc366078096"/>
      <w:bookmarkStart w:id="7387" w:name="_Toc366078715"/>
      <w:bookmarkStart w:id="7388" w:name="_Toc366079700"/>
      <w:bookmarkStart w:id="7389" w:name="_Toc366080312"/>
      <w:bookmarkStart w:id="7390" w:name="_Toc366080921"/>
      <w:bookmarkStart w:id="7391" w:name="_Toc366505261"/>
      <w:bookmarkStart w:id="7392" w:name="_Toc366508630"/>
      <w:bookmarkStart w:id="7393" w:name="_Toc366513131"/>
      <w:bookmarkStart w:id="7394" w:name="_Toc366574320"/>
      <w:bookmarkStart w:id="7395" w:name="_Toc366578113"/>
      <w:bookmarkStart w:id="7396" w:name="_Toc366578707"/>
      <w:bookmarkStart w:id="7397" w:name="_Toc366579299"/>
      <w:bookmarkStart w:id="7398" w:name="_Toc366579890"/>
      <w:bookmarkStart w:id="7399" w:name="_Toc366580482"/>
      <w:bookmarkStart w:id="7400" w:name="_Toc366581073"/>
      <w:bookmarkStart w:id="7401" w:name="_Toc366581665"/>
      <w:bookmarkStart w:id="7402" w:name="_Toc351912778"/>
      <w:bookmarkStart w:id="7403" w:name="_Toc351914799"/>
      <w:bookmarkStart w:id="7404" w:name="_Toc351915265"/>
      <w:bookmarkStart w:id="7405" w:name="_Toc361231322"/>
      <w:bookmarkStart w:id="7406" w:name="_Toc361231848"/>
      <w:bookmarkStart w:id="7407" w:name="_Toc362445146"/>
      <w:bookmarkStart w:id="7408" w:name="_Toc363909068"/>
      <w:bookmarkStart w:id="7409" w:name="_Toc364463493"/>
      <w:bookmarkStart w:id="7410" w:name="_Toc366078097"/>
      <w:bookmarkStart w:id="7411" w:name="_Toc366078716"/>
      <w:bookmarkStart w:id="7412" w:name="_Toc366079701"/>
      <w:bookmarkStart w:id="7413" w:name="_Toc366080313"/>
      <w:bookmarkStart w:id="7414" w:name="_Toc366080922"/>
      <w:bookmarkStart w:id="7415" w:name="_Toc366505262"/>
      <w:bookmarkStart w:id="7416" w:name="_Toc366508631"/>
      <w:bookmarkStart w:id="7417" w:name="_Toc366513132"/>
      <w:bookmarkStart w:id="7418" w:name="_Toc366574321"/>
      <w:bookmarkStart w:id="7419" w:name="_Toc366578114"/>
      <w:bookmarkStart w:id="7420" w:name="_Toc366578708"/>
      <w:bookmarkStart w:id="7421" w:name="_Toc366579300"/>
      <w:bookmarkStart w:id="7422" w:name="_Toc366579891"/>
      <w:bookmarkStart w:id="7423" w:name="_Toc366580483"/>
      <w:bookmarkStart w:id="7424" w:name="_Toc366581074"/>
      <w:bookmarkStart w:id="7425" w:name="_Toc366581666"/>
      <w:bookmarkStart w:id="7426" w:name="_Toc351912779"/>
      <w:bookmarkStart w:id="7427" w:name="_Toc351914800"/>
      <w:bookmarkStart w:id="7428" w:name="_Toc351915266"/>
      <w:bookmarkStart w:id="7429" w:name="_Toc361231323"/>
      <w:bookmarkStart w:id="7430" w:name="_Toc361231849"/>
      <w:bookmarkStart w:id="7431" w:name="_Toc362445147"/>
      <w:bookmarkStart w:id="7432" w:name="_Toc363909069"/>
      <w:bookmarkStart w:id="7433" w:name="_Toc364463494"/>
      <w:bookmarkStart w:id="7434" w:name="_Toc366078098"/>
      <w:bookmarkStart w:id="7435" w:name="_Toc366078717"/>
      <w:bookmarkStart w:id="7436" w:name="_Toc366079702"/>
      <w:bookmarkStart w:id="7437" w:name="_Toc366080314"/>
      <w:bookmarkStart w:id="7438" w:name="_Toc366080923"/>
      <w:bookmarkStart w:id="7439" w:name="_Toc366505263"/>
      <w:bookmarkStart w:id="7440" w:name="_Toc366508632"/>
      <w:bookmarkStart w:id="7441" w:name="_Toc366513133"/>
      <w:bookmarkStart w:id="7442" w:name="_Toc366574322"/>
      <w:bookmarkStart w:id="7443" w:name="_Toc366578115"/>
      <w:bookmarkStart w:id="7444" w:name="_Toc366578709"/>
      <w:bookmarkStart w:id="7445" w:name="_Toc366579301"/>
      <w:bookmarkStart w:id="7446" w:name="_Toc366579892"/>
      <w:bookmarkStart w:id="7447" w:name="_Toc366580484"/>
      <w:bookmarkStart w:id="7448" w:name="_Toc366581075"/>
      <w:bookmarkStart w:id="7449" w:name="_Toc366581667"/>
      <w:bookmarkStart w:id="7450" w:name="_Toc351912780"/>
      <w:bookmarkStart w:id="7451" w:name="_Toc351914801"/>
      <w:bookmarkStart w:id="7452" w:name="_Toc351915267"/>
      <w:bookmarkStart w:id="7453" w:name="_Toc361231324"/>
      <w:bookmarkStart w:id="7454" w:name="_Toc361231850"/>
      <w:bookmarkStart w:id="7455" w:name="_Toc362445148"/>
      <w:bookmarkStart w:id="7456" w:name="_Toc363909070"/>
      <w:bookmarkStart w:id="7457" w:name="_Toc364463495"/>
      <w:bookmarkStart w:id="7458" w:name="_Toc366078099"/>
      <w:bookmarkStart w:id="7459" w:name="_Toc366078718"/>
      <w:bookmarkStart w:id="7460" w:name="_Toc366079703"/>
      <w:bookmarkStart w:id="7461" w:name="_Toc366080315"/>
      <w:bookmarkStart w:id="7462" w:name="_Toc366080924"/>
      <w:bookmarkStart w:id="7463" w:name="_Toc366505264"/>
      <w:bookmarkStart w:id="7464" w:name="_Toc366508633"/>
      <w:bookmarkStart w:id="7465" w:name="_Toc366513134"/>
      <w:bookmarkStart w:id="7466" w:name="_Toc366574323"/>
      <w:bookmarkStart w:id="7467" w:name="_Toc366578116"/>
      <w:bookmarkStart w:id="7468" w:name="_Toc366578710"/>
      <w:bookmarkStart w:id="7469" w:name="_Toc366579302"/>
      <w:bookmarkStart w:id="7470" w:name="_Toc366579893"/>
      <w:bookmarkStart w:id="7471" w:name="_Toc366580485"/>
      <w:bookmarkStart w:id="7472" w:name="_Toc366581076"/>
      <w:bookmarkStart w:id="7473" w:name="_Toc366581668"/>
      <w:bookmarkStart w:id="7474" w:name="_Toc351912781"/>
      <w:bookmarkStart w:id="7475" w:name="_Toc351914802"/>
      <w:bookmarkStart w:id="7476" w:name="_Toc351915268"/>
      <w:bookmarkStart w:id="7477" w:name="_Toc361231325"/>
      <w:bookmarkStart w:id="7478" w:name="_Toc361231851"/>
      <w:bookmarkStart w:id="7479" w:name="_Toc362445149"/>
      <w:bookmarkStart w:id="7480" w:name="_Toc363909071"/>
      <w:bookmarkStart w:id="7481" w:name="_Toc364463496"/>
      <w:bookmarkStart w:id="7482" w:name="_Toc366078100"/>
      <w:bookmarkStart w:id="7483" w:name="_Toc366078719"/>
      <w:bookmarkStart w:id="7484" w:name="_Toc366079704"/>
      <w:bookmarkStart w:id="7485" w:name="_Toc366080316"/>
      <w:bookmarkStart w:id="7486" w:name="_Toc366080925"/>
      <w:bookmarkStart w:id="7487" w:name="_Toc366505265"/>
      <w:bookmarkStart w:id="7488" w:name="_Toc366508634"/>
      <w:bookmarkStart w:id="7489" w:name="_Toc366513135"/>
      <w:bookmarkStart w:id="7490" w:name="_Toc366574324"/>
      <w:bookmarkStart w:id="7491" w:name="_Toc366578117"/>
      <w:bookmarkStart w:id="7492" w:name="_Toc366578711"/>
      <w:bookmarkStart w:id="7493" w:name="_Toc366579303"/>
      <w:bookmarkStart w:id="7494" w:name="_Toc366579894"/>
      <w:bookmarkStart w:id="7495" w:name="_Toc366580486"/>
      <w:bookmarkStart w:id="7496" w:name="_Toc366581077"/>
      <w:bookmarkStart w:id="7497" w:name="_Toc366581669"/>
      <w:bookmarkStart w:id="7498" w:name="_Toc351912782"/>
      <w:bookmarkStart w:id="7499" w:name="_Toc351914803"/>
      <w:bookmarkStart w:id="7500" w:name="_Toc351915269"/>
      <w:bookmarkStart w:id="7501" w:name="_Toc361231326"/>
      <w:bookmarkStart w:id="7502" w:name="_Toc361231852"/>
      <w:bookmarkStart w:id="7503" w:name="_Toc362445150"/>
      <w:bookmarkStart w:id="7504" w:name="_Toc363909072"/>
      <w:bookmarkStart w:id="7505" w:name="_Toc364463497"/>
      <w:bookmarkStart w:id="7506" w:name="_Toc366078101"/>
      <w:bookmarkStart w:id="7507" w:name="_Toc366078720"/>
      <w:bookmarkStart w:id="7508" w:name="_Toc366079705"/>
      <w:bookmarkStart w:id="7509" w:name="_Toc366080317"/>
      <w:bookmarkStart w:id="7510" w:name="_Toc366080926"/>
      <w:bookmarkStart w:id="7511" w:name="_Toc366505266"/>
      <w:bookmarkStart w:id="7512" w:name="_Toc366508635"/>
      <w:bookmarkStart w:id="7513" w:name="_Toc366513136"/>
      <w:bookmarkStart w:id="7514" w:name="_Toc366574325"/>
      <w:bookmarkStart w:id="7515" w:name="_Toc366578118"/>
      <w:bookmarkStart w:id="7516" w:name="_Toc366578712"/>
      <w:bookmarkStart w:id="7517" w:name="_Toc366579304"/>
      <w:bookmarkStart w:id="7518" w:name="_Toc366579895"/>
      <w:bookmarkStart w:id="7519" w:name="_Toc366580487"/>
      <w:bookmarkStart w:id="7520" w:name="_Toc366581078"/>
      <w:bookmarkStart w:id="7521" w:name="_Toc366581670"/>
      <w:bookmarkStart w:id="7522" w:name="_Toc351912783"/>
      <w:bookmarkStart w:id="7523" w:name="_Toc351914804"/>
      <w:bookmarkStart w:id="7524" w:name="_Toc351915270"/>
      <w:bookmarkStart w:id="7525" w:name="_Toc361231327"/>
      <w:bookmarkStart w:id="7526" w:name="_Toc361231853"/>
      <w:bookmarkStart w:id="7527" w:name="_Toc362445151"/>
      <w:bookmarkStart w:id="7528" w:name="_Toc363909073"/>
      <w:bookmarkStart w:id="7529" w:name="_Toc364463498"/>
      <w:bookmarkStart w:id="7530" w:name="_Toc366078102"/>
      <w:bookmarkStart w:id="7531" w:name="_Toc366078721"/>
      <w:bookmarkStart w:id="7532" w:name="_Toc366079706"/>
      <w:bookmarkStart w:id="7533" w:name="_Toc366080318"/>
      <w:bookmarkStart w:id="7534" w:name="_Toc366080927"/>
      <w:bookmarkStart w:id="7535" w:name="_Toc366505267"/>
      <w:bookmarkStart w:id="7536" w:name="_Toc366508636"/>
      <w:bookmarkStart w:id="7537" w:name="_Toc366513137"/>
      <w:bookmarkStart w:id="7538" w:name="_Toc366574326"/>
      <w:bookmarkStart w:id="7539" w:name="_Toc366578119"/>
      <w:bookmarkStart w:id="7540" w:name="_Toc366578713"/>
      <w:bookmarkStart w:id="7541" w:name="_Toc366579305"/>
      <w:bookmarkStart w:id="7542" w:name="_Toc366579896"/>
      <w:bookmarkStart w:id="7543" w:name="_Toc366580488"/>
      <w:bookmarkStart w:id="7544" w:name="_Toc366581079"/>
      <w:bookmarkStart w:id="7545" w:name="_Toc366581671"/>
      <w:bookmarkStart w:id="7546" w:name="_Toc351912784"/>
      <w:bookmarkStart w:id="7547" w:name="_Toc351914805"/>
      <w:bookmarkStart w:id="7548" w:name="_Toc351915271"/>
      <w:bookmarkStart w:id="7549" w:name="_Toc361231328"/>
      <w:bookmarkStart w:id="7550" w:name="_Toc361231854"/>
      <w:bookmarkStart w:id="7551" w:name="_Toc362445152"/>
      <w:bookmarkStart w:id="7552" w:name="_Toc363909074"/>
      <w:bookmarkStart w:id="7553" w:name="_Toc364463499"/>
      <w:bookmarkStart w:id="7554" w:name="_Toc366078103"/>
      <w:bookmarkStart w:id="7555" w:name="_Toc366078722"/>
      <w:bookmarkStart w:id="7556" w:name="_Toc366079707"/>
      <w:bookmarkStart w:id="7557" w:name="_Toc366080319"/>
      <w:bookmarkStart w:id="7558" w:name="_Toc366080928"/>
      <w:bookmarkStart w:id="7559" w:name="_Toc366505268"/>
      <w:bookmarkStart w:id="7560" w:name="_Toc366508637"/>
      <w:bookmarkStart w:id="7561" w:name="_Toc366513138"/>
      <w:bookmarkStart w:id="7562" w:name="_Toc366574327"/>
      <w:bookmarkStart w:id="7563" w:name="_Toc366578120"/>
      <w:bookmarkStart w:id="7564" w:name="_Toc366578714"/>
      <w:bookmarkStart w:id="7565" w:name="_Toc366579306"/>
      <w:bookmarkStart w:id="7566" w:name="_Toc366579897"/>
      <w:bookmarkStart w:id="7567" w:name="_Toc366580489"/>
      <w:bookmarkStart w:id="7568" w:name="_Toc366581080"/>
      <w:bookmarkStart w:id="7569" w:name="_Toc366581672"/>
      <w:bookmarkStart w:id="7570" w:name="_Toc351912785"/>
      <w:bookmarkStart w:id="7571" w:name="_Toc351914806"/>
      <w:bookmarkStart w:id="7572" w:name="_Toc351915272"/>
      <w:bookmarkStart w:id="7573" w:name="_Toc361231329"/>
      <w:bookmarkStart w:id="7574" w:name="_Toc361231855"/>
      <w:bookmarkStart w:id="7575" w:name="_Toc362445153"/>
      <w:bookmarkStart w:id="7576" w:name="_Toc363909075"/>
      <w:bookmarkStart w:id="7577" w:name="_Toc364463500"/>
      <w:bookmarkStart w:id="7578" w:name="_Toc366078104"/>
      <w:bookmarkStart w:id="7579" w:name="_Toc366078723"/>
      <w:bookmarkStart w:id="7580" w:name="_Toc366079708"/>
      <w:bookmarkStart w:id="7581" w:name="_Toc366080320"/>
      <w:bookmarkStart w:id="7582" w:name="_Toc366080929"/>
      <w:bookmarkStart w:id="7583" w:name="_Toc366505269"/>
      <w:bookmarkStart w:id="7584" w:name="_Toc366508638"/>
      <w:bookmarkStart w:id="7585" w:name="_Toc366513139"/>
      <w:bookmarkStart w:id="7586" w:name="_Toc366574328"/>
      <w:bookmarkStart w:id="7587" w:name="_Toc366578121"/>
      <w:bookmarkStart w:id="7588" w:name="_Toc366578715"/>
      <w:bookmarkStart w:id="7589" w:name="_Toc366579307"/>
      <w:bookmarkStart w:id="7590" w:name="_Toc366579898"/>
      <w:bookmarkStart w:id="7591" w:name="_Toc366580490"/>
      <w:bookmarkStart w:id="7592" w:name="_Toc366581081"/>
      <w:bookmarkStart w:id="7593" w:name="_Toc366581673"/>
      <w:bookmarkStart w:id="7594" w:name="_Toc351912786"/>
      <w:bookmarkStart w:id="7595" w:name="_Toc351914807"/>
      <w:bookmarkStart w:id="7596" w:name="_Toc351915273"/>
      <w:bookmarkStart w:id="7597" w:name="_Toc361231330"/>
      <w:bookmarkStart w:id="7598" w:name="_Toc361231856"/>
      <w:bookmarkStart w:id="7599" w:name="_Toc362445154"/>
      <w:bookmarkStart w:id="7600" w:name="_Toc363909076"/>
      <w:bookmarkStart w:id="7601" w:name="_Toc364463501"/>
      <w:bookmarkStart w:id="7602" w:name="_Toc366078105"/>
      <w:bookmarkStart w:id="7603" w:name="_Toc366078724"/>
      <w:bookmarkStart w:id="7604" w:name="_Toc366079709"/>
      <w:bookmarkStart w:id="7605" w:name="_Toc366080321"/>
      <w:bookmarkStart w:id="7606" w:name="_Toc366080930"/>
      <w:bookmarkStart w:id="7607" w:name="_Toc366505270"/>
      <w:bookmarkStart w:id="7608" w:name="_Toc366508639"/>
      <w:bookmarkStart w:id="7609" w:name="_Toc366513140"/>
      <w:bookmarkStart w:id="7610" w:name="_Toc366574329"/>
      <w:bookmarkStart w:id="7611" w:name="_Toc366578122"/>
      <w:bookmarkStart w:id="7612" w:name="_Toc366578716"/>
      <w:bookmarkStart w:id="7613" w:name="_Toc366579308"/>
      <w:bookmarkStart w:id="7614" w:name="_Toc366579899"/>
      <w:bookmarkStart w:id="7615" w:name="_Toc366580491"/>
      <w:bookmarkStart w:id="7616" w:name="_Toc366581082"/>
      <w:bookmarkStart w:id="7617" w:name="_Toc366581674"/>
      <w:bookmarkStart w:id="7618" w:name="_Toc351912787"/>
      <w:bookmarkStart w:id="7619" w:name="_Toc351914808"/>
      <w:bookmarkStart w:id="7620" w:name="_Toc351915274"/>
      <w:bookmarkStart w:id="7621" w:name="_Toc361231331"/>
      <w:bookmarkStart w:id="7622" w:name="_Toc361231857"/>
      <w:bookmarkStart w:id="7623" w:name="_Toc362445155"/>
      <w:bookmarkStart w:id="7624" w:name="_Toc363909077"/>
      <w:bookmarkStart w:id="7625" w:name="_Toc364463502"/>
      <w:bookmarkStart w:id="7626" w:name="_Toc366078106"/>
      <w:bookmarkStart w:id="7627" w:name="_Toc366078725"/>
      <w:bookmarkStart w:id="7628" w:name="_Toc366079710"/>
      <w:bookmarkStart w:id="7629" w:name="_Toc366080322"/>
      <w:bookmarkStart w:id="7630" w:name="_Toc366080931"/>
      <w:bookmarkStart w:id="7631" w:name="_Toc366505271"/>
      <w:bookmarkStart w:id="7632" w:name="_Toc366508640"/>
      <w:bookmarkStart w:id="7633" w:name="_Toc366513141"/>
      <w:bookmarkStart w:id="7634" w:name="_Toc366574330"/>
      <w:bookmarkStart w:id="7635" w:name="_Toc366578123"/>
      <w:bookmarkStart w:id="7636" w:name="_Toc366578717"/>
      <w:bookmarkStart w:id="7637" w:name="_Toc366579309"/>
      <w:bookmarkStart w:id="7638" w:name="_Toc366579900"/>
      <w:bookmarkStart w:id="7639" w:name="_Toc366580492"/>
      <w:bookmarkStart w:id="7640" w:name="_Toc366581083"/>
      <w:bookmarkStart w:id="7641" w:name="_Toc366581675"/>
      <w:bookmarkStart w:id="7642" w:name="_Toc351912788"/>
      <w:bookmarkStart w:id="7643" w:name="_Toc351914809"/>
      <w:bookmarkStart w:id="7644" w:name="_Toc351915275"/>
      <w:bookmarkStart w:id="7645" w:name="_Toc361231332"/>
      <w:bookmarkStart w:id="7646" w:name="_Toc361231858"/>
      <w:bookmarkStart w:id="7647" w:name="_Toc362445156"/>
      <w:bookmarkStart w:id="7648" w:name="_Toc363909078"/>
      <w:bookmarkStart w:id="7649" w:name="_Toc364463503"/>
      <w:bookmarkStart w:id="7650" w:name="_Toc366078107"/>
      <w:bookmarkStart w:id="7651" w:name="_Toc366078726"/>
      <w:bookmarkStart w:id="7652" w:name="_Toc366079711"/>
      <w:bookmarkStart w:id="7653" w:name="_Toc366080323"/>
      <w:bookmarkStart w:id="7654" w:name="_Toc366080932"/>
      <w:bookmarkStart w:id="7655" w:name="_Toc366505272"/>
      <w:bookmarkStart w:id="7656" w:name="_Toc366508641"/>
      <w:bookmarkStart w:id="7657" w:name="_Toc366513142"/>
      <w:bookmarkStart w:id="7658" w:name="_Toc366574331"/>
      <w:bookmarkStart w:id="7659" w:name="_Toc366578124"/>
      <w:bookmarkStart w:id="7660" w:name="_Toc366578718"/>
      <w:bookmarkStart w:id="7661" w:name="_Toc366579310"/>
      <w:bookmarkStart w:id="7662" w:name="_Toc366579901"/>
      <w:bookmarkStart w:id="7663" w:name="_Toc366580493"/>
      <w:bookmarkStart w:id="7664" w:name="_Toc366581084"/>
      <w:bookmarkStart w:id="7665" w:name="_Toc366581676"/>
      <w:bookmarkStart w:id="7666" w:name="_Toc351912789"/>
      <w:bookmarkStart w:id="7667" w:name="_Toc351914810"/>
      <w:bookmarkStart w:id="7668" w:name="_Toc351915276"/>
      <w:bookmarkStart w:id="7669" w:name="_Toc361231333"/>
      <w:bookmarkStart w:id="7670" w:name="_Toc361231859"/>
      <w:bookmarkStart w:id="7671" w:name="_Toc362445157"/>
      <w:bookmarkStart w:id="7672" w:name="_Toc363909079"/>
      <w:bookmarkStart w:id="7673" w:name="_Toc364463504"/>
      <w:bookmarkStart w:id="7674" w:name="_Toc366078108"/>
      <w:bookmarkStart w:id="7675" w:name="_Toc366078727"/>
      <w:bookmarkStart w:id="7676" w:name="_Toc366079712"/>
      <w:bookmarkStart w:id="7677" w:name="_Toc366080324"/>
      <w:bookmarkStart w:id="7678" w:name="_Toc366080933"/>
      <w:bookmarkStart w:id="7679" w:name="_Toc366505273"/>
      <w:bookmarkStart w:id="7680" w:name="_Toc366508642"/>
      <w:bookmarkStart w:id="7681" w:name="_Toc366513143"/>
      <w:bookmarkStart w:id="7682" w:name="_Toc366574332"/>
      <w:bookmarkStart w:id="7683" w:name="_Toc366578125"/>
      <w:bookmarkStart w:id="7684" w:name="_Toc366578719"/>
      <w:bookmarkStart w:id="7685" w:name="_Toc366579311"/>
      <w:bookmarkStart w:id="7686" w:name="_Toc366579902"/>
      <w:bookmarkStart w:id="7687" w:name="_Toc366580494"/>
      <w:bookmarkStart w:id="7688" w:name="_Toc366581085"/>
      <w:bookmarkStart w:id="7689" w:name="_Toc366581677"/>
      <w:bookmarkStart w:id="7690" w:name="_Toc351912790"/>
      <w:bookmarkStart w:id="7691" w:name="_Toc351914811"/>
      <w:bookmarkStart w:id="7692" w:name="_Toc351915277"/>
      <w:bookmarkStart w:id="7693" w:name="_Toc361231334"/>
      <w:bookmarkStart w:id="7694" w:name="_Toc361231860"/>
      <w:bookmarkStart w:id="7695" w:name="_Toc362445158"/>
      <w:bookmarkStart w:id="7696" w:name="_Toc363909080"/>
      <w:bookmarkStart w:id="7697" w:name="_Toc364463505"/>
      <w:bookmarkStart w:id="7698" w:name="_Toc366078109"/>
      <w:bookmarkStart w:id="7699" w:name="_Toc366078728"/>
      <w:bookmarkStart w:id="7700" w:name="_Toc366079713"/>
      <w:bookmarkStart w:id="7701" w:name="_Toc366080325"/>
      <w:bookmarkStart w:id="7702" w:name="_Toc366080934"/>
      <w:bookmarkStart w:id="7703" w:name="_Toc366505274"/>
      <w:bookmarkStart w:id="7704" w:name="_Toc366508643"/>
      <w:bookmarkStart w:id="7705" w:name="_Toc366513144"/>
      <w:bookmarkStart w:id="7706" w:name="_Toc366574333"/>
      <w:bookmarkStart w:id="7707" w:name="_Toc366578126"/>
      <w:bookmarkStart w:id="7708" w:name="_Toc366578720"/>
      <w:bookmarkStart w:id="7709" w:name="_Toc366579312"/>
      <w:bookmarkStart w:id="7710" w:name="_Toc366579903"/>
      <w:bookmarkStart w:id="7711" w:name="_Toc366580495"/>
      <w:bookmarkStart w:id="7712" w:name="_Toc366581086"/>
      <w:bookmarkStart w:id="7713" w:name="_Toc366581678"/>
      <w:bookmarkStart w:id="7714" w:name="_Toc351912791"/>
      <w:bookmarkStart w:id="7715" w:name="_Toc351914812"/>
      <w:bookmarkStart w:id="7716" w:name="_Toc351915278"/>
      <w:bookmarkStart w:id="7717" w:name="_Toc361231335"/>
      <w:bookmarkStart w:id="7718" w:name="_Toc361231861"/>
      <w:bookmarkStart w:id="7719" w:name="_Toc362445159"/>
      <w:bookmarkStart w:id="7720" w:name="_Toc363909081"/>
      <w:bookmarkStart w:id="7721" w:name="_Toc364463506"/>
      <w:bookmarkStart w:id="7722" w:name="_Toc366078110"/>
      <w:bookmarkStart w:id="7723" w:name="_Toc366078729"/>
      <w:bookmarkStart w:id="7724" w:name="_Toc366079714"/>
      <w:bookmarkStart w:id="7725" w:name="_Toc366080326"/>
      <w:bookmarkStart w:id="7726" w:name="_Toc366080935"/>
      <w:bookmarkStart w:id="7727" w:name="_Toc366505275"/>
      <w:bookmarkStart w:id="7728" w:name="_Toc366508644"/>
      <w:bookmarkStart w:id="7729" w:name="_Toc366513145"/>
      <w:bookmarkStart w:id="7730" w:name="_Toc366574334"/>
      <w:bookmarkStart w:id="7731" w:name="_Toc366578127"/>
      <w:bookmarkStart w:id="7732" w:name="_Toc366578721"/>
      <w:bookmarkStart w:id="7733" w:name="_Toc366579313"/>
      <w:bookmarkStart w:id="7734" w:name="_Toc366579904"/>
      <w:bookmarkStart w:id="7735" w:name="_Toc366580496"/>
      <w:bookmarkStart w:id="7736" w:name="_Toc366581087"/>
      <w:bookmarkStart w:id="7737" w:name="_Toc366581679"/>
      <w:bookmarkStart w:id="7738" w:name="_Toc351912792"/>
      <w:bookmarkStart w:id="7739" w:name="_Toc351914813"/>
      <w:bookmarkStart w:id="7740" w:name="_Toc351915279"/>
      <w:bookmarkStart w:id="7741" w:name="_Toc361231336"/>
      <w:bookmarkStart w:id="7742" w:name="_Toc361231862"/>
      <w:bookmarkStart w:id="7743" w:name="_Toc362445160"/>
      <w:bookmarkStart w:id="7744" w:name="_Toc363909082"/>
      <w:bookmarkStart w:id="7745" w:name="_Toc364463507"/>
      <w:bookmarkStart w:id="7746" w:name="_Toc366078111"/>
      <w:bookmarkStart w:id="7747" w:name="_Toc366078730"/>
      <w:bookmarkStart w:id="7748" w:name="_Toc366079715"/>
      <w:bookmarkStart w:id="7749" w:name="_Toc366080327"/>
      <w:bookmarkStart w:id="7750" w:name="_Toc366080936"/>
      <w:bookmarkStart w:id="7751" w:name="_Toc366505276"/>
      <w:bookmarkStart w:id="7752" w:name="_Toc366508645"/>
      <w:bookmarkStart w:id="7753" w:name="_Toc366513146"/>
      <w:bookmarkStart w:id="7754" w:name="_Toc366574335"/>
      <w:bookmarkStart w:id="7755" w:name="_Toc366578128"/>
      <w:bookmarkStart w:id="7756" w:name="_Toc366578722"/>
      <w:bookmarkStart w:id="7757" w:name="_Toc366579314"/>
      <w:bookmarkStart w:id="7758" w:name="_Toc366579905"/>
      <w:bookmarkStart w:id="7759" w:name="_Toc366580497"/>
      <w:bookmarkStart w:id="7760" w:name="_Toc366581088"/>
      <w:bookmarkStart w:id="7761" w:name="_Toc366581680"/>
      <w:bookmarkStart w:id="7762" w:name="_Toc351912793"/>
      <w:bookmarkStart w:id="7763" w:name="_Toc351914814"/>
      <w:bookmarkStart w:id="7764" w:name="_Toc351915280"/>
      <w:bookmarkStart w:id="7765" w:name="_Toc361231337"/>
      <w:bookmarkStart w:id="7766" w:name="_Toc361231863"/>
      <w:bookmarkStart w:id="7767" w:name="_Toc362445161"/>
      <w:bookmarkStart w:id="7768" w:name="_Toc363909083"/>
      <w:bookmarkStart w:id="7769" w:name="_Toc364463508"/>
      <w:bookmarkStart w:id="7770" w:name="_Toc366078112"/>
      <w:bookmarkStart w:id="7771" w:name="_Toc366078731"/>
      <w:bookmarkStart w:id="7772" w:name="_Toc366079716"/>
      <w:bookmarkStart w:id="7773" w:name="_Toc366080328"/>
      <w:bookmarkStart w:id="7774" w:name="_Toc366080937"/>
      <w:bookmarkStart w:id="7775" w:name="_Toc366505277"/>
      <w:bookmarkStart w:id="7776" w:name="_Toc366508646"/>
      <w:bookmarkStart w:id="7777" w:name="_Toc366513147"/>
      <w:bookmarkStart w:id="7778" w:name="_Toc366574336"/>
      <w:bookmarkStart w:id="7779" w:name="_Toc366578129"/>
      <w:bookmarkStart w:id="7780" w:name="_Toc366578723"/>
      <w:bookmarkStart w:id="7781" w:name="_Toc366579315"/>
      <w:bookmarkStart w:id="7782" w:name="_Toc366579906"/>
      <w:bookmarkStart w:id="7783" w:name="_Toc366580498"/>
      <w:bookmarkStart w:id="7784" w:name="_Toc366581089"/>
      <w:bookmarkStart w:id="7785" w:name="_Toc366581681"/>
      <w:bookmarkStart w:id="7786" w:name="_Toc351912794"/>
      <w:bookmarkStart w:id="7787" w:name="_Toc351914815"/>
      <w:bookmarkStart w:id="7788" w:name="_Toc351915281"/>
      <w:bookmarkStart w:id="7789" w:name="_Toc361231338"/>
      <w:bookmarkStart w:id="7790" w:name="_Toc361231864"/>
      <w:bookmarkStart w:id="7791" w:name="_Toc362445162"/>
      <w:bookmarkStart w:id="7792" w:name="_Toc363909084"/>
      <w:bookmarkStart w:id="7793" w:name="_Toc364463509"/>
      <w:bookmarkStart w:id="7794" w:name="_Toc366078113"/>
      <w:bookmarkStart w:id="7795" w:name="_Toc366078732"/>
      <w:bookmarkStart w:id="7796" w:name="_Toc366079717"/>
      <w:bookmarkStart w:id="7797" w:name="_Toc366080329"/>
      <w:bookmarkStart w:id="7798" w:name="_Toc366080938"/>
      <w:bookmarkStart w:id="7799" w:name="_Toc366505278"/>
      <w:bookmarkStart w:id="7800" w:name="_Toc366508647"/>
      <w:bookmarkStart w:id="7801" w:name="_Toc366513148"/>
      <w:bookmarkStart w:id="7802" w:name="_Toc366574337"/>
      <w:bookmarkStart w:id="7803" w:name="_Toc366578130"/>
      <w:bookmarkStart w:id="7804" w:name="_Toc366578724"/>
      <w:bookmarkStart w:id="7805" w:name="_Toc366579316"/>
      <w:bookmarkStart w:id="7806" w:name="_Toc366579907"/>
      <w:bookmarkStart w:id="7807" w:name="_Toc366580499"/>
      <w:bookmarkStart w:id="7808" w:name="_Toc366581090"/>
      <w:bookmarkStart w:id="7809" w:name="_Toc366581682"/>
      <w:bookmarkStart w:id="7810" w:name="_Toc351912795"/>
      <w:bookmarkStart w:id="7811" w:name="_Toc351914816"/>
      <w:bookmarkStart w:id="7812" w:name="_Toc351915282"/>
      <w:bookmarkStart w:id="7813" w:name="_Toc361231339"/>
      <w:bookmarkStart w:id="7814" w:name="_Toc361231865"/>
      <w:bookmarkStart w:id="7815" w:name="_Toc362445163"/>
      <w:bookmarkStart w:id="7816" w:name="_Toc363909085"/>
      <w:bookmarkStart w:id="7817" w:name="_Toc364463510"/>
      <w:bookmarkStart w:id="7818" w:name="_Toc366078114"/>
      <w:bookmarkStart w:id="7819" w:name="_Toc366078733"/>
      <w:bookmarkStart w:id="7820" w:name="_Toc366079718"/>
      <w:bookmarkStart w:id="7821" w:name="_Toc366080330"/>
      <w:bookmarkStart w:id="7822" w:name="_Toc366080939"/>
      <w:bookmarkStart w:id="7823" w:name="_Toc366505279"/>
      <w:bookmarkStart w:id="7824" w:name="_Toc366508648"/>
      <w:bookmarkStart w:id="7825" w:name="_Toc366513149"/>
      <w:bookmarkStart w:id="7826" w:name="_Toc366574338"/>
      <w:bookmarkStart w:id="7827" w:name="_Toc366578131"/>
      <w:bookmarkStart w:id="7828" w:name="_Toc366578725"/>
      <w:bookmarkStart w:id="7829" w:name="_Toc366579317"/>
      <w:bookmarkStart w:id="7830" w:name="_Toc366579908"/>
      <w:bookmarkStart w:id="7831" w:name="_Toc366580500"/>
      <w:bookmarkStart w:id="7832" w:name="_Toc366581091"/>
      <w:bookmarkStart w:id="7833" w:name="_Toc366581683"/>
      <w:bookmarkStart w:id="7834" w:name="_Toc351912796"/>
      <w:bookmarkStart w:id="7835" w:name="_Toc351914817"/>
      <w:bookmarkStart w:id="7836" w:name="_Toc351915283"/>
      <w:bookmarkStart w:id="7837" w:name="_Toc361231340"/>
      <w:bookmarkStart w:id="7838" w:name="_Toc361231866"/>
      <w:bookmarkStart w:id="7839" w:name="_Toc362445164"/>
      <w:bookmarkStart w:id="7840" w:name="_Toc363909086"/>
      <w:bookmarkStart w:id="7841" w:name="_Toc364463511"/>
      <w:bookmarkStart w:id="7842" w:name="_Toc366078115"/>
      <w:bookmarkStart w:id="7843" w:name="_Toc366078734"/>
      <w:bookmarkStart w:id="7844" w:name="_Toc366079719"/>
      <w:bookmarkStart w:id="7845" w:name="_Toc366080331"/>
      <w:bookmarkStart w:id="7846" w:name="_Toc366080940"/>
      <w:bookmarkStart w:id="7847" w:name="_Toc366505280"/>
      <w:bookmarkStart w:id="7848" w:name="_Toc366508649"/>
      <w:bookmarkStart w:id="7849" w:name="_Toc366513150"/>
      <w:bookmarkStart w:id="7850" w:name="_Toc366574339"/>
      <w:bookmarkStart w:id="7851" w:name="_Toc366578132"/>
      <w:bookmarkStart w:id="7852" w:name="_Toc366578726"/>
      <w:bookmarkStart w:id="7853" w:name="_Toc366579318"/>
      <w:bookmarkStart w:id="7854" w:name="_Toc366579909"/>
      <w:bookmarkStart w:id="7855" w:name="_Toc366580501"/>
      <w:bookmarkStart w:id="7856" w:name="_Toc366581092"/>
      <w:bookmarkStart w:id="7857" w:name="_Toc366581684"/>
      <w:bookmarkStart w:id="7858" w:name="_Toc351912797"/>
      <w:bookmarkStart w:id="7859" w:name="_Toc351914818"/>
      <w:bookmarkStart w:id="7860" w:name="_Toc351915284"/>
      <w:bookmarkStart w:id="7861" w:name="_Toc361231341"/>
      <w:bookmarkStart w:id="7862" w:name="_Toc361231867"/>
      <w:bookmarkStart w:id="7863" w:name="_Toc362445165"/>
      <w:bookmarkStart w:id="7864" w:name="_Toc363909087"/>
      <w:bookmarkStart w:id="7865" w:name="_Toc364463512"/>
      <w:bookmarkStart w:id="7866" w:name="_Toc366078116"/>
      <w:bookmarkStart w:id="7867" w:name="_Toc366078735"/>
      <w:bookmarkStart w:id="7868" w:name="_Toc366079720"/>
      <w:bookmarkStart w:id="7869" w:name="_Toc366080332"/>
      <w:bookmarkStart w:id="7870" w:name="_Toc366080941"/>
      <w:bookmarkStart w:id="7871" w:name="_Toc366505281"/>
      <w:bookmarkStart w:id="7872" w:name="_Toc366508650"/>
      <w:bookmarkStart w:id="7873" w:name="_Toc366513151"/>
      <w:bookmarkStart w:id="7874" w:name="_Toc366574340"/>
      <w:bookmarkStart w:id="7875" w:name="_Toc366578133"/>
      <w:bookmarkStart w:id="7876" w:name="_Toc366578727"/>
      <w:bookmarkStart w:id="7877" w:name="_Toc366579319"/>
      <w:bookmarkStart w:id="7878" w:name="_Toc366579910"/>
      <w:bookmarkStart w:id="7879" w:name="_Toc366580502"/>
      <w:bookmarkStart w:id="7880" w:name="_Toc366581093"/>
      <w:bookmarkStart w:id="7881" w:name="_Toc366581685"/>
      <w:bookmarkStart w:id="7882" w:name="_Toc351912798"/>
      <w:bookmarkStart w:id="7883" w:name="_Toc351914819"/>
      <w:bookmarkStart w:id="7884" w:name="_Toc351915285"/>
      <w:bookmarkStart w:id="7885" w:name="_Toc361231342"/>
      <w:bookmarkStart w:id="7886" w:name="_Toc361231868"/>
      <w:bookmarkStart w:id="7887" w:name="_Toc362445166"/>
      <w:bookmarkStart w:id="7888" w:name="_Toc363909088"/>
      <w:bookmarkStart w:id="7889" w:name="_Toc364463513"/>
      <w:bookmarkStart w:id="7890" w:name="_Toc366078117"/>
      <w:bookmarkStart w:id="7891" w:name="_Toc366078736"/>
      <w:bookmarkStart w:id="7892" w:name="_Toc366079721"/>
      <w:bookmarkStart w:id="7893" w:name="_Toc366080333"/>
      <w:bookmarkStart w:id="7894" w:name="_Toc366080942"/>
      <w:bookmarkStart w:id="7895" w:name="_Toc366505282"/>
      <w:bookmarkStart w:id="7896" w:name="_Toc366508651"/>
      <w:bookmarkStart w:id="7897" w:name="_Toc366513152"/>
      <w:bookmarkStart w:id="7898" w:name="_Toc366574341"/>
      <w:bookmarkStart w:id="7899" w:name="_Toc366578134"/>
      <w:bookmarkStart w:id="7900" w:name="_Toc366578728"/>
      <w:bookmarkStart w:id="7901" w:name="_Toc366579320"/>
      <w:bookmarkStart w:id="7902" w:name="_Toc366579911"/>
      <w:bookmarkStart w:id="7903" w:name="_Toc366580503"/>
      <w:bookmarkStart w:id="7904" w:name="_Toc366581094"/>
      <w:bookmarkStart w:id="7905" w:name="_Toc366581686"/>
      <w:bookmarkStart w:id="7906" w:name="_Toc351912799"/>
      <w:bookmarkStart w:id="7907" w:name="_Toc351914820"/>
      <w:bookmarkStart w:id="7908" w:name="_Toc351915286"/>
      <w:bookmarkStart w:id="7909" w:name="_Toc361231343"/>
      <w:bookmarkStart w:id="7910" w:name="_Toc361231869"/>
      <w:bookmarkStart w:id="7911" w:name="_Toc362445167"/>
      <w:bookmarkStart w:id="7912" w:name="_Toc363909089"/>
      <w:bookmarkStart w:id="7913" w:name="_Toc364463514"/>
      <w:bookmarkStart w:id="7914" w:name="_Toc366078118"/>
      <w:bookmarkStart w:id="7915" w:name="_Toc366078737"/>
      <w:bookmarkStart w:id="7916" w:name="_Toc366079722"/>
      <w:bookmarkStart w:id="7917" w:name="_Toc366080334"/>
      <w:bookmarkStart w:id="7918" w:name="_Toc366080943"/>
      <w:bookmarkStart w:id="7919" w:name="_Toc366505283"/>
      <w:bookmarkStart w:id="7920" w:name="_Toc366508652"/>
      <w:bookmarkStart w:id="7921" w:name="_Toc366513153"/>
      <w:bookmarkStart w:id="7922" w:name="_Toc366574342"/>
      <w:bookmarkStart w:id="7923" w:name="_Toc366578135"/>
      <w:bookmarkStart w:id="7924" w:name="_Toc366578729"/>
      <w:bookmarkStart w:id="7925" w:name="_Toc366579321"/>
      <w:bookmarkStart w:id="7926" w:name="_Toc366579912"/>
      <w:bookmarkStart w:id="7927" w:name="_Toc366580504"/>
      <w:bookmarkStart w:id="7928" w:name="_Toc366581095"/>
      <w:bookmarkStart w:id="7929" w:name="_Toc366581687"/>
      <w:bookmarkStart w:id="7930" w:name="_Toc351912800"/>
      <w:bookmarkStart w:id="7931" w:name="_Toc351914821"/>
      <w:bookmarkStart w:id="7932" w:name="_Toc351915287"/>
      <w:bookmarkStart w:id="7933" w:name="_Toc361231344"/>
      <w:bookmarkStart w:id="7934" w:name="_Toc361231870"/>
      <w:bookmarkStart w:id="7935" w:name="_Toc362445168"/>
      <w:bookmarkStart w:id="7936" w:name="_Toc363909090"/>
      <w:bookmarkStart w:id="7937" w:name="_Toc364463515"/>
      <w:bookmarkStart w:id="7938" w:name="_Toc366078119"/>
      <w:bookmarkStart w:id="7939" w:name="_Toc366078738"/>
      <w:bookmarkStart w:id="7940" w:name="_Toc366079723"/>
      <w:bookmarkStart w:id="7941" w:name="_Toc366080335"/>
      <w:bookmarkStart w:id="7942" w:name="_Toc366080944"/>
      <w:bookmarkStart w:id="7943" w:name="_Toc366505284"/>
      <w:bookmarkStart w:id="7944" w:name="_Toc366508653"/>
      <w:bookmarkStart w:id="7945" w:name="_Toc366513154"/>
      <w:bookmarkStart w:id="7946" w:name="_Toc366574343"/>
      <w:bookmarkStart w:id="7947" w:name="_Toc366578136"/>
      <w:bookmarkStart w:id="7948" w:name="_Toc366578730"/>
      <w:bookmarkStart w:id="7949" w:name="_Toc366579322"/>
      <w:bookmarkStart w:id="7950" w:name="_Toc366579913"/>
      <w:bookmarkStart w:id="7951" w:name="_Toc366580505"/>
      <w:bookmarkStart w:id="7952" w:name="_Toc366581096"/>
      <w:bookmarkStart w:id="7953" w:name="_Toc366581688"/>
      <w:bookmarkStart w:id="7954" w:name="_Toc351912801"/>
      <w:bookmarkStart w:id="7955" w:name="_Toc351914822"/>
      <w:bookmarkStart w:id="7956" w:name="_Toc351915288"/>
      <w:bookmarkStart w:id="7957" w:name="_Toc361231345"/>
      <w:bookmarkStart w:id="7958" w:name="_Toc361231871"/>
      <w:bookmarkStart w:id="7959" w:name="_Toc362445169"/>
      <w:bookmarkStart w:id="7960" w:name="_Toc363909091"/>
      <w:bookmarkStart w:id="7961" w:name="_Toc364463516"/>
      <w:bookmarkStart w:id="7962" w:name="_Toc366078120"/>
      <w:bookmarkStart w:id="7963" w:name="_Toc366078739"/>
      <w:bookmarkStart w:id="7964" w:name="_Toc366079724"/>
      <w:bookmarkStart w:id="7965" w:name="_Toc366080336"/>
      <w:bookmarkStart w:id="7966" w:name="_Toc366080945"/>
      <w:bookmarkStart w:id="7967" w:name="_Toc366505285"/>
      <w:bookmarkStart w:id="7968" w:name="_Toc366508654"/>
      <w:bookmarkStart w:id="7969" w:name="_Toc366513155"/>
      <w:bookmarkStart w:id="7970" w:name="_Toc366574344"/>
      <w:bookmarkStart w:id="7971" w:name="_Toc366578137"/>
      <w:bookmarkStart w:id="7972" w:name="_Toc366578731"/>
      <w:bookmarkStart w:id="7973" w:name="_Toc366579323"/>
      <w:bookmarkStart w:id="7974" w:name="_Toc366579914"/>
      <w:bookmarkStart w:id="7975" w:name="_Toc366580506"/>
      <w:bookmarkStart w:id="7976" w:name="_Toc366581097"/>
      <w:bookmarkStart w:id="7977" w:name="_Toc366581689"/>
      <w:bookmarkStart w:id="7978" w:name="_Toc351912802"/>
      <w:bookmarkStart w:id="7979" w:name="_Toc351914823"/>
      <w:bookmarkStart w:id="7980" w:name="_Toc351915289"/>
      <w:bookmarkStart w:id="7981" w:name="_Toc361231346"/>
      <w:bookmarkStart w:id="7982" w:name="_Toc361231872"/>
      <w:bookmarkStart w:id="7983" w:name="_Toc362445170"/>
      <w:bookmarkStart w:id="7984" w:name="_Toc363909092"/>
      <w:bookmarkStart w:id="7985" w:name="_Toc364463517"/>
      <w:bookmarkStart w:id="7986" w:name="_Toc366078121"/>
      <w:bookmarkStart w:id="7987" w:name="_Toc366078740"/>
      <w:bookmarkStart w:id="7988" w:name="_Toc366079725"/>
      <w:bookmarkStart w:id="7989" w:name="_Toc366080337"/>
      <w:bookmarkStart w:id="7990" w:name="_Toc366080946"/>
      <w:bookmarkStart w:id="7991" w:name="_Toc366505286"/>
      <w:bookmarkStart w:id="7992" w:name="_Toc366508655"/>
      <w:bookmarkStart w:id="7993" w:name="_Toc366513156"/>
      <w:bookmarkStart w:id="7994" w:name="_Toc366574345"/>
      <w:bookmarkStart w:id="7995" w:name="_Toc366578138"/>
      <w:bookmarkStart w:id="7996" w:name="_Toc366578732"/>
      <w:bookmarkStart w:id="7997" w:name="_Toc366579324"/>
      <w:bookmarkStart w:id="7998" w:name="_Toc366579915"/>
      <w:bookmarkStart w:id="7999" w:name="_Toc366580507"/>
      <w:bookmarkStart w:id="8000" w:name="_Toc366581098"/>
      <w:bookmarkStart w:id="8001" w:name="_Toc366581690"/>
      <w:bookmarkStart w:id="8002" w:name="_Toc351912803"/>
      <w:bookmarkStart w:id="8003" w:name="_Toc351914824"/>
      <w:bookmarkStart w:id="8004" w:name="_Toc351915290"/>
      <w:bookmarkStart w:id="8005" w:name="_Toc361231347"/>
      <w:bookmarkStart w:id="8006" w:name="_Toc361231873"/>
      <w:bookmarkStart w:id="8007" w:name="_Toc362445171"/>
      <w:bookmarkStart w:id="8008" w:name="_Toc363909093"/>
      <w:bookmarkStart w:id="8009" w:name="_Toc364463518"/>
      <w:bookmarkStart w:id="8010" w:name="_Toc366078122"/>
      <w:bookmarkStart w:id="8011" w:name="_Toc366078741"/>
      <w:bookmarkStart w:id="8012" w:name="_Toc366079726"/>
      <w:bookmarkStart w:id="8013" w:name="_Toc366080338"/>
      <w:bookmarkStart w:id="8014" w:name="_Toc366080947"/>
      <w:bookmarkStart w:id="8015" w:name="_Toc366505287"/>
      <w:bookmarkStart w:id="8016" w:name="_Toc366508656"/>
      <w:bookmarkStart w:id="8017" w:name="_Toc366513157"/>
      <w:bookmarkStart w:id="8018" w:name="_Toc366574346"/>
      <w:bookmarkStart w:id="8019" w:name="_Toc366578139"/>
      <w:bookmarkStart w:id="8020" w:name="_Toc366578733"/>
      <w:bookmarkStart w:id="8021" w:name="_Toc366579325"/>
      <w:bookmarkStart w:id="8022" w:name="_Toc366579916"/>
      <w:bookmarkStart w:id="8023" w:name="_Toc366580508"/>
      <w:bookmarkStart w:id="8024" w:name="_Toc366581099"/>
      <w:bookmarkStart w:id="8025" w:name="_Toc366581691"/>
      <w:bookmarkStart w:id="8026" w:name="_Toc351912804"/>
      <w:bookmarkStart w:id="8027" w:name="_Toc351914825"/>
      <w:bookmarkStart w:id="8028" w:name="_Toc351915291"/>
      <w:bookmarkStart w:id="8029" w:name="_Toc361231348"/>
      <w:bookmarkStart w:id="8030" w:name="_Toc361231874"/>
      <w:bookmarkStart w:id="8031" w:name="_Toc362445172"/>
      <w:bookmarkStart w:id="8032" w:name="_Toc363909094"/>
      <w:bookmarkStart w:id="8033" w:name="_Toc364463519"/>
      <w:bookmarkStart w:id="8034" w:name="_Toc366078123"/>
      <w:bookmarkStart w:id="8035" w:name="_Toc366078742"/>
      <w:bookmarkStart w:id="8036" w:name="_Toc366079727"/>
      <w:bookmarkStart w:id="8037" w:name="_Toc366080339"/>
      <w:bookmarkStart w:id="8038" w:name="_Toc366080948"/>
      <w:bookmarkStart w:id="8039" w:name="_Toc366505288"/>
      <w:bookmarkStart w:id="8040" w:name="_Toc366508657"/>
      <w:bookmarkStart w:id="8041" w:name="_Toc366513158"/>
      <w:bookmarkStart w:id="8042" w:name="_Toc366574347"/>
      <w:bookmarkStart w:id="8043" w:name="_Toc366578140"/>
      <w:bookmarkStart w:id="8044" w:name="_Toc366578734"/>
      <w:bookmarkStart w:id="8045" w:name="_Toc366579326"/>
      <w:bookmarkStart w:id="8046" w:name="_Toc366579917"/>
      <w:bookmarkStart w:id="8047" w:name="_Toc366580509"/>
      <w:bookmarkStart w:id="8048" w:name="_Toc366581100"/>
      <w:bookmarkStart w:id="8049" w:name="_Toc366581692"/>
      <w:bookmarkStart w:id="8050" w:name="_Toc351912805"/>
      <w:bookmarkStart w:id="8051" w:name="_Toc351914826"/>
      <w:bookmarkStart w:id="8052" w:name="_Toc351915292"/>
      <w:bookmarkStart w:id="8053" w:name="_Toc361231349"/>
      <w:bookmarkStart w:id="8054" w:name="_Toc361231875"/>
      <w:bookmarkStart w:id="8055" w:name="_Toc362445173"/>
      <w:bookmarkStart w:id="8056" w:name="_Toc363909095"/>
      <w:bookmarkStart w:id="8057" w:name="_Toc364463520"/>
      <w:bookmarkStart w:id="8058" w:name="_Toc366078124"/>
      <w:bookmarkStart w:id="8059" w:name="_Toc366078743"/>
      <w:bookmarkStart w:id="8060" w:name="_Toc366079728"/>
      <w:bookmarkStart w:id="8061" w:name="_Toc366080340"/>
      <w:bookmarkStart w:id="8062" w:name="_Toc366080949"/>
      <w:bookmarkStart w:id="8063" w:name="_Toc366505289"/>
      <w:bookmarkStart w:id="8064" w:name="_Toc366508658"/>
      <w:bookmarkStart w:id="8065" w:name="_Toc366513159"/>
      <w:bookmarkStart w:id="8066" w:name="_Toc366574348"/>
      <w:bookmarkStart w:id="8067" w:name="_Toc366578141"/>
      <w:bookmarkStart w:id="8068" w:name="_Toc366578735"/>
      <w:bookmarkStart w:id="8069" w:name="_Toc366579327"/>
      <w:bookmarkStart w:id="8070" w:name="_Toc366579918"/>
      <w:bookmarkStart w:id="8071" w:name="_Toc366580510"/>
      <w:bookmarkStart w:id="8072" w:name="_Toc366581101"/>
      <w:bookmarkStart w:id="8073" w:name="_Toc366581693"/>
      <w:bookmarkStart w:id="8074" w:name="_Toc351912806"/>
      <w:bookmarkStart w:id="8075" w:name="_Toc351914827"/>
      <w:bookmarkStart w:id="8076" w:name="_Toc351915293"/>
      <w:bookmarkStart w:id="8077" w:name="_Toc361231350"/>
      <w:bookmarkStart w:id="8078" w:name="_Toc361231876"/>
      <w:bookmarkStart w:id="8079" w:name="_Toc362445174"/>
      <w:bookmarkStart w:id="8080" w:name="_Toc363909096"/>
      <w:bookmarkStart w:id="8081" w:name="_Toc364463521"/>
      <w:bookmarkStart w:id="8082" w:name="_Toc366078125"/>
      <w:bookmarkStart w:id="8083" w:name="_Toc366078744"/>
      <w:bookmarkStart w:id="8084" w:name="_Toc366079729"/>
      <w:bookmarkStart w:id="8085" w:name="_Toc366080341"/>
      <w:bookmarkStart w:id="8086" w:name="_Toc366080950"/>
      <w:bookmarkStart w:id="8087" w:name="_Toc366505290"/>
      <w:bookmarkStart w:id="8088" w:name="_Toc366508659"/>
      <w:bookmarkStart w:id="8089" w:name="_Toc366513160"/>
      <w:bookmarkStart w:id="8090" w:name="_Toc366574349"/>
      <w:bookmarkStart w:id="8091" w:name="_Toc366578142"/>
      <w:bookmarkStart w:id="8092" w:name="_Toc366578736"/>
      <w:bookmarkStart w:id="8093" w:name="_Toc366579328"/>
      <w:bookmarkStart w:id="8094" w:name="_Toc366579919"/>
      <w:bookmarkStart w:id="8095" w:name="_Toc366580511"/>
      <w:bookmarkStart w:id="8096" w:name="_Toc366581102"/>
      <w:bookmarkStart w:id="8097" w:name="_Toc366581694"/>
      <w:bookmarkStart w:id="8098" w:name="_Toc351912807"/>
      <w:bookmarkStart w:id="8099" w:name="_Toc351914828"/>
      <w:bookmarkStart w:id="8100" w:name="_Toc351915294"/>
      <w:bookmarkStart w:id="8101" w:name="_Toc361231351"/>
      <w:bookmarkStart w:id="8102" w:name="_Toc361231877"/>
      <w:bookmarkStart w:id="8103" w:name="_Toc362445175"/>
      <w:bookmarkStart w:id="8104" w:name="_Toc363909097"/>
      <w:bookmarkStart w:id="8105" w:name="_Toc364463522"/>
      <w:bookmarkStart w:id="8106" w:name="_Toc366078126"/>
      <w:bookmarkStart w:id="8107" w:name="_Toc366078745"/>
      <w:bookmarkStart w:id="8108" w:name="_Toc366079730"/>
      <w:bookmarkStart w:id="8109" w:name="_Toc366080342"/>
      <w:bookmarkStart w:id="8110" w:name="_Toc366080951"/>
      <w:bookmarkStart w:id="8111" w:name="_Toc366505291"/>
      <w:bookmarkStart w:id="8112" w:name="_Toc366508660"/>
      <w:bookmarkStart w:id="8113" w:name="_Toc366513161"/>
      <w:bookmarkStart w:id="8114" w:name="_Toc366574350"/>
      <w:bookmarkStart w:id="8115" w:name="_Toc366578143"/>
      <w:bookmarkStart w:id="8116" w:name="_Toc366578737"/>
      <w:bookmarkStart w:id="8117" w:name="_Toc366579329"/>
      <w:bookmarkStart w:id="8118" w:name="_Toc366579920"/>
      <w:bookmarkStart w:id="8119" w:name="_Toc366580512"/>
      <w:bookmarkStart w:id="8120" w:name="_Toc366581103"/>
      <w:bookmarkStart w:id="8121" w:name="_Toc366581695"/>
      <w:bookmarkStart w:id="8122" w:name="_Toc322911681"/>
      <w:bookmarkStart w:id="8123" w:name="_Toc322912220"/>
      <w:bookmarkStart w:id="8124" w:name="_Toc329093069"/>
      <w:bookmarkStart w:id="8125" w:name="_Toc332701582"/>
      <w:bookmarkStart w:id="8126" w:name="_Toc332701886"/>
      <w:bookmarkStart w:id="8127" w:name="_Toc332711685"/>
      <w:bookmarkStart w:id="8128" w:name="_Toc332711987"/>
      <w:bookmarkStart w:id="8129" w:name="_Toc332712288"/>
      <w:bookmarkStart w:id="8130" w:name="_Toc332724204"/>
      <w:bookmarkStart w:id="8131" w:name="_Toc332724504"/>
      <w:bookmarkStart w:id="8132" w:name="_Toc341102800"/>
      <w:bookmarkStart w:id="8133" w:name="_Toc347241535"/>
      <w:bookmarkStart w:id="8134" w:name="_Toc347744728"/>
      <w:bookmarkStart w:id="8135" w:name="_Toc348984511"/>
      <w:bookmarkStart w:id="8136" w:name="_Toc348984816"/>
      <w:bookmarkStart w:id="8137" w:name="_Toc349037980"/>
      <w:bookmarkStart w:id="8138" w:name="_Toc349038282"/>
      <w:bookmarkStart w:id="8139" w:name="_Toc349042775"/>
      <w:bookmarkStart w:id="8140" w:name="_Toc351912808"/>
      <w:bookmarkStart w:id="8141" w:name="_Toc351914829"/>
      <w:bookmarkStart w:id="8142" w:name="_Toc351915295"/>
      <w:bookmarkStart w:id="8143" w:name="_Toc361231352"/>
      <w:bookmarkStart w:id="8144" w:name="_Toc361231878"/>
      <w:bookmarkStart w:id="8145" w:name="_Toc362445176"/>
      <w:bookmarkStart w:id="8146" w:name="_Toc363909098"/>
      <w:bookmarkStart w:id="8147" w:name="_Toc364463523"/>
      <w:bookmarkStart w:id="8148" w:name="_Toc366078127"/>
      <w:bookmarkStart w:id="8149" w:name="_Toc366078746"/>
      <w:bookmarkStart w:id="8150" w:name="_Toc366079731"/>
      <w:bookmarkStart w:id="8151" w:name="_Toc366080343"/>
      <w:bookmarkStart w:id="8152" w:name="_Toc366080952"/>
      <w:bookmarkStart w:id="8153" w:name="_Toc366505292"/>
      <w:bookmarkStart w:id="8154" w:name="_Toc366508661"/>
      <w:bookmarkStart w:id="8155" w:name="_Toc366513162"/>
      <w:bookmarkStart w:id="8156" w:name="_Toc366574351"/>
      <w:bookmarkStart w:id="8157" w:name="_Toc366578144"/>
      <w:bookmarkStart w:id="8158" w:name="_Toc366578738"/>
      <w:bookmarkStart w:id="8159" w:name="_Toc366579330"/>
      <w:bookmarkStart w:id="8160" w:name="_Toc366579921"/>
      <w:bookmarkStart w:id="8161" w:name="_Toc366580513"/>
      <w:bookmarkStart w:id="8162" w:name="_Toc366581104"/>
      <w:bookmarkStart w:id="8163" w:name="_Toc366581696"/>
      <w:bookmarkStart w:id="8164" w:name="_Toc351912809"/>
      <w:bookmarkStart w:id="8165" w:name="_Toc351914830"/>
      <w:bookmarkStart w:id="8166" w:name="_Toc351915296"/>
      <w:bookmarkStart w:id="8167" w:name="_Toc361231353"/>
      <w:bookmarkStart w:id="8168" w:name="_Toc361231879"/>
      <w:bookmarkStart w:id="8169" w:name="_Toc362445177"/>
      <w:bookmarkStart w:id="8170" w:name="_Toc363909099"/>
      <w:bookmarkStart w:id="8171" w:name="_Toc364463524"/>
      <w:bookmarkStart w:id="8172" w:name="_Toc366078128"/>
      <w:bookmarkStart w:id="8173" w:name="_Toc366078747"/>
      <w:bookmarkStart w:id="8174" w:name="_Toc366079732"/>
      <w:bookmarkStart w:id="8175" w:name="_Toc366080344"/>
      <w:bookmarkStart w:id="8176" w:name="_Toc366080953"/>
      <w:bookmarkStart w:id="8177" w:name="_Toc366505293"/>
      <w:bookmarkStart w:id="8178" w:name="_Toc366508662"/>
      <w:bookmarkStart w:id="8179" w:name="_Toc366513163"/>
      <w:bookmarkStart w:id="8180" w:name="_Toc366574352"/>
      <w:bookmarkStart w:id="8181" w:name="_Toc366578145"/>
      <w:bookmarkStart w:id="8182" w:name="_Toc366578739"/>
      <w:bookmarkStart w:id="8183" w:name="_Toc366579331"/>
      <w:bookmarkStart w:id="8184" w:name="_Toc366579922"/>
      <w:bookmarkStart w:id="8185" w:name="_Toc366580514"/>
      <w:bookmarkStart w:id="8186" w:name="_Toc366581105"/>
      <w:bookmarkStart w:id="8187" w:name="_Toc366581697"/>
      <w:bookmarkStart w:id="8188" w:name="_Toc351912810"/>
      <w:bookmarkStart w:id="8189" w:name="_Toc351914831"/>
      <w:bookmarkStart w:id="8190" w:name="_Toc351915297"/>
      <w:bookmarkStart w:id="8191" w:name="_Toc361231354"/>
      <w:bookmarkStart w:id="8192" w:name="_Toc361231880"/>
      <w:bookmarkStart w:id="8193" w:name="_Toc362445178"/>
      <w:bookmarkStart w:id="8194" w:name="_Toc363909100"/>
      <w:bookmarkStart w:id="8195" w:name="_Toc364463525"/>
      <w:bookmarkStart w:id="8196" w:name="_Toc366078129"/>
      <w:bookmarkStart w:id="8197" w:name="_Toc366078748"/>
      <w:bookmarkStart w:id="8198" w:name="_Toc366079733"/>
      <w:bookmarkStart w:id="8199" w:name="_Toc366080345"/>
      <w:bookmarkStart w:id="8200" w:name="_Toc366080954"/>
      <w:bookmarkStart w:id="8201" w:name="_Toc366505294"/>
      <w:bookmarkStart w:id="8202" w:name="_Toc366508663"/>
      <w:bookmarkStart w:id="8203" w:name="_Toc366513164"/>
      <w:bookmarkStart w:id="8204" w:name="_Toc366574353"/>
      <w:bookmarkStart w:id="8205" w:name="_Toc366578146"/>
      <w:bookmarkStart w:id="8206" w:name="_Toc366578740"/>
      <w:bookmarkStart w:id="8207" w:name="_Toc366579332"/>
      <w:bookmarkStart w:id="8208" w:name="_Toc366579923"/>
      <w:bookmarkStart w:id="8209" w:name="_Toc366580515"/>
      <w:bookmarkStart w:id="8210" w:name="_Toc366581106"/>
      <w:bookmarkStart w:id="8211" w:name="_Toc366581698"/>
      <w:bookmarkStart w:id="8212" w:name="_Toc351912811"/>
      <w:bookmarkStart w:id="8213" w:name="_Toc351914832"/>
      <w:bookmarkStart w:id="8214" w:name="_Toc351915298"/>
      <w:bookmarkStart w:id="8215" w:name="_Toc361231355"/>
      <w:bookmarkStart w:id="8216" w:name="_Toc361231881"/>
      <w:bookmarkStart w:id="8217" w:name="_Toc362445179"/>
      <w:bookmarkStart w:id="8218" w:name="_Toc363909101"/>
      <w:bookmarkStart w:id="8219" w:name="_Toc364463526"/>
      <w:bookmarkStart w:id="8220" w:name="_Toc366078130"/>
      <w:bookmarkStart w:id="8221" w:name="_Toc366078749"/>
      <w:bookmarkStart w:id="8222" w:name="_Toc366079734"/>
      <w:bookmarkStart w:id="8223" w:name="_Toc366080346"/>
      <w:bookmarkStart w:id="8224" w:name="_Toc366080955"/>
      <w:bookmarkStart w:id="8225" w:name="_Toc366505295"/>
      <w:bookmarkStart w:id="8226" w:name="_Toc366508664"/>
      <w:bookmarkStart w:id="8227" w:name="_Toc366513165"/>
      <w:bookmarkStart w:id="8228" w:name="_Toc366574354"/>
      <w:bookmarkStart w:id="8229" w:name="_Toc366578147"/>
      <w:bookmarkStart w:id="8230" w:name="_Toc366578741"/>
      <w:bookmarkStart w:id="8231" w:name="_Toc366579333"/>
      <w:bookmarkStart w:id="8232" w:name="_Toc366579924"/>
      <w:bookmarkStart w:id="8233" w:name="_Toc366580516"/>
      <w:bookmarkStart w:id="8234" w:name="_Toc366581107"/>
      <w:bookmarkStart w:id="8235" w:name="_Toc366581699"/>
      <w:bookmarkStart w:id="8236" w:name="_Toc351912812"/>
      <w:bookmarkStart w:id="8237" w:name="_Toc351914833"/>
      <w:bookmarkStart w:id="8238" w:name="_Toc351915299"/>
      <w:bookmarkStart w:id="8239" w:name="_Toc361231356"/>
      <w:bookmarkStart w:id="8240" w:name="_Toc361231882"/>
      <w:bookmarkStart w:id="8241" w:name="_Toc362445180"/>
      <w:bookmarkStart w:id="8242" w:name="_Toc363909102"/>
      <w:bookmarkStart w:id="8243" w:name="_Toc364463527"/>
      <w:bookmarkStart w:id="8244" w:name="_Toc366078131"/>
      <w:bookmarkStart w:id="8245" w:name="_Toc366078750"/>
      <w:bookmarkStart w:id="8246" w:name="_Toc366079735"/>
      <w:bookmarkStart w:id="8247" w:name="_Toc366080347"/>
      <w:bookmarkStart w:id="8248" w:name="_Toc366080956"/>
      <w:bookmarkStart w:id="8249" w:name="_Toc366505296"/>
      <w:bookmarkStart w:id="8250" w:name="_Toc366508665"/>
      <w:bookmarkStart w:id="8251" w:name="_Toc366513166"/>
      <w:bookmarkStart w:id="8252" w:name="_Toc366574355"/>
      <w:bookmarkStart w:id="8253" w:name="_Toc366578148"/>
      <w:bookmarkStart w:id="8254" w:name="_Toc366578742"/>
      <w:bookmarkStart w:id="8255" w:name="_Toc366579334"/>
      <w:bookmarkStart w:id="8256" w:name="_Toc366579925"/>
      <w:bookmarkStart w:id="8257" w:name="_Toc366580517"/>
      <w:bookmarkStart w:id="8258" w:name="_Toc366581108"/>
      <w:bookmarkStart w:id="8259" w:name="_Toc366581700"/>
      <w:bookmarkStart w:id="8260" w:name="_Toc351912813"/>
      <w:bookmarkStart w:id="8261" w:name="_Toc351914834"/>
      <w:bookmarkStart w:id="8262" w:name="_Toc351915300"/>
      <w:bookmarkStart w:id="8263" w:name="_Toc361231357"/>
      <w:bookmarkStart w:id="8264" w:name="_Toc361231883"/>
      <w:bookmarkStart w:id="8265" w:name="_Toc362445181"/>
      <w:bookmarkStart w:id="8266" w:name="_Toc363909103"/>
      <w:bookmarkStart w:id="8267" w:name="_Toc364463528"/>
      <w:bookmarkStart w:id="8268" w:name="_Toc366078132"/>
      <w:bookmarkStart w:id="8269" w:name="_Toc366078751"/>
      <w:bookmarkStart w:id="8270" w:name="_Toc366079736"/>
      <w:bookmarkStart w:id="8271" w:name="_Toc366080348"/>
      <w:bookmarkStart w:id="8272" w:name="_Toc366080957"/>
      <w:bookmarkStart w:id="8273" w:name="_Toc366505297"/>
      <w:bookmarkStart w:id="8274" w:name="_Toc366508666"/>
      <w:bookmarkStart w:id="8275" w:name="_Toc366513167"/>
      <w:bookmarkStart w:id="8276" w:name="_Toc366574356"/>
      <w:bookmarkStart w:id="8277" w:name="_Toc366578149"/>
      <w:bookmarkStart w:id="8278" w:name="_Toc366578743"/>
      <w:bookmarkStart w:id="8279" w:name="_Toc366579335"/>
      <w:bookmarkStart w:id="8280" w:name="_Toc366579926"/>
      <w:bookmarkStart w:id="8281" w:name="_Toc366580518"/>
      <w:bookmarkStart w:id="8282" w:name="_Toc366581109"/>
      <w:bookmarkStart w:id="8283" w:name="_Toc366581701"/>
      <w:bookmarkStart w:id="8284" w:name="_Toc351912814"/>
      <w:bookmarkStart w:id="8285" w:name="_Toc351914835"/>
      <w:bookmarkStart w:id="8286" w:name="_Toc351915301"/>
      <w:bookmarkStart w:id="8287" w:name="_Toc361231358"/>
      <w:bookmarkStart w:id="8288" w:name="_Toc361231884"/>
      <w:bookmarkStart w:id="8289" w:name="_Toc362445182"/>
      <w:bookmarkStart w:id="8290" w:name="_Toc363909104"/>
      <w:bookmarkStart w:id="8291" w:name="_Toc364463529"/>
      <w:bookmarkStart w:id="8292" w:name="_Toc366078133"/>
      <w:bookmarkStart w:id="8293" w:name="_Toc366078752"/>
      <w:bookmarkStart w:id="8294" w:name="_Toc366079737"/>
      <w:bookmarkStart w:id="8295" w:name="_Toc366080349"/>
      <w:bookmarkStart w:id="8296" w:name="_Toc366080958"/>
      <w:bookmarkStart w:id="8297" w:name="_Toc366505298"/>
      <w:bookmarkStart w:id="8298" w:name="_Toc366508667"/>
      <w:bookmarkStart w:id="8299" w:name="_Toc366513168"/>
      <w:bookmarkStart w:id="8300" w:name="_Toc366574357"/>
      <w:bookmarkStart w:id="8301" w:name="_Toc366578150"/>
      <w:bookmarkStart w:id="8302" w:name="_Toc366578744"/>
      <w:bookmarkStart w:id="8303" w:name="_Toc366579336"/>
      <w:bookmarkStart w:id="8304" w:name="_Toc366579927"/>
      <w:bookmarkStart w:id="8305" w:name="_Toc366580519"/>
      <w:bookmarkStart w:id="8306" w:name="_Toc366581110"/>
      <w:bookmarkStart w:id="8307" w:name="_Toc366581702"/>
      <w:bookmarkStart w:id="8308" w:name="_Toc351912815"/>
      <w:bookmarkStart w:id="8309" w:name="_Toc351914836"/>
      <w:bookmarkStart w:id="8310" w:name="_Toc351915302"/>
      <w:bookmarkStart w:id="8311" w:name="_Toc361231359"/>
      <w:bookmarkStart w:id="8312" w:name="_Toc361231885"/>
      <w:bookmarkStart w:id="8313" w:name="_Toc362445183"/>
      <w:bookmarkStart w:id="8314" w:name="_Toc363909105"/>
      <w:bookmarkStart w:id="8315" w:name="_Toc364463530"/>
      <w:bookmarkStart w:id="8316" w:name="_Toc366078134"/>
      <w:bookmarkStart w:id="8317" w:name="_Toc366078753"/>
      <w:bookmarkStart w:id="8318" w:name="_Toc366079738"/>
      <w:bookmarkStart w:id="8319" w:name="_Toc366080350"/>
      <w:bookmarkStart w:id="8320" w:name="_Toc366080959"/>
      <w:bookmarkStart w:id="8321" w:name="_Toc366505299"/>
      <w:bookmarkStart w:id="8322" w:name="_Toc366508668"/>
      <w:bookmarkStart w:id="8323" w:name="_Toc366513169"/>
      <w:bookmarkStart w:id="8324" w:name="_Toc366574358"/>
      <w:bookmarkStart w:id="8325" w:name="_Toc366578151"/>
      <w:bookmarkStart w:id="8326" w:name="_Toc366578745"/>
      <w:bookmarkStart w:id="8327" w:name="_Toc366579337"/>
      <w:bookmarkStart w:id="8328" w:name="_Toc366579928"/>
      <w:bookmarkStart w:id="8329" w:name="_Toc366580520"/>
      <w:bookmarkStart w:id="8330" w:name="_Toc366581111"/>
      <w:bookmarkStart w:id="8331" w:name="_Toc366581703"/>
      <w:bookmarkStart w:id="8332" w:name="_Toc351912816"/>
      <w:bookmarkStart w:id="8333" w:name="_Toc351914837"/>
      <w:bookmarkStart w:id="8334" w:name="_Toc351915303"/>
      <w:bookmarkStart w:id="8335" w:name="_Toc361231360"/>
      <w:bookmarkStart w:id="8336" w:name="_Toc361231886"/>
      <w:bookmarkStart w:id="8337" w:name="_Toc362445184"/>
      <w:bookmarkStart w:id="8338" w:name="_Toc363909106"/>
      <w:bookmarkStart w:id="8339" w:name="_Toc364463531"/>
      <w:bookmarkStart w:id="8340" w:name="_Toc366078135"/>
      <w:bookmarkStart w:id="8341" w:name="_Toc366078754"/>
      <w:bookmarkStart w:id="8342" w:name="_Toc366079739"/>
      <w:bookmarkStart w:id="8343" w:name="_Toc366080351"/>
      <w:bookmarkStart w:id="8344" w:name="_Toc366080960"/>
      <w:bookmarkStart w:id="8345" w:name="_Toc366505300"/>
      <w:bookmarkStart w:id="8346" w:name="_Toc366508669"/>
      <w:bookmarkStart w:id="8347" w:name="_Toc366513170"/>
      <w:bookmarkStart w:id="8348" w:name="_Toc366574359"/>
      <w:bookmarkStart w:id="8349" w:name="_Toc366578152"/>
      <w:bookmarkStart w:id="8350" w:name="_Toc366578746"/>
      <w:bookmarkStart w:id="8351" w:name="_Toc366579338"/>
      <w:bookmarkStart w:id="8352" w:name="_Toc366579929"/>
      <w:bookmarkStart w:id="8353" w:name="_Toc366580521"/>
      <w:bookmarkStart w:id="8354" w:name="_Toc366581112"/>
      <w:bookmarkStart w:id="8355" w:name="_Toc366581704"/>
      <w:bookmarkStart w:id="8356" w:name="_Toc351912817"/>
      <w:bookmarkStart w:id="8357" w:name="_Toc351914838"/>
      <w:bookmarkStart w:id="8358" w:name="_Toc351915304"/>
      <w:bookmarkStart w:id="8359" w:name="_Toc361231361"/>
      <w:bookmarkStart w:id="8360" w:name="_Toc361231887"/>
      <w:bookmarkStart w:id="8361" w:name="_Toc362445185"/>
      <w:bookmarkStart w:id="8362" w:name="_Toc363909107"/>
      <w:bookmarkStart w:id="8363" w:name="_Toc364463532"/>
      <w:bookmarkStart w:id="8364" w:name="_Toc366078136"/>
      <w:bookmarkStart w:id="8365" w:name="_Toc366078755"/>
      <w:bookmarkStart w:id="8366" w:name="_Toc366079740"/>
      <w:bookmarkStart w:id="8367" w:name="_Toc366080352"/>
      <w:bookmarkStart w:id="8368" w:name="_Toc366080961"/>
      <w:bookmarkStart w:id="8369" w:name="_Toc366505301"/>
      <w:bookmarkStart w:id="8370" w:name="_Toc366508670"/>
      <w:bookmarkStart w:id="8371" w:name="_Toc366513171"/>
      <w:bookmarkStart w:id="8372" w:name="_Toc366574360"/>
      <w:bookmarkStart w:id="8373" w:name="_Toc366578153"/>
      <w:bookmarkStart w:id="8374" w:name="_Toc366578747"/>
      <w:bookmarkStart w:id="8375" w:name="_Toc366579339"/>
      <w:bookmarkStart w:id="8376" w:name="_Toc366579930"/>
      <w:bookmarkStart w:id="8377" w:name="_Toc366580522"/>
      <w:bookmarkStart w:id="8378" w:name="_Toc366581113"/>
      <w:bookmarkStart w:id="8379" w:name="_Toc366581705"/>
      <w:bookmarkStart w:id="8380" w:name="_Toc351912818"/>
      <w:bookmarkStart w:id="8381" w:name="_Toc351914839"/>
      <w:bookmarkStart w:id="8382" w:name="_Toc351915305"/>
      <w:bookmarkStart w:id="8383" w:name="_Toc361231362"/>
      <w:bookmarkStart w:id="8384" w:name="_Toc361231888"/>
      <w:bookmarkStart w:id="8385" w:name="_Toc362445186"/>
      <w:bookmarkStart w:id="8386" w:name="_Toc363909108"/>
      <w:bookmarkStart w:id="8387" w:name="_Toc364463533"/>
      <w:bookmarkStart w:id="8388" w:name="_Toc366078137"/>
      <w:bookmarkStart w:id="8389" w:name="_Toc366078756"/>
      <w:bookmarkStart w:id="8390" w:name="_Toc366079741"/>
      <w:bookmarkStart w:id="8391" w:name="_Toc366080353"/>
      <w:bookmarkStart w:id="8392" w:name="_Toc366080962"/>
      <w:bookmarkStart w:id="8393" w:name="_Toc366505302"/>
      <w:bookmarkStart w:id="8394" w:name="_Toc366508671"/>
      <w:bookmarkStart w:id="8395" w:name="_Toc366513172"/>
      <w:bookmarkStart w:id="8396" w:name="_Toc366574361"/>
      <w:bookmarkStart w:id="8397" w:name="_Toc366578154"/>
      <w:bookmarkStart w:id="8398" w:name="_Toc366578748"/>
      <w:bookmarkStart w:id="8399" w:name="_Toc366579340"/>
      <w:bookmarkStart w:id="8400" w:name="_Toc366579931"/>
      <w:bookmarkStart w:id="8401" w:name="_Toc366580523"/>
      <w:bookmarkStart w:id="8402" w:name="_Toc366581114"/>
      <w:bookmarkStart w:id="8403" w:name="_Toc366581706"/>
      <w:bookmarkStart w:id="8404" w:name="_Toc351912819"/>
      <w:bookmarkStart w:id="8405" w:name="_Toc351914840"/>
      <w:bookmarkStart w:id="8406" w:name="_Toc351915306"/>
      <w:bookmarkStart w:id="8407" w:name="_Toc361231363"/>
      <w:bookmarkStart w:id="8408" w:name="_Toc361231889"/>
      <w:bookmarkStart w:id="8409" w:name="_Toc362445187"/>
      <w:bookmarkStart w:id="8410" w:name="_Toc363909109"/>
      <w:bookmarkStart w:id="8411" w:name="_Toc364463534"/>
      <w:bookmarkStart w:id="8412" w:name="_Toc366078138"/>
      <w:bookmarkStart w:id="8413" w:name="_Toc366078757"/>
      <w:bookmarkStart w:id="8414" w:name="_Toc366079742"/>
      <w:bookmarkStart w:id="8415" w:name="_Toc366080354"/>
      <w:bookmarkStart w:id="8416" w:name="_Toc366080963"/>
      <w:bookmarkStart w:id="8417" w:name="_Toc366505303"/>
      <w:bookmarkStart w:id="8418" w:name="_Toc366508672"/>
      <w:bookmarkStart w:id="8419" w:name="_Toc366513173"/>
      <w:bookmarkStart w:id="8420" w:name="_Toc366574362"/>
      <w:bookmarkStart w:id="8421" w:name="_Toc366578155"/>
      <w:bookmarkStart w:id="8422" w:name="_Toc366578749"/>
      <w:bookmarkStart w:id="8423" w:name="_Toc366579341"/>
      <w:bookmarkStart w:id="8424" w:name="_Toc366579932"/>
      <w:bookmarkStart w:id="8425" w:name="_Toc366580524"/>
      <w:bookmarkStart w:id="8426" w:name="_Toc366581115"/>
      <w:bookmarkStart w:id="8427" w:name="_Toc366581707"/>
      <w:bookmarkStart w:id="8428" w:name="_Toc351912820"/>
      <w:bookmarkStart w:id="8429" w:name="_Toc351914841"/>
      <w:bookmarkStart w:id="8430" w:name="_Toc351915307"/>
      <w:bookmarkStart w:id="8431" w:name="_Toc361231364"/>
      <w:bookmarkStart w:id="8432" w:name="_Toc361231890"/>
      <w:bookmarkStart w:id="8433" w:name="_Toc362445188"/>
      <w:bookmarkStart w:id="8434" w:name="_Toc363909110"/>
      <w:bookmarkStart w:id="8435" w:name="_Toc364463535"/>
      <w:bookmarkStart w:id="8436" w:name="_Toc366078139"/>
      <w:bookmarkStart w:id="8437" w:name="_Toc366078758"/>
      <w:bookmarkStart w:id="8438" w:name="_Toc366079743"/>
      <w:bookmarkStart w:id="8439" w:name="_Toc366080355"/>
      <w:bookmarkStart w:id="8440" w:name="_Toc366080964"/>
      <w:bookmarkStart w:id="8441" w:name="_Toc366505304"/>
      <w:bookmarkStart w:id="8442" w:name="_Toc366508673"/>
      <w:bookmarkStart w:id="8443" w:name="_Toc366513174"/>
      <w:bookmarkStart w:id="8444" w:name="_Toc366574363"/>
      <w:bookmarkStart w:id="8445" w:name="_Toc366578156"/>
      <w:bookmarkStart w:id="8446" w:name="_Toc366578750"/>
      <w:bookmarkStart w:id="8447" w:name="_Toc366579342"/>
      <w:bookmarkStart w:id="8448" w:name="_Toc366579933"/>
      <w:bookmarkStart w:id="8449" w:name="_Toc366580525"/>
      <w:bookmarkStart w:id="8450" w:name="_Toc366581116"/>
      <w:bookmarkStart w:id="8451" w:name="_Toc366581708"/>
      <w:bookmarkStart w:id="8452" w:name="_Toc351912821"/>
      <w:bookmarkStart w:id="8453" w:name="_Toc351914842"/>
      <w:bookmarkStart w:id="8454" w:name="_Toc351915308"/>
      <w:bookmarkStart w:id="8455" w:name="_Toc361231365"/>
      <w:bookmarkStart w:id="8456" w:name="_Toc361231891"/>
      <w:bookmarkStart w:id="8457" w:name="_Toc362445189"/>
      <w:bookmarkStart w:id="8458" w:name="_Toc363909111"/>
      <w:bookmarkStart w:id="8459" w:name="_Toc364463536"/>
      <w:bookmarkStart w:id="8460" w:name="_Toc366078140"/>
      <w:bookmarkStart w:id="8461" w:name="_Toc366078759"/>
      <w:bookmarkStart w:id="8462" w:name="_Toc366079744"/>
      <w:bookmarkStart w:id="8463" w:name="_Toc366080356"/>
      <w:bookmarkStart w:id="8464" w:name="_Toc366080965"/>
      <w:bookmarkStart w:id="8465" w:name="_Toc366505305"/>
      <w:bookmarkStart w:id="8466" w:name="_Toc366508674"/>
      <w:bookmarkStart w:id="8467" w:name="_Toc366513175"/>
      <w:bookmarkStart w:id="8468" w:name="_Toc366574364"/>
      <w:bookmarkStart w:id="8469" w:name="_Toc366578157"/>
      <w:bookmarkStart w:id="8470" w:name="_Toc366578751"/>
      <w:bookmarkStart w:id="8471" w:name="_Toc366579343"/>
      <w:bookmarkStart w:id="8472" w:name="_Toc366579934"/>
      <w:bookmarkStart w:id="8473" w:name="_Toc366580526"/>
      <w:bookmarkStart w:id="8474" w:name="_Toc366581117"/>
      <w:bookmarkStart w:id="8475" w:name="_Toc366581709"/>
      <w:bookmarkStart w:id="8476" w:name="_Toc351912822"/>
      <w:bookmarkStart w:id="8477" w:name="_Toc351914843"/>
      <w:bookmarkStart w:id="8478" w:name="_Toc351915309"/>
      <w:bookmarkStart w:id="8479" w:name="_Toc361231366"/>
      <w:bookmarkStart w:id="8480" w:name="_Toc361231892"/>
      <w:bookmarkStart w:id="8481" w:name="_Toc362445190"/>
      <w:bookmarkStart w:id="8482" w:name="_Toc363909112"/>
      <w:bookmarkStart w:id="8483" w:name="_Toc364463537"/>
      <w:bookmarkStart w:id="8484" w:name="_Toc366078141"/>
      <w:bookmarkStart w:id="8485" w:name="_Toc366078760"/>
      <w:bookmarkStart w:id="8486" w:name="_Toc366079745"/>
      <w:bookmarkStart w:id="8487" w:name="_Toc366080357"/>
      <w:bookmarkStart w:id="8488" w:name="_Toc366080966"/>
      <w:bookmarkStart w:id="8489" w:name="_Toc366505306"/>
      <w:bookmarkStart w:id="8490" w:name="_Toc366508675"/>
      <w:bookmarkStart w:id="8491" w:name="_Toc366513176"/>
      <w:bookmarkStart w:id="8492" w:name="_Toc366574365"/>
      <w:bookmarkStart w:id="8493" w:name="_Toc366578158"/>
      <w:bookmarkStart w:id="8494" w:name="_Toc366578752"/>
      <w:bookmarkStart w:id="8495" w:name="_Toc366579344"/>
      <w:bookmarkStart w:id="8496" w:name="_Toc366579935"/>
      <w:bookmarkStart w:id="8497" w:name="_Toc366580527"/>
      <w:bookmarkStart w:id="8498" w:name="_Toc366581118"/>
      <w:bookmarkStart w:id="8499" w:name="_Toc366581710"/>
      <w:bookmarkStart w:id="8500" w:name="_Toc351912823"/>
      <w:bookmarkStart w:id="8501" w:name="_Toc351914844"/>
      <w:bookmarkStart w:id="8502" w:name="_Toc351915310"/>
      <w:bookmarkStart w:id="8503" w:name="_Toc361231367"/>
      <w:bookmarkStart w:id="8504" w:name="_Toc361231893"/>
      <w:bookmarkStart w:id="8505" w:name="_Toc362445191"/>
      <w:bookmarkStart w:id="8506" w:name="_Toc363909113"/>
      <w:bookmarkStart w:id="8507" w:name="_Toc364463538"/>
      <w:bookmarkStart w:id="8508" w:name="_Toc366078142"/>
      <w:bookmarkStart w:id="8509" w:name="_Toc366078761"/>
      <w:bookmarkStart w:id="8510" w:name="_Toc366079746"/>
      <w:bookmarkStart w:id="8511" w:name="_Toc366080358"/>
      <w:bookmarkStart w:id="8512" w:name="_Toc366080967"/>
      <w:bookmarkStart w:id="8513" w:name="_Toc366505307"/>
      <w:bookmarkStart w:id="8514" w:name="_Toc366508676"/>
      <w:bookmarkStart w:id="8515" w:name="_Toc366513177"/>
      <w:bookmarkStart w:id="8516" w:name="_Toc366574366"/>
      <w:bookmarkStart w:id="8517" w:name="_Toc366578159"/>
      <w:bookmarkStart w:id="8518" w:name="_Toc366578753"/>
      <w:bookmarkStart w:id="8519" w:name="_Toc366579345"/>
      <w:bookmarkStart w:id="8520" w:name="_Toc366579936"/>
      <w:bookmarkStart w:id="8521" w:name="_Toc366580528"/>
      <w:bookmarkStart w:id="8522" w:name="_Toc366581119"/>
      <w:bookmarkStart w:id="8523" w:name="_Toc366581711"/>
      <w:bookmarkStart w:id="8524" w:name="_Toc351912824"/>
      <w:bookmarkStart w:id="8525" w:name="_Toc351914845"/>
      <w:bookmarkStart w:id="8526" w:name="_Toc351915311"/>
      <w:bookmarkStart w:id="8527" w:name="_Toc361231368"/>
      <w:bookmarkStart w:id="8528" w:name="_Toc361231894"/>
      <w:bookmarkStart w:id="8529" w:name="_Toc362445192"/>
      <w:bookmarkStart w:id="8530" w:name="_Toc363909114"/>
      <w:bookmarkStart w:id="8531" w:name="_Toc364463539"/>
      <w:bookmarkStart w:id="8532" w:name="_Toc366078143"/>
      <w:bookmarkStart w:id="8533" w:name="_Toc366078762"/>
      <w:bookmarkStart w:id="8534" w:name="_Toc366079747"/>
      <w:bookmarkStart w:id="8535" w:name="_Toc366080359"/>
      <w:bookmarkStart w:id="8536" w:name="_Toc366080968"/>
      <w:bookmarkStart w:id="8537" w:name="_Toc366505308"/>
      <w:bookmarkStart w:id="8538" w:name="_Toc366508677"/>
      <w:bookmarkStart w:id="8539" w:name="_Toc366513178"/>
      <w:bookmarkStart w:id="8540" w:name="_Toc366574367"/>
      <w:bookmarkStart w:id="8541" w:name="_Toc366578160"/>
      <w:bookmarkStart w:id="8542" w:name="_Toc366578754"/>
      <w:bookmarkStart w:id="8543" w:name="_Toc366579346"/>
      <w:bookmarkStart w:id="8544" w:name="_Toc366579937"/>
      <w:bookmarkStart w:id="8545" w:name="_Toc366580529"/>
      <w:bookmarkStart w:id="8546" w:name="_Toc366581120"/>
      <w:bookmarkStart w:id="8547" w:name="_Toc366581712"/>
      <w:bookmarkStart w:id="8548" w:name="_Toc351912825"/>
      <w:bookmarkStart w:id="8549" w:name="_Toc351914846"/>
      <w:bookmarkStart w:id="8550" w:name="_Toc351915312"/>
      <w:bookmarkStart w:id="8551" w:name="_Toc361231369"/>
      <w:bookmarkStart w:id="8552" w:name="_Toc361231895"/>
      <w:bookmarkStart w:id="8553" w:name="_Toc362445193"/>
      <w:bookmarkStart w:id="8554" w:name="_Toc363909115"/>
      <w:bookmarkStart w:id="8555" w:name="_Toc364463540"/>
      <w:bookmarkStart w:id="8556" w:name="_Toc366078144"/>
      <w:bookmarkStart w:id="8557" w:name="_Toc366078763"/>
      <w:bookmarkStart w:id="8558" w:name="_Toc366079748"/>
      <w:bookmarkStart w:id="8559" w:name="_Toc366080360"/>
      <w:bookmarkStart w:id="8560" w:name="_Toc366080969"/>
      <w:bookmarkStart w:id="8561" w:name="_Toc366505309"/>
      <w:bookmarkStart w:id="8562" w:name="_Toc366508678"/>
      <w:bookmarkStart w:id="8563" w:name="_Toc366513179"/>
      <w:bookmarkStart w:id="8564" w:name="_Toc366574368"/>
      <w:bookmarkStart w:id="8565" w:name="_Toc366578161"/>
      <w:bookmarkStart w:id="8566" w:name="_Toc366578755"/>
      <w:bookmarkStart w:id="8567" w:name="_Toc366579347"/>
      <w:bookmarkStart w:id="8568" w:name="_Toc366579938"/>
      <w:bookmarkStart w:id="8569" w:name="_Toc366580530"/>
      <w:bookmarkStart w:id="8570" w:name="_Toc366581121"/>
      <w:bookmarkStart w:id="8571" w:name="_Toc366581713"/>
      <w:bookmarkStart w:id="8572" w:name="_Toc351912826"/>
      <w:bookmarkStart w:id="8573" w:name="_Toc351914847"/>
      <w:bookmarkStart w:id="8574" w:name="_Toc351915313"/>
      <w:bookmarkStart w:id="8575" w:name="_Toc361231370"/>
      <w:bookmarkStart w:id="8576" w:name="_Toc361231896"/>
      <w:bookmarkStart w:id="8577" w:name="_Toc362445194"/>
      <w:bookmarkStart w:id="8578" w:name="_Toc363909116"/>
      <w:bookmarkStart w:id="8579" w:name="_Toc364463541"/>
      <w:bookmarkStart w:id="8580" w:name="_Toc366078145"/>
      <w:bookmarkStart w:id="8581" w:name="_Toc366078764"/>
      <w:bookmarkStart w:id="8582" w:name="_Toc366079749"/>
      <w:bookmarkStart w:id="8583" w:name="_Toc366080361"/>
      <w:bookmarkStart w:id="8584" w:name="_Toc366080970"/>
      <w:bookmarkStart w:id="8585" w:name="_Toc366505310"/>
      <w:bookmarkStart w:id="8586" w:name="_Toc366508679"/>
      <w:bookmarkStart w:id="8587" w:name="_Toc366513180"/>
      <w:bookmarkStart w:id="8588" w:name="_Toc366574369"/>
      <w:bookmarkStart w:id="8589" w:name="_Toc366578162"/>
      <w:bookmarkStart w:id="8590" w:name="_Toc366578756"/>
      <w:bookmarkStart w:id="8591" w:name="_Toc366579348"/>
      <w:bookmarkStart w:id="8592" w:name="_Toc366579939"/>
      <w:bookmarkStart w:id="8593" w:name="_Toc366580531"/>
      <w:bookmarkStart w:id="8594" w:name="_Toc366581122"/>
      <w:bookmarkStart w:id="8595" w:name="_Toc366581714"/>
      <w:bookmarkStart w:id="8596" w:name="_Toc351912827"/>
      <w:bookmarkStart w:id="8597" w:name="_Toc351914848"/>
      <w:bookmarkStart w:id="8598" w:name="_Toc351915314"/>
      <w:bookmarkStart w:id="8599" w:name="_Toc361231371"/>
      <w:bookmarkStart w:id="8600" w:name="_Toc361231897"/>
      <w:bookmarkStart w:id="8601" w:name="_Toc362445195"/>
      <w:bookmarkStart w:id="8602" w:name="_Toc363909117"/>
      <w:bookmarkStart w:id="8603" w:name="_Toc364463542"/>
      <w:bookmarkStart w:id="8604" w:name="_Toc366078146"/>
      <w:bookmarkStart w:id="8605" w:name="_Toc366078765"/>
      <w:bookmarkStart w:id="8606" w:name="_Toc366079750"/>
      <w:bookmarkStart w:id="8607" w:name="_Toc366080362"/>
      <w:bookmarkStart w:id="8608" w:name="_Toc366080971"/>
      <w:bookmarkStart w:id="8609" w:name="_Toc366505311"/>
      <w:bookmarkStart w:id="8610" w:name="_Toc366508680"/>
      <w:bookmarkStart w:id="8611" w:name="_Toc366513181"/>
      <w:bookmarkStart w:id="8612" w:name="_Toc366574370"/>
      <w:bookmarkStart w:id="8613" w:name="_Toc366578163"/>
      <w:bookmarkStart w:id="8614" w:name="_Toc366578757"/>
      <w:bookmarkStart w:id="8615" w:name="_Toc366579349"/>
      <w:bookmarkStart w:id="8616" w:name="_Toc366579940"/>
      <w:bookmarkStart w:id="8617" w:name="_Toc366580532"/>
      <w:bookmarkStart w:id="8618" w:name="_Toc366581123"/>
      <w:bookmarkStart w:id="8619" w:name="_Toc366581715"/>
      <w:bookmarkStart w:id="8620" w:name="_Toc351912828"/>
      <w:bookmarkStart w:id="8621" w:name="_Toc351914849"/>
      <w:bookmarkStart w:id="8622" w:name="_Toc351915315"/>
      <w:bookmarkStart w:id="8623" w:name="_Toc361231372"/>
      <w:bookmarkStart w:id="8624" w:name="_Toc361231898"/>
      <w:bookmarkStart w:id="8625" w:name="_Toc362445196"/>
      <w:bookmarkStart w:id="8626" w:name="_Toc363909118"/>
      <w:bookmarkStart w:id="8627" w:name="_Toc364463543"/>
      <w:bookmarkStart w:id="8628" w:name="_Toc366078147"/>
      <w:bookmarkStart w:id="8629" w:name="_Toc366078766"/>
      <w:bookmarkStart w:id="8630" w:name="_Toc366079751"/>
      <w:bookmarkStart w:id="8631" w:name="_Toc366080363"/>
      <w:bookmarkStart w:id="8632" w:name="_Toc366080972"/>
      <w:bookmarkStart w:id="8633" w:name="_Toc366505312"/>
      <w:bookmarkStart w:id="8634" w:name="_Toc366508681"/>
      <w:bookmarkStart w:id="8635" w:name="_Toc366513182"/>
      <w:bookmarkStart w:id="8636" w:name="_Toc366574371"/>
      <w:bookmarkStart w:id="8637" w:name="_Toc366578164"/>
      <w:bookmarkStart w:id="8638" w:name="_Toc366578758"/>
      <w:bookmarkStart w:id="8639" w:name="_Toc366579350"/>
      <w:bookmarkStart w:id="8640" w:name="_Toc366579941"/>
      <w:bookmarkStart w:id="8641" w:name="_Toc366580533"/>
      <w:bookmarkStart w:id="8642" w:name="_Toc366581124"/>
      <w:bookmarkStart w:id="8643" w:name="_Toc366581716"/>
      <w:bookmarkStart w:id="8644" w:name="_Toc351912829"/>
      <w:bookmarkStart w:id="8645" w:name="_Toc351914850"/>
      <w:bookmarkStart w:id="8646" w:name="_Toc351915316"/>
      <w:bookmarkStart w:id="8647" w:name="_Toc361231373"/>
      <w:bookmarkStart w:id="8648" w:name="_Toc361231899"/>
      <w:bookmarkStart w:id="8649" w:name="_Toc362445197"/>
      <w:bookmarkStart w:id="8650" w:name="_Toc363909119"/>
      <w:bookmarkStart w:id="8651" w:name="_Toc364463544"/>
      <w:bookmarkStart w:id="8652" w:name="_Toc366078148"/>
      <w:bookmarkStart w:id="8653" w:name="_Toc366078767"/>
      <w:bookmarkStart w:id="8654" w:name="_Toc366079752"/>
      <w:bookmarkStart w:id="8655" w:name="_Toc366080364"/>
      <w:bookmarkStart w:id="8656" w:name="_Toc366080973"/>
      <w:bookmarkStart w:id="8657" w:name="_Toc366505313"/>
      <w:bookmarkStart w:id="8658" w:name="_Toc366508682"/>
      <w:bookmarkStart w:id="8659" w:name="_Toc366513183"/>
      <w:bookmarkStart w:id="8660" w:name="_Toc366574372"/>
      <w:bookmarkStart w:id="8661" w:name="_Toc366578165"/>
      <w:bookmarkStart w:id="8662" w:name="_Toc366578759"/>
      <w:bookmarkStart w:id="8663" w:name="_Toc366579351"/>
      <w:bookmarkStart w:id="8664" w:name="_Toc366579942"/>
      <w:bookmarkStart w:id="8665" w:name="_Toc366580534"/>
      <w:bookmarkStart w:id="8666" w:name="_Toc366581125"/>
      <w:bookmarkStart w:id="8667" w:name="_Toc366581717"/>
      <w:bookmarkStart w:id="8668" w:name="_Toc351912830"/>
      <w:bookmarkStart w:id="8669" w:name="_Toc351914851"/>
      <w:bookmarkStart w:id="8670" w:name="_Toc351915317"/>
      <w:bookmarkStart w:id="8671" w:name="_Toc361231374"/>
      <w:bookmarkStart w:id="8672" w:name="_Toc361231900"/>
      <w:bookmarkStart w:id="8673" w:name="_Toc362445198"/>
      <w:bookmarkStart w:id="8674" w:name="_Toc363909120"/>
      <w:bookmarkStart w:id="8675" w:name="_Toc364463545"/>
      <w:bookmarkStart w:id="8676" w:name="_Toc366078149"/>
      <w:bookmarkStart w:id="8677" w:name="_Toc366078768"/>
      <w:bookmarkStart w:id="8678" w:name="_Toc366079753"/>
      <w:bookmarkStart w:id="8679" w:name="_Toc366080365"/>
      <w:bookmarkStart w:id="8680" w:name="_Toc366080974"/>
      <w:bookmarkStart w:id="8681" w:name="_Toc366505314"/>
      <w:bookmarkStart w:id="8682" w:name="_Toc366508683"/>
      <w:bookmarkStart w:id="8683" w:name="_Toc366513184"/>
      <w:bookmarkStart w:id="8684" w:name="_Toc366574373"/>
      <w:bookmarkStart w:id="8685" w:name="_Toc366578166"/>
      <w:bookmarkStart w:id="8686" w:name="_Toc366578760"/>
      <w:bookmarkStart w:id="8687" w:name="_Toc366579352"/>
      <w:bookmarkStart w:id="8688" w:name="_Toc366579943"/>
      <w:bookmarkStart w:id="8689" w:name="_Toc366580535"/>
      <w:bookmarkStart w:id="8690" w:name="_Toc366581126"/>
      <w:bookmarkStart w:id="8691" w:name="_Toc366581718"/>
      <w:bookmarkStart w:id="8692" w:name="_Toc351912831"/>
      <w:bookmarkStart w:id="8693" w:name="_Toc351914852"/>
      <w:bookmarkStart w:id="8694" w:name="_Toc351915318"/>
      <w:bookmarkStart w:id="8695" w:name="_Toc361231375"/>
      <w:bookmarkStart w:id="8696" w:name="_Toc361231901"/>
      <w:bookmarkStart w:id="8697" w:name="_Toc362445199"/>
      <w:bookmarkStart w:id="8698" w:name="_Toc363909121"/>
      <w:bookmarkStart w:id="8699" w:name="_Toc364463546"/>
      <w:bookmarkStart w:id="8700" w:name="_Toc366078150"/>
      <w:bookmarkStart w:id="8701" w:name="_Toc366078769"/>
      <w:bookmarkStart w:id="8702" w:name="_Toc366079754"/>
      <w:bookmarkStart w:id="8703" w:name="_Toc366080366"/>
      <w:bookmarkStart w:id="8704" w:name="_Toc366080975"/>
      <w:bookmarkStart w:id="8705" w:name="_Toc366505315"/>
      <w:bookmarkStart w:id="8706" w:name="_Toc366508684"/>
      <w:bookmarkStart w:id="8707" w:name="_Toc366513185"/>
      <w:bookmarkStart w:id="8708" w:name="_Toc366574374"/>
      <w:bookmarkStart w:id="8709" w:name="_Toc366578167"/>
      <w:bookmarkStart w:id="8710" w:name="_Toc366578761"/>
      <w:bookmarkStart w:id="8711" w:name="_Toc366579353"/>
      <w:bookmarkStart w:id="8712" w:name="_Toc366579944"/>
      <w:bookmarkStart w:id="8713" w:name="_Toc366580536"/>
      <w:bookmarkStart w:id="8714" w:name="_Toc366581127"/>
      <w:bookmarkStart w:id="8715" w:name="_Toc366581719"/>
      <w:bookmarkStart w:id="8716" w:name="_Toc351912832"/>
      <w:bookmarkStart w:id="8717" w:name="_Toc351914853"/>
      <w:bookmarkStart w:id="8718" w:name="_Toc351915319"/>
      <w:bookmarkStart w:id="8719" w:name="_Toc361231376"/>
      <w:bookmarkStart w:id="8720" w:name="_Toc361231902"/>
      <w:bookmarkStart w:id="8721" w:name="_Toc362445200"/>
      <w:bookmarkStart w:id="8722" w:name="_Toc363909122"/>
      <w:bookmarkStart w:id="8723" w:name="_Toc364463547"/>
      <w:bookmarkStart w:id="8724" w:name="_Toc366078151"/>
      <w:bookmarkStart w:id="8725" w:name="_Toc366078770"/>
      <w:bookmarkStart w:id="8726" w:name="_Toc366079755"/>
      <w:bookmarkStart w:id="8727" w:name="_Toc366080367"/>
      <w:bookmarkStart w:id="8728" w:name="_Toc366080976"/>
      <w:bookmarkStart w:id="8729" w:name="_Toc366505316"/>
      <w:bookmarkStart w:id="8730" w:name="_Toc366508685"/>
      <w:bookmarkStart w:id="8731" w:name="_Toc366513186"/>
      <w:bookmarkStart w:id="8732" w:name="_Toc366574375"/>
      <w:bookmarkStart w:id="8733" w:name="_Toc366578168"/>
      <w:bookmarkStart w:id="8734" w:name="_Toc366578762"/>
      <w:bookmarkStart w:id="8735" w:name="_Toc366579354"/>
      <w:bookmarkStart w:id="8736" w:name="_Toc366579945"/>
      <w:bookmarkStart w:id="8737" w:name="_Toc366580537"/>
      <w:bookmarkStart w:id="8738" w:name="_Toc366581128"/>
      <w:bookmarkStart w:id="8739" w:name="_Toc366581720"/>
      <w:bookmarkStart w:id="8740" w:name="_Toc351912833"/>
      <w:bookmarkStart w:id="8741" w:name="_Toc351914854"/>
      <w:bookmarkStart w:id="8742" w:name="_Toc351915320"/>
      <w:bookmarkStart w:id="8743" w:name="_Toc361231377"/>
      <w:bookmarkStart w:id="8744" w:name="_Toc361231903"/>
      <w:bookmarkStart w:id="8745" w:name="_Toc362445201"/>
      <w:bookmarkStart w:id="8746" w:name="_Toc363909123"/>
      <w:bookmarkStart w:id="8747" w:name="_Toc364463548"/>
      <w:bookmarkStart w:id="8748" w:name="_Toc366078152"/>
      <w:bookmarkStart w:id="8749" w:name="_Toc366078771"/>
      <w:bookmarkStart w:id="8750" w:name="_Toc366079756"/>
      <w:bookmarkStart w:id="8751" w:name="_Toc366080368"/>
      <w:bookmarkStart w:id="8752" w:name="_Toc366080977"/>
      <w:bookmarkStart w:id="8753" w:name="_Toc366505317"/>
      <w:bookmarkStart w:id="8754" w:name="_Toc366508686"/>
      <w:bookmarkStart w:id="8755" w:name="_Toc366513187"/>
      <w:bookmarkStart w:id="8756" w:name="_Toc366574376"/>
      <w:bookmarkStart w:id="8757" w:name="_Toc366578169"/>
      <w:bookmarkStart w:id="8758" w:name="_Toc366578763"/>
      <w:bookmarkStart w:id="8759" w:name="_Toc366579355"/>
      <w:bookmarkStart w:id="8760" w:name="_Toc366579946"/>
      <w:bookmarkStart w:id="8761" w:name="_Toc366580538"/>
      <w:bookmarkStart w:id="8762" w:name="_Toc366581129"/>
      <w:bookmarkStart w:id="8763" w:name="_Toc366581721"/>
      <w:bookmarkStart w:id="8764" w:name="_Toc351912834"/>
      <w:bookmarkStart w:id="8765" w:name="_Toc351914855"/>
      <w:bookmarkStart w:id="8766" w:name="_Toc351915321"/>
      <w:bookmarkStart w:id="8767" w:name="_Toc361231378"/>
      <w:bookmarkStart w:id="8768" w:name="_Toc361231904"/>
      <w:bookmarkStart w:id="8769" w:name="_Toc362445202"/>
      <w:bookmarkStart w:id="8770" w:name="_Toc363909124"/>
      <w:bookmarkStart w:id="8771" w:name="_Toc364463549"/>
      <w:bookmarkStart w:id="8772" w:name="_Toc366078153"/>
      <w:bookmarkStart w:id="8773" w:name="_Toc366078772"/>
      <w:bookmarkStart w:id="8774" w:name="_Toc366079757"/>
      <w:bookmarkStart w:id="8775" w:name="_Toc366080369"/>
      <w:bookmarkStart w:id="8776" w:name="_Toc366080978"/>
      <w:bookmarkStart w:id="8777" w:name="_Toc366505318"/>
      <w:bookmarkStart w:id="8778" w:name="_Toc366508687"/>
      <w:bookmarkStart w:id="8779" w:name="_Toc366513188"/>
      <w:bookmarkStart w:id="8780" w:name="_Toc366574377"/>
      <w:bookmarkStart w:id="8781" w:name="_Toc366578170"/>
      <w:bookmarkStart w:id="8782" w:name="_Toc366578764"/>
      <w:bookmarkStart w:id="8783" w:name="_Toc366579356"/>
      <w:bookmarkStart w:id="8784" w:name="_Toc366579947"/>
      <w:bookmarkStart w:id="8785" w:name="_Toc366580539"/>
      <w:bookmarkStart w:id="8786" w:name="_Toc366581130"/>
      <w:bookmarkStart w:id="8787" w:name="_Toc366581722"/>
      <w:bookmarkStart w:id="8788" w:name="_Toc351912835"/>
      <w:bookmarkStart w:id="8789" w:name="_Toc351914856"/>
      <w:bookmarkStart w:id="8790" w:name="_Toc351915322"/>
      <w:bookmarkStart w:id="8791" w:name="_Toc361231379"/>
      <w:bookmarkStart w:id="8792" w:name="_Toc361231905"/>
      <w:bookmarkStart w:id="8793" w:name="_Toc362445203"/>
      <w:bookmarkStart w:id="8794" w:name="_Toc363909125"/>
      <w:bookmarkStart w:id="8795" w:name="_Toc364463550"/>
      <w:bookmarkStart w:id="8796" w:name="_Toc366078154"/>
      <w:bookmarkStart w:id="8797" w:name="_Toc366078773"/>
      <w:bookmarkStart w:id="8798" w:name="_Toc366079758"/>
      <w:bookmarkStart w:id="8799" w:name="_Toc366080370"/>
      <w:bookmarkStart w:id="8800" w:name="_Toc366080979"/>
      <w:bookmarkStart w:id="8801" w:name="_Toc366505319"/>
      <w:bookmarkStart w:id="8802" w:name="_Toc366508688"/>
      <w:bookmarkStart w:id="8803" w:name="_Toc366513189"/>
      <w:bookmarkStart w:id="8804" w:name="_Toc366574378"/>
      <w:bookmarkStart w:id="8805" w:name="_Toc366578171"/>
      <w:bookmarkStart w:id="8806" w:name="_Toc366578765"/>
      <w:bookmarkStart w:id="8807" w:name="_Toc366579357"/>
      <w:bookmarkStart w:id="8808" w:name="_Toc366579948"/>
      <w:bookmarkStart w:id="8809" w:name="_Toc366580540"/>
      <w:bookmarkStart w:id="8810" w:name="_Toc366581131"/>
      <w:bookmarkStart w:id="8811" w:name="_Toc366581723"/>
      <w:bookmarkStart w:id="8812" w:name="_Toc351912836"/>
      <w:bookmarkStart w:id="8813" w:name="_Toc351914857"/>
      <w:bookmarkStart w:id="8814" w:name="_Toc351915323"/>
      <w:bookmarkStart w:id="8815" w:name="_Toc361231380"/>
      <w:bookmarkStart w:id="8816" w:name="_Toc361231906"/>
      <w:bookmarkStart w:id="8817" w:name="_Toc362445204"/>
      <w:bookmarkStart w:id="8818" w:name="_Toc363909126"/>
      <w:bookmarkStart w:id="8819" w:name="_Toc364463551"/>
      <w:bookmarkStart w:id="8820" w:name="_Toc366078155"/>
      <w:bookmarkStart w:id="8821" w:name="_Toc366078774"/>
      <w:bookmarkStart w:id="8822" w:name="_Toc366079759"/>
      <w:bookmarkStart w:id="8823" w:name="_Toc366080371"/>
      <w:bookmarkStart w:id="8824" w:name="_Toc366080980"/>
      <w:bookmarkStart w:id="8825" w:name="_Toc366505320"/>
      <w:bookmarkStart w:id="8826" w:name="_Toc366508689"/>
      <w:bookmarkStart w:id="8827" w:name="_Toc366513190"/>
      <w:bookmarkStart w:id="8828" w:name="_Toc366574379"/>
      <w:bookmarkStart w:id="8829" w:name="_Toc366578172"/>
      <w:bookmarkStart w:id="8830" w:name="_Toc366578766"/>
      <w:bookmarkStart w:id="8831" w:name="_Toc366579358"/>
      <w:bookmarkStart w:id="8832" w:name="_Toc366579949"/>
      <w:bookmarkStart w:id="8833" w:name="_Toc366580541"/>
      <w:bookmarkStart w:id="8834" w:name="_Toc366581132"/>
      <w:bookmarkStart w:id="8835" w:name="_Toc366581724"/>
      <w:bookmarkStart w:id="8836" w:name="_Toc351912837"/>
      <w:bookmarkStart w:id="8837" w:name="_Toc351914858"/>
      <w:bookmarkStart w:id="8838" w:name="_Toc351915324"/>
      <w:bookmarkStart w:id="8839" w:name="_Toc361231381"/>
      <w:bookmarkStart w:id="8840" w:name="_Toc361231907"/>
      <w:bookmarkStart w:id="8841" w:name="_Toc362445205"/>
      <w:bookmarkStart w:id="8842" w:name="_Toc363909127"/>
      <w:bookmarkStart w:id="8843" w:name="_Toc364463552"/>
      <w:bookmarkStart w:id="8844" w:name="_Toc366078156"/>
      <w:bookmarkStart w:id="8845" w:name="_Toc366078775"/>
      <w:bookmarkStart w:id="8846" w:name="_Toc366079760"/>
      <w:bookmarkStart w:id="8847" w:name="_Toc366080372"/>
      <w:bookmarkStart w:id="8848" w:name="_Toc366080981"/>
      <w:bookmarkStart w:id="8849" w:name="_Toc366505321"/>
      <w:bookmarkStart w:id="8850" w:name="_Toc366508690"/>
      <w:bookmarkStart w:id="8851" w:name="_Toc366513191"/>
      <w:bookmarkStart w:id="8852" w:name="_Toc366574380"/>
      <w:bookmarkStart w:id="8853" w:name="_Toc366578173"/>
      <w:bookmarkStart w:id="8854" w:name="_Toc366578767"/>
      <w:bookmarkStart w:id="8855" w:name="_Toc366579359"/>
      <w:bookmarkStart w:id="8856" w:name="_Toc366579950"/>
      <w:bookmarkStart w:id="8857" w:name="_Toc366580542"/>
      <w:bookmarkStart w:id="8858" w:name="_Toc366581133"/>
      <w:bookmarkStart w:id="8859" w:name="_Toc366581725"/>
      <w:bookmarkStart w:id="8860" w:name="_Toc351912838"/>
      <w:bookmarkStart w:id="8861" w:name="_Toc351914859"/>
      <w:bookmarkStart w:id="8862" w:name="_Toc351915325"/>
      <w:bookmarkStart w:id="8863" w:name="_Toc361231382"/>
      <w:bookmarkStart w:id="8864" w:name="_Toc361231908"/>
      <w:bookmarkStart w:id="8865" w:name="_Toc362445206"/>
      <w:bookmarkStart w:id="8866" w:name="_Toc363909128"/>
      <w:bookmarkStart w:id="8867" w:name="_Toc364463553"/>
      <w:bookmarkStart w:id="8868" w:name="_Toc366078157"/>
      <w:bookmarkStart w:id="8869" w:name="_Toc366078776"/>
      <w:bookmarkStart w:id="8870" w:name="_Toc366079761"/>
      <w:bookmarkStart w:id="8871" w:name="_Toc366080373"/>
      <w:bookmarkStart w:id="8872" w:name="_Toc366080982"/>
      <w:bookmarkStart w:id="8873" w:name="_Toc366505322"/>
      <w:bookmarkStart w:id="8874" w:name="_Toc366508691"/>
      <w:bookmarkStart w:id="8875" w:name="_Toc366513192"/>
      <w:bookmarkStart w:id="8876" w:name="_Toc366574381"/>
      <w:bookmarkStart w:id="8877" w:name="_Toc366578174"/>
      <w:bookmarkStart w:id="8878" w:name="_Toc366578768"/>
      <w:bookmarkStart w:id="8879" w:name="_Toc366579360"/>
      <w:bookmarkStart w:id="8880" w:name="_Toc366579951"/>
      <w:bookmarkStart w:id="8881" w:name="_Toc366580543"/>
      <w:bookmarkStart w:id="8882" w:name="_Toc366581134"/>
      <w:bookmarkStart w:id="8883" w:name="_Toc366581726"/>
      <w:bookmarkStart w:id="8884" w:name="_Toc351912839"/>
      <w:bookmarkStart w:id="8885" w:name="_Toc351914860"/>
      <w:bookmarkStart w:id="8886" w:name="_Toc351915326"/>
      <w:bookmarkStart w:id="8887" w:name="_Toc361231383"/>
      <w:bookmarkStart w:id="8888" w:name="_Toc361231909"/>
      <w:bookmarkStart w:id="8889" w:name="_Toc362445207"/>
      <w:bookmarkStart w:id="8890" w:name="_Toc363909129"/>
      <w:bookmarkStart w:id="8891" w:name="_Toc364463554"/>
      <w:bookmarkStart w:id="8892" w:name="_Toc366078158"/>
      <w:bookmarkStart w:id="8893" w:name="_Toc366078777"/>
      <w:bookmarkStart w:id="8894" w:name="_Toc366079762"/>
      <w:bookmarkStart w:id="8895" w:name="_Toc366080374"/>
      <w:bookmarkStart w:id="8896" w:name="_Toc366080983"/>
      <w:bookmarkStart w:id="8897" w:name="_Toc366505323"/>
      <w:bookmarkStart w:id="8898" w:name="_Toc366508692"/>
      <w:bookmarkStart w:id="8899" w:name="_Toc366513193"/>
      <w:bookmarkStart w:id="8900" w:name="_Toc366574382"/>
      <w:bookmarkStart w:id="8901" w:name="_Toc366578175"/>
      <w:bookmarkStart w:id="8902" w:name="_Toc366578769"/>
      <w:bookmarkStart w:id="8903" w:name="_Toc366579361"/>
      <w:bookmarkStart w:id="8904" w:name="_Toc366579952"/>
      <w:bookmarkStart w:id="8905" w:name="_Toc366580544"/>
      <w:bookmarkStart w:id="8906" w:name="_Toc366581135"/>
      <w:bookmarkStart w:id="8907" w:name="_Toc366581727"/>
      <w:bookmarkStart w:id="8908" w:name="_Toc351912840"/>
      <w:bookmarkStart w:id="8909" w:name="_Toc351914861"/>
      <w:bookmarkStart w:id="8910" w:name="_Toc351915327"/>
      <w:bookmarkStart w:id="8911" w:name="_Toc361231384"/>
      <w:bookmarkStart w:id="8912" w:name="_Toc361231910"/>
      <w:bookmarkStart w:id="8913" w:name="_Toc362445208"/>
      <w:bookmarkStart w:id="8914" w:name="_Toc363909130"/>
      <w:bookmarkStart w:id="8915" w:name="_Toc364463555"/>
      <w:bookmarkStart w:id="8916" w:name="_Toc366078159"/>
      <w:bookmarkStart w:id="8917" w:name="_Toc366078778"/>
      <w:bookmarkStart w:id="8918" w:name="_Toc366079763"/>
      <w:bookmarkStart w:id="8919" w:name="_Toc366080375"/>
      <w:bookmarkStart w:id="8920" w:name="_Toc366080984"/>
      <w:bookmarkStart w:id="8921" w:name="_Toc366505324"/>
      <w:bookmarkStart w:id="8922" w:name="_Toc366508693"/>
      <w:bookmarkStart w:id="8923" w:name="_Toc366513194"/>
      <w:bookmarkStart w:id="8924" w:name="_Toc366574383"/>
      <w:bookmarkStart w:id="8925" w:name="_Toc366578176"/>
      <w:bookmarkStart w:id="8926" w:name="_Toc366578770"/>
      <w:bookmarkStart w:id="8927" w:name="_Toc366579362"/>
      <w:bookmarkStart w:id="8928" w:name="_Toc366579953"/>
      <w:bookmarkStart w:id="8929" w:name="_Toc366580545"/>
      <w:bookmarkStart w:id="8930" w:name="_Toc366581136"/>
      <w:bookmarkStart w:id="8931" w:name="_Toc366581728"/>
      <w:bookmarkStart w:id="8932" w:name="_Toc351912841"/>
      <w:bookmarkStart w:id="8933" w:name="_Toc351914862"/>
      <w:bookmarkStart w:id="8934" w:name="_Toc351915328"/>
      <w:bookmarkStart w:id="8935" w:name="_Toc361231385"/>
      <w:bookmarkStart w:id="8936" w:name="_Toc361231911"/>
      <w:bookmarkStart w:id="8937" w:name="_Toc362445209"/>
      <w:bookmarkStart w:id="8938" w:name="_Toc363909131"/>
      <w:bookmarkStart w:id="8939" w:name="_Toc364463556"/>
      <w:bookmarkStart w:id="8940" w:name="_Toc366078160"/>
      <w:bookmarkStart w:id="8941" w:name="_Toc366078779"/>
      <w:bookmarkStart w:id="8942" w:name="_Toc366079764"/>
      <w:bookmarkStart w:id="8943" w:name="_Toc366080376"/>
      <w:bookmarkStart w:id="8944" w:name="_Toc366080985"/>
      <w:bookmarkStart w:id="8945" w:name="_Toc366505325"/>
      <w:bookmarkStart w:id="8946" w:name="_Toc366508694"/>
      <w:bookmarkStart w:id="8947" w:name="_Toc366513195"/>
      <w:bookmarkStart w:id="8948" w:name="_Toc366574384"/>
      <w:bookmarkStart w:id="8949" w:name="_Toc366578177"/>
      <w:bookmarkStart w:id="8950" w:name="_Toc366578771"/>
      <w:bookmarkStart w:id="8951" w:name="_Toc366579363"/>
      <w:bookmarkStart w:id="8952" w:name="_Toc366579954"/>
      <w:bookmarkStart w:id="8953" w:name="_Toc366580546"/>
      <w:bookmarkStart w:id="8954" w:name="_Toc366581137"/>
      <w:bookmarkStart w:id="8955" w:name="_Toc366581729"/>
      <w:bookmarkStart w:id="8956" w:name="_Toc351912842"/>
      <w:bookmarkStart w:id="8957" w:name="_Toc351914863"/>
      <w:bookmarkStart w:id="8958" w:name="_Toc351915329"/>
      <w:bookmarkStart w:id="8959" w:name="_Toc361231386"/>
      <w:bookmarkStart w:id="8960" w:name="_Toc361231912"/>
      <w:bookmarkStart w:id="8961" w:name="_Toc362445210"/>
      <w:bookmarkStart w:id="8962" w:name="_Toc363909132"/>
      <w:bookmarkStart w:id="8963" w:name="_Toc364463557"/>
      <w:bookmarkStart w:id="8964" w:name="_Toc366078161"/>
      <w:bookmarkStart w:id="8965" w:name="_Toc366078780"/>
      <w:bookmarkStart w:id="8966" w:name="_Toc366079765"/>
      <w:bookmarkStart w:id="8967" w:name="_Toc366080377"/>
      <w:bookmarkStart w:id="8968" w:name="_Toc366080986"/>
      <w:bookmarkStart w:id="8969" w:name="_Toc366505326"/>
      <w:bookmarkStart w:id="8970" w:name="_Toc366508695"/>
      <w:bookmarkStart w:id="8971" w:name="_Toc366513196"/>
      <w:bookmarkStart w:id="8972" w:name="_Toc366574385"/>
      <w:bookmarkStart w:id="8973" w:name="_Toc366578178"/>
      <w:bookmarkStart w:id="8974" w:name="_Toc366578772"/>
      <w:bookmarkStart w:id="8975" w:name="_Toc366579364"/>
      <w:bookmarkStart w:id="8976" w:name="_Toc366579955"/>
      <w:bookmarkStart w:id="8977" w:name="_Toc366580547"/>
      <w:bookmarkStart w:id="8978" w:name="_Toc366581138"/>
      <w:bookmarkStart w:id="8979" w:name="_Toc366581730"/>
      <w:bookmarkStart w:id="8980" w:name="_Toc351912843"/>
      <w:bookmarkStart w:id="8981" w:name="_Toc351914864"/>
      <w:bookmarkStart w:id="8982" w:name="_Toc351915330"/>
      <w:bookmarkStart w:id="8983" w:name="_Toc361231387"/>
      <w:bookmarkStart w:id="8984" w:name="_Toc361231913"/>
      <w:bookmarkStart w:id="8985" w:name="_Toc362445211"/>
      <w:bookmarkStart w:id="8986" w:name="_Toc363909133"/>
      <w:bookmarkStart w:id="8987" w:name="_Toc364463558"/>
      <w:bookmarkStart w:id="8988" w:name="_Toc366078162"/>
      <w:bookmarkStart w:id="8989" w:name="_Toc366078781"/>
      <w:bookmarkStart w:id="8990" w:name="_Toc366079766"/>
      <w:bookmarkStart w:id="8991" w:name="_Toc366080378"/>
      <w:bookmarkStart w:id="8992" w:name="_Toc366080987"/>
      <w:bookmarkStart w:id="8993" w:name="_Toc366505327"/>
      <w:bookmarkStart w:id="8994" w:name="_Toc366508696"/>
      <w:bookmarkStart w:id="8995" w:name="_Toc366513197"/>
      <w:bookmarkStart w:id="8996" w:name="_Toc366574386"/>
      <w:bookmarkStart w:id="8997" w:name="_Toc366578179"/>
      <w:bookmarkStart w:id="8998" w:name="_Toc366578773"/>
      <w:bookmarkStart w:id="8999" w:name="_Toc366579365"/>
      <w:bookmarkStart w:id="9000" w:name="_Toc366579956"/>
      <w:bookmarkStart w:id="9001" w:name="_Toc366580548"/>
      <w:bookmarkStart w:id="9002" w:name="_Toc366581139"/>
      <w:bookmarkStart w:id="9003" w:name="_Toc366581731"/>
      <w:bookmarkStart w:id="9004" w:name="_Toc351912844"/>
      <w:bookmarkStart w:id="9005" w:name="_Toc351914865"/>
      <w:bookmarkStart w:id="9006" w:name="_Toc351915331"/>
      <w:bookmarkStart w:id="9007" w:name="_Toc361231388"/>
      <w:bookmarkStart w:id="9008" w:name="_Toc361231914"/>
      <w:bookmarkStart w:id="9009" w:name="_Toc362445212"/>
      <w:bookmarkStart w:id="9010" w:name="_Toc363909134"/>
      <w:bookmarkStart w:id="9011" w:name="_Toc364463559"/>
      <w:bookmarkStart w:id="9012" w:name="_Toc366078163"/>
      <w:bookmarkStart w:id="9013" w:name="_Toc366078782"/>
      <w:bookmarkStart w:id="9014" w:name="_Toc366079767"/>
      <w:bookmarkStart w:id="9015" w:name="_Toc366080379"/>
      <w:bookmarkStart w:id="9016" w:name="_Toc366080988"/>
      <w:bookmarkStart w:id="9017" w:name="_Toc366505328"/>
      <w:bookmarkStart w:id="9018" w:name="_Toc366508697"/>
      <w:bookmarkStart w:id="9019" w:name="_Toc366513198"/>
      <w:bookmarkStart w:id="9020" w:name="_Toc366574387"/>
      <w:bookmarkStart w:id="9021" w:name="_Toc366578180"/>
      <w:bookmarkStart w:id="9022" w:name="_Toc366578774"/>
      <w:bookmarkStart w:id="9023" w:name="_Toc366579366"/>
      <w:bookmarkStart w:id="9024" w:name="_Toc366579957"/>
      <w:bookmarkStart w:id="9025" w:name="_Toc366580549"/>
      <w:bookmarkStart w:id="9026" w:name="_Toc366581140"/>
      <w:bookmarkStart w:id="9027" w:name="_Toc366581732"/>
      <w:bookmarkStart w:id="9028" w:name="_Toc351912845"/>
      <w:bookmarkStart w:id="9029" w:name="_Toc351914866"/>
      <w:bookmarkStart w:id="9030" w:name="_Toc351915332"/>
      <w:bookmarkStart w:id="9031" w:name="_Toc361231389"/>
      <w:bookmarkStart w:id="9032" w:name="_Toc361231915"/>
      <w:bookmarkStart w:id="9033" w:name="_Toc362445213"/>
      <w:bookmarkStart w:id="9034" w:name="_Toc363909135"/>
      <w:bookmarkStart w:id="9035" w:name="_Toc364463560"/>
      <w:bookmarkStart w:id="9036" w:name="_Toc366078164"/>
      <w:bookmarkStart w:id="9037" w:name="_Toc366078783"/>
      <w:bookmarkStart w:id="9038" w:name="_Toc366079768"/>
      <w:bookmarkStart w:id="9039" w:name="_Toc366080380"/>
      <w:bookmarkStart w:id="9040" w:name="_Toc366080989"/>
      <w:bookmarkStart w:id="9041" w:name="_Toc366505329"/>
      <w:bookmarkStart w:id="9042" w:name="_Toc366508698"/>
      <w:bookmarkStart w:id="9043" w:name="_Toc366513199"/>
      <w:bookmarkStart w:id="9044" w:name="_Toc366574388"/>
      <w:bookmarkStart w:id="9045" w:name="_Toc366578181"/>
      <w:bookmarkStart w:id="9046" w:name="_Toc366578775"/>
      <w:bookmarkStart w:id="9047" w:name="_Toc366579367"/>
      <w:bookmarkStart w:id="9048" w:name="_Toc366579958"/>
      <w:bookmarkStart w:id="9049" w:name="_Toc366580550"/>
      <w:bookmarkStart w:id="9050" w:name="_Toc366581141"/>
      <w:bookmarkStart w:id="9051" w:name="_Toc366581733"/>
      <w:bookmarkStart w:id="9052" w:name="_Toc351912846"/>
      <w:bookmarkStart w:id="9053" w:name="_Toc351914867"/>
      <w:bookmarkStart w:id="9054" w:name="_Toc351915333"/>
      <w:bookmarkStart w:id="9055" w:name="_Toc361231390"/>
      <w:bookmarkStart w:id="9056" w:name="_Toc361231916"/>
      <w:bookmarkStart w:id="9057" w:name="_Toc362445214"/>
      <w:bookmarkStart w:id="9058" w:name="_Toc363909136"/>
      <w:bookmarkStart w:id="9059" w:name="_Toc364463561"/>
      <w:bookmarkStart w:id="9060" w:name="_Toc366078165"/>
      <w:bookmarkStart w:id="9061" w:name="_Toc366078784"/>
      <w:bookmarkStart w:id="9062" w:name="_Toc366079769"/>
      <w:bookmarkStart w:id="9063" w:name="_Toc366080381"/>
      <w:bookmarkStart w:id="9064" w:name="_Toc366080990"/>
      <w:bookmarkStart w:id="9065" w:name="_Toc366505330"/>
      <w:bookmarkStart w:id="9066" w:name="_Toc366508699"/>
      <w:bookmarkStart w:id="9067" w:name="_Toc366513200"/>
      <w:bookmarkStart w:id="9068" w:name="_Toc366574389"/>
      <w:bookmarkStart w:id="9069" w:name="_Toc366578182"/>
      <w:bookmarkStart w:id="9070" w:name="_Toc366578776"/>
      <w:bookmarkStart w:id="9071" w:name="_Toc366579368"/>
      <w:bookmarkStart w:id="9072" w:name="_Toc366579959"/>
      <w:bookmarkStart w:id="9073" w:name="_Toc366580551"/>
      <w:bookmarkStart w:id="9074" w:name="_Toc366581142"/>
      <w:bookmarkStart w:id="9075" w:name="_Toc366581734"/>
      <w:bookmarkStart w:id="9076" w:name="_Toc351912847"/>
      <w:bookmarkStart w:id="9077" w:name="_Toc351914868"/>
      <w:bookmarkStart w:id="9078" w:name="_Toc351915334"/>
      <w:bookmarkStart w:id="9079" w:name="_Toc361231391"/>
      <w:bookmarkStart w:id="9080" w:name="_Toc361231917"/>
      <w:bookmarkStart w:id="9081" w:name="_Toc362445215"/>
      <w:bookmarkStart w:id="9082" w:name="_Toc363909137"/>
      <w:bookmarkStart w:id="9083" w:name="_Toc364463562"/>
      <w:bookmarkStart w:id="9084" w:name="_Toc366078166"/>
      <w:bookmarkStart w:id="9085" w:name="_Toc366078785"/>
      <w:bookmarkStart w:id="9086" w:name="_Toc366079770"/>
      <w:bookmarkStart w:id="9087" w:name="_Toc366080382"/>
      <w:bookmarkStart w:id="9088" w:name="_Toc366080991"/>
      <w:bookmarkStart w:id="9089" w:name="_Toc366505331"/>
      <w:bookmarkStart w:id="9090" w:name="_Toc366508700"/>
      <w:bookmarkStart w:id="9091" w:name="_Toc366513201"/>
      <w:bookmarkStart w:id="9092" w:name="_Toc366574390"/>
      <w:bookmarkStart w:id="9093" w:name="_Toc366578183"/>
      <w:bookmarkStart w:id="9094" w:name="_Toc366578777"/>
      <w:bookmarkStart w:id="9095" w:name="_Toc366579369"/>
      <w:bookmarkStart w:id="9096" w:name="_Toc366579960"/>
      <w:bookmarkStart w:id="9097" w:name="_Toc366580552"/>
      <w:bookmarkStart w:id="9098" w:name="_Toc366581143"/>
      <w:bookmarkStart w:id="9099" w:name="_Toc366581735"/>
      <w:bookmarkStart w:id="9100" w:name="_Toc322911372"/>
      <w:bookmarkStart w:id="9101" w:name="_Toc322911683"/>
      <w:bookmarkStart w:id="9102" w:name="_Toc322911933"/>
      <w:bookmarkStart w:id="9103" w:name="_Toc322912222"/>
      <w:bookmarkStart w:id="9104" w:name="_Toc329093071"/>
      <w:bookmarkStart w:id="9105" w:name="_Toc332701584"/>
      <w:bookmarkStart w:id="9106" w:name="_Toc332701888"/>
      <w:bookmarkStart w:id="9107" w:name="_Toc332711687"/>
      <w:bookmarkStart w:id="9108" w:name="_Toc332711989"/>
      <w:bookmarkStart w:id="9109" w:name="_Toc332712290"/>
      <w:bookmarkStart w:id="9110" w:name="_Toc332724206"/>
      <w:bookmarkStart w:id="9111" w:name="_Toc332724506"/>
      <w:bookmarkStart w:id="9112" w:name="_Toc341102802"/>
      <w:bookmarkStart w:id="9113" w:name="_Toc347241537"/>
      <w:bookmarkStart w:id="9114" w:name="_Toc347744730"/>
      <w:bookmarkStart w:id="9115" w:name="_Toc348984513"/>
      <w:bookmarkStart w:id="9116" w:name="_Toc348984818"/>
      <w:bookmarkStart w:id="9117" w:name="_Toc349037982"/>
      <w:bookmarkStart w:id="9118" w:name="_Toc349038284"/>
      <w:bookmarkStart w:id="9119" w:name="_Toc349042777"/>
      <w:bookmarkStart w:id="9120" w:name="_Toc349642189"/>
      <w:bookmarkStart w:id="9121" w:name="_Toc351912848"/>
      <w:bookmarkStart w:id="9122" w:name="_Toc351914869"/>
      <w:bookmarkStart w:id="9123" w:name="_Toc351915335"/>
      <w:bookmarkStart w:id="9124" w:name="_Toc361231392"/>
      <w:bookmarkStart w:id="9125" w:name="_Toc361231918"/>
      <w:bookmarkStart w:id="9126" w:name="_Toc362445216"/>
      <w:bookmarkStart w:id="9127" w:name="_Toc363909138"/>
      <w:bookmarkStart w:id="9128" w:name="_Toc364463563"/>
      <w:bookmarkStart w:id="9129" w:name="_Toc366078167"/>
      <w:bookmarkStart w:id="9130" w:name="_Toc366078786"/>
      <w:bookmarkStart w:id="9131" w:name="_Toc366079771"/>
      <w:bookmarkStart w:id="9132" w:name="_Toc366080383"/>
      <w:bookmarkStart w:id="9133" w:name="_Toc366080992"/>
      <w:bookmarkStart w:id="9134" w:name="_Toc366505332"/>
      <w:bookmarkStart w:id="9135" w:name="_Toc366508701"/>
      <w:bookmarkStart w:id="9136" w:name="_Toc366513202"/>
      <w:bookmarkStart w:id="9137" w:name="_Toc366574391"/>
      <w:bookmarkStart w:id="9138" w:name="_Toc366578184"/>
      <w:bookmarkStart w:id="9139" w:name="_Toc366578778"/>
      <w:bookmarkStart w:id="9140" w:name="_Toc366579370"/>
      <w:bookmarkStart w:id="9141" w:name="_Toc366579961"/>
      <w:bookmarkStart w:id="9142" w:name="_Toc366580553"/>
      <w:bookmarkStart w:id="9143" w:name="_Toc366581144"/>
      <w:bookmarkStart w:id="9144" w:name="_Toc366581736"/>
      <w:bookmarkStart w:id="9145" w:name="_Toc349042778"/>
      <w:bookmarkStart w:id="9146" w:name="_Ref38543945"/>
      <w:bookmarkStart w:id="9147" w:name="_Ref38543953"/>
      <w:bookmarkStart w:id="9148" w:name="_Toc50721310"/>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r>
        <w:t>Properties for Nillable Elements</w:t>
      </w:r>
      <w:bookmarkEnd w:id="7204"/>
      <w:bookmarkEnd w:id="7205"/>
      <w:bookmarkEnd w:id="7206"/>
      <w:bookmarkEnd w:id="7207"/>
      <w:bookmarkEnd w:id="7208"/>
      <w:bookmarkEnd w:id="9145"/>
      <w:bookmarkEnd w:id="9146"/>
      <w:bookmarkEnd w:id="9147"/>
      <w:bookmarkEnd w:id="9148"/>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9149"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9150" w:author="Mike Beckerle" w:date="2020-09-10T13:09:00Z">
              <w:r>
                <w:rPr>
                  <w:rFonts w:cs="Arial"/>
                </w:rPr>
                <w:t>This property enable</w:t>
              </w:r>
            </w:ins>
            <w:ins w:id="9151" w:author="Mike Beckerle" w:date="2020-09-10T13:10:00Z">
              <w:r w:rsidR="00873A62">
                <w:rPr>
                  <w:rFonts w:cs="Arial"/>
                </w:rPr>
                <w:t>s distinguishing the nil represe</w:t>
              </w:r>
            </w:ins>
            <w:ins w:id="9152"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47DE86E8" w14:textId="77777777" w:rsidR="000E1214" w:rsidRDefault="00A87198">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3EEA45C0" w14:textId="77777777" w:rsidR="000E1214" w:rsidRDefault="00A87198">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1DD6C403" w:rsidR="000E1214" w:rsidRDefault="00A87198">
            <w:pPr>
              <w:rPr>
                <w:rFonts w:cs="Arial"/>
              </w:rPr>
            </w:pPr>
            <w:r>
              <w:t xml:space="preserve">The value of dfdl:nilValueDelimiterPolicy </w:t>
            </w:r>
            <w:del w:id="9153" w:author="Mike Beckerle" w:date="2020-09-10T16:57:00Z">
              <w:r w:rsidDel="003B63AE">
                <w:delText xml:space="preserve">should </w:delText>
              </w:r>
            </w:del>
            <w:commentRangeStart w:id="9154"/>
            <w:ins w:id="9155" w:author="Mike Beckerle" w:date="2020-09-10T16:57:00Z">
              <w:r w:rsidR="003B63AE">
                <w:t xml:space="preserve">SHOULD </w:t>
              </w:r>
            </w:ins>
            <w:commentRangeEnd w:id="9154"/>
            <w:ins w:id="9156" w:author="Mike Beckerle" w:date="2020-09-15T12:59:00Z">
              <w:r w:rsidR="003558CF">
                <w:rPr>
                  <w:rStyle w:val="CommentReference"/>
                </w:rPr>
                <w:commentReference w:id="9154"/>
              </w:r>
            </w:ins>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ins w:id="9157" w:author="Mike Beckerle" w:date="2020-09-10T13:14:00Z">
              <w:r w:rsidR="00873A62">
                <w:t>a Schema Definition Error</w:t>
              </w:r>
            </w:ins>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69D135BB" w:rsidR="000E1214" w:rsidRDefault="00A87198">
      <w:pPr>
        <w:pStyle w:val="Caption"/>
      </w:pPr>
      <w:bookmarkStart w:id="9158" w:name="_Toc322911374"/>
      <w:bookmarkStart w:id="9159" w:name="_Toc322911685"/>
      <w:bookmarkStart w:id="9160" w:name="_Toc322911935"/>
      <w:bookmarkStart w:id="9161" w:name="_Toc322912224"/>
      <w:bookmarkStart w:id="9162" w:name="_Toc329093073"/>
      <w:bookmarkStart w:id="9163" w:name="_Toc332701586"/>
      <w:bookmarkStart w:id="9164" w:name="_Toc332701890"/>
      <w:bookmarkStart w:id="9165" w:name="_Toc332711689"/>
      <w:bookmarkStart w:id="9166" w:name="_Toc332711991"/>
      <w:bookmarkStart w:id="9167" w:name="_Toc332712292"/>
      <w:bookmarkStart w:id="9168" w:name="_Toc332724208"/>
      <w:bookmarkStart w:id="9169" w:name="_Toc332724508"/>
      <w:bookmarkStart w:id="9170" w:name="_Toc341102804"/>
      <w:bookmarkStart w:id="9171" w:name="_Toc347241539"/>
      <w:bookmarkStart w:id="9172" w:name="_Toc347744732"/>
      <w:bookmarkStart w:id="9173" w:name="_Toc348984515"/>
      <w:bookmarkStart w:id="9174" w:name="_Toc348984820"/>
      <w:bookmarkStart w:id="9175" w:name="_Toc349037984"/>
      <w:bookmarkStart w:id="9176" w:name="_Toc349038286"/>
      <w:bookmarkStart w:id="9177" w:name="_Toc349042779"/>
      <w:bookmarkStart w:id="9178" w:name="_Toc349642191"/>
      <w:bookmarkStart w:id="9179" w:name="_Toc351912850"/>
      <w:bookmarkStart w:id="9180" w:name="_Toc351914871"/>
      <w:bookmarkStart w:id="9181" w:name="_Toc351915337"/>
      <w:bookmarkStart w:id="9182" w:name="_Toc361231394"/>
      <w:bookmarkStart w:id="9183" w:name="_Toc361231920"/>
      <w:bookmarkStart w:id="9184" w:name="_Toc362445218"/>
      <w:bookmarkStart w:id="9185" w:name="_Toc363909140"/>
      <w:bookmarkStart w:id="9186" w:name="_Toc364463565"/>
      <w:bookmarkStart w:id="9187" w:name="_Toc366078169"/>
      <w:bookmarkStart w:id="9188" w:name="_Toc366078788"/>
      <w:bookmarkStart w:id="9189" w:name="_Toc366079773"/>
      <w:bookmarkStart w:id="9190" w:name="_Toc366080385"/>
      <w:bookmarkStart w:id="9191" w:name="_Toc366080994"/>
      <w:bookmarkStart w:id="9192" w:name="_Toc366505334"/>
      <w:bookmarkStart w:id="9193" w:name="_Toc366508703"/>
      <w:bookmarkStart w:id="9194" w:name="_Toc366513204"/>
      <w:bookmarkStart w:id="9195" w:name="_Toc366574393"/>
      <w:bookmarkStart w:id="9196" w:name="_Toc366578186"/>
      <w:bookmarkStart w:id="9197" w:name="_Toc366578780"/>
      <w:bookmarkStart w:id="9198" w:name="_Toc366579372"/>
      <w:bookmarkStart w:id="9199" w:name="_Toc366579963"/>
      <w:bookmarkStart w:id="9200" w:name="_Toc366580555"/>
      <w:bookmarkStart w:id="9201" w:name="_Toc366581146"/>
      <w:bookmarkStart w:id="9202" w:name="_Toc366581738"/>
      <w:bookmarkStart w:id="9203" w:name="_Toc322911375"/>
      <w:bookmarkStart w:id="9204" w:name="_Toc322911686"/>
      <w:bookmarkStart w:id="9205" w:name="_Toc322911936"/>
      <w:bookmarkStart w:id="9206" w:name="_Toc322912225"/>
      <w:bookmarkStart w:id="9207" w:name="_Toc329093074"/>
      <w:bookmarkStart w:id="9208" w:name="_Toc332701587"/>
      <w:bookmarkStart w:id="9209" w:name="_Toc332701891"/>
      <w:bookmarkStart w:id="9210" w:name="_Toc332711690"/>
      <w:bookmarkStart w:id="9211" w:name="_Toc332711992"/>
      <w:bookmarkStart w:id="9212" w:name="_Toc332712293"/>
      <w:bookmarkStart w:id="9213" w:name="_Toc332724209"/>
      <w:bookmarkStart w:id="9214" w:name="_Toc332724509"/>
      <w:bookmarkStart w:id="9215" w:name="_Toc341102805"/>
      <w:bookmarkStart w:id="9216" w:name="_Toc347241540"/>
      <w:bookmarkStart w:id="9217" w:name="_Toc347744733"/>
      <w:bookmarkStart w:id="9218" w:name="_Toc348984516"/>
      <w:bookmarkStart w:id="9219" w:name="_Toc348984821"/>
      <w:bookmarkStart w:id="9220" w:name="_Toc349037985"/>
      <w:bookmarkStart w:id="9221" w:name="_Toc349038287"/>
      <w:bookmarkStart w:id="9222" w:name="_Toc349042780"/>
      <w:bookmarkStart w:id="9223" w:name="_Toc349642192"/>
      <w:bookmarkStart w:id="9224" w:name="_Toc351912851"/>
      <w:bookmarkStart w:id="9225" w:name="_Toc351914872"/>
      <w:bookmarkStart w:id="9226" w:name="_Toc351915338"/>
      <w:bookmarkStart w:id="9227" w:name="_Toc361231395"/>
      <w:bookmarkStart w:id="9228" w:name="_Toc361231921"/>
      <w:bookmarkStart w:id="9229" w:name="_Toc362445219"/>
      <w:bookmarkStart w:id="9230" w:name="_Toc363909141"/>
      <w:bookmarkStart w:id="9231" w:name="_Toc364463566"/>
      <w:bookmarkStart w:id="9232" w:name="_Toc366078170"/>
      <w:bookmarkStart w:id="9233" w:name="_Toc366078789"/>
      <w:bookmarkStart w:id="9234" w:name="_Toc366079774"/>
      <w:bookmarkStart w:id="9235" w:name="_Toc366080386"/>
      <w:bookmarkStart w:id="9236" w:name="_Toc366080995"/>
      <w:bookmarkStart w:id="9237" w:name="_Toc366505335"/>
      <w:bookmarkStart w:id="9238" w:name="_Toc366508704"/>
      <w:bookmarkStart w:id="9239" w:name="_Toc366513205"/>
      <w:bookmarkStart w:id="9240" w:name="_Toc366574394"/>
      <w:bookmarkStart w:id="9241" w:name="_Toc366578187"/>
      <w:bookmarkStart w:id="9242" w:name="_Toc366578781"/>
      <w:bookmarkStart w:id="9243" w:name="_Toc366579373"/>
      <w:bookmarkStart w:id="9244" w:name="_Toc366579964"/>
      <w:bookmarkStart w:id="9245" w:name="_Toc366580556"/>
      <w:bookmarkStart w:id="9246" w:name="_Toc366581147"/>
      <w:bookmarkStart w:id="9247" w:name="_Toc366581739"/>
      <w:bookmarkStart w:id="9248" w:name="_Toc322911376"/>
      <w:bookmarkStart w:id="9249" w:name="_Toc322911687"/>
      <w:bookmarkStart w:id="9250" w:name="_Toc322911937"/>
      <w:bookmarkStart w:id="9251" w:name="_Toc322912226"/>
      <w:bookmarkStart w:id="9252" w:name="_Toc329093075"/>
      <w:bookmarkStart w:id="9253" w:name="_Toc332701588"/>
      <w:bookmarkStart w:id="9254" w:name="_Toc332701892"/>
      <w:bookmarkStart w:id="9255" w:name="_Toc332711691"/>
      <w:bookmarkStart w:id="9256" w:name="_Toc332711993"/>
      <w:bookmarkStart w:id="9257" w:name="_Toc332712294"/>
      <w:bookmarkStart w:id="9258" w:name="_Toc332724210"/>
      <w:bookmarkStart w:id="9259" w:name="_Toc332724510"/>
      <w:bookmarkStart w:id="9260" w:name="_Toc341102806"/>
      <w:bookmarkStart w:id="9261" w:name="_Toc347241541"/>
      <w:bookmarkStart w:id="9262" w:name="_Toc347744734"/>
      <w:bookmarkStart w:id="9263" w:name="_Toc348984517"/>
      <w:bookmarkStart w:id="9264" w:name="_Toc348984822"/>
      <w:bookmarkStart w:id="9265" w:name="_Toc349037986"/>
      <w:bookmarkStart w:id="9266" w:name="_Toc349038288"/>
      <w:bookmarkStart w:id="9267" w:name="_Toc349042781"/>
      <w:bookmarkStart w:id="9268" w:name="_Toc349642193"/>
      <w:bookmarkStart w:id="9269" w:name="_Toc351912852"/>
      <w:bookmarkStart w:id="9270" w:name="_Toc351914873"/>
      <w:bookmarkStart w:id="9271" w:name="_Toc351915339"/>
      <w:bookmarkStart w:id="9272" w:name="_Toc361231396"/>
      <w:bookmarkStart w:id="9273" w:name="_Toc361231922"/>
      <w:bookmarkStart w:id="9274" w:name="_Toc362445220"/>
      <w:bookmarkStart w:id="9275" w:name="_Toc363909142"/>
      <w:bookmarkStart w:id="9276" w:name="_Toc364463567"/>
      <w:bookmarkStart w:id="9277" w:name="_Toc366078171"/>
      <w:bookmarkStart w:id="9278" w:name="_Toc366078790"/>
      <w:bookmarkStart w:id="9279" w:name="_Toc366079775"/>
      <w:bookmarkStart w:id="9280" w:name="_Toc366080387"/>
      <w:bookmarkStart w:id="9281" w:name="_Toc366080996"/>
      <w:bookmarkStart w:id="9282" w:name="_Toc366505336"/>
      <w:bookmarkStart w:id="9283" w:name="_Toc366508705"/>
      <w:bookmarkStart w:id="9284" w:name="_Toc366513206"/>
      <w:bookmarkStart w:id="9285" w:name="_Toc366574395"/>
      <w:bookmarkStart w:id="9286" w:name="_Toc366578188"/>
      <w:bookmarkStart w:id="9287" w:name="_Toc366578782"/>
      <w:bookmarkStart w:id="9288" w:name="_Toc366579374"/>
      <w:bookmarkStart w:id="9289" w:name="_Toc366579965"/>
      <w:bookmarkStart w:id="9290" w:name="_Toc366580557"/>
      <w:bookmarkStart w:id="9291" w:name="_Toc366581148"/>
      <w:bookmarkStart w:id="9292" w:name="_Toc366581740"/>
      <w:bookmarkStart w:id="9293" w:name="_Toc199516331"/>
      <w:bookmarkStart w:id="9294" w:name="_Toc194983994"/>
      <w:bookmarkStart w:id="9295" w:name="_Toc243112843"/>
      <w:bookmarkStart w:id="9296" w:name="_Ref254775881"/>
      <w:bookmarkStart w:id="9297" w:name="_Toc349042782"/>
      <w:bookmarkStart w:id="9298" w:name="_Toc177399107"/>
      <w:bookmarkStart w:id="9299" w:name="_Toc175057394"/>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r>
        <w:t xml:space="preserve">Table </w:t>
      </w:r>
      <w:fldSimple w:instr=" SEQ Table \* ARABIC ">
        <w:r w:rsidR="00404DC4">
          <w:rPr>
            <w:noProof/>
          </w:rPr>
          <w:t>43</w:t>
        </w:r>
      </w:fldSimple>
      <w:r>
        <w:t xml:space="preserve"> Properties for Nillable Elements</w:t>
      </w:r>
    </w:p>
    <w:bookmarkEnd w:id="9293"/>
    <w:bookmarkEnd w:id="9294"/>
    <w:bookmarkEnd w:id="9295"/>
    <w:bookmarkEnd w:id="9296"/>
    <w:bookmarkEnd w:id="9297"/>
    <w:p w14:paraId="1A185355" w14:textId="5E633EE2" w:rsidR="000E1214" w:rsidRDefault="00A87198">
      <w:pPr>
        <w:pStyle w:val="nobreak"/>
      </w:pPr>
      <w:r>
        <w:t xml:space="preserve">The DFDL element defaults processing uses XSD default, XSD fixed or dfdl:useNilForDefault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9300" w:name="_Toc322911689"/>
      <w:bookmarkStart w:id="9301" w:name="_Toc322912228"/>
      <w:bookmarkStart w:id="9302" w:name="_Toc329093077"/>
      <w:bookmarkStart w:id="9303" w:name="_Toc332701590"/>
      <w:bookmarkStart w:id="9304" w:name="_Toc332701894"/>
      <w:bookmarkStart w:id="9305" w:name="_Toc332711693"/>
      <w:bookmarkStart w:id="9306" w:name="_Toc332711995"/>
      <w:bookmarkStart w:id="9307" w:name="_Toc332712296"/>
      <w:bookmarkStart w:id="9308" w:name="_Toc332724212"/>
      <w:bookmarkStart w:id="9309" w:name="_Toc332724512"/>
      <w:bookmarkStart w:id="9310" w:name="_Toc341102808"/>
      <w:bookmarkStart w:id="9311" w:name="_Toc347241543"/>
      <w:bookmarkStart w:id="9312" w:name="_Toc347744736"/>
      <w:bookmarkStart w:id="9313" w:name="_Toc348984519"/>
      <w:bookmarkStart w:id="9314" w:name="_Toc348984824"/>
      <w:bookmarkStart w:id="9315" w:name="_Toc349037988"/>
      <w:bookmarkStart w:id="9316" w:name="_Toc349038290"/>
      <w:bookmarkStart w:id="9317" w:name="_Toc349042783"/>
      <w:bookmarkStart w:id="9318" w:name="_Toc349642195"/>
      <w:bookmarkStart w:id="9319" w:name="_Toc351912854"/>
      <w:bookmarkStart w:id="9320" w:name="_Toc351914875"/>
      <w:bookmarkStart w:id="9321" w:name="_Toc351915341"/>
      <w:bookmarkStart w:id="9322" w:name="_Toc361231398"/>
      <w:bookmarkStart w:id="9323" w:name="_Toc361231924"/>
      <w:bookmarkStart w:id="9324" w:name="_Toc362445222"/>
      <w:bookmarkStart w:id="9325" w:name="_Toc363909144"/>
      <w:bookmarkStart w:id="9326" w:name="_Toc364463569"/>
      <w:bookmarkStart w:id="9327" w:name="_Toc366078173"/>
      <w:bookmarkStart w:id="9328" w:name="_Toc366078792"/>
      <w:bookmarkStart w:id="9329" w:name="_Toc366079777"/>
      <w:bookmarkStart w:id="9330" w:name="_Toc366080389"/>
      <w:bookmarkStart w:id="9331" w:name="_Toc366080998"/>
      <w:bookmarkStart w:id="9332" w:name="_Toc366505338"/>
      <w:bookmarkStart w:id="9333" w:name="_Toc366508707"/>
      <w:bookmarkStart w:id="9334" w:name="_Toc366513208"/>
      <w:bookmarkStart w:id="9335" w:name="_Toc366574397"/>
      <w:bookmarkStart w:id="9336" w:name="_Toc366578190"/>
      <w:bookmarkStart w:id="9337" w:name="_Toc366578784"/>
      <w:bookmarkStart w:id="9338" w:name="_Toc366579376"/>
      <w:bookmarkStart w:id="9339" w:name="_Toc366579967"/>
      <w:bookmarkStart w:id="9340" w:name="_Toc366580559"/>
      <w:bookmarkStart w:id="9341" w:name="_Toc366581150"/>
      <w:bookmarkStart w:id="9342" w:name="_Toc366581742"/>
      <w:bookmarkStart w:id="9343" w:name="_Toc199515707"/>
      <w:bookmarkStart w:id="9344" w:name="_Toc199515895"/>
      <w:bookmarkStart w:id="9345" w:name="_Toc199516334"/>
      <w:bookmarkStart w:id="9346" w:name="_Toc199841890"/>
      <w:bookmarkStart w:id="9347" w:name="_Toc199844456"/>
      <w:bookmarkStart w:id="9348" w:name="_Toc199515708"/>
      <w:bookmarkStart w:id="9349" w:name="_Toc199515896"/>
      <w:bookmarkStart w:id="9350" w:name="_Toc199516335"/>
      <w:bookmarkStart w:id="9351" w:name="_Toc199841891"/>
      <w:bookmarkStart w:id="9352" w:name="_Toc199844457"/>
      <w:bookmarkStart w:id="9353" w:name="_Toc199515709"/>
      <w:bookmarkStart w:id="9354" w:name="_Toc199515897"/>
      <w:bookmarkStart w:id="9355" w:name="_Toc199516336"/>
      <w:bookmarkStart w:id="9356" w:name="_Toc199841892"/>
      <w:bookmarkStart w:id="9357" w:name="_Toc199844458"/>
      <w:bookmarkStart w:id="9358" w:name="_Toc199515710"/>
      <w:bookmarkStart w:id="9359" w:name="_Toc199515898"/>
      <w:bookmarkStart w:id="9360" w:name="_Toc199516337"/>
      <w:bookmarkStart w:id="9361" w:name="_Toc199841893"/>
      <w:bookmarkStart w:id="9362" w:name="_Toc199844459"/>
      <w:bookmarkStart w:id="9363" w:name="_Toc199516339"/>
      <w:bookmarkStart w:id="9364" w:name="_Toc194983998"/>
      <w:bookmarkStart w:id="9365" w:name="_Toc243112845"/>
      <w:bookmarkStart w:id="9366" w:name="_Ref255476240"/>
      <w:bookmarkStart w:id="9367" w:name="_Toc349042784"/>
      <w:bookmarkStart w:id="9368" w:name="_Ref38542599"/>
      <w:bookmarkStart w:id="9369" w:name="_Ref38542608"/>
      <w:bookmarkStart w:id="9370" w:name="_Toc50721311"/>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r>
        <w:t>Sequence Groups</w:t>
      </w:r>
      <w:bookmarkEnd w:id="9298"/>
      <w:bookmarkEnd w:id="9299"/>
      <w:bookmarkEnd w:id="9363"/>
      <w:bookmarkEnd w:id="9364"/>
      <w:bookmarkEnd w:id="9365"/>
      <w:bookmarkEnd w:id="9366"/>
      <w:bookmarkEnd w:id="9367"/>
      <w:bookmarkEnd w:id="9368"/>
      <w:bookmarkEnd w:id="9369"/>
      <w:bookmarkEnd w:id="9370"/>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9371" w:author="Mike Beckerle" w:date="2020-09-10T16:37:00Z">
              <w:r w:rsidDel="008E7C14">
                <w:delText xml:space="preserve">MUST </w:delText>
              </w:r>
            </w:del>
            <w:ins w:id="9372" w:author="Mike Beckerle" w:date="2020-09-10T16:37:00Z">
              <w:r w:rsidR="008E7C14">
                <w:t xml:space="preserve">must </w:t>
              </w:r>
            </w:ins>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39806385" w:rsidR="000E1214" w:rsidRDefault="00A87198">
      <w:pPr>
        <w:pStyle w:val="Caption"/>
      </w:pPr>
      <w:bookmarkStart w:id="9373" w:name="_Toc199516340"/>
      <w:bookmarkStart w:id="9374" w:name="_Toc194983999"/>
      <w:bookmarkStart w:id="9375" w:name="_Toc175057395"/>
      <w:r>
        <w:t xml:space="preserve">Table </w:t>
      </w:r>
      <w:fldSimple w:instr=" SEQ Table \* ARABIC ">
        <w:r w:rsidR="00404DC4">
          <w:rPr>
            <w:noProof/>
          </w:rPr>
          <w:t>44</w:t>
        </w:r>
      </w:fldSimple>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893233">
      <w:pPr>
        <w:pStyle w:val="Heading2"/>
      </w:pPr>
      <w:bookmarkStart w:id="9376" w:name="_Toc243112846"/>
      <w:bookmarkStart w:id="9377" w:name="_Toc349042785"/>
      <w:bookmarkStart w:id="9378" w:name="_Toc50721312"/>
      <w:r>
        <w:t>Empty Sequences</w:t>
      </w:r>
      <w:bookmarkEnd w:id="9373"/>
      <w:bookmarkEnd w:id="9374"/>
      <w:bookmarkEnd w:id="9376"/>
      <w:bookmarkEnd w:id="9377"/>
      <w:bookmarkEnd w:id="9378"/>
    </w:p>
    <w:p w14:paraId="748045E5" w14:textId="77777777"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9379"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9380" w:name="_Toc322911380"/>
      <w:bookmarkStart w:id="9381" w:name="_Toc322911692"/>
      <w:bookmarkStart w:id="9382" w:name="_Toc322911941"/>
      <w:bookmarkStart w:id="9383" w:name="_Toc322912231"/>
      <w:bookmarkStart w:id="9384" w:name="_Toc329093080"/>
      <w:bookmarkStart w:id="9385" w:name="_Toc332701593"/>
      <w:bookmarkStart w:id="9386" w:name="_Toc332701897"/>
      <w:bookmarkStart w:id="9387" w:name="_Toc332711696"/>
      <w:bookmarkStart w:id="9388" w:name="_Toc332711998"/>
      <w:bookmarkStart w:id="9389" w:name="_Toc332712299"/>
      <w:bookmarkStart w:id="9390" w:name="_Toc332724215"/>
      <w:bookmarkStart w:id="9391" w:name="_Toc332724515"/>
      <w:bookmarkStart w:id="9392" w:name="_Toc341102811"/>
      <w:bookmarkStart w:id="9393" w:name="_Toc347241546"/>
      <w:bookmarkStart w:id="9394" w:name="_Toc347744739"/>
      <w:bookmarkStart w:id="9395" w:name="_Toc348984522"/>
      <w:bookmarkStart w:id="9396" w:name="_Toc348984827"/>
      <w:bookmarkStart w:id="9397" w:name="_Toc349037991"/>
      <w:bookmarkStart w:id="9398" w:name="_Toc349038293"/>
      <w:bookmarkStart w:id="9399" w:name="_Toc349042786"/>
      <w:bookmarkStart w:id="9400" w:name="_Toc349642198"/>
      <w:bookmarkStart w:id="9401" w:name="_Toc351912857"/>
      <w:bookmarkStart w:id="9402" w:name="_Toc351914878"/>
      <w:bookmarkStart w:id="9403" w:name="_Toc351915344"/>
      <w:bookmarkStart w:id="9404" w:name="_Toc361231401"/>
      <w:bookmarkStart w:id="9405" w:name="_Toc361231927"/>
      <w:bookmarkStart w:id="9406" w:name="_Toc362445225"/>
      <w:bookmarkStart w:id="9407" w:name="_Toc363909147"/>
      <w:bookmarkStart w:id="9408" w:name="_Toc364463572"/>
      <w:bookmarkStart w:id="9409" w:name="_Toc366078176"/>
      <w:bookmarkStart w:id="9410" w:name="_Toc366078795"/>
      <w:bookmarkStart w:id="9411" w:name="_Toc366079780"/>
      <w:bookmarkStart w:id="9412" w:name="_Toc366080392"/>
      <w:bookmarkStart w:id="9413" w:name="_Toc366081001"/>
      <w:bookmarkStart w:id="9414" w:name="_Toc366505341"/>
      <w:bookmarkStart w:id="9415" w:name="_Toc366508710"/>
      <w:bookmarkStart w:id="9416" w:name="_Toc366513211"/>
      <w:bookmarkStart w:id="9417" w:name="_Toc366574400"/>
      <w:bookmarkStart w:id="9418" w:name="_Toc366578193"/>
      <w:bookmarkStart w:id="9419" w:name="_Toc366578787"/>
      <w:bookmarkStart w:id="9420" w:name="_Toc366579379"/>
      <w:bookmarkStart w:id="9421" w:name="_Toc366579970"/>
      <w:bookmarkStart w:id="9422" w:name="_Toc366580562"/>
      <w:bookmarkStart w:id="9423" w:name="_Toc366581153"/>
      <w:bookmarkStart w:id="9424" w:name="_Toc366581745"/>
      <w:bookmarkStart w:id="9425" w:name="_Ref255896230"/>
      <w:bookmarkStart w:id="9426" w:name="_Ref255896225"/>
      <w:bookmarkStart w:id="9427" w:name="_Ref255896215"/>
      <w:bookmarkStart w:id="9428" w:name="_Toc243112848"/>
      <w:bookmarkStart w:id="9429" w:name="_Toc194984001"/>
      <w:bookmarkStart w:id="9430" w:name="_Toc199516342"/>
      <w:bookmarkStart w:id="9431" w:name="_Toc177399108"/>
      <w:bookmarkStart w:id="9432" w:name="_Toc349042787"/>
      <w:bookmarkStart w:id="9433" w:name="_Ref362445886"/>
      <w:bookmarkStart w:id="9434" w:name="_Ref362445872"/>
      <w:bookmarkStart w:id="9435" w:name="_Toc50721313"/>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r>
        <w:t>Sequence Groups</w:t>
      </w:r>
      <w:bookmarkEnd w:id="9375"/>
      <w:r>
        <w:t xml:space="preserve"> with </w:t>
      </w:r>
      <w:bookmarkEnd w:id="9425"/>
      <w:bookmarkEnd w:id="9426"/>
      <w:bookmarkEnd w:id="9427"/>
      <w:bookmarkEnd w:id="9428"/>
      <w:bookmarkEnd w:id="9429"/>
      <w:bookmarkEnd w:id="9430"/>
      <w:bookmarkEnd w:id="9431"/>
      <w:bookmarkEnd w:id="9432"/>
      <w:r>
        <w:t>Separators</w:t>
      </w:r>
      <w:bookmarkEnd w:id="9433"/>
      <w:bookmarkEnd w:id="9434"/>
      <w:bookmarkEnd w:id="9435"/>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77777777" w:rsidR="000E1214" w:rsidRDefault="00A87198">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t>DFDL Byte Value entities ( %#rXX;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44C5CBC4" w:rsidR="000E1214" w:rsidRDefault="00A87198">
      <w:pPr>
        <w:pStyle w:val="Caption"/>
        <w:rPr>
          <w:rFonts w:cs="Arial"/>
        </w:rPr>
      </w:pPr>
      <w:bookmarkStart w:id="9436" w:name="_Toc322911382"/>
      <w:bookmarkStart w:id="9437" w:name="_Toc322911694"/>
      <w:bookmarkStart w:id="9438" w:name="_Toc322911943"/>
      <w:bookmarkStart w:id="9439" w:name="_Toc322912233"/>
      <w:bookmarkStart w:id="9440" w:name="_Toc329093090"/>
      <w:bookmarkStart w:id="9441" w:name="_Toc332701603"/>
      <w:bookmarkStart w:id="9442" w:name="_Toc332701907"/>
      <w:bookmarkStart w:id="9443" w:name="_Toc332711706"/>
      <w:bookmarkStart w:id="9444" w:name="_Toc332712008"/>
      <w:bookmarkStart w:id="9445" w:name="_Toc332712309"/>
      <w:bookmarkStart w:id="9446" w:name="_Toc332724225"/>
      <w:bookmarkStart w:id="9447" w:name="_Toc332724525"/>
      <w:bookmarkStart w:id="9448" w:name="_Toc341102821"/>
      <w:bookmarkStart w:id="9449" w:name="_Toc347241556"/>
      <w:bookmarkStart w:id="9450" w:name="_Toc347744749"/>
      <w:bookmarkStart w:id="9451" w:name="_Toc348984532"/>
      <w:bookmarkStart w:id="9452" w:name="_Toc348984837"/>
      <w:bookmarkStart w:id="9453" w:name="_Toc349038001"/>
      <w:bookmarkStart w:id="9454" w:name="_Toc349038303"/>
      <w:bookmarkStart w:id="9455" w:name="_Toc349642200"/>
      <w:bookmarkStart w:id="9456" w:name="_Toc177971278"/>
      <w:bookmarkStart w:id="9457" w:name="_Toc179335620"/>
      <w:bookmarkStart w:id="9458" w:name="_Toc179788314"/>
      <w:bookmarkStart w:id="9459" w:name="_Toc182890424"/>
      <w:bookmarkStart w:id="9460" w:name="_Toc182973759"/>
      <w:bookmarkStart w:id="9461" w:name="_Toc183429615"/>
      <w:bookmarkStart w:id="9462" w:name="_Toc322911383"/>
      <w:bookmarkStart w:id="9463" w:name="_Toc322911695"/>
      <w:bookmarkStart w:id="9464" w:name="_Toc322911944"/>
      <w:bookmarkStart w:id="9465" w:name="_Toc322912234"/>
      <w:bookmarkStart w:id="9466" w:name="_Toc329093091"/>
      <w:bookmarkStart w:id="9467" w:name="_Toc332701604"/>
      <w:bookmarkStart w:id="9468" w:name="_Toc332701908"/>
      <w:bookmarkStart w:id="9469" w:name="_Toc332711707"/>
      <w:bookmarkStart w:id="9470" w:name="_Toc332712009"/>
      <w:bookmarkStart w:id="9471" w:name="_Toc332712310"/>
      <w:bookmarkStart w:id="9472" w:name="_Toc332724226"/>
      <w:bookmarkStart w:id="9473" w:name="_Toc332724526"/>
      <w:bookmarkStart w:id="9474" w:name="_Toc341102822"/>
      <w:bookmarkStart w:id="9475" w:name="_Toc347241557"/>
      <w:bookmarkStart w:id="9476" w:name="_Toc347744750"/>
      <w:bookmarkStart w:id="9477" w:name="_Toc348984533"/>
      <w:bookmarkStart w:id="9478" w:name="_Toc348984838"/>
      <w:bookmarkStart w:id="9479" w:name="_Toc349038002"/>
      <w:bookmarkStart w:id="9480" w:name="_Toc349038304"/>
      <w:bookmarkStart w:id="9481" w:name="_Toc349642201"/>
      <w:bookmarkStart w:id="9482" w:name="_Ref274739893"/>
      <w:bookmarkStart w:id="9483" w:name="_Ref274739899"/>
      <w:bookmarkStart w:id="9484" w:name="_Toc177399109"/>
      <w:bookmarkStart w:id="9485" w:name="_Toc175057396"/>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r>
        <w:t xml:space="preserve">Table </w:t>
      </w:r>
      <w:fldSimple w:instr=" SEQ Table \* ARABIC ">
        <w:r w:rsidR="00404DC4">
          <w:rPr>
            <w:noProof/>
          </w:rPr>
          <w:t>45</w:t>
        </w:r>
      </w:fldSimple>
      <w:r>
        <w:t xml:space="preserve"> Properties for Sequence Groups with Separators</w:t>
      </w:r>
    </w:p>
    <w:p w14:paraId="593191CE" w14:textId="77777777" w:rsidR="000E1214" w:rsidRDefault="00A87198" w:rsidP="002439DA">
      <w:pPr>
        <w:pStyle w:val="Heading3"/>
        <w:rPr>
          <w:rFonts w:eastAsia="Times New Roman"/>
        </w:rPr>
      </w:pPr>
      <w:bookmarkStart w:id="9486" w:name="_Toc349042788"/>
      <w:bookmarkStart w:id="9487" w:name="_Ref362373313"/>
      <w:bookmarkStart w:id="9488" w:name="_Ref362373324"/>
      <w:bookmarkStart w:id="9489" w:name="_Toc50721314"/>
      <w:r>
        <w:rPr>
          <w:rFonts w:eastAsia="Times New Roman"/>
        </w:rPr>
        <w:t>Separators</w:t>
      </w:r>
      <w:bookmarkEnd w:id="9482"/>
      <w:bookmarkEnd w:id="9483"/>
      <w:bookmarkEnd w:id="9486"/>
      <w:r>
        <w:rPr>
          <w:rFonts w:eastAsia="Times New Roman"/>
        </w:rPr>
        <w:t xml:space="preserve"> and Suppression</w:t>
      </w:r>
      <w:bookmarkEnd w:id="9487"/>
      <w:bookmarkEnd w:id="9488"/>
      <w:bookmarkEnd w:id="9489"/>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9490" w:author="Mike Beckerle" w:date="2020-09-10T16:38:00Z">
              <w:r w:rsidDel="008E7C14">
                <w:rPr>
                  <w:rFonts w:cs="Arial"/>
                </w:rPr>
                <w:delText xml:space="preserve">MUST </w:delText>
              </w:r>
            </w:del>
            <w:ins w:id="9491"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2" w:author="Mike Beckerle" w:date="2020-09-10T16:38:00Z">
              <w:r w:rsidDel="008E7C14">
                <w:rPr>
                  <w:rFonts w:cs="Arial"/>
                </w:rPr>
                <w:delText xml:space="preserve">MUST </w:delText>
              </w:r>
            </w:del>
            <w:ins w:id="9493"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494" w:author="Mike Beckerle" w:date="2020-09-10T16:38:00Z">
              <w:r w:rsidDel="008E7C14">
                <w:rPr>
                  <w:rFonts w:cs="Arial"/>
                </w:rPr>
                <w:delText xml:space="preserve">MAY </w:delText>
              </w:r>
            </w:del>
            <w:ins w:id="9495"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9496" w:author="Mike Beckerle" w:date="2020-09-10T16:38:00Z"/>
                <w:rFonts w:cs="Arial"/>
              </w:rPr>
            </w:pPr>
            <w:r>
              <w:rPr>
                <w:rFonts w:cs="Arial"/>
              </w:rPr>
              <w:t>anyEmpty</w:t>
            </w:r>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9497" w:author="Mike Beckerle" w:date="2020-09-10T16:38:00Z">
              <w:r w:rsidDel="008E7C14">
                <w:rPr>
                  <w:rFonts w:cs="Arial"/>
                </w:rPr>
                <w:delText xml:space="preserve">MAY </w:delText>
              </w:r>
            </w:del>
            <w:ins w:id="9498"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499" w:name="_Toc361231404"/>
      <w:bookmarkStart w:id="9500" w:name="_Toc361231930"/>
      <w:bookmarkStart w:id="9501" w:name="_Toc362445228"/>
      <w:bookmarkStart w:id="9502" w:name="_Toc363909150"/>
      <w:bookmarkStart w:id="9503" w:name="_Toc364463575"/>
      <w:bookmarkStart w:id="9504" w:name="_Toc366078179"/>
      <w:bookmarkStart w:id="9505" w:name="_Toc366078798"/>
      <w:bookmarkStart w:id="9506" w:name="_Toc366079783"/>
      <w:bookmarkStart w:id="9507" w:name="_Toc366080395"/>
      <w:bookmarkStart w:id="9508" w:name="_Toc366081004"/>
      <w:bookmarkStart w:id="9509" w:name="_Toc366505344"/>
      <w:bookmarkStart w:id="9510" w:name="_Toc366508713"/>
      <w:bookmarkStart w:id="9511" w:name="_Toc366513214"/>
      <w:bookmarkStart w:id="9512" w:name="_Toc366574403"/>
      <w:bookmarkStart w:id="9513" w:name="_Toc366578196"/>
      <w:bookmarkStart w:id="9514" w:name="_Toc366578790"/>
      <w:bookmarkStart w:id="9515" w:name="_Toc366579382"/>
      <w:bookmarkStart w:id="9516" w:name="_Toc366579973"/>
      <w:bookmarkStart w:id="9517" w:name="_Toc366580565"/>
      <w:bookmarkStart w:id="9518" w:name="_Toc366581156"/>
      <w:bookmarkStart w:id="9519" w:name="_Toc366581748"/>
      <w:bookmarkStart w:id="9520" w:name="_Toc349042789"/>
      <w:bookmarkStart w:id="9521" w:name="_Toc50721315"/>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r>
        <w:rPr>
          <w:rFonts w:eastAsia="Times New Roman"/>
        </w:rPr>
        <w:t>Parsing</w:t>
      </w:r>
      <w:bookmarkEnd w:id="9520"/>
      <w:r>
        <w:rPr>
          <w:rFonts w:eastAsia="Times New Roman"/>
        </w:rPr>
        <w:t xml:space="preserve"> Sequence Groups with Separators</w:t>
      </w:r>
      <w:bookmarkEnd w:id="9521"/>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522"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71F49118" w:rsidR="000E1214" w:rsidRDefault="00A87198">
      <w:pPr>
        <w:pStyle w:val="Caption"/>
      </w:pPr>
      <w:r>
        <w:t xml:space="preserve">Table </w:t>
      </w:r>
      <w:fldSimple w:instr=" SEQ Table \* ARABIC ">
        <w:r w:rsidR="00404DC4">
          <w:rPr>
            <w:noProof/>
          </w:rPr>
          <w:t>47</w:t>
        </w:r>
      </w:fldSimple>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523" w:name="_Toc318471276"/>
      <w:bookmarkEnd w:id="9522"/>
      <w:r>
        <w:rPr>
          <w:b/>
          <w:i/>
        </w:rPr>
        <w:t>RepDef(min)</w:t>
      </w:r>
      <w:r>
        <w:t xml:space="preserve"> is short for "representation" and "defaultable". It means XSD minOccurs occurrences of nil, empty or normal representation</w:t>
      </w:r>
      <w:r>
        <w:rPr>
          <w:rStyle w:val="FootnoteReference"/>
        </w:rPr>
        <w:footnoteReference w:id="43"/>
      </w:r>
      <w:r>
        <w:t xml:space="preserve">. These are required </w:t>
      </w:r>
      <w:r w:rsidR="00F7778E">
        <w:t>occurrences,</w:t>
      </w:r>
      <w:r>
        <w:t xml:space="preserve"> so default rules apply for empty representations. XSD minOccurs may be 0, in which case there are no required occurrences.</w:t>
      </w:r>
      <w:bookmarkEnd w:id="9523"/>
    </w:p>
    <w:p w14:paraId="239BE27A" w14:textId="3F3BD8CC" w:rsidR="000E1214" w:rsidRDefault="00A87198">
      <w:bookmarkStart w:id="9524"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524"/>
    </w:p>
    <w:p w14:paraId="2E4C198B" w14:textId="3CC575DB" w:rsidR="000E1214" w:rsidRDefault="00A87198">
      <w:bookmarkStart w:id="9525" w:name="_Toc318471278"/>
      <w:r>
        <w:rPr>
          <w:b/>
          <w:i/>
        </w:rPr>
        <w:t>RepNonZero(1)</w:t>
      </w:r>
      <w:r>
        <w:t xml:space="preserve"> means an occurrence of a nil, empty or normal representation where such a representation does not have zero-length</w:t>
      </w:r>
      <w:r>
        <w:rPr>
          <w:rStyle w:val="FootnoteReference"/>
        </w:rPr>
        <w:footnoteReference w:id="44"/>
      </w:r>
      <w:r>
        <w:t xml:space="preserve">. This is an optional </w:t>
      </w:r>
      <w:r w:rsidR="00F7778E">
        <w:t>occurrence,</w:t>
      </w:r>
      <w:r>
        <w:t xml:space="preserve"> so default rules do not apply.</w:t>
      </w:r>
      <w:bookmarkEnd w:id="9525"/>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pPr>
        <w:numPr>
          <w:ilvl w:val="0"/>
          <w:numId w:val="143"/>
        </w:numPr>
      </w:pPr>
      <w:r>
        <w:t xml:space="preserve">If a sequence has dfdl:separatorSuppressionPolicy 'never'; </w:t>
      </w:r>
    </w:p>
    <w:p w14:paraId="5A6F042F" w14:textId="77777777" w:rsidR="000E1214" w:rsidRDefault="00A87198">
      <w:pPr>
        <w:numPr>
          <w:ilvl w:val="0"/>
          <w:numId w:val="143"/>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6C5EF25D" w:rsidR="000E1214" w:rsidRDefault="00A87198">
      <w:r>
        <w:t xml:space="preserve">Since XSD minOccurs='0', the first term, RepDef(min) vanishes. </w:t>
      </w:r>
      <w:r w:rsidR="00F7778E">
        <w:t>So,</w:t>
      </w:r>
      <w:r>
        <w:t xml:space="preserve"> we have left </w:t>
      </w:r>
    </w:p>
    <w:p w14:paraId="55E18BEE" w14:textId="77777777" w:rsidR="000E1214" w:rsidRDefault="00A87198">
      <w:pPr>
        <w:ind w:left="720"/>
        <w:rPr>
          <w:i/>
        </w:rPr>
      </w:pPr>
      <w:r>
        <w:rPr>
          <w:i/>
        </w:rPr>
        <w:t>Rep(M &lt; max - min) ~ RepNonZero(1)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causes a processing error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526" w:name="_Ref25588773"/>
      <w:r>
        <w:rPr>
          <w:rFonts w:eastAsia="Times New Roman"/>
        </w:rPr>
        <w:t>Parsing Child Groups within Separated Sequences</w:t>
      </w:r>
      <w:bookmarkEnd w:id="9526"/>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 xml:space="preserve">‘trailingEmpty’ – if the child group is potentially trailing, has zero-length and it is actually trailing, its separator </w:t>
      </w:r>
      <w:del w:id="9527" w:author="Mike Beckerle" w:date="2020-09-10T17:22:00Z">
        <w:r w:rsidDel="0033562A">
          <w:delText xml:space="preserve">MAY </w:delText>
        </w:r>
      </w:del>
      <w:ins w:id="9528"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 xml:space="preserve">‘trailingEmptyStrict’ – if the child group is potentially trailing, has zero-length and it is actually trailing, its separator </w:t>
      </w:r>
      <w:del w:id="9529" w:author="Mike Beckerle" w:date="2020-09-10T17:22:00Z">
        <w:r w:rsidDel="0033562A">
          <w:delText>MAY NOT</w:delText>
        </w:r>
      </w:del>
      <w:ins w:id="9530" w:author="Mike Beckerle" w:date="2020-09-15T12:51:00Z">
        <w:r w:rsidR="00AA57A1">
          <w:t>must</w:t>
        </w:r>
      </w:ins>
      <w:ins w:id="9531"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 xml:space="preserve">‘anyEmpty’ – if the child group has zero-length its separator </w:t>
      </w:r>
      <w:del w:id="9532" w:author="Mike Beckerle" w:date="2020-09-10T17:22:00Z">
        <w:r w:rsidDel="0033562A">
          <w:delText>MAY NOT</w:delText>
        </w:r>
      </w:del>
      <w:ins w:id="9533" w:author="Mike Beckerle" w:date="2020-09-15T12:51:00Z">
        <w:r w:rsidR="00AA57A1">
          <w:t>must</w:t>
        </w:r>
      </w:ins>
      <w:ins w:id="9534"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9535" w:name="_Toc50721316"/>
      <w:r>
        <w:rPr>
          <w:rFonts w:eastAsia="Times New Roman"/>
        </w:rPr>
        <w:t>Unparsing Sequence Groups with Separators</w:t>
      </w:r>
      <w:bookmarkEnd w:id="9535"/>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9536"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fldSimple w:instr=" SEQ Table \* ARABIC ">
        <w:r w:rsidR="00404DC4">
          <w:rPr>
            <w:noProof/>
          </w:rPr>
          <w:t>48</w:t>
        </w:r>
      </w:fldSimple>
      <w:r>
        <w:t xml:space="preserve"> Separator Suppressions for dfdl:occursCountKind 'implicit'</w:t>
      </w:r>
    </w:p>
    <w:p w14:paraId="311BFEBC" w14:textId="77777777" w:rsidR="000E1214" w:rsidRDefault="00A87198">
      <w:bookmarkStart w:id="9537" w:name="_Toc318471281"/>
      <w:bookmarkEnd w:id="9536"/>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537"/>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3C93259E" w:rsidR="000E1214" w:rsidRDefault="00A87198">
      <w:r>
        <w:rPr>
          <w:b/>
          <w:bCs/>
          <w:i/>
          <w:iCs/>
        </w:rPr>
        <w:t>(suppressing trailing zero-length reps)</w:t>
      </w:r>
      <w:r>
        <w:t xml:space="preserve"> implies the unparser </w:t>
      </w:r>
      <w:del w:id="9538" w:author="Mike Beckerle" w:date="2020-09-10T16:39:00Z">
        <w:r w:rsidDel="008E7C14">
          <w:delText xml:space="preserve">must </w:delText>
        </w:r>
      </w:del>
      <w:ins w:id="9539"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540" w:name="_Toc349042791"/>
      <w:bookmarkStart w:id="9541" w:name="_Toc324948128"/>
      <w:bookmarkStart w:id="9542" w:name="_Toc322911385"/>
      <w:bookmarkStart w:id="9543" w:name="_Toc322911946"/>
      <w:r>
        <w:rPr>
          <w:rFonts w:eastAsia="Times New Roman"/>
        </w:rPr>
        <w:t xml:space="preserve">Example Unparsing Scenarios </w:t>
      </w:r>
      <w:bookmarkEnd w:id="9540"/>
    </w:p>
    <w:bookmarkEnd w:id="9541"/>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5"/>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dfdl:nilValueDelimiterPolicy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will be recreated in the Infoset when </w:t>
      </w:r>
      <w:commentRangeStart w:id="9544"/>
      <w:r>
        <w:rPr>
          <w:rFonts w:cs="Arial"/>
        </w:rPr>
        <w:t>parsing</w:t>
      </w:r>
      <w:commentRangeEnd w:id="9544"/>
      <w:r w:rsidR="00E02A22">
        <w:rPr>
          <w:rStyle w:val="CommentReference"/>
        </w:rPr>
        <w:commentReference w:id="9544"/>
      </w:r>
      <w:r>
        <w:rPr>
          <w:rFonts w:cs="Arial"/>
        </w:rPr>
        <w:t>.</w:t>
      </w:r>
    </w:p>
    <w:p w14:paraId="7DCF1D89" w14:textId="77777777" w:rsidR="000E1214" w:rsidRDefault="00A87198">
      <w:pPr>
        <w:pStyle w:val="Heading4"/>
        <w:rPr>
          <w:rFonts w:eastAsia="Times New Roman"/>
        </w:rPr>
      </w:pPr>
      <w:bookmarkStart w:id="9545" w:name="_Ref25588955"/>
      <w:r>
        <w:rPr>
          <w:rFonts w:eastAsia="Times New Roman"/>
        </w:rPr>
        <w:t>Unparsing Child Groups within Separated Sequences</w:t>
      </w:r>
      <w:bookmarkEnd w:id="9545"/>
    </w:p>
    <w:p w14:paraId="0DAD0E34" w14:textId="77777777" w:rsidR="000E1214" w:rsidRDefault="00A87198">
      <w:bookmarkStart w:id="9546" w:name="_Toc21705940"/>
      <w:bookmarkEnd w:id="9546"/>
      <w:r>
        <w:t>When a child of a sequence is a group then a separator is output depending on dfdl:separatorSuppressionPolicy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‘trailingEmpty’ or ‘trailingEmptyStrict’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‘anyEmpty’ – if the child group has zero-length its separator is not output.</w:t>
      </w:r>
    </w:p>
    <w:p w14:paraId="716CD8CF" w14:textId="77777777" w:rsidR="000E1214" w:rsidRDefault="00A87198" w:rsidP="00893233">
      <w:pPr>
        <w:pStyle w:val="Heading2"/>
      </w:pPr>
      <w:bookmarkStart w:id="9547" w:name="_Toc322911697"/>
      <w:bookmarkStart w:id="9548" w:name="_Toc322912236"/>
      <w:bookmarkStart w:id="9549" w:name="_Toc329093093"/>
      <w:bookmarkStart w:id="9550" w:name="_Toc332701606"/>
      <w:bookmarkStart w:id="9551" w:name="_Toc332701910"/>
      <w:bookmarkStart w:id="9552" w:name="_Toc332711709"/>
      <w:bookmarkStart w:id="9553" w:name="_Toc332712011"/>
      <w:bookmarkStart w:id="9554" w:name="_Toc332712312"/>
      <w:bookmarkStart w:id="9555" w:name="_Toc332724228"/>
      <w:bookmarkStart w:id="9556" w:name="_Toc332724528"/>
      <w:bookmarkStart w:id="9557" w:name="_Toc341102824"/>
      <w:bookmarkStart w:id="9558" w:name="_Toc347241559"/>
      <w:bookmarkStart w:id="9559" w:name="_Toc347744752"/>
      <w:bookmarkStart w:id="9560" w:name="_Toc348984535"/>
      <w:bookmarkStart w:id="9561" w:name="_Toc348984840"/>
      <w:bookmarkStart w:id="9562" w:name="_Toc349038004"/>
      <w:bookmarkStart w:id="9563" w:name="_Toc349038306"/>
      <w:bookmarkStart w:id="9564" w:name="_Toc349042792"/>
      <w:bookmarkStart w:id="9565" w:name="_Toc351912863"/>
      <w:bookmarkStart w:id="9566" w:name="_Toc351914884"/>
      <w:bookmarkStart w:id="9567" w:name="_Toc351915350"/>
      <w:bookmarkStart w:id="9568" w:name="_Toc361231407"/>
      <w:bookmarkStart w:id="9569" w:name="_Toc361231933"/>
      <w:bookmarkStart w:id="9570" w:name="_Toc362445231"/>
      <w:bookmarkStart w:id="9571" w:name="_Toc363909153"/>
      <w:bookmarkStart w:id="9572" w:name="_Toc364463578"/>
      <w:bookmarkStart w:id="9573" w:name="_Toc366078182"/>
      <w:bookmarkStart w:id="9574" w:name="_Toc366078801"/>
      <w:bookmarkStart w:id="9575" w:name="_Toc366079786"/>
      <w:bookmarkStart w:id="9576" w:name="_Toc366080398"/>
      <w:bookmarkStart w:id="9577" w:name="_Toc366081007"/>
      <w:bookmarkStart w:id="9578" w:name="_Toc366505347"/>
      <w:bookmarkStart w:id="9579" w:name="_Toc366508716"/>
      <w:bookmarkStart w:id="9580" w:name="_Toc366513217"/>
      <w:bookmarkStart w:id="9581" w:name="_Toc366574406"/>
      <w:bookmarkStart w:id="9582" w:name="_Toc366578199"/>
      <w:bookmarkStart w:id="9583" w:name="_Toc366578793"/>
      <w:bookmarkStart w:id="9584" w:name="_Toc366579385"/>
      <w:bookmarkStart w:id="9585" w:name="_Toc366579976"/>
      <w:bookmarkStart w:id="9586" w:name="_Toc366580568"/>
      <w:bookmarkStart w:id="9587" w:name="_Toc366581159"/>
      <w:bookmarkStart w:id="9588" w:name="_Toc366581751"/>
      <w:bookmarkStart w:id="9589" w:name="_Toc322911386"/>
      <w:bookmarkStart w:id="9590" w:name="_Toc322911698"/>
      <w:bookmarkStart w:id="9591" w:name="_Toc322911947"/>
      <w:bookmarkStart w:id="9592" w:name="_Toc322912237"/>
      <w:bookmarkStart w:id="9593" w:name="_Toc329093094"/>
      <w:bookmarkStart w:id="9594" w:name="_Toc332701607"/>
      <w:bookmarkStart w:id="9595" w:name="_Toc332701911"/>
      <w:bookmarkStart w:id="9596" w:name="_Toc332711710"/>
      <w:bookmarkStart w:id="9597" w:name="_Toc332712012"/>
      <w:bookmarkStart w:id="9598" w:name="_Toc332712313"/>
      <w:bookmarkStart w:id="9599" w:name="_Toc332724229"/>
      <w:bookmarkStart w:id="9600" w:name="_Toc332724529"/>
      <w:bookmarkStart w:id="9601" w:name="_Toc341102825"/>
      <w:bookmarkStart w:id="9602" w:name="_Toc347241560"/>
      <w:bookmarkStart w:id="9603" w:name="_Toc347744753"/>
      <w:bookmarkStart w:id="9604" w:name="_Toc348984536"/>
      <w:bookmarkStart w:id="9605" w:name="_Toc348984841"/>
      <w:bookmarkStart w:id="9606" w:name="_Toc349038005"/>
      <w:bookmarkStart w:id="9607" w:name="_Toc349038307"/>
      <w:bookmarkStart w:id="9608" w:name="_Toc349042793"/>
      <w:bookmarkStart w:id="9609" w:name="_Toc349642207"/>
      <w:bookmarkStart w:id="9610" w:name="_Toc351912864"/>
      <w:bookmarkStart w:id="9611" w:name="_Toc351914885"/>
      <w:bookmarkStart w:id="9612" w:name="_Toc351915351"/>
      <w:bookmarkStart w:id="9613" w:name="_Toc361231408"/>
      <w:bookmarkStart w:id="9614" w:name="_Toc361231934"/>
      <w:bookmarkStart w:id="9615" w:name="_Toc362445232"/>
      <w:bookmarkStart w:id="9616" w:name="_Toc363909154"/>
      <w:bookmarkStart w:id="9617" w:name="_Toc364463579"/>
      <w:bookmarkStart w:id="9618" w:name="_Toc366078183"/>
      <w:bookmarkStart w:id="9619" w:name="_Toc366078802"/>
      <w:bookmarkStart w:id="9620" w:name="_Toc366079787"/>
      <w:bookmarkStart w:id="9621" w:name="_Toc366080399"/>
      <w:bookmarkStart w:id="9622" w:name="_Toc366081008"/>
      <w:bookmarkStart w:id="9623" w:name="_Toc366505348"/>
      <w:bookmarkStart w:id="9624" w:name="_Toc366508717"/>
      <w:bookmarkStart w:id="9625" w:name="_Toc366513218"/>
      <w:bookmarkStart w:id="9626" w:name="_Toc366574407"/>
      <w:bookmarkStart w:id="9627" w:name="_Toc366578200"/>
      <w:bookmarkStart w:id="9628" w:name="_Toc366578794"/>
      <w:bookmarkStart w:id="9629" w:name="_Toc366579386"/>
      <w:bookmarkStart w:id="9630" w:name="_Toc366579977"/>
      <w:bookmarkStart w:id="9631" w:name="_Toc366580569"/>
      <w:bookmarkStart w:id="9632" w:name="_Toc366581160"/>
      <w:bookmarkStart w:id="9633" w:name="_Toc366581752"/>
      <w:bookmarkStart w:id="9634" w:name="_Toc184192042"/>
      <w:bookmarkStart w:id="9635" w:name="_Toc184210586"/>
      <w:bookmarkStart w:id="9636" w:name="_Toc184192043"/>
      <w:bookmarkStart w:id="9637" w:name="_Toc184210587"/>
      <w:bookmarkStart w:id="9638" w:name="_Toc322911387"/>
      <w:bookmarkStart w:id="9639" w:name="_Toc322911699"/>
      <w:bookmarkStart w:id="9640" w:name="_Toc322911948"/>
      <w:bookmarkStart w:id="9641" w:name="_Toc322912238"/>
      <w:bookmarkStart w:id="9642" w:name="_Toc329093095"/>
      <w:bookmarkStart w:id="9643" w:name="_Toc332701608"/>
      <w:bookmarkStart w:id="9644" w:name="_Toc332701912"/>
      <w:bookmarkStart w:id="9645" w:name="_Toc332711711"/>
      <w:bookmarkStart w:id="9646" w:name="_Toc332712013"/>
      <w:bookmarkStart w:id="9647" w:name="_Toc332712314"/>
      <w:bookmarkStart w:id="9648" w:name="_Toc332724230"/>
      <w:bookmarkStart w:id="9649" w:name="_Toc332724530"/>
      <w:bookmarkStart w:id="9650" w:name="_Toc341102826"/>
      <w:bookmarkStart w:id="9651" w:name="_Toc347241561"/>
      <w:bookmarkStart w:id="9652" w:name="_Toc347744754"/>
      <w:bookmarkStart w:id="9653" w:name="_Toc348984537"/>
      <w:bookmarkStart w:id="9654" w:name="_Toc348984842"/>
      <w:bookmarkStart w:id="9655" w:name="_Toc349038006"/>
      <w:bookmarkStart w:id="9656" w:name="_Toc349038308"/>
      <w:bookmarkStart w:id="9657" w:name="_Toc349042794"/>
      <w:bookmarkStart w:id="9658" w:name="_Toc349642208"/>
      <w:bookmarkStart w:id="9659" w:name="_Toc351912865"/>
      <w:bookmarkStart w:id="9660" w:name="_Toc351914886"/>
      <w:bookmarkStart w:id="9661" w:name="_Toc351915352"/>
      <w:bookmarkStart w:id="9662" w:name="_Toc361231409"/>
      <w:bookmarkStart w:id="9663" w:name="_Toc361231935"/>
      <w:bookmarkStart w:id="9664" w:name="_Toc362445233"/>
      <w:bookmarkStart w:id="9665" w:name="_Toc363909155"/>
      <w:bookmarkStart w:id="9666" w:name="_Toc364463580"/>
      <w:bookmarkStart w:id="9667" w:name="_Toc366078184"/>
      <w:bookmarkStart w:id="9668" w:name="_Toc366078803"/>
      <w:bookmarkStart w:id="9669" w:name="_Toc366079788"/>
      <w:bookmarkStart w:id="9670" w:name="_Toc366080400"/>
      <w:bookmarkStart w:id="9671" w:name="_Toc366081009"/>
      <w:bookmarkStart w:id="9672" w:name="_Toc366505349"/>
      <w:bookmarkStart w:id="9673" w:name="_Toc366508718"/>
      <w:bookmarkStart w:id="9674" w:name="_Toc366513219"/>
      <w:bookmarkStart w:id="9675" w:name="_Toc366574408"/>
      <w:bookmarkStart w:id="9676" w:name="_Toc366578201"/>
      <w:bookmarkStart w:id="9677" w:name="_Toc366578795"/>
      <w:bookmarkStart w:id="9678" w:name="_Toc366579387"/>
      <w:bookmarkStart w:id="9679" w:name="_Toc366579978"/>
      <w:bookmarkStart w:id="9680" w:name="_Toc366580570"/>
      <w:bookmarkStart w:id="9681" w:name="_Toc366581161"/>
      <w:bookmarkStart w:id="9682" w:name="_Toc366581753"/>
      <w:bookmarkStart w:id="9683" w:name="_Toc177399115"/>
      <w:bookmarkStart w:id="9684" w:name="_Toc175057402"/>
      <w:bookmarkStart w:id="9685" w:name="_Toc199516347"/>
      <w:bookmarkStart w:id="9686" w:name="_Toc194984009"/>
      <w:bookmarkStart w:id="9687" w:name="_Toc243112853"/>
      <w:bookmarkStart w:id="9688" w:name="_Toc349042795"/>
      <w:bookmarkStart w:id="9689" w:name="_Toc50721317"/>
      <w:bookmarkEnd w:id="9484"/>
      <w:bookmarkEnd w:id="9485"/>
      <w:bookmarkEnd w:id="9542"/>
      <w:bookmarkEnd w:id="9543"/>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r>
        <w:t>Unordered Sequence Groups</w:t>
      </w:r>
      <w:bookmarkEnd w:id="9683"/>
      <w:bookmarkEnd w:id="9684"/>
      <w:bookmarkEnd w:id="9685"/>
      <w:bookmarkEnd w:id="9686"/>
      <w:bookmarkEnd w:id="9687"/>
      <w:bookmarkEnd w:id="9688"/>
      <w:bookmarkEnd w:id="9689"/>
    </w:p>
    <w:p w14:paraId="77C66A97" w14:textId="301C4358"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9690" w:author="Mike Beckerle" w:date="2020-09-10T16:40:00Z">
        <w:r w:rsidDel="008E7C14">
          <w:delText xml:space="preserve">must </w:delText>
        </w:r>
      </w:del>
      <w:ins w:id="9691" w:author="Mike Beckerle" w:date="2020-09-10T16:40:00Z">
        <w:r w:rsidR="008E7C14">
          <w:t xml:space="preserve">MUST </w:t>
        </w:r>
      </w:ins>
      <w:r>
        <w:t xml:space="preserve">sort the members of an unordered 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692" w:name="_Toc50721318"/>
      <w:r>
        <w:rPr>
          <w:rFonts w:eastAsia="Times New Roman"/>
        </w:rPr>
        <w:t>Restrictions for Unordered Sequences</w:t>
      </w:r>
      <w:bookmarkEnd w:id="9692"/>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693" w:name="_Toc50721319"/>
      <w:r>
        <w:rPr>
          <w:rFonts w:eastAsia="Times New Roman"/>
        </w:rPr>
        <w:t>Parsing an Unordered Sequence</w:t>
      </w:r>
      <w:bookmarkEnd w:id="9693"/>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9694" w:author="Mike Beckerle" w:date="2020-09-10T17:23:00Z">
        <w:r w:rsidDel="0033562A">
          <w:delText xml:space="preserve">may </w:delText>
        </w:r>
      </w:del>
      <w:ins w:id="9695"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dfdl:sequenceKind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XSD maxOccurs="unbounded"</w:t>
      </w:r>
    </w:p>
    <w:p w14:paraId="2BD8CB80" w14:textId="77777777" w:rsidR="000E1214" w:rsidRDefault="00A87198">
      <w:pPr>
        <w:numPr>
          <w:ilvl w:val="1"/>
          <w:numId w:val="146"/>
        </w:numPr>
      </w:pPr>
      <w:r>
        <w:t>dfdl:lengthKind "implicit"</w:t>
      </w:r>
    </w:p>
    <w:p w14:paraId="3703C3BE" w14:textId="77777777" w:rsidR="000E1214" w:rsidRDefault="00A87198">
      <w:pPr>
        <w:numPr>
          <w:ilvl w:val="1"/>
          <w:numId w:val="146"/>
        </w:numPr>
      </w:pPr>
      <w:r>
        <w:t>dfd:occursCountKind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r>
        <w:t>dfdl:choiceLengthKind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maxOccurs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176E36B2" w:rsidR="000E1214" w:rsidRDefault="00A87198">
      <w:r>
        <w:t xml:space="preserve">These checks are the same as those performed for an ordered sequence group. However, in an unordered sequence the checking of XSD minOccurs and XSD maxOccurs </w:t>
      </w:r>
      <w:del w:id="9696" w:author="Mike Beckerle" w:date="2020-09-10T16:41:00Z">
        <w:r w:rsidDel="008E7C14">
          <w:delText xml:space="preserve">must </w:delText>
        </w:r>
      </w:del>
      <w:ins w:id="9697"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9698" w:name="_Toc50721320"/>
      <w:r>
        <w:rPr>
          <w:rFonts w:eastAsia="Times New Roman"/>
        </w:rPr>
        <w:t>Unparsing an Unordered Sequence</w:t>
      </w:r>
      <w:bookmarkEnd w:id="9698"/>
    </w:p>
    <w:p w14:paraId="6F87A13A" w14:textId="03769DEB" w:rsidR="000E1214" w:rsidRDefault="00A87198">
      <w:pPr>
        <w:rPr>
          <w:rFonts w:cs="Arial"/>
        </w:rPr>
      </w:pPr>
      <w:r>
        <w:rPr>
          <w:rFonts w:cs="Arial"/>
        </w:rPr>
        <w:t>When unparsing, the behavior is exactly as if dfdl:sequenceKind is 'ordered'. Th</w:t>
      </w:r>
      <w:del w:id="9699"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9700" w:name="_Toc363909160"/>
      <w:bookmarkStart w:id="9701" w:name="_Toc364463585"/>
      <w:bookmarkStart w:id="9702" w:name="_Toc366078189"/>
      <w:bookmarkStart w:id="9703" w:name="_Toc366078808"/>
      <w:bookmarkStart w:id="9704" w:name="_Toc366079793"/>
      <w:bookmarkStart w:id="9705" w:name="_Toc366080405"/>
      <w:bookmarkStart w:id="9706" w:name="_Toc366081014"/>
      <w:bookmarkStart w:id="9707" w:name="_Toc366505354"/>
      <w:bookmarkStart w:id="9708" w:name="_Toc366508723"/>
      <w:bookmarkStart w:id="9709" w:name="_Toc366513224"/>
      <w:bookmarkStart w:id="9710" w:name="_Toc366574413"/>
      <w:bookmarkStart w:id="9711" w:name="_Toc366578206"/>
      <w:bookmarkStart w:id="9712" w:name="_Toc366578800"/>
      <w:bookmarkStart w:id="9713" w:name="_Toc366579392"/>
      <w:bookmarkStart w:id="9714" w:name="_Toc366579983"/>
      <w:bookmarkStart w:id="9715" w:name="_Toc366580575"/>
      <w:bookmarkStart w:id="9716" w:name="_Toc366581166"/>
      <w:bookmarkStart w:id="9717" w:name="_Toc366581758"/>
      <w:bookmarkStart w:id="9718" w:name="_Toc363909161"/>
      <w:bookmarkStart w:id="9719" w:name="_Toc364463586"/>
      <w:bookmarkStart w:id="9720" w:name="_Toc366078190"/>
      <w:bookmarkStart w:id="9721" w:name="_Toc366078809"/>
      <w:bookmarkStart w:id="9722" w:name="_Toc366079794"/>
      <w:bookmarkStart w:id="9723" w:name="_Toc366080406"/>
      <w:bookmarkStart w:id="9724" w:name="_Toc366081015"/>
      <w:bookmarkStart w:id="9725" w:name="_Toc366505355"/>
      <w:bookmarkStart w:id="9726" w:name="_Toc366508724"/>
      <w:bookmarkStart w:id="9727" w:name="_Toc366513225"/>
      <w:bookmarkStart w:id="9728" w:name="_Toc366574414"/>
      <w:bookmarkStart w:id="9729" w:name="_Toc366578207"/>
      <w:bookmarkStart w:id="9730" w:name="_Toc366578801"/>
      <w:bookmarkStart w:id="9731" w:name="_Toc366579393"/>
      <w:bookmarkStart w:id="9732" w:name="_Toc366579984"/>
      <w:bookmarkStart w:id="9733" w:name="_Toc366580576"/>
      <w:bookmarkStart w:id="9734" w:name="_Toc366581167"/>
      <w:bookmarkStart w:id="9735" w:name="_Toc366581759"/>
      <w:bookmarkStart w:id="9736" w:name="_Toc363909162"/>
      <w:bookmarkStart w:id="9737" w:name="_Toc364463587"/>
      <w:bookmarkStart w:id="9738" w:name="_Toc366078191"/>
      <w:bookmarkStart w:id="9739" w:name="_Toc366078810"/>
      <w:bookmarkStart w:id="9740" w:name="_Toc366079795"/>
      <w:bookmarkStart w:id="9741" w:name="_Toc366080407"/>
      <w:bookmarkStart w:id="9742" w:name="_Toc366081016"/>
      <w:bookmarkStart w:id="9743" w:name="_Toc366505356"/>
      <w:bookmarkStart w:id="9744" w:name="_Toc366508725"/>
      <w:bookmarkStart w:id="9745" w:name="_Toc366513226"/>
      <w:bookmarkStart w:id="9746" w:name="_Toc366574415"/>
      <w:bookmarkStart w:id="9747" w:name="_Toc366578208"/>
      <w:bookmarkStart w:id="9748" w:name="_Toc366578802"/>
      <w:bookmarkStart w:id="9749" w:name="_Toc366579394"/>
      <w:bookmarkStart w:id="9750" w:name="_Toc366579985"/>
      <w:bookmarkStart w:id="9751" w:name="_Toc366580577"/>
      <w:bookmarkStart w:id="9752" w:name="_Toc366581168"/>
      <w:bookmarkStart w:id="9753" w:name="_Toc366581760"/>
      <w:bookmarkStart w:id="9754" w:name="_Toc363909163"/>
      <w:bookmarkStart w:id="9755" w:name="_Toc364463588"/>
      <w:bookmarkStart w:id="9756" w:name="_Toc366078192"/>
      <w:bookmarkStart w:id="9757" w:name="_Toc366078811"/>
      <w:bookmarkStart w:id="9758" w:name="_Toc366079796"/>
      <w:bookmarkStart w:id="9759" w:name="_Toc366080408"/>
      <w:bookmarkStart w:id="9760" w:name="_Toc366081017"/>
      <w:bookmarkStart w:id="9761" w:name="_Toc366505357"/>
      <w:bookmarkStart w:id="9762" w:name="_Toc366508726"/>
      <w:bookmarkStart w:id="9763" w:name="_Toc366513227"/>
      <w:bookmarkStart w:id="9764" w:name="_Toc366574416"/>
      <w:bookmarkStart w:id="9765" w:name="_Toc366578209"/>
      <w:bookmarkStart w:id="9766" w:name="_Toc366578803"/>
      <w:bookmarkStart w:id="9767" w:name="_Toc366579395"/>
      <w:bookmarkStart w:id="9768" w:name="_Toc366579986"/>
      <w:bookmarkStart w:id="9769" w:name="_Toc366580578"/>
      <w:bookmarkStart w:id="9770" w:name="_Toc366581169"/>
      <w:bookmarkStart w:id="9771" w:name="_Toc366581761"/>
      <w:bookmarkStart w:id="9772" w:name="_Toc363909164"/>
      <w:bookmarkStart w:id="9773" w:name="_Toc364463589"/>
      <w:bookmarkStart w:id="9774" w:name="_Toc366078193"/>
      <w:bookmarkStart w:id="9775" w:name="_Toc366078812"/>
      <w:bookmarkStart w:id="9776" w:name="_Toc366079797"/>
      <w:bookmarkStart w:id="9777" w:name="_Toc366080409"/>
      <w:bookmarkStart w:id="9778" w:name="_Toc366081018"/>
      <w:bookmarkStart w:id="9779" w:name="_Toc366505358"/>
      <w:bookmarkStart w:id="9780" w:name="_Toc366508727"/>
      <w:bookmarkStart w:id="9781" w:name="_Toc366513228"/>
      <w:bookmarkStart w:id="9782" w:name="_Toc366574417"/>
      <w:bookmarkStart w:id="9783" w:name="_Toc366578210"/>
      <w:bookmarkStart w:id="9784" w:name="_Toc366578804"/>
      <w:bookmarkStart w:id="9785" w:name="_Toc366579396"/>
      <w:bookmarkStart w:id="9786" w:name="_Toc366579987"/>
      <w:bookmarkStart w:id="9787" w:name="_Toc366580579"/>
      <w:bookmarkStart w:id="9788" w:name="_Toc366581170"/>
      <w:bookmarkStart w:id="9789" w:name="_Toc366581762"/>
      <w:bookmarkStart w:id="9790" w:name="_Toc363909165"/>
      <w:bookmarkStart w:id="9791" w:name="_Toc364463590"/>
      <w:bookmarkStart w:id="9792" w:name="_Toc366078194"/>
      <w:bookmarkStart w:id="9793" w:name="_Toc366078813"/>
      <w:bookmarkStart w:id="9794" w:name="_Toc366079798"/>
      <w:bookmarkStart w:id="9795" w:name="_Toc366080410"/>
      <w:bookmarkStart w:id="9796" w:name="_Toc366081019"/>
      <w:bookmarkStart w:id="9797" w:name="_Toc366505359"/>
      <w:bookmarkStart w:id="9798" w:name="_Toc366508728"/>
      <w:bookmarkStart w:id="9799" w:name="_Toc366513229"/>
      <w:bookmarkStart w:id="9800" w:name="_Toc366574418"/>
      <w:bookmarkStart w:id="9801" w:name="_Toc366578211"/>
      <w:bookmarkStart w:id="9802" w:name="_Toc366578805"/>
      <w:bookmarkStart w:id="9803" w:name="_Toc366579397"/>
      <w:bookmarkStart w:id="9804" w:name="_Toc366579988"/>
      <w:bookmarkStart w:id="9805" w:name="_Toc366580580"/>
      <w:bookmarkStart w:id="9806" w:name="_Toc366581171"/>
      <w:bookmarkStart w:id="9807" w:name="_Toc366581763"/>
      <w:bookmarkStart w:id="9808" w:name="_Toc363909166"/>
      <w:bookmarkStart w:id="9809" w:name="_Toc364463591"/>
      <w:bookmarkStart w:id="9810" w:name="_Toc366078195"/>
      <w:bookmarkStart w:id="9811" w:name="_Toc366078814"/>
      <w:bookmarkStart w:id="9812" w:name="_Toc366079799"/>
      <w:bookmarkStart w:id="9813" w:name="_Toc366080411"/>
      <w:bookmarkStart w:id="9814" w:name="_Toc366081020"/>
      <w:bookmarkStart w:id="9815" w:name="_Toc366505360"/>
      <w:bookmarkStart w:id="9816" w:name="_Toc366508729"/>
      <w:bookmarkStart w:id="9817" w:name="_Toc366513230"/>
      <w:bookmarkStart w:id="9818" w:name="_Toc366574419"/>
      <w:bookmarkStart w:id="9819" w:name="_Toc366578212"/>
      <w:bookmarkStart w:id="9820" w:name="_Toc366578806"/>
      <w:bookmarkStart w:id="9821" w:name="_Toc366579398"/>
      <w:bookmarkStart w:id="9822" w:name="_Toc366579989"/>
      <w:bookmarkStart w:id="9823" w:name="_Toc366580581"/>
      <w:bookmarkStart w:id="9824" w:name="_Toc366581172"/>
      <w:bookmarkStart w:id="9825" w:name="_Toc366581764"/>
      <w:bookmarkStart w:id="9826" w:name="_Toc363909167"/>
      <w:bookmarkStart w:id="9827" w:name="_Toc364463592"/>
      <w:bookmarkStart w:id="9828" w:name="_Toc366078196"/>
      <w:bookmarkStart w:id="9829" w:name="_Toc366078815"/>
      <w:bookmarkStart w:id="9830" w:name="_Toc366079800"/>
      <w:bookmarkStart w:id="9831" w:name="_Toc366080412"/>
      <w:bookmarkStart w:id="9832" w:name="_Toc366081021"/>
      <w:bookmarkStart w:id="9833" w:name="_Toc366505361"/>
      <w:bookmarkStart w:id="9834" w:name="_Toc366508730"/>
      <w:bookmarkStart w:id="9835" w:name="_Toc366513231"/>
      <w:bookmarkStart w:id="9836" w:name="_Toc366574420"/>
      <w:bookmarkStart w:id="9837" w:name="_Toc366578213"/>
      <w:bookmarkStart w:id="9838" w:name="_Toc366578807"/>
      <w:bookmarkStart w:id="9839" w:name="_Toc366579399"/>
      <w:bookmarkStart w:id="9840" w:name="_Toc366579990"/>
      <w:bookmarkStart w:id="9841" w:name="_Toc366580582"/>
      <w:bookmarkStart w:id="9842" w:name="_Toc366581173"/>
      <w:bookmarkStart w:id="9843" w:name="_Toc366581765"/>
      <w:bookmarkStart w:id="9844" w:name="_Toc363909168"/>
      <w:bookmarkStart w:id="9845" w:name="_Toc364463593"/>
      <w:bookmarkStart w:id="9846" w:name="_Toc366078197"/>
      <w:bookmarkStart w:id="9847" w:name="_Toc366078816"/>
      <w:bookmarkStart w:id="9848" w:name="_Toc366079801"/>
      <w:bookmarkStart w:id="9849" w:name="_Toc366080413"/>
      <w:bookmarkStart w:id="9850" w:name="_Toc366081022"/>
      <w:bookmarkStart w:id="9851" w:name="_Toc366505362"/>
      <w:bookmarkStart w:id="9852" w:name="_Toc366508731"/>
      <w:bookmarkStart w:id="9853" w:name="_Toc366513232"/>
      <w:bookmarkStart w:id="9854" w:name="_Toc366574421"/>
      <w:bookmarkStart w:id="9855" w:name="_Toc366578214"/>
      <w:bookmarkStart w:id="9856" w:name="_Toc366578808"/>
      <w:bookmarkStart w:id="9857" w:name="_Toc366579400"/>
      <w:bookmarkStart w:id="9858" w:name="_Toc366579991"/>
      <w:bookmarkStart w:id="9859" w:name="_Toc366580583"/>
      <w:bookmarkStart w:id="9860" w:name="_Toc366581174"/>
      <w:bookmarkStart w:id="9861" w:name="_Toc366581766"/>
      <w:bookmarkStart w:id="9862" w:name="_Toc363909169"/>
      <w:bookmarkStart w:id="9863" w:name="_Toc364463594"/>
      <w:bookmarkStart w:id="9864" w:name="_Toc366078198"/>
      <w:bookmarkStart w:id="9865" w:name="_Toc366078817"/>
      <w:bookmarkStart w:id="9866" w:name="_Toc366079802"/>
      <w:bookmarkStart w:id="9867" w:name="_Toc366080414"/>
      <w:bookmarkStart w:id="9868" w:name="_Toc366081023"/>
      <w:bookmarkStart w:id="9869" w:name="_Toc366505363"/>
      <w:bookmarkStart w:id="9870" w:name="_Toc366508732"/>
      <w:bookmarkStart w:id="9871" w:name="_Toc366513233"/>
      <w:bookmarkStart w:id="9872" w:name="_Toc366574422"/>
      <w:bookmarkStart w:id="9873" w:name="_Toc366578215"/>
      <w:bookmarkStart w:id="9874" w:name="_Toc366578809"/>
      <w:bookmarkStart w:id="9875" w:name="_Toc366579401"/>
      <w:bookmarkStart w:id="9876" w:name="_Toc366579992"/>
      <w:bookmarkStart w:id="9877" w:name="_Toc366580584"/>
      <w:bookmarkStart w:id="9878" w:name="_Toc366581175"/>
      <w:bookmarkStart w:id="9879" w:name="_Toc366581767"/>
      <w:bookmarkStart w:id="9880" w:name="_Toc363909170"/>
      <w:bookmarkStart w:id="9881" w:name="_Toc364463595"/>
      <w:bookmarkStart w:id="9882" w:name="_Toc366078199"/>
      <w:bookmarkStart w:id="9883" w:name="_Toc366078818"/>
      <w:bookmarkStart w:id="9884" w:name="_Toc366079803"/>
      <w:bookmarkStart w:id="9885" w:name="_Toc366080415"/>
      <w:bookmarkStart w:id="9886" w:name="_Toc366081024"/>
      <w:bookmarkStart w:id="9887" w:name="_Toc366505364"/>
      <w:bookmarkStart w:id="9888" w:name="_Toc366508733"/>
      <w:bookmarkStart w:id="9889" w:name="_Toc366513234"/>
      <w:bookmarkStart w:id="9890" w:name="_Toc366574423"/>
      <w:bookmarkStart w:id="9891" w:name="_Toc366578216"/>
      <w:bookmarkStart w:id="9892" w:name="_Toc366578810"/>
      <w:bookmarkStart w:id="9893" w:name="_Toc366579402"/>
      <w:bookmarkStart w:id="9894" w:name="_Toc366579993"/>
      <w:bookmarkStart w:id="9895" w:name="_Toc366580585"/>
      <w:bookmarkStart w:id="9896" w:name="_Toc366581176"/>
      <w:bookmarkStart w:id="9897" w:name="_Toc366581768"/>
      <w:bookmarkStart w:id="9898" w:name="_Toc363909171"/>
      <w:bookmarkStart w:id="9899" w:name="_Toc364463596"/>
      <w:bookmarkStart w:id="9900" w:name="_Toc366078200"/>
      <w:bookmarkStart w:id="9901" w:name="_Toc366078819"/>
      <w:bookmarkStart w:id="9902" w:name="_Toc366079804"/>
      <w:bookmarkStart w:id="9903" w:name="_Toc366080416"/>
      <w:bookmarkStart w:id="9904" w:name="_Toc366081025"/>
      <w:bookmarkStart w:id="9905" w:name="_Toc366505365"/>
      <w:bookmarkStart w:id="9906" w:name="_Toc366508734"/>
      <w:bookmarkStart w:id="9907" w:name="_Toc366513235"/>
      <w:bookmarkStart w:id="9908" w:name="_Toc366574424"/>
      <w:bookmarkStart w:id="9909" w:name="_Toc366578217"/>
      <w:bookmarkStart w:id="9910" w:name="_Toc366578811"/>
      <w:bookmarkStart w:id="9911" w:name="_Toc366579403"/>
      <w:bookmarkStart w:id="9912" w:name="_Toc366579994"/>
      <w:bookmarkStart w:id="9913" w:name="_Toc366580586"/>
      <w:bookmarkStart w:id="9914" w:name="_Toc366581177"/>
      <w:bookmarkStart w:id="9915" w:name="_Toc366581769"/>
      <w:bookmarkStart w:id="9916" w:name="_Toc363909172"/>
      <w:bookmarkStart w:id="9917" w:name="_Toc364463597"/>
      <w:bookmarkStart w:id="9918" w:name="_Toc366078201"/>
      <w:bookmarkStart w:id="9919" w:name="_Toc366078820"/>
      <w:bookmarkStart w:id="9920" w:name="_Toc366079805"/>
      <w:bookmarkStart w:id="9921" w:name="_Toc366080417"/>
      <w:bookmarkStart w:id="9922" w:name="_Toc366081026"/>
      <w:bookmarkStart w:id="9923" w:name="_Toc366505366"/>
      <w:bookmarkStart w:id="9924" w:name="_Toc366508735"/>
      <w:bookmarkStart w:id="9925" w:name="_Toc366513236"/>
      <w:bookmarkStart w:id="9926" w:name="_Toc366574425"/>
      <w:bookmarkStart w:id="9927" w:name="_Toc366578218"/>
      <w:bookmarkStart w:id="9928" w:name="_Toc366578812"/>
      <w:bookmarkStart w:id="9929" w:name="_Toc366579404"/>
      <w:bookmarkStart w:id="9930" w:name="_Toc366579995"/>
      <w:bookmarkStart w:id="9931" w:name="_Toc366580587"/>
      <w:bookmarkStart w:id="9932" w:name="_Toc366581178"/>
      <w:bookmarkStart w:id="9933" w:name="_Toc366581770"/>
      <w:bookmarkStart w:id="9934" w:name="_Toc363909173"/>
      <w:bookmarkStart w:id="9935" w:name="_Toc364463598"/>
      <w:bookmarkStart w:id="9936" w:name="_Toc366078202"/>
      <w:bookmarkStart w:id="9937" w:name="_Toc366078821"/>
      <w:bookmarkStart w:id="9938" w:name="_Toc366079806"/>
      <w:bookmarkStart w:id="9939" w:name="_Toc366080418"/>
      <w:bookmarkStart w:id="9940" w:name="_Toc366081027"/>
      <w:bookmarkStart w:id="9941" w:name="_Toc366505367"/>
      <w:bookmarkStart w:id="9942" w:name="_Toc366508736"/>
      <w:bookmarkStart w:id="9943" w:name="_Toc366513237"/>
      <w:bookmarkStart w:id="9944" w:name="_Toc366574426"/>
      <w:bookmarkStart w:id="9945" w:name="_Toc366578219"/>
      <w:bookmarkStart w:id="9946" w:name="_Toc366578813"/>
      <w:bookmarkStart w:id="9947" w:name="_Toc366579405"/>
      <w:bookmarkStart w:id="9948" w:name="_Toc366579996"/>
      <w:bookmarkStart w:id="9949" w:name="_Toc366580588"/>
      <w:bookmarkStart w:id="9950" w:name="_Toc366581179"/>
      <w:bookmarkStart w:id="9951" w:name="_Toc366581771"/>
      <w:bookmarkStart w:id="9952" w:name="_Toc363909174"/>
      <w:bookmarkStart w:id="9953" w:name="_Toc364463599"/>
      <w:bookmarkStart w:id="9954" w:name="_Toc366078203"/>
      <w:bookmarkStart w:id="9955" w:name="_Toc366078822"/>
      <w:bookmarkStart w:id="9956" w:name="_Toc366079807"/>
      <w:bookmarkStart w:id="9957" w:name="_Toc366080419"/>
      <w:bookmarkStart w:id="9958" w:name="_Toc366081028"/>
      <w:bookmarkStart w:id="9959" w:name="_Toc366505368"/>
      <w:bookmarkStart w:id="9960" w:name="_Toc366508737"/>
      <w:bookmarkStart w:id="9961" w:name="_Toc366513238"/>
      <w:bookmarkStart w:id="9962" w:name="_Toc366574427"/>
      <w:bookmarkStart w:id="9963" w:name="_Toc366578220"/>
      <w:bookmarkStart w:id="9964" w:name="_Toc366578814"/>
      <w:bookmarkStart w:id="9965" w:name="_Toc366579406"/>
      <w:bookmarkStart w:id="9966" w:name="_Toc366579997"/>
      <w:bookmarkStart w:id="9967" w:name="_Toc366580589"/>
      <w:bookmarkStart w:id="9968" w:name="_Toc366581180"/>
      <w:bookmarkStart w:id="9969" w:name="_Toc366581772"/>
      <w:bookmarkStart w:id="9970" w:name="_Toc363909175"/>
      <w:bookmarkStart w:id="9971" w:name="_Toc364463600"/>
      <w:bookmarkStart w:id="9972" w:name="_Toc366078204"/>
      <w:bookmarkStart w:id="9973" w:name="_Toc366078823"/>
      <w:bookmarkStart w:id="9974" w:name="_Toc366079808"/>
      <w:bookmarkStart w:id="9975" w:name="_Toc366080420"/>
      <w:bookmarkStart w:id="9976" w:name="_Toc366081029"/>
      <w:bookmarkStart w:id="9977" w:name="_Toc366505369"/>
      <w:bookmarkStart w:id="9978" w:name="_Toc366508738"/>
      <w:bookmarkStart w:id="9979" w:name="_Toc366513239"/>
      <w:bookmarkStart w:id="9980" w:name="_Toc366574428"/>
      <w:bookmarkStart w:id="9981" w:name="_Toc366578221"/>
      <w:bookmarkStart w:id="9982" w:name="_Toc366578815"/>
      <w:bookmarkStart w:id="9983" w:name="_Toc366579407"/>
      <w:bookmarkStart w:id="9984" w:name="_Toc366579998"/>
      <w:bookmarkStart w:id="9985" w:name="_Toc366580590"/>
      <w:bookmarkStart w:id="9986" w:name="_Toc366581181"/>
      <w:bookmarkStart w:id="9987" w:name="_Toc366581773"/>
      <w:bookmarkStart w:id="9988" w:name="_Toc363909176"/>
      <w:bookmarkStart w:id="9989" w:name="_Toc364463601"/>
      <w:bookmarkStart w:id="9990" w:name="_Toc366078205"/>
      <w:bookmarkStart w:id="9991" w:name="_Toc366078824"/>
      <w:bookmarkStart w:id="9992" w:name="_Toc366079809"/>
      <w:bookmarkStart w:id="9993" w:name="_Toc366080421"/>
      <w:bookmarkStart w:id="9994" w:name="_Toc366081030"/>
      <w:bookmarkStart w:id="9995" w:name="_Toc366505370"/>
      <w:bookmarkStart w:id="9996" w:name="_Toc366508739"/>
      <w:bookmarkStart w:id="9997" w:name="_Toc366513240"/>
      <w:bookmarkStart w:id="9998" w:name="_Toc366574429"/>
      <w:bookmarkStart w:id="9999" w:name="_Toc366578222"/>
      <w:bookmarkStart w:id="10000" w:name="_Toc366578816"/>
      <w:bookmarkStart w:id="10001" w:name="_Toc366579408"/>
      <w:bookmarkStart w:id="10002" w:name="_Toc366579999"/>
      <w:bookmarkStart w:id="10003" w:name="_Toc366580591"/>
      <w:bookmarkStart w:id="10004" w:name="_Toc366581182"/>
      <w:bookmarkStart w:id="10005" w:name="_Toc366581774"/>
      <w:bookmarkStart w:id="10006" w:name="_Toc363909177"/>
      <w:bookmarkStart w:id="10007" w:name="_Toc364463602"/>
      <w:bookmarkStart w:id="10008" w:name="_Toc366078206"/>
      <w:bookmarkStart w:id="10009" w:name="_Toc366078825"/>
      <w:bookmarkStart w:id="10010" w:name="_Toc366079810"/>
      <w:bookmarkStart w:id="10011" w:name="_Toc366080422"/>
      <w:bookmarkStart w:id="10012" w:name="_Toc366081031"/>
      <w:bookmarkStart w:id="10013" w:name="_Toc366505371"/>
      <w:bookmarkStart w:id="10014" w:name="_Toc366508740"/>
      <w:bookmarkStart w:id="10015" w:name="_Toc366513241"/>
      <w:bookmarkStart w:id="10016" w:name="_Toc366574430"/>
      <w:bookmarkStart w:id="10017" w:name="_Toc366578223"/>
      <w:bookmarkStart w:id="10018" w:name="_Toc366578817"/>
      <w:bookmarkStart w:id="10019" w:name="_Toc366579409"/>
      <w:bookmarkStart w:id="10020" w:name="_Toc366580000"/>
      <w:bookmarkStart w:id="10021" w:name="_Toc366580592"/>
      <w:bookmarkStart w:id="10022" w:name="_Toc366581183"/>
      <w:bookmarkStart w:id="10023" w:name="_Toc366581775"/>
      <w:bookmarkStart w:id="10024" w:name="_Toc363909178"/>
      <w:bookmarkStart w:id="10025" w:name="_Toc364463603"/>
      <w:bookmarkStart w:id="10026" w:name="_Toc366078207"/>
      <w:bookmarkStart w:id="10027" w:name="_Toc366078826"/>
      <w:bookmarkStart w:id="10028" w:name="_Toc366079811"/>
      <w:bookmarkStart w:id="10029" w:name="_Toc366080423"/>
      <w:bookmarkStart w:id="10030" w:name="_Toc366081032"/>
      <w:bookmarkStart w:id="10031" w:name="_Toc366505372"/>
      <w:bookmarkStart w:id="10032" w:name="_Toc366508741"/>
      <w:bookmarkStart w:id="10033" w:name="_Toc366513242"/>
      <w:bookmarkStart w:id="10034" w:name="_Toc366574431"/>
      <w:bookmarkStart w:id="10035" w:name="_Toc366578224"/>
      <w:bookmarkStart w:id="10036" w:name="_Toc366578818"/>
      <w:bookmarkStart w:id="10037" w:name="_Toc366579410"/>
      <w:bookmarkStart w:id="10038" w:name="_Toc366580001"/>
      <w:bookmarkStart w:id="10039" w:name="_Toc366580593"/>
      <w:bookmarkStart w:id="10040" w:name="_Toc366581184"/>
      <w:bookmarkStart w:id="10041" w:name="_Toc366581776"/>
      <w:bookmarkStart w:id="10042" w:name="_Toc363909179"/>
      <w:bookmarkStart w:id="10043" w:name="_Toc364463604"/>
      <w:bookmarkStart w:id="10044" w:name="_Toc366078208"/>
      <w:bookmarkStart w:id="10045" w:name="_Toc366078827"/>
      <w:bookmarkStart w:id="10046" w:name="_Toc366079812"/>
      <w:bookmarkStart w:id="10047" w:name="_Toc366080424"/>
      <w:bookmarkStart w:id="10048" w:name="_Toc366081033"/>
      <w:bookmarkStart w:id="10049" w:name="_Toc366505373"/>
      <w:bookmarkStart w:id="10050" w:name="_Toc366508742"/>
      <w:bookmarkStart w:id="10051" w:name="_Toc366513243"/>
      <w:bookmarkStart w:id="10052" w:name="_Toc366574432"/>
      <w:bookmarkStart w:id="10053" w:name="_Toc366578225"/>
      <w:bookmarkStart w:id="10054" w:name="_Toc366578819"/>
      <w:bookmarkStart w:id="10055" w:name="_Toc366579411"/>
      <w:bookmarkStart w:id="10056" w:name="_Toc366580002"/>
      <w:bookmarkStart w:id="10057" w:name="_Toc366580594"/>
      <w:bookmarkStart w:id="10058" w:name="_Toc366581185"/>
      <w:bookmarkStart w:id="10059" w:name="_Toc366581777"/>
      <w:bookmarkStart w:id="10060" w:name="_Toc363909180"/>
      <w:bookmarkStart w:id="10061" w:name="_Toc364463605"/>
      <w:bookmarkStart w:id="10062" w:name="_Toc366078209"/>
      <w:bookmarkStart w:id="10063" w:name="_Toc366078828"/>
      <w:bookmarkStart w:id="10064" w:name="_Toc366079813"/>
      <w:bookmarkStart w:id="10065" w:name="_Toc366080425"/>
      <w:bookmarkStart w:id="10066" w:name="_Toc366081034"/>
      <w:bookmarkStart w:id="10067" w:name="_Toc366505374"/>
      <w:bookmarkStart w:id="10068" w:name="_Toc366508743"/>
      <w:bookmarkStart w:id="10069" w:name="_Toc366513244"/>
      <w:bookmarkStart w:id="10070" w:name="_Toc366574433"/>
      <w:bookmarkStart w:id="10071" w:name="_Toc366578226"/>
      <w:bookmarkStart w:id="10072" w:name="_Toc366578820"/>
      <w:bookmarkStart w:id="10073" w:name="_Toc366579412"/>
      <w:bookmarkStart w:id="10074" w:name="_Toc366580003"/>
      <w:bookmarkStart w:id="10075" w:name="_Toc366580595"/>
      <w:bookmarkStart w:id="10076" w:name="_Toc366581186"/>
      <w:bookmarkStart w:id="10077" w:name="_Toc366581778"/>
      <w:bookmarkStart w:id="10078" w:name="_Toc363909181"/>
      <w:bookmarkStart w:id="10079" w:name="_Toc364463606"/>
      <w:bookmarkStart w:id="10080" w:name="_Toc366078210"/>
      <w:bookmarkStart w:id="10081" w:name="_Toc366078829"/>
      <w:bookmarkStart w:id="10082" w:name="_Toc366079814"/>
      <w:bookmarkStart w:id="10083" w:name="_Toc366080426"/>
      <w:bookmarkStart w:id="10084" w:name="_Toc366081035"/>
      <w:bookmarkStart w:id="10085" w:name="_Toc366505375"/>
      <w:bookmarkStart w:id="10086" w:name="_Toc366508744"/>
      <w:bookmarkStart w:id="10087" w:name="_Toc366513245"/>
      <w:bookmarkStart w:id="10088" w:name="_Toc366574434"/>
      <w:bookmarkStart w:id="10089" w:name="_Toc366578227"/>
      <w:bookmarkStart w:id="10090" w:name="_Toc366578821"/>
      <w:bookmarkStart w:id="10091" w:name="_Toc366579413"/>
      <w:bookmarkStart w:id="10092" w:name="_Toc366580004"/>
      <w:bookmarkStart w:id="10093" w:name="_Toc366580596"/>
      <w:bookmarkStart w:id="10094" w:name="_Toc366581187"/>
      <w:bookmarkStart w:id="10095" w:name="_Toc366581779"/>
      <w:bookmarkStart w:id="10096" w:name="_Toc363909182"/>
      <w:bookmarkStart w:id="10097" w:name="_Toc364463607"/>
      <w:bookmarkStart w:id="10098" w:name="_Toc366078211"/>
      <w:bookmarkStart w:id="10099" w:name="_Toc366078830"/>
      <w:bookmarkStart w:id="10100" w:name="_Toc366079815"/>
      <w:bookmarkStart w:id="10101" w:name="_Toc366080427"/>
      <w:bookmarkStart w:id="10102" w:name="_Toc366081036"/>
      <w:bookmarkStart w:id="10103" w:name="_Toc366505376"/>
      <w:bookmarkStart w:id="10104" w:name="_Toc366508745"/>
      <w:bookmarkStart w:id="10105" w:name="_Toc366513246"/>
      <w:bookmarkStart w:id="10106" w:name="_Toc366574435"/>
      <w:bookmarkStart w:id="10107" w:name="_Toc366578228"/>
      <w:bookmarkStart w:id="10108" w:name="_Toc366578822"/>
      <w:bookmarkStart w:id="10109" w:name="_Toc366579414"/>
      <w:bookmarkStart w:id="10110" w:name="_Toc366580005"/>
      <w:bookmarkStart w:id="10111" w:name="_Toc366580597"/>
      <w:bookmarkStart w:id="10112" w:name="_Toc366581188"/>
      <w:bookmarkStart w:id="10113" w:name="_Toc366581780"/>
      <w:bookmarkStart w:id="10114" w:name="_Toc363909183"/>
      <w:bookmarkStart w:id="10115" w:name="_Toc364463608"/>
      <w:bookmarkStart w:id="10116" w:name="_Toc366078212"/>
      <w:bookmarkStart w:id="10117" w:name="_Toc366078831"/>
      <w:bookmarkStart w:id="10118" w:name="_Toc366079816"/>
      <w:bookmarkStart w:id="10119" w:name="_Toc366080428"/>
      <w:bookmarkStart w:id="10120" w:name="_Toc366081037"/>
      <w:bookmarkStart w:id="10121" w:name="_Toc366505377"/>
      <w:bookmarkStart w:id="10122" w:name="_Toc366508746"/>
      <w:bookmarkStart w:id="10123" w:name="_Toc366513247"/>
      <w:bookmarkStart w:id="10124" w:name="_Toc366574436"/>
      <w:bookmarkStart w:id="10125" w:name="_Toc366578229"/>
      <w:bookmarkStart w:id="10126" w:name="_Toc366578823"/>
      <w:bookmarkStart w:id="10127" w:name="_Toc366579415"/>
      <w:bookmarkStart w:id="10128" w:name="_Toc366580006"/>
      <w:bookmarkStart w:id="10129" w:name="_Toc366580598"/>
      <w:bookmarkStart w:id="10130" w:name="_Toc366581189"/>
      <w:bookmarkStart w:id="10131" w:name="_Toc366581781"/>
      <w:bookmarkStart w:id="10132" w:name="_Toc363909184"/>
      <w:bookmarkStart w:id="10133" w:name="_Toc364463609"/>
      <w:bookmarkStart w:id="10134" w:name="_Toc366078213"/>
      <w:bookmarkStart w:id="10135" w:name="_Toc366078832"/>
      <w:bookmarkStart w:id="10136" w:name="_Toc366079817"/>
      <w:bookmarkStart w:id="10137" w:name="_Toc366080429"/>
      <w:bookmarkStart w:id="10138" w:name="_Toc366081038"/>
      <w:bookmarkStart w:id="10139" w:name="_Toc366505378"/>
      <w:bookmarkStart w:id="10140" w:name="_Toc366508747"/>
      <w:bookmarkStart w:id="10141" w:name="_Toc366513248"/>
      <w:bookmarkStart w:id="10142" w:name="_Toc366574437"/>
      <w:bookmarkStart w:id="10143" w:name="_Toc366578230"/>
      <w:bookmarkStart w:id="10144" w:name="_Toc366578824"/>
      <w:bookmarkStart w:id="10145" w:name="_Toc366579416"/>
      <w:bookmarkStart w:id="10146" w:name="_Toc366580007"/>
      <w:bookmarkStart w:id="10147" w:name="_Toc366580599"/>
      <w:bookmarkStart w:id="10148" w:name="_Toc366581190"/>
      <w:bookmarkStart w:id="10149" w:name="_Toc366581782"/>
      <w:bookmarkStart w:id="10150" w:name="_Toc363909185"/>
      <w:bookmarkStart w:id="10151" w:name="_Toc364463610"/>
      <w:bookmarkStart w:id="10152" w:name="_Toc366078214"/>
      <w:bookmarkStart w:id="10153" w:name="_Toc366078833"/>
      <w:bookmarkStart w:id="10154" w:name="_Toc366079818"/>
      <w:bookmarkStart w:id="10155" w:name="_Toc366080430"/>
      <w:bookmarkStart w:id="10156" w:name="_Toc366081039"/>
      <w:bookmarkStart w:id="10157" w:name="_Toc366505379"/>
      <w:bookmarkStart w:id="10158" w:name="_Toc366508748"/>
      <w:bookmarkStart w:id="10159" w:name="_Toc366513249"/>
      <w:bookmarkStart w:id="10160" w:name="_Toc366574438"/>
      <w:bookmarkStart w:id="10161" w:name="_Toc366578231"/>
      <w:bookmarkStart w:id="10162" w:name="_Toc366578825"/>
      <w:bookmarkStart w:id="10163" w:name="_Toc366579417"/>
      <w:bookmarkStart w:id="10164" w:name="_Toc366580008"/>
      <w:bookmarkStart w:id="10165" w:name="_Toc366580600"/>
      <w:bookmarkStart w:id="10166" w:name="_Toc366581191"/>
      <w:bookmarkStart w:id="10167" w:name="_Toc366581783"/>
      <w:bookmarkStart w:id="10168" w:name="_Toc363909186"/>
      <w:bookmarkStart w:id="10169" w:name="_Toc364463611"/>
      <w:bookmarkStart w:id="10170" w:name="_Toc366078215"/>
      <w:bookmarkStart w:id="10171" w:name="_Toc366078834"/>
      <w:bookmarkStart w:id="10172" w:name="_Toc366079819"/>
      <w:bookmarkStart w:id="10173" w:name="_Toc366080431"/>
      <w:bookmarkStart w:id="10174" w:name="_Toc366081040"/>
      <w:bookmarkStart w:id="10175" w:name="_Toc366505380"/>
      <w:bookmarkStart w:id="10176" w:name="_Toc366508749"/>
      <w:bookmarkStart w:id="10177" w:name="_Toc366513250"/>
      <w:bookmarkStart w:id="10178" w:name="_Toc366574439"/>
      <w:bookmarkStart w:id="10179" w:name="_Toc366578232"/>
      <w:bookmarkStart w:id="10180" w:name="_Toc366578826"/>
      <w:bookmarkStart w:id="10181" w:name="_Toc366579418"/>
      <w:bookmarkStart w:id="10182" w:name="_Toc366580009"/>
      <w:bookmarkStart w:id="10183" w:name="_Toc366580601"/>
      <w:bookmarkStart w:id="10184" w:name="_Toc366581192"/>
      <w:bookmarkStart w:id="10185" w:name="_Toc366581784"/>
      <w:bookmarkStart w:id="10186" w:name="_Toc363909187"/>
      <w:bookmarkStart w:id="10187" w:name="_Toc364463612"/>
      <w:bookmarkStart w:id="10188" w:name="_Toc366078216"/>
      <w:bookmarkStart w:id="10189" w:name="_Toc366078835"/>
      <w:bookmarkStart w:id="10190" w:name="_Toc366079820"/>
      <w:bookmarkStart w:id="10191" w:name="_Toc366080432"/>
      <w:bookmarkStart w:id="10192" w:name="_Toc366081041"/>
      <w:bookmarkStart w:id="10193" w:name="_Toc366505381"/>
      <w:bookmarkStart w:id="10194" w:name="_Toc366508750"/>
      <w:bookmarkStart w:id="10195" w:name="_Toc366513251"/>
      <w:bookmarkStart w:id="10196" w:name="_Toc366574440"/>
      <w:bookmarkStart w:id="10197" w:name="_Toc366578233"/>
      <w:bookmarkStart w:id="10198" w:name="_Toc366578827"/>
      <w:bookmarkStart w:id="10199" w:name="_Toc366579419"/>
      <w:bookmarkStart w:id="10200" w:name="_Toc366580010"/>
      <w:bookmarkStart w:id="10201" w:name="_Toc366580602"/>
      <w:bookmarkStart w:id="10202" w:name="_Toc366581193"/>
      <w:bookmarkStart w:id="10203" w:name="_Toc366581785"/>
      <w:bookmarkStart w:id="10204" w:name="_Toc363909188"/>
      <w:bookmarkStart w:id="10205" w:name="_Toc364463613"/>
      <w:bookmarkStart w:id="10206" w:name="_Toc366078217"/>
      <w:bookmarkStart w:id="10207" w:name="_Toc366078836"/>
      <w:bookmarkStart w:id="10208" w:name="_Toc366079821"/>
      <w:bookmarkStart w:id="10209" w:name="_Toc366080433"/>
      <w:bookmarkStart w:id="10210" w:name="_Toc366081042"/>
      <w:bookmarkStart w:id="10211" w:name="_Toc366505382"/>
      <w:bookmarkStart w:id="10212" w:name="_Toc366508751"/>
      <w:bookmarkStart w:id="10213" w:name="_Toc366513252"/>
      <w:bookmarkStart w:id="10214" w:name="_Toc366574441"/>
      <w:bookmarkStart w:id="10215" w:name="_Toc366578234"/>
      <w:bookmarkStart w:id="10216" w:name="_Toc366578828"/>
      <w:bookmarkStart w:id="10217" w:name="_Toc366579420"/>
      <w:bookmarkStart w:id="10218" w:name="_Toc366580011"/>
      <w:bookmarkStart w:id="10219" w:name="_Toc366580603"/>
      <w:bookmarkStart w:id="10220" w:name="_Toc366581194"/>
      <w:bookmarkStart w:id="10221" w:name="_Toc366581786"/>
      <w:bookmarkStart w:id="10222" w:name="_Toc363909189"/>
      <w:bookmarkStart w:id="10223" w:name="_Toc364463614"/>
      <w:bookmarkStart w:id="10224" w:name="_Toc366078218"/>
      <w:bookmarkStart w:id="10225" w:name="_Toc366078837"/>
      <w:bookmarkStart w:id="10226" w:name="_Toc366079822"/>
      <w:bookmarkStart w:id="10227" w:name="_Toc366080434"/>
      <w:bookmarkStart w:id="10228" w:name="_Toc366081043"/>
      <w:bookmarkStart w:id="10229" w:name="_Toc366505383"/>
      <w:bookmarkStart w:id="10230" w:name="_Toc366508752"/>
      <w:bookmarkStart w:id="10231" w:name="_Toc366513253"/>
      <w:bookmarkStart w:id="10232" w:name="_Toc366574442"/>
      <w:bookmarkStart w:id="10233" w:name="_Toc366578235"/>
      <w:bookmarkStart w:id="10234" w:name="_Toc366578829"/>
      <w:bookmarkStart w:id="10235" w:name="_Toc366579421"/>
      <w:bookmarkStart w:id="10236" w:name="_Toc366580012"/>
      <w:bookmarkStart w:id="10237" w:name="_Toc366580604"/>
      <w:bookmarkStart w:id="10238" w:name="_Toc366581195"/>
      <w:bookmarkStart w:id="10239" w:name="_Toc366581787"/>
      <w:bookmarkStart w:id="10240" w:name="_Toc363909190"/>
      <w:bookmarkStart w:id="10241" w:name="_Toc364463615"/>
      <w:bookmarkStart w:id="10242" w:name="_Toc366078219"/>
      <w:bookmarkStart w:id="10243" w:name="_Toc366078838"/>
      <w:bookmarkStart w:id="10244" w:name="_Toc366079823"/>
      <w:bookmarkStart w:id="10245" w:name="_Toc366080435"/>
      <w:bookmarkStart w:id="10246" w:name="_Toc366081044"/>
      <w:bookmarkStart w:id="10247" w:name="_Toc366505384"/>
      <w:bookmarkStart w:id="10248" w:name="_Toc366508753"/>
      <w:bookmarkStart w:id="10249" w:name="_Toc366513254"/>
      <w:bookmarkStart w:id="10250" w:name="_Toc366574443"/>
      <w:bookmarkStart w:id="10251" w:name="_Toc366578236"/>
      <w:bookmarkStart w:id="10252" w:name="_Toc366578830"/>
      <w:bookmarkStart w:id="10253" w:name="_Toc366579422"/>
      <w:bookmarkStart w:id="10254" w:name="_Toc366580013"/>
      <w:bookmarkStart w:id="10255" w:name="_Toc366580605"/>
      <w:bookmarkStart w:id="10256" w:name="_Toc366581196"/>
      <w:bookmarkStart w:id="10257" w:name="_Toc366581788"/>
      <w:bookmarkStart w:id="10258" w:name="_Toc363909191"/>
      <w:bookmarkStart w:id="10259" w:name="_Toc364463616"/>
      <w:bookmarkStart w:id="10260" w:name="_Toc366078220"/>
      <w:bookmarkStart w:id="10261" w:name="_Toc366078839"/>
      <w:bookmarkStart w:id="10262" w:name="_Toc366079824"/>
      <w:bookmarkStart w:id="10263" w:name="_Toc366080436"/>
      <w:bookmarkStart w:id="10264" w:name="_Toc366081045"/>
      <w:bookmarkStart w:id="10265" w:name="_Toc366505385"/>
      <w:bookmarkStart w:id="10266" w:name="_Toc366508754"/>
      <w:bookmarkStart w:id="10267" w:name="_Toc366513255"/>
      <w:bookmarkStart w:id="10268" w:name="_Toc366574444"/>
      <w:bookmarkStart w:id="10269" w:name="_Toc366578237"/>
      <w:bookmarkStart w:id="10270" w:name="_Toc366578831"/>
      <w:bookmarkStart w:id="10271" w:name="_Toc366579423"/>
      <w:bookmarkStart w:id="10272" w:name="_Toc366580014"/>
      <w:bookmarkStart w:id="10273" w:name="_Toc366580606"/>
      <w:bookmarkStart w:id="10274" w:name="_Toc366581197"/>
      <w:bookmarkStart w:id="10275" w:name="_Toc366581789"/>
      <w:bookmarkStart w:id="10276" w:name="_Toc363909192"/>
      <w:bookmarkStart w:id="10277" w:name="_Toc364463617"/>
      <w:bookmarkStart w:id="10278" w:name="_Toc366078221"/>
      <w:bookmarkStart w:id="10279" w:name="_Toc366078840"/>
      <w:bookmarkStart w:id="10280" w:name="_Toc366079825"/>
      <w:bookmarkStart w:id="10281" w:name="_Toc366080437"/>
      <w:bookmarkStart w:id="10282" w:name="_Toc366081046"/>
      <w:bookmarkStart w:id="10283" w:name="_Toc366505386"/>
      <w:bookmarkStart w:id="10284" w:name="_Toc366508755"/>
      <w:bookmarkStart w:id="10285" w:name="_Toc366513256"/>
      <w:bookmarkStart w:id="10286" w:name="_Toc366574445"/>
      <w:bookmarkStart w:id="10287" w:name="_Toc366578238"/>
      <w:bookmarkStart w:id="10288" w:name="_Toc366578832"/>
      <w:bookmarkStart w:id="10289" w:name="_Toc366579424"/>
      <w:bookmarkStart w:id="10290" w:name="_Toc366580015"/>
      <w:bookmarkStart w:id="10291" w:name="_Toc366580607"/>
      <w:bookmarkStart w:id="10292" w:name="_Toc366581198"/>
      <w:bookmarkStart w:id="10293" w:name="_Toc366581790"/>
      <w:bookmarkStart w:id="10294" w:name="_Toc363909193"/>
      <w:bookmarkStart w:id="10295" w:name="_Toc364463618"/>
      <w:bookmarkStart w:id="10296" w:name="_Toc366078222"/>
      <w:bookmarkStart w:id="10297" w:name="_Toc366078841"/>
      <w:bookmarkStart w:id="10298" w:name="_Toc366079826"/>
      <w:bookmarkStart w:id="10299" w:name="_Toc366080438"/>
      <w:bookmarkStart w:id="10300" w:name="_Toc366081047"/>
      <w:bookmarkStart w:id="10301" w:name="_Toc366505387"/>
      <w:bookmarkStart w:id="10302" w:name="_Toc366508756"/>
      <w:bookmarkStart w:id="10303" w:name="_Toc366513257"/>
      <w:bookmarkStart w:id="10304" w:name="_Toc366574446"/>
      <w:bookmarkStart w:id="10305" w:name="_Toc366578239"/>
      <w:bookmarkStart w:id="10306" w:name="_Toc366578833"/>
      <w:bookmarkStart w:id="10307" w:name="_Toc366579425"/>
      <w:bookmarkStart w:id="10308" w:name="_Toc366580016"/>
      <w:bookmarkStart w:id="10309" w:name="_Toc366580608"/>
      <w:bookmarkStart w:id="10310" w:name="_Toc366581199"/>
      <w:bookmarkStart w:id="10311" w:name="_Toc366581791"/>
      <w:bookmarkStart w:id="10312" w:name="_Toc363909194"/>
      <w:bookmarkStart w:id="10313" w:name="_Toc364463619"/>
      <w:bookmarkStart w:id="10314" w:name="_Toc366078223"/>
      <w:bookmarkStart w:id="10315" w:name="_Toc366078842"/>
      <w:bookmarkStart w:id="10316" w:name="_Toc366079827"/>
      <w:bookmarkStart w:id="10317" w:name="_Toc366080439"/>
      <w:bookmarkStart w:id="10318" w:name="_Toc366081048"/>
      <w:bookmarkStart w:id="10319" w:name="_Toc366505388"/>
      <w:bookmarkStart w:id="10320" w:name="_Toc366508757"/>
      <w:bookmarkStart w:id="10321" w:name="_Toc366513258"/>
      <w:bookmarkStart w:id="10322" w:name="_Toc366574447"/>
      <w:bookmarkStart w:id="10323" w:name="_Toc366578240"/>
      <w:bookmarkStart w:id="10324" w:name="_Toc366578834"/>
      <w:bookmarkStart w:id="10325" w:name="_Toc366579426"/>
      <w:bookmarkStart w:id="10326" w:name="_Toc366580017"/>
      <w:bookmarkStart w:id="10327" w:name="_Toc366580609"/>
      <w:bookmarkStart w:id="10328" w:name="_Toc366581200"/>
      <w:bookmarkStart w:id="10329" w:name="_Toc366581792"/>
      <w:bookmarkStart w:id="10330" w:name="_Toc363909195"/>
      <w:bookmarkStart w:id="10331" w:name="_Toc364463620"/>
      <w:bookmarkStart w:id="10332" w:name="_Toc366078224"/>
      <w:bookmarkStart w:id="10333" w:name="_Toc366078843"/>
      <w:bookmarkStart w:id="10334" w:name="_Toc366079828"/>
      <w:bookmarkStart w:id="10335" w:name="_Toc366080440"/>
      <w:bookmarkStart w:id="10336" w:name="_Toc366081049"/>
      <w:bookmarkStart w:id="10337" w:name="_Toc366505389"/>
      <w:bookmarkStart w:id="10338" w:name="_Toc366508758"/>
      <w:bookmarkStart w:id="10339" w:name="_Toc366513259"/>
      <w:bookmarkStart w:id="10340" w:name="_Toc366574448"/>
      <w:bookmarkStart w:id="10341" w:name="_Toc366578241"/>
      <w:bookmarkStart w:id="10342" w:name="_Toc366578835"/>
      <w:bookmarkStart w:id="10343" w:name="_Toc366579427"/>
      <w:bookmarkStart w:id="10344" w:name="_Toc366580018"/>
      <w:bookmarkStart w:id="10345" w:name="_Toc366580610"/>
      <w:bookmarkStart w:id="10346" w:name="_Toc366581201"/>
      <w:bookmarkStart w:id="10347" w:name="_Toc366581793"/>
      <w:bookmarkStart w:id="10348" w:name="_Toc363909196"/>
      <w:bookmarkStart w:id="10349" w:name="_Toc364463621"/>
      <w:bookmarkStart w:id="10350" w:name="_Toc366078225"/>
      <w:bookmarkStart w:id="10351" w:name="_Toc366078844"/>
      <w:bookmarkStart w:id="10352" w:name="_Toc366079829"/>
      <w:bookmarkStart w:id="10353" w:name="_Toc366080441"/>
      <w:bookmarkStart w:id="10354" w:name="_Toc366081050"/>
      <w:bookmarkStart w:id="10355" w:name="_Toc366505390"/>
      <w:bookmarkStart w:id="10356" w:name="_Toc366508759"/>
      <w:bookmarkStart w:id="10357" w:name="_Toc366513260"/>
      <w:bookmarkStart w:id="10358" w:name="_Toc366574449"/>
      <w:bookmarkStart w:id="10359" w:name="_Toc366578242"/>
      <w:bookmarkStart w:id="10360" w:name="_Toc366578836"/>
      <w:bookmarkStart w:id="10361" w:name="_Toc366579428"/>
      <w:bookmarkStart w:id="10362" w:name="_Toc366580019"/>
      <w:bookmarkStart w:id="10363" w:name="_Toc366580611"/>
      <w:bookmarkStart w:id="10364" w:name="_Toc366581202"/>
      <w:bookmarkStart w:id="10365" w:name="_Toc366581794"/>
      <w:bookmarkStart w:id="10366" w:name="_Toc363909197"/>
      <w:bookmarkStart w:id="10367" w:name="_Toc364463622"/>
      <w:bookmarkStart w:id="10368" w:name="_Toc366078226"/>
      <w:bookmarkStart w:id="10369" w:name="_Toc366078845"/>
      <w:bookmarkStart w:id="10370" w:name="_Toc366079830"/>
      <w:bookmarkStart w:id="10371" w:name="_Toc366080442"/>
      <w:bookmarkStart w:id="10372" w:name="_Toc366081051"/>
      <w:bookmarkStart w:id="10373" w:name="_Toc366505391"/>
      <w:bookmarkStart w:id="10374" w:name="_Toc366508760"/>
      <w:bookmarkStart w:id="10375" w:name="_Toc366513261"/>
      <w:bookmarkStart w:id="10376" w:name="_Toc366574450"/>
      <w:bookmarkStart w:id="10377" w:name="_Toc366578243"/>
      <w:bookmarkStart w:id="10378" w:name="_Toc366578837"/>
      <w:bookmarkStart w:id="10379" w:name="_Toc366579429"/>
      <w:bookmarkStart w:id="10380" w:name="_Toc366580020"/>
      <w:bookmarkStart w:id="10381" w:name="_Toc366580612"/>
      <w:bookmarkStart w:id="10382" w:name="_Toc366581203"/>
      <w:bookmarkStart w:id="10383" w:name="_Toc366581795"/>
      <w:bookmarkStart w:id="10384" w:name="_Toc363909198"/>
      <w:bookmarkStart w:id="10385" w:name="_Toc364463623"/>
      <w:bookmarkStart w:id="10386" w:name="_Toc366078227"/>
      <w:bookmarkStart w:id="10387" w:name="_Toc366078846"/>
      <w:bookmarkStart w:id="10388" w:name="_Toc366079831"/>
      <w:bookmarkStart w:id="10389" w:name="_Toc366080443"/>
      <w:bookmarkStart w:id="10390" w:name="_Toc366081052"/>
      <w:bookmarkStart w:id="10391" w:name="_Toc366505392"/>
      <w:bookmarkStart w:id="10392" w:name="_Toc366508761"/>
      <w:bookmarkStart w:id="10393" w:name="_Toc366513262"/>
      <w:bookmarkStart w:id="10394" w:name="_Toc366574451"/>
      <w:bookmarkStart w:id="10395" w:name="_Toc366578244"/>
      <w:bookmarkStart w:id="10396" w:name="_Toc366578838"/>
      <w:bookmarkStart w:id="10397" w:name="_Toc366579430"/>
      <w:bookmarkStart w:id="10398" w:name="_Toc366580021"/>
      <w:bookmarkStart w:id="10399" w:name="_Toc366580613"/>
      <w:bookmarkStart w:id="10400" w:name="_Toc366581204"/>
      <w:bookmarkStart w:id="10401" w:name="_Toc366581796"/>
      <w:bookmarkStart w:id="10402" w:name="_Toc363909199"/>
      <w:bookmarkStart w:id="10403" w:name="_Toc364463624"/>
      <w:bookmarkStart w:id="10404" w:name="_Toc366078228"/>
      <w:bookmarkStart w:id="10405" w:name="_Toc366078847"/>
      <w:bookmarkStart w:id="10406" w:name="_Toc366079832"/>
      <w:bookmarkStart w:id="10407" w:name="_Toc366080444"/>
      <w:bookmarkStart w:id="10408" w:name="_Toc366081053"/>
      <w:bookmarkStart w:id="10409" w:name="_Toc366505393"/>
      <w:bookmarkStart w:id="10410" w:name="_Toc366508762"/>
      <w:bookmarkStart w:id="10411" w:name="_Toc366513263"/>
      <w:bookmarkStart w:id="10412" w:name="_Toc366574452"/>
      <w:bookmarkStart w:id="10413" w:name="_Toc366578245"/>
      <w:bookmarkStart w:id="10414" w:name="_Toc366578839"/>
      <w:bookmarkStart w:id="10415" w:name="_Toc366579431"/>
      <w:bookmarkStart w:id="10416" w:name="_Toc366580022"/>
      <w:bookmarkStart w:id="10417" w:name="_Toc366580614"/>
      <w:bookmarkStart w:id="10418" w:name="_Toc366581205"/>
      <w:bookmarkStart w:id="10419" w:name="_Toc366581797"/>
      <w:bookmarkStart w:id="10420" w:name="_Toc363909200"/>
      <w:bookmarkStart w:id="10421" w:name="_Toc364463625"/>
      <w:bookmarkStart w:id="10422" w:name="_Toc366078229"/>
      <w:bookmarkStart w:id="10423" w:name="_Toc366078848"/>
      <w:bookmarkStart w:id="10424" w:name="_Toc366079833"/>
      <w:bookmarkStart w:id="10425" w:name="_Toc366080445"/>
      <w:bookmarkStart w:id="10426" w:name="_Toc366081054"/>
      <w:bookmarkStart w:id="10427" w:name="_Toc366505394"/>
      <w:bookmarkStart w:id="10428" w:name="_Toc366508763"/>
      <w:bookmarkStart w:id="10429" w:name="_Toc366513264"/>
      <w:bookmarkStart w:id="10430" w:name="_Toc366574453"/>
      <w:bookmarkStart w:id="10431" w:name="_Toc366578246"/>
      <w:bookmarkStart w:id="10432" w:name="_Toc366578840"/>
      <w:bookmarkStart w:id="10433" w:name="_Toc366579432"/>
      <w:bookmarkStart w:id="10434" w:name="_Toc366580023"/>
      <w:bookmarkStart w:id="10435" w:name="_Toc366580615"/>
      <w:bookmarkStart w:id="10436" w:name="_Toc366581206"/>
      <w:bookmarkStart w:id="10437" w:name="_Toc366581798"/>
      <w:bookmarkStart w:id="10438" w:name="_Toc363909201"/>
      <w:bookmarkStart w:id="10439" w:name="_Toc364463626"/>
      <w:bookmarkStart w:id="10440" w:name="_Toc366078230"/>
      <w:bookmarkStart w:id="10441" w:name="_Toc366078849"/>
      <w:bookmarkStart w:id="10442" w:name="_Toc366079834"/>
      <w:bookmarkStart w:id="10443" w:name="_Toc366080446"/>
      <w:bookmarkStart w:id="10444" w:name="_Toc366081055"/>
      <w:bookmarkStart w:id="10445" w:name="_Toc366505395"/>
      <w:bookmarkStart w:id="10446" w:name="_Toc366508764"/>
      <w:bookmarkStart w:id="10447" w:name="_Toc366513265"/>
      <w:bookmarkStart w:id="10448" w:name="_Toc366574454"/>
      <w:bookmarkStart w:id="10449" w:name="_Toc366578247"/>
      <w:bookmarkStart w:id="10450" w:name="_Toc366578841"/>
      <w:bookmarkStart w:id="10451" w:name="_Toc366579433"/>
      <w:bookmarkStart w:id="10452" w:name="_Toc366580024"/>
      <w:bookmarkStart w:id="10453" w:name="_Toc366580616"/>
      <w:bookmarkStart w:id="10454" w:name="_Toc366581207"/>
      <w:bookmarkStart w:id="10455" w:name="_Toc366581799"/>
      <w:bookmarkStart w:id="10456" w:name="_Toc243112854"/>
      <w:bookmarkStart w:id="10457" w:name="_Toc349042796"/>
      <w:bookmarkStart w:id="10458" w:name="_Ref38542772"/>
      <w:bookmarkStart w:id="10459" w:name="_Ref38542780"/>
      <w:bookmarkStart w:id="10460" w:name="_Toc50721321"/>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r>
        <w:t>Floating Elements</w:t>
      </w:r>
      <w:bookmarkEnd w:id="10456"/>
      <w:bookmarkEnd w:id="10457"/>
      <w:bookmarkEnd w:id="10458"/>
      <w:bookmarkEnd w:id="10459"/>
      <w:bookmarkEnd w:id="10460"/>
    </w:p>
    <w:p w14:paraId="7CD84DDE" w14:textId="15D8EC18" w:rsidR="000E1214" w:rsidRDefault="00A87198">
      <w:pPr>
        <w:rPr>
          <w:ins w:id="10461"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6"/>
      </w:r>
    </w:p>
    <w:p w14:paraId="3C2B9F77" w14:textId="77777777" w:rsidR="00E02A22" w:rsidRDefault="00E02A22" w:rsidP="00E02A22">
      <w:pPr>
        <w:rPr>
          <w:moveTo w:id="10462" w:author="Mike Beckerle" w:date="2020-09-10T13:29:00Z"/>
          <w:rFonts w:eastAsia="MS Mincho"/>
        </w:rPr>
      </w:pPr>
      <w:moveToRangeStart w:id="10463" w:author="Mike Beckerle" w:date="2020-09-10T13:29:00Z" w:name="move50636993"/>
      <w:moveTo w:id="10464"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10465" w:author="Mike Beckerle" w:date="2020-09-10T13:29:00Z">
        <w:r>
          <w:rPr>
            <w:rFonts w:eastAsia="MS Mincho"/>
          </w:rPr>
          <w:t xml:space="preserve">Within an ordered sequence with floating components </w:t>
        </w:r>
        <w:r>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To>
      <w:ins w:id="10466" w:author="Mike Beckerle" w:date="2020-09-10T13:35:00Z">
        <w:r w:rsidR="00180C80" w:rsidDel="00180C80">
          <w:rPr>
            <w:rFonts w:eastAsia="MS Mincho"/>
          </w:rPr>
          <w:t xml:space="preserve"> </w:t>
        </w:r>
      </w:ins>
      <w:moveToRangeEnd w:id="104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32D5A062" w:rsidR="000E1214" w:rsidRDefault="00A87198">
      <w:pPr>
        <w:pStyle w:val="Caption"/>
      </w:pPr>
      <w:r>
        <w:t xml:space="preserve">Table </w:t>
      </w:r>
      <w:fldSimple w:instr=" SEQ Table \* ARABIC ">
        <w:r w:rsidR="00404DC4">
          <w:rPr>
            <w:noProof/>
          </w:rPr>
          <w:t>49</w:t>
        </w:r>
      </w:fldSimple>
      <w:r>
        <w:t xml:space="preserve"> Properties for Floating Elements</w:t>
      </w:r>
    </w:p>
    <w:p w14:paraId="4D4FA108" w14:textId="6178DC6B" w:rsidR="000E1214" w:rsidDel="00E02A22" w:rsidRDefault="00A87198">
      <w:pPr>
        <w:rPr>
          <w:moveFrom w:id="10467" w:author="Mike Beckerle" w:date="2020-09-10T13:29:00Z"/>
          <w:rFonts w:eastAsia="MS Mincho"/>
        </w:rPr>
      </w:pPr>
      <w:moveFromRangeStart w:id="10468" w:author="Mike Beckerle" w:date="2020-09-10T13:29:00Z" w:name="move50636993"/>
      <w:moveFrom w:id="10469"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10470" w:author="Mike Beckerle" w:date="2020-09-10T13:29:00Z"/>
          <w:rFonts w:eastAsia="MS Mincho"/>
        </w:rPr>
      </w:pPr>
      <w:moveFrom w:id="10471"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10468"/>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10472" w:author="Mike Beckerle" w:date="2020-09-10T16:57:00Z">
        <w:r w:rsidDel="003B63AE">
          <w:rPr>
            <w:rFonts w:eastAsia="MS Mincho"/>
          </w:rPr>
          <w:delText xml:space="preserve">should </w:delText>
        </w:r>
      </w:del>
      <w:ins w:id="10473"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10474" w:name="_Toc364463628"/>
      <w:bookmarkStart w:id="10475" w:name="_Toc366078232"/>
      <w:bookmarkStart w:id="10476" w:name="_Toc366078851"/>
      <w:bookmarkStart w:id="10477" w:name="_Toc366079836"/>
      <w:bookmarkStart w:id="10478" w:name="_Toc366080448"/>
      <w:bookmarkStart w:id="10479" w:name="_Toc366081057"/>
      <w:bookmarkStart w:id="10480" w:name="_Toc366505397"/>
      <w:bookmarkStart w:id="10481" w:name="_Toc366508766"/>
      <w:bookmarkStart w:id="10482" w:name="_Toc366513267"/>
      <w:bookmarkStart w:id="10483" w:name="_Toc366574456"/>
      <w:bookmarkStart w:id="10484" w:name="_Toc366578249"/>
      <w:bookmarkStart w:id="10485" w:name="_Toc366578843"/>
      <w:bookmarkStart w:id="10486" w:name="_Toc366579435"/>
      <w:bookmarkStart w:id="10487" w:name="_Toc366580026"/>
      <w:bookmarkStart w:id="10488" w:name="_Toc366580618"/>
      <w:bookmarkStart w:id="10489" w:name="_Toc366581209"/>
      <w:bookmarkStart w:id="10490" w:name="_Toc366581801"/>
      <w:bookmarkStart w:id="10491" w:name="_Toc349042797"/>
      <w:bookmarkStart w:id="10492" w:name="_Toc50721322"/>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r>
        <w:t>Hidden Groups</w:t>
      </w:r>
      <w:bookmarkEnd w:id="10491"/>
      <w:bookmarkEnd w:id="10492"/>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73DD6CA6" w:rsidR="000E1214" w:rsidRDefault="00A87198">
      <w:pPr>
        <w:pStyle w:val="Caption"/>
      </w:pPr>
      <w:r>
        <w:t xml:space="preserve">Table </w:t>
      </w:r>
      <w:fldSimple w:instr=" SEQ Table \* ARABIC ">
        <w:r w:rsidR="00404DC4">
          <w:rPr>
            <w:noProof/>
          </w:rPr>
          <w:t>50</w:t>
        </w:r>
      </w:fldSimple>
      <w:r>
        <w:t xml:space="preserve"> Properties for Hidden Groups</w:t>
      </w:r>
    </w:p>
    <w:p w14:paraId="59337CF3" w14:textId="0A344015"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10493"/>
      <w:r>
        <w:rPr>
          <w:lang w:eastAsia="en-GB"/>
        </w:rPr>
        <w:t>element</w:t>
      </w:r>
      <w:commentRangeEnd w:id="10493"/>
      <w:r w:rsidR="00180C80">
        <w:rPr>
          <w:rStyle w:val="CommentReference"/>
        </w:rPr>
        <w:commentReference w:id="10493"/>
      </w:r>
      <w:r>
        <w:rPr>
          <w:lang w:eastAsia="en-GB"/>
        </w:rPr>
        <w:t>.</w:t>
      </w:r>
    </w:p>
    <w:p w14:paraId="603A7033" w14:textId="77777777" w:rsidR="000E1214" w:rsidRDefault="000E1214"/>
    <w:p w14:paraId="3CEF4D89" w14:textId="77777777" w:rsidR="000E1214" w:rsidRDefault="00A87198" w:rsidP="00A64D65">
      <w:pPr>
        <w:pStyle w:val="Heading1"/>
      </w:pPr>
      <w:bookmarkStart w:id="10494" w:name="_Toc322911703"/>
      <w:bookmarkStart w:id="10495" w:name="_Toc322912242"/>
      <w:bookmarkStart w:id="10496" w:name="_Toc329093099"/>
      <w:bookmarkStart w:id="10497" w:name="_Toc332701612"/>
      <w:bookmarkStart w:id="10498" w:name="_Toc332701916"/>
      <w:bookmarkStart w:id="10499" w:name="_Toc332711715"/>
      <w:bookmarkStart w:id="10500" w:name="_Toc332712017"/>
      <w:bookmarkStart w:id="10501" w:name="_Toc332712318"/>
      <w:bookmarkStart w:id="10502" w:name="_Toc332724234"/>
      <w:bookmarkStart w:id="10503" w:name="_Toc332724534"/>
      <w:bookmarkStart w:id="10504" w:name="_Toc341102830"/>
      <w:bookmarkStart w:id="10505" w:name="_Toc347241565"/>
      <w:bookmarkStart w:id="10506" w:name="_Toc347744758"/>
      <w:bookmarkStart w:id="10507" w:name="_Toc348984541"/>
      <w:bookmarkStart w:id="10508" w:name="_Toc348984846"/>
      <w:bookmarkStart w:id="10509" w:name="_Toc349038010"/>
      <w:bookmarkStart w:id="10510" w:name="_Toc349038312"/>
      <w:bookmarkStart w:id="10511" w:name="_Toc349042798"/>
      <w:bookmarkStart w:id="10512" w:name="_Toc349642212"/>
      <w:bookmarkStart w:id="10513" w:name="_Toc351912869"/>
      <w:bookmarkStart w:id="10514" w:name="_Toc351914890"/>
      <w:bookmarkStart w:id="10515" w:name="_Toc351915356"/>
      <w:bookmarkStart w:id="10516" w:name="_Toc361231413"/>
      <w:bookmarkStart w:id="10517" w:name="_Toc361231939"/>
      <w:bookmarkStart w:id="10518" w:name="_Toc362445237"/>
      <w:bookmarkStart w:id="10519" w:name="_Toc363909204"/>
      <w:bookmarkStart w:id="10520" w:name="_Toc364463630"/>
      <w:bookmarkStart w:id="10521" w:name="_Toc366078234"/>
      <w:bookmarkStart w:id="10522" w:name="_Toc366078853"/>
      <w:bookmarkStart w:id="10523" w:name="_Toc366079838"/>
      <w:bookmarkStart w:id="10524" w:name="_Toc366080450"/>
      <w:bookmarkStart w:id="10525" w:name="_Toc366081059"/>
      <w:bookmarkStart w:id="10526" w:name="_Toc366505399"/>
      <w:bookmarkStart w:id="10527" w:name="_Toc366508768"/>
      <w:bookmarkStart w:id="10528" w:name="_Toc366513269"/>
      <w:bookmarkStart w:id="10529" w:name="_Toc366574458"/>
      <w:bookmarkStart w:id="10530" w:name="_Toc366578251"/>
      <w:bookmarkStart w:id="10531" w:name="_Toc366578845"/>
      <w:bookmarkStart w:id="10532" w:name="_Toc366579437"/>
      <w:bookmarkStart w:id="10533" w:name="_Toc366580028"/>
      <w:bookmarkStart w:id="10534" w:name="_Toc366580620"/>
      <w:bookmarkStart w:id="10535" w:name="_Toc366581211"/>
      <w:bookmarkStart w:id="10536" w:name="_Toc366581803"/>
      <w:bookmarkStart w:id="10537" w:name="_Toc177399117"/>
      <w:bookmarkStart w:id="10538" w:name="_Toc175057404"/>
      <w:bookmarkStart w:id="10539" w:name="_Toc199516349"/>
      <w:bookmarkStart w:id="10540" w:name="_Toc194984011"/>
      <w:bookmarkStart w:id="10541" w:name="_Toc243112855"/>
      <w:bookmarkStart w:id="10542" w:name="_Ref254357911"/>
      <w:bookmarkStart w:id="10543" w:name="_Ref254357916"/>
      <w:bookmarkStart w:id="10544" w:name="_Ref254708854"/>
      <w:bookmarkStart w:id="10545" w:name="_Ref254708858"/>
      <w:bookmarkStart w:id="10546" w:name="_Ref255476271"/>
      <w:bookmarkStart w:id="10547" w:name="_Toc349042799"/>
      <w:bookmarkStart w:id="10548" w:name="_Toc5072132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r>
        <w:t>Choice</w:t>
      </w:r>
      <w:bookmarkEnd w:id="10537"/>
      <w:bookmarkEnd w:id="10538"/>
      <w:bookmarkEnd w:id="10539"/>
      <w:bookmarkEnd w:id="10540"/>
      <w:bookmarkEnd w:id="10541"/>
      <w:bookmarkEnd w:id="10542"/>
      <w:bookmarkEnd w:id="10543"/>
      <w:bookmarkEnd w:id="10544"/>
      <w:bookmarkEnd w:id="10545"/>
      <w:bookmarkEnd w:id="10546"/>
      <w:r>
        <w:t xml:space="preserve"> Groups</w:t>
      </w:r>
      <w:bookmarkEnd w:id="10547"/>
      <w:bookmarkEnd w:id="10548"/>
    </w:p>
    <w:p w14:paraId="582FBE46" w14:textId="77777777" w:rsidR="00180C80" w:rsidRDefault="00180C80" w:rsidP="00180C80">
      <w:pPr>
        <w:pStyle w:val="nobreak"/>
        <w:rPr>
          <w:moveTo w:id="10549" w:author="Mike Beckerle" w:date="2020-09-10T13:37:00Z"/>
        </w:rPr>
      </w:pPr>
      <w:moveToRangeStart w:id="10550" w:author="Mike Beckerle" w:date="2020-09-10T13:37:00Z" w:name="move50637480"/>
      <w:moveTo w:id="10551"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10550"/>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77777777" w:rsidR="000E1214" w:rsidRDefault="00A87198">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will 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It is a processing error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3D254594" w:rsidR="000E1214" w:rsidRDefault="00A87198">
      <w:pPr>
        <w:pStyle w:val="Caption"/>
      </w:pPr>
      <w:r>
        <w:t xml:space="preserve">Table </w:t>
      </w:r>
      <w:fldSimple w:instr=" SEQ Table \* ARABIC ">
        <w:r w:rsidR="00404DC4">
          <w:rPr>
            <w:noProof/>
          </w:rPr>
          <w:t>51</w:t>
        </w:r>
      </w:fldSimple>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10552" w:author="Mike Beckerle" w:date="2020-09-10T16:43:00Z">
        <w:r w:rsidDel="008E7C14">
          <w:delText xml:space="preserve"> MUST NOT</w:delText>
        </w:r>
      </w:del>
      <w:ins w:id="10553" w:author="Mike Beckerle" w:date="2020-09-10T16:43:00Z">
        <w:r w:rsidR="008E7C14">
          <w:t xml:space="preserve"> must not</w:t>
        </w:r>
      </w:ins>
      <w:r>
        <w:t xml:space="preserve"> be optional. That is XSD minOccurs </w:t>
      </w:r>
      <w:del w:id="10554" w:author="Mike Beckerle" w:date="2020-09-10T16:43:00Z">
        <w:r w:rsidDel="008E7C14">
          <w:delText>MUST BE</w:delText>
        </w:r>
      </w:del>
      <w:ins w:id="10555"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10556" w:name="_Toc177399118"/>
      <w:bookmarkStart w:id="10557" w:name="_Toc175057405"/>
      <w:bookmarkStart w:id="10558" w:name="_Toc199516350"/>
      <w:bookmarkStart w:id="10559" w:name="_Toc194984012"/>
      <w:bookmarkStart w:id="10560" w:name="_Toc243112856"/>
      <w:bookmarkStart w:id="10561" w:name="_Toc349042800"/>
      <w:bookmarkStart w:id="10562" w:name="_Toc50721324"/>
      <w:r>
        <w:t>Resolving Choices</w:t>
      </w:r>
      <w:bookmarkEnd w:id="10556"/>
      <w:bookmarkEnd w:id="10557"/>
      <w:bookmarkEnd w:id="10558"/>
      <w:bookmarkEnd w:id="10559"/>
      <w:bookmarkEnd w:id="10560"/>
      <w:bookmarkEnd w:id="10561"/>
      <w:bookmarkEnd w:id="10562"/>
    </w:p>
    <w:p w14:paraId="6667A51D" w14:textId="7071C8C2" w:rsidR="000E1214" w:rsidDel="00180C80" w:rsidRDefault="00A87198">
      <w:pPr>
        <w:pStyle w:val="nobreak"/>
        <w:rPr>
          <w:moveFrom w:id="10563" w:author="Mike Beckerle" w:date="2020-09-10T13:37:00Z"/>
        </w:rPr>
      </w:pPr>
      <w:moveFromRangeStart w:id="10564" w:author="Mike Beckerle" w:date="2020-09-10T13:37:00Z" w:name="move50637480"/>
      <w:moveFrom w:id="10565"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10564"/>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566" w:name="_Toc349042801"/>
      <w:bookmarkStart w:id="10567" w:name="_Toc50721325"/>
      <w:r>
        <w:rPr>
          <w:rFonts w:eastAsia="Times New Roman"/>
        </w:rPr>
        <w:t>Resolving Choices via Speculation</w:t>
      </w:r>
      <w:bookmarkEnd w:id="10566"/>
      <w:bookmarkEnd w:id="10567"/>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t xml:space="preserve">If a dfdl:discriminator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dfdl:initiator and the choice has dfdl:initiatedContent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10568" w:author="Mike Beckerle" w:date="2020-09-10T13:41:00Z">
        <w:r w:rsidR="00D36F04">
          <w:rPr>
            <w:rStyle w:val="FootnoteReference"/>
          </w:rPr>
          <w:footnoteReference w:id="47"/>
        </w:r>
      </w:ins>
      <w:r>
        <w:t xml:space="preserve"> look ahead into the data.</w:t>
      </w:r>
    </w:p>
    <w:p w14:paraId="26633C30" w14:textId="77777777" w:rsidR="000E1214" w:rsidRDefault="00A87198" w:rsidP="002439DA">
      <w:pPr>
        <w:pStyle w:val="Heading3"/>
        <w:rPr>
          <w:rFonts w:eastAsia="Times New Roman"/>
        </w:rPr>
      </w:pPr>
      <w:bookmarkStart w:id="10572" w:name="_Toc329093103"/>
      <w:bookmarkStart w:id="10573" w:name="_Toc332701616"/>
      <w:bookmarkStart w:id="10574" w:name="_Toc332701920"/>
      <w:bookmarkStart w:id="10575" w:name="_Toc332711719"/>
      <w:bookmarkStart w:id="10576" w:name="_Toc332712021"/>
      <w:bookmarkStart w:id="10577" w:name="_Toc332712322"/>
      <w:bookmarkStart w:id="10578" w:name="_Toc332724238"/>
      <w:bookmarkStart w:id="10579" w:name="_Toc332724538"/>
      <w:bookmarkStart w:id="10580" w:name="_Toc341102834"/>
      <w:bookmarkStart w:id="10581" w:name="_Toc347241569"/>
      <w:bookmarkStart w:id="10582" w:name="_Toc347744762"/>
      <w:bookmarkStart w:id="10583" w:name="_Toc348984545"/>
      <w:bookmarkStart w:id="10584" w:name="_Toc348984850"/>
      <w:bookmarkStart w:id="10585" w:name="_Toc349038014"/>
      <w:bookmarkStart w:id="10586" w:name="_Toc349038316"/>
      <w:bookmarkStart w:id="10587" w:name="_Toc349042802"/>
      <w:bookmarkStart w:id="10588" w:name="_Toc351912873"/>
      <w:bookmarkStart w:id="10589" w:name="_Toc351914894"/>
      <w:bookmarkStart w:id="10590" w:name="_Toc351915360"/>
      <w:bookmarkStart w:id="10591" w:name="_Toc361231417"/>
      <w:bookmarkStart w:id="10592" w:name="_Toc361231943"/>
      <w:bookmarkStart w:id="10593" w:name="_Toc362445241"/>
      <w:bookmarkStart w:id="10594" w:name="_Toc363909208"/>
      <w:bookmarkStart w:id="10595" w:name="_Toc364463634"/>
      <w:bookmarkStart w:id="10596" w:name="_Toc366078238"/>
      <w:bookmarkStart w:id="10597" w:name="_Toc366078857"/>
      <w:bookmarkStart w:id="10598" w:name="_Toc366079842"/>
      <w:bookmarkStart w:id="10599" w:name="_Toc366080454"/>
      <w:bookmarkStart w:id="10600" w:name="_Toc366081063"/>
      <w:bookmarkStart w:id="10601" w:name="_Toc366505403"/>
      <w:bookmarkStart w:id="10602" w:name="_Toc366508772"/>
      <w:bookmarkStart w:id="10603" w:name="_Toc366513273"/>
      <w:bookmarkStart w:id="10604" w:name="_Toc366574462"/>
      <w:bookmarkStart w:id="10605" w:name="_Toc366578255"/>
      <w:bookmarkStart w:id="10606" w:name="_Toc366578849"/>
      <w:bookmarkStart w:id="10607" w:name="_Toc366579441"/>
      <w:bookmarkStart w:id="10608" w:name="_Toc366580032"/>
      <w:bookmarkStart w:id="10609" w:name="_Toc366580624"/>
      <w:bookmarkStart w:id="10610" w:name="_Toc366581215"/>
      <w:bookmarkStart w:id="10611" w:name="_Toc366581807"/>
      <w:bookmarkStart w:id="10612" w:name="_Toc322911706"/>
      <w:bookmarkStart w:id="10613" w:name="_Toc322912245"/>
      <w:bookmarkStart w:id="10614" w:name="_Toc349042803"/>
      <w:bookmarkStart w:id="10615" w:name="_Ref38541799"/>
      <w:bookmarkStart w:id="10616" w:name="_Ref38541809"/>
      <w:bookmarkStart w:id="10617" w:name="_Toc50721326"/>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r>
        <w:rPr>
          <w:rFonts w:eastAsia="Times New Roman"/>
        </w:rPr>
        <w:t>Resolving Choices via Direct Dispatch</w:t>
      </w:r>
      <w:bookmarkEnd w:id="10614"/>
      <w:bookmarkEnd w:id="10615"/>
      <w:bookmarkEnd w:id="10616"/>
      <w:bookmarkEnd w:id="10617"/>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77777777" w:rsidR="000E1214" w:rsidRDefault="00A87198">
      <w:r>
        <w:t>When a match is found, it is as if a dfdl:discriminator had evaluated to true on that branch. It is selected as resolution of the choice, and there is no backtracking to try other alternative selections if a processing error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2439DA">
      <w:pPr>
        <w:pStyle w:val="Heading3"/>
        <w:rPr>
          <w:rFonts w:eastAsia="Times New Roman"/>
        </w:rPr>
      </w:pPr>
      <w:bookmarkStart w:id="10618" w:name="_Toc397515314"/>
      <w:bookmarkStart w:id="10619" w:name="_Toc349042804"/>
      <w:bookmarkStart w:id="10620" w:name="_Toc50721327"/>
      <w:bookmarkEnd w:id="10618"/>
      <w:r>
        <w:rPr>
          <w:rFonts w:eastAsia="Times New Roman"/>
        </w:rPr>
        <w:t>Unparsing Choices</w:t>
      </w:r>
      <w:bookmarkEnd w:id="10619"/>
      <w:bookmarkEnd w:id="10620"/>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621" w:name="_Toc397515316"/>
      <w:bookmarkStart w:id="10622" w:name="_Toc329093106"/>
      <w:bookmarkStart w:id="10623" w:name="_Toc332701619"/>
      <w:bookmarkStart w:id="10624" w:name="_Toc332701923"/>
      <w:bookmarkStart w:id="10625" w:name="_Toc332711722"/>
      <w:bookmarkStart w:id="10626" w:name="_Toc332712024"/>
      <w:bookmarkStart w:id="10627" w:name="_Toc332712325"/>
      <w:bookmarkStart w:id="10628" w:name="_Toc332724241"/>
      <w:bookmarkStart w:id="10629" w:name="_Toc332724541"/>
      <w:bookmarkStart w:id="10630" w:name="_Toc341102837"/>
      <w:bookmarkStart w:id="10631" w:name="_Toc347241572"/>
      <w:bookmarkStart w:id="10632" w:name="_Toc347744765"/>
      <w:bookmarkStart w:id="10633" w:name="_Toc348984548"/>
      <w:bookmarkStart w:id="10634" w:name="_Toc348984853"/>
      <w:bookmarkStart w:id="10635" w:name="_Toc349038017"/>
      <w:bookmarkStart w:id="10636" w:name="_Toc349038319"/>
      <w:bookmarkStart w:id="10637" w:name="_Toc349042805"/>
      <w:bookmarkStart w:id="10638" w:name="_Toc349642218"/>
      <w:bookmarkStart w:id="10639" w:name="_Toc351912876"/>
      <w:bookmarkStart w:id="10640" w:name="_Toc351914897"/>
      <w:bookmarkStart w:id="10641" w:name="_Toc351915363"/>
      <w:bookmarkStart w:id="10642" w:name="_Toc361231420"/>
      <w:bookmarkStart w:id="10643" w:name="_Toc361231946"/>
      <w:bookmarkStart w:id="10644" w:name="_Toc362445244"/>
      <w:bookmarkStart w:id="10645" w:name="_Toc363909211"/>
      <w:bookmarkStart w:id="10646" w:name="_Toc364463637"/>
      <w:bookmarkStart w:id="10647" w:name="_Toc366078241"/>
      <w:bookmarkStart w:id="10648" w:name="_Toc366078860"/>
      <w:bookmarkStart w:id="10649" w:name="_Toc366079845"/>
      <w:bookmarkStart w:id="10650" w:name="_Toc366080457"/>
      <w:bookmarkStart w:id="10651" w:name="_Toc366081066"/>
      <w:bookmarkStart w:id="10652" w:name="_Toc366505406"/>
      <w:bookmarkStart w:id="10653" w:name="_Toc366508775"/>
      <w:bookmarkStart w:id="10654" w:name="_Toc366513276"/>
      <w:bookmarkStart w:id="10655" w:name="_Toc366574465"/>
      <w:bookmarkStart w:id="10656" w:name="_Toc366578258"/>
      <w:bookmarkStart w:id="10657" w:name="_Toc366578852"/>
      <w:bookmarkStart w:id="10658" w:name="_Toc366579444"/>
      <w:bookmarkStart w:id="10659" w:name="_Toc366580035"/>
      <w:bookmarkStart w:id="10660" w:name="_Toc366580627"/>
      <w:bookmarkStart w:id="10661" w:name="_Toc366581218"/>
      <w:bookmarkStart w:id="10662" w:name="_Toc366581810"/>
      <w:bookmarkStart w:id="10663" w:name="_Toc322911707"/>
      <w:bookmarkStart w:id="10664" w:name="_Toc322912246"/>
      <w:bookmarkStart w:id="10665" w:name="_Toc329093107"/>
      <w:bookmarkStart w:id="10666" w:name="_Toc332701620"/>
      <w:bookmarkStart w:id="10667" w:name="_Toc332701924"/>
      <w:bookmarkStart w:id="10668" w:name="_Toc332711723"/>
      <w:bookmarkStart w:id="10669" w:name="_Toc332712025"/>
      <w:bookmarkStart w:id="10670" w:name="_Toc332712326"/>
      <w:bookmarkStart w:id="10671" w:name="_Toc332724242"/>
      <w:bookmarkStart w:id="10672" w:name="_Toc332724542"/>
      <w:bookmarkStart w:id="10673" w:name="_Toc341102838"/>
      <w:bookmarkStart w:id="10674" w:name="_Toc347241573"/>
      <w:bookmarkStart w:id="10675" w:name="_Toc347744766"/>
      <w:bookmarkStart w:id="10676" w:name="_Toc348984549"/>
      <w:bookmarkStart w:id="10677" w:name="_Toc348984854"/>
      <w:bookmarkStart w:id="10678" w:name="_Toc349038018"/>
      <w:bookmarkStart w:id="10679" w:name="_Toc349038320"/>
      <w:bookmarkStart w:id="10680" w:name="_Toc349042806"/>
      <w:bookmarkStart w:id="10681" w:name="_Toc349642219"/>
      <w:bookmarkStart w:id="10682" w:name="_Toc351912877"/>
      <w:bookmarkStart w:id="10683" w:name="_Toc351914898"/>
      <w:bookmarkStart w:id="10684" w:name="_Toc351915364"/>
      <w:bookmarkStart w:id="10685" w:name="_Toc361231421"/>
      <w:bookmarkStart w:id="10686" w:name="_Toc361231947"/>
      <w:bookmarkStart w:id="10687" w:name="_Toc362445245"/>
      <w:bookmarkStart w:id="10688" w:name="_Toc363909212"/>
      <w:bookmarkStart w:id="10689" w:name="_Toc364463638"/>
      <w:bookmarkStart w:id="10690" w:name="_Toc366078242"/>
      <w:bookmarkStart w:id="10691" w:name="_Toc366078861"/>
      <w:bookmarkStart w:id="10692" w:name="_Toc366079846"/>
      <w:bookmarkStart w:id="10693" w:name="_Toc366080458"/>
      <w:bookmarkStart w:id="10694" w:name="_Toc366081067"/>
      <w:bookmarkStart w:id="10695" w:name="_Toc366505407"/>
      <w:bookmarkStart w:id="10696" w:name="_Toc366508776"/>
      <w:bookmarkStart w:id="10697" w:name="_Toc366513277"/>
      <w:bookmarkStart w:id="10698" w:name="_Toc366574466"/>
      <w:bookmarkStart w:id="10699" w:name="_Toc366578259"/>
      <w:bookmarkStart w:id="10700" w:name="_Toc366578853"/>
      <w:bookmarkStart w:id="10701" w:name="_Toc366579445"/>
      <w:bookmarkStart w:id="10702" w:name="_Toc366580036"/>
      <w:bookmarkStart w:id="10703" w:name="_Toc366580628"/>
      <w:bookmarkStart w:id="10704" w:name="_Toc366581219"/>
      <w:bookmarkStart w:id="10705" w:name="_Toc366581811"/>
      <w:bookmarkStart w:id="10706" w:name="_Toc322911708"/>
      <w:bookmarkStart w:id="10707" w:name="_Toc322912247"/>
      <w:bookmarkStart w:id="10708" w:name="_Toc329093108"/>
      <w:bookmarkStart w:id="10709" w:name="_Toc332701621"/>
      <w:bookmarkStart w:id="10710" w:name="_Toc332701925"/>
      <w:bookmarkStart w:id="10711" w:name="_Toc332711724"/>
      <w:bookmarkStart w:id="10712" w:name="_Toc332712026"/>
      <w:bookmarkStart w:id="10713" w:name="_Toc332712327"/>
      <w:bookmarkStart w:id="10714" w:name="_Toc332724243"/>
      <w:bookmarkStart w:id="10715" w:name="_Toc332724543"/>
      <w:bookmarkStart w:id="10716" w:name="_Toc341102839"/>
      <w:bookmarkStart w:id="10717" w:name="_Toc347241574"/>
      <w:bookmarkStart w:id="10718" w:name="_Toc347744767"/>
      <w:bookmarkStart w:id="10719" w:name="_Toc348984550"/>
      <w:bookmarkStart w:id="10720" w:name="_Toc348984855"/>
      <w:bookmarkStart w:id="10721" w:name="_Toc349038019"/>
      <w:bookmarkStart w:id="10722" w:name="_Toc349038321"/>
      <w:bookmarkStart w:id="10723" w:name="_Toc349042807"/>
      <w:bookmarkStart w:id="10724" w:name="_Toc349642220"/>
      <w:bookmarkStart w:id="10725" w:name="_Toc351912878"/>
      <w:bookmarkStart w:id="10726" w:name="_Toc351914899"/>
      <w:bookmarkStart w:id="10727" w:name="_Toc351915365"/>
      <w:bookmarkStart w:id="10728" w:name="_Toc361231422"/>
      <w:bookmarkStart w:id="10729" w:name="_Toc361231948"/>
      <w:bookmarkStart w:id="10730" w:name="_Toc362445246"/>
      <w:bookmarkStart w:id="10731" w:name="_Toc363909213"/>
      <w:bookmarkStart w:id="10732" w:name="_Toc364463639"/>
      <w:bookmarkStart w:id="10733" w:name="_Toc366078243"/>
      <w:bookmarkStart w:id="10734" w:name="_Toc366078862"/>
      <w:bookmarkStart w:id="10735" w:name="_Toc366079847"/>
      <w:bookmarkStart w:id="10736" w:name="_Toc366080459"/>
      <w:bookmarkStart w:id="10737" w:name="_Toc366081068"/>
      <w:bookmarkStart w:id="10738" w:name="_Toc366505408"/>
      <w:bookmarkStart w:id="10739" w:name="_Toc366508777"/>
      <w:bookmarkStart w:id="10740" w:name="_Toc366513278"/>
      <w:bookmarkStart w:id="10741" w:name="_Toc366574467"/>
      <w:bookmarkStart w:id="10742" w:name="_Toc366578260"/>
      <w:bookmarkStart w:id="10743" w:name="_Toc366578854"/>
      <w:bookmarkStart w:id="10744" w:name="_Toc366579446"/>
      <w:bookmarkStart w:id="10745" w:name="_Toc366580037"/>
      <w:bookmarkStart w:id="10746" w:name="_Toc366580629"/>
      <w:bookmarkStart w:id="10747" w:name="_Toc366581220"/>
      <w:bookmarkStart w:id="10748" w:name="_Toc366581812"/>
      <w:bookmarkStart w:id="10749" w:name="_Toc349042808"/>
      <w:bookmarkStart w:id="10750" w:name="_Toc130873646"/>
      <w:bookmarkStart w:id="10751" w:name="_Toc140549618"/>
      <w:bookmarkStart w:id="10752" w:name="_Toc177399121"/>
      <w:bookmarkStart w:id="10753" w:name="_Toc175057408"/>
      <w:bookmarkStart w:id="10754" w:name="_Toc199516353"/>
      <w:bookmarkStart w:id="10755" w:name="_Toc194984015"/>
      <w:bookmarkStart w:id="10756" w:name="_Toc243112857"/>
      <w:bookmarkStart w:id="10757" w:name="_Ref255476292"/>
      <w:bookmarkStart w:id="10758" w:name="_Ref351913722"/>
      <w:bookmarkStart w:id="10759" w:name="_Ref351913750"/>
      <w:bookmarkStart w:id="10760" w:name="_Ref38542684"/>
      <w:bookmarkStart w:id="10761" w:name="_Ref38542691"/>
      <w:bookmarkStart w:id="10762" w:name="_Ref38543204"/>
      <w:bookmarkStart w:id="10763" w:name="_Ref38543215"/>
      <w:bookmarkStart w:id="10764" w:name="_Toc50721328"/>
      <w:bookmarkStart w:id="10765" w:name="_Toc112836593"/>
      <w:bookmarkStart w:id="10766" w:name="_Toc112826311"/>
      <w:bookmarkStart w:id="10767" w:name="_Toc113075295"/>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r>
        <w:t>Properties for Array Elements and Optional Elements</w:t>
      </w:r>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10768" w:author="Mike Beckerle" w:date="2020-09-10T16:44:00Z">
              <w:r w:rsidDel="008E7C14">
                <w:rPr>
                  <w:rFonts w:eastAsia="Arial Unicode MS"/>
                </w:rPr>
                <w:delText xml:space="preserve">must </w:delText>
              </w:r>
            </w:del>
            <w:ins w:id="10769"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2D405386" w:rsidR="000E1214" w:rsidRDefault="00A87198">
      <w:pPr>
        <w:pStyle w:val="Caption"/>
      </w:pPr>
      <w:bookmarkStart w:id="10770" w:name="_Toc130873647"/>
      <w:bookmarkStart w:id="10771" w:name="_Toc140549619"/>
      <w:bookmarkStart w:id="10772" w:name="_Ref157416759"/>
      <w:r>
        <w:t xml:space="preserve">Table </w:t>
      </w:r>
      <w:fldSimple w:instr=" SEQ Table \* ARABIC ">
        <w:r w:rsidR="00404DC4">
          <w:rPr>
            <w:noProof/>
          </w:rPr>
          <w:t>52</w:t>
        </w:r>
      </w:fldSimple>
      <w:r>
        <w:t xml:space="preserve"> Properties for Array Elements and Optional Elements</w:t>
      </w:r>
    </w:p>
    <w:p w14:paraId="625B1CEC" w14:textId="4BB1DB4C" w:rsidR="000E1214" w:rsidRDefault="00A87198">
      <w:r>
        <w:t xml:space="preserve">When XSD minOccurs 1 and XSD maxOccurs 1, the above properties are not used, and the behavior is as if dfdl:occursCountKind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10773" w:name="_Toc50721329"/>
      <w:r>
        <w:t xml:space="preserve">The </w:t>
      </w:r>
      <w:bookmarkStart w:id="10774" w:name="_Toc351912881"/>
      <w:bookmarkStart w:id="10775" w:name="_Toc351914902"/>
      <w:bookmarkStart w:id="10776" w:name="_Toc351915368"/>
      <w:bookmarkStart w:id="10777" w:name="_Toc361231425"/>
      <w:bookmarkStart w:id="10778" w:name="_Toc361231951"/>
      <w:bookmarkStart w:id="10779" w:name="_Toc362445249"/>
      <w:bookmarkStart w:id="10780" w:name="_Toc363909216"/>
      <w:bookmarkStart w:id="10781" w:name="_Toc364463642"/>
      <w:bookmarkStart w:id="10782" w:name="_Toc366078246"/>
      <w:bookmarkStart w:id="10783" w:name="_Toc351912882"/>
      <w:bookmarkStart w:id="10784" w:name="_Toc351914903"/>
      <w:bookmarkStart w:id="10785" w:name="_Toc351915369"/>
      <w:bookmarkStart w:id="10786" w:name="_Toc361231426"/>
      <w:bookmarkStart w:id="10787" w:name="_Toc361231952"/>
      <w:bookmarkStart w:id="10788" w:name="_Toc362445250"/>
      <w:bookmarkStart w:id="10789" w:name="_Toc363909217"/>
      <w:bookmarkStart w:id="10790" w:name="_Toc364463643"/>
      <w:bookmarkStart w:id="10791" w:name="_Toc366078247"/>
      <w:bookmarkStart w:id="10792" w:name="_Toc351912883"/>
      <w:bookmarkStart w:id="10793" w:name="_Toc351914904"/>
      <w:bookmarkStart w:id="10794" w:name="_Toc351915370"/>
      <w:bookmarkStart w:id="10795" w:name="_Toc361231427"/>
      <w:bookmarkStart w:id="10796" w:name="_Toc361231953"/>
      <w:bookmarkStart w:id="10797" w:name="_Toc362445251"/>
      <w:bookmarkStart w:id="10798" w:name="_Toc363909218"/>
      <w:bookmarkStart w:id="10799" w:name="_Toc364463644"/>
      <w:bookmarkStart w:id="10800" w:name="_Toc366078248"/>
      <w:bookmarkStart w:id="10801" w:name="_dfdl:occursCountKind_property"/>
      <w:bookmarkStart w:id="10802" w:name="_Ref351049926"/>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r>
        <w:t>dfdl:occursCountKind property</w:t>
      </w:r>
      <w:bookmarkEnd w:id="10802"/>
      <w:bookmarkEnd w:id="10773"/>
    </w:p>
    <w:p w14:paraId="06226346" w14:textId="77777777" w:rsidR="000E1214" w:rsidRDefault="00A87198" w:rsidP="002439DA">
      <w:pPr>
        <w:pStyle w:val="Heading3"/>
        <w:rPr>
          <w:rFonts w:eastAsia="Times New Roman"/>
        </w:rPr>
      </w:pPr>
      <w:bookmarkStart w:id="10803" w:name="_Ref351050062"/>
      <w:bookmarkStart w:id="10804" w:name="_Toc50721330"/>
      <w:r>
        <w:rPr>
          <w:rFonts w:eastAsia="Times New Roman"/>
        </w:rPr>
        <w:t>dfdl:occursCountKind 'fixed'</w:t>
      </w:r>
      <w:bookmarkEnd w:id="10803"/>
      <w:bookmarkEnd w:id="10804"/>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77777777" w:rsidR="000E1214" w:rsidRDefault="00A87198">
      <w:pPr>
        <w:rPr>
          <w:rFonts w:eastAsia="Arial Unicode MS" w:cs="Arial"/>
        </w:rPr>
      </w:pPr>
      <w:r>
        <w:rPr>
          <w:rFonts w:eastAsia="Arial Unicode MS" w:cs="Arial"/>
        </w:rPr>
        <w:t xml:space="preserve">When parsing, maxOccurs occurrences are expected in the data. It is a processing error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processing error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2439DA">
      <w:pPr>
        <w:pStyle w:val="Heading3"/>
        <w:rPr>
          <w:rFonts w:eastAsia="Times New Roman"/>
        </w:rPr>
      </w:pPr>
      <w:bookmarkStart w:id="10805" w:name="_Toc50721331"/>
      <w:r>
        <w:rPr>
          <w:rFonts w:eastAsia="Times New Roman"/>
        </w:rPr>
        <w:t>dfdl:occursCountKind 'implicit'</w:t>
      </w:r>
      <w:bookmarkEnd w:id="10805"/>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77777777" w:rsidR="000E1214" w:rsidRDefault="00A87198">
      <w:pPr>
        <w:rPr>
          <w:rFonts w:eastAsia="Arial Unicode MS" w:cs="Arial"/>
        </w:rPr>
      </w:pPr>
      <w:r>
        <w:rPr>
          <w:rFonts w:eastAsia="Arial Unicode MS" w:cs="Arial"/>
        </w:rPr>
        <w:t xml:space="preserve">When parsing, up to maxOccurs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806" w:name="_Toc50721332"/>
      <w:r>
        <w:rPr>
          <w:rFonts w:eastAsia="Times New Roman"/>
        </w:rPr>
        <w:t>dfdl:occursCountKind 'parsed'</w:t>
      </w:r>
      <w:bookmarkEnd w:id="10806"/>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maxOccurs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maxOccurs occurrences are found. </w:t>
      </w:r>
    </w:p>
    <w:p w14:paraId="28706C7D" w14:textId="77777777" w:rsidR="000E1214" w:rsidRDefault="00A87198" w:rsidP="002439DA">
      <w:pPr>
        <w:pStyle w:val="Heading3"/>
        <w:rPr>
          <w:rFonts w:eastAsia="Times New Roman"/>
        </w:rPr>
      </w:pPr>
      <w:bookmarkStart w:id="10807" w:name="_Toc50721333"/>
      <w:r>
        <w:rPr>
          <w:rFonts w:eastAsia="Times New Roman"/>
        </w:rPr>
        <w:t>dfdl:occursCountKind 'expression'</w:t>
      </w:r>
      <w:bookmarkEnd w:id="10807"/>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 minOccurs occurrences are found or defaulted, or more than XSD maxOccurs occurrences are found. </w:t>
      </w:r>
      <w:r>
        <w:rPr>
          <w:rFonts w:cs="Arial"/>
          <w:lang w:eastAsia="en-GB"/>
        </w:rPr>
        <w:t>When dfdl:occursCount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2439DA">
      <w:pPr>
        <w:pStyle w:val="Heading3"/>
        <w:rPr>
          <w:rFonts w:eastAsia="Times New Roman"/>
        </w:rPr>
      </w:pPr>
      <w:bookmarkStart w:id="10808" w:name="_Toc50721334"/>
      <w:r>
        <w:rPr>
          <w:rFonts w:eastAsia="Times New Roman"/>
        </w:rPr>
        <w:t>dfdl:occursCountKind 'stopValue'</w:t>
      </w:r>
      <w:bookmarkEnd w:id="10808"/>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893233">
      <w:pPr>
        <w:pStyle w:val="Heading2"/>
      </w:pPr>
      <w:bookmarkStart w:id="10809" w:name="_Toc351912890"/>
      <w:bookmarkStart w:id="10810" w:name="_Toc351914911"/>
      <w:bookmarkStart w:id="10811" w:name="_Toc351915377"/>
      <w:bookmarkStart w:id="10812" w:name="_Toc361231434"/>
      <w:bookmarkStart w:id="10813" w:name="_Toc361231960"/>
      <w:bookmarkStart w:id="10814" w:name="_Toc362445258"/>
      <w:bookmarkStart w:id="10815" w:name="_Toc363909225"/>
      <w:bookmarkStart w:id="10816" w:name="_Toc364463651"/>
      <w:bookmarkStart w:id="10817" w:name="_Toc366078255"/>
      <w:bookmarkStart w:id="10818" w:name="_Toc366078870"/>
      <w:bookmarkStart w:id="10819" w:name="_Toc366079855"/>
      <w:bookmarkStart w:id="10820" w:name="_Toc366080467"/>
      <w:bookmarkStart w:id="10821" w:name="_Toc366081076"/>
      <w:bookmarkStart w:id="10822" w:name="_Toc366505416"/>
      <w:bookmarkStart w:id="10823" w:name="_Toc366508785"/>
      <w:bookmarkStart w:id="10824" w:name="_Toc366513286"/>
      <w:bookmarkStart w:id="10825" w:name="_Toc366574475"/>
      <w:bookmarkStart w:id="10826" w:name="_Toc366578268"/>
      <w:bookmarkStart w:id="10827" w:name="_Toc366578862"/>
      <w:bookmarkStart w:id="10828" w:name="_Toc366579454"/>
      <w:bookmarkStart w:id="10829" w:name="_Toc366580045"/>
      <w:bookmarkStart w:id="10830" w:name="_Toc366580637"/>
      <w:bookmarkStart w:id="10831" w:name="_Toc366581228"/>
      <w:bookmarkStart w:id="10832" w:name="_Toc366581820"/>
      <w:bookmarkStart w:id="10833" w:name="_Toc177399123"/>
      <w:bookmarkStart w:id="10834" w:name="_Toc175057410"/>
      <w:bookmarkStart w:id="10835" w:name="_Toc199516354"/>
      <w:bookmarkStart w:id="10836" w:name="_Toc194984016"/>
      <w:bookmarkStart w:id="10837" w:name="_Toc243112858"/>
      <w:bookmarkStart w:id="10838" w:name="_Toc50721335"/>
      <w:bookmarkStart w:id="10839" w:name="_Toc349042809"/>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r>
        <w:t>Default Values</w:t>
      </w:r>
      <w:bookmarkEnd w:id="10833"/>
      <w:bookmarkEnd w:id="10834"/>
      <w:bookmarkEnd w:id="10835"/>
      <w:bookmarkEnd w:id="10836"/>
      <w:bookmarkEnd w:id="10837"/>
      <w:r>
        <w:t xml:space="preserve"> for Arrays</w:t>
      </w:r>
      <w:bookmarkEnd w:id="10838"/>
      <w:r>
        <w:t xml:space="preserve"> </w:t>
      </w:r>
      <w:bookmarkEnd w:id="10839"/>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10840" w:name="_Toc322911395"/>
      <w:bookmarkStart w:id="10841" w:name="_Toc322911711"/>
      <w:bookmarkStart w:id="10842" w:name="_Toc322911956"/>
      <w:bookmarkStart w:id="10843" w:name="_Toc322912250"/>
      <w:bookmarkStart w:id="10844" w:name="_Toc329093111"/>
      <w:bookmarkStart w:id="10845" w:name="_Toc332701624"/>
      <w:bookmarkStart w:id="10846" w:name="_Toc332701928"/>
      <w:bookmarkStart w:id="10847" w:name="_Toc332711727"/>
      <w:bookmarkStart w:id="10848" w:name="_Toc332712029"/>
      <w:bookmarkStart w:id="10849" w:name="_Toc332712330"/>
      <w:bookmarkStart w:id="10850" w:name="_Toc332724246"/>
      <w:bookmarkStart w:id="10851" w:name="_Toc332724546"/>
      <w:bookmarkStart w:id="10852" w:name="_Toc341102842"/>
      <w:bookmarkStart w:id="10853" w:name="_Toc347241577"/>
      <w:bookmarkStart w:id="10854" w:name="_Toc347744770"/>
      <w:bookmarkStart w:id="10855" w:name="_Toc348984553"/>
      <w:bookmarkStart w:id="10856" w:name="_Toc348984858"/>
      <w:bookmarkStart w:id="10857" w:name="_Toc349038022"/>
      <w:bookmarkStart w:id="10858" w:name="_Toc349038324"/>
      <w:bookmarkStart w:id="10859" w:name="_Toc349042810"/>
      <w:bookmarkStart w:id="10860" w:name="_Toc349642223"/>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p>
    <w:p w14:paraId="4C7CC17B" w14:textId="373E7892"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10861" w:name="_Toc243112860"/>
      <w:bookmarkStart w:id="10862" w:name="_Toc349042812"/>
      <w:bookmarkStart w:id="10863" w:name="_Toc50721336"/>
      <w:bookmarkEnd w:id="10765"/>
      <w:bookmarkEnd w:id="10766"/>
      <w:bookmarkEnd w:id="10767"/>
      <w:bookmarkEnd w:id="10770"/>
      <w:bookmarkEnd w:id="10771"/>
      <w:bookmarkEnd w:id="10772"/>
      <w:r>
        <w:t>Arrays with DFDL Expressions</w:t>
      </w:r>
      <w:bookmarkEnd w:id="10861"/>
      <w:bookmarkEnd w:id="10862"/>
      <w:bookmarkEnd w:id="10863"/>
    </w:p>
    <w:p w14:paraId="40B8A1B3" w14:textId="2513A7EC" w:rsidR="000E1214" w:rsidRDefault="00A87198">
      <w:r>
        <w:t xml:space="preserve">If the value of a DFDL property of an array element (other than dfdl:occursCount) is given by a DFDL Expression, then the expression </w:t>
      </w:r>
      <w:del w:id="10864" w:author="Mike Beckerle" w:date="2020-09-10T16:44:00Z">
        <w:r w:rsidDel="008E7C14">
          <w:delText xml:space="preserve">must </w:delText>
        </w:r>
      </w:del>
      <w:ins w:id="10865"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10866" w:name="_Ref351914286"/>
      <w:bookmarkStart w:id="10867" w:name="_Toc349042813"/>
      <w:bookmarkStart w:id="10868" w:name="_Toc50721337"/>
      <w:r>
        <w:t>Points of Uncertainty</w:t>
      </w:r>
      <w:bookmarkEnd w:id="10866"/>
      <w:bookmarkEnd w:id="10867"/>
      <w:bookmarkEnd w:id="10868"/>
    </w:p>
    <w:p w14:paraId="188BD700" w14:textId="2F44BA37"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10869" w:name="_Toc361231438"/>
      <w:bookmarkStart w:id="10870" w:name="_Toc361231964"/>
      <w:bookmarkStart w:id="10871" w:name="_Toc362445262"/>
      <w:bookmarkStart w:id="10872" w:name="_Toc363909229"/>
      <w:bookmarkStart w:id="10873" w:name="_Toc364463655"/>
      <w:bookmarkStart w:id="10874" w:name="_Toc366078259"/>
      <w:bookmarkStart w:id="10875" w:name="_Toc366078874"/>
      <w:bookmarkStart w:id="10876" w:name="_Toc366079859"/>
      <w:bookmarkStart w:id="10877" w:name="_Toc366080471"/>
      <w:bookmarkStart w:id="10878" w:name="_Toc366081080"/>
      <w:bookmarkStart w:id="10879" w:name="_Toc366505420"/>
      <w:bookmarkStart w:id="10880" w:name="_Toc366508789"/>
      <w:bookmarkStart w:id="10881" w:name="_Toc366513290"/>
      <w:bookmarkStart w:id="10882" w:name="_Toc366574479"/>
      <w:bookmarkStart w:id="10883" w:name="_Toc366578272"/>
      <w:bookmarkStart w:id="10884" w:name="_Toc366578866"/>
      <w:bookmarkStart w:id="10885" w:name="_Toc366579458"/>
      <w:bookmarkStart w:id="10886" w:name="_Toc366580049"/>
      <w:bookmarkStart w:id="10887" w:name="_Toc366580641"/>
      <w:bookmarkStart w:id="10888" w:name="_Toc366581232"/>
      <w:bookmarkStart w:id="10889" w:name="_Toc366581824"/>
      <w:bookmarkStart w:id="10890" w:name="_Toc361231439"/>
      <w:bookmarkStart w:id="10891" w:name="_Toc361231965"/>
      <w:bookmarkStart w:id="10892" w:name="_Toc362445263"/>
      <w:bookmarkStart w:id="10893" w:name="_Toc363909230"/>
      <w:bookmarkStart w:id="10894" w:name="_Toc364463656"/>
      <w:bookmarkStart w:id="10895" w:name="_Toc366078260"/>
      <w:bookmarkStart w:id="10896" w:name="_Toc366078875"/>
      <w:bookmarkStart w:id="10897" w:name="_Toc366079860"/>
      <w:bookmarkStart w:id="10898" w:name="_Toc366080472"/>
      <w:bookmarkStart w:id="10899" w:name="_Toc366081081"/>
      <w:bookmarkStart w:id="10900" w:name="_Toc366505421"/>
      <w:bookmarkStart w:id="10901" w:name="_Toc366508790"/>
      <w:bookmarkStart w:id="10902" w:name="_Toc366513291"/>
      <w:bookmarkStart w:id="10903" w:name="_Toc366574480"/>
      <w:bookmarkStart w:id="10904" w:name="_Toc366578273"/>
      <w:bookmarkStart w:id="10905" w:name="_Toc366578867"/>
      <w:bookmarkStart w:id="10906" w:name="_Toc366579459"/>
      <w:bookmarkStart w:id="10907" w:name="_Toc366580050"/>
      <w:bookmarkStart w:id="10908" w:name="_Toc366580642"/>
      <w:bookmarkStart w:id="10909" w:name="_Toc366581233"/>
      <w:bookmarkStart w:id="10910" w:name="_Toc366581825"/>
      <w:bookmarkStart w:id="10911" w:name="_Toc361231440"/>
      <w:bookmarkStart w:id="10912" w:name="_Toc361231966"/>
      <w:bookmarkStart w:id="10913" w:name="_Toc362445264"/>
      <w:bookmarkStart w:id="10914" w:name="_Toc363909231"/>
      <w:bookmarkStart w:id="10915" w:name="_Toc364463657"/>
      <w:bookmarkStart w:id="10916" w:name="_Toc366078261"/>
      <w:bookmarkStart w:id="10917" w:name="_Toc366078876"/>
      <w:bookmarkStart w:id="10918" w:name="_Toc366079861"/>
      <w:bookmarkStart w:id="10919" w:name="_Toc366080473"/>
      <w:bookmarkStart w:id="10920" w:name="_Toc366081082"/>
      <w:bookmarkStart w:id="10921" w:name="_Toc366505422"/>
      <w:bookmarkStart w:id="10922" w:name="_Toc366508791"/>
      <w:bookmarkStart w:id="10923" w:name="_Toc366513292"/>
      <w:bookmarkStart w:id="10924" w:name="_Toc366574481"/>
      <w:bookmarkStart w:id="10925" w:name="_Toc366578274"/>
      <w:bookmarkStart w:id="10926" w:name="_Toc366578868"/>
      <w:bookmarkStart w:id="10927" w:name="_Toc366579460"/>
      <w:bookmarkStart w:id="10928" w:name="_Toc366580051"/>
      <w:bookmarkStart w:id="10929" w:name="_Toc366580643"/>
      <w:bookmarkStart w:id="10930" w:name="_Toc366581234"/>
      <w:bookmarkStart w:id="10931" w:name="_Toc366581826"/>
      <w:bookmarkStart w:id="10932" w:name="_Toc361231441"/>
      <w:bookmarkStart w:id="10933" w:name="_Toc361231967"/>
      <w:bookmarkStart w:id="10934" w:name="_Toc362445265"/>
      <w:bookmarkStart w:id="10935" w:name="_Toc363909232"/>
      <w:bookmarkStart w:id="10936" w:name="_Toc364463658"/>
      <w:bookmarkStart w:id="10937" w:name="_Toc366078262"/>
      <w:bookmarkStart w:id="10938" w:name="_Toc366078877"/>
      <w:bookmarkStart w:id="10939" w:name="_Toc366079862"/>
      <w:bookmarkStart w:id="10940" w:name="_Toc366080474"/>
      <w:bookmarkStart w:id="10941" w:name="_Toc366081083"/>
      <w:bookmarkStart w:id="10942" w:name="_Toc366505423"/>
      <w:bookmarkStart w:id="10943" w:name="_Toc366508792"/>
      <w:bookmarkStart w:id="10944" w:name="_Toc366513293"/>
      <w:bookmarkStart w:id="10945" w:name="_Toc366574482"/>
      <w:bookmarkStart w:id="10946" w:name="_Toc366578275"/>
      <w:bookmarkStart w:id="10947" w:name="_Toc366578869"/>
      <w:bookmarkStart w:id="10948" w:name="_Toc366579461"/>
      <w:bookmarkStart w:id="10949" w:name="_Toc366580052"/>
      <w:bookmarkStart w:id="10950" w:name="_Toc366580644"/>
      <w:bookmarkStart w:id="10951" w:name="_Toc366581235"/>
      <w:bookmarkStart w:id="10952" w:name="_Toc366581827"/>
      <w:bookmarkStart w:id="10953" w:name="_Toc361231442"/>
      <w:bookmarkStart w:id="10954" w:name="_Toc361231968"/>
      <w:bookmarkStart w:id="10955" w:name="_Toc362445266"/>
      <w:bookmarkStart w:id="10956" w:name="_Toc363909233"/>
      <w:bookmarkStart w:id="10957" w:name="_Toc364463659"/>
      <w:bookmarkStart w:id="10958" w:name="_Toc366078263"/>
      <w:bookmarkStart w:id="10959" w:name="_Toc366078878"/>
      <w:bookmarkStart w:id="10960" w:name="_Toc366079863"/>
      <w:bookmarkStart w:id="10961" w:name="_Toc366080475"/>
      <w:bookmarkStart w:id="10962" w:name="_Toc366081084"/>
      <w:bookmarkStart w:id="10963" w:name="_Toc366505424"/>
      <w:bookmarkStart w:id="10964" w:name="_Toc366508793"/>
      <w:bookmarkStart w:id="10965" w:name="_Toc366513294"/>
      <w:bookmarkStart w:id="10966" w:name="_Toc366574483"/>
      <w:bookmarkStart w:id="10967" w:name="_Toc366578276"/>
      <w:bookmarkStart w:id="10968" w:name="_Toc366578870"/>
      <w:bookmarkStart w:id="10969" w:name="_Toc366579462"/>
      <w:bookmarkStart w:id="10970" w:name="_Toc366580053"/>
      <w:bookmarkStart w:id="10971" w:name="_Toc366580645"/>
      <w:bookmarkStart w:id="10972" w:name="_Toc366581236"/>
      <w:bookmarkStart w:id="10973" w:name="_Toc366581828"/>
      <w:bookmarkStart w:id="10974" w:name="_Toc361231443"/>
      <w:bookmarkStart w:id="10975" w:name="_Toc361231969"/>
      <w:bookmarkStart w:id="10976" w:name="_Toc362445267"/>
      <w:bookmarkStart w:id="10977" w:name="_Toc363909234"/>
      <w:bookmarkStart w:id="10978" w:name="_Toc364463660"/>
      <w:bookmarkStart w:id="10979" w:name="_Toc366078264"/>
      <w:bookmarkStart w:id="10980" w:name="_Toc366078879"/>
      <w:bookmarkStart w:id="10981" w:name="_Toc366079864"/>
      <w:bookmarkStart w:id="10982" w:name="_Toc366080476"/>
      <w:bookmarkStart w:id="10983" w:name="_Toc366081085"/>
      <w:bookmarkStart w:id="10984" w:name="_Toc366505425"/>
      <w:bookmarkStart w:id="10985" w:name="_Toc366508794"/>
      <w:bookmarkStart w:id="10986" w:name="_Toc366513295"/>
      <w:bookmarkStart w:id="10987" w:name="_Toc366574484"/>
      <w:bookmarkStart w:id="10988" w:name="_Toc366578277"/>
      <w:bookmarkStart w:id="10989" w:name="_Toc366578871"/>
      <w:bookmarkStart w:id="10990" w:name="_Toc366579463"/>
      <w:bookmarkStart w:id="10991" w:name="_Toc366580054"/>
      <w:bookmarkStart w:id="10992" w:name="_Toc366580646"/>
      <w:bookmarkStart w:id="10993" w:name="_Toc366581237"/>
      <w:bookmarkStart w:id="10994" w:name="_Toc366581829"/>
      <w:bookmarkStart w:id="10995" w:name="_Toc361231444"/>
      <w:bookmarkStart w:id="10996" w:name="_Toc361231970"/>
      <w:bookmarkStart w:id="10997" w:name="_Toc362445268"/>
      <w:bookmarkStart w:id="10998" w:name="_Toc363909235"/>
      <w:bookmarkStart w:id="10999" w:name="_Toc364463661"/>
      <w:bookmarkStart w:id="11000" w:name="_Toc366078265"/>
      <w:bookmarkStart w:id="11001" w:name="_Toc366078880"/>
      <w:bookmarkStart w:id="11002" w:name="_Toc366079865"/>
      <w:bookmarkStart w:id="11003" w:name="_Toc366080477"/>
      <w:bookmarkStart w:id="11004" w:name="_Toc366081086"/>
      <w:bookmarkStart w:id="11005" w:name="_Toc366505426"/>
      <w:bookmarkStart w:id="11006" w:name="_Toc366508795"/>
      <w:bookmarkStart w:id="11007" w:name="_Toc366513296"/>
      <w:bookmarkStart w:id="11008" w:name="_Toc366574485"/>
      <w:bookmarkStart w:id="11009" w:name="_Toc366578278"/>
      <w:bookmarkStart w:id="11010" w:name="_Toc366578872"/>
      <w:bookmarkStart w:id="11011" w:name="_Toc366579464"/>
      <w:bookmarkStart w:id="11012" w:name="_Toc366580055"/>
      <w:bookmarkStart w:id="11013" w:name="_Toc366580647"/>
      <w:bookmarkStart w:id="11014" w:name="_Toc366581238"/>
      <w:bookmarkStart w:id="11015" w:name="_Toc366581830"/>
      <w:bookmarkStart w:id="11016" w:name="_Toc361231445"/>
      <w:bookmarkStart w:id="11017" w:name="_Toc361231971"/>
      <w:bookmarkStart w:id="11018" w:name="_Toc362445269"/>
      <w:bookmarkStart w:id="11019" w:name="_Toc363909236"/>
      <w:bookmarkStart w:id="11020" w:name="_Toc364463662"/>
      <w:bookmarkStart w:id="11021" w:name="_Toc366078266"/>
      <w:bookmarkStart w:id="11022" w:name="_Toc366078881"/>
      <w:bookmarkStart w:id="11023" w:name="_Toc366079866"/>
      <w:bookmarkStart w:id="11024" w:name="_Toc366080478"/>
      <w:bookmarkStart w:id="11025" w:name="_Toc366081087"/>
      <w:bookmarkStart w:id="11026" w:name="_Toc366505427"/>
      <w:bookmarkStart w:id="11027" w:name="_Toc366508796"/>
      <w:bookmarkStart w:id="11028" w:name="_Toc366513297"/>
      <w:bookmarkStart w:id="11029" w:name="_Toc366574486"/>
      <w:bookmarkStart w:id="11030" w:name="_Toc366578279"/>
      <w:bookmarkStart w:id="11031" w:name="_Toc366578873"/>
      <w:bookmarkStart w:id="11032" w:name="_Toc366579465"/>
      <w:bookmarkStart w:id="11033" w:name="_Toc366580056"/>
      <w:bookmarkStart w:id="11034" w:name="_Toc366580648"/>
      <w:bookmarkStart w:id="11035" w:name="_Toc366581239"/>
      <w:bookmarkStart w:id="11036" w:name="_Toc366581831"/>
      <w:bookmarkStart w:id="11037" w:name="_Toc361231446"/>
      <w:bookmarkStart w:id="11038" w:name="_Toc361231972"/>
      <w:bookmarkStart w:id="11039" w:name="_Toc362445270"/>
      <w:bookmarkStart w:id="11040" w:name="_Toc363909237"/>
      <w:bookmarkStart w:id="11041" w:name="_Toc364463663"/>
      <w:bookmarkStart w:id="11042" w:name="_Toc366078267"/>
      <w:bookmarkStart w:id="11043" w:name="_Toc366078882"/>
      <w:bookmarkStart w:id="11044" w:name="_Toc366079867"/>
      <w:bookmarkStart w:id="11045" w:name="_Toc366080479"/>
      <w:bookmarkStart w:id="11046" w:name="_Toc366081088"/>
      <w:bookmarkStart w:id="11047" w:name="_Toc366505428"/>
      <w:bookmarkStart w:id="11048" w:name="_Toc366508797"/>
      <w:bookmarkStart w:id="11049" w:name="_Toc366513298"/>
      <w:bookmarkStart w:id="11050" w:name="_Toc366574487"/>
      <w:bookmarkStart w:id="11051" w:name="_Toc366578280"/>
      <w:bookmarkStart w:id="11052" w:name="_Toc366578874"/>
      <w:bookmarkStart w:id="11053" w:name="_Toc366579466"/>
      <w:bookmarkStart w:id="11054" w:name="_Toc366580057"/>
      <w:bookmarkStart w:id="11055" w:name="_Toc366580649"/>
      <w:bookmarkStart w:id="11056" w:name="_Toc366581240"/>
      <w:bookmarkStart w:id="11057" w:name="_Toc366581832"/>
      <w:bookmarkStart w:id="11058" w:name="_Toc361231447"/>
      <w:bookmarkStart w:id="11059" w:name="_Toc361231973"/>
      <w:bookmarkStart w:id="11060" w:name="_Toc362445271"/>
      <w:bookmarkStart w:id="11061" w:name="_Toc363909238"/>
      <w:bookmarkStart w:id="11062" w:name="_Toc364463664"/>
      <w:bookmarkStart w:id="11063" w:name="_Toc366078268"/>
      <w:bookmarkStart w:id="11064" w:name="_Toc366078883"/>
      <w:bookmarkStart w:id="11065" w:name="_Toc366079868"/>
      <w:bookmarkStart w:id="11066" w:name="_Toc366080480"/>
      <w:bookmarkStart w:id="11067" w:name="_Toc366081089"/>
      <w:bookmarkStart w:id="11068" w:name="_Toc366505429"/>
      <w:bookmarkStart w:id="11069" w:name="_Toc366508798"/>
      <w:bookmarkStart w:id="11070" w:name="_Toc366513299"/>
      <w:bookmarkStart w:id="11071" w:name="_Toc366574488"/>
      <w:bookmarkStart w:id="11072" w:name="_Toc366578281"/>
      <w:bookmarkStart w:id="11073" w:name="_Toc366578875"/>
      <w:bookmarkStart w:id="11074" w:name="_Toc366579467"/>
      <w:bookmarkStart w:id="11075" w:name="_Toc366580058"/>
      <w:bookmarkStart w:id="11076" w:name="_Toc366580650"/>
      <w:bookmarkStart w:id="11077" w:name="_Toc366581241"/>
      <w:bookmarkStart w:id="11078" w:name="_Toc366581833"/>
      <w:bookmarkStart w:id="11079" w:name="_Toc361231448"/>
      <w:bookmarkStart w:id="11080" w:name="_Toc361231974"/>
      <w:bookmarkStart w:id="11081" w:name="_Toc362445272"/>
      <w:bookmarkStart w:id="11082" w:name="_Toc363909239"/>
      <w:bookmarkStart w:id="11083" w:name="_Toc364463665"/>
      <w:bookmarkStart w:id="11084" w:name="_Toc366078269"/>
      <w:bookmarkStart w:id="11085" w:name="_Toc366078884"/>
      <w:bookmarkStart w:id="11086" w:name="_Toc366079869"/>
      <w:bookmarkStart w:id="11087" w:name="_Toc366080481"/>
      <w:bookmarkStart w:id="11088" w:name="_Toc366081090"/>
      <w:bookmarkStart w:id="11089" w:name="_Toc366505430"/>
      <w:bookmarkStart w:id="11090" w:name="_Toc366508799"/>
      <w:bookmarkStart w:id="11091" w:name="_Toc366513300"/>
      <w:bookmarkStart w:id="11092" w:name="_Toc366574489"/>
      <w:bookmarkStart w:id="11093" w:name="_Toc366578282"/>
      <w:bookmarkStart w:id="11094" w:name="_Toc366578876"/>
      <w:bookmarkStart w:id="11095" w:name="_Toc366579468"/>
      <w:bookmarkStart w:id="11096" w:name="_Toc366580059"/>
      <w:bookmarkStart w:id="11097" w:name="_Toc366580651"/>
      <w:bookmarkStart w:id="11098" w:name="_Toc366581242"/>
      <w:bookmarkStart w:id="11099" w:name="_Toc366581834"/>
      <w:bookmarkStart w:id="11100" w:name="_Toc361231449"/>
      <w:bookmarkStart w:id="11101" w:name="_Toc361231975"/>
      <w:bookmarkStart w:id="11102" w:name="_Toc362445273"/>
      <w:bookmarkStart w:id="11103" w:name="_Toc363909240"/>
      <w:bookmarkStart w:id="11104" w:name="_Toc364463666"/>
      <w:bookmarkStart w:id="11105" w:name="_Toc366078270"/>
      <w:bookmarkStart w:id="11106" w:name="_Toc366078885"/>
      <w:bookmarkStart w:id="11107" w:name="_Toc366079870"/>
      <w:bookmarkStart w:id="11108" w:name="_Toc366080482"/>
      <w:bookmarkStart w:id="11109" w:name="_Toc366081091"/>
      <w:bookmarkStart w:id="11110" w:name="_Toc366505431"/>
      <w:bookmarkStart w:id="11111" w:name="_Toc366508800"/>
      <w:bookmarkStart w:id="11112" w:name="_Toc366513301"/>
      <w:bookmarkStart w:id="11113" w:name="_Toc366574490"/>
      <w:bookmarkStart w:id="11114" w:name="_Toc366578283"/>
      <w:bookmarkStart w:id="11115" w:name="_Toc366578877"/>
      <w:bookmarkStart w:id="11116" w:name="_Toc366579469"/>
      <w:bookmarkStart w:id="11117" w:name="_Toc366580060"/>
      <w:bookmarkStart w:id="11118" w:name="_Toc366580652"/>
      <w:bookmarkStart w:id="11119" w:name="_Toc366581243"/>
      <w:bookmarkStart w:id="11120" w:name="_Toc366581835"/>
      <w:bookmarkStart w:id="11121" w:name="_Toc361231450"/>
      <w:bookmarkStart w:id="11122" w:name="_Toc361231976"/>
      <w:bookmarkStart w:id="11123" w:name="_Toc362445274"/>
      <w:bookmarkStart w:id="11124" w:name="_Toc363909241"/>
      <w:bookmarkStart w:id="11125" w:name="_Toc364463667"/>
      <w:bookmarkStart w:id="11126" w:name="_Toc366078271"/>
      <w:bookmarkStart w:id="11127" w:name="_Toc366078886"/>
      <w:bookmarkStart w:id="11128" w:name="_Toc366079871"/>
      <w:bookmarkStart w:id="11129" w:name="_Toc366080483"/>
      <w:bookmarkStart w:id="11130" w:name="_Toc366081092"/>
      <w:bookmarkStart w:id="11131" w:name="_Toc366505432"/>
      <w:bookmarkStart w:id="11132" w:name="_Toc366508801"/>
      <w:bookmarkStart w:id="11133" w:name="_Toc366513302"/>
      <w:bookmarkStart w:id="11134" w:name="_Toc366574491"/>
      <w:bookmarkStart w:id="11135" w:name="_Toc366578284"/>
      <w:bookmarkStart w:id="11136" w:name="_Toc366578878"/>
      <w:bookmarkStart w:id="11137" w:name="_Toc366579470"/>
      <w:bookmarkStart w:id="11138" w:name="_Toc366580061"/>
      <w:bookmarkStart w:id="11139" w:name="_Toc366580653"/>
      <w:bookmarkStart w:id="11140" w:name="_Toc366581244"/>
      <w:bookmarkStart w:id="11141" w:name="_Toc366581836"/>
      <w:bookmarkStart w:id="11142" w:name="_Toc361231451"/>
      <w:bookmarkStart w:id="11143" w:name="_Toc361231977"/>
      <w:bookmarkStart w:id="11144" w:name="_Toc362445275"/>
      <w:bookmarkStart w:id="11145" w:name="_Toc363909242"/>
      <w:bookmarkStart w:id="11146" w:name="_Toc364463668"/>
      <w:bookmarkStart w:id="11147" w:name="_Toc366078272"/>
      <w:bookmarkStart w:id="11148" w:name="_Toc366078887"/>
      <w:bookmarkStart w:id="11149" w:name="_Toc366079872"/>
      <w:bookmarkStart w:id="11150" w:name="_Toc366080484"/>
      <w:bookmarkStart w:id="11151" w:name="_Toc366081093"/>
      <w:bookmarkStart w:id="11152" w:name="_Toc366505433"/>
      <w:bookmarkStart w:id="11153" w:name="_Toc366508802"/>
      <w:bookmarkStart w:id="11154" w:name="_Toc366513303"/>
      <w:bookmarkStart w:id="11155" w:name="_Toc366574492"/>
      <w:bookmarkStart w:id="11156" w:name="_Toc366578285"/>
      <w:bookmarkStart w:id="11157" w:name="_Toc366578879"/>
      <w:bookmarkStart w:id="11158" w:name="_Toc366579471"/>
      <w:bookmarkStart w:id="11159" w:name="_Toc366580062"/>
      <w:bookmarkStart w:id="11160" w:name="_Toc366580654"/>
      <w:bookmarkStart w:id="11161" w:name="_Toc366581245"/>
      <w:bookmarkStart w:id="11162" w:name="_Toc366581837"/>
      <w:bookmarkStart w:id="11163" w:name="_Toc361231452"/>
      <w:bookmarkStart w:id="11164" w:name="_Toc361231978"/>
      <w:bookmarkStart w:id="11165" w:name="_Toc362445276"/>
      <w:bookmarkStart w:id="11166" w:name="_Toc363909243"/>
      <w:bookmarkStart w:id="11167" w:name="_Toc364463669"/>
      <w:bookmarkStart w:id="11168" w:name="_Toc366078273"/>
      <w:bookmarkStart w:id="11169" w:name="_Toc366078888"/>
      <w:bookmarkStart w:id="11170" w:name="_Toc366079873"/>
      <w:bookmarkStart w:id="11171" w:name="_Toc366080485"/>
      <w:bookmarkStart w:id="11172" w:name="_Toc366081094"/>
      <w:bookmarkStart w:id="11173" w:name="_Toc366505434"/>
      <w:bookmarkStart w:id="11174" w:name="_Toc366508803"/>
      <w:bookmarkStart w:id="11175" w:name="_Toc366513304"/>
      <w:bookmarkStart w:id="11176" w:name="_Toc366574493"/>
      <w:bookmarkStart w:id="11177" w:name="_Toc366578286"/>
      <w:bookmarkStart w:id="11178" w:name="_Toc366578880"/>
      <w:bookmarkStart w:id="11179" w:name="_Toc366579472"/>
      <w:bookmarkStart w:id="11180" w:name="_Toc366580063"/>
      <w:bookmarkStart w:id="11181" w:name="_Toc366580655"/>
      <w:bookmarkStart w:id="11182" w:name="_Toc366581246"/>
      <w:bookmarkStart w:id="11183" w:name="_Toc366581838"/>
      <w:bookmarkStart w:id="11184" w:name="_Toc361231453"/>
      <w:bookmarkStart w:id="11185" w:name="_Toc361231979"/>
      <w:bookmarkStart w:id="11186" w:name="_Toc362445277"/>
      <w:bookmarkStart w:id="11187" w:name="_Toc363909244"/>
      <w:bookmarkStart w:id="11188" w:name="_Toc364463670"/>
      <w:bookmarkStart w:id="11189" w:name="_Toc366078274"/>
      <w:bookmarkStart w:id="11190" w:name="_Toc366078889"/>
      <w:bookmarkStart w:id="11191" w:name="_Toc366079874"/>
      <w:bookmarkStart w:id="11192" w:name="_Toc366080486"/>
      <w:bookmarkStart w:id="11193" w:name="_Toc366081095"/>
      <w:bookmarkStart w:id="11194" w:name="_Toc366505435"/>
      <w:bookmarkStart w:id="11195" w:name="_Toc366508804"/>
      <w:bookmarkStart w:id="11196" w:name="_Toc366513305"/>
      <w:bookmarkStart w:id="11197" w:name="_Toc366574494"/>
      <w:bookmarkStart w:id="11198" w:name="_Toc366578287"/>
      <w:bookmarkStart w:id="11199" w:name="_Toc366578881"/>
      <w:bookmarkStart w:id="11200" w:name="_Toc366579473"/>
      <w:bookmarkStart w:id="11201" w:name="_Toc366580064"/>
      <w:bookmarkStart w:id="11202" w:name="_Toc366580656"/>
      <w:bookmarkStart w:id="11203" w:name="_Toc366581247"/>
      <w:bookmarkStart w:id="11204" w:name="_Toc366581839"/>
      <w:bookmarkStart w:id="11205" w:name="_Toc361231454"/>
      <w:bookmarkStart w:id="11206" w:name="_Toc361231980"/>
      <w:bookmarkStart w:id="11207" w:name="_Toc362445278"/>
      <w:bookmarkStart w:id="11208" w:name="_Toc363909245"/>
      <w:bookmarkStart w:id="11209" w:name="_Toc364463671"/>
      <w:bookmarkStart w:id="11210" w:name="_Toc366078275"/>
      <w:bookmarkStart w:id="11211" w:name="_Toc366078890"/>
      <w:bookmarkStart w:id="11212" w:name="_Toc366079875"/>
      <w:bookmarkStart w:id="11213" w:name="_Toc366080487"/>
      <w:bookmarkStart w:id="11214" w:name="_Toc366081096"/>
      <w:bookmarkStart w:id="11215" w:name="_Toc366505436"/>
      <w:bookmarkStart w:id="11216" w:name="_Toc366508805"/>
      <w:bookmarkStart w:id="11217" w:name="_Toc366513306"/>
      <w:bookmarkStart w:id="11218" w:name="_Toc366574495"/>
      <w:bookmarkStart w:id="11219" w:name="_Toc366578288"/>
      <w:bookmarkStart w:id="11220" w:name="_Toc366578882"/>
      <w:bookmarkStart w:id="11221" w:name="_Toc366579474"/>
      <w:bookmarkStart w:id="11222" w:name="_Toc366580065"/>
      <w:bookmarkStart w:id="11223" w:name="_Toc366580657"/>
      <w:bookmarkStart w:id="11224" w:name="_Toc366581248"/>
      <w:bookmarkStart w:id="11225" w:name="_Toc366581840"/>
      <w:bookmarkStart w:id="11226" w:name="_Toc361231455"/>
      <w:bookmarkStart w:id="11227" w:name="_Toc361231981"/>
      <w:bookmarkStart w:id="11228" w:name="_Toc362445279"/>
      <w:bookmarkStart w:id="11229" w:name="_Toc363909246"/>
      <w:bookmarkStart w:id="11230" w:name="_Toc364463672"/>
      <w:bookmarkStart w:id="11231" w:name="_Toc366078276"/>
      <w:bookmarkStart w:id="11232" w:name="_Toc366078891"/>
      <w:bookmarkStart w:id="11233" w:name="_Toc366079876"/>
      <w:bookmarkStart w:id="11234" w:name="_Toc366080488"/>
      <w:bookmarkStart w:id="11235" w:name="_Toc366081097"/>
      <w:bookmarkStart w:id="11236" w:name="_Toc366505437"/>
      <w:bookmarkStart w:id="11237" w:name="_Toc366508806"/>
      <w:bookmarkStart w:id="11238" w:name="_Toc366513307"/>
      <w:bookmarkStart w:id="11239" w:name="_Toc366574496"/>
      <w:bookmarkStart w:id="11240" w:name="_Toc366578289"/>
      <w:bookmarkStart w:id="11241" w:name="_Toc366578883"/>
      <w:bookmarkStart w:id="11242" w:name="_Toc366579475"/>
      <w:bookmarkStart w:id="11243" w:name="_Toc366580066"/>
      <w:bookmarkStart w:id="11244" w:name="_Toc366580658"/>
      <w:bookmarkStart w:id="11245" w:name="_Toc366581249"/>
      <w:bookmarkStart w:id="11246" w:name="_Toc366581841"/>
      <w:bookmarkStart w:id="11247" w:name="_Toc361231456"/>
      <w:bookmarkStart w:id="11248" w:name="_Toc361231982"/>
      <w:bookmarkStart w:id="11249" w:name="_Toc362445280"/>
      <w:bookmarkStart w:id="11250" w:name="_Toc363909247"/>
      <w:bookmarkStart w:id="11251" w:name="_Toc364463673"/>
      <w:bookmarkStart w:id="11252" w:name="_Toc366078277"/>
      <w:bookmarkStart w:id="11253" w:name="_Toc366078892"/>
      <w:bookmarkStart w:id="11254" w:name="_Toc366079877"/>
      <w:bookmarkStart w:id="11255" w:name="_Toc366080489"/>
      <w:bookmarkStart w:id="11256" w:name="_Toc366081098"/>
      <w:bookmarkStart w:id="11257" w:name="_Toc366505438"/>
      <w:bookmarkStart w:id="11258" w:name="_Toc366508807"/>
      <w:bookmarkStart w:id="11259" w:name="_Toc366513308"/>
      <w:bookmarkStart w:id="11260" w:name="_Toc366574497"/>
      <w:bookmarkStart w:id="11261" w:name="_Toc366578290"/>
      <w:bookmarkStart w:id="11262" w:name="_Toc366578884"/>
      <w:bookmarkStart w:id="11263" w:name="_Toc366579476"/>
      <w:bookmarkStart w:id="11264" w:name="_Toc366580067"/>
      <w:bookmarkStart w:id="11265" w:name="_Toc366580659"/>
      <w:bookmarkStart w:id="11266" w:name="_Toc366581250"/>
      <w:bookmarkStart w:id="11267" w:name="_Toc366581842"/>
      <w:bookmarkStart w:id="11268" w:name="_Toc361231457"/>
      <w:bookmarkStart w:id="11269" w:name="_Toc361231983"/>
      <w:bookmarkStart w:id="11270" w:name="_Toc362445281"/>
      <w:bookmarkStart w:id="11271" w:name="_Toc363909248"/>
      <w:bookmarkStart w:id="11272" w:name="_Toc364463674"/>
      <w:bookmarkStart w:id="11273" w:name="_Toc366078278"/>
      <w:bookmarkStart w:id="11274" w:name="_Toc366078893"/>
      <w:bookmarkStart w:id="11275" w:name="_Toc366079878"/>
      <w:bookmarkStart w:id="11276" w:name="_Toc366080490"/>
      <w:bookmarkStart w:id="11277" w:name="_Toc366081099"/>
      <w:bookmarkStart w:id="11278" w:name="_Toc366505439"/>
      <w:bookmarkStart w:id="11279" w:name="_Toc366508808"/>
      <w:bookmarkStart w:id="11280" w:name="_Toc366513309"/>
      <w:bookmarkStart w:id="11281" w:name="_Toc366574498"/>
      <w:bookmarkStart w:id="11282" w:name="_Toc366578291"/>
      <w:bookmarkStart w:id="11283" w:name="_Toc366578885"/>
      <w:bookmarkStart w:id="11284" w:name="_Toc366579477"/>
      <w:bookmarkStart w:id="11285" w:name="_Toc366580068"/>
      <w:bookmarkStart w:id="11286" w:name="_Toc366580660"/>
      <w:bookmarkStart w:id="11287" w:name="_Toc366581251"/>
      <w:bookmarkStart w:id="11288" w:name="_Toc366581843"/>
      <w:bookmarkStart w:id="11289" w:name="_Toc361231458"/>
      <w:bookmarkStart w:id="11290" w:name="_Toc361231984"/>
      <w:bookmarkStart w:id="11291" w:name="_Toc362445282"/>
      <w:bookmarkStart w:id="11292" w:name="_Toc363909249"/>
      <w:bookmarkStart w:id="11293" w:name="_Toc364463675"/>
      <w:bookmarkStart w:id="11294" w:name="_Toc366078279"/>
      <w:bookmarkStart w:id="11295" w:name="_Toc366078894"/>
      <w:bookmarkStart w:id="11296" w:name="_Toc366079879"/>
      <w:bookmarkStart w:id="11297" w:name="_Toc366080491"/>
      <w:bookmarkStart w:id="11298" w:name="_Toc366081100"/>
      <w:bookmarkStart w:id="11299" w:name="_Toc366505440"/>
      <w:bookmarkStart w:id="11300" w:name="_Toc366508809"/>
      <w:bookmarkStart w:id="11301" w:name="_Toc366513310"/>
      <w:bookmarkStart w:id="11302" w:name="_Toc366574499"/>
      <w:bookmarkStart w:id="11303" w:name="_Toc366578292"/>
      <w:bookmarkStart w:id="11304" w:name="_Toc366578886"/>
      <w:bookmarkStart w:id="11305" w:name="_Toc366579478"/>
      <w:bookmarkStart w:id="11306" w:name="_Toc366580069"/>
      <w:bookmarkStart w:id="11307" w:name="_Toc366580661"/>
      <w:bookmarkStart w:id="11308" w:name="_Toc366581252"/>
      <w:bookmarkStart w:id="11309" w:name="_Toc366581844"/>
      <w:bookmarkStart w:id="11310" w:name="_Toc361231459"/>
      <w:bookmarkStart w:id="11311" w:name="_Toc361231985"/>
      <w:bookmarkStart w:id="11312" w:name="_Toc362445283"/>
      <w:bookmarkStart w:id="11313" w:name="_Toc363909250"/>
      <w:bookmarkStart w:id="11314" w:name="_Toc364463676"/>
      <w:bookmarkStart w:id="11315" w:name="_Toc366078280"/>
      <w:bookmarkStart w:id="11316" w:name="_Toc366078895"/>
      <w:bookmarkStart w:id="11317" w:name="_Toc366079880"/>
      <w:bookmarkStart w:id="11318" w:name="_Toc366080492"/>
      <w:bookmarkStart w:id="11319" w:name="_Toc366081101"/>
      <w:bookmarkStart w:id="11320" w:name="_Toc366505441"/>
      <w:bookmarkStart w:id="11321" w:name="_Toc366508810"/>
      <w:bookmarkStart w:id="11322" w:name="_Toc366513311"/>
      <w:bookmarkStart w:id="11323" w:name="_Toc366574500"/>
      <w:bookmarkStart w:id="11324" w:name="_Toc366578293"/>
      <w:bookmarkStart w:id="11325" w:name="_Toc366578887"/>
      <w:bookmarkStart w:id="11326" w:name="_Toc366579479"/>
      <w:bookmarkStart w:id="11327" w:name="_Toc366580070"/>
      <w:bookmarkStart w:id="11328" w:name="_Toc366580662"/>
      <w:bookmarkStart w:id="11329" w:name="_Toc366581253"/>
      <w:bookmarkStart w:id="11330" w:name="_Toc366581845"/>
      <w:bookmarkStart w:id="11331" w:name="_Toc361231460"/>
      <w:bookmarkStart w:id="11332" w:name="_Toc361231986"/>
      <w:bookmarkStart w:id="11333" w:name="_Toc362445284"/>
      <w:bookmarkStart w:id="11334" w:name="_Toc363909251"/>
      <w:bookmarkStart w:id="11335" w:name="_Toc364463677"/>
      <w:bookmarkStart w:id="11336" w:name="_Toc366078281"/>
      <w:bookmarkStart w:id="11337" w:name="_Toc366078896"/>
      <w:bookmarkStart w:id="11338" w:name="_Toc366079881"/>
      <w:bookmarkStart w:id="11339" w:name="_Toc366080493"/>
      <w:bookmarkStart w:id="11340" w:name="_Toc366081102"/>
      <w:bookmarkStart w:id="11341" w:name="_Toc366505442"/>
      <w:bookmarkStart w:id="11342" w:name="_Toc366508811"/>
      <w:bookmarkStart w:id="11343" w:name="_Toc366513312"/>
      <w:bookmarkStart w:id="11344" w:name="_Toc366574501"/>
      <w:bookmarkStart w:id="11345" w:name="_Toc366578294"/>
      <w:bookmarkStart w:id="11346" w:name="_Toc366578888"/>
      <w:bookmarkStart w:id="11347" w:name="_Toc366579480"/>
      <w:bookmarkStart w:id="11348" w:name="_Toc366580071"/>
      <w:bookmarkStart w:id="11349" w:name="_Toc366580663"/>
      <w:bookmarkStart w:id="11350" w:name="_Toc366581254"/>
      <w:bookmarkStart w:id="11351" w:name="_Toc366581846"/>
      <w:bookmarkStart w:id="11352" w:name="_Toc361231461"/>
      <w:bookmarkStart w:id="11353" w:name="_Toc361231987"/>
      <w:bookmarkStart w:id="11354" w:name="_Toc362445285"/>
      <w:bookmarkStart w:id="11355" w:name="_Toc363909252"/>
      <w:bookmarkStart w:id="11356" w:name="_Toc364463678"/>
      <w:bookmarkStart w:id="11357" w:name="_Toc366078282"/>
      <w:bookmarkStart w:id="11358" w:name="_Toc366078897"/>
      <w:bookmarkStart w:id="11359" w:name="_Toc366079882"/>
      <w:bookmarkStart w:id="11360" w:name="_Toc366080494"/>
      <w:bookmarkStart w:id="11361" w:name="_Toc366081103"/>
      <w:bookmarkStart w:id="11362" w:name="_Toc366505443"/>
      <w:bookmarkStart w:id="11363" w:name="_Toc366508812"/>
      <w:bookmarkStart w:id="11364" w:name="_Toc366513313"/>
      <w:bookmarkStart w:id="11365" w:name="_Toc366574502"/>
      <w:bookmarkStart w:id="11366" w:name="_Toc366578295"/>
      <w:bookmarkStart w:id="11367" w:name="_Toc366578889"/>
      <w:bookmarkStart w:id="11368" w:name="_Toc366579481"/>
      <w:bookmarkStart w:id="11369" w:name="_Toc366580072"/>
      <w:bookmarkStart w:id="11370" w:name="_Toc366580664"/>
      <w:bookmarkStart w:id="11371" w:name="_Toc366581255"/>
      <w:bookmarkStart w:id="11372" w:name="_Toc366581847"/>
      <w:bookmarkStart w:id="11373" w:name="_Toc361231462"/>
      <w:bookmarkStart w:id="11374" w:name="_Toc361231988"/>
      <w:bookmarkStart w:id="11375" w:name="_Toc362445286"/>
      <w:bookmarkStart w:id="11376" w:name="_Toc363909253"/>
      <w:bookmarkStart w:id="11377" w:name="_Toc364463679"/>
      <w:bookmarkStart w:id="11378" w:name="_Toc366078283"/>
      <w:bookmarkStart w:id="11379" w:name="_Toc366078898"/>
      <w:bookmarkStart w:id="11380" w:name="_Toc366079883"/>
      <w:bookmarkStart w:id="11381" w:name="_Toc366080495"/>
      <w:bookmarkStart w:id="11382" w:name="_Toc366081104"/>
      <w:bookmarkStart w:id="11383" w:name="_Toc366505444"/>
      <w:bookmarkStart w:id="11384" w:name="_Toc366508813"/>
      <w:bookmarkStart w:id="11385" w:name="_Toc366513314"/>
      <w:bookmarkStart w:id="11386" w:name="_Toc366574503"/>
      <w:bookmarkStart w:id="11387" w:name="_Toc366578296"/>
      <w:bookmarkStart w:id="11388" w:name="_Toc366578890"/>
      <w:bookmarkStart w:id="11389" w:name="_Toc366579482"/>
      <w:bookmarkStart w:id="11390" w:name="_Toc366580073"/>
      <w:bookmarkStart w:id="11391" w:name="_Toc366580665"/>
      <w:bookmarkStart w:id="11392" w:name="_Toc366581256"/>
      <w:bookmarkStart w:id="11393" w:name="_Toc366581848"/>
      <w:bookmarkStart w:id="11394" w:name="_Toc361231463"/>
      <w:bookmarkStart w:id="11395" w:name="_Toc361231989"/>
      <w:bookmarkStart w:id="11396" w:name="_Toc362445287"/>
      <w:bookmarkStart w:id="11397" w:name="_Toc363909254"/>
      <w:bookmarkStart w:id="11398" w:name="_Toc364463680"/>
      <w:bookmarkStart w:id="11399" w:name="_Toc366078284"/>
      <w:bookmarkStart w:id="11400" w:name="_Toc366078899"/>
      <w:bookmarkStart w:id="11401" w:name="_Toc366079884"/>
      <w:bookmarkStart w:id="11402" w:name="_Toc366080496"/>
      <w:bookmarkStart w:id="11403" w:name="_Toc366081105"/>
      <w:bookmarkStart w:id="11404" w:name="_Toc366505445"/>
      <w:bookmarkStart w:id="11405" w:name="_Toc366508814"/>
      <w:bookmarkStart w:id="11406" w:name="_Toc366513315"/>
      <w:bookmarkStart w:id="11407" w:name="_Toc366574504"/>
      <w:bookmarkStart w:id="11408" w:name="_Toc366578297"/>
      <w:bookmarkStart w:id="11409" w:name="_Toc366578891"/>
      <w:bookmarkStart w:id="11410" w:name="_Toc366579483"/>
      <w:bookmarkStart w:id="11411" w:name="_Toc366580074"/>
      <w:bookmarkStart w:id="11412" w:name="_Toc366580666"/>
      <w:bookmarkStart w:id="11413" w:name="_Toc366581257"/>
      <w:bookmarkStart w:id="11414" w:name="_Toc366581849"/>
      <w:bookmarkStart w:id="11415" w:name="_Toc361231464"/>
      <w:bookmarkStart w:id="11416" w:name="_Toc361231990"/>
      <w:bookmarkStart w:id="11417" w:name="_Toc362445288"/>
      <w:bookmarkStart w:id="11418" w:name="_Toc363909255"/>
      <w:bookmarkStart w:id="11419" w:name="_Toc364463681"/>
      <w:bookmarkStart w:id="11420" w:name="_Toc366078285"/>
      <w:bookmarkStart w:id="11421" w:name="_Toc366078900"/>
      <w:bookmarkStart w:id="11422" w:name="_Toc366079885"/>
      <w:bookmarkStart w:id="11423" w:name="_Toc366080497"/>
      <w:bookmarkStart w:id="11424" w:name="_Toc366081106"/>
      <w:bookmarkStart w:id="11425" w:name="_Toc366505446"/>
      <w:bookmarkStart w:id="11426" w:name="_Toc366508815"/>
      <w:bookmarkStart w:id="11427" w:name="_Toc366513316"/>
      <w:bookmarkStart w:id="11428" w:name="_Toc366574505"/>
      <w:bookmarkStart w:id="11429" w:name="_Toc366578298"/>
      <w:bookmarkStart w:id="11430" w:name="_Toc366578892"/>
      <w:bookmarkStart w:id="11431" w:name="_Toc366579484"/>
      <w:bookmarkStart w:id="11432" w:name="_Toc366580075"/>
      <w:bookmarkStart w:id="11433" w:name="_Toc366580667"/>
      <w:bookmarkStart w:id="11434" w:name="_Toc366581258"/>
      <w:bookmarkStart w:id="11435" w:name="_Toc366581850"/>
      <w:bookmarkStart w:id="11436" w:name="_Toc361231465"/>
      <w:bookmarkStart w:id="11437" w:name="_Toc361231991"/>
      <w:bookmarkStart w:id="11438" w:name="_Toc362445289"/>
      <w:bookmarkStart w:id="11439" w:name="_Toc363909256"/>
      <w:bookmarkStart w:id="11440" w:name="_Toc364463682"/>
      <w:bookmarkStart w:id="11441" w:name="_Toc366078286"/>
      <w:bookmarkStart w:id="11442" w:name="_Toc366078901"/>
      <w:bookmarkStart w:id="11443" w:name="_Toc366079886"/>
      <w:bookmarkStart w:id="11444" w:name="_Toc366080498"/>
      <w:bookmarkStart w:id="11445" w:name="_Toc366081107"/>
      <w:bookmarkStart w:id="11446" w:name="_Toc366505447"/>
      <w:bookmarkStart w:id="11447" w:name="_Toc366508816"/>
      <w:bookmarkStart w:id="11448" w:name="_Toc366513317"/>
      <w:bookmarkStart w:id="11449" w:name="_Toc366574506"/>
      <w:bookmarkStart w:id="11450" w:name="_Toc366578299"/>
      <w:bookmarkStart w:id="11451" w:name="_Toc366578893"/>
      <w:bookmarkStart w:id="11452" w:name="_Toc366579485"/>
      <w:bookmarkStart w:id="11453" w:name="_Toc366580076"/>
      <w:bookmarkStart w:id="11454" w:name="_Toc366580668"/>
      <w:bookmarkStart w:id="11455" w:name="_Toc366581259"/>
      <w:bookmarkStart w:id="11456" w:name="_Toc366581851"/>
      <w:bookmarkStart w:id="11457" w:name="_Toc361231466"/>
      <w:bookmarkStart w:id="11458" w:name="_Toc361231992"/>
      <w:bookmarkStart w:id="11459" w:name="_Toc362445290"/>
      <w:bookmarkStart w:id="11460" w:name="_Toc363909257"/>
      <w:bookmarkStart w:id="11461" w:name="_Toc364463683"/>
      <w:bookmarkStart w:id="11462" w:name="_Toc366078287"/>
      <w:bookmarkStart w:id="11463" w:name="_Toc366078902"/>
      <w:bookmarkStart w:id="11464" w:name="_Toc366079887"/>
      <w:bookmarkStart w:id="11465" w:name="_Toc366080499"/>
      <w:bookmarkStart w:id="11466" w:name="_Toc366081108"/>
      <w:bookmarkStart w:id="11467" w:name="_Toc366505448"/>
      <w:bookmarkStart w:id="11468" w:name="_Toc366508817"/>
      <w:bookmarkStart w:id="11469" w:name="_Toc366513318"/>
      <w:bookmarkStart w:id="11470" w:name="_Toc366574507"/>
      <w:bookmarkStart w:id="11471" w:name="_Toc366578300"/>
      <w:bookmarkStart w:id="11472" w:name="_Toc366578894"/>
      <w:bookmarkStart w:id="11473" w:name="_Toc366579486"/>
      <w:bookmarkStart w:id="11474" w:name="_Toc366580077"/>
      <w:bookmarkStart w:id="11475" w:name="_Toc366580669"/>
      <w:bookmarkStart w:id="11476" w:name="_Toc366581260"/>
      <w:bookmarkStart w:id="11477" w:name="_Toc366581852"/>
      <w:bookmarkStart w:id="11478" w:name="_Toc361231467"/>
      <w:bookmarkStart w:id="11479" w:name="_Toc361231993"/>
      <w:bookmarkStart w:id="11480" w:name="_Toc362445291"/>
      <w:bookmarkStart w:id="11481" w:name="_Toc363909258"/>
      <w:bookmarkStart w:id="11482" w:name="_Toc364463684"/>
      <w:bookmarkStart w:id="11483" w:name="_Toc366078288"/>
      <w:bookmarkStart w:id="11484" w:name="_Toc366078903"/>
      <w:bookmarkStart w:id="11485" w:name="_Toc366079888"/>
      <w:bookmarkStart w:id="11486" w:name="_Toc366080500"/>
      <w:bookmarkStart w:id="11487" w:name="_Toc366081109"/>
      <w:bookmarkStart w:id="11488" w:name="_Toc366505449"/>
      <w:bookmarkStart w:id="11489" w:name="_Toc366508818"/>
      <w:bookmarkStart w:id="11490" w:name="_Toc366513319"/>
      <w:bookmarkStart w:id="11491" w:name="_Toc366574508"/>
      <w:bookmarkStart w:id="11492" w:name="_Toc366578301"/>
      <w:bookmarkStart w:id="11493" w:name="_Toc366578895"/>
      <w:bookmarkStart w:id="11494" w:name="_Toc366579487"/>
      <w:bookmarkStart w:id="11495" w:name="_Toc366580078"/>
      <w:bookmarkStart w:id="11496" w:name="_Toc366580670"/>
      <w:bookmarkStart w:id="11497" w:name="_Toc366581261"/>
      <w:bookmarkStart w:id="11498" w:name="_Toc366581853"/>
      <w:bookmarkStart w:id="11499" w:name="_Toc361231468"/>
      <w:bookmarkStart w:id="11500" w:name="_Toc361231994"/>
      <w:bookmarkStart w:id="11501" w:name="_Toc362445292"/>
      <w:bookmarkStart w:id="11502" w:name="_Toc363909259"/>
      <w:bookmarkStart w:id="11503" w:name="_Toc364463685"/>
      <w:bookmarkStart w:id="11504" w:name="_Toc366078289"/>
      <w:bookmarkStart w:id="11505" w:name="_Toc366078904"/>
      <w:bookmarkStart w:id="11506" w:name="_Toc366079889"/>
      <w:bookmarkStart w:id="11507" w:name="_Toc366080501"/>
      <w:bookmarkStart w:id="11508" w:name="_Toc366081110"/>
      <w:bookmarkStart w:id="11509" w:name="_Toc366505450"/>
      <w:bookmarkStart w:id="11510" w:name="_Toc366508819"/>
      <w:bookmarkStart w:id="11511" w:name="_Toc366513320"/>
      <w:bookmarkStart w:id="11512" w:name="_Toc366574509"/>
      <w:bookmarkStart w:id="11513" w:name="_Toc366578302"/>
      <w:bookmarkStart w:id="11514" w:name="_Toc366578896"/>
      <w:bookmarkStart w:id="11515" w:name="_Toc366579488"/>
      <w:bookmarkStart w:id="11516" w:name="_Toc366580079"/>
      <w:bookmarkStart w:id="11517" w:name="_Toc366580671"/>
      <w:bookmarkStart w:id="11518" w:name="_Toc366581262"/>
      <w:bookmarkStart w:id="11519" w:name="_Toc366581854"/>
      <w:bookmarkStart w:id="11520" w:name="_Toc361231469"/>
      <w:bookmarkStart w:id="11521" w:name="_Toc361231995"/>
      <w:bookmarkStart w:id="11522" w:name="_Toc362445293"/>
      <w:bookmarkStart w:id="11523" w:name="_Toc363909260"/>
      <w:bookmarkStart w:id="11524" w:name="_Toc364463686"/>
      <w:bookmarkStart w:id="11525" w:name="_Toc366078290"/>
      <w:bookmarkStart w:id="11526" w:name="_Toc366078905"/>
      <w:bookmarkStart w:id="11527" w:name="_Toc366079890"/>
      <w:bookmarkStart w:id="11528" w:name="_Toc366080502"/>
      <w:bookmarkStart w:id="11529" w:name="_Toc366081111"/>
      <w:bookmarkStart w:id="11530" w:name="_Toc366505451"/>
      <w:bookmarkStart w:id="11531" w:name="_Toc366508820"/>
      <w:bookmarkStart w:id="11532" w:name="_Toc366513321"/>
      <w:bookmarkStart w:id="11533" w:name="_Toc366574510"/>
      <w:bookmarkStart w:id="11534" w:name="_Toc366578303"/>
      <w:bookmarkStart w:id="11535" w:name="_Toc366578897"/>
      <w:bookmarkStart w:id="11536" w:name="_Toc366579489"/>
      <w:bookmarkStart w:id="11537" w:name="_Toc366580080"/>
      <w:bookmarkStart w:id="11538" w:name="_Toc366580672"/>
      <w:bookmarkStart w:id="11539" w:name="_Toc366581263"/>
      <w:bookmarkStart w:id="11540" w:name="_Toc366581855"/>
      <w:bookmarkStart w:id="11541" w:name="_Toc361231470"/>
      <w:bookmarkStart w:id="11542" w:name="_Toc361231996"/>
      <w:bookmarkStart w:id="11543" w:name="_Toc362445294"/>
      <w:bookmarkStart w:id="11544" w:name="_Toc363909261"/>
      <w:bookmarkStart w:id="11545" w:name="_Toc364463687"/>
      <w:bookmarkStart w:id="11546" w:name="_Toc366078291"/>
      <w:bookmarkStart w:id="11547" w:name="_Toc366078906"/>
      <w:bookmarkStart w:id="11548" w:name="_Toc366079891"/>
      <w:bookmarkStart w:id="11549" w:name="_Toc366080503"/>
      <w:bookmarkStart w:id="11550" w:name="_Toc366081112"/>
      <w:bookmarkStart w:id="11551" w:name="_Toc366505452"/>
      <w:bookmarkStart w:id="11552" w:name="_Toc366508821"/>
      <w:bookmarkStart w:id="11553" w:name="_Toc366513322"/>
      <w:bookmarkStart w:id="11554" w:name="_Toc366574511"/>
      <w:bookmarkStart w:id="11555" w:name="_Toc366578304"/>
      <w:bookmarkStart w:id="11556" w:name="_Toc366578898"/>
      <w:bookmarkStart w:id="11557" w:name="_Toc366579490"/>
      <w:bookmarkStart w:id="11558" w:name="_Toc366580081"/>
      <w:bookmarkStart w:id="11559" w:name="_Toc366580673"/>
      <w:bookmarkStart w:id="11560" w:name="_Toc366581264"/>
      <w:bookmarkStart w:id="11561" w:name="_Toc366581856"/>
      <w:bookmarkStart w:id="11562" w:name="_Toc361231471"/>
      <w:bookmarkStart w:id="11563" w:name="_Toc361231997"/>
      <w:bookmarkStart w:id="11564" w:name="_Toc362445295"/>
      <w:bookmarkStart w:id="11565" w:name="_Toc363909262"/>
      <w:bookmarkStart w:id="11566" w:name="_Toc364463688"/>
      <w:bookmarkStart w:id="11567" w:name="_Toc366078292"/>
      <w:bookmarkStart w:id="11568" w:name="_Toc366078907"/>
      <w:bookmarkStart w:id="11569" w:name="_Toc366079892"/>
      <w:bookmarkStart w:id="11570" w:name="_Toc366080504"/>
      <w:bookmarkStart w:id="11571" w:name="_Toc366081113"/>
      <w:bookmarkStart w:id="11572" w:name="_Toc366505453"/>
      <w:bookmarkStart w:id="11573" w:name="_Toc366508822"/>
      <w:bookmarkStart w:id="11574" w:name="_Toc366513323"/>
      <w:bookmarkStart w:id="11575" w:name="_Toc366574512"/>
      <w:bookmarkStart w:id="11576" w:name="_Toc366578305"/>
      <w:bookmarkStart w:id="11577" w:name="_Toc366578899"/>
      <w:bookmarkStart w:id="11578" w:name="_Toc366579491"/>
      <w:bookmarkStart w:id="11579" w:name="_Toc366580082"/>
      <w:bookmarkStart w:id="11580" w:name="_Toc366580674"/>
      <w:bookmarkStart w:id="11581" w:name="_Toc366581265"/>
      <w:bookmarkStart w:id="11582" w:name="_Toc366581857"/>
      <w:bookmarkStart w:id="11583" w:name="_Toc361231472"/>
      <w:bookmarkStart w:id="11584" w:name="_Toc361231998"/>
      <w:bookmarkStart w:id="11585" w:name="_Toc362445296"/>
      <w:bookmarkStart w:id="11586" w:name="_Toc363909263"/>
      <w:bookmarkStart w:id="11587" w:name="_Toc364463689"/>
      <w:bookmarkStart w:id="11588" w:name="_Toc366078293"/>
      <w:bookmarkStart w:id="11589" w:name="_Toc366078908"/>
      <w:bookmarkStart w:id="11590" w:name="_Toc366079893"/>
      <w:bookmarkStart w:id="11591" w:name="_Toc366080505"/>
      <w:bookmarkStart w:id="11592" w:name="_Toc366081114"/>
      <w:bookmarkStart w:id="11593" w:name="_Toc366505454"/>
      <w:bookmarkStart w:id="11594" w:name="_Toc366508823"/>
      <w:bookmarkStart w:id="11595" w:name="_Toc366513324"/>
      <w:bookmarkStart w:id="11596" w:name="_Toc366574513"/>
      <w:bookmarkStart w:id="11597" w:name="_Toc366578306"/>
      <w:bookmarkStart w:id="11598" w:name="_Toc366578900"/>
      <w:bookmarkStart w:id="11599" w:name="_Toc366579492"/>
      <w:bookmarkStart w:id="11600" w:name="_Toc366580083"/>
      <w:bookmarkStart w:id="11601" w:name="_Toc366580675"/>
      <w:bookmarkStart w:id="11602" w:name="_Toc366581266"/>
      <w:bookmarkStart w:id="11603" w:name="_Toc366581858"/>
      <w:bookmarkStart w:id="11604" w:name="_Toc361231473"/>
      <w:bookmarkStart w:id="11605" w:name="_Toc361231999"/>
      <w:bookmarkStart w:id="11606" w:name="_Toc362445297"/>
      <w:bookmarkStart w:id="11607" w:name="_Toc363909264"/>
      <w:bookmarkStart w:id="11608" w:name="_Toc364463690"/>
      <w:bookmarkStart w:id="11609" w:name="_Toc366078294"/>
      <w:bookmarkStart w:id="11610" w:name="_Toc366078909"/>
      <w:bookmarkStart w:id="11611" w:name="_Toc366079894"/>
      <w:bookmarkStart w:id="11612" w:name="_Toc366080506"/>
      <w:bookmarkStart w:id="11613" w:name="_Toc366081115"/>
      <w:bookmarkStart w:id="11614" w:name="_Toc366505455"/>
      <w:bookmarkStart w:id="11615" w:name="_Toc366508824"/>
      <w:bookmarkStart w:id="11616" w:name="_Toc366513325"/>
      <w:bookmarkStart w:id="11617" w:name="_Toc366574514"/>
      <w:bookmarkStart w:id="11618" w:name="_Toc366578307"/>
      <w:bookmarkStart w:id="11619" w:name="_Toc366578901"/>
      <w:bookmarkStart w:id="11620" w:name="_Toc366579493"/>
      <w:bookmarkStart w:id="11621" w:name="_Toc366580084"/>
      <w:bookmarkStart w:id="11622" w:name="_Toc366580676"/>
      <w:bookmarkStart w:id="11623" w:name="_Toc366581267"/>
      <w:bookmarkStart w:id="11624" w:name="_Toc366581859"/>
      <w:bookmarkStart w:id="11625" w:name="_Toc361231474"/>
      <w:bookmarkStart w:id="11626" w:name="_Toc361232000"/>
      <w:bookmarkStart w:id="11627" w:name="_Toc362445298"/>
      <w:bookmarkStart w:id="11628" w:name="_Toc363909265"/>
      <w:bookmarkStart w:id="11629" w:name="_Toc364463691"/>
      <w:bookmarkStart w:id="11630" w:name="_Toc366078295"/>
      <w:bookmarkStart w:id="11631" w:name="_Toc366078910"/>
      <w:bookmarkStart w:id="11632" w:name="_Toc366079895"/>
      <w:bookmarkStart w:id="11633" w:name="_Toc366080507"/>
      <w:bookmarkStart w:id="11634" w:name="_Toc366081116"/>
      <w:bookmarkStart w:id="11635" w:name="_Toc366505456"/>
      <w:bookmarkStart w:id="11636" w:name="_Toc366508825"/>
      <w:bookmarkStart w:id="11637" w:name="_Toc366513326"/>
      <w:bookmarkStart w:id="11638" w:name="_Toc366574515"/>
      <w:bookmarkStart w:id="11639" w:name="_Toc366578308"/>
      <w:bookmarkStart w:id="11640" w:name="_Toc366578902"/>
      <w:bookmarkStart w:id="11641" w:name="_Toc366579494"/>
      <w:bookmarkStart w:id="11642" w:name="_Toc366580085"/>
      <w:bookmarkStart w:id="11643" w:name="_Toc366580677"/>
      <w:bookmarkStart w:id="11644" w:name="_Toc366581268"/>
      <w:bookmarkStart w:id="11645" w:name="_Toc366581860"/>
      <w:bookmarkStart w:id="11646" w:name="_Toc361231475"/>
      <w:bookmarkStart w:id="11647" w:name="_Toc361232001"/>
      <w:bookmarkStart w:id="11648" w:name="_Toc362445299"/>
      <w:bookmarkStart w:id="11649" w:name="_Toc363909266"/>
      <w:bookmarkStart w:id="11650" w:name="_Toc364463692"/>
      <w:bookmarkStart w:id="11651" w:name="_Toc366078296"/>
      <w:bookmarkStart w:id="11652" w:name="_Toc366078911"/>
      <w:bookmarkStart w:id="11653" w:name="_Toc366079896"/>
      <w:bookmarkStart w:id="11654" w:name="_Toc366080508"/>
      <w:bookmarkStart w:id="11655" w:name="_Toc366081117"/>
      <w:bookmarkStart w:id="11656" w:name="_Toc366505457"/>
      <w:bookmarkStart w:id="11657" w:name="_Toc366508826"/>
      <w:bookmarkStart w:id="11658" w:name="_Toc366513327"/>
      <w:bookmarkStart w:id="11659" w:name="_Toc366574516"/>
      <w:bookmarkStart w:id="11660" w:name="_Toc366578309"/>
      <w:bookmarkStart w:id="11661" w:name="_Toc366578903"/>
      <w:bookmarkStart w:id="11662" w:name="_Toc366579495"/>
      <w:bookmarkStart w:id="11663" w:name="_Toc366580086"/>
      <w:bookmarkStart w:id="11664" w:name="_Toc366580678"/>
      <w:bookmarkStart w:id="11665" w:name="_Toc366581269"/>
      <w:bookmarkStart w:id="11666" w:name="_Toc366581861"/>
      <w:bookmarkStart w:id="11667" w:name="_Toc361231476"/>
      <w:bookmarkStart w:id="11668" w:name="_Toc361232002"/>
      <w:bookmarkStart w:id="11669" w:name="_Toc362445300"/>
      <w:bookmarkStart w:id="11670" w:name="_Toc363909267"/>
      <w:bookmarkStart w:id="11671" w:name="_Toc364463693"/>
      <w:bookmarkStart w:id="11672" w:name="_Toc366078297"/>
      <w:bookmarkStart w:id="11673" w:name="_Toc366078912"/>
      <w:bookmarkStart w:id="11674" w:name="_Toc366079897"/>
      <w:bookmarkStart w:id="11675" w:name="_Toc366080509"/>
      <w:bookmarkStart w:id="11676" w:name="_Toc366081118"/>
      <w:bookmarkStart w:id="11677" w:name="_Toc366505458"/>
      <w:bookmarkStart w:id="11678" w:name="_Toc366508827"/>
      <w:bookmarkStart w:id="11679" w:name="_Toc366513328"/>
      <w:bookmarkStart w:id="11680" w:name="_Toc366574517"/>
      <w:bookmarkStart w:id="11681" w:name="_Toc366578310"/>
      <w:bookmarkStart w:id="11682" w:name="_Toc366578904"/>
      <w:bookmarkStart w:id="11683" w:name="_Toc366579496"/>
      <w:bookmarkStart w:id="11684" w:name="_Toc366580087"/>
      <w:bookmarkStart w:id="11685" w:name="_Toc366580679"/>
      <w:bookmarkStart w:id="11686" w:name="_Toc366581270"/>
      <w:bookmarkStart w:id="11687" w:name="_Toc366581862"/>
      <w:bookmarkStart w:id="11688" w:name="_Toc361231477"/>
      <w:bookmarkStart w:id="11689" w:name="_Toc361232003"/>
      <w:bookmarkStart w:id="11690" w:name="_Toc362445301"/>
      <w:bookmarkStart w:id="11691" w:name="_Toc363909268"/>
      <w:bookmarkStart w:id="11692" w:name="_Toc364463694"/>
      <w:bookmarkStart w:id="11693" w:name="_Toc366078298"/>
      <w:bookmarkStart w:id="11694" w:name="_Toc366078913"/>
      <w:bookmarkStart w:id="11695" w:name="_Toc366079898"/>
      <w:bookmarkStart w:id="11696" w:name="_Toc366080510"/>
      <w:bookmarkStart w:id="11697" w:name="_Toc366081119"/>
      <w:bookmarkStart w:id="11698" w:name="_Toc366505459"/>
      <w:bookmarkStart w:id="11699" w:name="_Toc366508828"/>
      <w:bookmarkStart w:id="11700" w:name="_Toc366513329"/>
      <w:bookmarkStart w:id="11701" w:name="_Toc366574518"/>
      <w:bookmarkStart w:id="11702" w:name="_Toc366578311"/>
      <w:bookmarkStart w:id="11703" w:name="_Toc366578905"/>
      <w:bookmarkStart w:id="11704" w:name="_Toc366579497"/>
      <w:bookmarkStart w:id="11705" w:name="_Toc366580088"/>
      <w:bookmarkStart w:id="11706" w:name="_Toc366580680"/>
      <w:bookmarkStart w:id="11707" w:name="_Toc366581271"/>
      <w:bookmarkStart w:id="11708" w:name="_Toc366581863"/>
      <w:bookmarkStart w:id="11709" w:name="_Toc361231478"/>
      <w:bookmarkStart w:id="11710" w:name="_Toc361232004"/>
      <w:bookmarkStart w:id="11711" w:name="_Toc362445302"/>
      <w:bookmarkStart w:id="11712" w:name="_Toc363909269"/>
      <w:bookmarkStart w:id="11713" w:name="_Toc364463695"/>
      <w:bookmarkStart w:id="11714" w:name="_Toc366078299"/>
      <w:bookmarkStart w:id="11715" w:name="_Toc366078914"/>
      <w:bookmarkStart w:id="11716" w:name="_Toc366079899"/>
      <w:bookmarkStart w:id="11717" w:name="_Toc366080511"/>
      <w:bookmarkStart w:id="11718" w:name="_Toc366081120"/>
      <w:bookmarkStart w:id="11719" w:name="_Toc366505460"/>
      <w:bookmarkStart w:id="11720" w:name="_Toc366508829"/>
      <w:bookmarkStart w:id="11721" w:name="_Toc366513330"/>
      <w:bookmarkStart w:id="11722" w:name="_Toc366574519"/>
      <w:bookmarkStart w:id="11723" w:name="_Toc366578312"/>
      <w:bookmarkStart w:id="11724" w:name="_Toc366578906"/>
      <w:bookmarkStart w:id="11725" w:name="_Toc366579498"/>
      <w:bookmarkStart w:id="11726" w:name="_Toc366580089"/>
      <w:bookmarkStart w:id="11727" w:name="_Toc366580681"/>
      <w:bookmarkStart w:id="11728" w:name="_Toc366581272"/>
      <w:bookmarkStart w:id="11729" w:name="_Toc366581864"/>
      <w:bookmarkStart w:id="11730" w:name="_Toc351912894"/>
      <w:bookmarkStart w:id="11731" w:name="_Toc351914915"/>
      <w:bookmarkStart w:id="11732" w:name="_Toc351915381"/>
      <w:bookmarkStart w:id="11733" w:name="_Toc361231479"/>
      <w:bookmarkStart w:id="11734" w:name="_Toc361232005"/>
      <w:bookmarkStart w:id="11735" w:name="_Toc362445303"/>
      <w:bookmarkStart w:id="11736" w:name="_Toc363909270"/>
      <w:bookmarkStart w:id="11737" w:name="_Toc364463696"/>
      <w:bookmarkStart w:id="11738" w:name="_Toc366078300"/>
      <w:bookmarkStart w:id="11739" w:name="_Toc366078915"/>
      <w:bookmarkStart w:id="11740" w:name="_Toc366079900"/>
      <w:bookmarkStart w:id="11741" w:name="_Toc366080512"/>
      <w:bookmarkStart w:id="11742" w:name="_Toc366081121"/>
      <w:bookmarkStart w:id="11743" w:name="_Toc366505461"/>
      <w:bookmarkStart w:id="11744" w:name="_Toc366508830"/>
      <w:bookmarkStart w:id="11745" w:name="_Toc366513331"/>
      <w:bookmarkStart w:id="11746" w:name="_Toc366574520"/>
      <w:bookmarkStart w:id="11747" w:name="_Toc366578313"/>
      <w:bookmarkStart w:id="11748" w:name="_Toc366578907"/>
      <w:bookmarkStart w:id="11749" w:name="_Toc366579499"/>
      <w:bookmarkStart w:id="11750" w:name="_Toc366580090"/>
      <w:bookmarkStart w:id="11751" w:name="_Toc366580682"/>
      <w:bookmarkStart w:id="11752" w:name="_Toc366581273"/>
      <w:bookmarkStart w:id="11753" w:name="_Toc366581865"/>
      <w:bookmarkStart w:id="11754" w:name="_Toc351912895"/>
      <w:bookmarkStart w:id="11755" w:name="_Toc351914916"/>
      <w:bookmarkStart w:id="11756" w:name="_Toc351915382"/>
      <w:bookmarkStart w:id="11757" w:name="_Toc361231480"/>
      <w:bookmarkStart w:id="11758" w:name="_Toc361232006"/>
      <w:bookmarkStart w:id="11759" w:name="_Toc362445304"/>
      <w:bookmarkStart w:id="11760" w:name="_Toc363909271"/>
      <w:bookmarkStart w:id="11761" w:name="_Toc364463697"/>
      <w:bookmarkStart w:id="11762" w:name="_Toc366078301"/>
      <w:bookmarkStart w:id="11763" w:name="_Toc366078916"/>
      <w:bookmarkStart w:id="11764" w:name="_Toc366079901"/>
      <w:bookmarkStart w:id="11765" w:name="_Toc366080513"/>
      <w:bookmarkStart w:id="11766" w:name="_Toc366081122"/>
      <w:bookmarkStart w:id="11767" w:name="_Toc366505462"/>
      <w:bookmarkStart w:id="11768" w:name="_Toc366508831"/>
      <w:bookmarkStart w:id="11769" w:name="_Toc366513332"/>
      <w:bookmarkStart w:id="11770" w:name="_Toc366574521"/>
      <w:bookmarkStart w:id="11771" w:name="_Toc366578314"/>
      <w:bookmarkStart w:id="11772" w:name="_Toc366578908"/>
      <w:bookmarkStart w:id="11773" w:name="_Toc366579500"/>
      <w:bookmarkStart w:id="11774" w:name="_Toc366580091"/>
      <w:bookmarkStart w:id="11775" w:name="_Toc366580683"/>
      <w:bookmarkStart w:id="11776" w:name="_Toc366581274"/>
      <w:bookmarkStart w:id="11777" w:name="_Toc366581866"/>
      <w:bookmarkStart w:id="11778" w:name="_Toc351912896"/>
      <w:bookmarkStart w:id="11779" w:name="_Toc351914917"/>
      <w:bookmarkStart w:id="11780" w:name="_Toc351915383"/>
      <w:bookmarkStart w:id="11781" w:name="_Toc361231481"/>
      <w:bookmarkStart w:id="11782" w:name="_Toc361232007"/>
      <w:bookmarkStart w:id="11783" w:name="_Toc362445305"/>
      <w:bookmarkStart w:id="11784" w:name="_Toc363909272"/>
      <w:bookmarkStart w:id="11785" w:name="_Toc364463698"/>
      <w:bookmarkStart w:id="11786" w:name="_Toc366078302"/>
      <w:bookmarkStart w:id="11787" w:name="_Toc366078917"/>
      <w:bookmarkStart w:id="11788" w:name="_Toc366079902"/>
      <w:bookmarkStart w:id="11789" w:name="_Toc366080514"/>
      <w:bookmarkStart w:id="11790" w:name="_Toc366081123"/>
      <w:bookmarkStart w:id="11791" w:name="_Toc366505463"/>
      <w:bookmarkStart w:id="11792" w:name="_Toc366508832"/>
      <w:bookmarkStart w:id="11793" w:name="_Toc366513333"/>
      <w:bookmarkStart w:id="11794" w:name="_Toc366574522"/>
      <w:bookmarkStart w:id="11795" w:name="_Toc366578315"/>
      <w:bookmarkStart w:id="11796" w:name="_Toc366578909"/>
      <w:bookmarkStart w:id="11797" w:name="_Toc366579501"/>
      <w:bookmarkStart w:id="11798" w:name="_Toc366580092"/>
      <w:bookmarkStart w:id="11799" w:name="_Toc366580684"/>
      <w:bookmarkStart w:id="11800" w:name="_Toc366581275"/>
      <w:bookmarkStart w:id="11801" w:name="_Toc366581867"/>
      <w:bookmarkStart w:id="11802" w:name="_Toc351912897"/>
      <w:bookmarkStart w:id="11803" w:name="_Toc351914918"/>
      <w:bookmarkStart w:id="11804" w:name="_Toc351915384"/>
      <w:bookmarkStart w:id="11805" w:name="_Toc361231482"/>
      <w:bookmarkStart w:id="11806" w:name="_Toc361232008"/>
      <w:bookmarkStart w:id="11807" w:name="_Toc362445306"/>
      <w:bookmarkStart w:id="11808" w:name="_Toc363909273"/>
      <w:bookmarkStart w:id="11809" w:name="_Toc364463699"/>
      <w:bookmarkStart w:id="11810" w:name="_Toc366078303"/>
      <w:bookmarkStart w:id="11811" w:name="_Toc366078918"/>
      <w:bookmarkStart w:id="11812" w:name="_Toc366079903"/>
      <w:bookmarkStart w:id="11813" w:name="_Toc366080515"/>
      <w:bookmarkStart w:id="11814" w:name="_Toc366081124"/>
      <w:bookmarkStart w:id="11815" w:name="_Toc366505464"/>
      <w:bookmarkStart w:id="11816" w:name="_Toc366508833"/>
      <w:bookmarkStart w:id="11817" w:name="_Toc366513334"/>
      <w:bookmarkStart w:id="11818" w:name="_Toc366574523"/>
      <w:bookmarkStart w:id="11819" w:name="_Toc366578316"/>
      <w:bookmarkStart w:id="11820" w:name="_Toc366578910"/>
      <w:bookmarkStart w:id="11821" w:name="_Toc366579502"/>
      <w:bookmarkStart w:id="11822" w:name="_Toc366580093"/>
      <w:bookmarkStart w:id="11823" w:name="_Toc366580685"/>
      <w:bookmarkStart w:id="11824" w:name="_Toc366581276"/>
      <w:bookmarkStart w:id="11825" w:name="_Toc366581868"/>
      <w:bookmarkStart w:id="11826" w:name="_Toc351912898"/>
      <w:bookmarkStart w:id="11827" w:name="_Toc351914919"/>
      <w:bookmarkStart w:id="11828" w:name="_Toc351915385"/>
      <w:bookmarkStart w:id="11829" w:name="_Toc361231483"/>
      <w:bookmarkStart w:id="11830" w:name="_Toc361232009"/>
      <w:bookmarkStart w:id="11831" w:name="_Toc362445307"/>
      <w:bookmarkStart w:id="11832" w:name="_Toc363909274"/>
      <w:bookmarkStart w:id="11833" w:name="_Toc364463700"/>
      <w:bookmarkStart w:id="11834" w:name="_Toc366078304"/>
      <w:bookmarkStart w:id="11835" w:name="_Toc366078919"/>
      <w:bookmarkStart w:id="11836" w:name="_Toc366079904"/>
      <w:bookmarkStart w:id="11837" w:name="_Toc366080516"/>
      <w:bookmarkStart w:id="11838" w:name="_Toc366081125"/>
      <w:bookmarkStart w:id="11839" w:name="_Toc366505465"/>
      <w:bookmarkStart w:id="11840" w:name="_Toc366508834"/>
      <w:bookmarkStart w:id="11841" w:name="_Toc366513335"/>
      <w:bookmarkStart w:id="11842" w:name="_Toc366574524"/>
      <w:bookmarkStart w:id="11843" w:name="_Toc366578317"/>
      <w:bookmarkStart w:id="11844" w:name="_Toc366578911"/>
      <w:bookmarkStart w:id="11845" w:name="_Toc366579503"/>
      <w:bookmarkStart w:id="11846" w:name="_Toc366580094"/>
      <w:bookmarkStart w:id="11847" w:name="_Toc366580686"/>
      <w:bookmarkStart w:id="11848" w:name="_Toc366581277"/>
      <w:bookmarkStart w:id="11849" w:name="_Toc366581869"/>
      <w:bookmarkStart w:id="11850" w:name="_Toc351912899"/>
      <w:bookmarkStart w:id="11851" w:name="_Toc351914920"/>
      <w:bookmarkStart w:id="11852" w:name="_Toc351915386"/>
      <w:bookmarkStart w:id="11853" w:name="_Toc361231484"/>
      <w:bookmarkStart w:id="11854" w:name="_Toc361232010"/>
      <w:bookmarkStart w:id="11855" w:name="_Toc362445308"/>
      <w:bookmarkStart w:id="11856" w:name="_Toc363909275"/>
      <w:bookmarkStart w:id="11857" w:name="_Toc364463701"/>
      <w:bookmarkStart w:id="11858" w:name="_Toc366078305"/>
      <w:bookmarkStart w:id="11859" w:name="_Toc366078920"/>
      <w:bookmarkStart w:id="11860" w:name="_Toc366079905"/>
      <w:bookmarkStart w:id="11861" w:name="_Toc366080517"/>
      <w:bookmarkStart w:id="11862" w:name="_Toc366081126"/>
      <w:bookmarkStart w:id="11863" w:name="_Toc366505466"/>
      <w:bookmarkStart w:id="11864" w:name="_Toc366508835"/>
      <w:bookmarkStart w:id="11865" w:name="_Toc366513336"/>
      <w:bookmarkStart w:id="11866" w:name="_Toc366574525"/>
      <w:bookmarkStart w:id="11867" w:name="_Toc366578318"/>
      <w:bookmarkStart w:id="11868" w:name="_Toc366578912"/>
      <w:bookmarkStart w:id="11869" w:name="_Toc366579504"/>
      <w:bookmarkStart w:id="11870" w:name="_Toc366580095"/>
      <w:bookmarkStart w:id="11871" w:name="_Toc366580687"/>
      <w:bookmarkStart w:id="11872" w:name="_Toc366581278"/>
      <w:bookmarkStart w:id="11873" w:name="_Toc366581870"/>
      <w:bookmarkStart w:id="11874" w:name="_Toc351912900"/>
      <w:bookmarkStart w:id="11875" w:name="_Toc351914921"/>
      <w:bookmarkStart w:id="11876" w:name="_Toc351915387"/>
      <w:bookmarkStart w:id="11877" w:name="_Toc361231485"/>
      <w:bookmarkStart w:id="11878" w:name="_Toc361232011"/>
      <w:bookmarkStart w:id="11879" w:name="_Toc362445309"/>
      <w:bookmarkStart w:id="11880" w:name="_Toc363909276"/>
      <w:bookmarkStart w:id="11881" w:name="_Toc364463702"/>
      <w:bookmarkStart w:id="11882" w:name="_Toc366078306"/>
      <w:bookmarkStart w:id="11883" w:name="_Toc366078921"/>
      <w:bookmarkStart w:id="11884" w:name="_Toc366079906"/>
      <w:bookmarkStart w:id="11885" w:name="_Toc366080518"/>
      <w:bookmarkStart w:id="11886" w:name="_Toc366081127"/>
      <w:bookmarkStart w:id="11887" w:name="_Toc366505467"/>
      <w:bookmarkStart w:id="11888" w:name="_Toc366508836"/>
      <w:bookmarkStart w:id="11889" w:name="_Toc366513337"/>
      <w:bookmarkStart w:id="11890" w:name="_Toc366574526"/>
      <w:bookmarkStart w:id="11891" w:name="_Toc366578319"/>
      <w:bookmarkStart w:id="11892" w:name="_Toc366578913"/>
      <w:bookmarkStart w:id="11893" w:name="_Toc366579505"/>
      <w:bookmarkStart w:id="11894" w:name="_Toc366580096"/>
      <w:bookmarkStart w:id="11895" w:name="_Toc366580688"/>
      <w:bookmarkStart w:id="11896" w:name="_Toc366581279"/>
      <w:bookmarkStart w:id="11897" w:name="_Toc366581871"/>
      <w:bookmarkStart w:id="11898" w:name="_Toc351912901"/>
      <w:bookmarkStart w:id="11899" w:name="_Toc351914922"/>
      <w:bookmarkStart w:id="11900" w:name="_Toc351915388"/>
      <w:bookmarkStart w:id="11901" w:name="_Toc361231486"/>
      <w:bookmarkStart w:id="11902" w:name="_Toc361232012"/>
      <w:bookmarkStart w:id="11903" w:name="_Toc362445310"/>
      <w:bookmarkStart w:id="11904" w:name="_Toc363909277"/>
      <w:bookmarkStart w:id="11905" w:name="_Toc364463703"/>
      <w:bookmarkStart w:id="11906" w:name="_Toc366078307"/>
      <w:bookmarkStart w:id="11907" w:name="_Toc366078922"/>
      <w:bookmarkStart w:id="11908" w:name="_Toc366079907"/>
      <w:bookmarkStart w:id="11909" w:name="_Toc366080519"/>
      <w:bookmarkStart w:id="11910" w:name="_Toc366081128"/>
      <w:bookmarkStart w:id="11911" w:name="_Toc366505468"/>
      <w:bookmarkStart w:id="11912" w:name="_Toc366508837"/>
      <w:bookmarkStart w:id="11913" w:name="_Toc366513338"/>
      <w:bookmarkStart w:id="11914" w:name="_Toc366574527"/>
      <w:bookmarkStart w:id="11915" w:name="_Toc366578320"/>
      <w:bookmarkStart w:id="11916" w:name="_Toc366578914"/>
      <w:bookmarkStart w:id="11917" w:name="_Toc366579506"/>
      <w:bookmarkStart w:id="11918" w:name="_Toc366580097"/>
      <w:bookmarkStart w:id="11919" w:name="_Toc366580689"/>
      <w:bookmarkStart w:id="11920" w:name="_Toc366581280"/>
      <w:bookmarkStart w:id="11921" w:name="_Toc366581872"/>
      <w:bookmarkStart w:id="11922" w:name="_Toc351912902"/>
      <w:bookmarkStart w:id="11923" w:name="_Toc351914923"/>
      <w:bookmarkStart w:id="11924" w:name="_Toc351915389"/>
      <w:bookmarkStart w:id="11925" w:name="_Toc361231487"/>
      <w:bookmarkStart w:id="11926" w:name="_Toc361232013"/>
      <w:bookmarkStart w:id="11927" w:name="_Toc362445311"/>
      <w:bookmarkStart w:id="11928" w:name="_Toc363909278"/>
      <w:bookmarkStart w:id="11929" w:name="_Toc364463704"/>
      <w:bookmarkStart w:id="11930" w:name="_Toc366078308"/>
      <w:bookmarkStart w:id="11931" w:name="_Toc366078923"/>
      <w:bookmarkStart w:id="11932" w:name="_Toc366079908"/>
      <w:bookmarkStart w:id="11933" w:name="_Toc366080520"/>
      <w:bookmarkStart w:id="11934" w:name="_Toc366081129"/>
      <w:bookmarkStart w:id="11935" w:name="_Toc366505469"/>
      <w:bookmarkStart w:id="11936" w:name="_Toc366508838"/>
      <w:bookmarkStart w:id="11937" w:name="_Toc366513339"/>
      <w:bookmarkStart w:id="11938" w:name="_Toc366574528"/>
      <w:bookmarkStart w:id="11939" w:name="_Toc366578321"/>
      <w:bookmarkStart w:id="11940" w:name="_Toc366578915"/>
      <w:bookmarkStart w:id="11941" w:name="_Toc366579507"/>
      <w:bookmarkStart w:id="11942" w:name="_Toc366580098"/>
      <w:bookmarkStart w:id="11943" w:name="_Toc366580690"/>
      <w:bookmarkStart w:id="11944" w:name="_Toc366581281"/>
      <w:bookmarkStart w:id="11945" w:name="_Toc366581873"/>
      <w:bookmarkStart w:id="11946" w:name="_Toc351912903"/>
      <w:bookmarkStart w:id="11947" w:name="_Toc351914924"/>
      <w:bookmarkStart w:id="11948" w:name="_Toc351915390"/>
      <w:bookmarkStart w:id="11949" w:name="_Toc361231488"/>
      <w:bookmarkStart w:id="11950" w:name="_Toc361232014"/>
      <w:bookmarkStart w:id="11951" w:name="_Toc362445312"/>
      <w:bookmarkStart w:id="11952" w:name="_Toc363909279"/>
      <w:bookmarkStart w:id="11953" w:name="_Toc364463705"/>
      <w:bookmarkStart w:id="11954" w:name="_Toc366078309"/>
      <w:bookmarkStart w:id="11955" w:name="_Toc366078924"/>
      <w:bookmarkStart w:id="11956" w:name="_Toc366079909"/>
      <w:bookmarkStart w:id="11957" w:name="_Toc366080521"/>
      <w:bookmarkStart w:id="11958" w:name="_Toc366081130"/>
      <w:bookmarkStart w:id="11959" w:name="_Toc366505470"/>
      <w:bookmarkStart w:id="11960" w:name="_Toc366508839"/>
      <w:bookmarkStart w:id="11961" w:name="_Toc366513340"/>
      <w:bookmarkStart w:id="11962" w:name="_Toc366574529"/>
      <w:bookmarkStart w:id="11963" w:name="_Toc366578322"/>
      <w:bookmarkStart w:id="11964" w:name="_Toc366578916"/>
      <w:bookmarkStart w:id="11965" w:name="_Toc366579508"/>
      <w:bookmarkStart w:id="11966" w:name="_Toc366580099"/>
      <w:bookmarkStart w:id="11967" w:name="_Toc366580691"/>
      <w:bookmarkStart w:id="11968" w:name="_Toc366581282"/>
      <w:bookmarkStart w:id="11969" w:name="_Toc366581874"/>
      <w:bookmarkStart w:id="11970" w:name="_Toc351912904"/>
      <w:bookmarkStart w:id="11971" w:name="_Toc351914925"/>
      <w:bookmarkStart w:id="11972" w:name="_Toc351915391"/>
      <w:bookmarkStart w:id="11973" w:name="_Toc361231489"/>
      <w:bookmarkStart w:id="11974" w:name="_Toc361232015"/>
      <w:bookmarkStart w:id="11975" w:name="_Toc362445313"/>
      <w:bookmarkStart w:id="11976" w:name="_Toc363909280"/>
      <w:bookmarkStart w:id="11977" w:name="_Toc364463706"/>
      <w:bookmarkStart w:id="11978" w:name="_Toc366078310"/>
      <w:bookmarkStart w:id="11979" w:name="_Toc366078925"/>
      <w:bookmarkStart w:id="11980" w:name="_Toc366079910"/>
      <w:bookmarkStart w:id="11981" w:name="_Toc366080522"/>
      <w:bookmarkStart w:id="11982" w:name="_Toc366081131"/>
      <w:bookmarkStart w:id="11983" w:name="_Toc366505471"/>
      <w:bookmarkStart w:id="11984" w:name="_Toc366508840"/>
      <w:bookmarkStart w:id="11985" w:name="_Toc366513341"/>
      <w:bookmarkStart w:id="11986" w:name="_Toc366574530"/>
      <w:bookmarkStart w:id="11987" w:name="_Toc366578323"/>
      <w:bookmarkStart w:id="11988" w:name="_Toc366578917"/>
      <w:bookmarkStart w:id="11989" w:name="_Toc366579509"/>
      <w:bookmarkStart w:id="11990" w:name="_Toc366580100"/>
      <w:bookmarkStart w:id="11991" w:name="_Toc366580692"/>
      <w:bookmarkStart w:id="11992" w:name="_Toc366581283"/>
      <w:bookmarkStart w:id="11993" w:name="_Toc366581875"/>
      <w:bookmarkStart w:id="11994" w:name="_Toc351912905"/>
      <w:bookmarkStart w:id="11995" w:name="_Toc351914926"/>
      <w:bookmarkStart w:id="11996" w:name="_Toc351915392"/>
      <w:bookmarkStart w:id="11997" w:name="_Toc361231490"/>
      <w:bookmarkStart w:id="11998" w:name="_Toc361232016"/>
      <w:bookmarkStart w:id="11999" w:name="_Toc362445314"/>
      <w:bookmarkStart w:id="12000" w:name="_Toc363909281"/>
      <w:bookmarkStart w:id="12001" w:name="_Toc364463707"/>
      <w:bookmarkStart w:id="12002" w:name="_Toc366078311"/>
      <w:bookmarkStart w:id="12003" w:name="_Toc366078926"/>
      <w:bookmarkStart w:id="12004" w:name="_Toc366079911"/>
      <w:bookmarkStart w:id="12005" w:name="_Toc366080523"/>
      <w:bookmarkStart w:id="12006" w:name="_Toc366081132"/>
      <w:bookmarkStart w:id="12007" w:name="_Toc366505472"/>
      <w:bookmarkStart w:id="12008" w:name="_Toc366508841"/>
      <w:bookmarkStart w:id="12009" w:name="_Toc366513342"/>
      <w:bookmarkStart w:id="12010" w:name="_Toc366574531"/>
      <w:bookmarkStart w:id="12011" w:name="_Toc366578324"/>
      <w:bookmarkStart w:id="12012" w:name="_Toc366578918"/>
      <w:bookmarkStart w:id="12013" w:name="_Toc366579510"/>
      <w:bookmarkStart w:id="12014" w:name="_Toc366580101"/>
      <w:bookmarkStart w:id="12015" w:name="_Toc366580693"/>
      <w:bookmarkStart w:id="12016" w:name="_Toc366581284"/>
      <w:bookmarkStart w:id="12017" w:name="_Toc366581876"/>
      <w:bookmarkStart w:id="12018" w:name="_Toc351912906"/>
      <w:bookmarkStart w:id="12019" w:name="_Toc351914927"/>
      <w:bookmarkStart w:id="12020" w:name="_Toc351915393"/>
      <w:bookmarkStart w:id="12021" w:name="_Toc361231491"/>
      <w:bookmarkStart w:id="12022" w:name="_Toc361232017"/>
      <w:bookmarkStart w:id="12023" w:name="_Toc362445315"/>
      <w:bookmarkStart w:id="12024" w:name="_Toc363909282"/>
      <w:bookmarkStart w:id="12025" w:name="_Toc364463708"/>
      <w:bookmarkStart w:id="12026" w:name="_Toc366078312"/>
      <w:bookmarkStart w:id="12027" w:name="_Toc366078927"/>
      <w:bookmarkStart w:id="12028" w:name="_Toc366079912"/>
      <w:bookmarkStart w:id="12029" w:name="_Toc366080524"/>
      <w:bookmarkStart w:id="12030" w:name="_Toc366081133"/>
      <w:bookmarkStart w:id="12031" w:name="_Toc366505473"/>
      <w:bookmarkStart w:id="12032" w:name="_Toc366508842"/>
      <w:bookmarkStart w:id="12033" w:name="_Toc366513343"/>
      <w:bookmarkStart w:id="12034" w:name="_Toc366574532"/>
      <w:bookmarkStart w:id="12035" w:name="_Toc366578325"/>
      <w:bookmarkStart w:id="12036" w:name="_Toc366578919"/>
      <w:bookmarkStart w:id="12037" w:name="_Toc366579511"/>
      <w:bookmarkStart w:id="12038" w:name="_Toc366580102"/>
      <w:bookmarkStart w:id="12039" w:name="_Toc366580694"/>
      <w:bookmarkStart w:id="12040" w:name="_Toc366581285"/>
      <w:bookmarkStart w:id="12041" w:name="_Toc366581877"/>
      <w:bookmarkStart w:id="12042" w:name="_Toc351912907"/>
      <w:bookmarkStart w:id="12043" w:name="_Toc351914928"/>
      <w:bookmarkStart w:id="12044" w:name="_Toc351915394"/>
      <w:bookmarkStart w:id="12045" w:name="_Toc361231492"/>
      <w:bookmarkStart w:id="12046" w:name="_Toc361232018"/>
      <w:bookmarkStart w:id="12047" w:name="_Toc362445316"/>
      <w:bookmarkStart w:id="12048" w:name="_Toc363909283"/>
      <w:bookmarkStart w:id="12049" w:name="_Toc364463709"/>
      <w:bookmarkStart w:id="12050" w:name="_Toc366078313"/>
      <w:bookmarkStart w:id="12051" w:name="_Toc366078928"/>
      <w:bookmarkStart w:id="12052" w:name="_Toc366079913"/>
      <w:bookmarkStart w:id="12053" w:name="_Toc366080525"/>
      <w:bookmarkStart w:id="12054" w:name="_Toc366081134"/>
      <w:bookmarkStart w:id="12055" w:name="_Toc366505474"/>
      <w:bookmarkStart w:id="12056" w:name="_Toc366508843"/>
      <w:bookmarkStart w:id="12057" w:name="_Toc366513344"/>
      <w:bookmarkStart w:id="12058" w:name="_Toc366574533"/>
      <w:bookmarkStart w:id="12059" w:name="_Toc366578326"/>
      <w:bookmarkStart w:id="12060" w:name="_Toc366578920"/>
      <w:bookmarkStart w:id="12061" w:name="_Toc366579512"/>
      <w:bookmarkStart w:id="12062" w:name="_Toc366580103"/>
      <w:bookmarkStart w:id="12063" w:name="_Toc366580695"/>
      <w:bookmarkStart w:id="12064" w:name="_Toc366581286"/>
      <w:bookmarkStart w:id="12065" w:name="_Toc366581878"/>
      <w:bookmarkStart w:id="12066" w:name="_Toc351912908"/>
      <w:bookmarkStart w:id="12067" w:name="_Toc351914929"/>
      <w:bookmarkStart w:id="12068" w:name="_Toc351915395"/>
      <w:bookmarkStart w:id="12069" w:name="_Toc361231493"/>
      <w:bookmarkStart w:id="12070" w:name="_Toc361232019"/>
      <w:bookmarkStart w:id="12071" w:name="_Toc362445317"/>
      <w:bookmarkStart w:id="12072" w:name="_Toc363909284"/>
      <w:bookmarkStart w:id="12073" w:name="_Toc364463710"/>
      <w:bookmarkStart w:id="12074" w:name="_Toc366078314"/>
      <w:bookmarkStart w:id="12075" w:name="_Toc366078929"/>
      <w:bookmarkStart w:id="12076" w:name="_Toc366079914"/>
      <w:bookmarkStart w:id="12077" w:name="_Toc366080526"/>
      <w:bookmarkStart w:id="12078" w:name="_Toc366081135"/>
      <w:bookmarkStart w:id="12079" w:name="_Toc366505475"/>
      <w:bookmarkStart w:id="12080" w:name="_Toc366508844"/>
      <w:bookmarkStart w:id="12081" w:name="_Toc366513345"/>
      <w:bookmarkStart w:id="12082" w:name="_Toc366574534"/>
      <w:bookmarkStart w:id="12083" w:name="_Toc366578327"/>
      <w:bookmarkStart w:id="12084" w:name="_Toc366578921"/>
      <w:bookmarkStart w:id="12085" w:name="_Toc366579513"/>
      <w:bookmarkStart w:id="12086" w:name="_Toc366580104"/>
      <w:bookmarkStart w:id="12087" w:name="_Toc366580696"/>
      <w:bookmarkStart w:id="12088" w:name="_Toc366581287"/>
      <w:bookmarkStart w:id="12089" w:name="_Toc366581879"/>
      <w:bookmarkStart w:id="12090" w:name="_Toc351912909"/>
      <w:bookmarkStart w:id="12091" w:name="_Toc351914930"/>
      <w:bookmarkStart w:id="12092" w:name="_Toc351915396"/>
      <w:bookmarkStart w:id="12093" w:name="_Toc361231494"/>
      <w:bookmarkStart w:id="12094" w:name="_Toc361232020"/>
      <w:bookmarkStart w:id="12095" w:name="_Toc362445318"/>
      <w:bookmarkStart w:id="12096" w:name="_Toc363909285"/>
      <w:bookmarkStart w:id="12097" w:name="_Toc364463711"/>
      <w:bookmarkStart w:id="12098" w:name="_Toc366078315"/>
      <w:bookmarkStart w:id="12099" w:name="_Toc366078930"/>
      <w:bookmarkStart w:id="12100" w:name="_Toc366079915"/>
      <w:bookmarkStart w:id="12101" w:name="_Toc366080527"/>
      <w:bookmarkStart w:id="12102" w:name="_Toc366081136"/>
      <w:bookmarkStart w:id="12103" w:name="_Toc366505476"/>
      <w:bookmarkStart w:id="12104" w:name="_Toc366508845"/>
      <w:bookmarkStart w:id="12105" w:name="_Toc366513346"/>
      <w:bookmarkStart w:id="12106" w:name="_Toc366574535"/>
      <w:bookmarkStart w:id="12107" w:name="_Toc366578328"/>
      <w:bookmarkStart w:id="12108" w:name="_Toc366578922"/>
      <w:bookmarkStart w:id="12109" w:name="_Toc366579514"/>
      <w:bookmarkStart w:id="12110" w:name="_Toc366580105"/>
      <w:bookmarkStart w:id="12111" w:name="_Toc366580697"/>
      <w:bookmarkStart w:id="12112" w:name="_Toc366581288"/>
      <w:bookmarkStart w:id="12113" w:name="_Toc366581880"/>
      <w:bookmarkStart w:id="12114" w:name="_Toc351912910"/>
      <w:bookmarkStart w:id="12115" w:name="_Toc351914931"/>
      <w:bookmarkStart w:id="12116" w:name="_Toc351915397"/>
      <w:bookmarkStart w:id="12117" w:name="_Toc361231495"/>
      <w:bookmarkStart w:id="12118" w:name="_Toc361232021"/>
      <w:bookmarkStart w:id="12119" w:name="_Toc362445319"/>
      <w:bookmarkStart w:id="12120" w:name="_Toc363909286"/>
      <w:bookmarkStart w:id="12121" w:name="_Toc364463712"/>
      <w:bookmarkStart w:id="12122" w:name="_Toc366078316"/>
      <w:bookmarkStart w:id="12123" w:name="_Toc366078931"/>
      <w:bookmarkStart w:id="12124" w:name="_Toc366079916"/>
      <w:bookmarkStart w:id="12125" w:name="_Toc366080528"/>
      <w:bookmarkStart w:id="12126" w:name="_Toc366081137"/>
      <w:bookmarkStart w:id="12127" w:name="_Toc366505477"/>
      <w:bookmarkStart w:id="12128" w:name="_Toc366508846"/>
      <w:bookmarkStart w:id="12129" w:name="_Toc366513347"/>
      <w:bookmarkStart w:id="12130" w:name="_Toc366574536"/>
      <w:bookmarkStart w:id="12131" w:name="_Toc366578329"/>
      <w:bookmarkStart w:id="12132" w:name="_Toc366578923"/>
      <w:bookmarkStart w:id="12133" w:name="_Toc366579515"/>
      <w:bookmarkStart w:id="12134" w:name="_Toc366580106"/>
      <w:bookmarkStart w:id="12135" w:name="_Toc366580698"/>
      <w:bookmarkStart w:id="12136" w:name="_Toc366581289"/>
      <w:bookmarkStart w:id="12137" w:name="_Toc366581881"/>
      <w:bookmarkStart w:id="12138" w:name="_Toc351912911"/>
      <w:bookmarkStart w:id="12139" w:name="_Toc351914932"/>
      <w:bookmarkStart w:id="12140" w:name="_Toc351915398"/>
      <w:bookmarkStart w:id="12141" w:name="_Toc361231496"/>
      <w:bookmarkStart w:id="12142" w:name="_Toc361232022"/>
      <w:bookmarkStart w:id="12143" w:name="_Toc362445320"/>
      <w:bookmarkStart w:id="12144" w:name="_Toc363909287"/>
      <w:bookmarkStart w:id="12145" w:name="_Toc364463713"/>
      <w:bookmarkStart w:id="12146" w:name="_Toc366078317"/>
      <w:bookmarkStart w:id="12147" w:name="_Toc366078932"/>
      <w:bookmarkStart w:id="12148" w:name="_Toc366079917"/>
      <w:bookmarkStart w:id="12149" w:name="_Toc366080529"/>
      <w:bookmarkStart w:id="12150" w:name="_Toc366081138"/>
      <w:bookmarkStart w:id="12151" w:name="_Toc366505478"/>
      <w:bookmarkStart w:id="12152" w:name="_Toc366508847"/>
      <w:bookmarkStart w:id="12153" w:name="_Toc366513348"/>
      <w:bookmarkStart w:id="12154" w:name="_Toc366574537"/>
      <w:bookmarkStart w:id="12155" w:name="_Toc366578330"/>
      <w:bookmarkStart w:id="12156" w:name="_Toc366578924"/>
      <w:bookmarkStart w:id="12157" w:name="_Toc366579516"/>
      <w:bookmarkStart w:id="12158" w:name="_Toc366580107"/>
      <w:bookmarkStart w:id="12159" w:name="_Toc366580699"/>
      <w:bookmarkStart w:id="12160" w:name="_Toc366581290"/>
      <w:bookmarkStart w:id="12161" w:name="_Toc366581882"/>
      <w:bookmarkStart w:id="12162" w:name="_Toc351912912"/>
      <w:bookmarkStart w:id="12163" w:name="_Toc351914933"/>
      <w:bookmarkStart w:id="12164" w:name="_Toc351915399"/>
      <w:bookmarkStart w:id="12165" w:name="_Toc361231497"/>
      <w:bookmarkStart w:id="12166" w:name="_Toc361232023"/>
      <w:bookmarkStart w:id="12167" w:name="_Toc362445321"/>
      <w:bookmarkStart w:id="12168" w:name="_Toc363909288"/>
      <w:bookmarkStart w:id="12169" w:name="_Toc364463714"/>
      <w:bookmarkStart w:id="12170" w:name="_Toc366078318"/>
      <w:bookmarkStart w:id="12171" w:name="_Toc366078933"/>
      <w:bookmarkStart w:id="12172" w:name="_Toc366079918"/>
      <w:bookmarkStart w:id="12173" w:name="_Toc366080530"/>
      <w:bookmarkStart w:id="12174" w:name="_Toc366081139"/>
      <w:bookmarkStart w:id="12175" w:name="_Toc366505479"/>
      <w:bookmarkStart w:id="12176" w:name="_Toc366508848"/>
      <w:bookmarkStart w:id="12177" w:name="_Toc366513349"/>
      <w:bookmarkStart w:id="12178" w:name="_Toc366574538"/>
      <w:bookmarkStart w:id="12179" w:name="_Toc366578331"/>
      <w:bookmarkStart w:id="12180" w:name="_Toc366578925"/>
      <w:bookmarkStart w:id="12181" w:name="_Toc366579517"/>
      <w:bookmarkStart w:id="12182" w:name="_Toc366580108"/>
      <w:bookmarkStart w:id="12183" w:name="_Toc366580700"/>
      <w:bookmarkStart w:id="12184" w:name="_Toc366581291"/>
      <w:bookmarkStart w:id="12185" w:name="_Toc366581883"/>
      <w:bookmarkStart w:id="12186" w:name="_Toc351912913"/>
      <w:bookmarkStart w:id="12187" w:name="_Toc351914934"/>
      <w:bookmarkStart w:id="12188" w:name="_Toc351915400"/>
      <w:bookmarkStart w:id="12189" w:name="_Toc361231498"/>
      <w:bookmarkStart w:id="12190" w:name="_Toc361232024"/>
      <w:bookmarkStart w:id="12191" w:name="_Toc362445322"/>
      <w:bookmarkStart w:id="12192" w:name="_Toc363909289"/>
      <w:bookmarkStart w:id="12193" w:name="_Toc364463715"/>
      <w:bookmarkStart w:id="12194" w:name="_Toc366078319"/>
      <w:bookmarkStart w:id="12195" w:name="_Toc366078934"/>
      <w:bookmarkStart w:id="12196" w:name="_Toc366079919"/>
      <w:bookmarkStart w:id="12197" w:name="_Toc366080531"/>
      <w:bookmarkStart w:id="12198" w:name="_Toc366081140"/>
      <w:bookmarkStart w:id="12199" w:name="_Toc366505480"/>
      <w:bookmarkStart w:id="12200" w:name="_Toc366508849"/>
      <w:bookmarkStart w:id="12201" w:name="_Toc366513350"/>
      <w:bookmarkStart w:id="12202" w:name="_Toc366574539"/>
      <w:bookmarkStart w:id="12203" w:name="_Toc366578332"/>
      <w:bookmarkStart w:id="12204" w:name="_Toc366578926"/>
      <w:bookmarkStart w:id="12205" w:name="_Toc366579518"/>
      <w:bookmarkStart w:id="12206" w:name="_Toc366580109"/>
      <w:bookmarkStart w:id="12207" w:name="_Toc366580701"/>
      <w:bookmarkStart w:id="12208" w:name="_Toc366581292"/>
      <w:bookmarkStart w:id="12209" w:name="_Toc366581884"/>
      <w:bookmarkStart w:id="12210" w:name="_Toc351912914"/>
      <w:bookmarkStart w:id="12211" w:name="_Toc351914935"/>
      <w:bookmarkStart w:id="12212" w:name="_Toc351915401"/>
      <w:bookmarkStart w:id="12213" w:name="_Toc361231499"/>
      <w:bookmarkStart w:id="12214" w:name="_Toc361232025"/>
      <w:bookmarkStart w:id="12215" w:name="_Toc362445323"/>
      <w:bookmarkStart w:id="12216" w:name="_Toc363909290"/>
      <w:bookmarkStart w:id="12217" w:name="_Toc364463716"/>
      <w:bookmarkStart w:id="12218" w:name="_Toc366078320"/>
      <w:bookmarkStart w:id="12219" w:name="_Toc366078935"/>
      <w:bookmarkStart w:id="12220" w:name="_Toc366079920"/>
      <w:bookmarkStart w:id="12221" w:name="_Toc366080532"/>
      <w:bookmarkStart w:id="12222" w:name="_Toc366081141"/>
      <w:bookmarkStart w:id="12223" w:name="_Toc366505481"/>
      <w:bookmarkStart w:id="12224" w:name="_Toc366508850"/>
      <w:bookmarkStart w:id="12225" w:name="_Toc366513351"/>
      <w:bookmarkStart w:id="12226" w:name="_Toc366574540"/>
      <w:bookmarkStart w:id="12227" w:name="_Toc366578333"/>
      <w:bookmarkStart w:id="12228" w:name="_Toc366578927"/>
      <w:bookmarkStart w:id="12229" w:name="_Toc366579519"/>
      <w:bookmarkStart w:id="12230" w:name="_Toc366580110"/>
      <w:bookmarkStart w:id="12231" w:name="_Toc366580702"/>
      <w:bookmarkStart w:id="12232" w:name="_Toc366581293"/>
      <w:bookmarkStart w:id="12233" w:name="_Toc366581885"/>
      <w:bookmarkStart w:id="12234" w:name="_Toc351912915"/>
      <w:bookmarkStart w:id="12235" w:name="_Toc351914936"/>
      <w:bookmarkStart w:id="12236" w:name="_Toc351915402"/>
      <w:bookmarkStart w:id="12237" w:name="_Toc361231500"/>
      <w:bookmarkStart w:id="12238" w:name="_Toc361232026"/>
      <w:bookmarkStart w:id="12239" w:name="_Toc362445324"/>
      <w:bookmarkStart w:id="12240" w:name="_Toc363909291"/>
      <w:bookmarkStart w:id="12241" w:name="_Toc364463717"/>
      <w:bookmarkStart w:id="12242" w:name="_Toc366078321"/>
      <w:bookmarkStart w:id="12243" w:name="_Toc366078936"/>
      <w:bookmarkStart w:id="12244" w:name="_Toc366079921"/>
      <w:bookmarkStart w:id="12245" w:name="_Toc366080533"/>
      <w:bookmarkStart w:id="12246" w:name="_Toc366081142"/>
      <w:bookmarkStart w:id="12247" w:name="_Toc366505482"/>
      <w:bookmarkStart w:id="12248" w:name="_Toc366508851"/>
      <w:bookmarkStart w:id="12249" w:name="_Toc366513352"/>
      <w:bookmarkStart w:id="12250" w:name="_Toc366574541"/>
      <w:bookmarkStart w:id="12251" w:name="_Toc366578334"/>
      <w:bookmarkStart w:id="12252" w:name="_Toc366578928"/>
      <w:bookmarkStart w:id="12253" w:name="_Toc366579520"/>
      <w:bookmarkStart w:id="12254" w:name="_Toc366580111"/>
      <w:bookmarkStart w:id="12255" w:name="_Toc366580703"/>
      <w:bookmarkStart w:id="12256" w:name="_Toc366581294"/>
      <w:bookmarkStart w:id="12257" w:name="_Toc366581886"/>
      <w:bookmarkStart w:id="12258" w:name="_Toc351912916"/>
      <w:bookmarkStart w:id="12259" w:name="_Toc351914937"/>
      <w:bookmarkStart w:id="12260" w:name="_Toc351915403"/>
      <w:bookmarkStart w:id="12261" w:name="_Toc361231501"/>
      <w:bookmarkStart w:id="12262" w:name="_Toc361232027"/>
      <w:bookmarkStart w:id="12263" w:name="_Toc362445325"/>
      <w:bookmarkStart w:id="12264" w:name="_Toc363909292"/>
      <w:bookmarkStart w:id="12265" w:name="_Toc364463718"/>
      <w:bookmarkStart w:id="12266" w:name="_Toc366078322"/>
      <w:bookmarkStart w:id="12267" w:name="_Toc366078937"/>
      <w:bookmarkStart w:id="12268" w:name="_Toc366079922"/>
      <w:bookmarkStart w:id="12269" w:name="_Toc366080534"/>
      <w:bookmarkStart w:id="12270" w:name="_Toc366081143"/>
      <w:bookmarkStart w:id="12271" w:name="_Toc366505483"/>
      <w:bookmarkStart w:id="12272" w:name="_Toc366508852"/>
      <w:bookmarkStart w:id="12273" w:name="_Toc366513353"/>
      <w:bookmarkStart w:id="12274" w:name="_Toc366574542"/>
      <w:bookmarkStart w:id="12275" w:name="_Toc366578335"/>
      <w:bookmarkStart w:id="12276" w:name="_Toc366578929"/>
      <w:bookmarkStart w:id="12277" w:name="_Toc366579521"/>
      <w:bookmarkStart w:id="12278" w:name="_Toc366580112"/>
      <w:bookmarkStart w:id="12279" w:name="_Toc366580704"/>
      <w:bookmarkStart w:id="12280" w:name="_Toc366581295"/>
      <w:bookmarkStart w:id="12281" w:name="_Toc366581887"/>
      <w:bookmarkStart w:id="12282" w:name="_Toc351912917"/>
      <w:bookmarkStart w:id="12283" w:name="_Toc351914938"/>
      <w:bookmarkStart w:id="12284" w:name="_Toc351915404"/>
      <w:bookmarkStart w:id="12285" w:name="_Toc361231502"/>
      <w:bookmarkStart w:id="12286" w:name="_Toc361232028"/>
      <w:bookmarkStart w:id="12287" w:name="_Toc362445326"/>
      <w:bookmarkStart w:id="12288" w:name="_Toc363909293"/>
      <w:bookmarkStart w:id="12289" w:name="_Toc364463719"/>
      <w:bookmarkStart w:id="12290" w:name="_Toc366078323"/>
      <w:bookmarkStart w:id="12291" w:name="_Toc366078938"/>
      <w:bookmarkStart w:id="12292" w:name="_Toc366079923"/>
      <w:bookmarkStart w:id="12293" w:name="_Toc366080535"/>
      <w:bookmarkStart w:id="12294" w:name="_Toc366081144"/>
      <w:bookmarkStart w:id="12295" w:name="_Toc366505484"/>
      <w:bookmarkStart w:id="12296" w:name="_Toc366508853"/>
      <w:bookmarkStart w:id="12297" w:name="_Toc366513354"/>
      <w:bookmarkStart w:id="12298" w:name="_Toc366574543"/>
      <w:bookmarkStart w:id="12299" w:name="_Toc366578336"/>
      <w:bookmarkStart w:id="12300" w:name="_Toc366578930"/>
      <w:bookmarkStart w:id="12301" w:name="_Toc366579522"/>
      <w:bookmarkStart w:id="12302" w:name="_Toc366580113"/>
      <w:bookmarkStart w:id="12303" w:name="_Toc366580705"/>
      <w:bookmarkStart w:id="12304" w:name="_Toc366581296"/>
      <w:bookmarkStart w:id="12305" w:name="_Toc366581888"/>
      <w:bookmarkStart w:id="12306" w:name="_Toc351912918"/>
      <w:bookmarkStart w:id="12307" w:name="_Toc351914939"/>
      <w:bookmarkStart w:id="12308" w:name="_Toc351915405"/>
      <w:bookmarkStart w:id="12309" w:name="_Toc361231503"/>
      <w:bookmarkStart w:id="12310" w:name="_Toc361232029"/>
      <w:bookmarkStart w:id="12311" w:name="_Toc362445327"/>
      <w:bookmarkStart w:id="12312" w:name="_Toc363909294"/>
      <w:bookmarkStart w:id="12313" w:name="_Toc364463720"/>
      <w:bookmarkStart w:id="12314" w:name="_Toc366078324"/>
      <w:bookmarkStart w:id="12315" w:name="_Toc366078939"/>
      <w:bookmarkStart w:id="12316" w:name="_Toc366079924"/>
      <w:bookmarkStart w:id="12317" w:name="_Toc366080536"/>
      <w:bookmarkStart w:id="12318" w:name="_Toc366081145"/>
      <w:bookmarkStart w:id="12319" w:name="_Toc366505485"/>
      <w:bookmarkStart w:id="12320" w:name="_Toc366508854"/>
      <w:bookmarkStart w:id="12321" w:name="_Toc366513355"/>
      <w:bookmarkStart w:id="12322" w:name="_Toc366574544"/>
      <w:bookmarkStart w:id="12323" w:name="_Toc366578337"/>
      <w:bookmarkStart w:id="12324" w:name="_Toc366578931"/>
      <w:bookmarkStart w:id="12325" w:name="_Toc366579523"/>
      <w:bookmarkStart w:id="12326" w:name="_Toc366580114"/>
      <w:bookmarkStart w:id="12327" w:name="_Toc366580706"/>
      <w:bookmarkStart w:id="12328" w:name="_Toc366581297"/>
      <w:bookmarkStart w:id="12329" w:name="_Toc366581889"/>
      <w:bookmarkStart w:id="12330" w:name="_Toc351912919"/>
      <w:bookmarkStart w:id="12331" w:name="_Toc351914940"/>
      <w:bookmarkStart w:id="12332" w:name="_Toc351915406"/>
      <w:bookmarkStart w:id="12333" w:name="_Toc361231504"/>
      <w:bookmarkStart w:id="12334" w:name="_Toc361232030"/>
      <w:bookmarkStart w:id="12335" w:name="_Toc362445328"/>
      <w:bookmarkStart w:id="12336" w:name="_Toc363909295"/>
      <w:bookmarkStart w:id="12337" w:name="_Toc364463721"/>
      <w:bookmarkStart w:id="12338" w:name="_Toc366078325"/>
      <w:bookmarkStart w:id="12339" w:name="_Toc366078940"/>
      <w:bookmarkStart w:id="12340" w:name="_Toc366079925"/>
      <w:bookmarkStart w:id="12341" w:name="_Toc366080537"/>
      <w:bookmarkStart w:id="12342" w:name="_Toc366081146"/>
      <w:bookmarkStart w:id="12343" w:name="_Toc366505486"/>
      <w:bookmarkStart w:id="12344" w:name="_Toc366508855"/>
      <w:bookmarkStart w:id="12345" w:name="_Toc366513356"/>
      <w:bookmarkStart w:id="12346" w:name="_Toc366574545"/>
      <w:bookmarkStart w:id="12347" w:name="_Toc366578338"/>
      <w:bookmarkStart w:id="12348" w:name="_Toc366578932"/>
      <w:bookmarkStart w:id="12349" w:name="_Toc366579524"/>
      <w:bookmarkStart w:id="12350" w:name="_Toc366580115"/>
      <w:bookmarkStart w:id="12351" w:name="_Toc366580707"/>
      <w:bookmarkStart w:id="12352" w:name="_Toc366581298"/>
      <w:bookmarkStart w:id="12353" w:name="_Toc366581890"/>
      <w:bookmarkStart w:id="12354" w:name="_Toc351912920"/>
      <w:bookmarkStart w:id="12355" w:name="_Toc351914941"/>
      <w:bookmarkStart w:id="12356" w:name="_Toc351915407"/>
      <w:bookmarkStart w:id="12357" w:name="_Toc361231505"/>
      <w:bookmarkStart w:id="12358" w:name="_Toc361232031"/>
      <w:bookmarkStart w:id="12359" w:name="_Toc362445329"/>
      <w:bookmarkStart w:id="12360" w:name="_Toc363909296"/>
      <w:bookmarkStart w:id="12361" w:name="_Toc364463722"/>
      <w:bookmarkStart w:id="12362" w:name="_Toc366078326"/>
      <w:bookmarkStart w:id="12363" w:name="_Toc366078941"/>
      <w:bookmarkStart w:id="12364" w:name="_Toc366079926"/>
      <w:bookmarkStart w:id="12365" w:name="_Toc366080538"/>
      <w:bookmarkStart w:id="12366" w:name="_Toc366081147"/>
      <w:bookmarkStart w:id="12367" w:name="_Toc366505487"/>
      <w:bookmarkStart w:id="12368" w:name="_Toc366508856"/>
      <w:bookmarkStart w:id="12369" w:name="_Toc366513357"/>
      <w:bookmarkStart w:id="12370" w:name="_Toc366574546"/>
      <w:bookmarkStart w:id="12371" w:name="_Toc366578339"/>
      <w:bookmarkStart w:id="12372" w:name="_Toc366578933"/>
      <w:bookmarkStart w:id="12373" w:name="_Toc366579525"/>
      <w:bookmarkStart w:id="12374" w:name="_Toc366580116"/>
      <w:bookmarkStart w:id="12375" w:name="_Toc366580708"/>
      <w:bookmarkStart w:id="12376" w:name="_Toc366581299"/>
      <w:bookmarkStart w:id="12377" w:name="_Toc366581891"/>
      <w:bookmarkStart w:id="12378" w:name="_Toc349042815"/>
      <w:bookmarkStart w:id="12379" w:name="_Toc5072133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r>
        <w:t>Arrays and Sequences</w:t>
      </w:r>
      <w:bookmarkEnd w:id="12378"/>
      <w:bookmarkEnd w:id="12379"/>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2380" w:name="_Toc351912922"/>
      <w:bookmarkStart w:id="12381" w:name="_Toc351914943"/>
      <w:bookmarkStart w:id="12382" w:name="_Toc351915409"/>
      <w:bookmarkStart w:id="12383" w:name="_Toc361231507"/>
      <w:bookmarkStart w:id="12384" w:name="_Toc361232033"/>
      <w:bookmarkStart w:id="12385" w:name="_Toc362445331"/>
      <w:bookmarkStart w:id="12386" w:name="_Toc363909298"/>
      <w:bookmarkStart w:id="12387" w:name="_Toc364463724"/>
      <w:bookmarkStart w:id="12388" w:name="_Toc366078328"/>
      <w:bookmarkStart w:id="12389" w:name="_Toc366078943"/>
      <w:bookmarkStart w:id="12390" w:name="_Toc366079928"/>
      <w:bookmarkStart w:id="12391" w:name="_Toc366080540"/>
      <w:bookmarkStart w:id="12392" w:name="_Toc366081149"/>
      <w:bookmarkStart w:id="12393" w:name="_Toc366505489"/>
      <w:bookmarkStart w:id="12394" w:name="_Toc366508858"/>
      <w:bookmarkStart w:id="12395" w:name="_Toc366513359"/>
      <w:bookmarkStart w:id="12396" w:name="_Toc366574548"/>
      <w:bookmarkStart w:id="12397" w:name="_Toc366578341"/>
      <w:bookmarkStart w:id="12398" w:name="_Toc366578935"/>
      <w:bookmarkStart w:id="12399" w:name="_Toc366579527"/>
      <w:bookmarkStart w:id="12400" w:name="_Toc366580118"/>
      <w:bookmarkStart w:id="12401" w:name="_Toc366580710"/>
      <w:bookmarkStart w:id="12402" w:name="_Toc366581301"/>
      <w:bookmarkStart w:id="12403" w:name="_Toc366581893"/>
      <w:bookmarkStart w:id="12404" w:name="_Toc351912923"/>
      <w:bookmarkStart w:id="12405" w:name="_Toc351914944"/>
      <w:bookmarkStart w:id="12406" w:name="_Toc351915410"/>
      <w:bookmarkStart w:id="12407" w:name="_Toc361231508"/>
      <w:bookmarkStart w:id="12408" w:name="_Toc361232034"/>
      <w:bookmarkStart w:id="12409" w:name="_Toc362445332"/>
      <w:bookmarkStart w:id="12410" w:name="_Toc363909299"/>
      <w:bookmarkStart w:id="12411" w:name="_Toc364463725"/>
      <w:bookmarkStart w:id="12412" w:name="_Toc366078329"/>
      <w:bookmarkStart w:id="12413" w:name="_Toc366078944"/>
      <w:bookmarkStart w:id="12414" w:name="_Toc366079929"/>
      <w:bookmarkStart w:id="12415" w:name="_Toc366080541"/>
      <w:bookmarkStart w:id="12416" w:name="_Toc366081150"/>
      <w:bookmarkStart w:id="12417" w:name="_Toc366505490"/>
      <w:bookmarkStart w:id="12418" w:name="_Toc366508859"/>
      <w:bookmarkStart w:id="12419" w:name="_Toc366513360"/>
      <w:bookmarkStart w:id="12420" w:name="_Toc366574549"/>
      <w:bookmarkStart w:id="12421" w:name="_Toc366578342"/>
      <w:bookmarkStart w:id="12422" w:name="_Toc366578936"/>
      <w:bookmarkStart w:id="12423" w:name="_Toc366579528"/>
      <w:bookmarkStart w:id="12424" w:name="_Toc366580119"/>
      <w:bookmarkStart w:id="12425" w:name="_Toc366580711"/>
      <w:bookmarkStart w:id="12426" w:name="_Toc366581302"/>
      <w:bookmarkStart w:id="12427" w:name="_Toc366581894"/>
      <w:bookmarkStart w:id="12428" w:name="_Toc351912924"/>
      <w:bookmarkStart w:id="12429" w:name="_Toc351914945"/>
      <w:bookmarkStart w:id="12430" w:name="_Toc351915411"/>
      <w:bookmarkStart w:id="12431" w:name="_Toc361231509"/>
      <w:bookmarkStart w:id="12432" w:name="_Toc361232035"/>
      <w:bookmarkStart w:id="12433" w:name="_Toc362445333"/>
      <w:bookmarkStart w:id="12434" w:name="_Toc363909300"/>
      <w:bookmarkStart w:id="12435" w:name="_Toc364463726"/>
      <w:bookmarkStart w:id="12436" w:name="_Toc366078330"/>
      <w:bookmarkStart w:id="12437" w:name="_Toc366078945"/>
      <w:bookmarkStart w:id="12438" w:name="_Toc366079930"/>
      <w:bookmarkStart w:id="12439" w:name="_Toc366080542"/>
      <w:bookmarkStart w:id="12440" w:name="_Toc366081151"/>
      <w:bookmarkStart w:id="12441" w:name="_Toc366505491"/>
      <w:bookmarkStart w:id="12442" w:name="_Toc366508860"/>
      <w:bookmarkStart w:id="12443" w:name="_Toc366513361"/>
      <w:bookmarkStart w:id="12444" w:name="_Toc366574550"/>
      <w:bookmarkStart w:id="12445" w:name="_Toc366578343"/>
      <w:bookmarkStart w:id="12446" w:name="_Toc366578937"/>
      <w:bookmarkStart w:id="12447" w:name="_Toc366579529"/>
      <w:bookmarkStart w:id="12448" w:name="_Toc366580120"/>
      <w:bookmarkStart w:id="12449" w:name="_Toc366580712"/>
      <w:bookmarkStart w:id="12450" w:name="_Toc366581303"/>
      <w:bookmarkStart w:id="12451" w:name="_Toc366581895"/>
      <w:bookmarkStart w:id="12452" w:name="_Toc351912925"/>
      <w:bookmarkStart w:id="12453" w:name="_Toc351914946"/>
      <w:bookmarkStart w:id="12454" w:name="_Toc351915412"/>
      <w:bookmarkStart w:id="12455" w:name="_Toc361231510"/>
      <w:bookmarkStart w:id="12456" w:name="_Toc361232036"/>
      <w:bookmarkStart w:id="12457" w:name="_Toc362445334"/>
      <w:bookmarkStart w:id="12458" w:name="_Toc363909301"/>
      <w:bookmarkStart w:id="12459" w:name="_Toc364463727"/>
      <w:bookmarkStart w:id="12460" w:name="_Toc366078331"/>
      <w:bookmarkStart w:id="12461" w:name="_Toc366078946"/>
      <w:bookmarkStart w:id="12462" w:name="_Toc366079931"/>
      <w:bookmarkStart w:id="12463" w:name="_Toc366080543"/>
      <w:bookmarkStart w:id="12464" w:name="_Toc366081152"/>
      <w:bookmarkStart w:id="12465" w:name="_Toc366505492"/>
      <w:bookmarkStart w:id="12466" w:name="_Toc366508861"/>
      <w:bookmarkStart w:id="12467" w:name="_Toc366513362"/>
      <w:bookmarkStart w:id="12468" w:name="_Toc366574551"/>
      <w:bookmarkStart w:id="12469" w:name="_Toc366578344"/>
      <w:bookmarkStart w:id="12470" w:name="_Toc366578938"/>
      <w:bookmarkStart w:id="12471" w:name="_Toc366579530"/>
      <w:bookmarkStart w:id="12472" w:name="_Toc366580121"/>
      <w:bookmarkStart w:id="12473" w:name="_Toc366580713"/>
      <w:bookmarkStart w:id="12474" w:name="_Toc366581304"/>
      <w:bookmarkStart w:id="12475" w:name="_Toc366581896"/>
      <w:bookmarkStart w:id="12476" w:name="_Toc351912926"/>
      <w:bookmarkStart w:id="12477" w:name="_Toc351914947"/>
      <w:bookmarkStart w:id="12478" w:name="_Toc351915413"/>
      <w:bookmarkStart w:id="12479" w:name="_Toc361231511"/>
      <w:bookmarkStart w:id="12480" w:name="_Toc361232037"/>
      <w:bookmarkStart w:id="12481" w:name="_Toc362445335"/>
      <w:bookmarkStart w:id="12482" w:name="_Toc363909302"/>
      <w:bookmarkStart w:id="12483" w:name="_Toc364463728"/>
      <w:bookmarkStart w:id="12484" w:name="_Toc366078332"/>
      <w:bookmarkStart w:id="12485" w:name="_Toc366078947"/>
      <w:bookmarkStart w:id="12486" w:name="_Toc366079932"/>
      <w:bookmarkStart w:id="12487" w:name="_Toc366080544"/>
      <w:bookmarkStart w:id="12488" w:name="_Toc366081153"/>
      <w:bookmarkStart w:id="12489" w:name="_Toc366505493"/>
      <w:bookmarkStart w:id="12490" w:name="_Toc366508862"/>
      <w:bookmarkStart w:id="12491" w:name="_Toc366513363"/>
      <w:bookmarkStart w:id="12492" w:name="_Toc366574552"/>
      <w:bookmarkStart w:id="12493" w:name="_Toc366578345"/>
      <w:bookmarkStart w:id="12494" w:name="_Toc366578939"/>
      <w:bookmarkStart w:id="12495" w:name="_Toc366579531"/>
      <w:bookmarkStart w:id="12496" w:name="_Toc366580122"/>
      <w:bookmarkStart w:id="12497" w:name="_Toc366580714"/>
      <w:bookmarkStart w:id="12498" w:name="_Toc366581305"/>
      <w:bookmarkStart w:id="12499" w:name="_Toc366581897"/>
      <w:bookmarkStart w:id="12500" w:name="_Toc351912927"/>
      <w:bookmarkStart w:id="12501" w:name="_Toc351914948"/>
      <w:bookmarkStart w:id="12502" w:name="_Toc351915414"/>
      <w:bookmarkStart w:id="12503" w:name="_Toc361231512"/>
      <w:bookmarkStart w:id="12504" w:name="_Toc361232038"/>
      <w:bookmarkStart w:id="12505" w:name="_Toc362445336"/>
      <w:bookmarkStart w:id="12506" w:name="_Toc363909303"/>
      <w:bookmarkStart w:id="12507" w:name="_Toc364463729"/>
      <w:bookmarkStart w:id="12508" w:name="_Toc366078333"/>
      <w:bookmarkStart w:id="12509" w:name="_Toc366078948"/>
      <w:bookmarkStart w:id="12510" w:name="_Toc366079933"/>
      <w:bookmarkStart w:id="12511" w:name="_Toc366080545"/>
      <w:bookmarkStart w:id="12512" w:name="_Toc366081154"/>
      <w:bookmarkStart w:id="12513" w:name="_Toc366505494"/>
      <w:bookmarkStart w:id="12514" w:name="_Toc366508863"/>
      <w:bookmarkStart w:id="12515" w:name="_Toc366513364"/>
      <w:bookmarkStart w:id="12516" w:name="_Toc366574553"/>
      <w:bookmarkStart w:id="12517" w:name="_Toc366578346"/>
      <w:bookmarkStart w:id="12518" w:name="_Toc366578940"/>
      <w:bookmarkStart w:id="12519" w:name="_Toc366579532"/>
      <w:bookmarkStart w:id="12520" w:name="_Toc366580123"/>
      <w:bookmarkStart w:id="12521" w:name="_Toc366580715"/>
      <w:bookmarkStart w:id="12522" w:name="_Toc366581306"/>
      <w:bookmarkStart w:id="12523" w:name="_Toc366581898"/>
      <w:bookmarkStart w:id="12524" w:name="_Toc351912928"/>
      <w:bookmarkStart w:id="12525" w:name="_Toc351914949"/>
      <w:bookmarkStart w:id="12526" w:name="_Toc351915415"/>
      <w:bookmarkStart w:id="12527" w:name="_Toc361231513"/>
      <w:bookmarkStart w:id="12528" w:name="_Toc361232039"/>
      <w:bookmarkStart w:id="12529" w:name="_Toc362445337"/>
      <w:bookmarkStart w:id="12530" w:name="_Toc363909304"/>
      <w:bookmarkStart w:id="12531" w:name="_Toc364463730"/>
      <w:bookmarkStart w:id="12532" w:name="_Toc366078334"/>
      <w:bookmarkStart w:id="12533" w:name="_Toc366078949"/>
      <w:bookmarkStart w:id="12534" w:name="_Toc366079934"/>
      <w:bookmarkStart w:id="12535" w:name="_Toc366080546"/>
      <w:bookmarkStart w:id="12536" w:name="_Toc366081155"/>
      <w:bookmarkStart w:id="12537" w:name="_Toc366505495"/>
      <w:bookmarkStart w:id="12538" w:name="_Toc366508864"/>
      <w:bookmarkStart w:id="12539" w:name="_Toc366513365"/>
      <w:bookmarkStart w:id="12540" w:name="_Toc366574554"/>
      <w:bookmarkStart w:id="12541" w:name="_Toc366578347"/>
      <w:bookmarkStart w:id="12542" w:name="_Toc366578941"/>
      <w:bookmarkStart w:id="12543" w:name="_Toc366579533"/>
      <w:bookmarkStart w:id="12544" w:name="_Toc366580124"/>
      <w:bookmarkStart w:id="12545" w:name="_Toc366580716"/>
      <w:bookmarkStart w:id="12546" w:name="_Toc366581307"/>
      <w:bookmarkStart w:id="12547" w:name="_Toc366581899"/>
      <w:bookmarkStart w:id="12548" w:name="_Toc351912929"/>
      <w:bookmarkStart w:id="12549" w:name="_Toc351914950"/>
      <w:bookmarkStart w:id="12550" w:name="_Toc351915416"/>
      <w:bookmarkStart w:id="12551" w:name="_Toc361231514"/>
      <w:bookmarkStart w:id="12552" w:name="_Toc361232040"/>
      <w:bookmarkStart w:id="12553" w:name="_Toc362445338"/>
      <w:bookmarkStart w:id="12554" w:name="_Toc363909305"/>
      <w:bookmarkStart w:id="12555" w:name="_Toc364463731"/>
      <w:bookmarkStart w:id="12556" w:name="_Toc366078335"/>
      <w:bookmarkStart w:id="12557" w:name="_Toc366078950"/>
      <w:bookmarkStart w:id="12558" w:name="_Toc366079935"/>
      <w:bookmarkStart w:id="12559" w:name="_Toc366080547"/>
      <w:bookmarkStart w:id="12560" w:name="_Toc366081156"/>
      <w:bookmarkStart w:id="12561" w:name="_Toc366505496"/>
      <w:bookmarkStart w:id="12562" w:name="_Toc366508865"/>
      <w:bookmarkStart w:id="12563" w:name="_Toc366513366"/>
      <w:bookmarkStart w:id="12564" w:name="_Toc366574555"/>
      <w:bookmarkStart w:id="12565" w:name="_Toc366578348"/>
      <w:bookmarkStart w:id="12566" w:name="_Toc366578942"/>
      <w:bookmarkStart w:id="12567" w:name="_Toc366579534"/>
      <w:bookmarkStart w:id="12568" w:name="_Toc366580125"/>
      <w:bookmarkStart w:id="12569" w:name="_Toc366580717"/>
      <w:bookmarkStart w:id="12570" w:name="_Toc366581308"/>
      <w:bookmarkStart w:id="12571" w:name="_Toc366581900"/>
      <w:bookmarkStart w:id="12572" w:name="_Toc351912930"/>
      <w:bookmarkStart w:id="12573" w:name="_Toc351914951"/>
      <w:bookmarkStart w:id="12574" w:name="_Toc351915417"/>
      <w:bookmarkStart w:id="12575" w:name="_Toc361231515"/>
      <w:bookmarkStart w:id="12576" w:name="_Toc361232041"/>
      <w:bookmarkStart w:id="12577" w:name="_Toc362445339"/>
      <w:bookmarkStart w:id="12578" w:name="_Toc363909306"/>
      <w:bookmarkStart w:id="12579" w:name="_Toc364463732"/>
      <w:bookmarkStart w:id="12580" w:name="_Toc366078336"/>
      <w:bookmarkStart w:id="12581" w:name="_Toc366078951"/>
      <w:bookmarkStart w:id="12582" w:name="_Toc366079936"/>
      <w:bookmarkStart w:id="12583" w:name="_Toc366080548"/>
      <w:bookmarkStart w:id="12584" w:name="_Toc366081157"/>
      <w:bookmarkStart w:id="12585" w:name="_Toc366505497"/>
      <w:bookmarkStart w:id="12586" w:name="_Toc366508866"/>
      <w:bookmarkStart w:id="12587" w:name="_Toc366513367"/>
      <w:bookmarkStart w:id="12588" w:name="_Toc366574556"/>
      <w:bookmarkStart w:id="12589" w:name="_Toc366578349"/>
      <w:bookmarkStart w:id="12590" w:name="_Toc366578943"/>
      <w:bookmarkStart w:id="12591" w:name="_Toc366579535"/>
      <w:bookmarkStart w:id="12592" w:name="_Toc366580126"/>
      <w:bookmarkStart w:id="12593" w:name="_Toc366580718"/>
      <w:bookmarkStart w:id="12594" w:name="_Toc366581309"/>
      <w:bookmarkStart w:id="12595" w:name="_Toc366581901"/>
      <w:bookmarkStart w:id="12596" w:name="_Toc351912931"/>
      <w:bookmarkStart w:id="12597" w:name="_Toc351914952"/>
      <w:bookmarkStart w:id="12598" w:name="_Toc351915418"/>
      <w:bookmarkStart w:id="12599" w:name="_Toc361231516"/>
      <w:bookmarkStart w:id="12600" w:name="_Toc361232042"/>
      <w:bookmarkStart w:id="12601" w:name="_Toc362445340"/>
      <w:bookmarkStart w:id="12602" w:name="_Toc363909307"/>
      <w:bookmarkStart w:id="12603" w:name="_Toc364463733"/>
      <w:bookmarkStart w:id="12604" w:name="_Toc366078337"/>
      <w:bookmarkStart w:id="12605" w:name="_Toc366078952"/>
      <w:bookmarkStart w:id="12606" w:name="_Toc366079937"/>
      <w:bookmarkStart w:id="12607" w:name="_Toc366080549"/>
      <w:bookmarkStart w:id="12608" w:name="_Toc366081158"/>
      <w:bookmarkStart w:id="12609" w:name="_Toc366505498"/>
      <w:bookmarkStart w:id="12610" w:name="_Toc366508867"/>
      <w:bookmarkStart w:id="12611" w:name="_Toc366513368"/>
      <w:bookmarkStart w:id="12612" w:name="_Toc366574557"/>
      <w:bookmarkStart w:id="12613" w:name="_Toc366578350"/>
      <w:bookmarkStart w:id="12614" w:name="_Toc366578944"/>
      <w:bookmarkStart w:id="12615" w:name="_Toc366579536"/>
      <w:bookmarkStart w:id="12616" w:name="_Toc366580127"/>
      <w:bookmarkStart w:id="12617" w:name="_Toc366580719"/>
      <w:bookmarkStart w:id="12618" w:name="_Toc366581310"/>
      <w:bookmarkStart w:id="12619" w:name="_Toc366581902"/>
      <w:bookmarkStart w:id="12620" w:name="_Toc351912932"/>
      <w:bookmarkStart w:id="12621" w:name="_Toc351914953"/>
      <w:bookmarkStart w:id="12622" w:name="_Toc351915419"/>
      <w:bookmarkStart w:id="12623" w:name="_Toc361231517"/>
      <w:bookmarkStart w:id="12624" w:name="_Toc361232043"/>
      <w:bookmarkStart w:id="12625" w:name="_Toc362445341"/>
      <w:bookmarkStart w:id="12626" w:name="_Toc363909308"/>
      <w:bookmarkStart w:id="12627" w:name="_Toc364463734"/>
      <w:bookmarkStart w:id="12628" w:name="_Toc366078338"/>
      <w:bookmarkStart w:id="12629" w:name="_Toc366078953"/>
      <w:bookmarkStart w:id="12630" w:name="_Toc366079938"/>
      <w:bookmarkStart w:id="12631" w:name="_Toc366080550"/>
      <w:bookmarkStart w:id="12632" w:name="_Toc366081159"/>
      <w:bookmarkStart w:id="12633" w:name="_Toc366505499"/>
      <w:bookmarkStart w:id="12634" w:name="_Toc366508868"/>
      <w:bookmarkStart w:id="12635" w:name="_Toc366513369"/>
      <w:bookmarkStart w:id="12636" w:name="_Toc366574558"/>
      <w:bookmarkStart w:id="12637" w:name="_Toc366578351"/>
      <w:bookmarkStart w:id="12638" w:name="_Toc366578945"/>
      <w:bookmarkStart w:id="12639" w:name="_Toc366579537"/>
      <w:bookmarkStart w:id="12640" w:name="_Toc366580128"/>
      <w:bookmarkStart w:id="12641" w:name="_Toc366580720"/>
      <w:bookmarkStart w:id="12642" w:name="_Toc366581311"/>
      <w:bookmarkStart w:id="12643" w:name="_Toc366581903"/>
      <w:bookmarkStart w:id="12644" w:name="_Toc351912933"/>
      <w:bookmarkStart w:id="12645" w:name="_Toc351914954"/>
      <w:bookmarkStart w:id="12646" w:name="_Toc351915420"/>
      <w:bookmarkStart w:id="12647" w:name="_Toc361231518"/>
      <w:bookmarkStart w:id="12648" w:name="_Toc361232044"/>
      <w:bookmarkStart w:id="12649" w:name="_Toc362445342"/>
      <w:bookmarkStart w:id="12650" w:name="_Toc363909309"/>
      <w:bookmarkStart w:id="12651" w:name="_Toc364463735"/>
      <w:bookmarkStart w:id="12652" w:name="_Toc366078339"/>
      <w:bookmarkStart w:id="12653" w:name="_Toc366078954"/>
      <w:bookmarkStart w:id="12654" w:name="_Toc366079939"/>
      <w:bookmarkStart w:id="12655" w:name="_Toc366080551"/>
      <w:bookmarkStart w:id="12656" w:name="_Toc366081160"/>
      <w:bookmarkStart w:id="12657" w:name="_Toc366505500"/>
      <w:bookmarkStart w:id="12658" w:name="_Toc366508869"/>
      <w:bookmarkStart w:id="12659" w:name="_Toc366513370"/>
      <w:bookmarkStart w:id="12660" w:name="_Toc366574559"/>
      <w:bookmarkStart w:id="12661" w:name="_Toc366578352"/>
      <w:bookmarkStart w:id="12662" w:name="_Toc366578946"/>
      <w:bookmarkStart w:id="12663" w:name="_Toc366579538"/>
      <w:bookmarkStart w:id="12664" w:name="_Toc366580129"/>
      <w:bookmarkStart w:id="12665" w:name="_Toc366580721"/>
      <w:bookmarkStart w:id="12666" w:name="_Toc366581312"/>
      <w:bookmarkStart w:id="12667" w:name="_Toc366581904"/>
      <w:bookmarkStart w:id="12668" w:name="_Toc351912934"/>
      <w:bookmarkStart w:id="12669" w:name="_Toc351914955"/>
      <w:bookmarkStart w:id="12670" w:name="_Toc351915421"/>
      <w:bookmarkStart w:id="12671" w:name="_Toc361231519"/>
      <w:bookmarkStart w:id="12672" w:name="_Toc361232045"/>
      <w:bookmarkStart w:id="12673" w:name="_Toc362445343"/>
      <w:bookmarkStart w:id="12674" w:name="_Toc363909310"/>
      <w:bookmarkStart w:id="12675" w:name="_Toc364463736"/>
      <w:bookmarkStart w:id="12676" w:name="_Toc366078340"/>
      <w:bookmarkStart w:id="12677" w:name="_Toc366078955"/>
      <w:bookmarkStart w:id="12678" w:name="_Toc366079940"/>
      <w:bookmarkStart w:id="12679" w:name="_Toc366080552"/>
      <w:bookmarkStart w:id="12680" w:name="_Toc366081161"/>
      <w:bookmarkStart w:id="12681" w:name="_Toc366505501"/>
      <w:bookmarkStart w:id="12682" w:name="_Toc366508870"/>
      <w:bookmarkStart w:id="12683" w:name="_Toc366513371"/>
      <w:bookmarkStart w:id="12684" w:name="_Toc366574560"/>
      <w:bookmarkStart w:id="12685" w:name="_Toc366578353"/>
      <w:bookmarkStart w:id="12686" w:name="_Toc366578947"/>
      <w:bookmarkStart w:id="12687" w:name="_Toc366579539"/>
      <w:bookmarkStart w:id="12688" w:name="_Toc366580130"/>
      <w:bookmarkStart w:id="12689" w:name="_Toc366580722"/>
      <w:bookmarkStart w:id="12690" w:name="_Toc366581313"/>
      <w:bookmarkStart w:id="12691" w:name="_Toc366581905"/>
      <w:bookmarkStart w:id="12692" w:name="_Toc351912935"/>
      <w:bookmarkStart w:id="12693" w:name="_Toc351914956"/>
      <w:bookmarkStart w:id="12694" w:name="_Toc351915422"/>
      <w:bookmarkStart w:id="12695" w:name="_Toc361231520"/>
      <w:bookmarkStart w:id="12696" w:name="_Toc361232046"/>
      <w:bookmarkStart w:id="12697" w:name="_Toc362445344"/>
      <w:bookmarkStart w:id="12698" w:name="_Toc363909311"/>
      <w:bookmarkStart w:id="12699" w:name="_Toc364463737"/>
      <w:bookmarkStart w:id="12700" w:name="_Toc366078341"/>
      <w:bookmarkStart w:id="12701" w:name="_Toc366078956"/>
      <w:bookmarkStart w:id="12702" w:name="_Toc366079941"/>
      <w:bookmarkStart w:id="12703" w:name="_Toc366080553"/>
      <w:bookmarkStart w:id="12704" w:name="_Toc366081162"/>
      <w:bookmarkStart w:id="12705" w:name="_Toc366505502"/>
      <w:bookmarkStart w:id="12706" w:name="_Toc366508871"/>
      <w:bookmarkStart w:id="12707" w:name="_Toc366513372"/>
      <w:bookmarkStart w:id="12708" w:name="_Toc366574561"/>
      <w:bookmarkStart w:id="12709" w:name="_Toc366578354"/>
      <w:bookmarkStart w:id="12710" w:name="_Toc366578948"/>
      <w:bookmarkStart w:id="12711" w:name="_Toc366579540"/>
      <w:bookmarkStart w:id="12712" w:name="_Toc366580131"/>
      <w:bookmarkStart w:id="12713" w:name="_Toc366580723"/>
      <w:bookmarkStart w:id="12714" w:name="_Toc366581314"/>
      <w:bookmarkStart w:id="12715" w:name="_Toc366581906"/>
      <w:bookmarkStart w:id="12716" w:name="_Toc351912936"/>
      <w:bookmarkStart w:id="12717" w:name="_Toc351914957"/>
      <w:bookmarkStart w:id="12718" w:name="_Toc351915423"/>
      <w:bookmarkStart w:id="12719" w:name="_Toc361231521"/>
      <w:bookmarkStart w:id="12720" w:name="_Toc361232047"/>
      <w:bookmarkStart w:id="12721" w:name="_Toc362445345"/>
      <w:bookmarkStart w:id="12722" w:name="_Toc363909312"/>
      <w:bookmarkStart w:id="12723" w:name="_Toc364463738"/>
      <w:bookmarkStart w:id="12724" w:name="_Toc366078342"/>
      <w:bookmarkStart w:id="12725" w:name="_Toc366078957"/>
      <w:bookmarkStart w:id="12726" w:name="_Toc366079942"/>
      <w:bookmarkStart w:id="12727" w:name="_Toc366080554"/>
      <w:bookmarkStart w:id="12728" w:name="_Toc366081163"/>
      <w:bookmarkStart w:id="12729" w:name="_Toc366505503"/>
      <w:bookmarkStart w:id="12730" w:name="_Toc366508872"/>
      <w:bookmarkStart w:id="12731" w:name="_Toc366513373"/>
      <w:bookmarkStart w:id="12732" w:name="_Toc366574562"/>
      <w:bookmarkStart w:id="12733" w:name="_Toc366578355"/>
      <w:bookmarkStart w:id="12734" w:name="_Toc366578949"/>
      <w:bookmarkStart w:id="12735" w:name="_Toc366579541"/>
      <w:bookmarkStart w:id="12736" w:name="_Toc366580132"/>
      <w:bookmarkStart w:id="12737" w:name="_Toc366580724"/>
      <w:bookmarkStart w:id="12738" w:name="_Toc366581315"/>
      <w:bookmarkStart w:id="12739" w:name="_Toc366581907"/>
      <w:bookmarkStart w:id="12740" w:name="_Toc349042816"/>
      <w:bookmarkStart w:id="12741" w:name="_Toc5072133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r>
        <w:t>Forward Progress Requirement</w:t>
      </w:r>
      <w:bookmarkEnd w:id="12740"/>
      <w:bookmarkEnd w:id="12741"/>
    </w:p>
    <w:p w14:paraId="0564A814" w14:textId="6214FF3E" w:rsidR="000E1214" w:rsidRDefault="00A87198">
      <w:pPr>
        <w:rPr>
          <w:color w:val="000000"/>
        </w:rPr>
      </w:pPr>
      <w:r>
        <w:rPr>
          <w:color w:val="000000"/>
        </w:rPr>
        <w:t>To prevent an infinite</w:t>
      </w:r>
      <w:ins w:id="12742" w:author="Mike Beckerle" w:date="2020-04-27T11:31:00Z">
        <w:r>
          <w:rPr>
            <w:color w:val="000000"/>
          </w:rPr>
          <w:t xml:space="preserve"> or very long running</w:t>
        </w:r>
      </w:ins>
      <w:r>
        <w:rPr>
          <w:color w:val="000000"/>
        </w:rPr>
        <w:t xml:space="preserve"> loop, the parsing of an array </w:t>
      </w:r>
      <w:del w:id="12743" w:author="Mike Beckerle" w:date="2020-04-27T11:31:00Z">
        <w:r>
          <w:rPr>
            <w:color w:val="000000"/>
          </w:rPr>
          <w:delText xml:space="preserve">that is potentially unbounded </w:delText>
        </w:r>
      </w:del>
      <w:del w:id="12744" w:author="Mike Beckerle" w:date="2020-09-10T16:44:00Z">
        <w:r w:rsidDel="008E7C14">
          <w:rPr>
            <w:color w:val="000000"/>
          </w:rPr>
          <w:delText>must</w:delText>
        </w:r>
      </w:del>
      <w:ins w:id="12745" w:author="Mike Beckerle" w:date="2020-09-10T16:44:00Z">
        <w:r w:rsidR="008E7C14">
          <w:rPr>
            <w:color w:val="000000"/>
          </w:rPr>
          <w:t>MUST</w:t>
        </w:r>
      </w:ins>
      <w:r>
        <w:rPr>
          <w:color w:val="000000"/>
        </w:rPr>
        <w:t xml:space="preserve"> terminate when the </w:t>
      </w:r>
      <w:ins w:id="12746" w:author="Mike Beckerle" w:date="2020-04-27T11:32:00Z">
        <w:r>
          <w:rPr>
            <w:color w:val="000000"/>
          </w:rPr>
          <w:t>parsing</w:t>
        </w:r>
      </w:ins>
      <w:ins w:id="12747" w:author="Mike Beckerle" w:date="2020-09-10T13:44:00Z">
        <w:r w:rsidR="00D36F04">
          <w:rPr>
            <w:color w:val="000000"/>
          </w:rPr>
          <w:t xml:space="preserve"> of</w:t>
        </w:r>
      </w:ins>
      <w:ins w:id="12748"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PrefixSeparator or PostfixSeparator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'stopValue' </w:t>
      </w:r>
    </w:p>
    <w:p w14:paraId="35BF36D0"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dfdl:occursCountKind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r>
        <w:rPr>
          <w:rFonts w:cs="Arial"/>
          <w:color w:val="000000"/>
          <w:lang w:eastAsia="en-GB"/>
        </w:rPr>
        <w:t xml:space="preserve">dfdl:occursCountKind is 'implicit' and XSD maxOccurs is unbounded </w:t>
      </w:r>
    </w:p>
    <w:p w14:paraId="29398AB7" w14:textId="77777777" w:rsidR="000E1214" w:rsidRDefault="00A87198">
      <w:pPr>
        <w:rPr>
          <w:lang w:eastAsia="en-GB"/>
        </w:rPr>
      </w:pPr>
      <w:r>
        <w:rPr>
          <w:color w:val="000000"/>
        </w:rPr>
        <w:t>When dfdl:occursCountKind is 'stopValue' this results in a processing error because the stop value will never be encountered.</w:t>
      </w:r>
    </w:p>
    <w:p w14:paraId="1F8B537E" w14:textId="77777777" w:rsidR="000E1214" w:rsidRDefault="00A87198" w:rsidP="00D36F04">
      <w:pPr>
        <w:rPr>
          <w:del w:id="12749" w:author="Mike Beckerle" w:date="2020-04-27T11:33:00Z"/>
        </w:rPr>
      </w:pPr>
      <w:bookmarkStart w:id="12750" w:name="_Toc50635148"/>
      <w:del w:id="12751" w:author="Mike Beckerle" w:date="2020-04-27T11:33:00Z">
        <w:r>
          <w:delText>Further, to prevent unnecessary consumption of resources for large bounded values of XSD maxOccurs, the parsing of an array must terminate when the following are true:</w:delText>
        </w:r>
        <w:bookmarkEnd w:id="12750"/>
        <w:r>
          <w:rPr>
            <w:lang w:eastAsia="en-GB"/>
          </w:rPr>
          <w:delText xml:space="preserve">   </w:delText>
        </w:r>
        <w:bookmarkStart w:id="12752" w:name="_Toc38880544"/>
        <w:bookmarkStart w:id="12753" w:name="_Toc38882083"/>
        <w:bookmarkStart w:id="12754" w:name="_Toc38882361"/>
        <w:bookmarkStart w:id="12755" w:name="_Toc38882617"/>
        <w:bookmarkStart w:id="12756" w:name="_Toc38882872"/>
        <w:bookmarkStart w:id="12757" w:name="_Toc38908795"/>
        <w:bookmarkStart w:id="12758" w:name="_Toc39166946"/>
        <w:bookmarkStart w:id="12759" w:name="_Toc50556762"/>
        <w:bookmarkStart w:id="12760" w:name="_Toc50558371"/>
        <w:bookmarkStart w:id="12761" w:name="_Toc50633875"/>
        <w:bookmarkStart w:id="12762" w:name="_Toc50634169"/>
        <w:bookmarkStart w:id="12763" w:name="_Toc50634463"/>
        <w:bookmarkEnd w:id="12752"/>
        <w:bookmarkEnd w:id="12753"/>
        <w:bookmarkEnd w:id="12754"/>
        <w:bookmarkEnd w:id="12755"/>
        <w:bookmarkEnd w:id="12756"/>
        <w:bookmarkEnd w:id="12757"/>
        <w:bookmarkEnd w:id="12758"/>
        <w:bookmarkEnd w:id="12759"/>
        <w:bookmarkEnd w:id="12760"/>
        <w:bookmarkEnd w:id="12761"/>
        <w:bookmarkEnd w:id="12762"/>
        <w:bookmarkEnd w:id="12763"/>
      </w:del>
    </w:p>
    <w:p w14:paraId="3F0EC76A" w14:textId="77777777" w:rsidR="000E1214" w:rsidRDefault="00A87198" w:rsidP="00D36F04">
      <w:pPr>
        <w:rPr>
          <w:del w:id="12764" w:author="Mike Beckerle" w:date="2020-04-27T11:33:00Z"/>
        </w:rPr>
      </w:pPr>
      <w:bookmarkStart w:id="12765" w:name="_Toc50635149"/>
      <w:commentRangeStart w:id="12766"/>
      <w:del w:id="12767" w:author="Mike Beckerle" w:date="2020-04-27T11:33:00Z">
        <w:r>
          <w:rPr>
            <w:lang w:eastAsia="en-GB"/>
          </w:rPr>
          <w:delText>dfdl:occursCountKind is 'implicit';</w:delText>
        </w:r>
        <w:bookmarkEnd w:id="12765"/>
        <w:r>
          <w:rPr>
            <w:lang w:eastAsia="en-GB"/>
          </w:rPr>
          <w:delText xml:space="preserve"> </w:delText>
        </w:r>
        <w:bookmarkStart w:id="12768" w:name="_Toc38880545"/>
        <w:bookmarkStart w:id="12769" w:name="_Toc38882084"/>
        <w:bookmarkStart w:id="12770" w:name="_Toc38882362"/>
        <w:bookmarkStart w:id="12771" w:name="_Toc38882618"/>
        <w:bookmarkStart w:id="12772" w:name="_Toc38882873"/>
        <w:bookmarkStart w:id="12773" w:name="_Toc38908796"/>
        <w:bookmarkStart w:id="12774" w:name="_Toc39166947"/>
        <w:bookmarkStart w:id="12775" w:name="_Toc50556763"/>
        <w:bookmarkStart w:id="12776" w:name="_Toc50558372"/>
        <w:bookmarkStart w:id="12777" w:name="_Toc50633876"/>
        <w:bookmarkStart w:id="12778" w:name="_Toc50634170"/>
        <w:bookmarkStart w:id="12779" w:name="_Toc50634464"/>
        <w:bookmarkEnd w:id="12768"/>
        <w:bookmarkEnd w:id="12769"/>
        <w:bookmarkEnd w:id="12770"/>
        <w:bookmarkEnd w:id="12771"/>
        <w:bookmarkEnd w:id="12772"/>
        <w:bookmarkEnd w:id="12773"/>
        <w:bookmarkEnd w:id="12774"/>
        <w:bookmarkEnd w:id="12775"/>
        <w:bookmarkEnd w:id="12776"/>
        <w:bookmarkEnd w:id="12777"/>
        <w:bookmarkEnd w:id="12778"/>
        <w:bookmarkEnd w:id="12779"/>
      </w:del>
    </w:p>
    <w:p w14:paraId="350501A7" w14:textId="77777777" w:rsidR="000E1214" w:rsidRDefault="00A87198" w:rsidP="00D36F04">
      <w:pPr>
        <w:rPr>
          <w:del w:id="12780" w:author="Mike Beckerle" w:date="2020-04-27T11:33:00Z"/>
        </w:rPr>
      </w:pPr>
      <w:bookmarkStart w:id="12781" w:name="_Toc50635150"/>
      <w:del w:id="12782" w:author="Mike Beckerle" w:date="2020-04-27T11:33:00Z">
        <w:r>
          <w:rPr>
            <w:lang w:eastAsia="en-GB"/>
          </w:rPr>
          <w:delText>The occurrence is a point of uncertainty;</w:delText>
        </w:r>
        <w:bookmarkStart w:id="12783" w:name="_Toc38880546"/>
        <w:bookmarkStart w:id="12784" w:name="_Toc38882085"/>
        <w:bookmarkStart w:id="12785" w:name="_Toc38882363"/>
        <w:bookmarkStart w:id="12786" w:name="_Toc38882619"/>
        <w:bookmarkStart w:id="12787" w:name="_Toc38882874"/>
        <w:bookmarkStart w:id="12788" w:name="_Toc38908797"/>
        <w:bookmarkStart w:id="12789" w:name="_Toc39166948"/>
        <w:bookmarkStart w:id="12790" w:name="_Toc50556764"/>
        <w:bookmarkStart w:id="12791" w:name="_Toc50558373"/>
        <w:bookmarkStart w:id="12792" w:name="_Toc50633877"/>
        <w:bookmarkStart w:id="12793" w:name="_Toc50634171"/>
        <w:bookmarkStart w:id="12794" w:name="_Toc50634465"/>
        <w:bookmarkEnd w:id="12781"/>
        <w:bookmarkEnd w:id="12783"/>
        <w:bookmarkEnd w:id="12784"/>
        <w:bookmarkEnd w:id="12785"/>
        <w:bookmarkEnd w:id="12786"/>
        <w:bookmarkEnd w:id="12787"/>
        <w:bookmarkEnd w:id="12788"/>
        <w:bookmarkEnd w:id="12789"/>
        <w:bookmarkEnd w:id="12790"/>
        <w:bookmarkEnd w:id="12791"/>
        <w:bookmarkEnd w:id="12792"/>
        <w:bookmarkEnd w:id="12793"/>
        <w:bookmarkEnd w:id="12794"/>
      </w:del>
    </w:p>
    <w:p w14:paraId="1C1D3CD6" w14:textId="77777777" w:rsidR="000E1214" w:rsidRDefault="00A87198" w:rsidP="00D36F04">
      <w:pPr>
        <w:rPr>
          <w:del w:id="12795" w:author="Mike Beckerle" w:date="2020-04-27T11:33:00Z"/>
        </w:rPr>
      </w:pPr>
      <w:bookmarkStart w:id="12796" w:name="_Toc50635151"/>
      <w:del w:id="12797" w:author="Mike Beckerle" w:date="2020-04-27T11:33:00Z">
        <w:r>
          <w:rPr>
            <w:lang w:eastAsia="en-GB"/>
          </w:rPr>
          <w:delText>The position in the data does not move during the parsing of the occurrence (including any associated Separator, PrefixSeparator or PostfixSeparator region);</w:delText>
        </w:r>
        <w:bookmarkStart w:id="12798" w:name="_Toc38880547"/>
        <w:bookmarkStart w:id="12799" w:name="_Toc38882086"/>
        <w:bookmarkStart w:id="12800" w:name="_Toc38882364"/>
        <w:bookmarkStart w:id="12801" w:name="_Toc38882620"/>
        <w:bookmarkStart w:id="12802" w:name="_Toc38882875"/>
        <w:bookmarkStart w:id="12803" w:name="_Toc38908798"/>
        <w:bookmarkStart w:id="12804" w:name="_Toc39166949"/>
        <w:bookmarkStart w:id="12805" w:name="_Toc50556765"/>
        <w:bookmarkStart w:id="12806" w:name="_Toc50558374"/>
        <w:bookmarkStart w:id="12807" w:name="_Toc50633878"/>
        <w:bookmarkStart w:id="12808" w:name="_Toc50634172"/>
        <w:bookmarkStart w:id="12809" w:name="_Toc50634466"/>
        <w:bookmarkEnd w:id="12796"/>
        <w:bookmarkEnd w:id="12798"/>
        <w:bookmarkEnd w:id="12799"/>
        <w:bookmarkEnd w:id="12800"/>
        <w:bookmarkEnd w:id="12801"/>
        <w:bookmarkEnd w:id="12802"/>
        <w:bookmarkEnd w:id="12803"/>
        <w:bookmarkEnd w:id="12804"/>
        <w:bookmarkEnd w:id="12805"/>
        <w:bookmarkEnd w:id="12806"/>
        <w:bookmarkEnd w:id="12807"/>
        <w:bookmarkEnd w:id="12808"/>
        <w:bookmarkEnd w:id="12809"/>
      </w:del>
    </w:p>
    <w:p w14:paraId="28B39710" w14:textId="77777777" w:rsidR="000E1214" w:rsidRDefault="00A87198" w:rsidP="00D36F04">
      <w:pPr>
        <w:rPr>
          <w:del w:id="12810" w:author="Mike Beckerle" w:date="2020-04-27T11:33:00Z"/>
          <w:lang w:eastAsia="en-GB"/>
        </w:rPr>
      </w:pPr>
      <w:bookmarkStart w:id="12811" w:name="_Toc50635152"/>
      <w:del w:id="12812" w:author="Mike Beckerle" w:date="2020-04-27T11:33:00Z">
        <w:r>
          <w:rPr>
            <w:lang w:eastAsia="en-GB"/>
          </w:rPr>
          <w:delText>The occurrence is known-to-exist with empty representation.</w:delText>
        </w:r>
        <w:commentRangeEnd w:id="12766"/>
        <w:r>
          <w:rPr>
            <w:rStyle w:val="CommentReference"/>
          </w:rPr>
          <w:commentReference w:id="12766"/>
        </w:r>
        <w:bookmarkStart w:id="12813" w:name="_Toc38880548"/>
        <w:bookmarkStart w:id="12814" w:name="_Toc38882087"/>
        <w:bookmarkStart w:id="12815" w:name="_Toc38882365"/>
        <w:bookmarkStart w:id="12816" w:name="_Toc38882621"/>
        <w:bookmarkStart w:id="12817" w:name="_Toc38882876"/>
        <w:bookmarkStart w:id="12818" w:name="_Toc38908799"/>
        <w:bookmarkStart w:id="12819" w:name="_Toc39166950"/>
        <w:bookmarkStart w:id="12820" w:name="_Toc50556766"/>
        <w:bookmarkStart w:id="12821" w:name="_Toc50558375"/>
        <w:bookmarkStart w:id="12822" w:name="_Toc50633879"/>
        <w:bookmarkStart w:id="12823" w:name="_Toc50634173"/>
        <w:bookmarkStart w:id="12824" w:name="_Toc50634467"/>
        <w:bookmarkEnd w:id="12811"/>
        <w:bookmarkEnd w:id="12813"/>
        <w:bookmarkEnd w:id="12814"/>
        <w:bookmarkEnd w:id="12815"/>
        <w:bookmarkEnd w:id="12816"/>
        <w:bookmarkEnd w:id="12817"/>
        <w:bookmarkEnd w:id="12818"/>
        <w:bookmarkEnd w:id="12819"/>
        <w:bookmarkEnd w:id="12820"/>
        <w:bookmarkEnd w:id="12821"/>
        <w:bookmarkEnd w:id="12822"/>
        <w:bookmarkEnd w:id="12823"/>
        <w:bookmarkEnd w:id="12824"/>
      </w:del>
    </w:p>
    <w:p w14:paraId="0CB718EE" w14:textId="77777777" w:rsidR="000E1214" w:rsidRDefault="00A87198" w:rsidP="00893233">
      <w:pPr>
        <w:pStyle w:val="Heading2"/>
      </w:pPr>
      <w:bookmarkStart w:id="12825" w:name="_Toc349042817"/>
      <w:bookmarkStart w:id="12826" w:name="_Toc50721340"/>
      <w:r>
        <w:t>Parsing Occurrences with Non-Normal Representation</w:t>
      </w:r>
      <w:bookmarkEnd w:id="12825"/>
      <w:bookmarkEnd w:id="12826"/>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it may be a processing error, dependent on dfdl:occursCountKind as described in section 16.1.</w:t>
      </w:r>
    </w:p>
    <w:p w14:paraId="6576E88C" w14:textId="326538F9" w:rsidR="000E1214" w:rsidRDefault="00A87198">
      <w:r>
        <w:t xml:space="preserve">Occurrences with absent representation are not added to the </w:t>
      </w:r>
      <w:r w:rsidR="00933F0E">
        <w:t>Infoset</w:t>
      </w:r>
      <w:r>
        <w:t>. For a required occurrence it may be a processing error, dependent on dfdl:occursCountKind as described in section 16.1.</w:t>
      </w:r>
    </w:p>
    <w:p w14:paraId="1DC442C4" w14:textId="77777777" w:rsidR="000E1214" w:rsidRDefault="00A87198" w:rsidP="00893233">
      <w:pPr>
        <w:pStyle w:val="Heading2"/>
      </w:pPr>
      <w:bookmarkStart w:id="12827" w:name="_Toc50721341"/>
      <w:r>
        <w:t>Sparse Arrays</w:t>
      </w:r>
      <w:bookmarkEnd w:id="12827"/>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nillable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2828" w:name="_Toc130873643"/>
      <w:bookmarkStart w:id="12829" w:name="_Toc140549615"/>
      <w:bookmarkStart w:id="12830" w:name="_Toc177399126"/>
      <w:bookmarkStart w:id="12831" w:name="_Toc175057413"/>
      <w:bookmarkStart w:id="12832" w:name="_Toc199516356"/>
      <w:bookmarkStart w:id="12833" w:name="_Toc194984019"/>
      <w:bookmarkStart w:id="12834" w:name="_Toc243112861"/>
      <w:bookmarkStart w:id="12835" w:name="_Ref255463851"/>
      <w:bookmarkStart w:id="12836" w:name="_Ref255463857"/>
      <w:bookmarkStart w:id="12837" w:name="_Ref255476304"/>
      <w:bookmarkStart w:id="12838" w:name="_Toc349042818"/>
      <w:bookmarkStart w:id="12839" w:name="_Ref39164455"/>
      <w:bookmarkStart w:id="12840" w:name="_Toc50721342"/>
      <w:r>
        <w:t>Calculated Value Properties</w:t>
      </w:r>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154D6A38" w:rsidR="000E1214" w:rsidRDefault="00A87198">
      <w:pPr>
        <w:pStyle w:val="Caption"/>
      </w:pPr>
      <w:r>
        <w:t xml:space="preserve">Table </w:t>
      </w:r>
      <w:fldSimple w:instr=" SEQ Table \* ARABIC ">
        <w:r w:rsidR="00404DC4">
          <w:rPr>
            <w:noProof/>
          </w:rPr>
          <w:t>53</w:t>
        </w:r>
      </w:fldSimple>
      <w:r>
        <w:t xml:space="preserve"> Calculated Value Properties</w:t>
      </w:r>
    </w:p>
    <w:p w14:paraId="29A111AB" w14:textId="77777777" w:rsidR="000E1214" w:rsidRDefault="00A87198" w:rsidP="00893233">
      <w:pPr>
        <w:pStyle w:val="Heading2"/>
      </w:pPr>
      <w:bookmarkStart w:id="12841" w:name="_Toc199516357"/>
      <w:bookmarkStart w:id="12842" w:name="_Toc243112862"/>
      <w:bookmarkStart w:id="12843" w:name="_Toc349042819"/>
      <w:bookmarkStart w:id="12844" w:name="_Toc50721343"/>
      <w:r>
        <w:t>Example: 2d Nested Array</w:t>
      </w:r>
      <w:bookmarkEnd w:id="12841"/>
      <w:bookmarkEnd w:id="12842"/>
      <w:bookmarkEnd w:id="12843"/>
      <w:bookmarkEnd w:id="12844"/>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 xml:space="preserve">In the example above we see that 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893233">
      <w:pPr>
        <w:pStyle w:val="Heading2"/>
      </w:pPr>
      <w:bookmarkStart w:id="12845" w:name="_Toc322911716"/>
      <w:bookmarkStart w:id="12846" w:name="_Toc322912255"/>
      <w:bookmarkStart w:id="12847" w:name="_Toc329093116"/>
      <w:bookmarkStart w:id="12848" w:name="_Toc332701629"/>
      <w:bookmarkStart w:id="12849" w:name="_Toc332701933"/>
      <w:bookmarkStart w:id="12850" w:name="_Toc332711732"/>
      <w:bookmarkStart w:id="12851" w:name="_Toc332712034"/>
      <w:bookmarkStart w:id="12852" w:name="_Toc332712335"/>
      <w:bookmarkStart w:id="12853" w:name="_Toc332724251"/>
      <w:bookmarkStart w:id="12854" w:name="_Toc332724551"/>
      <w:bookmarkStart w:id="12855" w:name="_Toc341102847"/>
      <w:bookmarkStart w:id="12856" w:name="_Toc347241582"/>
      <w:bookmarkStart w:id="12857" w:name="_Toc347744775"/>
      <w:bookmarkStart w:id="12858" w:name="_Toc348984558"/>
      <w:bookmarkStart w:id="12859" w:name="_Toc348984863"/>
      <w:bookmarkStart w:id="12860" w:name="_Toc349038027"/>
      <w:bookmarkStart w:id="12861" w:name="_Toc349038329"/>
      <w:bookmarkStart w:id="12862" w:name="_Toc349042820"/>
      <w:bookmarkStart w:id="12863" w:name="_Toc349642233"/>
      <w:bookmarkStart w:id="12864" w:name="_Toc351912942"/>
      <w:bookmarkStart w:id="12865" w:name="_Toc351914963"/>
      <w:bookmarkStart w:id="12866" w:name="_Toc351915429"/>
      <w:bookmarkStart w:id="12867" w:name="_Toc361231527"/>
      <w:bookmarkStart w:id="12868" w:name="_Toc361232053"/>
      <w:bookmarkStart w:id="12869" w:name="_Toc362445351"/>
      <w:bookmarkStart w:id="12870" w:name="_Toc363909318"/>
      <w:bookmarkStart w:id="12871" w:name="_Toc364463744"/>
      <w:bookmarkStart w:id="12872" w:name="_Toc366078348"/>
      <w:bookmarkStart w:id="12873" w:name="_Toc366078963"/>
      <w:bookmarkStart w:id="12874" w:name="_Toc366079948"/>
      <w:bookmarkStart w:id="12875" w:name="_Toc366080560"/>
      <w:bookmarkStart w:id="12876" w:name="_Toc366081169"/>
      <w:bookmarkStart w:id="12877" w:name="_Toc366505509"/>
      <w:bookmarkStart w:id="12878" w:name="_Toc366508878"/>
      <w:bookmarkStart w:id="12879" w:name="_Toc366513379"/>
      <w:bookmarkStart w:id="12880" w:name="_Toc366574568"/>
      <w:bookmarkStart w:id="12881" w:name="_Toc366578361"/>
      <w:bookmarkStart w:id="12882" w:name="_Toc366578955"/>
      <w:bookmarkStart w:id="12883" w:name="_Toc366579547"/>
      <w:bookmarkStart w:id="12884" w:name="_Toc366580138"/>
      <w:bookmarkStart w:id="12885" w:name="_Toc366580730"/>
      <w:bookmarkStart w:id="12886" w:name="_Toc366581321"/>
      <w:bookmarkStart w:id="12887" w:name="_Toc366581913"/>
      <w:bookmarkStart w:id="12888" w:name="_Toc199516358"/>
      <w:bookmarkStart w:id="12889" w:name="_Toc243112863"/>
      <w:bookmarkStart w:id="12890" w:name="_Toc349042821"/>
      <w:bookmarkStart w:id="12891" w:name="_Toc507213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r>
        <w:t>Example: Three-Byte Date</w:t>
      </w:r>
      <w:bookmarkEnd w:id="12888"/>
      <w:bookmarkEnd w:id="12889"/>
      <w:bookmarkEnd w:id="12890"/>
      <w:bookmarkEnd w:id="12891"/>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2892" w:name="_Toc322911718"/>
      <w:bookmarkStart w:id="12893" w:name="_Toc322912257"/>
      <w:bookmarkStart w:id="12894" w:name="_Toc329093118"/>
      <w:bookmarkStart w:id="12895" w:name="_Toc332701631"/>
      <w:bookmarkStart w:id="12896" w:name="_Toc332701935"/>
      <w:bookmarkStart w:id="12897" w:name="_Toc332711734"/>
      <w:bookmarkStart w:id="12898" w:name="_Toc332712036"/>
      <w:bookmarkStart w:id="12899" w:name="_Toc332712337"/>
      <w:bookmarkStart w:id="12900" w:name="_Toc332724253"/>
      <w:bookmarkStart w:id="12901" w:name="_Toc332724553"/>
      <w:bookmarkStart w:id="12902" w:name="_Toc341102849"/>
      <w:bookmarkStart w:id="12903" w:name="_Toc347241584"/>
      <w:bookmarkStart w:id="12904" w:name="_Toc347744777"/>
      <w:bookmarkStart w:id="12905" w:name="_Toc348984560"/>
      <w:bookmarkStart w:id="12906" w:name="_Toc348984865"/>
      <w:bookmarkStart w:id="12907" w:name="_Toc349038029"/>
      <w:bookmarkStart w:id="12908" w:name="_Toc349038331"/>
      <w:bookmarkStart w:id="12909" w:name="_Toc349042822"/>
      <w:bookmarkStart w:id="12910" w:name="_Toc349642235"/>
      <w:bookmarkStart w:id="12911" w:name="_Toc351912944"/>
      <w:bookmarkStart w:id="12912" w:name="_Toc351914965"/>
      <w:bookmarkStart w:id="12913" w:name="_Toc351915431"/>
      <w:bookmarkStart w:id="12914" w:name="_Toc361231529"/>
      <w:bookmarkStart w:id="12915" w:name="_Toc361232055"/>
      <w:bookmarkStart w:id="12916" w:name="_Toc362445353"/>
      <w:bookmarkStart w:id="12917" w:name="_Toc363909320"/>
      <w:bookmarkStart w:id="12918" w:name="_Toc364463746"/>
      <w:bookmarkStart w:id="12919" w:name="_Toc366078350"/>
      <w:bookmarkStart w:id="12920" w:name="_Toc366078965"/>
      <w:bookmarkStart w:id="12921" w:name="_Toc366079950"/>
      <w:bookmarkStart w:id="12922" w:name="_Toc366080562"/>
      <w:bookmarkStart w:id="12923" w:name="_Toc366081171"/>
      <w:bookmarkStart w:id="12924" w:name="_Toc366505511"/>
      <w:bookmarkStart w:id="12925" w:name="_Toc366508880"/>
      <w:bookmarkStart w:id="12926" w:name="_Toc366513381"/>
      <w:bookmarkStart w:id="12927" w:name="_Toc366574570"/>
      <w:bookmarkStart w:id="12928" w:name="_Toc366578363"/>
      <w:bookmarkStart w:id="12929" w:name="_Toc366578957"/>
      <w:bookmarkStart w:id="12930" w:name="_Toc366579549"/>
      <w:bookmarkStart w:id="12931" w:name="_Toc366580140"/>
      <w:bookmarkStart w:id="12932" w:name="_Toc366580732"/>
      <w:bookmarkStart w:id="12933" w:name="_Toc366581323"/>
      <w:bookmarkStart w:id="12934" w:name="_Toc366581915"/>
      <w:bookmarkStart w:id="12935" w:name="_Toc322911719"/>
      <w:bookmarkStart w:id="12936" w:name="_Toc322912258"/>
      <w:bookmarkStart w:id="12937" w:name="_Toc329093119"/>
      <w:bookmarkStart w:id="12938" w:name="_Toc332701632"/>
      <w:bookmarkStart w:id="12939" w:name="_Toc332701936"/>
      <w:bookmarkStart w:id="12940" w:name="_Toc332711735"/>
      <w:bookmarkStart w:id="12941" w:name="_Toc332712037"/>
      <w:bookmarkStart w:id="12942" w:name="_Toc332712338"/>
      <w:bookmarkStart w:id="12943" w:name="_Toc332724254"/>
      <w:bookmarkStart w:id="12944" w:name="_Toc332724554"/>
      <w:bookmarkStart w:id="12945" w:name="_Toc341102850"/>
      <w:bookmarkStart w:id="12946" w:name="_Toc347241585"/>
      <w:bookmarkStart w:id="12947" w:name="_Toc347744778"/>
      <w:bookmarkStart w:id="12948" w:name="_Toc348984561"/>
      <w:bookmarkStart w:id="12949" w:name="_Toc348984866"/>
      <w:bookmarkStart w:id="12950" w:name="_Toc349038030"/>
      <w:bookmarkStart w:id="12951" w:name="_Toc349038332"/>
      <w:bookmarkStart w:id="12952" w:name="_Toc349042823"/>
      <w:bookmarkStart w:id="12953" w:name="_Toc349642236"/>
      <w:bookmarkStart w:id="12954" w:name="_Toc351912945"/>
      <w:bookmarkStart w:id="12955" w:name="_Toc351914966"/>
      <w:bookmarkStart w:id="12956" w:name="_Toc351915432"/>
      <w:bookmarkStart w:id="12957" w:name="_Toc361231530"/>
      <w:bookmarkStart w:id="12958" w:name="_Toc361232056"/>
      <w:bookmarkStart w:id="12959" w:name="_Toc362445354"/>
      <w:bookmarkStart w:id="12960" w:name="_Toc363909321"/>
      <w:bookmarkStart w:id="12961" w:name="_Toc364463747"/>
      <w:bookmarkStart w:id="12962" w:name="_Toc366078351"/>
      <w:bookmarkStart w:id="12963" w:name="_Toc366078966"/>
      <w:bookmarkStart w:id="12964" w:name="_Toc366079951"/>
      <w:bookmarkStart w:id="12965" w:name="_Toc366080563"/>
      <w:bookmarkStart w:id="12966" w:name="_Toc366081172"/>
      <w:bookmarkStart w:id="12967" w:name="_Toc366505512"/>
      <w:bookmarkStart w:id="12968" w:name="_Toc366508881"/>
      <w:bookmarkStart w:id="12969" w:name="_Toc366513382"/>
      <w:bookmarkStart w:id="12970" w:name="_Toc366574571"/>
      <w:bookmarkStart w:id="12971" w:name="_Toc366578364"/>
      <w:bookmarkStart w:id="12972" w:name="_Toc366578958"/>
      <w:bookmarkStart w:id="12973" w:name="_Toc366579550"/>
      <w:bookmarkStart w:id="12974" w:name="_Toc366580141"/>
      <w:bookmarkStart w:id="12975" w:name="_Toc366580733"/>
      <w:bookmarkStart w:id="12976" w:name="_Toc366581324"/>
      <w:bookmarkStart w:id="12977" w:name="_Toc366581916"/>
      <w:bookmarkStart w:id="12978" w:name="_Toc234993996"/>
      <w:bookmarkStart w:id="12979" w:name="_Toc234994000"/>
      <w:bookmarkStart w:id="12980" w:name="_Toc184192066"/>
      <w:bookmarkStart w:id="12981" w:name="_Toc184210610"/>
      <w:bookmarkStart w:id="12982" w:name="_Toc184192068"/>
      <w:bookmarkStart w:id="12983" w:name="_Toc184210612"/>
      <w:bookmarkStart w:id="12984" w:name="_Toc184192078"/>
      <w:bookmarkStart w:id="12985" w:name="_Toc184210622"/>
      <w:bookmarkStart w:id="12986" w:name="_Toc184192081"/>
      <w:bookmarkStart w:id="12987" w:name="_Toc184210625"/>
      <w:bookmarkStart w:id="12988" w:name="_Toc184192089"/>
      <w:bookmarkStart w:id="12989" w:name="_Toc184210633"/>
      <w:bookmarkStart w:id="12990" w:name="_Ref39164965"/>
      <w:bookmarkStart w:id="12991" w:name="_Ref39164981"/>
      <w:bookmarkStart w:id="12992" w:name="_Toc50721345"/>
      <w:bookmarkStart w:id="12993" w:name="_Ref161836873"/>
      <w:bookmarkStart w:id="12994" w:name="_Toc177399137"/>
      <w:bookmarkStart w:id="12995" w:name="_Toc175057424"/>
      <w:bookmarkStart w:id="12996" w:name="_Toc199516365"/>
      <w:bookmarkStart w:id="12997" w:name="_Toc194984026"/>
      <w:bookmarkStart w:id="12998" w:name="_Toc243112869"/>
      <w:bookmarkStart w:id="12999" w:name="_Ref250486450"/>
      <w:bookmarkStart w:id="13000" w:name="_Toc349042824"/>
      <w:bookmarkStart w:id="13001" w:name="_Ref140941751"/>
      <w:bookmarkStart w:id="13002" w:name="_Ref140941755"/>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ins w:id="13003" w:author="Mike Beckerle" w:date="2020-04-29T19:12:00Z">
        <w:r>
          <w:t xml:space="preserve">DFDL </w:t>
        </w:r>
      </w:ins>
      <w:ins w:id="13004" w:author="Mike Beckerle" w:date="2020-04-29T19:10:00Z">
        <w:r>
          <w:t xml:space="preserve">Expression </w:t>
        </w:r>
        <w:commentRangeStart w:id="13005"/>
        <w:r>
          <w:t>Language</w:t>
        </w:r>
      </w:ins>
      <w:commentRangeEnd w:id="13005"/>
      <w:ins w:id="13006" w:author="Mike Beckerle" w:date="2020-04-29T19:11:00Z">
        <w:r>
          <w:rPr>
            <w:rStyle w:val="CommentReference"/>
            <w:rFonts w:cs="Times New Roman"/>
            <w:b w:val="0"/>
            <w:bCs w:val="0"/>
            <w:kern w:val="0"/>
          </w:rPr>
          <w:commentReference w:id="13005"/>
        </w:r>
      </w:ins>
      <w:bookmarkEnd w:id="12990"/>
      <w:bookmarkEnd w:id="12991"/>
      <w:bookmarkEnd w:id="12992"/>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dfdl:assert annotation  </w:t>
      </w:r>
    </w:p>
    <w:p w14:paraId="12391F43" w14:textId="77777777" w:rsidR="00D23462" w:rsidRDefault="00D23462" w:rsidP="00D23462">
      <w:pPr>
        <w:numPr>
          <w:ilvl w:val="0"/>
          <w:numId w:val="164"/>
        </w:numPr>
      </w:pPr>
      <w:r>
        <w:t>In a dfdl:discriminator annotation to resolve uncertainty when parsing</w:t>
      </w:r>
    </w:p>
    <w:p w14:paraId="34710251" w14:textId="77777777" w:rsidR="00D23462" w:rsidRDefault="00D23462" w:rsidP="00D23462">
      <w:pPr>
        <w:numPr>
          <w:ilvl w:val="0"/>
          <w:numId w:val="164"/>
        </w:numPr>
      </w:pPr>
      <w:r>
        <w:t>In a dfdl:inputValueCalc property to derive the value of an element in the logical model that doesn't exist in the physical data.</w:t>
      </w:r>
    </w:p>
    <w:p w14:paraId="6E72A102" w14:textId="77777777" w:rsidR="00D23462" w:rsidRDefault="00D23462" w:rsidP="00D23462">
      <w:pPr>
        <w:numPr>
          <w:ilvl w:val="0"/>
          <w:numId w:val="164"/>
        </w:numPr>
      </w:pPr>
      <w:r>
        <w:t>In a dfdl:outputValueCalc property to compute the value of an element on unparsing.</w:t>
      </w:r>
    </w:p>
    <w:p w14:paraId="3E97C3C9" w14:textId="77777777" w:rsidR="00D23462" w:rsidRDefault="00D23462" w:rsidP="00D23462">
      <w:pPr>
        <w:numPr>
          <w:ilvl w:val="0"/>
          <w:numId w:val="164"/>
        </w:numPr>
      </w:pPr>
      <w:r>
        <w:t>As the value in a dfdl:setVariable annotation or the dfdl:defaultValue in a dfdl:defineVariable or dfdl:newVariableInstance.</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3007" w:author="Mike Beckerle" w:date="2020-09-10T16:58:00Z">
        <w:r w:rsidDel="003B63AE">
          <w:rPr>
            <w:rFonts w:cs="Arial"/>
            <w:lang w:eastAsia="en-GB"/>
          </w:rPr>
          <w:delText xml:space="preserve">should </w:delText>
        </w:r>
      </w:del>
      <w:ins w:id="13008"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3009" w:author="Mike Beckerle" w:date="2020-09-10T16:58:00Z">
        <w:r w:rsidDel="003B63AE">
          <w:rPr>
            <w:rFonts w:cs="Arial"/>
            <w:lang w:eastAsia="en-GB"/>
          </w:rPr>
          <w:delText xml:space="preserve">should </w:delText>
        </w:r>
      </w:del>
      <w:ins w:id="13010"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3011" w:author="Mike Beckerle" w:date="2020-09-10T17:24:00Z">
        <w:r w:rsidDel="0033562A">
          <w:rPr>
            <w:rFonts w:cs="Arial"/>
            <w:lang w:eastAsia="en-GB"/>
          </w:rPr>
          <w:delText xml:space="preserve">may </w:delText>
        </w:r>
      </w:del>
      <w:ins w:id="13012" w:author="Mike Beckerle" w:date="2020-09-10T17:24:00Z">
        <w:r w:rsidR="0033562A">
          <w:rPr>
            <w:rFonts w:cs="Arial"/>
            <w:lang w:eastAsia="en-GB"/>
          </w:rPr>
          <w:t xml:space="preserve">MAY </w:t>
        </w:r>
      </w:ins>
      <w:r>
        <w:rPr>
          <w:rFonts w:cs="Arial"/>
          <w:lang w:eastAsia="en-GB"/>
        </w:rPr>
        <w:t>use off-the-shelf XPath 2.0 processors, but will need to pre-process DFDL expressions to ensure that the behaviour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3013" w:author="Mike Beckerle" w:date="2020-09-10T17:24:00Z"/>
        </w:rPr>
      </w:pPr>
      <w:r>
        <w:t xml:space="preserve">XPath 2.0 specification [XPATH2] defines its functions to be in namespace </w:t>
      </w:r>
      <w:hyperlink r:id="rId29" w:history="1">
        <w:r>
          <w:rPr>
            <w:rStyle w:val="InternetLink"/>
            <w:rFonts w:cs="Arial"/>
          </w:rPr>
          <w:t>http://www.w3.org/2005/xpath-functions</w:t>
        </w:r>
      </w:hyperlink>
      <w:r>
        <w:t>. The DFDL specification assumes namespace prefix “fn:”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3014" w:name="_Toc174796502"/>
      <w:bookmarkStart w:id="13015" w:name="_Toc199516269"/>
      <w:bookmarkStart w:id="13016" w:name="_Toc194983945"/>
      <w:bookmarkStart w:id="13017" w:name="_Toc243112798"/>
      <w:bookmarkStart w:id="13018" w:name="_Toc349042855"/>
      <w:bookmarkStart w:id="13019" w:name="_Toc50721346"/>
      <w:r>
        <w:t>Expression Language Data Model</w:t>
      </w:r>
      <w:bookmarkEnd w:id="13014"/>
      <w:bookmarkEnd w:id="13015"/>
      <w:bookmarkEnd w:id="13016"/>
      <w:bookmarkEnd w:id="13017"/>
      <w:bookmarkEnd w:id="13018"/>
      <w:bookmarkEnd w:id="13019"/>
    </w:p>
    <w:p w14:paraId="1839CB05" w14:textId="520EFA2C"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A dfdl:outputValueCalc property may reference an element that follows the position in the schema where the property is specified.</w:t>
      </w:r>
    </w:p>
    <w:p w14:paraId="64BF0035" w14:textId="2D2189F2" w:rsidR="00D23462" w:rsidRDefault="00D23462" w:rsidP="00D23462">
      <w:r>
        <w:t xml:space="preserve">Implementations </w:t>
      </w:r>
      <w:del w:id="13020" w:author="Mike Beckerle" w:date="2020-09-10T17:25:00Z">
        <w:r w:rsidDel="0033562A">
          <w:delText xml:space="preserve">may </w:delText>
        </w:r>
      </w:del>
      <w:ins w:id="13021" w:author="Mike Beckerle" w:date="2020-09-10T17:25:00Z">
        <w:r w:rsidR="0033562A">
          <w:t xml:space="preserve">MAY </w:t>
        </w:r>
      </w:ins>
      <w:r>
        <w:t xml:space="preserve">have implementation-defined limitations on the use of forward or backward </w:t>
      </w:r>
      <w:r w:rsidR="001E3F57">
        <w:t>reference or</w:t>
      </w:r>
      <w:r>
        <w:t xml:space="preserve"> </w:t>
      </w:r>
      <w:del w:id="13022" w:author="Mike Beckerle" w:date="2020-09-10T17:25:00Z">
        <w:r w:rsidDel="0033562A">
          <w:delText xml:space="preserve">may </w:delText>
        </w:r>
      </w:del>
      <w:ins w:id="13023"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3024" w:name="_Toc322911753"/>
      <w:bookmarkStart w:id="13025" w:name="_Toc322912292"/>
      <w:bookmarkStart w:id="13026" w:name="_Toc329093153"/>
      <w:bookmarkStart w:id="13027" w:name="_Toc332701666"/>
      <w:bookmarkStart w:id="13028" w:name="_Toc332701970"/>
      <w:bookmarkStart w:id="13029" w:name="_Toc332711768"/>
      <w:bookmarkStart w:id="13030" w:name="_Toc332712070"/>
      <w:bookmarkStart w:id="13031" w:name="_Toc332712371"/>
      <w:bookmarkStart w:id="13032" w:name="_Toc332724287"/>
      <w:bookmarkStart w:id="13033" w:name="_Toc332724587"/>
      <w:bookmarkStart w:id="13034" w:name="_Toc341102883"/>
      <w:bookmarkStart w:id="13035" w:name="_Toc347241618"/>
      <w:bookmarkStart w:id="13036" w:name="_Toc347744811"/>
      <w:bookmarkStart w:id="13037" w:name="_Toc348984594"/>
      <w:bookmarkStart w:id="13038" w:name="_Toc348984899"/>
      <w:bookmarkStart w:id="13039" w:name="_Toc349038063"/>
      <w:bookmarkStart w:id="13040" w:name="_Toc349038365"/>
      <w:bookmarkStart w:id="13041" w:name="_Toc349042856"/>
      <w:bookmarkStart w:id="13042" w:name="_Toc349642265"/>
      <w:bookmarkStart w:id="13043" w:name="_Toc351912978"/>
      <w:bookmarkStart w:id="13044" w:name="_Toc351914999"/>
      <w:bookmarkStart w:id="13045" w:name="_Toc351915465"/>
      <w:bookmarkStart w:id="13046" w:name="_Toc361231563"/>
      <w:bookmarkStart w:id="13047" w:name="_Toc361232089"/>
      <w:bookmarkStart w:id="13048" w:name="_Toc362445387"/>
      <w:bookmarkStart w:id="13049" w:name="_Toc363909354"/>
      <w:bookmarkStart w:id="13050" w:name="_Toc364463780"/>
      <w:bookmarkStart w:id="13051" w:name="_Toc366078384"/>
      <w:bookmarkStart w:id="13052" w:name="_Toc366078999"/>
      <w:bookmarkStart w:id="13053" w:name="_Toc366079984"/>
      <w:bookmarkStart w:id="13054" w:name="_Toc366080596"/>
      <w:bookmarkStart w:id="13055" w:name="_Toc366081205"/>
      <w:bookmarkStart w:id="13056" w:name="_Toc366505545"/>
      <w:bookmarkStart w:id="13057" w:name="_Toc366508914"/>
      <w:bookmarkStart w:id="13058" w:name="_Toc366513415"/>
      <w:bookmarkStart w:id="13059" w:name="_Toc366574604"/>
      <w:bookmarkStart w:id="13060" w:name="_Toc366578397"/>
      <w:bookmarkStart w:id="13061" w:name="_Toc366578991"/>
      <w:bookmarkStart w:id="13062" w:name="_Toc366579583"/>
      <w:bookmarkStart w:id="13063" w:name="_Toc366580174"/>
      <w:bookmarkStart w:id="13064" w:name="_Toc366580766"/>
      <w:bookmarkStart w:id="13065" w:name="_Toc366581357"/>
      <w:bookmarkStart w:id="13066" w:name="_Toc366581949"/>
      <w:bookmarkStart w:id="13067" w:name="_Toc243112800"/>
      <w:bookmarkStart w:id="13068" w:name="_Toc349042857"/>
      <w:bookmarkStart w:id="13069" w:name="_Ref38373752"/>
      <w:bookmarkStart w:id="13070" w:name="_Ref38373757"/>
      <w:bookmarkStart w:id="13071" w:name="_Toc50721347"/>
      <w:bookmarkStart w:id="13072" w:name="_Toc199516271"/>
      <w:bookmarkStart w:id="13073" w:name="_Toc194983947"/>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r>
        <w:t>Variables</w:t>
      </w:r>
      <w:bookmarkEnd w:id="13067"/>
      <w:bookmarkEnd w:id="13068"/>
      <w:bookmarkEnd w:id="13069"/>
      <w:bookmarkEnd w:id="13070"/>
      <w:bookmarkEnd w:id="13071"/>
      <w:r>
        <w:t xml:space="preserve"> </w:t>
      </w:r>
      <w:bookmarkEnd w:id="13072"/>
      <w:bookmarkEnd w:id="13073"/>
    </w:p>
    <w:p w14:paraId="24DF6795" w14:textId="137C33A3"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has-been-set flag. This Boolean is originally false. dfdl:setVariable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D23462">
      <w:pPr>
        <w:numPr>
          <w:ilvl w:val="1"/>
          <w:numId w:val="167"/>
        </w:numPr>
      </w:pPr>
      <w:r>
        <w:t>typeID. This string is a type identifier taken from the type specified in the dfdl:defineVariable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3074" w:author="Mike Beckerle" w:date="2020-09-10T16:45:00Z">
        <w:r w:rsidDel="008E7C14">
          <w:delText xml:space="preserve">must </w:delText>
        </w:r>
      </w:del>
      <w:ins w:id="13075" w:author="Mike Beckerle" w:date="2020-09-10T16:45:00Z">
        <w:r w:rsidR="008E7C14">
          <w:t xml:space="preserve">MUST </w:t>
        </w:r>
      </w:ins>
      <w:r>
        <w:t xml:space="preserve">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D23462">
      <w:pPr>
        <w:pStyle w:val="Heading3"/>
        <w:rPr>
          <w:rFonts w:eastAsia="Times New Roman"/>
        </w:rPr>
      </w:pPr>
      <w:bookmarkStart w:id="13076" w:name="_Toc322911755"/>
      <w:bookmarkStart w:id="13077" w:name="_Toc322912294"/>
      <w:bookmarkStart w:id="13078" w:name="_Toc329093155"/>
      <w:bookmarkStart w:id="13079" w:name="_Toc332701668"/>
      <w:bookmarkStart w:id="13080" w:name="_Toc332701972"/>
      <w:bookmarkStart w:id="13081" w:name="_Toc332711770"/>
      <w:bookmarkStart w:id="13082" w:name="_Toc332712072"/>
      <w:bookmarkStart w:id="13083" w:name="_Toc332712373"/>
      <w:bookmarkStart w:id="13084" w:name="_Toc332724289"/>
      <w:bookmarkStart w:id="13085" w:name="_Toc332724589"/>
      <w:bookmarkStart w:id="13086" w:name="_Toc341102885"/>
      <w:bookmarkStart w:id="13087" w:name="_Toc347241620"/>
      <w:bookmarkStart w:id="13088" w:name="_Toc347744813"/>
      <w:bookmarkStart w:id="13089" w:name="_Toc348984596"/>
      <w:bookmarkStart w:id="13090" w:name="_Toc348984901"/>
      <w:bookmarkStart w:id="13091" w:name="_Toc349038065"/>
      <w:bookmarkStart w:id="13092" w:name="_Toc349038367"/>
      <w:bookmarkStart w:id="13093" w:name="_Toc349042858"/>
      <w:bookmarkStart w:id="13094" w:name="_Toc351912980"/>
      <w:bookmarkStart w:id="13095" w:name="_Toc351915001"/>
      <w:bookmarkStart w:id="13096" w:name="_Toc351915467"/>
      <w:bookmarkStart w:id="13097" w:name="_Toc361231565"/>
      <w:bookmarkStart w:id="13098" w:name="_Toc361232091"/>
      <w:bookmarkStart w:id="13099" w:name="_Toc362445389"/>
      <w:bookmarkStart w:id="13100" w:name="_Toc363909356"/>
      <w:bookmarkStart w:id="13101" w:name="_Toc364463782"/>
      <w:bookmarkStart w:id="13102" w:name="_Toc366078386"/>
      <w:bookmarkStart w:id="13103" w:name="_Toc366079001"/>
      <w:bookmarkStart w:id="13104" w:name="_Toc366079986"/>
      <w:bookmarkStart w:id="13105" w:name="_Toc366080598"/>
      <w:bookmarkStart w:id="13106" w:name="_Toc366081207"/>
      <w:bookmarkStart w:id="13107" w:name="_Toc366505547"/>
      <w:bookmarkStart w:id="13108" w:name="_Toc366508916"/>
      <w:bookmarkStart w:id="13109" w:name="_Toc366513417"/>
      <w:bookmarkStart w:id="13110" w:name="_Toc366574606"/>
      <w:bookmarkStart w:id="13111" w:name="_Toc366578399"/>
      <w:bookmarkStart w:id="13112" w:name="_Toc366578993"/>
      <w:bookmarkStart w:id="13113" w:name="_Toc366579585"/>
      <w:bookmarkStart w:id="13114" w:name="_Toc366580176"/>
      <w:bookmarkStart w:id="13115" w:name="_Toc366580768"/>
      <w:bookmarkStart w:id="13116" w:name="_Toc366581359"/>
      <w:bookmarkStart w:id="13117" w:name="_Toc366581951"/>
      <w:bookmarkStart w:id="13118" w:name="_Toc349042859"/>
      <w:bookmarkStart w:id="13119" w:name="_Toc50721348"/>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r>
        <w:rPr>
          <w:rFonts w:eastAsia="Times New Roman"/>
        </w:rPr>
        <w:t>Rewinding of Variable Memory State</w:t>
      </w:r>
      <w:bookmarkEnd w:id="13118"/>
      <w:bookmarkEnd w:id="13119"/>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3120" w:author="Mike Beckerle" w:date="2020-04-16T16:11:00Z">
        <w:r>
          <w:delText>insures</w:delText>
        </w:r>
      </w:del>
      <w:ins w:id="13121" w:author="Mike Beckerle" w:date="2020-04-16T16:11:00Z">
        <w:r>
          <w:t>ensures</w:t>
        </w:r>
      </w:ins>
      <w:r>
        <w:t xml:space="preserve"> that each time a dfdl:newVariableInstance is encountered, a fresh location is initialized for it, and once the scope containing that variable goes out of scope, the instance tuple for the variable can no longer be reached. A different variable instance tuple </w:t>
      </w:r>
      <w:del w:id="13122" w:author="Mike Beckerle" w:date="2020-04-16T16:12:00Z">
        <w:r>
          <w:delText>may now be</w:delText>
        </w:r>
      </w:del>
      <w:ins w:id="13123" w:author="Mike Beckerle" w:date="2020-04-16T16:12:00Z">
        <w:r>
          <w:t>will then be</w:t>
        </w:r>
      </w:ins>
      <w:r>
        <w:t xml:space="preserve"> visible</w:t>
      </w:r>
      <w:del w:id="13124"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3125" w:name="_Toc322911757"/>
      <w:bookmarkStart w:id="13126" w:name="_Toc322912296"/>
      <w:bookmarkStart w:id="13127" w:name="_Toc329093157"/>
      <w:bookmarkStart w:id="13128" w:name="_Toc332701670"/>
      <w:bookmarkStart w:id="13129" w:name="_Toc332701974"/>
      <w:bookmarkStart w:id="13130" w:name="_Toc332711772"/>
      <w:bookmarkStart w:id="13131" w:name="_Toc332712074"/>
      <w:bookmarkStart w:id="13132" w:name="_Toc332712375"/>
      <w:bookmarkStart w:id="13133" w:name="_Toc332724291"/>
      <w:bookmarkStart w:id="13134" w:name="_Toc332724591"/>
      <w:bookmarkStart w:id="13135" w:name="_Toc341102887"/>
      <w:bookmarkStart w:id="13136" w:name="_Toc347241622"/>
      <w:bookmarkStart w:id="13137" w:name="_Toc347744815"/>
      <w:bookmarkStart w:id="13138" w:name="_Toc348984598"/>
      <w:bookmarkStart w:id="13139" w:name="_Toc348984903"/>
      <w:bookmarkStart w:id="13140" w:name="_Toc349038067"/>
      <w:bookmarkStart w:id="13141" w:name="_Toc349038369"/>
      <w:bookmarkStart w:id="13142" w:name="_Toc349042860"/>
      <w:bookmarkStart w:id="13143" w:name="_Toc351912982"/>
      <w:bookmarkStart w:id="13144" w:name="_Toc351915003"/>
      <w:bookmarkStart w:id="13145" w:name="_Toc351915469"/>
      <w:bookmarkStart w:id="13146" w:name="_Toc361231567"/>
      <w:bookmarkStart w:id="13147" w:name="_Toc361232093"/>
      <w:bookmarkStart w:id="13148" w:name="_Toc362445391"/>
      <w:bookmarkStart w:id="13149" w:name="_Toc363909358"/>
      <w:bookmarkStart w:id="13150" w:name="_Toc364463784"/>
      <w:bookmarkStart w:id="13151" w:name="_Toc366078388"/>
      <w:bookmarkStart w:id="13152" w:name="_Toc366079003"/>
      <w:bookmarkStart w:id="13153" w:name="_Toc366079988"/>
      <w:bookmarkStart w:id="13154" w:name="_Toc366080600"/>
      <w:bookmarkStart w:id="13155" w:name="_Toc366081209"/>
      <w:bookmarkStart w:id="13156" w:name="_Toc366505549"/>
      <w:bookmarkStart w:id="13157" w:name="_Toc366508918"/>
      <w:bookmarkStart w:id="13158" w:name="_Toc366513419"/>
      <w:bookmarkStart w:id="13159" w:name="_Toc366574608"/>
      <w:bookmarkStart w:id="13160" w:name="_Toc366578401"/>
      <w:bookmarkStart w:id="13161" w:name="_Toc366578995"/>
      <w:bookmarkStart w:id="13162" w:name="_Toc366579587"/>
      <w:bookmarkStart w:id="13163" w:name="_Toc366580178"/>
      <w:bookmarkStart w:id="13164" w:name="_Toc366580770"/>
      <w:bookmarkStart w:id="13165" w:name="_Toc366581361"/>
      <w:bookmarkStart w:id="13166" w:name="_Toc366581953"/>
      <w:bookmarkStart w:id="13167" w:name="_Toc349042861"/>
      <w:bookmarkStart w:id="13168" w:name="_Toc50721349"/>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r>
        <w:rPr>
          <w:rFonts w:eastAsia="Times New Roman"/>
        </w:rPr>
        <w:t>Variable Memory State Transitions</w:t>
      </w:r>
      <w:bookmarkEnd w:id="13167"/>
      <w:bookmarkEnd w:id="13168"/>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fldSimple w:instr=" SEQ Table \* ARABIC ">
        <w:r w:rsidR="00404DC4">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3169" w:author="Mike Beckerle" w:date="2020-09-10T17:25:00Z">
        <w:r w:rsidDel="0033562A">
          <w:delText xml:space="preserve">may </w:delText>
        </w:r>
      </w:del>
      <w:ins w:id="13170" w:author="Mike Beckerle" w:date="2020-09-10T17:26:00Z">
        <w:r w:rsidR="0033562A">
          <w:t>SHOULD</w:t>
        </w:r>
      </w:ins>
      <w:ins w:id="13171" w:author="Mike Beckerle" w:date="2020-09-10T17:25:00Z">
        <w:r w:rsidR="0033562A">
          <w:t xml:space="preserve"> </w:t>
        </w:r>
      </w:ins>
      <w:r>
        <w:t>issue these Schema Definition Errors prior to processing time</w:t>
      </w:r>
      <w:ins w:id="13172"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3173" w:name="_Toc199516270"/>
      <w:bookmarkStart w:id="13174" w:name="_Toc194983946"/>
      <w:bookmarkStart w:id="13175" w:name="_Toc243112799"/>
      <w:bookmarkStart w:id="13176" w:name="_Toc349042862"/>
      <w:bookmarkStart w:id="13177" w:name="_Toc50721350"/>
      <w:bookmarkStart w:id="13178" w:name="_Toc199516272"/>
      <w:bookmarkStart w:id="13179" w:name="_Toc194983948"/>
      <w:bookmarkStart w:id="13180" w:name="_Toc243112801"/>
      <w:r>
        <w:t>General Syntax</w:t>
      </w:r>
      <w:bookmarkEnd w:id="13173"/>
      <w:bookmarkEnd w:id="13174"/>
      <w:bookmarkEnd w:id="13175"/>
      <w:bookmarkEnd w:id="13176"/>
      <w:bookmarkEnd w:id="13177"/>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3181" w:name="_Toc322014601"/>
      <w:bookmarkStart w:id="13182" w:name="_Toc322014783"/>
      <w:bookmarkStart w:id="13183" w:name="_Toc322911760"/>
      <w:bookmarkStart w:id="13184" w:name="_Toc322912299"/>
      <w:bookmarkEnd w:id="13181"/>
      <w:bookmarkEnd w:id="13182"/>
      <w:bookmarkEnd w:id="13183"/>
      <w:bookmarkEnd w:id="13184"/>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3185" w:author="Mike Beckerle" w:date="2020-04-27T12:51:00Z">
        <w:r>
          <w:t xml:space="preserve">XSD </w:t>
        </w:r>
      </w:ins>
      <w:r>
        <w:t xml:space="preserve">fixed property lexical syntax. Specifically, XSD default and </w:t>
      </w:r>
      <w:ins w:id="13186"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3187" w:name="_Toc349042863"/>
      <w:bookmarkStart w:id="13188" w:name="_Toc50721351"/>
      <w:r>
        <w:t>DFDL E</w:t>
      </w:r>
      <w:bookmarkEnd w:id="13178"/>
      <w:bookmarkEnd w:id="13179"/>
      <w:bookmarkEnd w:id="13180"/>
      <w:r>
        <w:t>xpression Syntax</w:t>
      </w:r>
      <w:bookmarkEnd w:id="13187"/>
      <w:bookmarkEnd w:id="13188"/>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1952"/>
        <w:gridCol w:w="4672"/>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commentRangeStart w:id="13189"/>
            <w:commentRangeStart w:id="13190"/>
            <w:r>
              <w:t>   ::=   </w:t>
            </w:r>
            <w:commentRangeEnd w:id="13189"/>
            <w:r w:rsidR="00B5754E">
              <w:rPr>
                <w:rStyle w:val="CommentReference"/>
              </w:rPr>
              <w:commentReference w:id="13189"/>
            </w:r>
            <w:commentRangeEnd w:id="13190"/>
            <w:r w:rsidR="00B5754E">
              <w:rPr>
                <w:rStyle w:val="CommentReference"/>
              </w:rPr>
              <w:commentReference w:id="13190"/>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2124F904" w:rsidR="00D23462" w:rsidRDefault="00D23462" w:rsidP="00D23462">
      <w:pPr>
        <w:pStyle w:val="Caption"/>
      </w:pPr>
      <w:bookmarkStart w:id="13191" w:name="prod-xpath-Expr"/>
      <w:bookmarkStart w:id="13192" w:name="prod-xpath-ExprSingle"/>
      <w:bookmarkStart w:id="13193" w:name="prod-xpath-ForExpr"/>
      <w:bookmarkStart w:id="13194" w:name="prod-xpath-IfExpr"/>
      <w:bookmarkStart w:id="13195" w:name="prod-xpath-OrExpr"/>
      <w:bookmarkStart w:id="13196" w:name="prod-xpath-AndExpr"/>
      <w:bookmarkStart w:id="13197" w:name="prod-xpath-ComparisonExpr"/>
      <w:bookmarkStart w:id="13198" w:name="prod-xpath-RangeExpr"/>
      <w:bookmarkStart w:id="13199" w:name="prod-xpath-AdditiveExpr"/>
      <w:bookmarkStart w:id="13200" w:name="prod-xpath-MultiplicativeExpr"/>
      <w:bookmarkStart w:id="13201" w:name="prod-xpath-UnionExpr"/>
      <w:bookmarkStart w:id="13202" w:name="prod-xpath-IntersectExceptExpr"/>
      <w:bookmarkStart w:id="13203" w:name="prod-xpath-InstanceofExpr"/>
      <w:bookmarkStart w:id="13204" w:name="prod-xpath-TreatExpr"/>
      <w:bookmarkStart w:id="13205" w:name="prod-xpath-CastableExpr"/>
      <w:bookmarkStart w:id="13206" w:name="prod-xpath-CastExpr"/>
      <w:bookmarkStart w:id="13207" w:name="prod-xpath-UnaryExpr"/>
      <w:bookmarkStart w:id="13208" w:name="prod-xpath-ValueExpr"/>
      <w:bookmarkStart w:id="13209" w:name="prod-xpath-GeneralComp"/>
      <w:bookmarkStart w:id="13210" w:name="prod-xpath-ValueComp"/>
      <w:bookmarkStart w:id="13211" w:name="prod-xpath-NodeComp"/>
      <w:bookmarkStart w:id="13212" w:name="prod-xpath-PathExpr"/>
      <w:bookmarkStart w:id="13213" w:name="prod-xpath-RelativePathExpr"/>
      <w:bookmarkStart w:id="13214" w:name="prod-xpath-StepExpr"/>
      <w:bookmarkStart w:id="13215" w:name="prod-xpath-AxisStep"/>
      <w:bookmarkStart w:id="13216" w:name="prod-xpath-ForwardStep"/>
      <w:bookmarkStart w:id="13217" w:name="prod-xpath-ForwardAxis"/>
      <w:bookmarkStart w:id="13218" w:name="prod-xpath-AbbrevForwardStep"/>
      <w:bookmarkStart w:id="13219" w:name="prod-xpath-ReverseStep"/>
      <w:bookmarkStart w:id="13220" w:name="prod-xpath-ReverseAxis"/>
      <w:bookmarkStart w:id="13221" w:name="prod-xpath-AbbrevReverseStep"/>
      <w:bookmarkStart w:id="13222" w:name="prod-xpath-NodeTest"/>
      <w:bookmarkStart w:id="13223" w:name="prod-xpath-NameTest"/>
      <w:bookmarkStart w:id="13224" w:name="prod-xpath-Wildcard"/>
      <w:bookmarkStart w:id="13225" w:name="prod-xpath-FilterExpr"/>
      <w:bookmarkStart w:id="13226" w:name="prod-xpath-PredicateList"/>
      <w:bookmarkStart w:id="13227" w:name="prod-xpath-Predicate"/>
      <w:bookmarkStart w:id="13228" w:name="prod-xpath-PrimaryExpr"/>
      <w:bookmarkStart w:id="13229" w:name="prod-xpath-Literal"/>
      <w:bookmarkStart w:id="13230" w:name="prod-xpath-NumericLiteral"/>
      <w:bookmarkStart w:id="13231" w:name="prod-xpath-VarRef"/>
      <w:bookmarkStart w:id="13232" w:name="prod-xpath-VarName"/>
      <w:bookmarkStart w:id="13233" w:name="prod-xpath-ParenthesizedExpr"/>
      <w:bookmarkStart w:id="13234" w:name="prod-xpath-ContextItemExpr"/>
      <w:bookmarkStart w:id="13235" w:name="prod-xpath-FunctionCall"/>
      <w:bookmarkStart w:id="13236" w:name="prod-xpath-SingleType"/>
      <w:bookmarkStart w:id="13237" w:name="prod-xpath-SequenceType"/>
      <w:bookmarkStart w:id="13238" w:name="prod-xpath-OccurrenceIndicator"/>
      <w:bookmarkStart w:id="13239" w:name="prod-xpath-ItemType"/>
      <w:bookmarkStart w:id="13240" w:name="prod-xpath-AtomicType"/>
      <w:bookmarkStart w:id="13241" w:name="prod-xpath-KindTest"/>
      <w:bookmarkStart w:id="13242" w:name="prod-xpath-AnyKindTest"/>
      <w:bookmarkStart w:id="13243" w:name="prod-xpath-DocumentTest"/>
      <w:bookmarkStart w:id="13244" w:name="prod-xpath-TextTest"/>
      <w:bookmarkStart w:id="13245" w:name="prod-xpath-CommentTest"/>
      <w:bookmarkStart w:id="13246" w:name="prod-xpath-PITest"/>
      <w:bookmarkStart w:id="13247" w:name="prod-xpath-AttributeTest"/>
      <w:bookmarkStart w:id="13248" w:name="prod-xpath-AttribNameOrWildcard"/>
      <w:bookmarkStart w:id="13249" w:name="prod-xpath-SchemaAttributeTest"/>
      <w:bookmarkStart w:id="13250" w:name="prod-xpath-AttributeDeclaration"/>
      <w:bookmarkStart w:id="13251" w:name="prod-xpath-ElementTest"/>
      <w:bookmarkStart w:id="13252" w:name="prod-xpath-ElementNameOrWildcard"/>
      <w:bookmarkStart w:id="13253" w:name="prod-xpath-SchemaElementTest"/>
      <w:bookmarkStart w:id="13254" w:name="prod-xpath-ElementDeclaration"/>
      <w:bookmarkStart w:id="13255" w:name="prod-xpath-AttributeName"/>
      <w:bookmarkStart w:id="13256" w:name="prod-xpath-ElementName"/>
      <w:bookmarkStart w:id="13257" w:name="prod-xpath-TypeName"/>
      <w:bookmarkEnd w:id="13191"/>
      <w:bookmarkEnd w:id="13192"/>
      <w:bookmarkEnd w:id="13193"/>
      <w:bookmarkEnd w:id="13194"/>
      <w:bookmarkEnd w:id="13195"/>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r>
        <w:t xml:space="preserve">Table </w:t>
      </w:r>
      <w:fldSimple w:instr=" SEQ Table \* ARABIC ">
        <w:r w:rsidR="00404DC4">
          <w:rPr>
            <w:noProof/>
          </w:rPr>
          <w:t>55</w:t>
        </w:r>
      </w:fldSimple>
      <w:r>
        <w:t xml:space="preserve"> DFDL Expression Language</w:t>
      </w:r>
      <w:bookmarkStart w:id="13258" w:name="_Toc199516273"/>
      <w:bookmarkStart w:id="13259" w:name="_Toc194983949"/>
      <w:bookmarkStart w:id="13260" w:name="_Toc243112802"/>
    </w:p>
    <w:p w14:paraId="4011ADC1" w14:textId="77777777" w:rsidR="00D23462" w:rsidRDefault="00D23462" w:rsidP="00D23462">
      <w:r>
        <w:t>Notes</w:t>
      </w:r>
      <w:bookmarkEnd w:id="13258"/>
      <w:bookmarkEnd w:id="13259"/>
      <w:bookmarkEnd w:id="13260"/>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3261" w:name="_Toc322911762"/>
      <w:bookmarkStart w:id="13262" w:name="_Toc322912301"/>
      <w:bookmarkStart w:id="13263" w:name="_Toc329093161"/>
      <w:bookmarkStart w:id="13264" w:name="_Toc332701674"/>
      <w:bookmarkStart w:id="13265" w:name="_Toc332701978"/>
      <w:bookmarkStart w:id="13266" w:name="_Toc332711776"/>
      <w:bookmarkStart w:id="13267" w:name="_Toc332712078"/>
      <w:bookmarkStart w:id="13268" w:name="_Toc332712379"/>
      <w:bookmarkStart w:id="13269" w:name="_Toc332724295"/>
      <w:bookmarkStart w:id="13270" w:name="_Toc332724595"/>
      <w:bookmarkStart w:id="13271" w:name="_Toc341102891"/>
      <w:bookmarkStart w:id="13272" w:name="_Toc347241626"/>
      <w:bookmarkStart w:id="13273" w:name="_Toc347744819"/>
      <w:bookmarkStart w:id="13274" w:name="_Toc348984602"/>
      <w:bookmarkStart w:id="13275" w:name="_Toc348984907"/>
      <w:bookmarkStart w:id="13276" w:name="_Toc349038071"/>
      <w:bookmarkStart w:id="13277" w:name="_Toc349038373"/>
      <w:bookmarkStart w:id="13278" w:name="_Toc349042864"/>
      <w:bookmarkStart w:id="13279" w:name="_Toc349642272"/>
      <w:bookmarkStart w:id="13280" w:name="_Toc351912986"/>
      <w:bookmarkStart w:id="13281" w:name="_Toc351915007"/>
      <w:bookmarkStart w:id="13282" w:name="_Toc351915473"/>
      <w:bookmarkStart w:id="13283" w:name="_Toc361231571"/>
      <w:bookmarkStart w:id="13284" w:name="_Toc361232097"/>
      <w:bookmarkStart w:id="13285" w:name="_Toc362445395"/>
      <w:bookmarkStart w:id="13286" w:name="_Toc363909362"/>
      <w:bookmarkStart w:id="13287" w:name="_Toc364463788"/>
      <w:bookmarkStart w:id="13288" w:name="_Toc366078392"/>
      <w:bookmarkStart w:id="13289" w:name="_Toc366079007"/>
      <w:bookmarkStart w:id="13290" w:name="_Toc366079992"/>
      <w:bookmarkStart w:id="13291" w:name="_Toc366080604"/>
      <w:bookmarkStart w:id="13292" w:name="_Toc366081213"/>
      <w:bookmarkStart w:id="13293" w:name="_Toc366505553"/>
      <w:bookmarkStart w:id="13294" w:name="_Toc366508922"/>
      <w:bookmarkStart w:id="13295" w:name="_Toc366513423"/>
      <w:bookmarkStart w:id="13296" w:name="_Toc366574612"/>
      <w:bookmarkStart w:id="13297" w:name="_Toc366578405"/>
      <w:bookmarkStart w:id="13298" w:name="_Toc366578999"/>
      <w:bookmarkStart w:id="13299" w:name="_Toc366579591"/>
      <w:bookmarkStart w:id="13300" w:name="_Toc366580182"/>
      <w:bookmarkStart w:id="13301" w:name="_Toc366580774"/>
      <w:bookmarkStart w:id="13302" w:name="_Toc366581365"/>
      <w:bookmarkStart w:id="13303" w:name="_Toc366581957"/>
      <w:bookmarkStart w:id="13304" w:name="_Toc322911763"/>
      <w:bookmarkStart w:id="13305" w:name="_Toc322912302"/>
      <w:bookmarkStart w:id="13306" w:name="_Toc329093162"/>
      <w:bookmarkStart w:id="13307" w:name="_Toc332701675"/>
      <w:bookmarkStart w:id="13308" w:name="_Toc332701979"/>
      <w:bookmarkStart w:id="13309" w:name="_Toc332711777"/>
      <w:bookmarkStart w:id="13310" w:name="_Toc332712079"/>
      <w:bookmarkStart w:id="13311" w:name="_Toc332712380"/>
      <w:bookmarkStart w:id="13312" w:name="_Toc332724296"/>
      <w:bookmarkStart w:id="13313" w:name="_Toc332724596"/>
      <w:bookmarkStart w:id="13314" w:name="_Toc341102892"/>
      <w:bookmarkStart w:id="13315" w:name="_Toc347241627"/>
      <w:bookmarkStart w:id="13316" w:name="_Toc347744820"/>
      <w:bookmarkStart w:id="13317" w:name="_Toc348984603"/>
      <w:bookmarkStart w:id="13318" w:name="_Toc348984908"/>
      <w:bookmarkStart w:id="13319" w:name="_Toc349038072"/>
      <w:bookmarkStart w:id="13320" w:name="_Toc349038374"/>
      <w:bookmarkStart w:id="13321" w:name="_Toc349042865"/>
      <w:bookmarkStart w:id="13322" w:name="_Toc349642273"/>
      <w:bookmarkStart w:id="13323" w:name="_Toc351912987"/>
      <w:bookmarkStart w:id="13324" w:name="_Toc351915008"/>
      <w:bookmarkStart w:id="13325" w:name="_Toc351915474"/>
      <w:bookmarkStart w:id="13326" w:name="_Toc361231572"/>
      <w:bookmarkStart w:id="13327" w:name="_Toc361232098"/>
      <w:bookmarkStart w:id="13328" w:name="_Toc362445396"/>
      <w:bookmarkStart w:id="13329" w:name="_Toc363909363"/>
      <w:bookmarkStart w:id="13330" w:name="_Toc364463789"/>
      <w:bookmarkStart w:id="13331" w:name="_Toc366078393"/>
      <w:bookmarkStart w:id="13332" w:name="_Toc366079008"/>
      <w:bookmarkStart w:id="13333" w:name="_Toc366079993"/>
      <w:bookmarkStart w:id="13334" w:name="_Toc366080605"/>
      <w:bookmarkStart w:id="13335" w:name="_Toc366081214"/>
      <w:bookmarkStart w:id="13336" w:name="_Toc366505554"/>
      <w:bookmarkStart w:id="13337" w:name="_Toc366508923"/>
      <w:bookmarkStart w:id="13338" w:name="_Toc366513424"/>
      <w:bookmarkStart w:id="13339" w:name="_Toc366574613"/>
      <w:bookmarkStart w:id="13340" w:name="_Toc366578406"/>
      <w:bookmarkStart w:id="13341" w:name="_Toc366579000"/>
      <w:bookmarkStart w:id="13342" w:name="_Toc366579592"/>
      <w:bookmarkStart w:id="13343" w:name="_Toc366580183"/>
      <w:bookmarkStart w:id="13344" w:name="_Toc366580775"/>
      <w:bookmarkStart w:id="13345" w:name="_Toc366581366"/>
      <w:bookmarkStart w:id="13346" w:name="_Toc366581958"/>
      <w:bookmarkStart w:id="13347" w:name="_Toc199516274"/>
      <w:bookmarkStart w:id="13348" w:name="_Toc194983950"/>
      <w:bookmarkStart w:id="13349" w:name="_Toc243112803"/>
      <w:bookmarkStart w:id="13350" w:name="_Toc349042866"/>
      <w:bookmarkStart w:id="13351" w:name="_Toc50721352"/>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r>
        <w:t>Constructors, Functions and Operators</w:t>
      </w:r>
      <w:bookmarkEnd w:id="13347"/>
      <w:bookmarkEnd w:id="13348"/>
      <w:bookmarkEnd w:id="13349"/>
      <w:bookmarkEnd w:id="13350"/>
      <w:bookmarkEnd w:id="13351"/>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3352" w:name="_Toc322911765"/>
      <w:bookmarkStart w:id="13353" w:name="_Toc322912304"/>
      <w:bookmarkStart w:id="13354" w:name="_Toc329093164"/>
      <w:bookmarkStart w:id="13355" w:name="_Toc332701677"/>
      <w:bookmarkStart w:id="13356" w:name="_Toc332701981"/>
      <w:bookmarkStart w:id="13357" w:name="_Toc332711779"/>
      <w:bookmarkStart w:id="13358" w:name="_Toc332712081"/>
      <w:bookmarkStart w:id="13359" w:name="_Toc332712382"/>
      <w:bookmarkStart w:id="13360" w:name="_Toc332724298"/>
      <w:bookmarkStart w:id="13361" w:name="_Toc332724598"/>
      <w:bookmarkStart w:id="13362" w:name="_Toc341102894"/>
      <w:bookmarkStart w:id="13363" w:name="_Toc347241630"/>
      <w:bookmarkStart w:id="13364" w:name="_Toc347744822"/>
      <w:bookmarkStart w:id="13365" w:name="_Toc348984605"/>
      <w:bookmarkStart w:id="13366" w:name="_Toc348984910"/>
      <w:bookmarkStart w:id="13367" w:name="_Toc349038074"/>
      <w:bookmarkStart w:id="13368" w:name="_Toc349038376"/>
      <w:bookmarkStart w:id="13369" w:name="_Toc349042867"/>
      <w:bookmarkStart w:id="13370" w:name="_Toc351912989"/>
      <w:bookmarkStart w:id="13371" w:name="_Toc351915010"/>
      <w:bookmarkStart w:id="13372" w:name="_Toc351915476"/>
      <w:bookmarkStart w:id="13373" w:name="_Toc361231574"/>
      <w:bookmarkStart w:id="13374" w:name="_Toc361232100"/>
      <w:bookmarkStart w:id="13375" w:name="_Toc362445398"/>
      <w:bookmarkStart w:id="13376" w:name="_Toc363909365"/>
      <w:bookmarkStart w:id="13377" w:name="_Toc364463791"/>
      <w:bookmarkStart w:id="13378" w:name="_Toc366078395"/>
      <w:bookmarkStart w:id="13379" w:name="_Toc366079010"/>
      <w:bookmarkStart w:id="13380" w:name="_Toc366079995"/>
      <w:bookmarkStart w:id="13381" w:name="_Toc366080607"/>
      <w:bookmarkStart w:id="13382" w:name="_Toc366081216"/>
      <w:bookmarkStart w:id="13383" w:name="_Toc366505556"/>
      <w:bookmarkStart w:id="13384" w:name="_Toc366508925"/>
      <w:bookmarkStart w:id="13385" w:name="_Toc366513426"/>
      <w:bookmarkStart w:id="13386" w:name="_Toc366574615"/>
      <w:bookmarkStart w:id="13387" w:name="_Toc366578408"/>
      <w:bookmarkStart w:id="13388" w:name="_Toc366579002"/>
      <w:bookmarkStart w:id="13389" w:name="_Toc366579594"/>
      <w:bookmarkStart w:id="13390" w:name="_Toc366580185"/>
      <w:bookmarkStart w:id="13391" w:name="_Toc366580777"/>
      <w:bookmarkStart w:id="13392" w:name="_Toc366581368"/>
      <w:bookmarkStart w:id="13393" w:name="_Toc366581960"/>
      <w:bookmarkStart w:id="13394" w:name="_Toc199516275"/>
      <w:bookmarkStart w:id="13395" w:name="_Toc194983951"/>
      <w:bookmarkStart w:id="13396" w:name="_Toc243112804"/>
      <w:bookmarkStart w:id="13397" w:name="_Toc349042868"/>
      <w:bookmarkStart w:id="13398" w:name="_Toc50721353"/>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r>
        <w:rPr>
          <w:rFonts w:eastAsia="Times New Roman"/>
        </w:rPr>
        <w:t>Constructor Functions for XML Schema Built-in Types</w:t>
      </w:r>
      <w:bookmarkEnd w:id="13394"/>
      <w:bookmarkEnd w:id="13395"/>
      <w:bookmarkEnd w:id="13396"/>
      <w:bookmarkEnd w:id="13397"/>
      <w:bookmarkEnd w:id="13398"/>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471F83DF" w:rsidR="00D23462" w:rsidRDefault="00D23462" w:rsidP="00D23462">
      <w:pPr>
        <w:pStyle w:val="Caption"/>
      </w:pPr>
      <w:r>
        <w:t xml:space="preserve">Table </w:t>
      </w:r>
      <w:fldSimple w:instr=" SEQ Table \* ARABIC ">
        <w:r w:rsidR="00404DC4">
          <w:rPr>
            <w:noProof/>
          </w:rPr>
          <w:t>56</w:t>
        </w:r>
      </w:fldSimple>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5A86726F" w:rsidR="00D23462" w:rsidRDefault="00D23462" w:rsidP="00D23462">
      <w:pPr>
        <w:pStyle w:val="Caption"/>
      </w:pPr>
      <w:bookmarkStart w:id="13399" w:name="_Toc322911767"/>
      <w:bookmarkStart w:id="13400" w:name="_Toc322912306"/>
      <w:bookmarkStart w:id="13401" w:name="_Toc329093166"/>
      <w:bookmarkStart w:id="13402" w:name="_Toc332701679"/>
      <w:bookmarkStart w:id="13403" w:name="_Toc332701983"/>
      <w:bookmarkStart w:id="13404" w:name="_Toc332711781"/>
      <w:bookmarkStart w:id="13405" w:name="_Toc332712083"/>
      <w:bookmarkStart w:id="13406" w:name="_Toc332712384"/>
      <w:bookmarkStart w:id="13407" w:name="_Toc332724300"/>
      <w:bookmarkStart w:id="13408" w:name="_Toc332724600"/>
      <w:bookmarkStart w:id="13409" w:name="_Toc341102896"/>
      <w:bookmarkStart w:id="13410" w:name="_Toc347241632"/>
      <w:bookmarkStart w:id="13411" w:name="_Toc347744824"/>
      <w:bookmarkStart w:id="13412" w:name="_Toc348984607"/>
      <w:bookmarkStart w:id="13413" w:name="_Toc348984912"/>
      <w:bookmarkStart w:id="13414" w:name="_Toc349038076"/>
      <w:bookmarkStart w:id="13415" w:name="_Toc349038378"/>
      <w:bookmarkStart w:id="13416" w:name="_Toc349042869"/>
      <w:bookmarkStart w:id="13417" w:name="_Toc351912991"/>
      <w:bookmarkStart w:id="13418" w:name="_Toc351915012"/>
      <w:bookmarkStart w:id="13419" w:name="_Toc351915478"/>
      <w:bookmarkStart w:id="13420" w:name="_Toc361231576"/>
      <w:bookmarkStart w:id="13421" w:name="_Toc361232102"/>
      <w:bookmarkStart w:id="13422" w:name="_Toc362445400"/>
      <w:bookmarkStart w:id="13423" w:name="_Toc363909367"/>
      <w:bookmarkStart w:id="13424" w:name="_Toc364463793"/>
      <w:bookmarkStart w:id="13425" w:name="_Toc366078397"/>
      <w:bookmarkStart w:id="13426" w:name="_Toc366079012"/>
      <w:bookmarkStart w:id="13427" w:name="_Toc366079997"/>
      <w:bookmarkStart w:id="13428" w:name="_Toc366080609"/>
      <w:bookmarkStart w:id="13429" w:name="_Toc36608121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r>
        <w:t xml:space="preserve">Table </w:t>
      </w:r>
      <w:fldSimple w:instr=" SEQ Table \* ARABIC ">
        <w:r w:rsidR="00404DC4">
          <w:rPr>
            <w:noProof/>
          </w:rPr>
          <w:t>57</w:t>
        </w:r>
      </w:fldSimple>
      <w:r>
        <w:t xml:space="preserve"> Special Constructor for xs:dateTime</w:t>
      </w:r>
    </w:p>
    <w:p w14:paraId="676D6A68" w14:textId="77777777" w:rsidR="00D23462" w:rsidRDefault="00D23462" w:rsidP="00D23462">
      <w:pPr>
        <w:pStyle w:val="Heading3"/>
        <w:rPr>
          <w:rFonts w:eastAsia="Times New Roman"/>
        </w:rPr>
      </w:pPr>
      <w:bookmarkStart w:id="13430" w:name="_Toc366505558"/>
      <w:bookmarkStart w:id="13431" w:name="_Toc366508927"/>
      <w:bookmarkStart w:id="13432" w:name="_Toc366513428"/>
      <w:bookmarkStart w:id="13433" w:name="_Toc366574617"/>
      <w:bookmarkStart w:id="13434" w:name="_Toc366578410"/>
      <w:bookmarkStart w:id="13435" w:name="_Toc366579004"/>
      <w:bookmarkStart w:id="13436" w:name="_Toc366579596"/>
      <w:bookmarkStart w:id="13437" w:name="_Toc366580187"/>
      <w:bookmarkStart w:id="13438" w:name="_Toc366580779"/>
      <w:bookmarkStart w:id="13439" w:name="_Toc366581370"/>
      <w:bookmarkStart w:id="13440" w:name="_Toc366581962"/>
      <w:bookmarkStart w:id="13441" w:name="_Toc322911768"/>
      <w:bookmarkStart w:id="13442" w:name="_Toc322912307"/>
      <w:bookmarkStart w:id="13443" w:name="_Toc329093167"/>
      <w:bookmarkStart w:id="13444" w:name="_Toc332701680"/>
      <w:bookmarkStart w:id="13445" w:name="_Toc332701984"/>
      <w:bookmarkStart w:id="13446" w:name="_Toc332711782"/>
      <w:bookmarkStart w:id="13447" w:name="_Toc332712084"/>
      <w:bookmarkStart w:id="13448" w:name="_Toc332712385"/>
      <w:bookmarkStart w:id="13449" w:name="_Toc332724301"/>
      <w:bookmarkStart w:id="13450" w:name="_Toc332724601"/>
      <w:bookmarkStart w:id="13451" w:name="_Toc341102897"/>
      <w:bookmarkStart w:id="13452" w:name="_Toc347241633"/>
      <w:bookmarkStart w:id="13453" w:name="_Toc347744825"/>
      <w:bookmarkStart w:id="13454" w:name="_Toc348984608"/>
      <w:bookmarkStart w:id="13455" w:name="_Toc348984913"/>
      <w:bookmarkStart w:id="13456" w:name="_Toc349038077"/>
      <w:bookmarkStart w:id="13457" w:name="_Toc349038379"/>
      <w:bookmarkStart w:id="13458" w:name="_Toc349042870"/>
      <w:bookmarkStart w:id="13459" w:name="_Toc351912992"/>
      <w:bookmarkStart w:id="13460" w:name="_Toc351915013"/>
      <w:bookmarkStart w:id="13461" w:name="_Toc351915479"/>
      <w:bookmarkStart w:id="13462" w:name="_Toc361231577"/>
      <w:bookmarkStart w:id="13463" w:name="_Toc361232103"/>
      <w:bookmarkStart w:id="13464" w:name="_Toc362445401"/>
      <w:bookmarkStart w:id="13465" w:name="_Toc363909368"/>
      <w:bookmarkStart w:id="13466" w:name="_Toc364463794"/>
      <w:bookmarkStart w:id="13467" w:name="_Toc366078398"/>
      <w:bookmarkStart w:id="13468" w:name="_Toc366079013"/>
      <w:bookmarkStart w:id="13469" w:name="_Toc366079998"/>
      <w:bookmarkStart w:id="13470" w:name="_Toc366080610"/>
      <w:bookmarkStart w:id="13471" w:name="_Toc366081219"/>
      <w:bookmarkStart w:id="13472" w:name="_Toc366505559"/>
      <w:bookmarkStart w:id="13473" w:name="_Toc366508928"/>
      <w:bookmarkStart w:id="13474" w:name="_Toc366513429"/>
      <w:bookmarkStart w:id="13475" w:name="_Toc366574618"/>
      <w:bookmarkStart w:id="13476" w:name="_Toc366578411"/>
      <w:bookmarkStart w:id="13477" w:name="_Toc366579005"/>
      <w:bookmarkStart w:id="13478" w:name="_Toc366579597"/>
      <w:bookmarkStart w:id="13479" w:name="_Toc366580188"/>
      <w:bookmarkStart w:id="13480" w:name="_Toc366580780"/>
      <w:bookmarkStart w:id="13481" w:name="_Toc366581371"/>
      <w:bookmarkStart w:id="13482" w:name="_Toc366581963"/>
      <w:bookmarkStart w:id="13483" w:name="_Toc322911769"/>
      <w:bookmarkStart w:id="13484" w:name="_Toc322912308"/>
      <w:bookmarkStart w:id="13485" w:name="_Toc329093168"/>
      <w:bookmarkStart w:id="13486" w:name="_Toc332701681"/>
      <w:bookmarkStart w:id="13487" w:name="_Toc332701985"/>
      <w:bookmarkStart w:id="13488" w:name="_Toc332711783"/>
      <w:bookmarkStart w:id="13489" w:name="_Toc332712085"/>
      <w:bookmarkStart w:id="13490" w:name="_Toc332712386"/>
      <w:bookmarkStart w:id="13491" w:name="_Toc332724302"/>
      <w:bookmarkStart w:id="13492" w:name="_Toc332724602"/>
      <w:bookmarkStart w:id="13493" w:name="_Toc341102898"/>
      <w:bookmarkStart w:id="13494" w:name="_Toc347241634"/>
      <w:bookmarkStart w:id="13495" w:name="_Toc347744826"/>
      <w:bookmarkStart w:id="13496" w:name="_Toc348984609"/>
      <w:bookmarkStart w:id="13497" w:name="_Toc348984914"/>
      <w:bookmarkStart w:id="13498" w:name="_Toc349038078"/>
      <w:bookmarkStart w:id="13499" w:name="_Toc349038380"/>
      <w:bookmarkStart w:id="13500" w:name="_Toc349042871"/>
      <w:bookmarkStart w:id="13501" w:name="_Toc351912993"/>
      <w:bookmarkStart w:id="13502" w:name="_Toc351915014"/>
      <w:bookmarkStart w:id="13503" w:name="_Toc351915480"/>
      <w:bookmarkStart w:id="13504" w:name="_Toc361231578"/>
      <w:bookmarkStart w:id="13505" w:name="_Toc361232104"/>
      <w:bookmarkStart w:id="13506" w:name="_Toc362445402"/>
      <w:bookmarkStart w:id="13507" w:name="_Toc363909369"/>
      <w:bookmarkStart w:id="13508" w:name="_Toc364463795"/>
      <w:bookmarkStart w:id="13509" w:name="_Toc366078399"/>
      <w:bookmarkStart w:id="13510" w:name="_Toc366079014"/>
      <w:bookmarkStart w:id="13511" w:name="_Toc366079999"/>
      <w:bookmarkStart w:id="13512" w:name="_Toc366080611"/>
      <w:bookmarkStart w:id="13513" w:name="_Toc366081220"/>
      <w:bookmarkStart w:id="13514" w:name="_Toc366505560"/>
      <w:bookmarkStart w:id="13515" w:name="_Toc366508929"/>
      <w:bookmarkStart w:id="13516" w:name="_Toc366513430"/>
      <w:bookmarkStart w:id="13517" w:name="_Toc366574619"/>
      <w:bookmarkStart w:id="13518" w:name="_Toc366578412"/>
      <w:bookmarkStart w:id="13519" w:name="_Toc366579006"/>
      <w:bookmarkStart w:id="13520" w:name="_Toc366579598"/>
      <w:bookmarkStart w:id="13521" w:name="_Toc366580189"/>
      <w:bookmarkStart w:id="13522" w:name="_Toc366580781"/>
      <w:bookmarkStart w:id="13523" w:name="_Toc366581372"/>
      <w:bookmarkStart w:id="13524" w:name="_Toc366581964"/>
      <w:bookmarkStart w:id="13525" w:name="_Toc322911770"/>
      <w:bookmarkStart w:id="13526" w:name="_Toc322912309"/>
      <w:bookmarkStart w:id="13527" w:name="_Toc329093169"/>
      <w:bookmarkStart w:id="13528" w:name="_Toc332701682"/>
      <w:bookmarkStart w:id="13529" w:name="_Toc332701986"/>
      <w:bookmarkStart w:id="13530" w:name="_Toc332711784"/>
      <w:bookmarkStart w:id="13531" w:name="_Toc332712086"/>
      <w:bookmarkStart w:id="13532" w:name="_Toc332712387"/>
      <w:bookmarkStart w:id="13533" w:name="_Toc332724303"/>
      <w:bookmarkStart w:id="13534" w:name="_Toc332724603"/>
      <w:bookmarkStart w:id="13535" w:name="_Toc341102899"/>
      <w:bookmarkStart w:id="13536" w:name="_Toc347241635"/>
      <w:bookmarkStart w:id="13537" w:name="_Toc347744827"/>
      <w:bookmarkStart w:id="13538" w:name="_Toc348984610"/>
      <w:bookmarkStart w:id="13539" w:name="_Toc348984915"/>
      <w:bookmarkStart w:id="13540" w:name="_Toc349038079"/>
      <w:bookmarkStart w:id="13541" w:name="_Toc349038381"/>
      <w:bookmarkStart w:id="13542" w:name="_Toc349042872"/>
      <w:bookmarkStart w:id="13543" w:name="_Toc351912994"/>
      <w:bookmarkStart w:id="13544" w:name="_Toc351915015"/>
      <w:bookmarkStart w:id="13545" w:name="_Toc351915481"/>
      <w:bookmarkStart w:id="13546" w:name="_Toc361231579"/>
      <w:bookmarkStart w:id="13547" w:name="_Toc361232105"/>
      <w:bookmarkStart w:id="13548" w:name="_Toc362445403"/>
      <w:bookmarkStart w:id="13549" w:name="_Toc363909370"/>
      <w:bookmarkStart w:id="13550" w:name="_Toc364463796"/>
      <w:bookmarkStart w:id="13551" w:name="_Toc366078400"/>
      <w:bookmarkStart w:id="13552" w:name="_Toc366079015"/>
      <w:bookmarkStart w:id="13553" w:name="_Toc366080000"/>
      <w:bookmarkStart w:id="13554" w:name="_Toc366080612"/>
      <w:bookmarkStart w:id="13555" w:name="_Toc366081221"/>
      <w:bookmarkStart w:id="13556" w:name="_Toc366505561"/>
      <w:bookmarkStart w:id="13557" w:name="_Toc366508930"/>
      <w:bookmarkStart w:id="13558" w:name="_Toc366513431"/>
      <w:bookmarkStart w:id="13559" w:name="_Toc366574620"/>
      <w:bookmarkStart w:id="13560" w:name="_Toc366578413"/>
      <w:bookmarkStart w:id="13561" w:name="_Toc366579007"/>
      <w:bookmarkStart w:id="13562" w:name="_Toc366579599"/>
      <w:bookmarkStart w:id="13563" w:name="_Toc366580190"/>
      <w:bookmarkStart w:id="13564" w:name="_Toc366580782"/>
      <w:bookmarkStart w:id="13565" w:name="_Toc366581373"/>
      <w:bookmarkStart w:id="13566" w:name="_Toc366581965"/>
      <w:bookmarkStart w:id="13567" w:name="_Toc199516276"/>
      <w:bookmarkStart w:id="13568" w:name="_Toc194983952"/>
      <w:bookmarkStart w:id="13569" w:name="_Toc243112805"/>
      <w:bookmarkStart w:id="13570" w:name="_Toc349042873"/>
      <w:bookmarkStart w:id="13571" w:name="_Toc50721354"/>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r>
        <w:rPr>
          <w:rFonts w:eastAsia="Times New Roman"/>
        </w:rPr>
        <w:t>Standard XPath Functions</w:t>
      </w:r>
      <w:bookmarkEnd w:id="13567"/>
      <w:bookmarkEnd w:id="13568"/>
      <w:bookmarkEnd w:id="13569"/>
      <w:bookmarkEnd w:id="13570"/>
      <w:bookmarkEnd w:id="13571"/>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6FAE1992" w:rsidR="00D23462" w:rsidRDefault="00D23462" w:rsidP="00D23462">
      <w:pPr>
        <w:pStyle w:val="Caption"/>
      </w:pPr>
      <w:r>
        <w:t xml:space="preserve">Table </w:t>
      </w:r>
      <w:fldSimple w:instr=" SEQ Table \* ARABIC ">
        <w:r w:rsidR="00404DC4">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r>
              <w:rPr>
                <w:rStyle w:val="CodeCharacter"/>
                <w:rFonts w:eastAsia="MS Mincho" w:cs="Times New Roman"/>
                <w:sz w:val="20"/>
              </w:rPr>
              <w:t>fn:not</w:t>
            </w:r>
            <w:r>
              <w:t xml:space="preserve"> raises a processing error.</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44244AB6" w:rsidR="00D23462" w:rsidRDefault="00D23462" w:rsidP="00D23462">
      <w:pPr>
        <w:pStyle w:val="Caption"/>
      </w:pPr>
      <w:r>
        <w:t xml:space="preserve">Table </w:t>
      </w:r>
      <w:fldSimple w:instr=" SEQ Table \* ARABIC ">
        <w:r w:rsidR="00404DC4">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fldSimple w:instr=" SEQ Table \* ARABIC ">
        <w:r w:rsidR="00404DC4">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4101C352" w:rsidR="00D23462" w:rsidRDefault="00D23462" w:rsidP="00D23462">
      <w:pPr>
        <w:pStyle w:val="Caption"/>
      </w:pPr>
      <w:r>
        <w:t xml:space="preserve">Table </w:t>
      </w:r>
      <w:fldSimple w:instr=" SEQ Table \* ARABIC ">
        <w:r w:rsidR="00404DC4">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163CE028" w:rsidR="00D23462" w:rsidRDefault="00D23462" w:rsidP="00D23462">
      <w:pPr>
        <w:pStyle w:val="Caption"/>
      </w:pPr>
      <w:bookmarkStart w:id="13572" w:name="func-years-from-duration"/>
      <w:bookmarkEnd w:id="13572"/>
      <w:r>
        <w:t xml:space="preserve">Table </w:t>
      </w:r>
      <w:fldSimple w:instr=" SEQ Table \* ARABIC ">
        <w:r w:rsidR="00404DC4">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0D796687" w:rsidR="00D23462" w:rsidRDefault="00D23462" w:rsidP="00D23462">
      <w:pPr>
        <w:pStyle w:val="Caption"/>
      </w:pPr>
      <w:r>
        <w:t xml:space="preserve">Table </w:t>
      </w:r>
      <w:fldSimple w:instr=" SEQ Table \* ARABIC ">
        <w:r w:rsidR="00404DC4">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fldSimple w:instr=" SEQ Table \* ARABIC ">
        <w:r w:rsidR="00404DC4">
          <w:rPr>
            <w:noProof/>
          </w:rPr>
          <w:t>64</w:t>
        </w:r>
      </w:fldSimple>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5E42D8E8" w:rsidR="00D23462" w:rsidRDefault="00D23462" w:rsidP="00D23462">
      <w:pPr>
        <w:pStyle w:val="Caption"/>
      </w:pPr>
      <w:r>
        <w:t xml:space="preserve">Table </w:t>
      </w:r>
      <w:fldSimple w:instr=" SEQ Table \* ARABIC ">
        <w:r w:rsidR="00404DC4">
          <w:rPr>
            <w:noProof/>
          </w:rPr>
          <w:t>65</w:t>
        </w:r>
      </w:fldSimple>
      <w:r>
        <w:t xml:space="preserve"> Nillable Element Functions</w:t>
      </w:r>
    </w:p>
    <w:p w14:paraId="4EFE96BE" w14:textId="77777777" w:rsidR="00D23462" w:rsidRDefault="00D23462" w:rsidP="00D23462">
      <w:pPr>
        <w:pStyle w:val="Heading3"/>
        <w:rPr>
          <w:rFonts w:eastAsia="Times New Roman"/>
        </w:rPr>
      </w:pPr>
      <w:bookmarkStart w:id="13573" w:name="_Toc322911772"/>
      <w:bookmarkStart w:id="13574" w:name="_Toc322912311"/>
      <w:bookmarkStart w:id="13575" w:name="_Toc329093171"/>
      <w:bookmarkStart w:id="13576" w:name="_Toc332701684"/>
      <w:bookmarkStart w:id="13577" w:name="_Toc332701988"/>
      <w:bookmarkStart w:id="13578" w:name="_Toc332711786"/>
      <w:bookmarkStart w:id="13579" w:name="_Toc332712088"/>
      <w:bookmarkStart w:id="13580" w:name="_Toc332712389"/>
      <w:bookmarkStart w:id="13581" w:name="_Toc332724305"/>
      <w:bookmarkStart w:id="13582" w:name="_Toc332724605"/>
      <w:bookmarkStart w:id="13583" w:name="_Toc341102901"/>
      <w:bookmarkStart w:id="13584" w:name="_Toc347241637"/>
      <w:bookmarkStart w:id="13585" w:name="_Toc347744829"/>
      <w:bookmarkStart w:id="13586" w:name="_Toc348984612"/>
      <w:bookmarkStart w:id="13587" w:name="_Toc348984917"/>
      <w:bookmarkStart w:id="13588" w:name="_Toc349038081"/>
      <w:bookmarkStart w:id="13589" w:name="_Toc349038383"/>
      <w:bookmarkStart w:id="13590" w:name="_Toc349042874"/>
      <w:bookmarkStart w:id="13591" w:name="_Toc351912996"/>
      <w:bookmarkStart w:id="13592" w:name="_Toc351915017"/>
      <w:bookmarkStart w:id="13593" w:name="_Toc351915483"/>
      <w:bookmarkStart w:id="13594" w:name="_Toc361231581"/>
      <w:bookmarkStart w:id="13595" w:name="_Toc361232107"/>
      <w:bookmarkStart w:id="13596" w:name="_Toc362445405"/>
      <w:bookmarkStart w:id="13597" w:name="_Toc363909372"/>
      <w:bookmarkStart w:id="13598" w:name="_Toc364463798"/>
      <w:bookmarkStart w:id="13599" w:name="_Toc366078402"/>
      <w:bookmarkStart w:id="13600" w:name="_Toc366079017"/>
      <w:bookmarkStart w:id="13601" w:name="_Toc366080002"/>
      <w:bookmarkStart w:id="13602" w:name="_Toc366080614"/>
      <w:bookmarkStart w:id="13603" w:name="_Toc366081223"/>
      <w:bookmarkStart w:id="13604" w:name="_Toc366505563"/>
      <w:bookmarkStart w:id="13605" w:name="_Toc366508932"/>
      <w:bookmarkStart w:id="13606" w:name="_Toc366513433"/>
      <w:bookmarkStart w:id="13607" w:name="_Toc366574622"/>
      <w:bookmarkStart w:id="13608" w:name="_Toc366578415"/>
      <w:bookmarkStart w:id="13609" w:name="_Toc366579009"/>
      <w:bookmarkStart w:id="13610" w:name="_Toc366579601"/>
      <w:bookmarkStart w:id="13611" w:name="_Toc366580192"/>
      <w:bookmarkStart w:id="13612" w:name="_Toc366580784"/>
      <w:bookmarkStart w:id="13613" w:name="_Toc366581375"/>
      <w:bookmarkStart w:id="13614" w:name="_Toc366581967"/>
      <w:bookmarkStart w:id="13615" w:name="_Toc322911773"/>
      <w:bookmarkStart w:id="13616" w:name="_Toc322912312"/>
      <w:bookmarkStart w:id="13617" w:name="_Toc329093172"/>
      <w:bookmarkStart w:id="13618" w:name="_Toc332701685"/>
      <w:bookmarkStart w:id="13619" w:name="_Toc332701989"/>
      <w:bookmarkStart w:id="13620" w:name="_Toc332711787"/>
      <w:bookmarkStart w:id="13621" w:name="_Toc332712089"/>
      <w:bookmarkStart w:id="13622" w:name="_Toc332712390"/>
      <w:bookmarkStart w:id="13623" w:name="_Toc332724306"/>
      <w:bookmarkStart w:id="13624" w:name="_Toc332724606"/>
      <w:bookmarkStart w:id="13625" w:name="_Toc341102902"/>
      <w:bookmarkStart w:id="13626" w:name="_Toc347241638"/>
      <w:bookmarkStart w:id="13627" w:name="_Toc347744830"/>
      <w:bookmarkStart w:id="13628" w:name="_Toc348984613"/>
      <w:bookmarkStart w:id="13629" w:name="_Toc348984918"/>
      <w:bookmarkStart w:id="13630" w:name="_Toc349038082"/>
      <w:bookmarkStart w:id="13631" w:name="_Toc349038384"/>
      <w:bookmarkStart w:id="13632" w:name="_Toc349042875"/>
      <w:bookmarkStart w:id="13633" w:name="_Toc351912997"/>
      <w:bookmarkStart w:id="13634" w:name="_Toc351915018"/>
      <w:bookmarkStart w:id="13635" w:name="_Toc351915484"/>
      <w:bookmarkStart w:id="13636" w:name="_Toc361231582"/>
      <w:bookmarkStart w:id="13637" w:name="_Toc361232108"/>
      <w:bookmarkStart w:id="13638" w:name="_Toc362445406"/>
      <w:bookmarkStart w:id="13639" w:name="_Toc363909373"/>
      <w:bookmarkStart w:id="13640" w:name="_Toc364463799"/>
      <w:bookmarkStart w:id="13641" w:name="_Toc366078403"/>
      <w:bookmarkStart w:id="13642" w:name="_Toc366079018"/>
      <w:bookmarkStart w:id="13643" w:name="_Toc366080003"/>
      <w:bookmarkStart w:id="13644" w:name="_Toc366080615"/>
      <w:bookmarkStart w:id="13645" w:name="_Toc366081224"/>
      <w:bookmarkStart w:id="13646" w:name="_Toc366505564"/>
      <w:bookmarkStart w:id="13647" w:name="_Toc366508933"/>
      <w:bookmarkStart w:id="13648" w:name="_Toc366513434"/>
      <w:bookmarkStart w:id="13649" w:name="_Toc366574623"/>
      <w:bookmarkStart w:id="13650" w:name="_Toc366578416"/>
      <w:bookmarkStart w:id="13651" w:name="_Toc366579010"/>
      <w:bookmarkStart w:id="13652" w:name="_Toc366579602"/>
      <w:bookmarkStart w:id="13653" w:name="_Toc366580193"/>
      <w:bookmarkStart w:id="13654" w:name="_Toc366580785"/>
      <w:bookmarkStart w:id="13655" w:name="_Toc366581376"/>
      <w:bookmarkStart w:id="13656" w:name="_Toc366581968"/>
      <w:bookmarkStart w:id="13657" w:name="_Toc199516277"/>
      <w:bookmarkStart w:id="13658" w:name="_Toc194983953"/>
      <w:bookmarkStart w:id="13659" w:name="_Toc243112806"/>
      <w:bookmarkStart w:id="13660" w:name="_Toc349042876"/>
      <w:bookmarkStart w:id="13661" w:name="_Ref361327371"/>
      <w:bookmarkStart w:id="13662" w:name="_Ref361327380"/>
      <w:bookmarkStart w:id="13663" w:name="_Ref365110948"/>
      <w:bookmarkStart w:id="13664" w:name="_Ref365110951"/>
      <w:bookmarkStart w:id="13665" w:name="_Toc50721355"/>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r>
        <w:rPr>
          <w:rFonts w:eastAsia="Times New Roman"/>
        </w:rPr>
        <w:t>DFDL Functions</w:t>
      </w:r>
      <w:bookmarkEnd w:id="13657"/>
      <w:bookmarkEnd w:id="13658"/>
      <w:bookmarkEnd w:id="13659"/>
      <w:bookmarkEnd w:id="13660"/>
      <w:bookmarkEnd w:id="13661"/>
      <w:bookmarkEnd w:id="13662"/>
      <w:bookmarkEnd w:id="13663"/>
      <w:bookmarkEnd w:id="13664"/>
      <w:bookmarkEnd w:id="13665"/>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ins w:id="13666"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3667" w:author="Mike Beckerle" w:date="2020-09-10T13:49:00Z">
              <w:r w:rsidR="00D36F04" w:rsidRPr="00065302">
                <w:rPr>
                  <w:rStyle w:val="Hyperlink"/>
                </w:rPr>
                <w:fldChar w:fldCharType="separate"/>
              </w:r>
            </w:ins>
            <w:r w:rsidR="00404DC4" w:rsidRPr="00065302">
              <w:rPr>
                <w:rStyle w:val="Hyperlink"/>
              </w:rPr>
              <w:t>9.3</w:t>
            </w:r>
            <w:ins w:id="13668"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3669" w:author="Mike Beckerle" w:date="2020-09-10T13:49:00Z">
              <w:r w:rsidR="00D36F04" w:rsidRPr="00065302">
                <w:rPr>
                  <w:rStyle w:val="Hyperlink"/>
                </w:rPr>
                <w:fldChar w:fldCharType="separate"/>
              </w:r>
            </w:ins>
            <w:r w:rsidR="00404DC4" w:rsidRPr="00065302">
              <w:rPr>
                <w:rStyle w:val="Hyperlink"/>
              </w:rPr>
              <w:t>DFDL Data Syntax Grammar</w:t>
            </w:r>
            <w:ins w:id="13670"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ins w:id="13671"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3672" w:author="Mike Beckerle" w:date="2020-09-10T13:50:00Z">
              <w:r w:rsidR="0044109E" w:rsidRPr="00065302">
                <w:rPr>
                  <w:rStyle w:val="Hyperlink"/>
                </w:rPr>
                <w:fldChar w:fldCharType="separate"/>
              </w:r>
            </w:ins>
            <w:r w:rsidR="00404DC4" w:rsidRPr="00065302">
              <w:rPr>
                <w:rStyle w:val="Hyperlink"/>
              </w:rPr>
              <w:t>9.3</w:t>
            </w:r>
            <w:ins w:id="13673"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3674" w:author="Mike Beckerle" w:date="2020-09-10T13:50:00Z">
              <w:r w:rsidR="0044109E" w:rsidRPr="00065302">
                <w:rPr>
                  <w:rStyle w:val="Hyperlink"/>
                </w:rPr>
                <w:fldChar w:fldCharType="separate"/>
              </w:r>
            </w:ins>
            <w:r w:rsidR="00404DC4" w:rsidRPr="00065302">
              <w:rPr>
                <w:rStyle w:val="Hyperlink"/>
              </w:rPr>
              <w:t>DFDL Data Syntax Grammar</w:t>
            </w:r>
            <w:ins w:id="13675"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r>
              <w:t xml:space="preserve">minLength, maxLength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t xml:space="preserve">enumeration </w:t>
            </w:r>
          </w:p>
          <w:p w14:paraId="0874FDAF" w14:textId="77777777" w:rsidR="00D23462" w:rsidRDefault="00D23462" w:rsidP="00852536">
            <w:pPr>
              <w:numPr>
                <w:ilvl w:val="0"/>
                <w:numId w:val="171"/>
              </w:numPr>
              <w:ind w:left="0" w:firstLine="0"/>
            </w:pPr>
            <w:r>
              <w:t xml:space="preserve">maxInclusive, maxExclusive, minExclusive, minInclusive </w:t>
            </w:r>
          </w:p>
          <w:p w14:paraId="0B34C845" w14:textId="77777777" w:rsidR="00D23462" w:rsidRDefault="00D23462" w:rsidP="00852536">
            <w:pPr>
              <w:numPr>
                <w:ilvl w:val="0"/>
                <w:numId w:val="171"/>
              </w:numPr>
              <w:ind w:left="0" w:firstLine="0"/>
            </w:pPr>
            <w:r>
              <w:t xml:space="preserve">totalDigits </w:t>
            </w:r>
          </w:p>
          <w:p w14:paraId="02F3B130" w14:textId="77777777" w:rsidR="00D23462" w:rsidRDefault="00D23462" w:rsidP="00852536">
            <w:pPr>
              <w:numPr>
                <w:ilvl w:val="0"/>
                <w:numId w:val="171"/>
              </w:numPr>
              <w:ind w:left="0" w:firstLine="0"/>
            </w:pPr>
            <w:r>
              <w:t xml:space="preserve">fractionDigits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676" w:name="_Toc199515651"/>
            <w:bookmarkStart w:id="13677" w:name="_Toc199515839"/>
            <w:bookmarkStart w:id="13678" w:name="_Toc199516278"/>
            <w:bookmarkStart w:id="13679" w:name="_Toc199515654"/>
            <w:bookmarkStart w:id="13680" w:name="_Toc199515842"/>
            <w:bookmarkStart w:id="13681" w:name="_Toc199516281"/>
            <w:bookmarkStart w:id="13682" w:name="_Toc199841833"/>
            <w:bookmarkStart w:id="13683" w:name="_Toc199844399"/>
            <w:bookmarkStart w:id="13684" w:name="_Toc199515657"/>
            <w:bookmarkStart w:id="13685" w:name="_Toc199515845"/>
            <w:bookmarkStart w:id="13686" w:name="_Toc199516284"/>
            <w:bookmarkStart w:id="13687" w:name="_Toc199841835"/>
            <w:bookmarkStart w:id="13688" w:name="_Toc199844401"/>
            <w:bookmarkStart w:id="13689" w:name="_Toc199516285"/>
            <w:bookmarkEnd w:id="13676"/>
            <w:bookmarkEnd w:id="13677"/>
            <w:bookmarkEnd w:id="13678"/>
            <w:bookmarkEnd w:id="13679"/>
            <w:bookmarkEnd w:id="13680"/>
            <w:bookmarkEnd w:id="13681"/>
            <w:bookmarkEnd w:id="13682"/>
            <w:bookmarkEnd w:id="13683"/>
            <w:bookmarkEnd w:id="13684"/>
            <w:bookmarkEnd w:id="13685"/>
            <w:bookmarkEnd w:id="13686"/>
            <w:bookmarkEnd w:id="13687"/>
            <w:bookmarkEnd w:id="13688"/>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65CA26B3" w:rsidR="00D23462" w:rsidRDefault="00D23462" w:rsidP="00D23462">
      <w:pPr>
        <w:pStyle w:val="Caption"/>
      </w:pPr>
      <w:r>
        <w:t xml:space="preserve">Table </w:t>
      </w:r>
      <w:fldSimple w:instr=" SEQ Table \* ARABIC ">
        <w:r w:rsidR="00404DC4">
          <w:rPr>
            <w:noProof/>
          </w:rPr>
          <w:t>66</w:t>
        </w:r>
      </w:fldSimple>
      <w:r>
        <w:t xml:space="preserve"> DFDL Functions</w:t>
      </w:r>
    </w:p>
    <w:p w14:paraId="0CDA4004" w14:textId="77777777" w:rsidR="00D23462" w:rsidRDefault="00D23462" w:rsidP="00D23462">
      <w:r>
        <w:t>Notes:</w:t>
      </w:r>
    </w:p>
    <w:p w14:paraId="2BD6A37C" w14:textId="77777777" w:rsidR="00D23462" w:rsidRDefault="00D23462" w:rsidP="00D23462">
      <w:r>
        <w:t xml:space="preserve">dfdl:valueLength(path, lengthUnits) - returns the value length which excludes any padding or filling which might be added for a </w:t>
      </w:r>
      <w:r>
        <w:rPr>
          <w:rStyle w:val="Emphasis"/>
        </w:rPr>
        <w:t>specified length</w:t>
      </w:r>
    </w:p>
    <w:p w14:paraId="644A9134" w14:textId="475359D1" w:rsidR="00D23462" w:rsidRDefault="00D23462" w:rsidP="00D23462">
      <w:r>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dfdl:encoding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689"/>
    <w:p w14:paraId="71F58560" w14:textId="77777777" w:rsidR="00D23462" w:rsidRDefault="00D23462" w:rsidP="00D23462">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690" w:name="_Toc50721356"/>
      <w:r>
        <w:rPr>
          <w:rFonts w:eastAsia="Times New Roman"/>
          <w:lang w:eastAsia="en-GB"/>
        </w:rPr>
        <w:t>DFDL Constructor Functions</w:t>
      </w:r>
      <w:bookmarkEnd w:id="13690"/>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fldSimple w:instr=" SEQ Table \* ARABIC ">
        <w:r w:rsidR="00404DC4">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r>
        <w:rPr>
          <w:lang w:eastAsia="en-GB"/>
        </w:rPr>
        <w:t xml:space="preserve">dfdl:unsignedInt("xa1b2c3d4") is the unsigned int value 2712847316. </w:t>
      </w:r>
    </w:p>
    <w:p w14:paraId="607CD051" w14:textId="77777777" w:rsidR="00D23462" w:rsidRDefault="00D23462" w:rsidP="00D23462">
      <w:pPr>
        <w:numPr>
          <w:ilvl w:val="0"/>
          <w:numId w:val="172"/>
        </w:numPr>
        <w:rPr>
          <w:lang w:eastAsia="en-GB"/>
        </w:rPr>
      </w:pPr>
      <w:r>
        <w:rPr>
          <w:lang w:eastAsia="en-GB"/>
        </w:rPr>
        <w:t xml:space="preserve">dfdl:int("xFFFFFFFF") is the signed int value -1. </w:t>
      </w:r>
    </w:p>
    <w:p w14:paraId="2F50A5C5" w14:textId="77777777" w:rsidR="00D23462" w:rsidRDefault="00D23462" w:rsidP="00D23462">
      <w:pPr>
        <w:numPr>
          <w:ilvl w:val="0"/>
          <w:numId w:val="172"/>
        </w:numPr>
        <w:rPr>
          <w:lang w:eastAsia="en-GB"/>
        </w:rPr>
      </w:pPr>
      <w:r>
        <w:rPr>
          <w:lang w:eastAsia="en-GB"/>
        </w:rPr>
        <w:t>dfdl:unsignedByte("xFF") is the unsigned byte value 255.</w:t>
      </w:r>
    </w:p>
    <w:p w14:paraId="43F43116" w14:textId="77777777" w:rsidR="00D23462" w:rsidRDefault="00D23462" w:rsidP="00D23462">
      <w:pPr>
        <w:numPr>
          <w:ilvl w:val="0"/>
          <w:numId w:val="172"/>
        </w:numPr>
        <w:rPr>
          <w:lang w:eastAsia="en-GB"/>
        </w:rPr>
      </w:pPr>
      <w:r>
        <w:rPr>
          <w:lang w:eastAsia="en-GB"/>
        </w:rPr>
        <w:t>dfdl:byte("xff") is the signed byte value -1.</w:t>
      </w:r>
    </w:p>
    <w:p w14:paraId="0A0BED84" w14:textId="77777777" w:rsidR="00D23462" w:rsidRDefault="00D23462" w:rsidP="00D23462">
      <w:pPr>
        <w:numPr>
          <w:ilvl w:val="0"/>
          <w:numId w:val="172"/>
        </w:numPr>
        <w:rPr>
          <w:lang w:eastAsia="en-GB"/>
        </w:rPr>
      </w:pPr>
      <w:r>
        <w:rPr>
          <w:lang w:eastAsia="en-GB"/>
        </w:rPr>
        <w:t>dfdl:byte("x7F") is the signed byte value 127.</w:t>
      </w:r>
    </w:p>
    <w:p w14:paraId="06A3903D" w14:textId="77777777" w:rsidR="00D23462" w:rsidRDefault="00D23462" w:rsidP="00D23462">
      <w:pPr>
        <w:numPr>
          <w:ilvl w:val="0"/>
          <w:numId w:val="172"/>
        </w:numPr>
        <w:rPr>
          <w:lang w:eastAsia="en-GB"/>
        </w:rPr>
      </w:pPr>
      <w:r>
        <w:rPr>
          <w:lang w:eastAsia="en-GB"/>
        </w:rPr>
        <w:t>dfdl:byte("x80") is the signed byte value -128.</w:t>
      </w:r>
    </w:p>
    <w:p w14:paraId="4BE118E0" w14:textId="77777777" w:rsidR="00D23462" w:rsidRDefault="00D23462" w:rsidP="00D23462">
      <w:pPr>
        <w:numPr>
          <w:ilvl w:val="0"/>
          <w:numId w:val="172"/>
        </w:numPr>
        <w:rPr>
          <w:lang w:eastAsia="en-GB"/>
        </w:rPr>
      </w:pPr>
      <w:r>
        <w:rPr>
          <w:lang w:eastAsia="en-GB"/>
        </w:rPr>
        <w:t>dfdl:unsignedByte("x80") is the unsigned byte value 128.</w:t>
      </w:r>
    </w:p>
    <w:p w14:paraId="1584235E" w14:textId="77777777" w:rsidR="00D23462" w:rsidRDefault="00D23462" w:rsidP="00D23462">
      <w:pPr>
        <w:numPr>
          <w:ilvl w:val="0"/>
          <w:numId w:val="172"/>
        </w:numPr>
        <w:rPr>
          <w:lang w:eastAsia="en-GB"/>
        </w:rPr>
      </w:pPr>
      <w:r>
        <w:rPr>
          <w:lang w:eastAsia="en-GB"/>
        </w:rPr>
        <w:t>dfdl:byte("x0A3") is a Schema Definition Error (too many digits for type).</w:t>
      </w:r>
    </w:p>
    <w:p w14:paraId="094D8666" w14:textId="77777777" w:rsidR="00D23462" w:rsidRDefault="00D23462" w:rsidP="00D23462">
      <w:pPr>
        <w:numPr>
          <w:ilvl w:val="0"/>
          <w:numId w:val="172"/>
        </w:numPr>
        <w:rPr>
          <w:lang w:eastAsia="en-GB"/>
        </w:rPr>
      </w:pPr>
      <w:r>
        <w:rPr>
          <w:lang w:eastAsia="en-GB"/>
        </w:rPr>
        <w:t>dfdl:byte("xG3") is a Schema Definition Error (invalid digit).</w:t>
      </w:r>
    </w:p>
    <w:p w14:paraId="7E29A1D6" w14:textId="77777777" w:rsidR="00D23462" w:rsidRDefault="00D23462" w:rsidP="00D23462">
      <w:pPr>
        <w:numPr>
          <w:ilvl w:val="0"/>
          <w:numId w:val="172"/>
        </w:numPr>
        <w:rPr>
          <w:lang w:eastAsia="en-GB"/>
        </w:rPr>
      </w:pPr>
      <w:r>
        <w:rPr>
          <w:lang w:eastAsia="en-GB"/>
        </w:rPr>
        <w:t>dfdl:hexBinary(xs:unsignedByte(208))  is the hexBinary value "D0".</w:t>
      </w:r>
    </w:p>
    <w:p w14:paraId="1E328415" w14:textId="77777777" w:rsidR="00D23462" w:rsidRDefault="00D23462" w:rsidP="00D23462">
      <w:pPr>
        <w:numPr>
          <w:ilvl w:val="0"/>
          <w:numId w:val="172"/>
        </w:numPr>
        <w:rPr>
          <w:lang w:eastAsia="en-GB"/>
        </w:rPr>
      </w:pPr>
      <w:r>
        <w:rPr>
          <w:lang w:eastAsia="en-GB"/>
        </w:rPr>
        <w:t>dfdl:hexBinary(208)  is the hexBinary value "00D0".</w:t>
      </w:r>
    </w:p>
    <w:p w14:paraId="1301DE7E" w14:textId="77777777" w:rsidR="00D23462" w:rsidRDefault="00D23462" w:rsidP="00D23462">
      <w:pPr>
        <w:numPr>
          <w:ilvl w:val="0"/>
          <w:numId w:val="172"/>
        </w:numPr>
        <w:rPr>
          <w:lang w:eastAsia="en-GB"/>
        </w:rPr>
      </w:pPr>
      <w:r>
        <w:rPr>
          <w:lang w:eastAsia="en-GB"/>
        </w:rPr>
        <w:t>dfdl:hexBinary(-2084) is the hexBinary value "F7DC".</w:t>
      </w:r>
    </w:p>
    <w:p w14:paraId="49C1387A" w14:textId="51EC4305" w:rsidR="00D23462" w:rsidRDefault="001E3F57" w:rsidP="00D23462">
      <w:pPr>
        <w:pStyle w:val="Heading3"/>
        <w:rPr>
          <w:rFonts w:eastAsia="Times New Roman"/>
          <w:lang w:eastAsia="en-GB"/>
        </w:rPr>
      </w:pPr>
      <w:bookmarkStart w:id="13691" w:name="_Toc50721357"/>
      <w:r>
        <w:rPr>
          <w:rFonts w:eastAsia="Times New Roman"/>
        </w:rPr>
        <w:t>Miscellaneous</w:t>
      </w:r>
      <w:r w:rsidR="00D23462">
        <w:rPr>
          <w:rFonts w:eastAsia="Times New Roman"/>
        </w:rPr>
        <w:t xml:space="preserve"> Functions</w:t>
      </w:r>
      <w:bookmarkEnd w:id="13691"/>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82"/>
        <w:gridCol w:w="6061"/>
      </w:tblGrid>
      <w:tr w:rsidR="00D23462" w14:paraId="18F5CC5A" w14:textId="77777777" w:rsidTr="00852536">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commentRangeStart w:id="13692"/>
            <w:r>
              <w:rPr>
                <w:b/>
              </w:rPr>
              <w:t>Meaning</w:t>
            </w:r>
            <w:commentRangeEnd w:id="13692"/>
            <w:r>
              <w:rPr>
                <w:rStyle w:val="CommentReference"/>
              </w:rPr>
              <w:commentReference w:id="13692"/>
            </w:r>
          </w:p>
        </w:tc>
      </w:tr>
      <w:tr w:rsidR="00D23462" w14:paraId="2C5DBCDB" w14:textId="77777777" w:rsidTr="00852536">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4C5C75AC" w14:textId="77777777" w:rsidR="00D23462" w:rsidRDefault="00D23462" w:rsidP="00852536">
            <w:r>
              <w:t>fn:error($id as xs:string,</w:t>
            </w:r>
          </w:p>
          <w:p w14:paraId="121B1BB5" w14:textId="77777777" w:rsidR="00D23462" w:rsidRDefault="00D23462" w:rsidP="00852536">
            <w:r>
              <w:t>   $desc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3693" w:name="_Toc50721358"/>
      <w:r>
        <w:t>Unparsing and Circular Expression Deadlock Errors</w:t>
      </w:r>
      <w:bookmarkEnd w:id="13693"/>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3694" w:author="Mike Beckerle" w:date="2020-09-10T13:52:00Z">
        <w:r w:rsidR="0044109E">
          <w:t>In this scenario</w:t>
        </w:r>
      </w:ins>
      <w:r>
        <w:rPr>
          <w:color w:val="000000"/>
        </w:rPr>
        <w:t xml:space="preserve"> a dfdl:outputValueCalc expression depends on the</w:t>
      </w:r>
      <w:r w:rsidR="001E3F57">
        <w:rPr>
          <w:color w:val="000000"/>
        </w:rPr>
        <w:t xml:space="preserve"> </w:t>
      </w:r>
      <w:r w:rsidR="001E3F57" w:rsidRPr="001E3F57">
        <w:t>dfdl:valueLength</w:t>
      </w:r>
      <w:ins w:id="13695"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3696" w:author="Mike Beckerle" w:date="2020-09-10T13:52:00Z">
        <w:r w:rsidR="0044109E">
          <w:rPr>
            <w:color w:val="000000"/>
          </w:rPr>
          <w:t xml:space="preserve">. In this case, </w:t>
        </w:r>
      </w:ins>
      <w:r>
        <w:rPr>
          <w:color w:val="000000"/>
        </w:rPr>
        <w:t xml:space="preserve"> a circular deadlock occurs</w:t>
      </w:r>
      <w:ins w:id="13697" w:author="Mike Beckerle" w:date="2020-09-10T13:52:00Z">
        <w:r w:rsidR="0044109E">
          <w:rPr>
            <w:color w:val="000000"/>
          </w:rPr>
          <w:t xml:space="preserve">, which is a </w:t>
        </w:r>
      </w:ins>
      <w:ins w:id="13698" w:author="Mike Beckerle" w:date="2020-09-10T13:54:00Z">
        <w:r w:rsidR="0044109E">
          <w:rPr>
            <w:color w:val="000000"/>
          </w:rPr>
          <w:t xml:space="preserve">unparse-time </w:t>
        </w:r>
      </w:ins>
      <w:ins w:id="13699" w:author="Mike Beckerle" w:date="2020-09-10T13:52:00Z">
        <w:r w:rsidR="0044109E">
          <w:rPr>
            <w:color w:val="000000"/>
          </w:rPr>
          <w:t>processing error.</w:t>
        </w:r>
      </w:ins>
    </w:p>
    <w:p w14:paraId="29B3B3B9" w14:textId="2CAE7490" w:rsidR="00D23462" w:rsidRDefault="0052761A" w:rsidP="00A64D65">
      <w:pPr>
        <w:pStyle w:val="Heading1"/>
      </w:pPr>
      <w:bookmarkStart w:id="13700" w:name="_Ref39157931"/>
      <w:bookmarkStart w:id="13701" w:name="_Ref39157941"/>
      <w:bookmarkStart w:id="13702" w:name="_Ref39157975"/>
      <w:bookmarkStart w:id="13703" w:name="_Ref39157995"/>
      <w:bookmarkStart w:id="13704" w:name="_Ref39165089"/>
      <w:bookmarkStart w:id="13705" w:name="_Ref39165100"/>
      <w:bookmarkStart w:id="13706" w:name="_Toc50721359"/>
      <w:bookmarkStart w:id="13707" w:name="_Toc177399140"/>
      <w:bookmarkStart w:id="13708" w:name="_Toc175057427"/>
      <w:bookmarkStart w:id="13709" w:name="_Toc199516368"/>
      <w:bookmarkStart w:id="13710" w:name="_Toc194984029"/>
      <w:bookmarkStart w:id="13711" w:name="_Toc243112871"/>
      <w:ins w:id="13712" w:author="Mike Beckerle" w:date="2020-04-29T19:13:00Z">
        <w:r>
          <w:t xml:space="preserve">DFDL Regular </w:t>
        </w:r>
        <w:commentRangeStart w:id="13713"/>
        <w:r>
          <w:t>Expressions</w:t>
        </w:r>
        <w:commentRangeEnd w:id="13713"/>
        <w:r>
          <w:rPr>
            <w:rStyle w:val="CommentReference"/>
            <w:rFonts w:cs="Times New Roman"/>
            <w:b w:val="0"/>
            <w:bCs w:val="0"/>
            <w:kern w:val="0"/>
          </w:rPr>
          <w:commentReference w:id="13713"/>
        </w:r>
      </w:ins>
      <w:bookmarkEnd w:id="13700"/>
      <w:bookmarkEnd w:id="13701"/>
      <w:bookmarkEnd w:id="13702"/>
      <w:bookmarkEnd w:id="13703"/>
      <w:bookmarkEnd w:id="13704"/>
      <w:bookmarkEnd w:id="13705"/>
      <w:bookmarkEnd w:id="13706"/>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fldSimple w:instr=" SEQ Table \* ARABIC ">
        <w:r w:rsidR="00404DC4">
          <w:rPr>
            <w:noProof/>
          </w:rPr>
          <w:t>68</w:t>
        </w:r>
      </w:fldSimple>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3714" w:author="Mike Beckerle" w:date="2020-09-10T16:46:00Z">
        <w:r w:rsidDel="008E7C14">
          <w:delText xml:space="preserve">must </w:delText>
        </w:r>
      </w:del>
      <w:ins w:id="13715"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3716" w:author="Mike Beckerle" w:date="2020-09-10T16:47:00Z">
        <w:r w:rsidDel="008E7C14">
          <w:delText xml:space="preserve">must </w:delText>
        </w:r>
      </w:del>
      <w:ins w:id="13717" w:author="Mike Beckerle" w:date="2020-09-10T16:47:00Z">
        <w:r w:rsidR="008E7C14">
          <w:t xml:space="preserve">MUST </w:t>
        </w:r>
      </w:ins>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2444D8E" w:rsidR="00D23462" w:rsidRDefault="00D23462" w:rsidP="00D23462">
      <w:r>
        <w:t xml:space="preserve">The use of \w is </w:t>
      </w:r>
      <w:del w:id="13718" w:author="Mike Beckerle" w:date="2020-09-10T16:47:00Z">
        <w:r w:rsidDel="008E7C14">
          <w:delText>not recommended</w:delText>
        </w:r>
      </w:del>
      <w:ins w:id="13719" w:author="Mike Beckerle" w:date="2020-09-10T16:47:00Z">
        <w:r w:rsidR="008E7C14">
          <w:t>NOT RECOMMENDED</w:t>
        </w:r>
      </w:ins>
      <w:r>
        <w:t xml:space="preserve"> in DFDL regular expressions in conjunction with Unicode encodings, and an implementation </w:t>
      </w:r>
      <w:del w:id="13720" w:author="Mike Beckerle" w:date="2020-09-10T16:47:00Z">
        <w:r w:rsidDel="008E7C14">
          <w:delText xml:space="preserve">must </w:delText>
        </w:r>
      </w:del>
      <w:ins w:id="13721"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722" w:name="_Toc50721360"/>
      <w:bookmarkEnd w:id="13707"/>
      <w:bookmarkEnd w:id="13708"/>
      <w:bookmarkEnd w:id="13709"/>
      <w:bookmarkEnd w:id="13710"/>
      <w:bookmarkEnd w:id="13711"/>
      <w:r>
        <w:t>External Control of the DFDL Processor</w:t>
      </w:r>
      <w:bookmarkEnd w:id="12993"/>
      <w:bookmarkEnd w:id="12994"/>
      <w:bookmarkEnd w:id="12995"/>
      <w:bookmarkEnd w:id="12996"/>
      <w:bookmarkEnd w:id="12997"/>
      <w:bookmarkEnd w:id="12998"/>
      <w:bookmarkEnd w:id="12999"/>
      <w:bookmarkEnd w:id="13000"/>
      <w:bookmarkEnd w:id="13722"/>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3723" w:author="Mike Beckerle" w:date="2020-09-10T17:27:00Z">
        <w:r w:rsidDel="0033562A">
          <w:delText xml:space="preserve">may </w:delText>
        </w:r>
      </w:del>
      <w:ins w:id="13724"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3725" w:author="Mike Beckerle" w:date="2020-09-10T17:27:00Z">
        <w:r w:rsidDel="0033562A">
          <w:delText xml:space="preserve">may </w:delText>
        </w:r>
      </w:del>
      <w:ins w:id="13726"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3727" w:name="_Toc177399138"/>
      <w:bookmarkStart w:id="13728" w:name="_Toc175057425"/>
      <w:bookmarkStart w:id="13729" w:name="_Toc199516366"/>
      <w:bookmarkStart w:id="13730" w:name="_Toc194984027"/>
      <w:bookmarkStart w:id="13731" w:name="_Toc243112870"/>
      <w:bookmarkStart w:id="13732" w:name="_Toc349042825"/>
      <w:bookmarkStart w:id="13733" w:name="_Toc50721361"/>
      <w:r>
        <w:t>Built-in Specifications</w:t>
      </w:r>
      <w:bookmarkEnd w:id="13001"/>
      <w:bookmarkEnd w:id="13002"/>
      <w:bookmarkEnd w:id="13727"/>
      <w:bookmarkEnd w:id="13728"/>
      <w:bookmarkEnd w:id="13729"/>
      <w:bookmarkEnd w:id="13730"/>
      <w:bookmarkEnd w:id="13731"/>
      <w:bookmarkEnd w:id="13732"/>
      <w:bookmarkEnd w:id="13733"/>
    </w:p>
    <w:p w14:paraId="7A69E7EA" w14:textId="0FC70350" w:rsidR="000E1214" w:rsidRDefault="00A87198">
      <w:r>
        <w:t xml:space="preserve">For convenience, a standard set of named DFDL format definitions </w:t>
      </w:r>
      <w:del w:id="13734" w:author="Mike Beckerle" w:date="2020-09-10T17:27:00Z">
        <w:r w:rsidDel="0033562A">
          <w:delText xml:space="preserve">may </w:delText>
        </w:r>
      </w:del>
      <w:ins w:id="13735"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3736" w:name="_Toc349042826"/>
      <w:bookmarkStart w:id="13737" w:name="_Toc50721362"/>
      <w:r>
        <w:t>Conformance</w:t>
      </w:r>
      <w:bookmarkEnd w:id="13736"/>
      <w:bookmarkEnd w:id="13737"/>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738" w:name="_Toc322911723"/>
      <w:bookmarkStart w:id="13739" w:name="_Toc322912262"/>
      <w:bookmarkStart w:id="13740" w:name="_Toc329093123"/>
      <w:bookmarkStart w:id="13741" w:name="_Toc332701636"/>
      <w:bookmarkStart w:id="13742" w:name="_Toc332701940"/>
      <w:bookmarkStart w:id="13743" w:name="_Toc332711739"/>
      <w:bookmarkStart w:id="13744" w:name="_Toc332712041"/>
      <w:bookmarkStart w:id="13745" w:name="_Toc332712342"/>
      <w:bookmarkStart w:id="13746" w:name="_Toc332724258"/>
      <w:bookmarkStart w:id="13747" w:name="_Toc332724558"/>
      <w:bookmarkStart w:id="13748" w:name="_Toc341102854"/>
      <w:bookmarkStart w:id="13749" w:name="_Toc347241589"/>
      <w:bookmarkStart w:id="13750" w:name="_Toc347744782"/>
      <w:bookmarkStart w:id="13751" w:name="_Toc348984565"/>
      <w:bookmarkStart w:id="13752" w:name="_Toc348984870"/>
      <w:bookmarkStart w:id="13753" w:name="_Toc349038034"/>
      <w:bookmarkStart w:id="13754" w:name="_Toc349038336"/>
      <w:bookmarkStart w:id="13755" w:name="_Toc349042827"/>
      <w:bookmarkStart w:id="13756" w:name="_Toc349642240"/>
      <w:bookmarkStart w:id="13757" w:name="_Toc351912949"/>
      <w:bookmarkStart w:id="13758" w:name="_Toc351914970"/>
      <w:bookmarkStart w:id="13759" w:name="_Toc351915436"/>
      <w:bookmarkStart w:id="13760" w:name="_Toc361231534"/>
      <w:bookmarkStart w:id="13761" w:name="_Toc361232060"/>
      <w:bookmarkStart w:id="13762" w:name="_Toc362445358"/>
      <w:bookmarkStart w:id="13763" w:name="_Toc363909325"/>
      <w:bookmarkStart w:id="13764" w:name="_Toc364463751"/>
      <w:bookmarkStart w:id="13765" w:name="_Toc366078355"/>
      <w:bookmarkStart w:id="13766" w:name="_Toc366078970"/>
      <w:bookmarkStart w:id="13767" w:name="_Toc366079955"/>
      <w:bookmarkStart w:id="13768" w:name="_Toc366080567"/>
      <w:bookmarkStart w:id="13769" w:name="_Toc366081176"/>
      <w:bookmarkStart w:id="13770" w:name="_Toc366505516"/>
      <w:bookmarkStart w:id="13771" w:name="_Toc366508885"/>
      <w:bookmarkStart w:id="13772" w:name="_Toc366513386"/>
      <w:bookmarkStart w:id="13773" w:name="_Toc366574575"/>
      <w:bookmarkStart w:id="13774" w:name="_Toc366578368"/>
      <w:bookmarkStart w:id="13775" w:name="_Toc366578962"/>
      <w:bookmarkStart w:id="13776" w:name="_Toc366579554"/>
      <w:bookmarkStart w:id="13777" w:name="_Toc366580145"/>
      <w:bookmarkStart w:id="13778" w:name="_Toc366580737"/>
      <w:bookmarkStart w:id="13779" w:name="_Toc366581328"/>
      <w:bookmarkStart w:id="13780" w:name="_Toc366581920"/>
      <w:bookmarkStart w:id="13781" w:name="_Ref273530851"/>
      <w:bookmarkStart w:id="13782" w:name="_Toc349042828"/>
      <w:bookmarkStart w:id="13783" w:name="_Toc50721363"/>
      <w:bookmarkEnd w:id="13738"/>
      <w:bookmarkEnd w:id="13739"/>
      <w:bookmarkEnd w:id="13740"/>
      <w:bookmarkEnd w:id="13741"/>
      <w:bookmarkEnd w:id="13742"/>
      <w:bookmarkEnd w:id="13743"/>
      <w:bookmarkEnd w:id="13744"/>
      <w:bookmarkEnd w:id="13745"/>
      <w:bookmarkEnd w:id="13746"/>
      <w:bookmarkEnd w:id="13747"/>
      <w:bookmarkEnd w:id="13748"/>
      <w:bookmarkEnd w:id="13749"/>
      <w:bookmarkEnd w:id="13750"/>
      <w:bookmarkEnd w:id="13751"/>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bookmarkEnd w:id="13780"/>
      <w:r>
        <w:t>Optional DFDL Features</w:t>
      </w:r>
      <w:bookmarkEnd w:id="13781"/>
      <w:bookmarkEnd w:id="13782"/>
      <w:bookmarkEnd w:id="13783"/>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784"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3785" w:author="Mike Beckerle" w:date="2020-09-10T16:48:00Z">
        <w:r w:rsidDel="008E7C14">
          <w:rPr>
            <w:rFonts w:cs="Arial"/>
          </w:rPr>
          <w:delText xml:space="preserve">must </w:delText>
        </w:r>
      </w:del>
      <w:ins w:id="13786"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dfdl:hiddenGroupRef property at all. Such an implementation </w:t>
      </w:r>
      <w:del w:id="13787" w:author="Mike Beckerle" w:date="2020-09-10T16:48:00Z">
        <w:r w:rsidDel="008E7C14">
          <w:rPr>
            <w:rFonts w:eastAsia="MS Mincho"/>
          </w:rPr>
          <w:delText xml:space="preserve">must </w:delText>
        </w:r>
      </w:del>
      <w:ins w:id="13788" w:author="Mike Beckerle" w:date="2020-09-10T16:48:00Z">
        <w:r w:rsidR="008E7C14">
          <w:rPr>
            <w:rFonts w:eastAsia="MS Mincho"/>
          </w:rPr>
          <w:t xml:space="preserve">MUST </w:t>
        </w:r>
      </w:ins>
      <w:r>
        <w:rPr>
          <w:rFonts w:eastAsia="MS Mincho"/>
        </w:rPr>
        <w:t xml:space="preserve">issue a warning that the dfdl:hiddenGroupRef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789" w:name="_Toc322911725"/>
      <w:bookmarkStart w:id="13790" w:name="_Toc322912264"/>
      <w:bookmarkStart w:id="13791" w:name="_Toc329093125"/>
      <w:bookmarkStart w:id="13792" w:name="_Toc332701638"/>
      <w:bookmarkStart w:id="13793" w:name="_Toc332701942"/>
      <w:bookmarkStart w:id="13794" w:name="_Toc332711741"/>
      <w:bookmarkStart w:id="13795" w:name="_Toc332712043"/>
      <w:bookmarkStart w:id="13796" w:name="_Toc332712344"/>
      <w:bookmarkStart w:id="13797" w:name="_Toc332724260"/>
      <w:bookmarkStart w:id="13798" w:name="_Toc332724560"/>
      <w:bookmarkStart w:id="13799" w:name="_Toc341102856"/>
      <w:bookmarkStart w:id="13800" w:name="_Toc347241591"/>
      <w:bookmarkStart w:id="13801" w:name="_Toc347744784"/>
      <w:bookmarkStart w:id="13802" w:name="_Toc348984567"/>
      <w:bookmarkStart w:id="13803" w:name="_Toc348984872"/>
      <w:bookmarkStart w:id="13804" w:name="_Toc349038036"/>
      <w:bookmarkStart w:id="13805" w:name="_Toc349038338"/>
      <w:bookmarkStart w:id="13806" w:name="_Toc349042829"/>
      <w:bookmarkStart w:id="13807" w:name="_Toc349642242"/>
      <w:bookmarkStart w:id="13808" w:name="_Toc351912951"/>
      <w:bookmarkStart w:id="13809" w:name="_Toc351914972"/>
      <w:bookmarkStart w:id="13810" w:name="_Toc351915438"/>
      <w:bookmarkStart w:id="13811" w:name="_Toc361231536"/>
      <w:bookmarkStart w:id="13812" w:name="_Toc361232062"/>
      <w:bookmarkStart w:id="13813" w:name="_Toc362445360"/>
      <w:bookmarkStart w:id="13814" w:name="_Toc363909327"/>
      <w:bookmarkStart w:id="13815" w:name="_Toc364463753"/>
      <w:bookmarkStart w:id="13816" w:name="_Toc366078357"/>
      <w:bookmarkStart w:id="13817" w:name="_Toc366078972"/>
      <w:bookmarkStart w:id="13818" w:name="_Toc366079957"/>
      <w:bookmarkStart w:id="13819" w:name="_Toc366080569"/>
      <w:bookmarkStart w:id="13820" w:name="_Toc366081178"/>
      <w:bookmarkStart w:id="13821" w:name="_Toc366505518"/>
      <w:bookmarkStart w:id="13822" w:name="_Toc366508887"/>
      <w:bookmarkStart w:id="13823" w:name="_Toc366513388"/>
      <w:bookmarkStart w:id="13824" w:name="_Toc366574577"/>
      <w:bookmarkStart w:id="13825" w:name="_Toc366578370"/>
      <w:bookmarkStart w:id="13826" w:name="_Toc366578964"/>
      <w:bookmarkStart w:id="13827" w:name="_Toc366579556"/>
      <w:bookmarkStart w:id="13828" w:name="_Toc366580147"/>
      <w:bookmarkStart w:id="13829" w:name="_Toc366580739"/>
      <w:bookmarkStart w:id="13830" w:name="_Toc366581330"/>
      <w:bookmarkStart w:id="13831" w:name="_Toc366581922"/>
      <w:bookmarkStart w:id="13832" w:name="_Toc322911748"/>
      <w:bookmarkStart w:id="13833" w:name="_Toc322912287"/>
      <w:bookmarkStart w:id="13834" w:name="_Toc329093148"/>
      <w:bookmarkStart w:id="13835" w:name="_Toc332701661"/>
      <w:bookmarkStart w:id="13836" w:name="_Toc332701965"/>
      <w:bookmarkStart w:id="13837" w:name="_Toc332711763"/>
      <w:bookmarkStart w:id="13838" w:name="_Toc332712065"/>
      <w:bookmarkStart w:id="13839" w:name="_Toc332712366"/>
      <w:bookmarkStart w:id="13840" w:name="_Toc332724282"/>
      <w:bookmarkStart w:id="13841" w:name="_Toc332724582"/>
      <w:bookmarkStart w:id="13842" w:name="_Toc341102878"/>
      <w:bookmarkStart w:id="13843" w:name="_Toc347241613"/>
      <w:bookmarkStart w:id="13844" w:name="_Toc347744806"/>
      <w:bookmarkStart w:id="13845" w:name="_Toc348984589"/>
      <w:bookmarkStart w:id="13846" w:name="_Toc348984894"/>
      <w:bookmarkStart w:id="13847" w:name="_Toc349038058"/>
      <w:bookmarkStart w:id="13848" w:name="_Toc349038360"/>
      <w:bookmarkStart w:id="13849" w:name="_Toc349042851"/>
      <w:bookmarkStart w:id="13850" w:name="_Toc349642260"/>
      <w:bookmarkStart w:id="13851" w:name="_Toc351912973"/>
      <w:bookmarkStart w:id="13852" w:name="_Toc351914994"/>
      <w:bookmarkStart w:id="13853" w:name="_Toc351915460"/>
      <w:bookmarkStart w:id="13854" w:name="_Toc361231558"/>
      <w:bookmarkStart w:id="13855" w:name="_Toc361232084"/>
      <w:bookmarkStart w:id="13856" w:name="_Toc362445382"/>
      <w:bookmarkStart w:id="13857" w:name="_Toc363909349"/>
      <w:bookmarkStart w:id="13858" w:name="_Toc364463775"/>
      <w:bookmarkStart w:id="13859" w:name="_Toc366078379"/>
      <w:bookmarkStart w:id="13860" w:name="_Toc366078994"/>
      <w:bookmarkStart w:id="13861" w:name="_Toc366079979"/>
      <w:bookmarkStart w:id="13862" w:name="_Toc366080591"/>
      <w:bookmarkStart w:id="13863" w:name="_Toc366081200"/>
      <w:bookmarkStart w:id="13864" w:name="_Toc366505540"/>
      <w:bookmarkStart w:id="13865" w:name="_Toc366508909"/>
      <w:bookmarkStart w:id="13866" w:name="_Toc366513410"/>
      <w:bookmarkStart w:id="13867" w:name="_Toc366574599"/>
      <w:bookmarkStart w:id="13868" w:name="_Toc366578392"/>
      <w:bookmarkStart w:id="13869" w:name="_Toc366578986"/>
      <w:bookmarkStart w:id="13870" w:name="_Toc366579578"/>
      <w:bookmarkStart w:id="13871" w:name="_Toc366580169"/>
      <w:bookmarkStart w:id="13872" w:name="_Toc366580761"/>
      <w:bookmarkStart w:id="13873" w:name="_Toc366581352"/>
      <w:bookmarkStart w:id="13874" w:name="_Toc366581944"/>
      <w:bookmarkStart w:id="13875" w:name="_Toc322911749"/>
      <w:bookmarkStart w:id="13876" w:name="_Toc322912288"/>
      <w:bookmarkStart w:id="13877" w:name="_Toc329093149"/>
      <w:bookmarkStart w:id="13878" w:name="_Toc332701662"/>
      <w:bookmarkStart w:id="13879" w:name="_Toc332701966"/>
      <w:bookmarkStart w:id="13880" w:name="_Toc332711764"/>
      <w:bookmarkStart w:id="13881" w:name="_Toc332712066"/>
      <w:bookmarkStart w:id="13882" w:name="_Toc332712367"/>
      <w:bookmarkStart w:id="13883" w:name="_Toc332724283"/>
      <w:bookmarkStart w:id="13884" w:name="_Toc332724583"/>
      <w:bookmarkStart w:id="13885" w:name="_Toc341102879"/>
      <w:bookmarkStart w:id="13886" w:name="_Toc347241614"/>
      <w:bookmarkStart w:id="13887" w:name="_Toc347744807"/>
      <w:bookmarkStart w:id="13888" w:name="_Toc348984590"/>
      <w:bookmarkStart w:id="13889" w:name="_Toc348984895"/>
      <w:bookmarkStart w:id="13890" w:name="_Toc349038059"/>
      <w:bookmarkStart w:id="13891" w:name="_Toc349038361"/>
      <w:bookmarkStart w:id="13892" w:name="_Toc349042852"/>
      <w:bookmarkStart w:id="13893" w:name="_Toc349642261"/>
      <w:bookmarkStart w:id="13894" w:name="_Toc351912974"/>
      <w:bookmarkStart w:id="13895" w:name="_Toc351914995"/>
      <w:bookmarkStart w:id="13896" w:name="_Toc351915461"/>
      <w:bookmarkStart w:id="13897" w:name="_Toc361231559"/>
      <w:bookmarkStart w:id="13898" w:name="_Toc361232085"/>
      <w:bookmarkStart w:id="13899" w:name="_Toc362445383"/>
      <w:bookmarkStart w:id="13900" w:name="_Toc363909350"/>
      <w:bookmarkStart w:id="13901" w:name="_Toc364463776"/>
      <w:bookmarkStart w:id="13902" w:name="_Toc366078380"/>
      <w:bookmarkStart w:id="13903" w:name="_Toc366078995"/>
      <w:bookmarkStart w:id="13904" w:name="_Toc366079980"/>
      <w:bookmarkStart w:id="13905" w:name="_Toc366080592"/>
      <w:bookmarkStart w:id="13906" w:name="_Toc366081201"/>
      <w:bookmarkStart w:id="13907" w:name="_Toc366505541"/>
      <w:bookmarkStart w:id="13908" w:name="_Toc366508910"/>
      <w:bookmarkStart w:id="13909" w:name="_Toc366513411"/>
      <w:bookmarkStart w:id="13910" w:name="_Toc366574600"/>
      <w:bookmarkStart w:id="13911" w:name="_Toc366578393"/>
      <w:bookmarkStart w:id="13912" w:name="_Toc366578987"/>
      <w:bookmarkStart w:id="13913" w:name="_Toc366579579"/>
      <w:bookmarkStart w:id="13914" w:name="_Toc366580170"/>
      <w:bookmarkStart w:id="13915" w:name="_Toc366580762"/>
      <w:bookmarkStart w:id="13916" w:name="_Toc366581353"/>
      <w:bookmarkStart w:id="13917" w:name="_Toc366581945"/>
      <w:bookmarkStart w:id="13918" w:name="_Toc322911750"/>
      <w:bookmarkStart w:id="13919" w:name="_Toc322912289"/>
      <w:bookmarkStart w:id="13920" w:name="_Toc329093150"/>
      <w:bookmarkStart w:id="13921" w:name="_Toc332701663"/>
      <w:bookmarkStart w:id="13922" w:name="_Toc332701967"/>
      <w:bookmarkStart w:id="13923" w:name="_Toc332711765"/>
      <w:bookmarkStart w:id="13924" w:name="_Toc332712067"/>
      <w:bookmarkStart w:id="13925" w:name="_Toc332712368"/>
      <w:bookmarkStart w:id="13926" w:name="_Toc332724284"/>
      <w:bookmarkStart w:id="13927" w:name="_Toc332724584"/>
      <w:bookmarkStart w:id="13928" w:name="_Toc341102880"/>
      <w:bookmarkStart w:id="13929" w:name="_Toc347241615"/>
      <w:bookmarkStart w:id="13930" w:name="_Toc347744808"/>
      <w:bookmarkStart w:id="13931" w:name="_Toc348984591"/>
      <w:bookmarkStart w:id="13932" w:name="_Toc348984896"/>
      <w:bookmarkStart w:id="13933" w:name="_Toc349038060"/>
      <w:bookmarkStart w:id="13934" w:name="_Toc349038362"/>
      <w:bookmarkStart w:id="13935" w:name="_Toc349042853"/>
      <w:bookmarkStart w:id="13936" w:name="_Toc349642262"/>
      <w:bookmarkStart w:id="13937" w:name="_Toc351912975"/>
      <w:bookmarkStart w:id="13938" w:name="_Toc351914996"/>
      <w:bookmarkStart w:id="13939" w:name="_Toc351915462"/>
      <w:bookmarkStart w:id="13940" w:name="_Toc361231560"/>
      <w:bookmarkStart w:id="13941" w:name="_Toc361232086"/>
      <w:bookmarkStart w:id="13942" w:name="_Toc362445384"/>
      <w:bookmarkStart w:id="13943" w:name="_Toc363909351"/>
      <w:bookmarkStart w:id="13944" w:name="_Toc364463777"/>
      <w:bookmarkStart w:id="13945" w:name="_Toc366078381"/>
      <w:bookmarkStart w:id="13946" w:name="_Toc366078996"/>
      <w:bookmarkStart w:id="13947" w:name="_Toc366079981"/>
      <w:bookmarkStart w:id="13948" w:name="_Toc366080593"/>
      <w:bookmarkStart w:id="13949" w:name="_Toc366081202"/>
      <w:bookmarkStart w:id="13950" w:name="_Toc366505542"/>
      <w:bookmarkStart w:id="13951" w:name="_Toc366508911"/>
      <w:bookmarkStart w:id="13952" w:name="_Toc366513412"/>
      <w:bookmarkStart w:id="13953" w:name="_Toc366574601"/>
      <w:bookmarkStart w:id="13954" w:name="_Toc366578394"/>
      <w:bookmarkStart w:id="13955" w:name="_Toc366578988"/>
      <w:bookmarkStart w:id="13956" w:name="_Toc366579580"/>
      <w:bookmarkStart w:id="13957" w:name="_Toc366580171"/>
      <w:bookmarkStart w:id="13958" w:name="_Toc366580763"/>
      <w:bookmarkStart w:id="13959" w:name="_Toc366581354"/>
      <w:bookmarkStart w:id="13960" w:name="_Toc366581946"/>
      <w:bookmarkStart w:id="13961" w:name="_Toc362445409"/>
      <w:bookmarkStart w:id="13962" w:name="_Toc363909377"/>
      <w:bookmarkStart w:id="13963" w:name="_Toc364463805"/>
      <w:bookmarkStart w:id="13964" w:name="_Toc366078409"/>
      <w:bookmarkStart w:id="13965" w:name="_Toc366079024"/>
      <w:bookmarkStart w:id="13966" w:name="_Toc366080009"/>
      <w:bookmarkStart w:id="13967" w:name="_Toc366080621"/>
      <w:bookmarkStart w:id="13968" w:name="_Toc366081230"/>
      <w:bookmarkStart w:id="13969" w:name="_Toc366505570"/>
      <w:bookmarkStart w:id="13970" w:name="_Toc366508939"/>
      <w:bookmarkStart w:id="13971" w:name="_Toc366513440"/>
      <w:bookmarkStart w:id="13972" w:name="_Toc366574629"/>
      <w:bookmarkStart w:id="13973" w:name="_Toc366578422"/>
      <w:bookmarkStart w:id="13974" w:name="_Toc366579016"/>
      <w:bookmarkStart w:id="13975" w:name="_Toc366579608"/>
      <w:bookmarkStart w:id="13976" w:name="_Toc366580199"/>
      <w:bookmarkStart w:id="13977" w:name="_Toc366580791"/>
      <w:bookmarkStart w:id="13978" w:name="_Toc366581382"/>
      <w:bookmarkStart w:id="13979" w:name="_Toc366581974"/>
      <w:bookmarkStart w:id="13980" w:name="_Toc362445410"/>
      <w:bookmarkStart w:id="13981" w:name="_Toc363909378"/>
      <w:bookmarkStart w:id="13982" w:name="_Toc364463806"/>
      <w:bookmarkStart w:id="13983" w:name="_Toc366078410"/>
      <w:bookmarkStart w:id="13984" w:name="_Toc366079025"/>
      <w:bookmarkStart w:id="13985" w:name="_Toc366080010"/>
      <w:bookmarkStart w:id="13986" w:name="_Toc366080622"/>
      <w:bookmarkStart w:id="13987" w:name="_Toc366081231"/>
      <w:bookmarkStart w:id="13988" w:name="_Toc366505571"/>
      <w:bookmarkStart w:id="13989" w:name="_Toc366508940"/>
      <w:bookmarkStart w:id="13990" w:name="_Toc366513441"/>
      <w:bookmarkStart w:id="13991" w:name="_Toc366574630"/>
      <w:bookmarkStart w:id="13992" w:name="_Toc366578423"/>
      <w:bookmarkStart w:id="13993" w:name="_Toc366579017"/>
      <w:bookmarkStart w:id="13994" w:name="_Toc366579609"/>
      <w:bookmarkStart w:id="13995" w:name="_Toc366580200"/>
      <w:bookmarkStart w:id="13996" w:name="_Toc366580792"/>
      <w:bookmarkStart w:id="13997" w:name="_Toc366581383"/>
      <w:bookmarkStart w:id="13998" w:name="_Toc366581975"/>
      <w:bookmarkStart w:id="13999" w:name="_Toc362445411"/>
      <w:bookmarkStart w:id="14000" w:name="_Toc363909379"/>
      <w:bookmarkStart w:id="14001" w:name="_Toc364463807"/>
      <w:bookmarkStart w:id="14002" w:name="_Toc366078411"/>
      <w:bookmarkStart w:id="14003" w:name="_Toc366079026"/>
      <w:bookmarkStart w:id="14004" w:name="_Toc366080011"/>
      <w:bookmarkStart w:id="14005" w:name="_Toc366080623"/>
      <w:bookmarkStart w:id="14006" w:name="_Toc366081232"/>
      <w:bookmarkStart w:id="14007" w:name="_Toc366505572"/>
      <w:bookmarkStart w:id="14008" w:name="_Toc366508941"/>
      <w:bookmarkStart w:id="14009" w:name="_Toc366513442"/>
      <w:bookmarkStart w:id="14010" w:name="_Toc366574631"/>
      <w:bookmarkStart w:id="14011" w:name="_Toc366578424"/>
      <w:bookmarkStart w:id="14012" w:name="_Toc366579018"/>
      <w:bookmarkStart w:id="14013" w:name="_Toc366579610"/>
      <w:bookmarkStart w:id="14014" w:name="_Toc366580201"/>
      <w:bookmarkStart w:id="14015" w:name="_Toc366580793"/>
      <w:bookmarkStart w:id="14016" w:name="_Toc366581384"/>
      <w:bookmarkStart w:id="14017" w:name="_Toc366581976"/>
      <w:bookmarkStart w:id="14018" w:name="_Toc199515659"/>
      <w:bookmarkStart w:id="14019" w:name="_Toc199515847"/>
      <w:bookmarkStart w:id="14020" w:name="_Toc199516286"/>
      <w:bookmarkStart w:id="14021" w:name="_Toc199841837"/>
      <w:bookmarkStart w:id="14022" w:name="_Toc199844403"/>
      <w:bookmarkStart w:id="14023" w:name="_Toc199515660"/>
      <w:bookmarkStart w:id="14024" w:name="_Toc199515848"/>
      <w:bookmarkStart w:id="14025" w:name="_Toc199516287"/>
      <w:bookmarkStart w:id="14026" w:name="_Toc199841838"/>
      <w:bookmarkStart w:id="14027" w:name="_Toc199844404"/>
      <w:bookmarkStart w:id="14028" w:name="_Toc177399153"/>
      <w:bookmarkStart w:id="14029" w:name="_Toc175057440"/>
      <w:bookmarkStart w:id="14030" w:name="_Toc199516371"/>
      <w:bookmarkStart w:id="14031" w:name="_Toc194984045"/>
      <w:bookmarkStart w:id="14032" w:name="_Toc243112882"/>
      <w:bookmarkStart w:id="14033" w:name="_Toc349042878"/>
      <w:bookmarkStart w:id="14034" w:name="_Toc50721364"/>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bookmarkEnd w:id="13892"/>
      <w:bookmarkEnd w:id="13893"/>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r>
        <w:t>Security Considerations</w:t>
      </w:r>
      <w:bookmarkEnd w:id="14028"/>
      <w:bookmarkEnd w:id="14029"/>
      <w:bookmarkEnd w:id="14030"/>
      <w:bookmarkEnd w:id="14031"/>
      <w:bookmarkEnd w:id="14032"/>
      <w:bookmarkEnd w:id="14033"/>
      <w:bookmarkEnd w:id="14034"/>
    </w:p>
    <w:p w14:paraId="76A288D5" w14:textId="705AF46B" w:rsidR="000E1214" w:rsidRDefault="00A87198">
      <w:r>
        <w:t xml:space="preserve">All locations </w:t>
      </w:r>
      <w:del w:id="14035" w:author="Mike Beckerle" w:date="2020-09-10T16:48:00Z">
        <w:r w:rsidDel="008E7C14">
          <w:delText xml:space="preserve">must </w:delText>
        </w:r>
      </w:del>
      <w:ins w:id="14036" w:author="Mike Beckerle" w:date="2020-09-10T16:48:00Z">
        <w:r w:rsidR="008E7C14">
          <w:t>M</w:t>
        </w:r>
      </w:ins>
      <w:ins w:id="14037" w:author="Mike Beckerle" w:date="2020-09-10T16:49:00Z">
        <w:r w:rsidR="008E7C14">
          <w:t>UST</w:t>
        </w:r>
      </w:ins>
      <w:ins w:id="14038"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4039" w:author="Mike Beckerle" w:date="2020-09-10T16:59:00Z">
        <w:r w:rsidDel="003B63AE">
          <w:delText xml:space="preserve">should </w:delText>
        </w:r>
      </w:del>
      <w:ins w:id="14040" w:author="Mike Beckerle" w:date="2020-09-10T16:59:00Z">
        <w:r w:rsidR="003B63AE">
          <w:t xml:space="preserve">must </w:t>
        </w:r>
      </w:ins>
      <w:r>
        <w:t xml:space="preserve">be written to a particular part of the output representation, a defined pattern </w:t>
      </w:r>
      <w:del w:id="14041" w:author="Mike Beckerle" w:date="2020-09-10T16:59:00Z">
        <w:r w:rsidDel="003B63AE">
          <w:delText xml:space="preserve">should </w:delText>
        </w:r>
      </w:del>
      <w:ins w:id="14042"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4043" w:author="Mike Beckerle" w:date="2020-09-10T16:49:00Z">
        <w:r w:rsidDel="008E7C14">
          <w:delText xml:space="preserve">must </w:delText>
        </w:r>
      </w:del>
      <w:ins w:id="14044"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4045" w:author="Mike Beckerle" w:date="2020-09-10T16:49:00Z">
        <w:r w:rsidDel="008E7C14">
          <w:delText xml:space="preserve">must </w:delText>
        </w:r>
      </w:del>
      <w:ins w:id="14046"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4047" w:author="Mike Beckerle" w:date="2020-09-10T16:49:00Z">
        <w:r w:rsidDel="008E7C14">
          <w:delText xml:space="preserve">must </w:delText>
        </w:r>
      </w:del>
      <w:ins w:id="14048"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4049" w:name="_Toc177399154"/>
      <w:bookmarkStart w:id="14050" w:name="_Toc175057441"/>
      <w:bookmarkStart w:id="14051" w:name="_Toc199516372"/>
      <w:bookmarkStart w:id="14052" w:name="_Toc243112883"/>
      <w:bookmarkStart w:id="14053" w:name="_Toc349042879"/>
      <w:bookmarkStart w:id="14054" w:name="_Toc50721365"/>
      <w:r>
        <w:t>Authors and Contributors</w:t>
      </w:r>
      <w:bookmarkEnd w:id="14049"/>
      <w:bookmarkEnd w:id="14050"/>
      <w:bookmarkEnd w:id="14051"/>
      <w:bookmarkEnd w:id="14052"/>
      <w:bookmarkEnd w:id="14053"/>
      <w:bookmarkEnd w:id="14054"/>
    </w:p>
    <w:p w14:paraId="20AFBBBC" w14:textId="77777777" w:rsidR="000E1214" w:rsidRDefault="00A87198">
      <w:pPr>
        <w:pStyle w:val="Author"/>
      </w:pPr>
      <w:r>
        <w:t xml:space="preserve">Michael J. Beckerle, </w:t>
      </w:r>
      <w:bookmarkStart w:id="14055" w:name="OLE_LINK1"/>
      <w:bookmarkStart w:id="14056"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4055"/>
    <w:bookmarkEnd w:id="14056"/>
    <w:p w14:paraId="045A5FDA" w14:textId="63DDCDCD" w:rsidR="000E1214" w:rsidRDefault="00A87198">
      <w:pPr>
        <w:pStyle w:val="Author"/>
        <w:rPr>
          <w:lang w:val="de-DE"/>
        </w:rPr>
      </w:pPr>
      <w:r>
        <w:rPr>
          <w:lang w:val="de-DE"/>
        </w:rPr>
        <w:t xml:space="preserve">Email: </w:t>
      </w:r>
      <w:hyperlink r:id="rId30"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1"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2"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4057" w:name="_Toc322911778"/>
      <w:bookmarkStart w:id="14058" w:name="_Toc322912317"/>
      <w:bookmarkStart w:id="14059" w:name="_Toc329093177"/>
      <w:bookmarkStart w:id="14060" w:name="_Toc332701690"/>
      <w:bookmarkStart w:id="14061" w:name="_Toc332701994"/>
      <w:bookmarkStart w:id="14062" w:name="_Toc332711792"/>
      <w:bookmarkStart w:id="14063" w:name="_Toc332712094"/>
      <w:bookmarkStart w:id="14064" w:name="_Toc332712395"/>
      <w:bookmarkStart w:id="14065" w:name="_Toc332724311"/>
      <w:bookmarkStart w:id="14066" w:name="_Toc332724611"/>
      <w:bookmarkStart w:id="14067" w:name="_Toc341102907"/>
      <w:bookmarkStart w:id="14068" w:name="_Toc347241643"/>
      <w:bookmarkStart w:id="14069" w:name="_Toc347744835"/>
      <w:bookmarkStart w:id="14070" w:name="_Toc348984618"/>
      <w:bookmarkStart w:id="14071" w:name="_Toc348984923"/>
      <w:bookmarkStart w:id="14072" w:name="_Toc349038087"/>
      <w:bookmarkStart w:id="14073" w:name="_Toc349038389"/>
      <w:bookmarkStart w:id="14074" w:name="_Toc349042880"/>
      <w:bookmarkStart w:id="14075" w:name="_Toc349642281"/>
      <w:bookmarkStart w:id="14076" w:name="_Toc351913002"/>
      <w:bookmarkStart w:id="14077" w:name="_Toc351915023"/>
      <w:bookmarkStart w:id="14078" w:name="_Toc351915489"/>
      <w:bookmarkStart w:id="14079" w:name="_Toc361231587"/>
      <w:bookmarkStart w:id="14080" w:name="_Toc361232113"/>
      <w:bookmarkStart w:id="14081" w:name="_Toc362445414"/>
      <w:bookmarkStart w:id="14082" w:name="_Toc363909382"/>
      <w:bookmarkStart w:id="14083" w:name="_Toc364463810"/>
      <w:bookmarkStart w:id="14084" w:name="_Toc366078414"/>
      <w:bookmarkStart w:id="14085" w:name="_Toc366079029"/>
      <w:bookmarkStart w:id="14086" w:name="_Toc366080014"/>
      <w:bookmarkStart w:id="14087" w:name="_Toc366080626"/>
      <w:bookmarkStart w:id="14088" w:name="_Toc366081235"/>
      <w:bookmarkStart w:id="14089" w:name="_Toc366505575"/>
      <w:bookmarkStart w:id="14090" w:name="_Toc366508944"/>
      <w:bookmarkStart w:id="14091" w:name="_Toc366513445"/>
      <w:bookmarkStart w:id="14092" w:name="_Toc366574634"/>
      <w:bookmarkStart w:id="14093" w:name="_Toc366578427"/>
      <w:bookmarkStart w:id="14094" w:name="_Toc366579021"/>
      <w:bookmarkStart w:id="14095" w:name="_Toc366579613"/>
      <w:bookmarkStart w:id="14096" w:name="_Toc366580204"/>
      <w:bookmarkStart w:id="14097" w:name="_Toc366580796"/>
      <w:bookmarkStart w:id="14098" w:name="_Toc366581387"/>
      <w:bookmarkStart w:id="14099" w:name="_Toc366581979"/>
      <w:bookmarkStart w:id="14100" w:name="_Toc322911779"/>
      <w:bookmarkStart w:id="14101" w:name="_Toc322912318"/>
      <w:bookmarkStart w:id="14102" w:name="_Toc329093178"/>
      <w:bookmarkStart w:id="14103" w:name="_Toc332701691"/>
      <w:bookmarkStart w:id="14104" w:name="_Toc332701995"/>
      <w:bookmarkStart w:id="14105" w:name="_Toc332711793"/>
      <w:bookmarkStart w:id="14106" w:name="_Toc332712095"/>
      <w:bookmarkStart w:id="14107" w:name="_Toc332712396"/>
      <w:bookmarkStart w:id="14108" w:name="_Toc332724312"/>
      <w:bookmarkStart w:id="14109" w:name="_Toc332724612"/>
      <w:bookmarkStart w:id="14110" w:name="_Toc341102908"/>
      <w:bookmarkStart w:id="14111" w:name="_Toc347241644"/>
      <w:bookmarkStart w:id="14112" w:name="_Toc347744836"/>
      <w:bookmarkStart w:id="14113" w:name="_Toc348984619"/>
      <w:bookmarkStart w:id="14114" w:name="_Toc348984924"/>
      <w:bookmarkStart w:id="14115" w:name="_Toc349038088"/>
      <w:bookmarkStart w:id="14116" w:name="_Toc349038390"/>
      <w:bookmarkStart w:id="14117" w:name="_Toc349042881"/>
      <w:bookmarkStart w:id="14118" w:name="_Toc349642282"/>
      <w:bookmarkStart w:id="14119" w:name="_Toc351913003"/>
      <w:bookmarkStart w:id="14120" w:name="_Toc351915024"/>
      <w:bookmarkStart w:id="14121" w:name="_Toc351915490"/>
      <w:bookmarkStart w:id="14122" w:name="_Toc361231588"/>
      <w:bookmarkStart w:id="14123" w:name="_Toc361232114"/>
      <w:bookmarkStart w:id="14124" w:name="_Toc362445415"/>
      <w:bookmarkStart w:id="14125" w:name="_Toc363909383"/>
      <w:bookmarkStart w:id="14126" w:name="_Toc364463811"/>
      <w:bookmarkStart w:id="14127" w:name="_Toc366078415"/>
      <w:bookmarkStart w:id="14128" w:name="_Toc366079030"/>
      <w:bookmarkStart w:id="14129" w:name="_Toc366080015"/>
      <w:bookmarkStart w:id="14130" w:name="_Toc366080627"/>
      <w:bookmarkStart w:id="14131" w:name="_Toc366081236"/>
      <w:bookmarkStart w:id="14132" w:name="_Toc366505576"/>
      <w:bookmarkStart w:id="14133" w:name="_Toc366508945"/>
      <w:bookmarkStart w:id="14134" w:name="_Toc366513446"/>
      <w:bookmarkStart w:id="14135" w:name="_Toc366574635"/>
      <w:bookmarkStart w:id="14136" w:name="_Toc366578428"/>
      <w:bookmarkStart w:id="14137" w:name="_Toc366579022"/>
      <w:bookmarkStart w:id="14138" w:name="_Toc366579614"/>
      <w:bookmarkStart w:id="14139" w:name="_Toc366580205"/>
      <w:bookmarkStart w:id="14140" w:name="_Toc366580797"/>
      <w:bookmarkStart w:id="14141" w:name="_Toc366581388"/>
      <w:bookmarkStart w:id="14142" w:name="_Toc366581980"/>
      <w:bookmarkStart w:id="14143" w:name="_Toc322911780"/>
      <w:bookmarkStart w:id="14144" w:name="_Toc322912319"/>
      <w:bookmarkStart w:id="14145" w:name="_Toc329093179"/>
      <w:bookmarkStart w:id="14146" w:name="_Toc332701692"/>
      <w:bookmarkStart w:id="14147" w:name="_Toc332701996"/>
      <w:bookmarkStart w:id="14148" w:name="_Toc332711794"/>
      <w:bookmarkStart w:id="14149" w:name="_Toc332712096"/>
      <w:bookmarkStart w:id="14150" w:name="_Toc332712397"/>
      <w:bookmarkStart w:id="14151" w:name="_Toc332724313"/>
      <w:bookmarkStart w:id="14152" w:name="_Toc332724613"/>
      <w:bookmarkStart w:id="14153" w:name="_Toc341102909"/>
      <w:bookmarkStart w:id="14154" w:name="_Toc347241645"/>
      <w:bookmarkStart w:id="14155" w:name="_Toc347744837"/>
      <w:bookmarkStart w:id="14156" w:name="_Toc348984620"/>
      <w:bookmarkStart w:id="14157" w:name="_Toc348984925"/>
      <w:bookmarkStart w:id="14158" w:name="_Toc349038089"/>
      <w:bookmarkStart w:id="14159" w:name="_Toc349038391"/>
      <w:bookmarkStart w:id="14160" w:name="_Toc349042882"/>
      <w:bookmarkStart w:id="14161" w:name="_Toc349642283"/>
      <w:bookmarkStart w:id="14162" w:name="_Toc351913004"/>
      <w:bookmarkStart w:id="14163" w:name="_Toc351915025"/>
      <w:bookmarkStart w:id="14164" w:name="_Toc351915491"/>
      <w:bookmarkStart w:id="14165" w:name="_Toc361231589"/>
      <w:bookmarkStart w:id="14166" w:name="_Toc361232115"/>
      <w:bookmarkStart w:id="14167" w:name="_Toc362445416"/>
      <w:bookmarkStart w:id="14168" w:name="_Toc363909384"/>
      <w:bookmarkStart w:id="14169" w:name="_Toc364463812"/>
      <w:bookmarkStart w:id="14170" w:name="_Toc366078416"/>
      <w:bookmarkStart w:id="14171" w:name="_Toc366079031"/>
      <w:bookmarkStart w:id="14172" w:name="_Toc366080016"/>
      <w:bookmarkStart w:id="14173" w:name="_Toc366080628"/>
      <w:bookmarkStart w:id="14174" w:name="_Toc366081237"/>
      <w:bookmarkStart w:id="14175" w:name="_Toc366505577"/>
      <w:bookmarkStart w:id="14176" w:name="_Toc366508946"/>
      <w:bookmarkStart w:id="14177" w:name="_Toc366513447"/>
      <w:bookmarkStart w:id="14178" w:name="_Toc366574636"/>
      <w:bookmarkStart w:id="14179" w:name="_Toc366578429"/>
      <w:bookmarkStart w:id="14180" w:name="_Toc366579023"/>
      <w:bookmarkStart w:id="14181" w:name="_Toc366579615"/>
      <w:bookmarkStart w:id="14182" w:name="_Toc366580206"/>
      <w:bookmarkStart w:id="14183" w:name="_Toc366580798"/>
      <w:bookmarkStart w:id="14184" w:name="_Toc366581389"/>
      <w:bookmarkStart w:id="14185" w:name="_Toc366581981"/>
      <w:bookmarkStart w:id="14186" w:name="_Toc526008660"/>
      <w:bookmarkStart w:id="14187" w:name="_Toc177399155"/>
      <w:bookmarkStart w:id="14188" w:name="_Toc175057442"/>
      <w:bookmarkStart w:id="14189" w:name="_Toc199516373"/>
      <w:bookmarkStart w:id="14190" w:name="_Toc243112884"/>
      <w:bookmarkStart w:id="14191" w:name="_Toc349042883"/>
      <w:bookmarkStart w:id="14192" w:name="_Toc5072136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r>
        <w:t>Intellectual Property Statement</w:t>
      </w:r>
      <w:bookmarkEnd w:id="14186"/>
      <w:bookmarkEnd w:id="14187"/>
      <w:bookmarkEnd w:id="14188"/>
      <w:bookmarkEnd w:id="14189"/>
      <w:bookmarkEnd w:id="14190"/>
      <w:bookmarkEnd w:id="14191"/>
      <w:bookmarkEnd w:id="14192"/>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4193" w:name="_Toc177399156"/>
      <w:bookmarkStart w:id="14194" w:name="_Toc175057443"/>
      <w:bookmarkStart w:id="14195" w:name="_Toc199516374"/>
      <w:bookmarkStart w:id="14196" w:name="_Toc243112885"/>
      <w:bookmarkStart w:id="14197" w:name="_Toc349042884"/>
      <w:bookmarkStart w:id="14198" w:name="_Toc50721367"/>
      <w:bookmarkStart w:id="14199" w:name="_Toc526008661"/>
      <w:r>
        <w:t>Disclaimer</w:t>
      </w:r>
      <w:bookmarkEnd w:id="14193"/>
      <w:bookmarkEnd w:id="14194"/>
      <w:bookmarkEnd w:id="14195"/>
      <w:bookmarkEnd w:id="14196"/>
      <w:bookmarkEnd w:id="14197"/>
      <w:bookmarkEnd w:id="14198"/>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4200" w:name="_Toc177399157"/>
      <w:bookmarkStart w:id="14201" w:name="_Toc175057444"/>
      <w:bookmarkStart w:id="14202" w:name="_Toc199516375"/>
      <w:bookmarkStart w:id="14203" w:name="_Toc243112886"/>
      <w:bookmarkStart w:id="14204" w:name="_Toc349042885"/>
      <w:bookmarkStart w:id="14205" w:name="_Toc50721368"/>
      <w:r>
        <w:t>Full Copyright Notice</w:t>
      </w:r>
      <w:bookmarkEnd w:id="14199"/>
      <w:bookmarkEnd w:id="14200"/>
      <w:bookmarkEnd w:id="14201"/>
      <w:bookmarkEnd w:id="14202"/>
      <w:bookmarkEnd w:id="14203"/>
      <w:bookmarkEnd w:id="14204"/>
      <w:bookmarkEnd w:id="14205"/>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3" w:anchor="Copyright" w:history="1">
        <w:r>
          <w:rPr>
            <w:rStyle w:val="Hyperlink"/>
          </w:rPr>
          <w:t>Copyright</w:t>
        </w:r>
      </w:hyperlink>
      <w:r>
        <w:t> © 2007 </w:t>
      </w:r>
      <w:hyperlink r:id="rId34" w:history="1">
        <w:r>
          <w:rPr>
            <w:rStyle w:val="Hyperlink"/>
          </w:rPr>
          <w:t xml:space="preserve"> </w:t>
        </w:r>
        <w:r>
          <w:rPr>
            <w:rStyle w:val="HTMLAcronym"/>
            <w:color w:val="0000FF"/>
            <w:u w:val="single"/>
          </w:rPr>
          <w:t>W3C</w:t>
        </w:r>
      </w:hyperlink>
      <w:r>
        <w:rPr>
          <w:vertAlign w:val="superscript"/>
        </w:rPr>
        <w:t>®</w:t>
      </w:r>
      <w:r>
        <w:t xml:space="preserve"> (</w:t>
      </w:r>
      <w:hyperlink r:id="rId35" w:history="1">
        <w:r>
          <w:rPr>
            <w:rStyle w:val="HTMLAcronym"/>
            <w:color w:val="0000FF"/>
            <w:u w:val="single"/>
          </w:rPr>
          <w:t>MIT</w:t>
        </w:r>
      </w:hyperlink>
      <w:r>
        <w:t xml:space="preserve">, </w:t>
      </w:r>
      <w:hyperlink r:id="rId36" w:history="1">
        <w:r>
          <w:rPr>
            <w:rStyle w:val="HTMLAcronym"/>
            <w:color w:val="0000FF"/>
            <w:u w:val="single"/>
          </w:rPr>
          <w:t>ERCIM</w:t>
        </w:r>
      </w:hyperlink>
      <w:r>
        <w:t xml:space="preserve">, </w:t>
      </w:r>
      <w:hyperlink r:id="rId37" w:history="1">
        <w:r>
          <w:rPr>
            <w:rStyle w:val="Hyperlink"/>
          </w:rPr>
          <w:t>Keio</w:t>
        </w:r>
      </w:hyperlink>
      <w:r>
        <w:t xml:space="preserve">), All Rights Reserved. W3C </w:t>
      </w:r>
      <w:hyperlink r:id="rId38" w:anchor="Legal_Disclaimer" w:history="1">
        <w:r>
          <w:rPr>
            <w:rStyle w:val="Hyperlink"/>
          </w:rPr>
          <w:t>liability</w:t>
        </w:r>
      </w:hyperlink>
      <w:r>
        <w:t xml:space="preserve">, </w:t>
      </w:r>
      <w:hyperlink r:id="rId39" w:anchor="W3C_Trademarks" w:history="1">
        <w:r>
          <w:rPr>
            <w:rStyle w:val="Hyperlink"/>
          </w:rPr>
          <w:t>trademark</w:t>
        </w:r>
      </w:hyperlink>
      <w:r>
        <w:t xml:space="preserve"> and </w:t>
      </w:r>
      <w:hyperlink r:id="rId40" w:history="1">
        <w:r>
          <w:rPr>
            <w:rStyle w:val="Hyperlink"/>
          </w:rPr>
          <w:t>document use</w:t>
        </w:r>
      </w:hyperlink>
      <w:r>
        <w:t xml:space="preserve"> rules apply.</w:t>
      </w:r>
    </w:p>
    <w:p w14:paraId="1CCD8250" w14:textId="77777777" w:rsidR="000E1214" w:rsidRDefault="00A87198" w:rsidP="00A64D65">
      <w:pPr>
        <w:pStyle w:val="Heading1"/>
      </w:pPr>
      <w:bookmarkStart w:id="14206" w:name="_Toc322911784"/>
      <w:bookmarkStart w:id="14207" w:name="_Toc322912323"/>
      <w:bookmarkStart w:id="14208" w:name="_Toc329093183"/>
      <w:bookmarkStart w:id="14209" w:name="_Toc332701696"/>
      <w:bookmarkStart w:id="14210" w:name="_Toc332702000"/>
      <w:bookmarkStart w:id="14211" w:name="_Toc332711798"/>
      <w:bookmarkStart w:id="14212" w:name="_Toc332712100"/>
      <w:bookmarkStart w:id="14213" w:name="_Toc332712401"/>
      <w:bookmarkStart w:id="14214" w:name="_Toc332724317"/>
      <w:bookmarkStart w:id="14215" w:name="_Toc332724617"/>
      <w:bookmarkStart w:id="14216" w:name="_Toc341102913"/>
      <w:bookmarkStart w:id="14217" w:name="_Toc347241649"/>
      <w:bookmarkStart w:id="14218" w:name="_Toc347744841"/>
      <w:bookmarkStart w:id="14219" w:name="_Toc348984624"/>
      <w:bookmarkStart w:id="14220" w:name="_Toc348984929"/>
      <w:bookmarkStart w:id="14221" w:name="_Toc349038093"/>
      <w:bookmarkStart w:id="14222" w:name="_Toc349038395"/>
      <w:bookmarkStart w:id="14223" w:name="_Toc349042886"/>
      <w:bookmarkStart w:id="14224" w:name="_Toc349642287"/>
      <w:bookmarkStart w:id="14225" w:name="_Toc351913008"/>
      <w:bookmarkStart w:id="14226" w:name="_Toc351915029"/>
      <w:bookmarkStart w:id="14227" w:name="_Toc351915495"/>
      <w:bookmarkStart w:id="14228" w:name="_Toc361231593"/>
      <w:bookmarkStart w:id="14229" w:name="_Toc361232119"/>
      <w:bookmarkStart w:id="14230" w:name="_Toc362445420"/>
      <w:bookmarkStart w:id="14231" w:name="_Toc363909388"/>
      <w:bookmarkStart w:id="14232" w:name="_Toc364463816"/>
      <w:bookmarkStart w:id="14233" w:name="_Toc366078420"/>
      <w:bookmarkStart w:id="14234" w:name="_Toc366079035"/>
      <w:bookmarkStart w:id="14235" w:name="_Toc366080020"/>
      <w:bookmarkStart w:id="14236" w:name="_Toc366080632"/>
      <w:bookmarkStart w:id="14237" w:name="_Toc366081241"/>
      <w:bookmarkStart w:id="14238" w:name="_Toc366505581"/>
      <w:bookmarkStart w:id="14239" w:name="_Toc366508950"/>
      <w:bookmarkStart w:id="14240" w:name="_Toc366513451"/>
      <w:bookmarkStart w:id="14241" w:name="_Toc366574640"/>
      <w:bookmarkStart w:id="14242" w:name="_Toc366578433"/>
      <w:bookmarkStart w:id="14243" w:name="_Toc366579027"/>
      <w:bookmarkStart w:id="14244" w:name="_Toc366579619"/>
      <w:bookmarkStart w:id="14245" w:name="_Toc366580210"/>
      <w:bookmarkStart w:id="14246" w:name="_Toc366580802"/>
      <w:bookmarkStart w:id="14247" w:name="_Toc366581393"/>
      <w:bookmarkStart w:id="14248" w:name="_Toc366581985"/>
      <w:bookmarkStart w:id="14249" w:name="_Toc322911785"/>
      <w:bookmarkStart w:id="14250" w:name="_Toc322912324"/>
      <w:bookmarkStart w:id="14251" w:name="_Toc329093184"/>
      <w:bookmarkStart w:id="14252" w:name="_Toc332701697"/>
      <w:bookmarkStart w:id="14253" w:name="_Toc332702001"/>
      <w:bookmarkStart w:id="14254" w:name="_Toc332711799"/>
      <w:bookmarkStart w:id="14255" w:name="_Toc332712101"/>
      <w:bookmarkStart w:id="14256" w:name="_Toc332712402"/>
      <w:bookmarkStart w:id="14257" w:name="_Toc332724318"/>
      <w:bookmarkStart w:id="14258" w:name="_Toc332724618"/>
      <w:bookmarkStart w:id="14259" w:name="_Toc341102914"/>
      <w:bookmarkStart w:id="14260" w:name="_Toc347241650"/>
      <w:bookmarkStart w:id="14261" w:name="_Toc347744842"/>
      <w:bookmarkStart w:id="14262" w:name="_Toc348984625"/>
      <w:bookmarkStart w:id="14263" w:name="_Toc348984930"/>
      <w:bookmarkStart w:id="14264" w:name="_Toc349038094"/>
      <w:bookmarkStart w:id="14265" w:name="_Toc349038396"/>
      <w:bookmarkStart w:id="14266" w:name="_Toc349042887"/>
      <w:bookmarkStart w:id="14267" w:name="_Toc349642288"/>
      <w:bookmarkStart w:id="14268" w:name="_Toc351913009"/>
      <w:bookmarkStart w:id="14269" w:name="_Toc351915030"/>
      <w:bookmarkStart w:id="14270" w:name="_Toc351915496"/>
      <w:bookmarkStart w:id="14271" w:name="_Toc361231594"/>
      <w:bookmarkStart w:id="14272" w:name="_Toc361232120"/>
      <w:bookmarkStart w:id="14273" w:name="_Toc362445421"/>
      <w:bookmarkStart w:id="14274" w:name="_Toc363909389"/>
      <w:bookmarkStart w:id="14275" w:name="_Toc364463817"/>
      <w:bookmarkStart w:id="14276" w:name="_Toc366078421"/>
      <w:bookmarkStart w:id="14277" w:name="_Toc366079036"/>
      <w:bookmarkStart w:id="14278" w:name="_Toc366080021"/>
      <w:bookmarkStart w:id="14279" w:name="_Toc366080633"/>
      <w:bookmarkStart w:id="14280" w:name="_Toc366081242"/>
      <w:bookmarkStart w:id="14281" w:name="_Toc366505582"/>
      <w:bookmarkStart w:id="14282" w:name="_Toc366508951"/>
      <w:bookmarkStart w:id="14283" w:name="_Toc366513452"/>
      <w:bookmarkStart w:id="14284" w:name="_Toc366574641"/>
      <w:bookmarkStart w:id="14285" w:name="_Toc366578434"/>
      <w:bookmarkStart w:id="14286" w:name="_Toc366579028"/>
      <w:bookmarkStart w:id="14287" w:name="_Toc366579620"/>
      <w:bookmarkStart w:id="14288" w:name="_Toc366580211"/>
      <w:bookmarkStart w:id="14289" w:name="_Toc366580803"/>
      <w:bookmarkStart w:id="14290" w:name="_Toc366581394"/>
      <w:bookmarkStart w:id="14291" w:name="_Toc366581986"/>
      <w:bookmarkStart w:id="14292" w:name="_References"/>
      <w:bookmarkStart w:id="14293" w:name="_Toc177399158"/>
      <w:bookmarkStart w:id="14294" w:name="_Toc175057445"/>
      <w:bookmarkStart w:id="14295" w:name="_Toc199516376"/>
      <w:bookmarkStart w:id="14296" w:name="_Toc243112887"/>
      <w:bookmarkStart w:id="14297" w:name="_Toc349042888"/>
      <w:bookmarkStart w:id="14298" w:name="_Toc50721369"/>
      <w:bookmarkEnd w:id="14206"/>
      <w:bookmarkEnd w:id="14207"/>
      <w:bookmarkEnd w:id="14208"/>
      <w:bookmarkEnd w:id="14209"/>
      <w:bookmarkEnd w:id="14210"/>
      <w:bookmarkEnd w:id="14211"/>
      <w:bookmarkEnd w:id="14212"/>
      <w:bookmarkEnd w:id="14213"/>
      <w:bookmarkEnd w:id="14214"/>
      <w:bookmarkEnd w:id="14215"/>
      <w:bookmarkEnd w:id="14216"/>
      <w:bookmarkEnd w:id="14217"/>
      <w:bookmarkEnd w:id="14218"/>
      <w:bookmarkEnd w:id="14219"/>
      <w:bookmarkEnd w:id="14220"/>
      <w:bookmarkEnd w:id="14221"/>
      <w:bookmarkEnd w:id="14222"/>
      <w:bookmarkEnd w:id="14223"/>
      <w:bookmarkEnd w:id="14224"/>
      <w:bookmarkEnd w:id="14225"/>
      <w:bookmarkEnd w:id="14226"/>
      <w:bookmarkEnd w:id="14227"/>
      <w:bookmarkEnd w:id="14228"/>
      <w:bookmarkEnd w:id="14229"/>
      <w:bookmarkEnd w:id="14230"/>
      <w:bookmarkEnd w:id="14231"/>
      <w:bookmarkEnd w:id="14232"/>
      <w:bookmarkEnd w:id="14233"/>
      <w:bookmarkEnd w:id="14234"/>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r>
        <w:t>References</w:t>
      </w:r>
      <w:bookmarkEnd w:id="14293"/>
      <w:bookmarkEnd w:id="14294"/>
      <w:bookmarkEnd w:id="14295"/>
      <w:bookmarkEnd w:id="14296"/>
      <w:bookmarkEnd w:id="14297"/>
      <w:bookmarkEnd w:id="14298"/>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4299"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1"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4300" w:name="a_ASN1CER" w:colFirst="0" w:colLast="0"/>
            <w:bookmarkEnd w:id="14299"/>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4301"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4302"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4303" w:name="ref_ASN1ECN"/>
            <w:bookmarkEnd w:id="14300"/>
            <w:r>
              <w:t xml:space="preserve">[ASN1ECN] </w:t>
            </w:r>
            <w:bookmarkEnd w:id="14303"/>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2"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4304" w:name="ref_ASN1PER" w:colFirst="0" w:colLast="0"/>
            <w:bookmarkStart w:id="14305"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4306"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4307" w:name="a_AVRO" w:colFirst="0" w:colLast="0"/>
            <w:bookmarkEnd w:id="14304"/>
            <w:bookmarkEnd w:id="14305"/>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3"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4308" w:name="a_BFD" w:colFirst="0" w:colLast="0"/>
            <w:bookmarkEnd w:id="14307"/>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4"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4309" w:name="a_CARealia" w:colFirst="0" w:colLast="0"/>
            <w:bookmarkEnd w:id="14308"/>
            <w:r>
              <w:t xml:space="preserve">[CARealia]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5"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4310" w:name="a_CCSID"/>
            <w:bookmarkEnd w:id="14309"/>
            <w:r>
              <w:t>[CCSID]</w:t>
            </w:r>
            <w:bookmarkEnd w:id="14310"/>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6"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4311" w:name="a_EXI"/>
            <w:r>
              <w:t xml:space="preserve">[EXI] </w:t>
            </w:r>
            <w:bookmarkEnd w:id="14311"/>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7"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4312"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8"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4313" w:name="a_IANA"/>
            <w:bookmarkEnd w:id="14312"/>
            <w:r>
              <w:t>[IANA]</w:t>
            </w:r>
            <w:bookmarkEnd w:id="14313"/>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49"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4314" w:name="a_ICUDateTime" w:colFirst="0" w:colLast="0"/>
            <w:r>
              <w:t xml:space="preserve">[ICUDateTime]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0"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4315" w:name="a_ICUDecimal" w:colFirst="0" w:colLast="0"/>
            <w:bookmarkEnd w:id="14314"/>
            <w:r>
              <w:t xml:space="preserve">[ICUDecimal] </w:t>
            </w:r>
          </w:p>
        </w:tc>
        <w:tc>
          <w:tcPr>
            <w:tcW w:w="0" w:type="auto"/>
            <w:tcMar>
              <w:top w:w="15" w:type="dxa"/>
              <w:left w:w="15" w:type="dxa"/>
              <w:bottom w:w="15" w:type="dxa"/>
              <w:right w:w="15" w:type="dxa"/>
            </w:tcMar>
            <w:hideMark/>
          </w:tcPr>
          <w:p w14:paraId="68291E29" w14:textId="07344BA0" w:rsidR="000E1214" w:rsidRDefault="00A87198">
            <w:pPr>
              <w:pStyle w:val="Bibliography"/>
            </w:pPr>
            <w:r>
              <w:t xml:space="preserve">icu-project.org, "icu::DecimalFormat Class Reference," </w:t>
            </w:r>
            <w:hyperlink r:id="rId51"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4316" w:name="a_ICULocale" w:colFirst="0" w:colLast="0"/>
            <w:bookmarkEnd w:id="14315"/>
            <w:r>
              <w:t xml:space="preserve">[ICULocale]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2"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4317" w:name="a_ICURegex" w:colFirst="0" w:colLast="0"/>
            <w:bookmarkEnd w:id="14316"/>
            <w:r>
              <w:t xml:space="preserve">[ICURegex]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3"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4318" w:name="a_ISO10646" w:colFirst="0" w:colLast="0"/>
            <w:r>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4"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4319" w:name="a_ISO8601" w:colFirst="0" w:colLast="0"/>
            <w:bookmarkEnd w:id="14318"/>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5"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4320" w:name="a_JavaRegex" w:colFirst="0" w:colLast="0"/>
            <w:bookmarkEnd w:id="14317"/>
            <w:bookmarkEnd w:id="14319"/>
            <w:r>
              <w:t xml:space="preserve">[JavaRegex]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6"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4321" w:name="ref_OBSOLETE_DFDL" w:colFirst="0" w:colLast="0"/>
            <w:bookmarkEnd w:id="14320"/>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7"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4322" w:name="a_IANATimeZone" w:colFirst="0" w:colLast="0"/>
            <w:bookmarkEnd w:id="14321"/>
            <w:r>
              <w:t xml:space="preserve">[IANATimeZone]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8"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4323" w:name="a_JSON"/>
            <w:r>
              <w:t>[JSON]</w:t>
            </w:r>
            <w:bookmarkEnd w:id="14323"/>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59"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4324"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 xml:space="preserve">Network Common Data Form (NetCDF) </w:t>
            </w:r>
            <w:hyperlink r:id="rId60"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4325" w:name="a_OMG_EAI" w:colFirst="0" w:colLast="0"/>
            <w:bookmarkEnd w:id="14322"/>
            <w:bookmarkEnd w:id="14324"/>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1"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4326" w:name="a_RDP" w:colFirst="0" w:colLast="0"/>
            <w:bookmarkEnd w:id="14325"/>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4327" w:name="a_RFC2119" w:colFirst="0" w:colLast="0"/>
            <w:bookmarkEnd w:id="14326"/>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Bradner, "RFC 2119: Key words for use in RFCs to Indicate Requirement Levels," IETF (Internet Engineering Task Force). </w:t>
            </w:r>
            <w:hyperlink r:id="rId62"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4328" w:name="a_XSD_SCD" w:colFirst="0" w:colLast="0"/>
            <w:bookmarkStart w:id="14329" w:name="a_SCD" w:colFirst="0" w:colLast="0"/>
            <w:bookmarkEnd w:id="14327"/>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3"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4330" w:name="a_Thrift" w:colFirst="0" w:colLast="0"/>
            <w:bookmarkEnd w:id="14328"/>
            <w:bookmarkEnd w:id="14329"/>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Slee, A. Agarwal and M. Kwiatkowski, "Thrift: Scalable Cross-Language Services Implementation,"  </w:t>
            </w:r>
            <w:hyperlink r:id="rId64"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4331"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5"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4332" w:name="a_Unicode" w:colFirst="0" w:colLast="0"/>
            <w:bookmarkEnd w:id="14330"/>
            <w:bookmarkEnd w:id="14331"/>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6"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4333" w:name="a_CLDR" w:colFirst="0" w:colLast="0"/>
            <w:bookmarkEnd w:id="14332"/>
            <w:r>
              <w:t xml:space="preserve">[UnicodeCLDR]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7"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4334" w:name="a_UnicodeRegex" w:colFirst="0" w:colLast="0"/>
            <w:bookmarkEnd w:id="14333"/>
            <w:r>
              <w:t xml:space="preserve">[UnicodeRegex]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8"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4335" w:name="a_LDML" w:colFirst="0" w:colLast="0"/>
            <w:bookmarkEnd w:id="14334"/>
            <w:r>
              <w:t xml:space="preserve">[UnicodeLDML]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69"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4336" w:name="Walmsely"/>
            <w:r>
              <w:t>[</w:t>
            </w:r>
            <w:r>
              <w:rPr>
                <w:lang w:eastAsia="en-GB"/>
              </w:rPr>
              <w:t>Walmsley]</w:t>
            </w:r>
            <w:bookmarkEnd w:id="14336"/>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4337"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0"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4338" w:name="a_XML10" w:colFirst="0" w:colLast="0"/>
            <w:bookmarkEnd w:id="14335"/>
            <w:bookmarkEnd w:id="14337"/>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1"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4339" w:name="a_XML11" w:colFirst="0" w:colLast="0"/>
            <w:bookmarkEnd w:id="14338"/>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2"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4340" w:name="a_XMLInfoset"/>
            <w:bookmarkEnd w:id="14339"/>
            <w:r>
              <w:t xml:space="preserve">[XMLInfoset] </w:t>
            </w:r>
            <w:bookmarkEnd w:id="14340"/>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3"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4341" w:name="a_XMLNamespaces" w:colFirst="0" w:colLast="0"/>
            <w:r>
              <w:t xml:space="preserve">[XMLNamespaces]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4"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4342" w:name="a_XSDL" w:colFirst="0" w:colLast="0"/>
            <w:bookmarkEnd w:id="14341"/>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5"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4343" w:name="a_XPath" w:colFirst="0" w:colLast="0"/>
            <w:bookmarkEnd w:id="14342"/>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6"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4344" w:name="a_XSDL_Part1" w:colFirst="0" w:colLast="0"/>
            <w:bookmarkEnd w:id="14343"/>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7" w:history="1">
              <w:r>
                <w:rPr>
                  <w:rStyle w:val="Hyperlink"/>
                </w:rPr>
                <w:t>http://www.w3.org/TR/xmlschema-1/</w:t>
              </w:r>
            </w:hyperlink>
            <w:r>
              <w:t xml:space="preserve"> XML Schema Part 2: Datatypes </w:t>
            </w:r>
            <w:hyperlink r:id="rId78"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4345"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4346" w:author="Mike Beckerle" w:date="2020-04-09T12:02:00Z"/>
              </w:rPr>
            </w:pPr>
            <w:bookmarkStart w:id="14347" w:name="a_XSLT"/>
            <w:ins w:id="14348" w:author="Mike Beckerle" w:date="2020-04-09T12:02:00Z">
              <w:r>
                <w:t>[XSLT]</w:t>
              </w:r>
              <w:bookmarkEnd w:id="14347"/>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4349" w:author="Mike Beckerle" w:date="2020-04-09T12:02:00Z"/>
              </w:rPr>
            </w:pPr>
            <w:ins w:id="14350" w:author="Mike Beckerle" w:date="2020-04-09T12:02:00Z">
              <w:r>
                <w:t>W3C</w:t>
              </w:r>
            </w:ins>
            <w:ins w:id="14351" w:author="Mike Beckerle" w:date="2020-04-09T12:03:00Z">
              <w:r>
                <w:t xml:space="preserve">, </w:t>
              </w:r>
            </w:ins>
            <w:ins w:id="14352" w:author="Mike Beckerle" w:date="2020-04-09T12:04:00Z">
              <w:r>
                <w:t xml:space="preserve">“XSL Transformations (XSLT)” </w:t>
              </w:r>
            </w:ins>
            <w:r>
              <w:fldChar w:fldCharType="begin"/>
            </w:r>
            <w:r>
              <w:instrText xml:space="preserve"> HYPERLINK "https://www.w3.org/TR/xslt/" </w:instrText>
            </w:r>
            <w:r>
              <w:fldChar w:fldCharType="separate"/>
            </w:r>
            <w:ins w:id="14353"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4354" w:name="_Toc396135694"/>
      <w:bookmarkStart w:id="14355" w:name="_Toc397515368"/>
      <w:bookmarkStart w:id="14356" w:name="_Toc396135695"/>
      <w:bookmarkStart w:id="14357" w:name="_Toc397515369"/>
      <w:bookmarkStart w:id="14358" w:name="_Toc396135696"/>
      <w:bookmarkStart w:id="14359" w:name="_Toc397515370"/>
      <w:bookmarkStart w:id="14360" w:name="_Toc396135697"/>
      <w:bookmarkStart w:id="14361" w:name="_Toc397515371"/>
      <w:bookmarkStart w:id="14362" w:name="_Toc396135698"/>
      <w:bookmarkStart w:id="14363" w:name="_Toc397515372"/>
      <w:bookmarkStart w:id="14364" w:name="_Toc396135699"/>
      <w:bookmarkStart w:id="14365" w:name="_Toc397515373"/>
      <w:bookmarkStart w:id="14366" w:name="_Toc396135700"/>
      <w:bookmarkStart w:id="14367" w:name="_Toc397515374"/>
      <w:bookmarkStart w:id="14368" w:name="_Toc396135701"/>
      <w:bookmarkStart w:id="14369" w:name="_Toc397515375"/>
      <w:bookmarkStart w:id="14370" w:name="_Toc396135702"/>
      <w:bookmarkStart w:id="14371" w:name="_Toc397515376"/>
      <w:bookmarkStart w:id="14372" w:name="_Toc396135703"/>
      <w:bookmarkStart w:id="14373" w:name="_Toc397515377"/>
      <w:bookmarkStart w:id="14374" w:name="_Toc396135704"/>
      <w:bookmarkStart w:id="14375" w:name="_Toc397515378"/>
      <w:bookmarkStart w:id="14376" w:name="_Toc396135705"/>
      <w:bookmarkStart w:id="14377" w:name="_Toc397515379"/>
      <w:bookmarkStart w:id="14378" w:name="_Toc396135706"/>
      <w:bookmarkStart w:id="14379" w:name="_Toc397515380"/>
      <w:bookmarkStart w:id="14380" w:name="_Toc396135707"/>
      <w:bookmarkStart w:id="14381" w:name="_Toc397515381"/>
      <w:bookmarkStart w:id="14382" w:name="_Toc396135708"/>
      <w:bookmarkStart w:id="14383" w:name="_Toc397515382"/>
      <w:bookmarkStart w:id="14384" w:name="_Toc396135709"/>
      <w:bookmarkStart w:id="14385" w:name="_Toc397515383"/>
      <w:bookmarkStart w:id="14386" w:name="_Toc396135710"/>
      <w:bookmarkStart w:id="14387" w:name="_Toc397515384"/>
      <w:bookmarkStart w:id="14388" w:name="_Toc396135711"/>
      <w:bookmarkStart w:id="14389" w:name="_Toc397515385"/>
      <w:bookmarkStart w:id="14390" w:name="_Toc396135712"/>
      <w:bookmarkStart w:id="14391" w:name="_Toc397515386"/>
      <w:bookmarkStart w:id="14392" w:name="_Toc396135713"/>
      <w:bookmarkStart w:id="14393" w:name="_Toc397515387"/>
      <w:bookmarkStart w:id="14394" w:name="_Toc396135714"/>
      <w:bookmarkStart w:id="14395" w:name="_Toc397515388"/>
      <w:bookmarkStart w:id="14396" w:name="_Toc385242977"/>
      <w:bookmarkStart w:id="14397" w:name="_Toc391466383"/>
      <w:bookmarkStart w:id="14398" w:name="_Toc393357125"/>
      <w:bookmarkStart w:id="14399" w:name="_Toc393999693"/>
      <w:bookmarkStart w:id="14400" w:name="_Toc393999948"/>
      <w:bookmarkStart w:id="14401" w:name="_Toc394584739"/>
      <w:bookmarkStart w:id="14402" w:name="_Toc396135715"/>
      <w:bookmarkStart w:id="14403" w:name="_Toc397515389"/>
      <w:bookmarkStart w:id="14404" w:name="_Toc385242978"/>
      <w:bookmarkStart w:id="14405" w:name="_Toc391466384"/>
      <w:bookmarkStart w:id="14406" w:name="_Toc393357126"/>
      <w:bookmarkStart w:id="14407" w:name="_Toc393999694"/>
      <w:bookmarkStart w:id="14408" w:name="_Toc393999949"/>
      <w:bookmarkStart w:id="14409" w:name="_Toc394584740"/>
      <w:bookmarkStart w:id="14410" w:name="_Toc396135716"/>
      <w:bookmarkStart w:id="14411" w:name="_Toc397515390"/>
      <w:bookmarkStart w:id="14412" w:name="_Toc385242979"/>
      <w:bookmarkStart w:id="14413" w:name="_Toc391466385"/>
      <w:bookmarkStart w:id="14414" w:name="_Toc393357127"/>
      <w:bookmarkStart w:id="14415" w:name="_Toc393999695"/>
      <w:bookmarkStart w:id="14416" w:name="_Toc393999950"/>
      <w:bookmarkStart w:id="14417" w:name="_Toc394584741"/>
      <w:bookmarkStart w:id="14418" w:name="_Toc396135717"/>
      <w:bookmarkStart w:id="14419" w:name="_Toc397515391"/>
      <w:bookmarkStart w:id="14420" w:name="_Toc385242980"/>
      <w:bookmarkStart w:id="14421" w:name="_Toc391466386"/>
      <w:bookmarkStart w:id="14422" w:name="_Toc393357128"/>
      <w:bookmarkStart w:id="14423" w:name="_Toc393999696"/>
      <w:bookmarkStart w:id="14424" w:name="_Toc393999951"/>
      <w:bookmarkStart w:id="14425" w:name="_Toc394584742"/>
      <w:bookmarkStart w:id="14426" w:name="_Toc396135718"/>
      <w:bookmarkStart w:id="14427" w:name="_Toc397515392"/>
      <w:bookmarkStart w:id="14428" w:name="_Toc385242981"/>
      <w:bookmarkStart w:id="14429" w:name="_Toc391466387"/>
      <w:bookmarkStart w:id="14430" w:name="_Toc393357129"/>
      <w:bookmarkStart w:id="14431" w:name="_Toc393999697"/>
      <w:bookmarkStart w:id="14432" w:name="_Toc393999952"/>
      <w:bookmarkStart w:id="14433" w:name="_Toc394584743"/>
      <w:bookmarkStart w:id="14434" w:name="_Toc396135719"/>
      <w:bookmarkStart w:id="14435" w:name="_Toc397515393"/>
      <w:bookmarkStart w:id="14436" w:name="_Ref38561292"/>
      <w:bookmarkStart w:id="14437" w:name="_Toc50721370"/>
      <w:bookmarkEnd w:id="14344"/>
      <w:bookmarkEnd w:id="14354"/>
      <w:bookmarkEnd w:id="14355"/>
      <w:bookmarkEnd w:id="14356"/>
      <w:bookmarkEnd w:id="14357"/>
      <w:bookmarkEnd w:id="14358"/>
      <w:bookmarkEnd w:id="14359"/>
      <w:bookmarkEnd w:id="14360"/>
      <w:bookmarkEnd w:id="14361"/>
      <w:bookmarkEnd w:id="14362"/>
      <w:bookmarkEnd w:id="14363"/>
      <w:bookmarkEnd w:id="14364"/>
      <w:bookmarkEnd w:id="14365"/>
      <w:bookmarkEnd w:id="14366"/>
      <w:bookmarkEnd w:id="14367"/>
      <w:bookmarkEnd w:id="14368"/>
      <w:bookmarkEnd w:id="14369"/>
      <w:bookmarkEnd w:id="14370"/>
      <w:bookmarkEnd w:id="14371"/>
      <w:bookmarkEnd w:id="14372"/>
      <w:bookmarkEnd w:id="14373"/>
      <w:bookmarkEnd w:id="14374"/>
      <w:bookmarkEnd w:id="14375"/>
      <w:bookmarkEnd w:id="14376"/>
      <w:bookmarkEnd w:id="14377"/>
      <w:bookmarkEnd w:id="14378"/>
      <w:bookmarkEnd w:id="14379"/>
      <w:bookmarkEnd w:id="14380"/>
      <w:bookmarkEnd w:id="14381"/>
      <w:bookmarkEnd w:id="14382"/>
      <w:bookmarkEnd w:id="14383"/>
      <w:bookmarkEnd w:id="14384"/>
      <w:bookmarkEnd w:id="14385"/>
      <w:bookmarkEnd w:id="14386"/>
      <w:bookmarkEnd w:id="14387"/>
      <w:bookmarkEnd w:id="14388"/>
      <w:bookmarkEnd w:id="14389"/>
      <w:bookmarkEnd w:id="14390"/>
      <w:bookmarkEnd w:id="14391"/>
      <w:bookmarkEnd w:id="14392"/>
      <w:bookmarkEnd w:id="14393"/>
      <w:bookmarkEnd w:id="14394"/>
      <w:bookmarkEnd w:id="14395"/>
      <w:bookmarkEnd w:id="14396"/>
      <w:bookmarkEnd w:id="14397"/>
      <w:bookmarkEnd w:id="14398"/>
      <w:bookmarkEnd w:id="14399"/>
      <w:bookmarkEnd w:id="14400"/>
      <w:bookmarkEnd w:id="14401"/>
      <w:bookmarkEnd w:id="14402"/>
      <w:bookmarkEnd w:id="14403"/>
      <w:bookmarkEnd w:id="14404"/>
      <w:bookmarkEnd w:id="14405"/>
      <w:bookmarkEnd w:id="14406"/>
      <w:bookmarkEnd w:id="14407"/>
      <w:bookmarkEnd w:id="14408"/>
      <w:bookmarkEnd w:id="14409"/>
      <w:bookmarkEnd w:id="14410"/>
      <w:bookmarkEnd w:id="14411"/>
      <w:bookmarkEnd w:id="14412"/>
      <w:bookmarkEnd w:id="14413"/>
      <w:bookmarkEnd w:id="14414"/>
      <w:bookmarkEnd w:id="14415"/>
      <w:bookmarkEnd w:id="14416"/>
      <w:bookmarkEnd w:id="14417"/>
      <w:bookmarkEnd w:id="14418"/>
      <w:bookmarkEnd w:id="14419"/>
      <w:bookmarkEnd w:id="14420"/>
      <w:bookmarkEnd w:id="14421"/>
      <w:bookmarkEnd w:id="14422"/>
      <w:bookmarkEnd w:id="14423"/>
      <w:bookmarkEnd w:id="14424"/>
      <w:bookmarkEnd w:id="14425"/>
      <w:bookmarkEnd w:id="14426"/>
      <w:bookmarkEnd w:id="14427"/>
      <w:bookmarkEnd w:id="14428"/>
      <w:bookmarkEnd w:id="14429"/>
      <w:bookmarkEnd w:id="14430"/>
      <w:bookmarkEnd w:id="14431"/>
      <w:bookmarkEnd w:id="14432"/>
      <w:bookmarkEnd w:id="14433"/>
      <w:bookmarkEnd w:id="14434"/>
      <w:bookmarkEnd w:id="14435"/>
      <w:r>
        <w:t xml:space="preserve">Appendix A: </w:t>
      </w:r>
      <w:bookmarkStart w:id="14438" w:name="_Toc362445423"/>
      <w:bookmarkStart w:id="14439" w:name="_Toc363909391"/>
      <w:bookmarkStart w:id="14440" w:name="_Toc364463819"/>
      <w:bookmarkStart w:id="14441" w:name="_Toc366078423"/>
      <w:bookmarkStart w:id="14442" w:name="_Toc366079038"/>
      <w:bookmarkStart w:id="14443" w:name="_Toc366080023"/>
      <w:bookmarkStart w:id="14444" w:name="_Toc366080635"/>
      <w:bookmarkStart w:id="14445" w:name="_Toc366081244"/>
      <w:bookmarkStart w:id="14446" w:name="_Toc366505584"/>
      <w:bookmarkStart w:id="14447" w:name="_Toc366508953"/>
      <w:bookmarkStart w:id="14448" w:name="_Toc366513454"/>
      <w:bookmarkStart w:id="14449" w:name="_Toc366574643"/>
      <w:bookmarkStart w:id="14450" w:name="_Toc366578436"/>
      <w:bookmarkStart w:id="14451" w:name="_Toc366579030"/>
      <w:bookmarkStart w:id="14452" w:name="_Toc366579622"/>
      <w:bookmarkStart w:id="14453" w:name="_Toc366580213"/>
      <w:bookmarkStart w:id="14454" w:name="_Toc366580805"/>
      <w:bookmarkStart w:id="14455" w:name="_Toc366581396"/>
      <w:bookmarkStart w:id="14456" w:name="_Toc366581988"/>
      <w:bookmarkStart w:id="14457" w:name="_Toc254776414"/>
      <w:bookmarkStart w:id="14458" w:name="_Toc254776415"/>
      <w:bookmarkStart w:id="14459" w:name="_Toc243112890"/>
      <w:bookmarkStart w:id="14460" w:name="_Toc349042889"/>
      <w:bookmarkEnd w:id="1122"/>
      <w:bookmarkEnd w:id="14438"/>
      <w:bookmarkEnd w:id="14439"/>
      <w:bookmarkEnd w:id="14440"/>
      <w:bookmarkEnd w:id="14441"/>
      <w:bookmarkEnd w:id="14442"/>
      <w:bookmarkEnd w:id="14443"/>
      <w:bookmarkEnd w:id="14444"/>
      <w:bookmarkEnd w:id="14445"/>
      <w:bookmarkEnd w:id="14446"/>
      <w:bookmarkEnd w:id="14447"/>
      <w:bookmarkEnd w:id="14448"/>
      <w:bookmarkEnd w:id="14449"/>
      <w:bookmarkEnd w:id="14450"/>
      <w:bookmarkEnd w:id="14451"/>
      <w:bookmarkEnd w:id="14452"/>
      <w:bookmarkEnd w:id="14453"/>
      <w:bookmarkEnd w:id="14454"/>
      <w:bookmarkEnd w:id="14455"/>
      <w:bookmarkEnd w:id="14456"/>
      <w:bookmarkEnd w:id="14457"/>
      <w:bookmarkEnd w:id="14458"/>
      <w:r>
        <w:t>Escape Scheme Use Cases</w:t>
      </w:r>
      <w:bookmarkEnd w:id="14436"/>
      <w:bookmarkEnd w:id="14459"/>
      <w:bookmarkEnd w:id="14460"/>
      <w:bookmarkEnd w:id="14437"/>
    </w:p>
    <w:p w14:paraId="11F19BC9" w14:textId="77777777" w:rsidR="000E1214" w:rsidRDefault="00A87198">
      <w:pPr>
        <w:pStyle w:val="nobreak"/>
        <w:rPr>
          <w:ins w:id="14461" w:author="Mike Beckerle" w:date="2020-04-27T11:16:00Z"/>
        </w:rPr>
      </w:pPr>
      <w:r>
        <w:t xml:space="preserve">This appendix </w:t>
      </w:r>
      <w:ins w:id="14462"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4463" w:author="Mike Beckerle" w:date="2020-04-27T11:16:00Z">
        <w:r>
          <w:t>The tables can be interpreted as</w:t>
        </w:r>
      </w:ins>
      <w:ins w:id="14464"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4465" w:name="_Toc322911788"/>
      <w:bookmarkStart w:id="14466" w:name="_Toc322912327"/>
      <w:bookmarkStart w:id="14467" w:name="_Toc329093187"/>
      <w:bookmarkStart w:id="14468" w:name="_Toc332701700"/>
      <w:bookmarkStart w:id="14469" w:name="_Toc332702004"/>
      <w:bookmarkStart w:id="14470" w:name="_Toc332711802"/>
      <w:bookmarkStart w:id="14471" w:name="_Toc332712104"/>
      <w:bookmarkStart w:id="14472" w:name="_Toc332712405"/>
      <w:bookmarkStart w:id="14473" w:name="_Toc332724321"/>
      <w:bookmarkStart w:id="14474" w:name="_Toc332724621"/>
      <w:bookmarkStart w:id="14475" w:name="_Toc341102917"/>
      <w:bookmarkStart w:id="14476" w:name="_Toc347241653"/>
      <w:bookmarkStart w:id="14477" w:name="_Toc347744845"/>
      <w:bookmarkStart w:id="14478" w:name="_Toc348984628"/>
      <w:bookmarkStart w:id="14479" w:name="_Toc348984933"/>
      <w:bookmarkStart w:id="14480" w:name="_Toc349038097"/>
      <w:bookmarkStart w:id="14481" w:name="_Toc349038399"/>
      <w:bookmarkStart w:id="14482" w:name="_Toc349042890"/>
      <w:bookmarkStart w:id="14483" w:name="_Toc349642291"/>
      <w:bookmarkStart w:id="14484" w:name="_Toc351913012"/>
      <w:bookmarkStart w:id="14485" w:name="_Toc351915033"/>
      <w:bookmarkStart w:id="14486" w:name="_Toc351915499"/>
      <w:bookmarkStart w:id="14487" w:name="_Toc361231597"/>
      <w:bookmarkStart w:id="14488" w:name="_Toc361232123"/>
      <w:bookmarkStart w:id="14489" w:name="_Toc362445425"/>
      <w:bookmarkStart w:id="14490" w:name="_Toc363909393"/>
      <w:bookmarkStart w:id="14491" w:name="_Toc364463821"/>
      <w:bookmarkStart w:id="14492" w:name="_Toc366078425"/>
      <w:bookmarkStart w:id="14493" w:name="_Toc366079040"/>
      <w:bookmarkStart w:id="14494" w:name="_Toc366080025"/>
      <w:bookmarkStart w:id="14495" w:name="_Toc366080637"/>
      <w:bookmarkStart w:id="14496" w:name="_Toc366081246"/>
      <w:bookmarkStart w:id="14497" w:name="_Toc366505586"/>
      <w:bookmarkStart w:id="14498" w:name="_Toc366508955"/>
      <w:bookmarkStart w:id="14499" w:name="_Toc366513456"/>
      <w:bookmarkStart w:id="14500" w:name="_Toc366574645"/>
      <w:bookmarkStart w:id="14501" w:name="_Toc366578438"/>
      <w:bookmarkStart w:id="14502" w:name="_Toc366579032"/>
      <w:bookmarkStart w:id="14503" w:name="_Toc366579624"/>
      <w:bookmarkStart w:id="14504" w:name="_Toc366580215"/>
      <w:bookmarkStart w:id="14505" w:name="_Toc366580807"/>
      <w:bookmarkStart w:id="14506" w:name="_Toc366581398"/>
      <w:bookmarkStart w:id="14507" w:name="_Toc366581990"/>
      <w:bookmarkStart w:id="14508" w:name="_Toc243112891"/>
      <w:bookmarkStart w:id="14509" w:name="_Toc349042891"/>
      <w:bookmarkStart w:id="14510" w:name="_Toc50721371"/>
      <w:bookmarkEnd w:id="14465"/>
      <w:bookmarkEnd w:id="14466"/>
      <w:bookmarkEnd w:id="14467"/>
      <w:bookmarkEnd w:id="14468"/>
      <w:bookmarkEnd w:id="14469"/>
      <w:bookmarkEnd w:id="14470"/>
      <w:bookmarkEnd w:id="14471"/>
      <w:bookmarkEnd w:id="14472"/>
      <w:bookmarkEnd w:id="14473"/>
      <w:bookmarkEnd w:id="14474"/>
      <w:bookmarkEnd w:id="14475"/>
      <w:bookmarkEnd w:id="14476"/>
      <w:bookmarkEnd w:id="14477"/>
      <w:bookmarkEnd w:id="14478"/>
      <w:bookmarkEnd w:id="14479"/>
      <w:bookmarkEnd w:id="14480"/>
      <w:bookmarkEnd w:id="14481"/>
      <w:bookmarkEnd w:id="14482"/>
      <w:bookmarkEnd w:id="14483"/>
      <w:bookmarkEnd w:id="14484"/>
      <w:bookmarkEnd w:id="14485"/>
      <w:bookmarkEnd w:id="14486"/>
      <w:bookmarkEnd w:id="14487"/>
      <w:bookmarkEnd w:id="14488"/>
      <w:bookmarkEnd w:id="14489"/>
      <w:bookmarkEnd w:id="14490"/>
      <w:bookmarkEnd w:id="14491"/>
      <w:bookmarkEnd w:id="14492"/>
      <w:bookmarkEnd w:id="14493"/>
      <w:bookmarkEnd w:id="14494"/>
      <w:bookmarkEnd w:id="14495"/>
      <w:bookmarkEnd w:id="14496"/>
      <w:bookmarkEnd w:id="14497"/>
      <w:bookmarkEnd w:id="14498"/>
      <w:bookmarkEnd w:id="14499"/>
      <w:bookmarkEnd w:id="14500"/>
      <w:bookmarkEnd w:id="14501"/>
      <w:bookmarkEnd w:id="14502"/>
      <w:bookmarkEnd w:id="14503"/>
      <w:bookmarkEnd w:id="14504"/>
      <w:bookmarkEnd w:id="14505"/>
      <w:bookmarkEnd w:id="14506"/>
      <w:bookmarkEnd w:id="14507"/>
      <w:r>
        <w:t>Escape Character Same as dfdl:escapeEscapeCharacter</w:t>
      </w:r>
      <w:bookmarkEnd w:id="14508"/>
      <w:bookmarkEnd w:id="14509"/>
      <w:bookmarkEnd w:id="14510"/>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4511" w:name="_Toc322911790"/>
      <w:bookmarkStart w:id="14512" w:name="_Toc322912329"/>
      <w:bookmarkStart w:id="14513" w:name="_Toc329093189"/>
      <w:bookmarkStart w:id="14514" w:name="_Toc332701702"/>
      <w:bookmarkStart w:id="14515" w:name="_Toc332702006"/>
      <w:bookmarkStart w:id="14516" w:name="_Toc332711804"/>
      <w:bookmarkStart w:id="14517" w:name="_Toc332712106"/>
      <w:bookmarkStart w:id="14518" w:name="_Toc332712407"/>
      <w:bookmarkStart w:id="14519" w:name="_Toc332724323"/>
      <w:bookmarkStart w:id="14520" w:name="_Toc332724623"/>
      <w:bookmarkStart w:id="14521" w:name="_Toc341102919"/>
      <w:bookmarkStart w:id="14522" w:name="_Toc347241655"/>
      <w:bookmarkStart w:id="14523" w:name="_Toc347744847"/>
      <w:bookmarkStart w:id="14524" w:name="_Toc348984630"/>
      <w:bookmarkStart w:id="14525" w:name="_Toc348984935"/>
      <w:bookmarkStart w:id="14526" w:name="_Toc349038099"/>
      <w:bookmarkStart w:id="14527" w:name="_Toc349038401"/>
      <w:bookmarkStart w:id="14528" w:name="_Toc349042892"/>
      <w:bookmarkStart w:id="14529" w:name="_Toc349642293"/>
      <w:bookmarkStart w:id="14530" w:name="_Toc351913014"/>
      <w:bookmarkStart w:id="14531" w:name="_Toc351915035"/>
      <w:bookmarkStart w:id="14532" w:name="_Toc351915501"/>
      <w:bookmarkStart w:id="14533" w:name="_Toc361231599"/>
      <w:bookmarkStart w:id="14534" w:name="_Toc361232125"/>
      <w:bookmarkStart w:id="14535" w:name="_Toc362445427"/>
      <w:bookmarkStart w:id="14536" w:name="_Toc363909395"/>
      <w:bookmarkStart w:id="14537" w:name="_Toc364463823"/>
      <w:bookmarkStart w:id="14538" w:name="_Toc366078427"/>
      <w:bookmarkStart w:id="14539" w:name="_Toc366079042"/>
      <w:bookmarkStart w:id="14540" w:name="_Toc366080027"/>
      <w:bookmarkStart w:id="14541" w:name="_Toc366080639"/>
      <w:bookmarkStart w:id="14542" w:name="_Toc366081248"/>
      <w:bookmarkStart w:id="14543" w:name="_Toc366505588"/>
      <w:bookmarkStart w:id="14544" w:name="_Toc366508957"/>
      <w:bookmarkStart w:id="14545" w:name="_Toc366513458"/>
      <w:bookmarkStart w:id="14546" w:name="_Toc366574647"/>
      <w:bookmarkStart w:id="14547" w:name="_Toc366578440"/>
      <w:bookmarkStart w:id="14548" w:name="_Toc366579034"/>
      <w:bookmarkStart w:id="14549" w:name="_Toc366579626"/>
      <w:bookmarkStart w:id="14550" w:name="_Toc366580217"/>
      <w:bookmarkStart w:id="14551" w:name="_Toc366580809"/>
      <w:bookmarkStart w:id="14552" w:name="_Toc366581400"/>
      <w:bookmarkStart w:id="14553" w:name="_Toc366581992"/>
      <w:bookmarkStart w:id="14554" w:name="_Toc243112892"/>
      <w:bookmarkStart w:id="14555" w:name="_Toc349042893"/>
      <w:bookmarkEnd w:id="14511"/>
      <w:bookmarkEnd w:id="14512"/>
      <w:bookmarkEnd w:id="14513"/>
      <w:bookmarkEnd w:id="14514"/>
      <w:bookmarkEnd w:id="14515"/>
      <w:bookmarkEnd w:id="14516"/>
      <w:bookmarkEnd w:id="14517"/>
      <w:bookmarkEnd w:id="14518"/>
      <w:bookmarkEnd w:id="14519"/>
      <w:bookmarkEnd w:id="14520"/>
      <w:bookmarkEnd w:id="14521"/>
      <w:bookmarkEnd w:id="14522"/>
      <w:bookmarkEnd w:id="14523"/>
      <w:bookmarkEnd w:id="14524"/>
      <w:bookmarkEnd w:id="14525"/>
      <w:bookmarkEnd w:id="14526"/>
      <w:bookmarkEnd w:id="14527"/>
      <w:bookmarkEnd w:id="14528"/>
      <w:bookmarkEnd w:id="14529"/>
      <w:bookmarkEnd w:id="14530"/>
      <w:bookmarkEnd w:id="14531"/>
      <w:bookmarkEnd w:id="14532"/>
      <w:bookmarkEnd w:id="14533"/>
      <w:bookmarkEnd w:id="14534"/>
      <w:bookmarkEnd w:id="14535"/>
      <w:bookmarkEnd w:id="14536"/>
      <w:bookmarkEnd w:id="14537"/>
      <w:bookmarkEnd w:id="14538"/>
      <w:bookmarkEnd w:id="14539"/>
      <w:bookmarkEnd w:id="14540"/>
      <w:bookmarkEnd w:id="14541"/>
      <w:bookmarkEnd w:id="14542"/>
      <w:bookmarkEnd w:id="14543"/>
      <w:bookmarkEnd w:id="14544"/>
      <w:bookmarkEnd w:id="14545"/>
      <w:bookmarkEnd w:id="14546"/>
      <w:bookmarkEnd w:id="14547"/>
      <w:bookmarkEnd w:id="14548"/>
      <w:bookmarkEnd w:id="14549"/>
      <w:bookmarkEnd w:id="14550"/>
      <w:bookmarkEnd w:id="14551"/>
      <w:bookmarkEnd w:id="14552"/>
      <w:bookmarkEnd w:id="14553"/>
      <w:r>
        <w:t xml:space="preserve">Table </w:t>
      </w:r>
      <w:fldSimple w:instr=" SEQ Table \* ARABIC ">
        <w:r w:rsidR="00404DC4">
          <w:rPr>
            <w:noProof/>
          </w:rPr>
          <w:t>70</w:t>
        </w:r>
      </w:fldSimple>
      <w:r>
        <w:t xml:space="preserve"> Examples of Escape Character Same as dfdl:escapeEscapeCharacter</w:t>
      </w:r>
    </w:p>
    <w:p w14:paraId="38123B65" w14:textId="77777777" w:rsidR="000E1214" w:rsidRDefault="00A87198" w:rsidP="00893233">
      <w:pPr>
        <w:pStyle w:val="Heading2"/>
      </w:pPr>
      <w:bookmarkStart w:id="14556" w:name="_Toc50721372"/>
      <w:r>
        <w:t>Escape Character Different from dfdl:escapeEscapeCharacter</w:t>
      </w:r>
      <w:bookmarkEnd w:id="14554"/>
      <w:bookmarkEnd w:id="14555"/>
      <w:bookmarkEnd w:id="14556"/>
    </w:p>
    <w:p w14:paraId="2E7D7559" w14:textId="0134B888" w:rsidR="000E1214" w:rsidRDefault="00A87198" w:rsidP="002439DA">
      <w:pPr>
        <w:pStyle w:val="Heading3"/>
        <w:rPr>
          <w:ins w:id="14557" w:author="Mike Beckerle" w:date="2020-04-27T11:20:00Z"/>
          <w:rFonts w:eastAsia="Times New Roman"/>
        </w:rPr>
      </w:pPr>
      <w:bookmarkStart w:id="14558" w:name="_Toc50721373"/>
      <w:ins w:id="14559" w:author="Mike Beckerle" w:date="2020-04-27T11:20:00Z">
        <w:r>
          <w:rPr>
            <w:rStyle w:val="Heading3Char"/>
            <w:rFonts w:eastAsia="Times New Roman"/>
          </w:rPr>
          <w:t>Example</w:t>
        </w:r>
        <w:r>
          <w:rPr>
            <w:rFonts w:eastAsia="Times New Roman"/>
          </w:rPr>
          <w:t xml:space="preserve"> 1 </w:t>
        </w:r>
      </w:ins>
      <w:ins w:id="14560" w:author="Mike Beckerle" w:date="2020-04-27T11:22:00Z">
        <w:r>
          <w:rPr>
            <w:rFonts w:eastAsia="Times New Roman"/>
          </w:rPr>
          <w:t>- Separator ';'</w:t>
        </w:r>
      </w:ins>
      <w:bookmarkEnd w:id="14558"/>
    </w:p>
    <w:p w14:paraId="1E0BA124" w14:textId="77777777" w:rsidR="000E1214" w:rsidRDefault="00A87198">
      <w:r>
        <w:t>dfdl:escapeKind 'escapeCharacter', dfdl:escapeCharacter '/', dfdl:escapeEscapeCharacter '%%’</w:t>
      </w:r>
      <w:bookmarkStart w:id="14561" w:name="_Ref18858210"/>
      <w:r>
        <w:rPr>
          <w:rStyle w:val="FootnoteReference"/>
        </w:rPr>
        <w:footnoteReference w:id="48"/>
      </w:r>
      <w:bookmarkEnd w:id="14561"/>
      <w:r>
        <w:t>, dfdl:separator ‘;’</w:t>
      </w:r>
      <w:del w:id="14564"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fldSimple w:instr=" SEQ Table \* ARABIC ">
        <w:r w:rsidR="00404DC4">
          <w:rPr>
            <w:noProof/>
          </w:rPr>
          <w:t>71</w:t>
        </w:r>
      </w:fldSimple>
      <w:r>
        <w:t xml:space="preserve"> Examples (1) of Escape Character Different from dfdl:escapeEscapeCharacter</w:t>
      </w:r>
    </w:p>
    <w:p w14:paraId="7D971819" w14:textId="77777777" w:rsidR="000E1214" w:rsidRDefault="00A87198" w:rsidP="002439DA">
      <w:pPr>
        <w:pStyle w:val="Heading3"/>
        <w:rPr>
          <w:ins w:id="14565" w:author="Mike Beckerle" w:date="2020-04-27T11:21:00Z"/>
          <w:rFonts w:eastAsia="Times New Roman"/>
        </w:rPr>
      </w:pPr>
      <w:bookmarkStart w:id="14566" w:name="_Toc50721374"/>
      <w:ins w:id="14567" w:author="Mike Beckerle" w:date="2020-04-27T11:21:00Z">
        <w:r>
          <w:rPr>
            <w:rFonts w:eastAsia="Times New Roman"/>
          </w:rPr>
          <w:t>Example 2</w:t>
        </w:r>
      </w:ins>
      <w:ins w:id="14568" w:author="Mike Beckerle" w:date="2020-04-27T11:22:00Z">
        <w:r>
          <w:rPr>
            <w:rFonts w:eastAsia="Times New Roman"/>
          </w:rPr>
          <w:t xml:space="preserve"> - Separator 'sep'</w:t>
        </w:r>
      </w:ins>
      <w:bookmarkEnd w:id="14566"/>
    </w:p>
    <w:p w14:paraId="288463F4" w14:textId="77777777" w:rsidR="000E1214" w:rsidRDefault="00A87198">
      <w:r>
        <w:t>Dfdl:escapeKind 'escapeCharacter', dfdl:escapeCharacter '/', dfdl:escapeEscapeCharacter '%%', dfdl:separator 'sep'</w:t>
      </w:r>
      <w:del w:id="14569"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2D827553" w:rsidR="000E1214" w:rsidRDefault="00A87198">
      <w:pPr>
        <w:pStyle w:val="Caption"/>
      </w:pPr>
      <w:bookmarkStart w:id="14570" w:name="_Toc322911792"/>
      <w:bookmarkStart w:id="14571" w:name="_Toc322912331"/>
      <w:bookmarkStart w:id="14572" w:name="_Toc329093191"/>
      <w:bookmarkStart w:id="14573" w:name="_Toc332701704"/>
      <w:bookmarkStart w:id="14574" w:name="_Toc332702008"/>
      <w:bookmarkStart w:id="14575" w:name="_Toc332711806"/>
      <w:bookmarkStart w:id="14576" w:name="_Toc332712108"/>
      <w:bookmarkStart w:id="14577" w:name="_Toc332712409"/>
      <w:bookmarkStart w:id="14578" w:name="_Toc332724325"/>
      <w:bookmarkStart w:id="14579" w:name="_Toc332724625"/>
      <w:bookmarkStart w:id="14580" w:name="_Toc341102921"/>
      <w:bookmarkStart w:id="14581" w:name="_Toc347241657"/>
      <w:bookmarkStart w:id="14582" w:name="_Toc347744849"/>
      <w:bookmarkStart w:id="14583" w:name="_Toc348984632"/>
      <w:bookmarkStart w:id="14584" w:name="_Toc348984937"/>
      <w:bookmarkStart w:id="14585" w:name="_Toc349038101"/>
      <w:bookmarkStart w:id="14586" w:name="_Toc349038403"/>
      <w:bookmarkStart w:id="14587" w:name="_Toc349042894"/>
      <w:bookmarkStart w:id="14588" w:name="_Toc349642295"/>
      <w:bookmarkStart w:id="14589" w:name="_Toc351913016"/>
      <w:bookmarkStart w:id="14590" w:name="_Toc351915037"/>
      <w:bookmarkStart w:id="14591" w:name="_Toc351915503"/>
      <w:bookmarkStart w:id="14592" w:name="_Toc361231601"/>
      <w:bookmarkStart w:id="14593" w:name="_Toc361232127"/>
      <w:bookmarkStart w:id="14594" w:name="_Toc362445429"/>
      <w:bookmarkStart w:id="14595" w:name="_Toc363909397"/>
      <w:bookmarkStart w:id="14596" w:name="_Toc364463825"/>
      <w:bookmarkStart w:id="14597" w:name="_Toc366078429"/>
      <w:bookmarkStart w:id="14598" w:name="_Toc366079044"/>
      <w:bookmarkStart w:id="14599" w:name="_Toc366080029"/>
      <w:bookmarkStart w:id="14600" w:name="_Toc366080641"/>
      <w:bookmarkStart w:id="14601" w:name="_Toc366081250"/>
      <w:bookmarkStart w:id="14602" w:name="_Toc366505590"/>
      <w:bookmarkStart w:id="14603" w:name="_Toc366508959"/>
      <w:bookmarkStart w:id="14604" w:name="_Toc366513460"/>
      <w:bookmarkStart w:id="14605" w:name="_Toc366574649"/>
      <w:bookmarkStart w:id="14606" w:name="_Toc366578442"/>
      <w:bookmarkStart w:id="14607" w:name="_Toc366579036"/>
      <w:bookmarkStart w:id="14608" w:name="_Toc366579628"/>
      <w:bookmarkStart w:id="14609" w:name="_Toc366580219"/>
      <w:bookmarkStart w:id="14610" w:name="_Toc366580811"/>
      <w:bookmarkStart w:id="14611" w:name="_Toc366581402"/>
      <w:bookmarkStart w:id="14612" w:name="_Toc366581994"/>
      <w:bookmarkStart w:id="14613" w:name="_Toc243112893"/>
      <w:bookmarkStart w:id="14614" w:name="_Toc349042895"/>
      <w:bookmarkEnd w:id="14570"/>
      <w:bookmarkEnd w:id="14571"/>
      <w:bookmarkEnd w:id="14572"/>
      <w:bookmarkEnd w:id="14573"/>
      <w:bookmarkEnd w:id="14574"/>
      <w:bookmarkEnd w:id="14575"/>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bookmarkEnd w:id="14612"/>
      <w:r>
        <w:t xml:space="preserve">Table </w:t>
      </w:r>
      <w:fldSimple w:instr=" SEQ Table \* ARABIC ">
        <w:r w:rsidR="00404DC4">
          <w:rPr>
            <w:noProof/>
          </w:rPr>
          <w:t>72</w:t>
        </w:r>
      </w:fldSimple>
      <w:r>
        <w:t xml:space="preserve"> Examples (2) of Escape Character Different from dfdl:escapeEscapeCharacter</w:t>
      </w:r>
    </w:p>
    <w:p w14:paraId="2824B16C" w14:textId="77777777" w:rsidR="000E1214" w:rsidRDefault="00A87198" w:rsidP="00893233">
      <w:pPr>
        <w:pStyle w:val="Heading2"/>
      </w:pPr>
      <w:bookmarkStart w:id="14615" w:name="_Toc50721375"/>
      <w:r>
        <w:t>Escape Block with Different Start and End Characters</w:t>
      </w:r>
      <w:bookmarkEnd w:id="14613"/>
      <w:bookmarkEnd w:id="14614"/>
      <w:bookmarkEnd w:id="14615"/>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fldSimple w:instr=" SEQ Table \* ARABIC ">
        <w:r w:rsidR="00404DC4">
          <w:rPr>
            <w:noProof/>
          </w:rPr>
          <w:t>73</w:t>
        </w:r>
      </w:fldSimple>
      <w:r>
        <w:t xml:space="preserve"> Examples of Escape Block with Different Start and End Characters</w:t>
      </w:r>
    </w:p>
    <w:p w14:paraId="4BBF74DD" w14:textId="77777777" w:rsidR="000E1214" w:rsidRDefault="00A87198" w:rsidP="00893233">
      <w:pPr>
        <w:pStyle w:val="Heading2"/>
      </w:pPr>
      <w:bookmarkStart w:id="14616" w:name="_Toc243112894"/>
      <w:bookmarkStart w:id="14617" w:name="_Toc349042896"/>
      <w:bookmarkStart w:id="14618" w:name="_Toc50721376"/>
      <w:r>
        <w:t xml:space="preserve">Escape Block with Same Start and End </w:t>
      </w:r>
      <w:bookmarkEnd w:id="14616"/>
      <w:bookmarkEnd w:id="14617"/>
      <w:r>
        <w:t>Characters</w:t>
      </w:r>
      <w:bookmarkEnd w:id="14618"/>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4619" w:name="_Toc322911795"/>
      <w:bookmarkStart w:id="14620" w:name="_Toc322912334"/>
      <w:bookmarkStart w:id="14621" w:name="_Toc329093194"/>
      <w:bookmarkStart w:id="14622" w:name="_Toc332701707"/>
      <w:bookmarkStart w:id="14623" w:name="_Toc332702011"/>
      <w:bookmarkStart w:id="14624" w:name="_Toc332711809"/>
      <w:bookmarkStart w:id="14625" w:name="_Toc332712111"/>
      <w:bookmarkStart w:id="14626" w:name="_Toc332712412"/>
      <w:bookmarkStart w:id="14627" w:name="_Toc332724328"/>
      <w:bookmarkStart w:id="14628" w:name="_Toc332724628"/>
      <w:bookmarkStart w:id="14629" w:name="_Toc341102924"/>
      <w:bookmarkStart w:id="14630" w:name="_Toc322911796"/>
      <w:bookmarkStart w:id="14631" w:name="_Toc322912335"/>
      <w:bookmarkStart w:id="14632" w:name="_Toc329093195"/>
      <w:bookmarkStart w:id="14633" w:name="_Toc332701708"/>
      <w:bookmarkStart w:id="14634" w:name="_Toc332702012"/>
      <w:bookmarkStart w:id="14635" w:name="_Toc332711810"/>
      <w:bookmarkStart w:id="14636" w:name="_Toc332712112"/>
      <w:bookmarkStart w:id="14637" w:name="_Toc332712413"/>
      <w:bookmarkStart w:id="14638" w:name="_Toc332724329"/>
      <w:bookmarkStart w:id="14639" w:name="_Toc332724629"/>
      <w:bookmarkStart w:id="14640" w:name="_Toc341102925"/>
      <w:bookmarkStart w:id="14641" w:name="_Toc322911797"/>
      <w:bookmarkStart w:id="14642" w:name="_Toc322912336"/>
      <w:bookmarkStart w:id="14643" w:name="_Toc329093196"/>
      <w:bookmarkStart w:id="14644" w:name="_Toc332701709"/>
      <w:bookmarkStart w:id="14645" w:name="_Toc332702013"/>
      <w:bookmarkStart w:id="14646" w:name="_Toc332711811"/>
      <w:bookmarkStart w:id="14647" w:name="_Toc332712113"/>
      <w:bookmarkStart w:id="14648" w:name="_Toc332712414"/>
      <w:bookmarkStart w:id="14649" w:name="_Toc332724330"/>
      <w:bookmarkStart w:id="14650" w:name="_Toc332724630"/>
      <w:bookmarkStart w:id="14651" w:name="_Toc341102926"/>
      <w:bookmarkStart w:id="14652" w:name="_Toc243112895"/>
      <w:bookmarkStart w:id="14653" w:name="_Toc349042897"/>
      <w:bookmarkEnd w:id="14619"/>
      <w:bookmarkEnd w:id="14620"/>
      <w:bookmarkEnd w:id="14621"/>
      <w:bookmarkEnd w:id="14622"/>
      <w:bookmarkEnd w:id="14623"/>
      <w:bookmarkEnd w:id="14624"/>
      <w:bookmarkEnd w:id="14625"/>
      <w:bookmarkEnd w:id="14626"/>
      <w:bookmarkEnd w:id="14627"/>
      <w:bookmarkEnd w:id="14628"/>
      <w:bookmarkEnd w:id="14629"/>
      <w:bookmarkEnd w:id="14630"/>
      <w:bookmarkEnd w:id="14631"/>
      <w:bookmarkEnd w:id="14632"/>
      <w:bookmarkEnd w:id="14633"/>
      <w:bookmarkEnd w:id="14634"/>
      <w:bookmarkEnd w:id="14635"/>
      <w:bookmarkEnd w:id="14636"/>
      <w:bookmarkEnd w:id="14637"/>
      <w:bookmarkEnd w:id="14638"/>
      <w:bookmarkEnd w:id="14639"/>
      <w:bookmarkEnd w:id="14640"/>
      <w:bookmarkEnd w:id="14641"/>
      <w:bookmarkEnd w:id="14642"/>
      <w:bookmarkEnd w:id="14643"/>
      <w:bookmarkEnd w:id="14644"/>
      <w:bookmarkEnd w:id="14645"/>
      <w:bookmarkEnd w:id="14646"/>
      <w:bookmarkEnd w:id="14647"/>
      <w:bookmarkEnd w:id="14648"/>
      <w:bookmarkEnd w:id="14649"/>
      <w:bookmarkEnd w:id="14650"/>
      <w:bookmarkEnd w:id="14651"/>
      <w:r>
        <w:t xml:space="preserve">Table </w:t>
      </w:r>
      <w:fldSimple w:instr=" SEQ Table \* ARABIC ">
        <w:r w:rsidR="00404DC4">
          <w:rPr>
            <w:noProof/>
          </w:rPr>
          <w:t>74</w:t>
        </w:r>
      </w:fldSimple>
      <w:r>
        <w:t xml:space="preserve"> Examples of Escape Block with Same Start and End Characters</w:t>
      </w:r>
      <w:bookmarkEnd w:id="14652"/>
      <w:bookmarkEnd w:id="14653"/>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654" w:name="_Toc349042898"/>
      <w:bookmarkStart w:id="14655" w:name="_Toc50721377"/>
      <w:r>
        <w:rPr>
          <w:rFonts w:eastAsia="MS Mincho"/>
          <w:lang w:eastAsia="ja-JP" w:bidi="he-IL"/>
        </w:rPr>
        <w:t>Appendix B: Rationale for Single-Assignment Variables</w:t>
      </w:r>
      <w:bookmarkEnd w:id="14654"/>
      <w:bookmarkEnd w:id="14655"/>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656" w:name="_Ref39067485"/>
      <w:bookmarkStart w:id="14657" w:name="_Ref39067581"/>
      <w:bookmarkStart w:id="14658" w:name="_Toc50721378"/>
      <w:r>
        <w:t>Appendix C: Processing of DFDL String literals</w:t>
      </w:r>
      <w:bookmarkEnd w:id="14656"/>
      <w:bookmarkEnd w:id="14657"/>
      <w:bookmarkEnd w:id="14658"/>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4659" w:author="Mike Beckerle" w:date="2020-09-10T16:50:00Z">
        <w:r w:rsidDel="008E7C14">
          <w:rPr>
            <w:lang w:val="en-GB" w:eastAsia="ja-JP"/>
          </w:rPr>
          <w:delText xml:space="preserve">must </w:delText>
        </w:r>
      </w:del>
      <w:ins w:id="14660"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4661" w:name="_Toc50721379"/>
      <w:r>
        <w:t>Interpreting a DFDL String Literal</w:t>
      </w:r>
      <w:bookmarkEnd w:id="14661"/>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4662" w:name="_Toc50721380"/>
      <w:r>
        <w:t>Recognizing a DFDL String Literal</w:t>
      </w:r>
      <w:bookmarkEnd w:id="14662"/>
    </w:p>
    <w:p w14:paraId="18CE98B4" w14:textId="12540944" w:rsidR="000E1214" w:rsidRDefault="00A87198">
      <w:pPr>
        <w:rPr>
          <w:lang w:val="en-GB" w:eastAsia="ja-JP"/>
        </w:rPr>
      </w:pPr>
      <w:r>
        <w:rPr>
          <w:lang w:val="en-GB" w:eastAsia="ja-JP"/>
        </w:rPr>
        <w:t xml:space="preserve">When parsing, a DFDL processor </w:t>
      </w:r>
      <w:del w:id="14663" w:author="Mike Beckerle" w:date="2020-09-10T16:50:00Z">
        <w:r w:rsidDel="008E7C14">
          <w:rPr>
            <w:lang w:val="en-GB" w:eastAsia="ja-JP"/>
          </w:rPr>
          <w:delText xml:space="preserve">must </w:delText>
        </w:r>
      </w:del>
      <w:ins w:id="14664"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4665" w:name="_Toc50721381"/>
      <w:r>
        <w:t>Recognizing DFDL String Literal Part</w:t>
      </w:r>
      <w:bookmarkEnd w:id="14665"/>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LiteralString or the data to be encoded using a Unicode encoding. The matching algorithm </w:t>
            </w:r>
            <w:del w:id="14666" w:author="Mike Beckerle" w:date="2020-09-10T16:51:00Z">
              <w:r w:rsidDel="006D4C7D">
                <w:rPr>
                  <w:rFonts w:cs="Arial"/>
                </w:rPr>
                <w:delText xml:space="preserve">must </w:delText>
              </w:r>
            </w:del>
            <w:ins w:id="14667" w:author="Mike Beckerle" w:date="2020-09-10T16:51:00Z">
              <w:r w:rsidR="006D4C7D">
                <w:rPr>
                  <w:rFonts w:cs="Arial"/>
                </w:rPr>
                <w:t xml:space="preserve">MUST </w:t>
              </w:r>
            </w:ins>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t xml:space="preserve">The recognition algorithm </w:t>
            </w:r>
            <w:del w:id="14668" w:author="Mike Beckerle" w:date="2020-09-10T16:51:00Z">
              <w:r w:rsidDel="006D4C7D">
                <w:rPr>
                  <w:rFonts w:cs="Arial"/>
                  <w:lang w:eastAsia="en-GB"/>
                </w:rPr>
                <w:delText xml:space="preserve">must </w:delText>
              </w:r>
            </w:del>
            <w:ins w:id="14669"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4670" w:author="Mike Beckerle" w:date="2020-09-10T16:51:00Z">
              <w:r w:rsidDel="006D4C7D">
                <w:rPr>
                  <w:rFonts w:cs="Arial"/>
                  <w:lang w:eastAsia="en-GB"/>
                </w:rPr>
                <w:delText xml:space="preserve">must </w:delText>
              </w:r>
            </w:del>
            <w:ins w:id="14671"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4672" w:author="Mike Beckerle" w:date="2020-09-10T16:51:00Z">
              <w:r w:rsidDel="006D4C7D">
                <w:rPr>
                  <w:rFonts w:cs="Arial"/>
                  <w:lang w:eastAsia="en-GB"/>
                </w:rPr>
                <w:delText xml:space="preserve">must </w:delText>
              </w:r>
            </w:del>
            <w:ins w:id="14673"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4674" w:author="Mike Beckerle" w:date="2020-09-10T16:51:00Z">
              <w:r w:rsidDel="006D4C7D">
                <w:rPr>
                  <w:rFonts w:cs="Arial"/>
                  <w:lang w:eastAsia="en-GB"/>
                </w:rPr>
                <w:delText xml:space="preserve">must </w:delText>
              </w:r>
            </w:del>
            <w:ins w:id="14675" w:author="Mike Beckerle" w:date="2020-09-10T16:51:00Z">
              <w:r w:rsidR="006D4C7D">
                <w:rPr>
                  <w:rFonts w:cs="Arial"/>
                  <w:lang w:eastAsia="en-GB"/>
                </w:rPr>
                <w:t xml:space="preserve">MUST </w:t>
              </w:r>
            </w:ins>
            <w:r>
              <w:rPr>
                <w:rFonts w:cs="Arial"/>
                <w:lang w:eastAsia="en-GB"/>
              </w:rPr>
              <w:t xml:space="preserve">be greedy. All possible whitespace characters </w:t>
            </w:r>
            <w:del w:id="14676" w:author="Mike Beckerle" w:date="2020-09-10T16:51:00Z">
              <w:r w:rsidDel="006D4C7D">
                <w:rPr>
                  <w:rFonts w:cs="Arial"/>
                  <w:lang w:eastAsia="en-GB"/>
                </w:rPr>
                <w:delText xml:space="preserve">must </w:delText>
              </w:r>
            </w:del>
            <w:ins w:id="14677"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fldSimple w:instr=" SEQ Table \* ARABIC ">
        <w:r w:rsidR="00404DC4">
          <w:rPr>
            <w:noProof/>
          </w:rPr>
          <w:t>75</w:t>
        </w:r>
      </w:fldSimple>
      <w:r>
        <w:t xml:space="preserve"> Recognizing DFDL String Literal Part</w:t>
      </w:r>
    </w:p>
    <w:p w14:paraId="53E0D9AE" w14:textId="77777777" w:rsidR="000E1214" w:rsidRDefault="00A87198" w:rsidP="00A64D65">
      <w:pPr>
        <w:pStyle w:val="Heading1"/>
      </w:pPr>
      <w:bookmarkStart w:id="14678" w:name="_Ref393989958"/>
      <w:bookmarkStart w:id="14679" w:name="_Toc50721382"/>
      <w:r>
        <w:t>Appendix D: DFDL Standard Encodings</w:t>
      </w:r>
      <w:bookmarkEnd w:id="14678"/>
      <w:r>
        <w:rPr>
          <w:rStyle w:val="FootnoteReference"/>
        </w:rPr>
        <w:footnoteReference w:id="49"/>
      </w:r>
      <w:bookmarkEnd w:id="14679"/>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4680" w:author="Mike Beckerle" w:date="2020-09-10T16:52:00Z">
        <w:r w:rsidDel="006D4C7D">
          <w:delText xml:space="preserve">must </w:delText>
        </w:r>
      </w:del>
      <w:ins w:id="14681"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4682" w:name="_Toc394584755"/>
      <w:bookmarkStart w:id="14683" w:name="_Toc396135731"/>
      <w:bookmarkStart w:id="14684" w:name="_Toc397515405"/>
      <w:bookmarkStart w:id="14685" w:name="__RefHeading__661_850263481"/>
      <w:bookmarkStart w:id="14686" w:name="_Toc393814645"/>
      <w:bookmarkStart w:id="14687" w:name="_Toc50721383"/>
      <w:bookmarkEnd w:id="14682"/>
      <w:bookmarkEnd w:id="14683"/>
      <w:bookmarkEnd w:id="14684"/>
      <w:bookmarkEnd w:id="14685"/>
      <w:r>
        <w:t>Purpose</w:t>
      </w:r>
      <w:bookmarkEnd w:id="14686"/>
      <w:bookmarkEnd w:id="14687"/>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4688" w:name="__RefHeading__663_850263481"/>
      <w:bookmarkStart w:id="14689" w:name="_Toc393814646"/>
      <w:bookmarkStart w:id="14690" w:name="_Toc50721384"/>
      <w:bookmarkEnd w:id="14688"/>
      <w:r>
        <w:t>Conventions</w:t>
      </w:r>
      <w:bookmarkEnd w:id="14689"/>
      <w:bookmarkEnd w:id="14690"/>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4691" w:name="__RefHeading__665_850263481"/>
      <w:bookmarkStart w:id="14692" w:name="_Toc393812203"/>
      <w:bookmarkStart w:id="14693" w:name="_Toc393814025"/>
      <w:bookmarkStart w:id="14694" w:name="_Toc393814648"/>
      <w:bookmarkStart w:id="14695" w:name="__RefHeading__667_850263481"/>
      <w:bookmarkStart w:id="14696" w:name="_Toc393814649"/>
      <w:bookmarkStart w:id="14697" w:name="_Toc50721385"/>
      <w:bookmarkEnd w:id="14691"/>
      <w:bookmarkEnd w:id="14692"/>
      <w:bookmarkEnd w:id="14693"/>
      <w:bookmarkEnd w:id="14694"/>
      <w:bookmarkEnd w:id="14695"/>
      <w:r>
        <w:t>Specification Template</w:t>
      </w:r>
      <w:bookmarkEnd w:id="14696"/>
      <w:bookmarkEnd w:id="14697"/>
    </w:p>
    <w:p w14:paraId="1D5F6127" w14:textId="54972669" w:rsidR="000E1214" w:rsidRDefault="00A87198">
      <w:pPr>
        <w:keepNext/>
        <w:rPr>
          <w:szCs w:val="24"/>
        </w:rPr>
      </w:pPr>
      <w:r>
        <w:rPr>
          <w:szCs w:val="24"/>
        </w:rPr>
        <w:t xml:space="preserve">A DFDL standard encoding specification </w:t>
      </w:r>
      <w:del w:id="14698" w:author="Mike Beckerle" w:date="2020-09-10T16:52:00Z">
        <w:r w:rsidDel="006D4C7D">
          <w:rPr>
            <w:szCs w:val="24"/>
          </w:rPr>
          <w:delText xml:space="preserve">must </w:delText>
        </w:r>
      </w:del>
      <w:ins w:id="14699"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893233">
      <w:pPr>
        <w:pStyle w:val="Heading2"/>
      </w:pPr>
      <w:bookmarkStart w:id="14700" w:name="_Toc396135735"/>
      <w:bookmarkStart w:id="14701" w:name="_Toc397515409"/>
      <w:bookmarkStart w:id="14702" w:name="__RefHeading__669_850263481"/>
      <w:bookmarkStart w:id="14703" w:name="_Toc393814650"/>
      <w:bookmarkStart w:id="14704" w:name="_Toc50721386"/>
      <w:bookmarkEnd w:id="14700"/>
      <w:bookmarkEnd w:id="14701"/>
      <w:bookmarkEnd w:id="14702"/>
      <w:r>
        <w:t xml:space="preserve">Encoding </w:t>
      </w:r>
      <w:bookmarkStart w:id="14705" w:name="__RefHeading__671_850263481"/>
      <w:bookmarkEnd w:id="14705"/>
      <w:r>
        <w:t>X-DFDL-US-ASCII-7-BIT-PACKED</w:t>
      </w:r>
      <w:bookmarkEnd w:id="14703"/>
      <w:bookmarkEnd w:id="14704"/>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706" w:name="_Toc50721387"/>
      <w:bookmarkStart w:id="14707" w:name="_Toc393814651"/>
      <w:r>
        <w:rPr>
          <w:rFonts w:eastAsia="Times New Roman"/>
        </w:rPr>
        <w:t>Name</w:t>
      </w:r>
      <w:bookmarkEnd w:id="14706"/>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708" w:name="_Toc50721388"/>
      <w:r>
        <w:rPr>
          <w:rFonts w:eastAsia="Times New Roman"/>
        </w:rPr>
        <w:t>Translation table</w:t>
      </w:r>
      <w:bookmarkEnd w:id="14707"/>
      <w:bookmarkEnd w:id="14708"/>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709" w:name="_Toc393814652"/>
      <w:bookmarkStart w:id="14710" w:name="_Toc50721389"/>
      <w:r>
        <w:rPr>
          <w:rFonts w:eastAsia="Times New Roman"/>
        </w:rPr>
        <w:t>Width</w:t>
      </w:r>
      <w:bookmarkEnd w:id="14709"/>
      <w:bookmarkEnd w:id="14710"/>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0"/>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711" w:name="_Toc393814653"/>
      <w:bookmarkStart w:id="14712" w:name="_Toc50721390"/>
      <w:r>
        <w:rPr>
          <w:rFonts w:eastAsia="Times New Roman"/>
        </w:rPr>
        <w:t>Alignment</w:t>
      </w:r>
      <w:bookmarkEnd w:id="14711"/>
      <w:bookmarkEnd w:id="14712"/>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713" w:name="_Toc393814655"/>
      <w:bookmarkStart w:id="14714" w:name="_Toc50721391"/>
      <w:r>
        <w:rPr>
          <w:rFonts w:eastAsia="Times New Roman"/>
        </w:rPr>
        <w:t>Byte Order</w:t>
      </w:r>
      <w:bookmarkEnd w:id="14713"/>
      <w:bookmarkEnd w:id="14714"/>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715" w:name="__RefHeading__673_850263481"/>
      <w:bookmarkStart w:id="14716" w:name="_Toc393814656"/>
      <w:bookmarkStart w:id="14717" w:name="_Toc50721392"/>
      <w:bookmarkEnd w:id="14715"/>
      <w:r>
        <w:rPr>
          <w:rFonts w:eastAsia="Times New Roman"/>
        </w:rPr>
        <w:t>Example 1</w:t>
      </w:r>
      <w:bookmarkEnd w:id="14716"/>
      <w:bookmarkEnd w:id="14717"/>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fldSimple w:instr=" SEQ Table \* ARABIC ">
        <w:r w:rsidR="00404DC4">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718" w:name="__RefHeading__675_850263481"/>
      <w:bookmarkStart w:id="14719" w:name="_Toc393814657"/>
      <w:bookmarkStart w:id="14720" w:name="_Toc50721393"/>
      <w:bookmarkEnd w:id="14718"/>
      <w:r>
        <w:rPr>
          <w:rFonts w:eastAsia="Times New Roman"/>
        </w:rPr>
        <w:t>Example 2</w:t>
      </w:r>
      <w:bookmarkEnd w:id="14719"/>
      <w:bookmarkEnd w:id="14720"/>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721" w:name="__RefHeading__1786_906098299"/>
      <w:bookmarkStart w:id="14722" w:name="_Toc384991129"/>
      <w:bookmarkStart w:id="14723" w:name="_Toc391372314"/>
      <w:bookmarkStart w:id="14724" w:name="_Toc393814658"/>
      <w:bookmarkEnd w:id="14721"/>
      <w:bookmarkEnd w:id="14722"/>
      <w:bookmarkEnd w:id="14723"/>
    </w:p>
    <w:p w14:paraId="50DEF0FA" w14:textId="77777777" w:rsidR="000E1214" w:rsidRDefault="00A87198" w:rsidP="00893233">
      <w:pPr>
        <w:pStyle w:val="Heading2"/>
      </w:pPr>
      <w:r>
        <w:br w:type="page"/>
      </w:r>
      <w:bookmarkStart w:id="14725" w:name="_Toc50721394"/>
      <w:r>
        <w:t>Encoding X-DFDL-US-ASCII-6-BIT-PACKED</w:t>
      </w:r>
      <w:bookmarkEnd w:id="14724"/>
      <w:bookmarkEnd w:id="14725"/>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726" w:name="_Toc50721395"/>
      <w:bookmarkStart w:id="14727" w:name="_Toc393814659"/>
      <w:r>
        <w:rPr>
          <w:rFonts w:eastAsia="Times New Roman"/>
        </w:rPr>
        <w:t>Name</w:t>
      </w:r>
      <w:bookmarkEnd w:id="14726"/>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728" w:name="_Toc50721396"/>
      <w:r>
        <w:rPr>
          <w:rFonts w:eastAsia="Times New Roman"/>
        </w:rPr>
        <w:t>Translation Table</w:t>
      </w:r>
      <w:bookmarkEnd w:id="14727"/>
      <w:bookmarkEnd w:id="14728"/>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fldSimple w:instr=" SEQ Table \* ARABIC ">
        <w:r w:rsidR="00404DC4">
          <w:rPr>
            <w:noProof/>
          </w:rPr>
          <w:t>77</w:t>
        </w:r>
      </w:fldSimple>
      <w:r>
        <w:t>: Translation Table for DFDL Standard Encoding X-DFDL-US-ASCII-6-BIT-PACKED</w:t>
      </w:r>
    </w:p>
    <w:p w14:paraId="329204E2" w14:textId="77777777" w:rsidR="000E1214" w:rsidRDefault="00A87198" w:rsidP="002439DA">
      <w:pPr>
        <w:pStyle w:val="Heading3"/>
        <w:rPr>
          <w:rFonts w:eastAsia="Times New Roman"/>
        </w:rPr>
      </w:pPr>
      <w:bookmarkStart w:id="14729" w:name="_Toc393814660"/>
      <w:bookmarkStart w:id="14730" w:name="_Toc50721397"/>
      <w:r>
        <w:rPr>
          <w:rFonts w:eastAsia="Times New Roman"/>
        </w:rPr>
        <w:t>Width</w:t>
      </w:r>
      <w:bookmarkEnd w:id="14729"/>
      <w:bookmarkEnd w:id="14730"/>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731" w:name="_Toc393814661"/>
      <w:bookmarkStart w:id="14732" w:name="_Toc50721398"/>
      <w:r>
        <w:rPr>
          <w:rFonts w:eastAsia="Times New Roman"/>
        </w:rPr>
        <w:t>Alignment</w:t>
      </w:r>
      <w:bookmarkEnd w:id="14731"/>
      <w:bookmarkEnd w:id="14732"/>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733" w:name="_Toc393814663"/>
      <w:bookmarkStart w:id="14734" w:name="_Toc50721399"/>
      <w:r>
        <w:rPr>
          <w:rFonts w:eastAsia="Times New Roman"/>
        </w:rPr>
        <w:t>ByteOrder</w:t>
      </w:r>
      <w:bookmarkEnd w:id="14733"/>
      <w:bookmarkEnd w:id="14734"/>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735" w:name="_Toc393814664"/>
      <w:bookmarkStart w:id="14736" w:name="_Toc50721400"/>
      <w:r>
        <w:rPr>
          <w:rFonts w:eastAsia="Times New Roman"/>
        </w:rPr>
        <w:t>Example 1</w:t>
      </w:r>
      <w:bookmarkEnd w:id="14735"/>
      <w:bookmarkEnd w:id="14736"/>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fldSimple w:instr=" SEQ Table \* ARABIC ">
        <w:r w:rsidR="00404DC4">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4737" w:name="_Toc396135751"/>
      <w:bookmarkStart w:id="14738" w:name="_Toc397515425"/>
      <w:bookmarkStart w:id="14739" w:name="_Toc393814665"/>
      <w:bookmarkStart w:id="14740" w:name="_Toc50721401"/>
      <w:bookmarkEnd w:id="14737"/>
      <w:bookmarkEnd w:id="14738"/>
      <w:r>
        <w:t>References for Appendix D</w:t>
      </w:r>
      <w:bookmarkEnd w:id="14739"/>
      <w:r>
        <w:rPr>
          <w:rStyle w:val="FootnoteReference"/>
        </w:rPr>
        <w:footnoteReference w:id="51"/>
      </w:r>
      <w:bookmarkEnd w:id="14740"/>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741" w:name="a_ITA2"/>
            <w:bookmarkStart w:id="14742" w:name="a_DFDL"/>
            <w:bookmarkEnd w:id="14741"/>
            <w:bookmarkEnd w:id="14742"/>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Baudot code,  </w:t>
            </w:r>
            <w:hyperlink r:id="rId80"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743" w:name="a_MILSTD2045"/>
            <w:bookmarkEnd w:id="14743"/>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1"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744" w:name="a_MILSTD6016"/>
            <w:r>
              <w:t>MILSTD6016</w:t>
            </w:r>
            <w:bookmarkEnd w:id="14744"/>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2"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745" w:name="_Ref38905284"/>
      <w:bookmarkStart w:id="14746" w:name="_Toc50721402"/>
      <w:r>
        <w:t>Appendix E: Glossary of Terms</w:t>
      </w:r>
      <w:bookmarkEnd w:id="14745"/>
      <w:bookmarkEnd w:id="14746"/>
    </w:p>
    <w:p w14:paraId="208961FF" w14:textId="77777777" w:rsidR="000E1214" w:rsidRDefault="00A87198">
      <w:r>
        <w:rPr>
          <w:b/>
          <w:i/>
        </w:rPr>
        <w:t>Adjacent</w:t>
      </w:r>
      <w:r>
        <w:t xml:space="preserve"> - Two </w:t>
      </w:r>
      <w:del w:id="14747" w:author="Mike Beckerle" w:date="2020-04-09T15:24:00Z">
        <w:r>
          <w:rPr>
            <w:i/>
            <w:iCs/>
          </w:rPr>
          <w:delText xml:space="preserve">parts </w:delText>
        </w:r>
      </w:del>
      <w:ins w:id="14748" w:author="Mike Beckerle" w:date="2020-04-09T15:24:00Z">
        <w:r>
          <w:rPr>
            <w:i/>
            <w:iCs/>
          </w:rPr>
          <w:t>add</w:t>
        </w:r>
      </w:ins>
      <w:ins w:id="14749" w:author="Mike Beckerle" w:date="2020-04-09T15:25:00Z">
        <w:r>
          <w:rPr>
            <w:i/>
            <w:iCs/>
          </w:rPr>
          <w:t>ressable units</w:t>
        </w:r>
      </w:ins>
      <w:ins w:id="14750" w:author="Mike Beckerle" w:date="2020-04-09T15:24:00Z">
        <w:r>
          <w:t xml:space="preserve"> </w:t>
        </w:r>
      </w:ins>
      <w:r>
        <w:t xml:space="preserve">of the input/output stream are adjacent if they are at consecutive </w:t>
      </w:r>
      <w:del w:id="14751" w:author="Mike Beckerle" w:date="2020-04-09T15:20:00Z">
        <w:r>
          <w:delText>addresses</w:delText>
        </w:r>
      </w:del>
      <w:ins w:id="14752"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4753" w:author="Mike Beckerle" w:date="2020-04-09T15:23:00Z">
        <w:r>
          <w:delText xml:space="preserve">that </w:delText>
        </w:r>
      </w:del>
      <w:ins w:id="14754" w:author="Mike Beckerle" w:date="2020-04-09T15:23:00Z">
        <w:r>
          <w:t xml:space="preserve">a given </w:t>
        </w:r>
      </w:ins>
      <w:r>
        <w:t xml:space="preserve">type of schema construct. For </w:t>
      </w:r>
      <w:del w:id="14755" w:author="Mike Beckerle" w:date="2020-04-09T15:24:00Z">
        <w:r>
          <w:delText>example</w:delText>
        </w:r>
      </w:del>
      <w:ins w:id="14756" w:author="Mike Beckerle" w:date="2020-04-09T15:24:00Z">
        <w:r>
          <w:t>example,</w:t>
        </w:r>
      </w:ins>
      <w:r>
        <w:t xml:space="preserve"> all the DFDL properties that apply to an xs:simpleType.</w:t>
      </w:r>
    </w:p>
    <w:p w14:paraId="36015236" w14:textId="62BC55DF" w:rsidR="000E1214" w:rsidRDefault="00A87198">
      <w:r>
        <w:rPr>
          <w:b/>
          <w:i/>
        </w:rPr>
        <w:t>Array</w:t>
      </w:r>
      <w:r>
        <w:t xml:space="preserve"> - </w:t>
      </w:r>
      <w:del w:id="14757" w:author="Mike Beckerle" w:date="2020-04-09T15:24:00Z">
        <w:r>
          <w:delText xml:space="preserve">The </w:delText>
        </w:r>
      </w:del>
      <w:ins w:id="14758" w:author="Mike Beckerle" w:date="2020-04-09T15:24:00Z">
        <w:r>
          <w:t xml:space="preserve">A </w:t>
        </w:r>
      </w:ins>
      <w:r>
        <w:t xml:space="preserve">set of adjacent elements whose XSD element declaration specifies the potential for it to have more than one occurrence (XSD </w:t>
      </w:r>
      <w:del w:id="14759" w:author="Mike Beckerle" w:date="2020-04-09T15:26:00Z">
        <w:r>
          <w:delText xml:space="preserve">property </w:delText>
        </w:r>
      </w:del>
      <w:r>
        <w:t xml:space="preserve">maxOccurs &gt; '1' or 'unbounded'). </w:t>
      </w:r>
      <w:r w:rsidR="00DF3E2F">
        <w:t>Of course,</w:t>
      </w:r>
      <w:r>
        <w:t xml:space="preserve"> any given array can have any number of element occurrences, including zero elements or exactly 1 element as long as the occurrence constraints are met. If XSD </w:t>
      </w:r>
      <w:del w:id="14760" w:author="Mike Beckerle" w:date="2020-04-09T15:26:00Z">
        <w:r>
          <w:delText xml:space="preserve">property </w:delText>
        </w:r>
      </w:del>
      <w:r>
        <w:t xml:space="preserve">maxOccurs is 'unbounded' then there is no constraint to the maximum number of occurrences, though implementations may have implementation-defined maximum capabilities. An optional element (where XSD </w:t>
      </w:r>
      <w:del w:id="14761" w:author="Mike Beckerle" w:date="2020-04-09T15:26:00Z">
        <w:r>
          <w:delText xml:space="preserve">property </w:delText>
        </w:r>
      </w:del>
      <w:r>
        <w:t xml:space="preserve">maxOccurs is '1', </w:t>
      </w:r>
      <w:ins w:id="14762"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763"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764" w:author="Mike Beckerle" w:date="2020-04-09T15:28:00Z">
        <w:r>
          <w:rPr>
            <w:rFonts w:eastAsia="MS Mincho"/>
            <w:lang w:eastAsia="ja-JP" w:bidi="he-IL"/>
          </w:rPr>
          <w:t xml:space="preserve">DFDL </w:t>
        </w:r>
      </w:ins>
      <w:r w:rsidR="00933F0E">
        <w:rPr>
          <w:rFonts w:eastAsia="MS Mincho"/>
          <w:lang w:eastAsia="ja-JP" w:bidi="he-IL"/>
        </w:rPr>
        <w:t>Infoset</w:t>
      </w:r>
      <w:commentRangeStart w:id="14765"/>
      <w:commentRangeEnd w:id="14765"/>
      <w:r>
        <w:rPr>
          <w:rStyle w:val="CommentReference"/>
        </w:rPr>
        <w:commentReference w:id="14765"/>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766" w:author="Mike Beckerle" w:date="2020-04-09T15:33:00Z">
        <w:r>
          <w:t xml:space="preserve"> Hexadecimal digit pairs are commonly used </w:t>
        </w:r>
      </w:ins>
      <w:ins w:id="14767"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768" w:author="Mike Beckerle" w:date="2020-04-09T15:36:00Z">
        <w:r>
          <w:t xml:space="preserve">uniquely </w:t>
        </w:r>
      </w:ins>
      <w:r>
        <w:t xml:space="preserve">identifies the </w:t>
      </w:r>
      <w:del w:id="14769" w:author="Mike Beckerle" w:date="2020-04-09T15:35:00Z">
        <w:r>
          <w:delText>character, but</w:delText>
        </w:r>
      </w:del>
      <w:ins w:id="14770" w:author="Mike Beckerle" w:date="2020-04-09T15:35:00Z">
        <w:r>
          <w:t xml:space="preserve">character </w:t>
        </w:r>
      </w:ins>
      <w:ins w:id="14771" w:author="Mike Beckerle" w:date="2020-04-09T15:42:00Z">
        <w:r>
          <w:t>independ</w:t>
        </w:r>
      </w:ins>
      <w:ins w:id="14772" w:author="Mike Beckerle" w:date="2020-04-09T15:43:00Z">
        <w:r>
          <w:t xml:space="preserve">ently of the various ways it is represented by </w:t>
        </w:r>
      </w:ins>
      <w:del w:id="14773" w:author="Mike Beckerle" w:date="2020-04-09T15:43:00Z">
        <w:r>
          <w:delText xml:space="preserve"> </w:delText>
        </w:r>
      </w:del>
      <w:del w:id="14774" w:author="Mike Beckerle" w:date="2020-04-09T15:37:00Z">
        <w:r>
          <w:delText>can be independent of any specific</w:delText>
        </w:r>
      </w:del>
      <w:ins w:id="14775" w:author="Mike Beckerle" w:date="2020-04-09T15:37:00Z">
        <w:r>
          <w:t>different</w:t>
        </w:r>
      </w:ins>
      <w:r>
        <w:t xml:space="preserve"> </w:t>
      </w:r>
      <w:r>
        <w:rPr>
          <w:i/>
          <w:iCs/>
        </w:rPr>
        <w:t>character set encoding</w:t>
      </w:r>
      <w:ins w:id="14776" w:author="Mike Beckerle" w:date="2020-04-09T15:37:00Z">
        <w:r>
          <w:rPr>
            <w:i/>
            <w:iCs/>
          </w:rPr>
          <w:t>s</w:t>
        </w:r>
      </w:ins>
      <w:r>
        <w:t xml:space="preserve"> of the character</w:t>
      </w:r>
      <w:ins w:id="14777" w:author="Mike Beckerle" w:date="2020-04-09T15:38:00Z">
        <w:r>
          <w:t xml:space="preserve">. </w:t>
        </w:r>
      </w:ins>
      <w:del w:id="14778" w:author="Mike Beckerle" w:date="2020-04-09T15:37:00Z">
        <w:r>
          <w:delText>.</w:delText>
        </w:r>
      </w:del>
      <w:del w:id="14779" w:author="Mike Beckerle" w:date="2020-04-09T15:38:00Z">
        <w:r>
          <w:delText xml:space="preserve"> </w:delText>
        </w:r>
      </w:del>
      <w:ins w:id="14780" w:author="Mike Beckerle" w:date="2020-04-09T15:38:00Z">
        <w:r>
          <w:t>For e</w:t>
        </w:r>
      </w:ins>
      <w:del w:id="14781"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782" w:author="Mike Beckerle" w:date="2020-04-09T15:38:00Z">
        <w:r>
          <w:t xml:space="preserve">In </w:t>
        </w:r>
      </w:ins>
      <w:ins w:id="14783" w:author="Mike Beckerle" w:date="2020-04-09T15:43:00Z">
        <w:r>
          <w:t xml:space="preserve">both </w:t>
        </w:r>
      </w:ins>
      <w:ins w:id="14784" w:author="Mike Beckerle" w:date="2020-04-09T15:38:00Z">
        <w:r>
          <w:t>ASCII and UTF-8</w:t>
        </w:r>
      </w:ins>
      <w:ins w:id="14785" w:author="Unknown">
        <w:r>
          <w:t xml:space="preserve"> character</w:t>
        </w:r>
      </w:ins>
      <w:ins w:id="14786" w:author="Mike Beckerle" w:date="2020-04-09T15:39:00Z">
        <w:r>
          <w:t xml:space="preserve"> set encodings the representation of </w:t>
        </w:r>
      </w:ins>
      <w:ins w:id="14787" w:author="Mike Beckerle" w:date="2020-04-09T15:44:00Z">
        <w:r>
          <w:t>this</w:t>
        </w:r>
      </w:ins>
      <w:ins w:id="14788" w:author="Mike Beckerle" w:date="2020-04-09T15:39:00Z">
        <w:r>
          <w:t xml:space="preserve"> character is as a single byte </w:t>
        </w:r>
        <w:r>
          <w:rPr>
            <w:i/>
            <w:iCs/>
          </w:rPr>
          <w:t xml:space="preserve">code </w:t>
        </w:r>
      </w:ins>
      <w:ins w:id="14789" w:author="Mike Beckerle" w:date="2020-04-09T15:44:00Z">
        <w:r>
          <w:rPr>
            <w:i/>
            <w:iCs/>
          </w:rPr>
          <w:t>point</w:t>
        </w:r>
      </w:ins>
      <w:ins w:id="14790" w:author="Mike Beckerle" w:date="2020-04-09T15:39:00Z">
        <w:r>
          <w:t xml:space="preserve"> 0x7B. However, </w:t>
        </w:r>
      </w:ins>
      <w:ins w:id="14791" w:author="Mike Beckerle" w:date="2020-04-09T15:40:00Z">
        <w:r>
          <w:t xml:space="preserve">in EBCDIC-based character set encodings the representation of this same character code is the single byte code </w:t>
        </w:r>
      </w:ins>
      <w:ins w:id="14792" w:author="Mike Beckerle" w:date="2020-04-09T15:44:00Z">
        <w:r>
          <w:t>point</w:t>
        </w:r>
      </w:ins>
      <w:ins w:id="14793" w:author="Mike Beckerle" w:date="2020-04-09T15:40:00Z">
        <w:r>
          <w:t xml:space="preserve"> 0x</w:t>
        </w:r>
      </w:ins>
      <w:ins w:id="14794" w:author="Mike Beckerle" w:date="2020-04-09T15:41:00Z">
        <w:r>
          <w:t>C0.</w:t>
        </w:r>
      </w:ins>
      <w:del w:id="14795"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796"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4797" w:author="Mike Beckerle" w:date="2020-04-09T15:53:00Z">
        <w:r>
          <w:t xml:space="preserve"> These constructs include </w:t>
        </w:r>
      </w:ins>
      <w:ins w:id="14798" w:author="Mike Beckerle" w:date="2020-04-09T15:55:00Z">
        <w:r>
          <w:t xml:space="preserve">XSD </w:t>
        </w:r>
      </w:ins>
      <w:ins w:id="14799" w:author="Mike Beckerle" w:date="2020-04-09T15:53:00Z">
        <w:r>
          <w:t xml:space="preserve">element declarations, type definitions, group definitions, </w:t>
        </w:r>
      </w:ins>
      <w:ins w:id="14800" w:author="Mike Beckerle" w:date="2020-04-09T15:54:00Z">
        <w:r>
          <w:t xml:space="preserve">sequence definitions, choice definitions, </w:t>
        </w:r>
      </w:ins>
      <w:ins w:id="14801" w:author="Mike Beckerle" w:date="2020-04-09T15:53:00Z">
        <w:r>
          <w:t xml:space="preserve">element references, </w:t>
        </w:r>
      </w:ins>
      <w:ins w:id="14802" w:author="Mike Beckerle" w:date="2020-04-09T15:54:00Z">
        <w:r>
          <w:t xml:space="preserve">and </w:t>
        </w:r>
      </w:ins>
      <w:ins w:id="14803" w:author="Mike Beckerle" w:date="2020-04-09T15:53:00Z">
        <w:r>
          <w:t xml:space="preserve">group references. </w:t>
        </w:r>
      </w:ins>
      <w:ins w:id="14804" w:author="Mike Beckerle" w:date="2020-04-09T15:54:00Z">
        <w:r>
          <w:t xml:space="preserve">DFDL schema annotations are not components of the schema, rather they appear on </w:t>
        </w:r>
      </w:ins>
      <w:ins w:id="14805" w:author="Mike Beckerle" w:date="2020-04-09T15:55:00Z">
        <w:r>
          <w:t>components of the schema or on the top-level xs:schema element of a schema document.</w:t>
        </w:r>
      </w:ins>
    </w:p>
    <w:p w14:paraId="07CB66B4" w14:textId="77777777" w:rsidR="000E1214" w:rsidRDefault="00A87198">
      <w:r>
        <w:rPr>
          <w:b/>
          <w:i/>
        </w:rPr>
        <w:t>Content</w:t>
      </w:r>
      <w:r>
        <w:t xml:space="preserve"> - </w:t>
      </w:r>
      <w:del w:id="14806" w:author="Mike Beckerle" w:date="2020-04-09T15:56:00Z">
        <w:r>
          <w:delText>The content is the</w:delText>
        </w:r>
      </w:del>
      <w:ins w:id="14807" w:author="Mike Beckerle" w:date="2020-04-09T15:56:00Z">
        <w:r>
          <w:t>The</w:t>
        </w:r>
      </w:ins>
      <w:r>
        <w:t xml:space="preserve"> bits of</w:t>
      </w:r>
      <w:ins w:id="14808" w:author="Mike Beckerle" w:date="2020-04-09T15:56:00Z">
        <w:r>
          <w:t xml:space="preserve"> the data stream</w:t>
        </w:r>
      </w:ins>
      <w:r>
        <w:t xml:space="preserve"> data that are interpreted </w:t>
      </w:r>
      <w:ins w:id="14809" w:author="Mike Beckerle" w:date="2020-04-09T15:57:00Z">
        <w:r>
          <w:t xml:space="preserve">when parsing </w:t>
        </w:r>
      </w:ins>
      <w:r>
        <w:t xml:space="preserve">to compute </w:t>
      </w:r>
      <w:ins w:id="14810" w:author="Mike Beckerle" w:date="2020-04-09T15:57:00Z">
        <w:r>
          <w:t xml:space="preserve">the </w:t>
        </w:r>
      </w:ins>
      <w:del w:id="14811" w:author="Mike Beckerle" w:date="2020-04-09T15:57:00Z">
        <w:r>
          <w:delText xml:space="preserve">a </w:delText>
        </w:r>
      </w:del>
      <w:r>
        <w:t>logical value</w:t>
      </w:r>
      <w:ins w:id="14812" w:author="Mike Beckerle" w:date="2020-04-09T15:57:00Z">
        <w:r>
          <w:t xml:space="preserve"> of a simple type, and when unparsing are computed f</w:t>
        </w:r>
      </w:ins>
      <w:ins w:id="14813"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4814" w:author="Mike Beckerle" w:date="2020-04-09T15:59:00Z">
        <w:r>
          <w:delText>-</w:delText>
        </w:r>
      </w:del>
      <w:ins w:id="14815" w:author="Mike Beckerle" w:date="2020-04-09T15:59:00Z">
        <w:r>
          <w:t>–</w:t>
        </w:r>
      </w:ins>
      <w:r>
        <w:t xml:space="preserve"> </w:t>
      </w:r>
      <w:del w:id="14816" w:author="Mike Beckerle" w:date="2020-04-09T15:59:00Z">
        <w:r>
          <w:delText>Used in describing the</w:delText>
        </w:r>
      </w:del>
      <w:ins w:id="14817" w:author="Mike Beckerle" w:date="2020-04-09T15:59:00Z">
        <w:r>
          <w:t xml:space="preserve">One of </w:t>
        </w:r>
      </w:ins>
      <w:ins w:id="14818" w:author="Mike Beckerle" w:date="2020-04-09T16:00:00Z">
        <w:r>
          <w:t>3 kinds of</w:t>
        </w:r>
      </w:ins>
      <w:r>
        <w:t xml:space="preserve"> syntactic structure of XSD </w:t>
      </w:r>
      <w:ins w:id="14819" w:author="Mike Beckerle" w:date="2020-04-09T16:00:00Z">
        <w:r>
          <w:t>element declarations</w:t>
        </w:r>
      </w:ins>
      <w:del w:id="14820" w:author="Mike Beckerle" w:date="2020-04-09T16:00:00Z">
        <w:r>
          <w:delText>and DFDL annotations of it</w:delText>
        </w:r>
      </w:del>
      <w:r>
        <w:t xml:space="preserve">. </w:t>
      </w:r>
      <w:ins w:id="14821" w:author="Mike Beckerle" w:date="2020-04-09T16:07:00Z">
        <w:r>
          <w:t xml:space="preserve">The </w:t>
        </w:r>
      </w:ins>
      <w:ins w:id="14822" w:author="Mike Beckerle" w:date="2020-04-09T16:08:00Z">
        <w:r>
          <w:t xml:space="preserve">DFDL subset of XSD includes only </w:t>
        </w:r>
      </w:ins>
      <w:del w:id="14823" w:author="Mike Beckerle" w:date="2020-04-09T16:08:00Z">
        <w:r>
          <w:delText xml:space="preserve">An element of a schema can have </w:delText>
        </w:r>
      </w:del>
      <w:r>
        <w:t xml:space="preserve">empty, simple, </w:t>
      </w:r>
      <w:del w:id="14824" w:author="Mike Beckerle" w:date="2020-04-09T16:08:00Z">
        <w:r>
          <w:delText xml:space="preserve">or </w:delText>
        </w:r>
      </w:del>
      <w:ins w:id="14825" w:author="Mike Beckerle" w:date="2020-04-09T16:08:00Z">
        <w:r>
          <w:t xml:space="preserve">and </w:t>
        </w:r>
      </w:ins>
      <w:r>
        <w:t>element-only content</w:t>
      </w:r>
      <w:ins w:id="14826" w:author="Mike Beckerle" w:date="2020-04-09T15:59:00Z">
        <w:r>
          <w:t xml:space="preserve"> models</w:t>
        </w:r>
      </w:ins>
      <w:r>
        <w:t xml:space="preserve">. An </w:t>
      </w:r>
      <w:ins w:id="14827" w:author="Mike Beckerle" w:date="2020-04-09T16:01:00Z">
        <w:r>
          <w:t xml:space="preserve">XSD </w:t>
        </w:r>
      </w:ins>
      <w:r>
        <w:t>element declaration for an element of complex type containing a xs:sequence element is said to have a sequence in its content model.</w:t>
      </w:r>
      <w:ins w:id="14828" w:author="Mike Beckerle" w:date="2020-04-09T16:06:00Z">
        <w:r>
          <w:t xml:space="preserve"> (DFDL’s usage is derived from</w:t>
        </w:r>
      </w:ins>
      <w:ins w:id="14829" w:author="Mike Beckerle" w:date="2020-04-09T16:05:00Z">
        <w:r>
          <w:t xml:space="preserve"> Section 13.3 of </w:t>
        </w:r>
      </w:ins>
      <w:ins w:id="14830"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4831" w:author="Mike Beckerle" w:date="2020-04-09T16:06:00Z">
        <w:r w:rsidRPr="00065302">
          <w:rPr>
            <w:rStyle w:val="Hyperlink"/>
          </w:rPr>
          <w:fldChar w:fldCharType="separate"/>
        </w:r>
      </w:ins>
      <w:r w:rsidR="00404DC4" w:rsidRPr="00065302">
        <w:rPr>
          <w:rStyle w:val="Hyperlink"/>
        </w:rPr>
        <w:t>[Walmsley]</w:t>
      </w:r>
      <w:ins w:id="14832"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4833" w:author="Mike Beckerle" w:date="2020-04-09T16:31:00Z">
        <w:r>
          <w:rPr>
            <w:rFonts w:cs="Arial"/>
          </w:rPr>
          <w:t>Often abbr</w:t>
        </w:r>
      </w:ins>
      <w:ins w:id="14834"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4835"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4836" w:author="Mike Beckerle" w:date="2020-04-09T15:30:00Z"/>
        </w:rPr>
      </w:pPr>
      <w:r>
        <w:rPr>
          <w:b/>
          <w:bCs/>
          <w:i/>
          <w:iCs/>
        </w:rPr>
        <w:t>DFDL</w:t>
      </w:r>
      <w:r>
        <w:t xml:space="preserve"> – Data Format Description Language</w:t>
      </w:r>
    </w:p>
    <w:p w14:paraId="3BA1F4EA" w14:textId="77777777" w:rsidR="000E1214" w:rsidRDefault="00A87198">
      <w:pPr>
        <w:rPr>
          <w:ins w:id="14837" w:author="Mike Beckerle" w:date="2020-04-09T15:32:00Z"/>
        </w:rPr>
      </w:pPr>
      <w:ins w:id="14838" w:author="Mike Beckerle" w:date="2020-04-09T15:30:00Z">
        <w:r>
          <w:rPr>
            <w:b/>
            <w:bCs/>
            <w:i/>
            <w:iCs/>
          </w:rPr>
          <w:t>DFDL Infoset</w:t>
        </w:r>
        <w:r>
          <w:t xml:space="preserve"> - </w:t>
        </w:r>
      </w:ins>
      <w:ins w:id="14839" w:author="Mike Beckerle" w:date="2020-04-09T15:32:00Z">
        <w:r>
          <w:t>The abstract data structure that must be provided:</w:t>
        </w:r>
      </w:ins>
    </w:p>
    <w:p w14:paraId="4F3D8F4C" w14:textId="77777777" w:rsidR="000E1214" w:rsidRDefault="00A87198">
      <w:pPr>
        <w:pStyle w:val="ListParagraph"/>
        <w:numPr>
          <w:ilvl w:val="0"/>
          <w:numId w:val="28"/>
        </w:numPr>
        <w:rPr>
          <w:ins w:id="14840" w:author="Mike Beckerle" w:date="2020-04-09T15:32:00Z"/>
        </w:rPr>
      </w:pPr>
      <w:ins w:id="14841"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4842"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t>DFDL Schema</w:t>
      </w:r>
      <w:r>
        <w:t xml:space="preserve"> - An XML schema containing DFDL annotations to describe data format</w:t>
      </w:r>
      <w:ins w:id="14843" w:author="Mike Beckerle" w:date="2020-04-09T15:22:00Z">
        <w:r>
          <w:t xml:space="preserve"> and using only the DFDL</w:t>
        </w:r>
      </w:ins>
      <w:ins w:id="14844" w:author="Mike Beckerle" w:date="2020-04-09T15:23:00Z">
        <w:r>
          <w:t xml:space="preserve"> subset of the XSD language</w:t>
        </w:r>
      </w:ins>
      <w:r>
        <w:t>.</w:t>
      </w:r>
      <w:ins w:id="14845" w:author="Mike Beckerle" w:date="2020-04-09T16:22:00Z">
        <w:r>
          <w:t xml:space="preserve"> </w:t>
        </w:r>
      </w:ins>
      <w:moveToRangeStart w:id="14846" w:author="Mike Beckerle" w:date="2020-04-09T16:22:00Z" w:name="move37341785"/>
      <w:moveTo w:id="14847" w:author="Mike Beckerle" w:date="2020-04-09T16:22:00Z">
        <w:del w:id="14848" w:author="Mike Beckerle" w:date="2020-04-09T16:23:00Z">
          <w:r>
            <w:delText>The set of all declarations and definitions in the schema</w:delText>
          </w:r>
        </w:del>
      </w:moveTo>
      <w:ins w:id="14849" w:author="Mike Beckerle" w:date="2020-04-09T16:23:00Z">
        <w:r>
          <w:t>This includes</w:t>
        </w:r>
      </w:ins>
      <w:moveTo w:id="14850" w:author="Mike Beckerle" w:date="2020-04-09T16:22:00Z">
        <w:del w:id="14851" w:author="Mike Beckerle" w:date="2020-04-09T16:23:00Z">
          <w:r>
            <w:delText>, including</w:delText>
          </w:r>
        </w:del>
        <w:r>
          <w:t xml:space="preserve"> all included and imported schemas taken together. This</w:t>
        </w:r>
      </w:moveTo>
      <w:ins w:id="14852" w:author="Mike Beckerle" w:date="2020-04-09T16:23:00Z">
        <w:r>
          <w:t xml:space="preserve"> also </w:t>
        </w:r>
      </w:ins>
      <w:moveTo w:id="14853" w:author="Mike Beckerle" w:date="2020-04-09T16:22:00Z">
        <w:del w:id="14854" w:author="Mike Beckerle" w:date="2020-04-09T16:23:00Z">
          <w:r>
            <w:delText xml:space="preserve"> </w:delText>
          </w:r>
        </w:del>
        <w:r>
          <w:t>includes both the XSD declarations and definitions</w:t>
        </w:r>
        <w:del w:id="14855" w:author="Mike Beckerle" w:date="2020-04-09T16:23:00Z">
          <w:r>
            <w:delText>,</w:delText>
          </w:r>
        </w:del>
        <w:r>
          <w:t xml:space="preserve"> and the DFDL definitions provided in the top-level DFDL annotations.</w:t>
        </w:r>
      </w:moveTo>
      <w:moveToRangeEnd w:id="14846"/>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1-byte wide: ASCII, ebcdic-cp-us,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2"/>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4856" w:author="Mike Beckerle" w:date="2020-09-10T16:53:00Z">
        <w:r w:rsidDel="006D4C7D">
          <w:rPr>
            <w:rFonts w:eastAsiaTheme="minorHAnsi"/>
          </w:rPr>
          <w:delText xml:space="preserve">must </w:delText>
        </w:r>
      </w:del>
      <w:ins w:id="14857"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4858"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4859"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4860" w:author="Mike Beckerle" w:date="2020-04-09T16:16:00Z">
        <w:r>
          <w:t xml:space="preserve"> The logical layer of a DFDL schema describes the DFDL </w:t>
        </w:r>
      </w:ins>
      <w:r w:rsidR="00933F0E">
        <w:t>Infoset</w:t>
      </w:r>
      <w:ins w:id="14861"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pPr>
        <w:rPr>
          <w:ins w:id="14862" w:author="Mike Beckerle" w:date="2020-09-10T14:07:00Z"/>
        </w:rPr>
      </w:pPr>
      <w:ins w:id="14863"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commentRangeStart w:id="14864"/>
      <w:r>
        <w:rPr>
          <w:rFonts w:eastAsia="MS Mincho"/>
          <w:b/>
          <w:i/>
          <w:lang w:eastAsia="ja-JP" w:bidi="he-IL"/>
        </w:rPr>
        <w:t>Potentially</w:t>
      </w:r>
      <w:commentRangeEnd w:id="14864"/>
      <w:r>
        <w:rPr>
          <w:rStyle w:val="CommentReference"/>
        </w:rPr>
        <w:commentReference w:id="14864"/>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4865"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t>Point of Uncertainty</w:t>
      </w:r>
      <w:r>
        <w:t xml:space="preserve"> - A point of uncertainty occurs in the data stream when there is more than one schema component that might occur </w:t>
      </w:r>
      <w:del w:id="14866" w:author="Mike Beckerle" w:date="2020-04-09T16:20:00Z">
        <w:r>
          <w:delText>at that point</w:delText>
        </w:r>
      </w:del>
      <w:ins w:id="14867" w:author="Mike Beckerle" w:date="2020-04-09T16:20:00Z">
        <w:r>
          <w:t>based on parsing up to that point</w:t>
        </w:r>
      </w:ins>
      <w:r>
        <w:t>.</w:t>
      </w:r>
      <w:ins w:id="14868" w:author="Mike Beckerle" w:date="2020-04-09T14:30:00Z">
        <w:r>
          <w:t xml:space="preserve"> These arise from the xs:choice model </w:t>
        </w:r>
      </w:ins>
      <w:ins w:id="14869" w:author="Mike Beckerle" w:date="2020-04-09T16:19:00Z">
        <w:r>
          <w:t>group,</w:t>
        </w:r>
      </w:ins>
      <w:ins w:id="14870" w:author="Mike Beckerle" w:date="2020-04-09T14:30:00Z">
        <w:r>
          <w:t xml:space="preserve"> use of optional and array elements with varying numbers of occurrences</w:t>
        </w:r>
      </w:ins>
      <w:ins w:id="14871"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xs:schema component are listed in the Property Precedence tables in section 23.</w:t>
      </w:r>
    </w:p>
    <w:p w14:paraId="0524190E" w14:textId="49B1A871" w:rsidR="000E1214" w:rsidRDefault="00A87198">
      <w:pPr>
        <w:rPr>
          <w:ins w:id="14872"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4873" w:author="Mike Beckerle" w:date="2020-04-23T15:08:00Z"/>
        </w:rPr>
      </w:pPr>
      <w:ins w:id="14874"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4875" w:author="Mike Beckerle" w:date="2020-04-23T15:08:00Z"/>
        </w:rPr>
      </w:pPr>
      <w:ins w:id="14876"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4877" w:author="Mike Beckerle" w:date="2020-04-23T15:08:00Z"/>
        </w:rPr>
      </w:pPr>
      <w:ins w:id="14878"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4879" w:author="Mike Beckerle" w:date="2020-04-23T15:08:00Z"/>
        </w:rPr>
      </w:pPr>
      <w:ins w:id="14880"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4881" w:author="Mike Beckerle" w:date="2020-04-09T16:22:00Z">
        <w:r>
          <w:t>–</w:t>
        </w:r>
      </w:ins>
      <w:r>
        <w:t xml:space="preserve"> </w:t>
      </w:r>
      <w:ins w:id="14882" w:author="Mike Beckerle" w:date="2020-04-09T16:22:00Z">
        <w:r>
          <w:t xml:space="preserve">see DFDL Schema. </w:t>
        </w:r>
      </w:ins>
      <w:moveFromRangeStart w:id="14883" w:author="Mike Beckerle" w:date="2020-04-09T16:22:00Z" w:name="move37341785"/>
      <w:moveFrom w:id="14884"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4883"/>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3"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77777777" w:rsidR="000E1214" w:rsidRDefault="00A87198">
      <w:pPr>
        <w:rPr>
          <w:rFonts w:cs="Arial"/>
        </w:rPr>
      </w:pPr>
      <w:del w:id="14885" w:author="Mike Beckerle" w:date="2020-04-09T16:25:00Z">
        <w:r>
          <w:rPr>
            <w:rFonts w:cs="Arial"/>
            <w:b/>
            <w:i/>
          </w:rPr>
          <w:delText>Statically</w:delText>
        </w:r>
        <w:r>
          <w:rPr>
            <w:rFonts w:cs="Arial"/>
          </w:rPr>
          <w:delText xml:space="preserve"> </w:delText>
        </w:r>
      </w:del>
      <w:ins w:id="14886"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4887"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t>Text</w:t>
      </w:r>
      <w:r>
        <w:t xml:space="preserve"> - Consisting of characters in some character set encoding. Normally we think of text data as being human</w:t>
      </w:r>
      <w:ins w:id="14888" w:author="Mike Beckerle" w:date="2020-04-09T16:27:00Z">
        <w:r>
          <w:t>-</w:t>
        </w:r>
      </w:ins>
      <w:del w:id="14889" w:author="Mike Beckerle" w:date="2020-04-09T16:27:00Z">
        <w:r>
          <w:delText xml:space="preserve"> </w:delText>
        </w:r>
      </w:del>
      <w:r>
        <w:t>readable, but many character set encodings contain special control characters that are not human</w:t>
      </w:r>
      <w:ins w:id="14890" w:author="Mike Beckerle" w:date="2020-04-09T16:27:00Z">
        <w:r>
          <w:t>-</w:t>
        </w:r>
      </w:ins>
      <w:del w:id="14891" w:author="Mike Beckerle" w:date="2020-04-09T16:27:00Z">
        <w:r>
          <w:delText xml:space="preserve"> readable</w:delText>
        </w:r>
      </w:del>
      <w:ins w:id="14892" w:author="Mike Beckerle" w:date="2020-04-09T16:27:00Z">
        <w:r>
          <w:t>readable,</w:t>
        </w:r>
      </w:ins>
      <w:r>
        <w:t xml:space="preserve"> but we call data containing these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77777777" w:rsidR="000E1214" w:rsidRDefault="00A87198">
      <w:r>
        <w:rPr>
          <w:b/>
          <w:i/>
        </w:rPr>
        <w:t>Textual</w:t>
      </w:r>
      <w:r>
        <w:t xml:space="preserve"> </w:t>
      </w:r>
      <w:del w:id="14893" w:author="Mike Beckerle" w:date="2020-04-09T16:26:00Z">
        <w:r>
          <w:delText>-</w:delText>
        </w:r>
      </w:del>
      <w:ins w:id="14894" w:author="Mike Beckerle" w:date="2020-04-09T16:26:00Z">
        <w:r>
          <w:t>–</w:t>
        </w:r>
      </w:ins>
      <w:r>
        <w:t xml:space="preserve"> </w:t>
      </w:r>
      <w:del w:id="14895" w:author="Mike Beckerle" w:date="2020-04-09T16:26:00Z">
        <w:r>
          <w:delText xml:space="preserve">See </w:delText>
        </w:r>
      </w:del>
      <w:ins w:id="14896"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2702B295" w:rsidR="00FC60FB" w:rsidRDefault="00FC60FB" w:rsidP="00FC60FB">
      <w:pPr>
        <w:rPr>
          <w:ins w:id="14897" w:author="Mike Beckerle" w:date="2020-09-10T14:07:00Z"/>
        </w:rPr>
      </w:pPr>
      <w:ins w:id="14898" w:author="Mike Beckerle" w:date="2020-09-10T14:07:00Z">
        <w:r w:rsidRPr="00FC60FB">
          <w:rPr>
            <w:b/>
            <w:bCs/>
            <w:i/>
            <w:iCs/>
          </w:rPr>
          <w:t>Unparse</w:t>
        </w:r>
      </w:ins>
      <w:ins w:id="14899" w:author="Mike Beckerle" w:date="2020-09-10T14:08:00Z">
        <w:r>
          <w:t xml:space="preserve">  The process of recreating the data represntation in a data stream of the Infoset according to its DFDL format description. </w:t>
        </w:r>
      </w:ins>
      <w:ins w:id="14900"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4901" w:author="Mike Beckerle" w:date="2020-04-09T16:28:00Z">
        <w:r>
          <w:rPr>
            <w:rFonts w:cs="Arial"/>
          </w:rPr>
          <w:delText>-</w:delText>
        </w:r>
      </w:del>
      <w:ins w:id="14902" w:author="Mike Beckerle" w:date="2020-04-09T16:28:00Z">
        <w:r>
          <w:rPr>
            <w:rFonts w:cs="Arial"/>
          </w:rPr>
          <w:t>–</w:t>
        </w:r>
      </w:ins>
      <w:r>
        <w:rPr>
          <w:rFonts w:cs="Arial"/>
        </w:rPr>
        <w:t xml:space="preserve"> </w:t>
      </w:r>
      <w:ins w:id="14903" w:author="Mike Beckerle" w:date="2020-04-09T16:28:00Z">
        <w:r>
          <w:rPr>
            <w:rFonts w:cs="Arial"/>
          </w:rPr>
          <w:t>A d</w:t>
        </w:r>
      </w:ins>
      <w:del w:id="14904" w:author="Mike Beckerle" w:date="2020-04-09T16:28:00Z">
        <w:r>
          <w:rPr>
            <w:rFonts w:cs="Arial"/>
          </w:rPr>
          <w:delText>D</w:delText>
        </w:r>
      </w:del>
      <w:r>
        <w:rPr>
          <w:rFonts w:cs="Arial"/>
        </w:rPr>
        <w:t>ata</w:t>
      </w:r>
      <w:ins w:id="14905"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4906" w:author="Mike Beckerle" w:date="2020-04-09T16:30:00Z">
        <w:r>
          <w:rPr>
            <w:rFonts w:cs="Arial"/>
          </w:rPr>
          <w:t xml:space="preserve">there exists a DFDL </w:t>
        </w:r>
      </w:ins>
      <w:r w:rsidR="00933F0E">
        <w:rPr>
          <w:rFonts w:cs="Arial"/>
        </w:rPr>
        <w:t>Infoset</w:t>
      </w:r>
      <w:ins w:id="14907" w:author="Mike Beckerle" w:date="2020-04-09T16:30:00Z">
        <w:r>
          <w:rPr>
            <w:rFonts w:cs="Arial"/>
          </w:rPr>
          <w:t xml:space="preserve"> such that </w:t>
        </w:r>
      </w:ins>
      <w:r>
        <w:rPr>
          <w:rFonts w:cs="Arial"/>
        </w:rPr>
        <w:t>a DFDL processor can unparse to that data</w:t>
      </w:r>
      <w:ins w:id="14908" w:author="Mike Beckerle" w:date="2020-04-09T16:29:00Z">
        <w:r>
          <w:rPr>
            <w:rFonts w:cs="Arial"/>
          </w:rPr>
          <w:t xml:space="preserve"> stream</w:t>
        </w:r>
      </w:ins>
      <w:del w:id="14909"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4910" w:author="Mike Beckerle" w:date="2020-04-27T19:07:00Z"/>
        </w:rPr>
      </w:pPr>
      <w:bookmarkStart w:id="14911" w:name="_Toc50721403"/>
      <w:ins w:id="14912" w:author="Mike Beckerle" w:date="2020-04-27T19:08:00Z">
        <w:r>
          <w:t xml:space="preserve">Appendix F: </w:t>
        </w:r>
      </w:ins>
      <w:ins w:id="14913" w:author="Mike Beckerle" w:date="2020-04-27T19:07:00Z">
        <w:r>
          <w:t>Specific Errors Classified</w:t>
        </w:r>
        <w:bookmarkEnd w:id="14911"/>
      </w:ins>
    </w:p>
    <w:p w14:paraId="59727E04" w14:textId="77777777" w:rsidR="00181613" w:rsidRDefault="00181613" w:rsidP="00181613">
      <w:pPr>
        <w:autoSpaceDE w:val="0"/>
        <w:autoSpaceDN w:val="0"/>
        <w:adjustRightInd w:val="0"/>
        <w:rPr>
          <w:ins w:id="14914" w:author="Mike Beckerle" w:date="2020-04-27T19:07:00Z"/>
          <w:rFonts w:cs="Arial"/>
          <w:lang w:eastAsia="en-GB"/>
        </w:rPr>
      </w:pPr>
      <w:ins w:id="14915"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4916" w:author="Mike Beckerle" w:date="2020-04-27T19:07:00Z"/>
          <w:rFonts w:eastAsia="MS Mincho" w:cs="Arial"/>
          <w:lang w:eastAsia="ja-JP"/>
        </w:rPr>
      </w:pPr>
      <w:ins w:id="14917"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4918" w:author="Mike Beckerle" w:date="2020-04-27T19:07:00Z"/>
        </w:rPr>
      </w:pPr>
      <w:ins w:id="14919" w:author="Mike Beckerle" w:date="2020-04-27T19:07:00Z">
        <w:r>
          <w:t>Arithmetic Errors</w:t>
        </w:r>
      </w:ins>
    </w:p>
    <w:p w14:paraId="798F6FED" w14:textId="77777777" w:rsidR="00181613" w:rsidRDefault="00181613" w:rsidP="00181613">
      <w:pPr>
        <w:pStyle w:val="ListParagraph"/>
        <w:numPr>
          <w:ilvl w:val="1"/>
          <w:numId w:val="23"/>
        </w:numPr>
        <w:rPr>
          <w:ins w:id="14920" w:author="Mike Beckerle" w:date="2020-04-27T19:07:00Z"/>
        </w:rPr>
      </w:pPr>
      <w:ins w:id="14921" w:author="Mike Beckerle" w:date="2020-04-27T19:07:00Z">
        <w:r>
          <w:t>Division by zero</w:t>
        </w:r>
      </w:ins>
    </w:p>
    <w:p w14:paraId="0EC5CF36" w14:textId="77777777" w:rsidR="00181613" w:rsidRDefault="00181613" w:rsidP="00181613">
      <w:pPr>
        <w:pStyle w:val="ListParagraph"/>
        <w:numPr>
          <w:ilvl w:val="1"/>
          <w:numId w:val="23"/>
        </w:numPr>
        <w:rPr>
          <w:ins w:id="14922" w:author="Mike Beckerle" w:date="2020-04-27T19:07:00Z"/>
        </w:rPr>
      </w:pPr>
      <w:ins w:id="14923" w:author="Mike Beckerle" w:date="2020-04-27T19:07:00Z">
        <w:r>
          <w:t>Integer Arithmetic Underflow</w:t>
        </w:r>
      </w:ins>
    </w:p>
    <w:p w14:paraId="55AB04B0" w14:textId="77777777" w:rsidR="00181613" w:rsidRDefault="00181613" w:rsidP="00181613">
      <w:pPr>
        <w:pStyle w:val="ListParagraph"/>
        <w:numPr>
          <w:ilvl w:val="1"/>
          <w:numId w:val="23"/>
        </w:numPr>
        <w:rPr>
          <w:ins w:id="14924" w:author="Mike Beckerle" w:date="2020-04-27T19:07:00Z"/>
        </w:rPr>
      </w:pPr>
      <w:ins w:id="14925" w:author="Mike Beckerle" w:date="2020-04-27T19:07:00Z">
        <w:r>
          <w:t>Integer Arithmetic Overflow</w:t>
        </w:r>
      </w:ins>
    </w:p>
    <w:p w14:paraId="1CDFA503" w14:textId="77777777" w:rsidR="00181613" w:rsidRDefault="00181613" w:rsidP="00181613">
      <w:pPr>
        <w:pStyle w:val="ListParagraph"/>
        <w:numPr>
          <w:ilvl w:val="1"/>
          <w:numId w:val="23"/>
        </w:numPr>
        <w:rPr>
          <w:ins w:id="14926" w:author="Mike Beckerle" w:date="2020-04-27T19:07:00Z"/>
        </w:rPr>
      </w:pPr>
      <w:ins w:id="14927" w:author="Mike Beckerle" w:date="2020-04-27T19:07:00Z">
        <w:r>
          <w:t xml:space="preserve">Note: Floating point math can produce NaN (Not a Number) values. This is not an error, nor are properly typed operations on floating point NaN values. </w:t>
        </w:r>
      </w:ins>
    </w:p>
    <w:p w14:paraId="4ACA2C18" w14:textId="77777777" w:rsidR="00181613" w:rsidRDefault="00181613" w:rsidP="00181613">
      <w:pPr>
        <w:pStyle w:val="ListParagraph"/>
        <w:numPr>
          <w:ilvl w:val="0"/>
          <w:numId w:val="23"/>
        </w:numPr>
        <w:rPr>
          <w:ins w:id="14928" w:author="Mike Beckerle" w:date="2020-04-27T19:07:00Z"/>
          <w:rFonts w:cs="Arial"/>
        </w:rPr>
      </w:pPr>
      <w:ins w:id="14929"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4930" w:author="Mike Beckerle" w:date="2020-04-27T19:07:00Z"/>
          <w:rFonts w:cs="Arial"/>
        </w:rPr>
      </w:pPr>
      <w:ins w:id="14931"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4932" w:author="Mike Beckerle" w:date="2020-04-27T19:07:00Z"/>
          <w:rFonts w:cs="Arial"/>
        </w:rPr>
      </w:pPr>
      <w:ins w:id="14933" w:author="Mike Beckerle" w:date="2020-04-27T19:07:00Z">
        <w:r>
          <w:rPr>
            <w:rFonts w:cs="Arial"/>
          </w:rPr>
          <w:t>Example: non-digits found in string argument to xs:int(…) constructor.</w:t>
        </w:r>
      </w:ins>
    </w:p>
    <w:p w14:paraId="6EB9D0FD" w14:textId="227BED67" w:rsidR="00181613" w:rsidRDefault="00181613" w:rsidP="00181613">
      <w:pPr>
        <w:pStyle w:val="ListParagraph"/>
        <w:numPr>
          <w:ilvl w:val="2"/>
          <w:numId w:val="23"/>
        </w:numPr>
        <w:rPr>
          <w:ins w:id="14934" w:author="Mike Beckerle" w:date="2020-04-27T19:07:00Z"/>
          <w:rFonts w:cs="Arial"/>
        </w:rPr>
      </w:pPr>
      <w:ins w:id="14935" w:author="Mike Beckerle" w:date="2020-04-27T19:07:00Z">
        <w:r>
          <w:rPr>
            <w:rFonts w:cs="Arial"/>
          </w:rPr>
          <w:t xml:space="preserve">Note: if a DFDL Implementation cannot distinguish Dynamic Type Errors from Static Type Errors, then a Dynamic Type Error </w:t>
        </w:r>
      </w:ins>
      <w:ins w:id="14936" w:author="Mike Beckerle" w:date="2020-09-10T16:53:00Z">
        <w:r w:rsidR="006D4C7D">
          <w:rPr>
            <w:rFonts w:cs="Arial"/>
          </w:rPr>
          <w:t>MUST</w:t>
        </w:r>
      </w:ins>
      <w:ins w:id="14937"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4938" w:author="Mike Beckerle" w:date="2020-04-27T19:07:00Z"/>
          <w:rFonts w:cs="Arial"/>
        </w:rPr>
      </w:pPr>
      <w:ins w:id="14939" w:author="Mike Beckerle" w:date="2020-04-27T19:07:00Z">
        <w:r>
          <w:rPr>
            <w:rFonts w:cs="Arial"/>
          </w:rPr>
          <w:t xml:space="preserve">Index out of bounds error – index exceeds the number of </w:t>
        </w:r>
      </w:ins>
      <w:r w:rsidR="00DF3E2F">
        <w:rPr>
          <w:rFonts w:cs="Arial"/>
        </w:rPr>
        <w:t>occurrences or</w:t>
      </w:r>
      <w:ins w:id="14940"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4941" w:author="Mike Beckerle" w:date="2020-04-27T19:07:00Z"/>
          <w:rFonts w:cs="Arial"/>
        </w:rPr>
      </w:pPr>
      <w:ins w:id="14942" w:author="Mike Beckerle" w:date="2020-04-27T19:07:00Z">
        <w:r>
          <w:rPr>
            <w:rFonts w:cs="Arial"/>
          </w:rPr>
          <w:t>Note: same error for dfdl:testBit if bitPos is not 1..8, or for character positions in a string-value</w:t>
        </w:r>
      </w:ins>
    </w:p>
    <w:p w14:paraId="3342AF99" w14:textId="77777777" w:rsidR="00181613" w:rsidRDefault="00181613" w:rsidP="00181613">
      <w:pPr>
        <w:pStyle w:val="ListParagraph"/>
        <w:numPr>
          <w:ilvl w:val="1"/>
          <w:numId w:val="23"/>
        </w:numPr>
        <w:rPr>
          <w:ins w:id="14943" w:author="Mike Beckerle" w:date="2020-04-27T19:07:00Z"/>
          <w:rFonts w:cs="Arial"/>
        </w:rPr>
      </w:pPr>
      <w:ins w:id="14944"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4945" w:author="Mike Beckerle" w:date="2020-04-27T19:07:00Z"/>
          <w:rFonts w:cs="Arial"/>
        </w:rPr>
      </w:pPr>
      <w:ins w:id="14946" w:author="Mike Beckerle" w:date="2020-04-27T19:07:00Z">
        <w:r>
          <w:rPr>
            <w:rFonts w:cs="Arial"/>
          </w:rPr>
          <w:t>Example: x[1] when x is declared and has both XSD minOccurs="1" and XSD maxOccurs="1" explicitly, or by not stating either or both of them.</w:t>
        </w:r>
      </w:ins>
    </w:p>
    <w:p w14:paraId="5229336C" w14:textId="77777777" w:rsidR="00181613" w:rsidRDefault="00181613" w:rsidP="00181613">
      <w:pPr>
        <w:pStyle w:val="ListParagraph"/>
        <w:numPr>
          <w:ilvl w:val="1"/>
          <w:numId w:val="23"/>
        </w:numPr>
        <w:rPr>
          <w:ins w:id="14947" w:author="Mike Beckerle" w:date="2020-04-27T19:07:00Z"/>
          <w:rFonts w:cs="Arial"/>
        </w:rPr>
      </w:pPr>
      <w:ins w:id="14948"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4949" w:author="Mike Beckerle" w:date="2020-04-27T19:07:00Z"/>
          <w:rFonts w:cs="Arial"/>
        </w:rPr>
      </w:pPr>
      <w:ins w:id="14950" w:author="Mike Beckerle" w:date="2020-04-27T19:07:00Z">
        <w:r>
          <w:rPr>
            <w:rFonts w:cs="Arial"/>
          </w:rPr>
          <w:t>Parse Errors</w:t>
        </w:r>
      </w:ins>
    </w:p>
    <w:p w14:paraId="40591EE6" w14:textId="77777777" w:rsidR="00181613" w:rsidRDefault="00181613" w:rsidP="00181613">
      <w:pPr>
        <w:pStyle w:val="ListParagraph"/>
        <w:numPr>
          <w:ilvl w:val="1"/>
          <w:numId w:val="23"/>
        </w:numPr>
        <w:rPr>
          <w:ins w:id="14951" w:author="Mike Beckerle" w:date="2020-04-27T19:07:00Z"/>
          <w:rFonts w:cs="Arial"/>
        </w:rPr>
      </w:pPr>
      <w:ins w:id="14952"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4953" w:author="Mike Beckerle" w:date="2020-04-27T19:07:00Z"/>
          <w:rFonts w:cs="Arial"/>
        </w:rPr>
      </w:pPr>
      <w:ins w:id="14954"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4955" w:author="Mike Beckerle" w:date="2020-04-27T19:07:00Z"/>
          <w:rFonts w:cs="Arial"/>
        </w:rPr>
      </w:pPr>
      <w:ins w:id="14956"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4957" w:author="Mike Beckerle" w:date="2020-04-27T19:07:00Z"/>
          <w:rFonts w:cs="Arial"/>
        </w:rPr>
      </w:pPr>
      <w:ins w:id="14958"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4959" w:author="Mike Beckerle" w:date="2020-04-27T19:07:00Z"/>
          <w:rFonts w:cs="Arial"/>
        </w:rPr>
      </w:pPr>
      <w:ins w:id="14960"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4961" w:author="Mike Beckerle" w:date="2020-04-27T19:07:00Z"/>
          <w:rFonts w:cs="Arial"/>
        </w:rPr>
      </w:pPr>
      <w:ins w:id="14962"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4963" w:author="Mike Beckerle" w:date="2020-04-27T19:07:00Z"/>
          <w:rFonts w:cs="Arial"/>
        </w:rPr>
      </w:pPr>
      <w:ins w:id="14964" w:author="Mike Beckerle" w:date="2020-04-27T19:07:00Z">
        <w:r>
          <w:rPr>
            <w:rFonts w:cs="Arial"/>
          </w:rPr>
          <w:t>Character set decoding failure and dfdl:encodingErrorPolicy is 'error'</w:t>
        </w:r>
      </w:ins>
    </w:p>
    <w:p w14:paraId="529E811C" w14:textId="77777777" w:rsidR="00181613" w:rsidRDefault="00181613" w:rsidP="00181613">
      <w:pPr>
        <w:pStyle w:val="ListParagraph"/>
        <w:numPr>
          <w:ilvl w:val="0"/>
          <w:numId w:val="23"/>
        </w:numPr>
        <w:rPr>
          <w:ins w:id="14965" w:author="Mike Beckerle" w:date="2020-04-27T19:07:00Z"/>
          <w:rFonts w:cs="Arial"/>
        </w:rPr>
      </w:pPr>
      <w:ins w:id="14966"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4967" w:author="Mike Beckerle" w:date="2020-04-27T19:07:00Z"/>
          <w:rFonts w:cs="Arial"/>
        </w:rPr>
      </w:pPr>
      <w:ins w:id="14968"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4969" w:author="Mike Beckerle" w:date="2020-04-27T19:07:00Z"/>
          <w:rFonts w:cs="Arial"/>
        </w:rPr>
      </w:pPr>
      <w:ins w:id="14970"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4971" w:author="Mike Beckerle" w:date="2020-04-27T19:07:00Z"/>
          <w:rFonts w:cs="Arial"/>
        </w:rPr>
      </w:pPr>
      <w:ins w:id="14972" w:author="Mike Beckerle" w:date="2020-04-27T19:07:00Z">
        <w:r w:rsidRPr="00181613">
          <w:rPr>
            <w:rFonts w:cs="Arial"/>
          </w:rPr>
          <w:t xml:space="preserve">No choice alternative matching the </w:t>
        </w:r>
      </w:ins>
      <w:r w:rsidR="00933F0E">
        <w:rPr>
          <w:rFonts w:cs="Arial"/>
        </w:rPr>
        <w:t>Infoset</w:t>
      </w:r>
      <w:ins w:id="14973" w:author="Mike Beckerle" w:date="2020-04-27T19:07:00Z">
        <w:r w:rsidRPr="00181613">
          <w:rPr>
            <w:rFonts w:cs="Arial"/>
          </w:rPr>
          <w:t xml:space="preserve"> can be identified for unparsing</w:t>
        </w:r>
      </w:ins>
      <w:r w:rsidR="00DF3E2F">
        <w:rPr>
          <w:rFonts w:cs="Arial"/>
        </w:rPr>
        <w:t>. C</w:t>
      </w:r>
      <w:ins w:id="14974" w:author="Mike Beckerle" w:date="2020-04-27T19:07:00Z">
        <w:r>
          <w:rPr>
            <w:rFonts w:cs="Arial"/>
          </w:rPr>
          <w:t>haracter set encoding failure and dfdl:encodingErrorPolicy is 'error'</w:t>
        </w:r>
      </w:ins>
    </w:p>
    <w:p w14:paraId="2881E244" w14:textId="77777777" w:rsidR="00181613" w:rsidRDefault="00181613" w:rsidP="00181613">
      <w:pPr>
        <w:pStyle w:val="ListParagraph"/>
        <w:numPr>
          <w:ilvl w:val="0"/>
          <w:numId w:val="23"/>
        </w:numPr>
        <w:rPr>
          <w:ins w:id="14975" w:author="Mike Beckerle" w:date="2020-04-27T19:07:00Z"/>
          <w:rFonts w:cs="Arial"/>
        </w:rPr>
      </w:pPr>
      <w:ins w:id="14976"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4977" w:author="Mike Beckerle" w:date="2020-04-27T19:07:00Z"/>
          <w:rFonts w:cs="Arial"/>
        </w:rPr>
      </w:pPr>
      <w:ins w:id="14978"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4979" w:author="Mike Beckerle" w:date="2020-04-27T19:07:00Z"/>
          <w:rFonts w:cs="Arial"/>
        </w:rPr>
      </w:pPr>
      <w:ins w:id="14980" w:author="Mike Beckerle" w:date="2020-04-27T19:07:00Z">
        <w:r>
          <w:rPr>
            <w:rFonts w:cs="Arial"/>
          </w:rPr>
          <w:t xml:space="preserve">Example: exceed maximum length of representation of xs:decimal when dfdl:representation is "text". </w:t>
        </w:r>
      </w:ins>
    </w:p>
    <w:p w14:paraId="59DCEE92" w14:textId="7AE4F4D9" w:rsidR="00181613" w:rsidRDefault="00181613" w:rsidP="00181613">
      <w:pPr>
        <w:pStyle w:val="ListParagraph"/>
        <w:numPr>
          <w:ilvl w:val="1"/>
          <w:numId w:val="23"/>
        </w:numPr>
        <w:rPr>
          <w:ins w:id="14981" w:author="Mike Beckerle" w:date="2020-04-27T19:07:00Z"/>
          <w:rFonts w:cs="Arial"/>
        </w:rPr>
      </w:pPr>
      <w:ins w:id="14982" w:author="Mike Beckerle" w:date="2020-04-27T19:07:00Z">
        <w:r>
          <w:rPr>
            <w:rFonts w:cs="Arial"/>
          </w:rPr>
          <w:t xml:space="preserve">Expression references too far back into </w:t>
        </w:r>
      </w:ins>
      <w:r w:rsidR="00933F0E">
        <w:rPr>
          <w:rFonts w:cs="Arial"/>
        </w:rPr>
        <w:t>Infoset</w:t>
      </w:r>
      <w:ins w:id="14983"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4984" w:author="Mike Beckerle" w:date="2020-04-27T19:07:00Z"/>
          <w:rFonts w:cs="Arial"/>
        </w:rPr>
      </w:pPr>
      <w:ins w:id="14985" w:author="Mike Beckerle" w:date="2020-04-27T19:07:00Z">
        <w:r>
          <w:rPr>
            <w:rFonts w:cs="Arial"/>
          </w:rPr>
          <w:t xml:space="preserve">Expression references too far forward into </w:t>
        </w:r>
      </w:ins>
      <w:r w:rsidR="00933F0E">
        <w:rPr>
          <w:rFonts w:cs="Arial"/>
        </w:rPr>
        <w:t>Infoset</w:t>
      </w:r>
      <w:ins w:id="14986"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4987" w:author="Mike Beckerle" w:date="2020-04-27T19:07:00Z"/>
          <w:rFonts w:cs="Arial"/>
        </w:rPr>
      </w:pPr>
      <w:ins w:id="14988"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4989" w:author="Mike Beckerle" w:date="2020-04-27T19:07:00Z"/>
          <w:rFonts w:cs="Arial"/>
        </w:rPr>
      </w:pPr>
      <w:ins w:id="14990" w:author="Mike Beckerle" w:date="2020-04-27T19:07:00Z">
        <w:r>
          <w:rPr>
            <w:rFonts w:cs="Arial"/>
          </w:rPr>
          <w:t xml:space="preserve">Regular expression exceeds time limit </w:t>
        </w:r>
      </w:ins>
    </w:p>
    <w:p w14:paraId="0AFE06A2" w14:textId="77777777" w:rsidR="00181613" w:rsidRDefault="00181613" w:rsidP="00181613">
      <w:pPr>
        <w:rPr>
          <w:ins w:id="14991" w:author="Mike Beckerle" w:date="2020-04-27T19:07:00Z"/>
        </w:rPr>
      </w:pPr>
      <w:ins w:id="14992"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4993" w:author="Mike Beckerle" w:date="2020-04-27T19:07:00Z"/>
          <w:rFonts w:cs="Arial"/>
        </w:rPr>
      </w:pPr>
      <w:ins w:id="14994"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4995" w:author="Mike Beckerle" w:date="2020-04-27T19:07:00Z"/>
          <w:rFonts w:cs="Arial"/>
        </w:rPr>
      </w:pPr>
      <w:ins w:id="14996"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4997" w:author="Mike Beckerle" w:date="2020-04-27T19:07:00Z"/>
          <w:rFonts w:cs="Arial"/>
        </w:rPr>
      </w:pPr>
      <w:ins w:id="14998"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4999" w:author="Mike Beckerle" w:date="2020-04-27T19:07:00Z"/>
          <w:rFonts w:cs="Arial"/>
        </w:rPr>
      </w:pPr>
      <w:ins w:id="15000"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5001" w:author="Mike Beckerle" w:date="2020-04-27T19:07:00Z"/>
          <w:rFonts w:cs="Arial"/>
        </w:rPr>
      </w:pPr>
      <w:ins w:id="15002"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5003" w:author="Mike Beckerle" w:date="2020-04-27T19:07:00Z"/>
          <w:rFonts w:cs="Arial"/>
        </w:rPr>
      </w:pPr>
      <w:ins w:id="15004" w:author="Mike Beckerle" w:date="2020-04-27T19:07:00Z">
        <w:r>
          <w:rPr>
            <w:rFonts w:cs="Arial"/>
          </w:rPr>
          <w:t xml:space="preserve">Example: xs:choice is an optional part of the DFDL specification (see section 21). If not supported, it </w:t>
        </w:r>
      </w:ins>
      <w:ins w:id="15005" w:author="Mike Beckerle" w:date="2020-09-10T16:53:00Z">
        <w:r w:rsidR="006D4C7D">
          <w:rPr>
            <w:rFonts w:cs="Arial"/>
          </w:rPr>
          <w:t>MUST</w:t>
        </w:r>
      </w:ins>
      <w:ins w:id="15006"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5007" w:author="Mike Beckerle" w:date="2020-04-27T19:07:00Z"/>
          <w:rFonts w:cs="Arial"/>
        </w:rPr>
      </w:pPr>
      <w:ins w:id="15008"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5009" w:author="Mike Beckerle" w:date="2020-04-27T19:07:00Z"/>
          <w:rFonts w:cs="Arial"/>
        </w:rPr>
      </w:pPr>
      <w:ins w:id="15010" w:author="Mike Beckerle" w:date="2020-04-27T19:07:00Z">
        <w:r>
          <w:rPr>
            <w:rFonts w:cs="Arial"/>
          </w:rPr>
          <w:t>Example: use of dfdl:assert when it is not supported by the implementation (See Spec section 21 on DFDL Subsets)</w:t>
        </w:r>
      </w:ins>
    </w:p>
    <w:p w14:paraId="2AD9A759" w14:textId="77777777" w:rsidR="00181613" w:rsidRDefault="00181613" w:rsidP="00181613">
      <w:pPr>
        <w:pStyle w:val="ListParagraph"/>
        <w:numPr>
          <w:ilvl w:val="2"/>
          <w:numId w:val="24"/>
        </w:numPr>
        <w:rPr>
          <w:ins w:id="15011" w:author="Mike Beckerle" w:date="2020-04-27T19:07:00Z"/>
          <w:rFonts w:cs="Arial"/>
        </w:rPr>
      </w:pPr>
      <w:ins w:id="15012"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5013" w:author="Mike Beckerle" w:date="2020-04-27T19:07:00Z"/>
          <w:rFonts w:cs="Arial"/>
        </w:rPr>
      </w:pPr>
      <w:ins w:id="15014"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5015" w:author="Mike Beckerle" w:date="2020-04-27T19:07:00Z"/>
          <w:rFonts w:cs="Arial"/>
        </w:rPr>
      </w:pPr>
      <w:ins w:id="15016"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5017" w:author="Mike Beckerle" w:date="2020-04-27T19:07:00Z"/>
          <w:rFonts w:cs="Arial"/>
        </w:rPr>
      </w:pPr>
      <w:ins w:id="15018"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5019" w:author="Mike Beckerle" w:date="2020-04-27T19:07:00Z"/>
          <w:rFonts w:cs="Arial"/>
        </w:rPr>
      </w:pPr>
      <w:ins w:id="15020"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5021" w:author="Mike Beckerle" w:date="2020-04-27T19:07:00Z"/>
          <w:rFonts w:cs="Arial"/>
        </w:rPr>
      </w:pPr>
      <w:ins w:id="15022"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5023" w:author="Mike Beckerle" w:date="2020-04-27T19:07:00Z"/>
          <w:rFonts w:cs="Arial"/>
        </w:rPr>
      </w:pPr>
      <w:ins w:id="15024"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5025" w:author="Mike Beckerle" w:date="2020-04-27T19:07:00Z"/>
          <w:rFonts w:cs="Arial"/>
        </w:rPr>
      </w:pPr>
      <w:ins w:id="15026" w:author="Mike Beckerle" w:date="2020-04-27T19:07:00Z">
        <w:r>
          <w:rPr>
            <w:rFonts w:cs="Arial"/>
          </w:rPr>
          <w:t>Format definition (dfdl:defineFormat)</w:t>
        </w:r>
      </w:ins>
    </w:p>
    <w:p w14:paraId="68651F5B" w14:textId="77777777" w:rsidR="00181613" w:rsidRDefault="00181613" w:rsidP="00181613">
      <w:pPr>
        <w:pStyle w:val="ListParagraph"/>
        <w:numPr>
          <w:ilvl w:val="1"/>
          <w:numId w:val="24"/>
        </w:numPr>
        <w:rPr>
          <w:ins w:id="15027" w:author="Mike Beckerle" w:date="2020-04-27T19:07:00Z"/>
          <w:rFonts w:cs="Arial"/>
        </w:rPr>
      </w:pPr>
      <w:ins w:id="15028" w:author="Mike Beckerle" w:date="2020-04-27T19:07:00Z">
        <w:r>
          <w:rPr>
            <w:rFonts w:cs="Arial"/>
          </w:rPr>
          <w:t>Escape schema definition (dfdl:defineEscapeScheme)</w:t>
        </w:r>
      </w:ins>
    </w:p>
    <w:p w14:paraId="0A70E404" w14:textId="77777777" w:rsidR="00181613" w:rsidRDefault="00181613" w:rsidP="00181613">
      <w:pPr>
        <w:pStyle w:val="ListParagraph"/>
        <w:numPr>
          <w:ilvl w:val="1"/>
          <w:numId w:val="24"/>
        </w:numPr>
        <w:rPr>
          <w:ins w:id="15029" w:author="Mike Beckerle" w:date="2020-04-27T19:07:00Z"/>
          <w:rFonts w:cs="Arial"/>
        </w:rPr>
      </w:pPr>
      <w:ins w:id="15030" w:author="Mike Beckerle" w:date="2020-04-27T19:07:00Z">
        <w:r>
          <w:rPr>
            <w:rFonts w:cs="Arial"/>
          </w:rPr>
          <w:t>Variable Definition (dfdl:defineVariable)</w:t>
        </w:r>
      </w:ins>
    </w:p>
    <w:p w14:paraId="27E82DE5" w14:textId="77777777" w:rsidR="00181613" w:rsidRDefault="00181613" w:rsidP="00181613">
      <w:pPr>
        <w:pStyle w:val="ListParagraph"/>
        <w:numPr>
          <w:ilvl w:val="0"/>
          <w:numId w:val="24"/>
        </w:numPr>
        <w:rPr>
          <w:ins w:id="15031" w:author="Mike Beckerle" w:date="2020-04-27T19:07:00Z"/>
          <w:rFonts w:cs="Arial"/>
        </w:rPr>
      </w:pPr>
      <w:ins w:id="15032"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5033" w:author="Mike Beckerle" w:date="2020-04-27T19:07:00Z"/>
          <w:rFonts w:cs="Arial"/>
        </w:rPr>
      </w:pPr>
      <w:ins w:id="15034"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5035" w:author="Mike Beckerle" w:date="2020-04-27T19:07:00Z"/>
          <w:rFonts w:cs="Arial"/>
        </w:rPr>
      </w:pPr>
      <w:ins w:id="15036" w:author="Mike Beckerle" w:date="2020-04-27T19:07:00Z">
        <w:r>
          <w:rPr>
            <w:rFonts w:cs="Arial"/>
          </w:rPr>
          <w:t>E.g., dfdl:assert and dfdl:discriminator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5037" w:author="Mike Beckerle" w:date="2020-04-27T19:07:00Z"/>
          <w:rFonts w:cs="Arial"/>
        </w:rPr>
      </w:pPr>
      <w:ins w:id="15038"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5039" w:author="Mike Beckerle" w:date="2020-04-27T19:07:00Z"/>
          <w:rFonts w:cs="Arial"/>
        </w:rPr>
      </w:pPr>
      <w:ins w:id="15040"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5041" w:author="Mike Beckerle" w:date="2020-04-27T19:07:00Z"/>
          <w:rFonts w:cs="Arial"/>
        </w:rPr>
      </w:pPr>
      <w:ins w:id="15042"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5043" w:author="Mike Beckerle" w:date="2020-04-27T19:07:00Z"/>
          <w:rFonts w:cs="Arial"/>
        </w:rPr>
      </w:pPr>
      <w:ins w:id="15044"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5045" w:author="Mike Beckerle" w:date="2020-04-27T19:07:00Z"/>
          <w:rFonts w:cs="Arial"/>
        </w:rPr>
      </w:pPr>
      <w:ins w:id="15046"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5047" w:author="Mike Beckerle" w:date="2020-04-27T19:07:00Z"/>
          <w:rFonts w:cs="Arial"/>
        </w:rPr>
      </w:pPr>
      <w:ins w:id="15048"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5049" w:author="Mike Beckerle" w:date="2020-04-27T19:07:00Z"/>
          <w:rFonts w:cs="Arial"/>
        </w:rPr>
      </w:pPr>
      <w:ins w:id="15050"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5051" w:author="Mike Beckerle" w:date="2020-04-27T19:07:00Z"/>
          <w:rFonts w:cs="Arial"/>
        </w:rPr>
      </w:pPr>
      <w:ins w:id="15052"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5053" w:author="Mike Beckerle" w:date="2020-04-27T19:07:00Z"/>
          <w:rFonts w:cs="Arial"/>
        </w:rPr>
      </w:pPr>
      <w:ins w:id="15054"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5055" w:author="Mike Beckerle" w:date="2020-04-27T19:07:00Z"/>
          <w:rFonts w:cs="Arial"/>
        </w:rPr>
      </w:pPr>
      <w:ins w:id="15056" w:author="Mike Beckerle" w:date="2020-04-27T19:07:00Z">
        <w:r>
          <w:rPr>
            <w:rFonts w:cs="Arial"/>
          </w:rPr>
          <w:t>Expressions</w:t>
        </w:r>
      </w:ins>
    </w:p>
    <w:p w14:paraId="2F54B0A8" w14:textId="77777777" w:rsidR="00181613" w:rsidRDefault="00181613" w:rsidP="00181613">
      <w:pPr>
        <w:pStyle w:val="ListParagraph"/>
        <w:numPr>
          <w:ilvl w:val="1"/>
          <w:numId w:val="24"/>
        </w:numPr>
        <w:rPr>
          <w:ins w:id="15057" w:author="Mike Beckerle" w:date="2020-04-27T19:07:00Z"/>
          <w:rFonts w:cs="Arial"/>
        </w:rPr>
      </w:pPr>
      <w:ins w:id="15058"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5059" w:author="Mike Beckerle" w:date="2020-04-27T19:07:00Z"/>
          <w:rFonts w:cs="Arial"/>
        </w:rPr>
      </w:pPr>
      <w:ins w:id="15060"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5061" w:author="Mike Beckerle" w:date="2020-04-27T19:07:00Z"/>
          <w:rFonts w:cs="Arial"/>
        </w:rPr>
      </w:pPr>
      <w:ins w:id="15062"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5063" w:author="Mike Beckerle" w:date="2020-04-27T19:07:00Z"/>
          <w:rFonts w:cs="Arial"/>
        </w:rPr>
      </w:pPr>
      <w:ins w:id="15064" w:author="Mike Beckerle" w:date="2020-04-27T19:07:00Z">
        <w:r>
          <w:rPr>
            <w:rFonts w:cs="Arial"/>
          </w:rPr>
          <w:t xml:space="preserve">Note: This is </w:t>
        </w:r>
      </w:ins>
      <w:ins w:id="15065" w:author="Mike Beckerle" w:date="2020-09-10T13:14:00Z">
        <w:r w:rsidR="00873A62">
          <w:rPr>
            <w:rFonts w:cs="Arial"/>
          </w:rPr>
          <w:t>a Schema Definition Error</w:t>
        </w:r>
      </w:ins>
      <w:ins w:id="15066" w:author="Mike Beckerle" w:date="2020-04-27T19:07:00Z">
        <w:r>
          <w:rPr>
            <w:rFonts w:cs="Arial"/>
          </w:rPr>
          <w:t>, as schema authors are advised to use fn:exists(…) to test for existence of elements when it is possible that they not exist.</w:t>
        </w:r>
      </w:ins>
    </w:p>
    <w:p w14:paraId="6975EE6F" w14:textId="77777777" w:rsidR="00181613" w:rsidRDefault="00181613" w:rsidP="00181613">
      <w:pPr>
        <w:pStyle w:val="ListParagraph"/>
        <w:numPr>
          <w:ilvl w:val="1"/>
          <w:numId w:val="24"/>
        </w:numPr>
        <w:rPr>
          <w:ins w:id="15067" w:author="Mike Beckerle" w:date="2020-04-27T19:07:00Z"/>
          <w:rFonts w:cs="Arial"/>
        </w:rPr>
      </w:pPr>
      <w:ins w:id="15068"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5069" w:author="Mike Beckerle" w:date="2020-04-27T19:07:00Z"/>
          <w:rFonts w:cs="Arial"/>
        </w:rPr>
      </w:pPr>
      <w:ins w:id="15070"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5071" w:author="Mike Beckerle" w:date="2020-04-27T19:07:00Z"/>
          <w:rFonts w:cs="Arial"/>
        </w:rPr>
      </w:pPr>
      <w:ins w:id="15072"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5073" w:author="Mike Beckerle" w:date="2020-04-27T19:07:00Z"/>
          <w:rFonts w:cs="Arial"/>
        </w:rPr>
      </w:pPr>
      <w:ins w:id="15074"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5075" w:author="Mike Beckerle" w:date="2020-04-27T19:07:00Z"/>
          <w:rFonts w:cs="Arial"/>
        </w:rPr>
      </w:pPr>
      <w:ins w:id="15076" w:author="Mike Beckerle" w:date="2020-04-27T19:07:00Z">
        <w:r>
          <w:rPr>
            <w:rFonts w:cs="Arial"/>
          </w:rPr>
          <w:t xml:space="preserve">Note: if an implementation is unable to distinguish Static Type Errors from Dynamic Type Errors, then both </w:t>
        </w:r>
      </w:ins>
      <w:ins w:id="15077" w:author="Mike Beckerle" w:date="2020-09-10T17:00:00Z">
        <w:r w:rsidR="003B63AE">
          <w:rPr>
            <w:rFonts w:cs="Arial"/>
          </w:rPr>
          <w:t>MUST</w:t>
        </w:r>
      </w:ins>
      <w:ins w:id="15078"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5079" w:author="Mike Beckerle" w:date="2020-04-27T19:07:00Z"/>
          <w:rFonts w:cs="Arial"/>
        </w:rPr>
      </w:pPr>
      <w:ins w:id="15080" w:author="Mike Beckerle" w:date="2020-04-27T19:07:00Z">
        <w:r>
          <w:rPr>
            <w:rFonts w:cs="Arial"/>
          </w:rPr>
          <w:t>Path step definition not found – e.g., /a/n:b but no definition for n:b as local or global element.</w:t>
        </w:r>
      </w:ins>
    </w:p>
    <w:p w14:paraId="316540D2" w14:textId="77777777" w:rsidR="00181613" w:rsidRDefault="00181613" w:rsidP="00181613">
      <w:pPr>
        <w:pStyle w:val="ListParagraph"/>
        <w:numPr>
          <w:ilvl w:val="1"/>
          <w:numId w:val="24"/>
        </w:numPr>
        <w:rPr>
          <w:ins w:id="15081" w:author="Mike Beckerle" w:date="2020-04-27T19:07:00Z"/>
          <w:rFonts w:cs="Arial"/>
        </w:rPr>
      </w:pPr>
      <w:ins w:id="15082"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5083" w:author="Mike Beckerle" w:date="2020-04-27T19:07:00Z"/>
          <w:rFonts w:cs="Arial"/>
        </w:rPr>
      </w:pPr>
      <w:ins w:id="15084" w:author="Mike Beckerle" w:date="2020-04-27T19:07:00Z">
        <w:r>
          <w:rPr>
            <w:rFonts w:cs="Arial"/>
          </w:rPr>
          <w:t>Expression value is not single node</w:t>
        </w:r>
      </w:ins>
    </w:p>
    <w:p w14:paraId="5744CB97" w14:textId="77777777" w:rsidR="00181613" w:rsidRDefault="00181613" w:rsidP="00181613">
      <w:pPr>
        <w:pStyle w:val="ListParagraph"/>
        <w:numPr>
          <w:ilvl w:val="2"/>
          <w:numId w:val="24"/>
        </w:numPr>
        <w:rPr>
          <w:ins w:id="15085" w:author="Mike Beckerle" w:date="2020-04-27T19:07:00Z"/>
          <w:rFonts w:cs="Arial"/>
        </w:rPr>
      </w:pPr>
      <w:ins w:id="15086" w:author="Mike Beckerle" w:date="2020-04-27T19:07:00Z">
        <w:r>
          <w:rPr>
            <w:rFonts w:cs="Arial"/>
          </w:rPr>
          <w:t xml:space="preserve">Most DFDL expression contexts require an expression to identify a single node, not an array (aka sequence of nodes). There are a few exceptions such as the fn:count(…) function, where the path expression must be to an array or optional element. </w:t>
        </w:r>
      </w:ins>
    </w:p>
    <w:p w14:paraId="0543440A" w14:textId="77777777" w:rsidR="00181613" w:rsidRDefault="00181613" w:rsidP="00181613">
      <w:pPr>
        <w:pStyle w:val="ListParagraph"/>
        <w:numPr>
          <w:ilvl w:val="1"/>
          <w:numId w:val="24"/>
        </w:numPr>
        <w:rPr>
          <w:ins w:id="15087" w:author="Mike Beckerle" w:date="2020-04-27T19:07:00Z"/>
          <w:rFonts w:cs="Arial"/>
        </w:rPr>
      </w:pPr>
      <w:ins w:id="15088"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5089" w:author="Mike Beckerle" w:date="2020-04-27T19:07:00Z"/>
          <w:rFonts w:cs="Arial"/>
        </w:rPr>
      </w:pPr>
      <w:ins w:id="15090"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5091" w:author="Mike Beckerle" w:date="2020-04-27T19:07:00Z"/>
          <w:rFonts w:cs="Arial"/>
        </w:rPr>
      </w:pPr>
      <w:ins w:id="15092" w:author="Mike Beckerle" w:date="2020-04-27T19:07:00Z">
        <w:r>
          <w:rPr>
            <w:rFonts w:cs="Arial"/>
          </w:rPr>
          <w:t xml:space="preserve">Example: The fn:count(...) function argument must be to an array or optional element. It is </w:t>
        </w:r>
      </w:ins>
      <w:ins w:id="15093" w:author="Mike Beckerle" w:date="2020-09-10T13:14:00Z">
        <w:r w:rsidR="00873A62">
          <w:rPr>
            <w:rFonts w:cs="Arial"/>
          </w:rPr>
          <w:t>a Schema Definition Error</w:t>
        </w:r>
      </w:ins>
      <w:ins w:id="15094"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5095" w:author="Mike Beckerle" w:date="2020-04-27T19:07:00Z"/>
          <w:rFonts w:cs="Arial"/>
        </w:rPr>
      </w:pPr>
      <w:ins w:id="15096"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5097" w:author="Mike Beckerle" w:date="2020-04-27T19:07:00Z"/>
          <w:rFonts w:cs="Arial"/>
        </w:rPr>
      </w:pPr>
      <w:ins w:id="15098"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5099" w:author="Mike Beckerle" w:date="2020-04-29T19:14:00Z"/>
        </w:rPr>
      </w:pPr>
      <w:bookmarkStart w:id="15100" w:name="_Toc50721404"/>
      <w:ins w:id="15101" w:author="Mike Beckerle" w:date="2020-04-29T19:14:00Z">
        <w:r>
          <w:t xml:space="preserve">Appendix G: Property </w:t>
        </w:r>
        <w:commentRangeStart w:id="15102"/>
        <w:r>
          <w:t>Precedence</w:t>
        </w:r>
        <w:commentRangeEnd w:id="15102"/>
        <w:r>
          <w:rPr>
            <w:rStyle w:val="CommentReference"/>
            <w:rFonts w:cs="Times New Roman"/>
            <w:b w:val="0"/>
            <w:bCs w:val="0"/>
            <w:kern w:val="0"/>
          </w:rPr>
          <w:commentReference w:id="15102"/>
        </w:r>
        <w:bookmarkEnd w:id="15100"/>
      </w:ins>
    </w:p>
    <w:p w14:paraId="3A32650E" w14:textId="3A41A316" w:rsidR="00D23462" w:rsidRDefault="00D23462" w:rsidP="00893233">
      <w:pPr>
        <w:pStyle w:val="Heading2"/>
      </w:pPr>
      <w:bookmarkStart w:id="15103" w:name="_Toc199516369"/>
      <w:bookmarkStart w:id="15104" w:name="_Toc194984030"/>
      <w:bookmarkStart w:id="15105" w:name="_Toc243112872"/>
      <w:bookmarkStart w:id="15106" w:name="_Toc349042831"/>
      <w:bookmarkStart w:id="15107" w:name="_Toc50721405"/>
      <w:r>
        <w:t>Parsing</w:t>
      </w:r>
      <w:bookmarkEnd w:id="15103"/>
      <w:bookmarkEnd w:id="15104"/>
      <w:bookmarkEnd w:id="15105"/>
      <w:bookmarkEnd w:id="15106"/>
      <w:bookmarkEnd w:id="15107"/>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5108" w:name="_Toc322911728"/>
      <w:bookmarkStart w:id="15109" w:name="_Toc322912267"/>
      <w:bookmarkStart w:id="15110" w:name="_Toc329093128"/>
      <w:bookmarkStart w:id="15111" w:name="_Toc332701641"/>
      <w:bookmarkStart w:id="15112" w:name="_Toc332701945"/>
      <w:bookmarkStart w:id="15113" w:name="_Toc332711744"/>
      <w:bookmarkStart w:id="15114" w:name="_Toc332712046"/>
      <w:bookmarkStart w:id="15115" w:name="_Toc332712347"/>
      <w:bookmarkStart w:id="15116" w:name="_Toc332724263"/>
      <w:bookmarkStart w:id="15117" w:name="_Toc332724563"/>
      <w:bookmarkStart w:id="15118" w:name="_Toc341102859"/>
      <w:bookmarkStart w:id="15119" w:name="_Toc347241594"/>
      <w:bookmarkStart w:id="15120" w:name="_Toc347744787"/>
      <w:bookmarkStart w:id="15121" w:name="_Toc348984570"/>
      <w:bookmarkStart w:id="15122" w:name="_Toc348984875"/>
      <w:bookmarkStart w:id="15123" w:name="_Toc349038039"/>
      <w:bookmarkStart w:id="15124" w:name="_Toc349038341"/>
      <w:bookmarkStart w:id="15125" w:name="_Toc349042832"/>
      <w:bookmarkStart w:id="15126" w:name="_Toc351912954"/>
      <w:bookmarkStart w:id="15127" w:name="_Toc351914975"/>
      <w:bookmarkStart w:id="15128" w:name="_Toc351915441"/>
      <w:bookmarkStart w:id="15129" w:name="_Toc361231539"/>
      <w:bookmarkStart w:id="15130" w:name="_Toc361232065"/>
      <w:bookmarkStart w:id="15131" w:name="_Toc362445363"/>
      <w:bookmarkStart w:id="15132" w:name="_Toc363909330"/>
      <w:bookmarkStart w:id="15133" w:name="_Toc364463756"/>
      <w:bookmarkStart w:id="15134" w:name="_Toc366078360"/>
      <w:bookmarkStart w:id="15135" w:name="_Toc366078975"/>
      <w:bookmarkStart w:id="15136" w:name="_Toc366079960"/>
      <w:bookmarkStart w:id="15137" w:name="_Toc366080572"/>
      <w:bookmarkStart w:id="15138" w:name="_Toc366081181"/>
      <w:bookmarkStart w:id="15139" w:name="_Toc366505521"/>
      <w:bookmarkStart w:id="15140" w:name="_Toc366508890"/>
      <w:bookmarkStart w:id="15141" w:name="_Toc366513391"/>
      <w:bookmarkStart w:id="15142" w:name="_Toc366574580"/>
      <w:bookmarkStart w:id="15143" w:name="_Toc366578373"/>
      <w:bookmarkStart w:id="15144" w:name="_Toc366578967"/>
      <w:bookmarkStart w:id="15145" w:name="_Toc366579559"/>
      <w:bookmarkStart w:id="15146" w:name="_Toc366580150"/>
      <w:bookmarkStart w:id="15147" w:name="_Toc366580742"/>
      <w:bookmarkStart w:id="15148" w:name="_Toc366581333"/>
      <w:bookmarkStart w:id="15149" w:name="_Toc366581925"/>
      <w:bookmarkStart w:id="15150" w:name="_Toc243112873"/>
      <w:bookmarkStart w:id="15151" w:name="_Toc349042833"/>
      <w:bookmarkStart w:id="15152" w:name="_Toc50721406"/>
      <w:bookmarkEnd w:id="15108"/>
      <w:bookmarkEnd w:id="15109"/>
      <w:bookmarkEnd w:id="15110"/>
      <w:bookmarkEnd w:id="15111"/>
      <w:bookmarkEnd w:id="15112"/>
      <w:bookmarkEnd w:id="15113"/>
      <w:bookmarkEnd w:id="15114"/>
      <w:bookmarkEnd w:id="15115"/>
      <w:bookmarkEnd w:id="15116"/>
      <w:bookmarkEnd w:id="15117"/>
      <w:bookmarkEnd w:id="15118"/>
      <w:bookmarkEnd w:id="15119"/>
      <w:bookmarkEnd w:id="15120"/>
      <w:bookmarkEnd w:id="15121"/>
      <w:bookmarkEnd w:id="15122"/>
      <w:bookmarkEnd w:id="15123"/>
      <w:bookmarkEnd w:id="15124"/>
      <w:bookmarkEnd w:id="15125"/>
      <w:bookmarkEnd w:id="15126"/>
      <w:bookmarkEnd w:id="15127"/>
      <w:bookmarkEnd w:id="15128"/>
      <w:bookmarkEnd w:id="15129"/>
      <w:bookmarkEnd w:id="15130"/>
      <w:bookmarkEnd w:id="15131"/>
      <w:bookmarkEnd w:id="15132"/>
      <w:bookmarkEnd w:id="15133"/>
      <w:bookmarkEnd w:id="15134"/>
      <w:bookmarkEnd w:id="15135"/>
      <w:bookmarkEnd w:id="15136"/>
      <w:bookmarkEnd w:id="15137"/>
      <w:bookmarkEnd w:id="15138"/>
      <w:bookmarkEnd w:id="15139"/>
      <w:bookmarkEnd w:id="15140"/>
      <w:bookmarkEnd w:id="15141"/>
      <w:bookmarkEnd w:id="15142"/>
      <w:bookmarkEnd w:id="15143"/>
      <w:bookmarkEnd w:id="15144"/>
      <w:bookmarkEnd w:id="15145"/>
      <w:bookmarkEnd w:id="15146"/>
      <w:bookmarkEnd w:id="15147"/>
      <w:bookmarkEnd w:id="15148"/>
      <w:bookmarkEnd w:id="15149"/>
      <w:r>
        <w:rPr>
          <w:rFonts w:eastAsia="Times New Roman"/>
        </w:rPr>
        <w:t>dfdl:element (simple) and dfdl:simpleType</w:t>
      </w:r>
      <w:bookmarkEnd w:id="15150"/>
      <w:bookmarkEnd w:id="15151"/>
      <w:bookmarkEnd w:id="15152"/>
    </w:p>
    <w:p w14:paraId="7244708A" w14:textId="77777777" w:rsidR="00D23462" w:rsidRDefault="00D23462" w:rsidP="00D23462">
      <w:pPr>
        <w:numPr>
          <w:ilvl w:val="0"/>
          <w:numId w:val="153"/>
        </w:numPr>
        <w:rPr>
          <w:rStyle w:val="Emphasis"/>
        </w:rPr>
      </w:pPr>
      <w:r>
        <w:rPr>
          <w:rStyle w:val="Emphasis"/>
        </w:rPr>
        <w:t>Parsing: calculated value (does not apply to dfdl:simpleType or to global elements)</w:t>
      </w:r>
    </w:p>
    <w:p w14:paraId="469E47C8" w14:textId="77777777" w:rsidR="00D23462" w:rsidRDefault="00D23462" w:rsidP="00D23462">
      <w:pPr>
        <w:numPr>
          <w:ilvl w:val="1"/>
          <w:numId w:val="154"/>
        </w:numPr>
      </w:pPr>
      <w:r>
        <w:t xml:space="preserve">dfdl:inputValueCalc </w:t>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5153"/>
      <w:r>
        <w:t>dfdl:bitOrder</w:t>
      </w:r>
      <w:commentRangeEnd w:id="15153"/>
      <w:r>
        <w:rPr>
          <w:rStyle w:val="CommentReference"/>
        </w:rPr>
        <w:commentReference w:id="15153"/>
      </w:r>
    </w:p>
    <w:p w14:paraId="35ACCA08" w14:textId="77777777" w:rsidR="00D23462" w:rsidRDefault="00D23462" w:rsidP="00D23462">
      <w:pPr>
        <w:numPr>
          <w:ilvl w:val="1"/>
          <w:numId w:val="154"/>
        </w:numPr>
      </w:pPr>
      <w:r>
        <w:t xml:space="preserve">dfdl:encoding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r>
        <w:t>dfdl:encodingErrorPolicy</w:t>
      </w:r>
    </w:p>
    <w:p w14:paraId="29C5A311" w14:textId="77777777" w:rsidR="00D23462" w:rsidRDefault="00D23462" w:rsidP="00D23462">
      <w:pPr>
        <w:numPr>
          <w:ilvl w:val="1"/>
          <w:numId w:val="154"/>
        </w:numPr>
      </w:pPr>
      <w:r>
        <w:t>dfdl:ignoreCase</w:t>
      </w:r>
    </w:p>
    <w:p w14:paraId="1E0D90F4" w14:textId="77777777" w:rsidR="00D23462" w:rsidRDefault="00D23462" w:rsidP="00D23462">
      <w:pPr>
        <w:numPr>
          <w:ilvl w:val="0"/>
          <w:numId w:val="154"/>
        </w:numPr>
        <w:rPr>
          <w:rStyle w:val="Emphasis"/>
        </w:rPr>
      </w:pPr>
      <w:r>
        <w:rPr>
          <w:rStyle w:val="Emphasis"/>
        </w:rPr>
        <w:t xml:space="preserve">Parsing: nillable </w:t>
      </w:r>
    </w:p>
    <w:p w14:paraId="097EA8F3" w14:textId="77777777" w:rsidR="00D23462" w:rsidRDefault="00D23462" w:rsidP="00D23462">
      <w:pPr>
        <w:numPr>
          <w:ilvl w:val="1"/>
          <w:numId w:val="154"/>
        </w:numPr>
      </w:pPr>
      <w:r>
        <w:t xml:space="preserve">XSD nillable </w:t>
      </w:r>
      <w:r>
        <w:rPr>
          <w:rStyle w:val="Emphasis"/>
        </w:rPr>
        <w:t>(does not apply to dfdl:simpleType)</w:t>
      </w:r>
    </w:p>
    <w:p w14:paraId="5B24309E" w14:textId="77777777" w:rsidR="00D23462" w:rsidRDefault="00D23462" w:rsidP="00D23462">
      <w:pPr>
        <w:numPr>
          <w:ilvl w:val="2"/>
          <w:numId w:val="154"/>
        </w:numPr>
      </w:pPr>
      <w:r>
        <w:t xml:space="preserve">dfdl:nilKind </w:t>
      </w:r>
    </w:p>
    <w:p w14:paraId="1669FC09" w14:textId="77777777" w:rsidR="00D23462" w:rsidRDefault="00D23462" w:rsidP="00D23462">
      <w:pPr>
        <w:numPr>
          <w:ilvl w:val="3"/>
          <w:numId w:val="154"/>
        </w:numPr>
        <w:rPr>
          <w:rStyle w:val="Emphasis"/>
        </w:rPr>
      </w:pPr>
      <w:r>
        <w:rPr>
          <w:rStyle w:val="Emphasis"/>
        </w:rPr>
        <w:t xml:space="preserve">"literalValue", "logicalValue", "literalCharacter" </w:t>
      </w:r>
    </w:p>
    <w:p w14:paraId="7AF6A88D" w14:textId="77777777" w:rsidR="00D23462" w:rsidRDefault="00D23462" w:rsidP="00D23462">
      <w:pPr>
        <w:numPr>
          <w:ilvl w:val="4"/>
          <w:numId w:val="154"/>
        </w:numPr>
      </w:pPr>
      <w:r>
        <w:t xml:space="preserve">dfdl:nilValue </w:t>
      </w:r>
    </w:p>
    <w:p w14:paraId="63AD2DC5" w14:textId="77777777" w:rsidR="00D23462" w:rsidRDefault="00D23462" w:rsidP="00D23462">
      <w:pPr>
        <w:numPr>
          <w:ilvl w:val="0"/>
          <w:numId w:val="154"/>
        </w:numPr>
        <w:rPr>
          <w:rStyle w:val="Emphasis"/>
        </w:rPr>
      </w:pPr>
      <w:r>
        <w:rPr>
          <w:rStyle w:val="Emphasis"/>
        </w:rPr>
        <w:t>Parsing: occurrences (does not apply to dfdl:simpleType)</w:t>
      </w:r>
    </w:p>
    <w:p w14:paraId="05C1C4D9" w14:textId="77777777" w:rsidR="00D23462" w:rsidRDefault="00D23462" w:rsidP="00D23462">
      <w:pPr>
        <w:numPr>
          <w:ilvl w:val="1"/>
          <w:numId w:val="154"/>
        </w:numPr>
      </w:pPr>
      <w:r>
        <w:rPr>
          <w:iCs/>
        </w:rPr>
        <w:t xml:space="preserve">dfdl:floating </w:t>
      </w:r>
    </w:p>
    <w:p w14:paraId="75A969FB" w14:textId="77777777" w:rsidR="00D23462" w:rsidRDefault="00D23462" w:rsidP="00D23462">
      <w:pPr>
        <w:numPr>
          <w:ilvl w:val="1"/>
          <w:numId w:val="154"/>
        </w:numPr>
      </w:pPr>
      <w:r>
        <w:t>(maxOccurs &gt; 1 or unbounded) or (XSD minOccurs = 0 and XSD maxOccurs = 1)</w:t>
      </w:r>
    </w:p>
    <w:p w14:paraId="7F53C860" w14:textId="77777777" w:rsidR="00D23462" w:rsidRDefault="00D23462" w:rsidP="00D23462">
      <w:pPr>
        <w:numPr>
          <w:ilvl w:val="2"/>
          <w:numId w:val="154"/>
        </w:numPr>
      </w:pPr>
      <w:r>
        <w:t xml:space="preserve">dfdl:occursCountKind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r>
        <w:t xml:space="preserve">dfdl:occursCount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maxOccurs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 xml:space="preserve">"stopValue" </w:t>
      </w:r>
    </w:p>
    <w:p w14:paraId="2252C998" w14:textId="77777777" w:rsidR="00D23462" w:rsidRDefault="00D23462" w:rsidP="00D23462">
      <w:pPr>
        <w:numPr>
          <w:ilvl w:val="4"/>
          <w:numId w:val="154"/>
        </w:numPr>
      </w:pPr>
      <w:r>
        <w:t>dfdl:occursStopValue</w:t>
      </w:r>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r>
        <w:t>dfdl:leadingSkip</w:t>
      </w:r>
    </w:p>
    <w:p w14:paraId="4CFFA386" w14:textId="77777777" w:rsidR="00D23462" w:rsidRDefault="00D23462" w:rsidP="00D23462">
      <w:pPr>
        <w:numPr>
          <w:ilvl w:val="2"/>
          <w:numId w:val="154"/>
        </w:numPr>
      </w:pPr>
      <w:r>
        <w:t xml:space="preserve">dfdl:alignmentUnits </w:t>
      </w:r>
    </w:p>
    <w:p w14:paraId="06311A49" w14:textId="77777777" w:rsidR="00D23462" w:rsidRDefault="00D23462" w:rsidP="00D23462">
      <w:pPr>
        <w:numPr>
          <w:ilvl w:val="1"/>
          <w:numId w:val="154"/>
        </w:numPr>
      </w:pPr>
      <w:r>
        <w:t xml:space="preserve">dfdl:alignment </w:t>
      </w:r>
    </w:p>
    <w:p w14:paraId="24CA0464" w14:textId="77777777" w:rsidR="00D23462" w:rsidRDefault="00D23462" w:rsidP="00D23462">
      <w:pPr>
        <w:numPr>
          <w:ilvl w:val="2"/>
          <w:numId w:val="154"/>
        </w:numPr>
      </w:pPr>
      <w:r>
        <w:t xml:space="preserve">dfdl:alignmentUnits </w:t>
      </w:r>
    </w:p>
    <w:p w14:paraId="751727B2" w14:textId="77777777" w:rsidR="00D23462" w:rsidRDefault="00D23462" w:rsidP="00D23462">
      <w:pPr>
        <w:numPr>
          <w:ilvl w:val="1"/>
          <w:numId w:val="154"/>
        </w:numPr>
      </w:pPr>
      <w:r>
        <w:t>dfdl:initiator</w:t>
      </w:r>
    </w:p>
    <w:p w14:paraId="145AE0C9" w14:textId="77777777" w:rsidR="00D23462" w:rsidRDefault="00D23462" w:rsidP="00D23462">
      <w:pPr>
        <w:numPr>
          <w:ilvl w:val="2"/>
          <w:numId w:val="154"/>
        </w:numPr>
      </w:pPr>
      <w:r>
        <w:t xml:space="preserve">dfdl:nilValueDelimiterPolicy </w:t>
      </w:r>
      <w:r>
        <w:rPr>
          <w:rStyle w:val="Emphasis"/>
        </w:rPr>
        <w:t>(does not apply to dfdl:simpleType)</w:t>
      </w:r>
    </w:p>
    <w:p w14:paraId="7D6E4214" w14:textId="77777777" w:rsidR="00D23462" w:rsidRDefault="00D23462" w:rsidP="00D23462">
      <w:pPr>
        <w:numPr>
          <w:ilvl w:val="2"/>
          <w:numId w:val="154"/>
        </w:numPr>
      </w:pPr>
      <w:r>
        <w:t xml:space="preserve">dfdl:emptyValueDelimiterPolicy </w:t>
      </w:r>
    </w:p>
    <w:p w14:paraId="09E9E8EA" w14:textId="77777777" w:rsidR="00D23462" w:rsidRDefault="00D23462" w:rsidP="00D23462">
      <w:pPr>
        <w:numPr>
          <w:ilvl w:val="1"/>
          <w:numId w:val="154"/>
        </w:numPr>
        <w:rPr>
          <w:rStyle w:val="Emphasis"/>
        </w:rPr>
      </w:pPr>
      <w:r>
        <w:t>dfdl:representation</w:t>
      </w:r>
      <w:r>
        <w:rPr>
          <w:rStyle w:val="Emphasis"/>
        </w:rPr>
        <w:t xml:space="preserve"> "text" or xs:simpleType is 'string'</w:t>
      </w:r>
    </w:p>
    <w:p w14:paraId="6D98FEFE" w14:textId="77777777" w:rsidR="00D23462" w:rsidRDefault="00D23462" w:rsidP="00D23462">
      <w:pPr>
        <w:numPr>
          <w:ilvl w:val="2"/>
          <w:numId w:val="154"/>
        </w:numPr>
      </w:pPr>
      <w:r>
        <w:t xml:space="preserve">dfdl:lengthKind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t xml:space="preserve">XSD maxLength </w:t>
      </w:r>
      <w:r>
        <w:rPr>
          <w:rStyle w:val="Emphasis"/>
        </w:rPr>
        <w:t>or</w:t>
      </w:r>
      <w:r>
        <w:t xml:space="preserve"> dfdl:textBooleanTrueRep/dfdl:textBooleanFalseRep</w:t>
      </w:r>
    </w:p>
    <w:p w14:paraId="547CB544" w14:textId="77777777" w:rsidR="00D23462" w:rsidRDefault="00D23462" w:rsidP="00D23462">
      <w:pPr>
        <w:numPr>
          <w:ilvl w:val="4"/>
          <w:numId w:val="154"/>
        </w:numPr>
      </w:pPr>
      <w:r>
        <w:t xml:space="preserve">dfdl:lengthUnits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r>
        <w:t xml:space="preserve">dfdl:length </w:t>
      </w:r>
    </w:p>
    <w:p w14:paraId="0900934B" w14:textId="77777777" w:rsidR="00D23462" w:rsidRDefault="00D23462" w:rsidP="00D23462">
      <w:pPr>
        <w:numPr>
          <w:ilvl w:val="4"/>
          <w:numId w:val="154"/>
        </w:numPr>
      </w:pPr>
      <w:r>
        <w:t xml:space="preserve">dfdl:lengthUnits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r>
        <w:t xml:space="preserve">dfdl:prefixLengthType </w:t>
      </w:r>
    </w:p>
    <w:p w14:paraId="732AA191" w14:textId="77777777" w:rsidR="00D23462" w:rsidRDefault="00D23462" w:rsidP="00D23462">
      <w:pPr>
        <w:numPr>
          <w:ilvl w:val="4"/>
          <w:numId w:val="154"/>
        </w:numPr>
      </w:pPr>
      <w:r>
        <w:t xml:space="preserve">dfdl:prefixIncludesPrefixLength </w:t>
      </w:r>
    </w:p>
    <w:p w14:paraId="4585340F" w14:textId="77777777" w:rsidR="00D23462" w:rsidRDefault="00D23462" w:rsidP="00D23462">
      <w:pPr>
        <w:numPr>
          <w:ilvl w:val="4"/>
          <w:numId w:val="154"/>
        </w:numPr>
      </w:pPr>
      <w:r>
        <w:t xml:space="preserve">dfdl:lengthUnits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r>
        <w:t>dfdl:lengthPattern</w:t>
      </w:r>
    </w:p>
    <w:p w14:paraId="37AE20A8" w14:textId="77777777" w:rsidR="00D23462" w:rsidRDefault="00D23462" w:rsidP="00D23462">
      <w:pPr>
        <w:numPr>
          <w:ilvl w:val="3"/>
          <w:numId w:val="154"/>
        </w:numPr>
      </w:pPr>
      <w:r>
        <w:rPr>
          <w:rStyle w:val="Emphasis"/>
        </w:rPr>
        <w:t>"delimited",</w:t>
      </w:r>
      <w:r>
        <w:t xml:space="preserve"> </w:t>
      </w:r>
      <w:r>
        <w:rPr>
          <w:rStyle w:val="Emphasis"/>
        </w:rPr>
        <w:t>"endOfParent"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r>
        <w:t xml:space="preserve">dfdl:textTrimKind </w:t>
      </w:r>
    </w:p>
    <w:p w14:paraId="01FF0558" w14:textId="77777777" w:rsidR="00D23462" w:rsidRDefault="00D23462" w:rsidP="00D23462">
      <w:pPr>
        <w:numPr>
          <w:ilvl w:val="3"/>
          <w:numId w:val="154"/>
        </w:numPr>
      </w:pPr>
      <w:r>
        <w:t xml:space="preserve">dfdl:textStringPadCharacter, dfdl:textNumberPadCharacter, dfdl:textBooleanPadCharacter or dfdl:textCalendarPadCharacter  </w:t>
      </w:r>
    </w:p>
    <w:p w14:paraId="2F7CBEC9" w14:textId="77777777" w:rsidR="00D23462" w:rsidRDefault="00D23462" w:rsidP="00D23462">
      <w:pPr>
        <w:numPr>
          <w:ilvl w:val="3"/>
          <w:numId w:val="154"/>
        </w:numPr>
        <w:rPr>
          <w:rStyle w:val="Emphasis"/>
        </w:rPr>
      </w:pPr>
      <w:r>
        <w:t xml:space="preserve">dfdl:textStringJustification, dfdl:textNumberJustification, dfdl:textBooleanJustification or dfdl:textCalendarJustification </w:t>
      </w:r>
    </w:p>
    <w:p w14:paraId="5FAFF93D" w14:textId="77777777" w:rsidR="00D23462" w:rsidRDefault="00D23462" w:rsidP="00D23462">
      <w:pPr>
        <w:numPr>
          <w:ilvl w:val="2"/>
          <w:numId w:val="154"/>
        </w:numPr>
        <w:rPr>
          <w:rStyle w:val="Emphasis"/>
        </w:rPr>
      </w:pPr>
      <w:r>
        <w:t>dfdl:escapeSchemeRef</w:t>
      </w:r>
    </w:p>
    <w:p w14:paraId="7CF9904B" w14:textId="77777777" w:rsidR="00D23462" w:rsidRDefault="00D23462" w:rsidP="00D23462">
      <w:pPr>
        <w:numPr>
          <w:ilvl w:val="1"/>
          <w:numId w:val="154"/>
        </w:numPr>
        <w:rPr>
          <w:rStyle w:val="Emphasis"/>
        </w:rPr>
      </w:pPr>
      <w:r>
        <w:t>dfdl:representation</w:t>
      </w:r>
      <w:r>
        <w:rPr>
          <w:rStyle w:val="Emphasis"/>
        </w:rPr>
        <w:t xml:space="preserve"> "binary" or xs:simpleType is 'hexBinary'</w:t>
      </w:r>
    </w:p>
    <w:p w14:paraId="0D21861C" w14:textId="77777777" w:rsidR="00D23462" w:rsidRDefault="00D23462" w:rsidP="00D23462">
      <w:pPr>
        <w:numPr>
          <w:ilvl w:val="2"/>
          <w:numId w:val="154"/>
        </w:numPr>
      </w:pPr>
      <w:r>
        <w:t xml:space="preserve">dfdl:lengthKind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maxLength </w:t>
      </w:r>
      <w:r>
        <w:rPr>
          <w:rStyle w:val="Emphasis"/>
        </w:rPr>
        <w:t>or</w:t>
      </w:r>
      <w:r>
        <w:t xml:space="preserve"> xs:simpleType</w:t>
      </w:r>
    </w:p>
    <w:p w14:paraId="732F8CDD" w14:textId="77777777" w:rsidR="00D23462" w:rsidRDefault="00D23462" w:rsidP="00D23462">
      <w:pPr>
        <w:numPr>
          <w:ilvl w:val="4"/>
          <w:numId w:val="154"/>
        </w:numPr>
      </w:pPr>
      <w:r>
        <w:t xml:space="preserve">dfdl:lengthUnits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r>
        <w:t xml:space="preserve">dfdl:length </w:t>
      </w:r>
    </w:p>
    <w:p w14:paraId="70844602" w14:textId="77777777" w:rsidR="00D23462" w:rsidRDefault="00D23462" w:rsidP="00D23462">
      <w:pPr>
        <w:numPr>
          <w:ilvl w:val="4"/>
          <w:numId w:val="154"/>
        </w:numPr>
      </w:pPr>
      <w:r>
        <w:t xml:space="preserve">dfdl:lengthUnits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r>
        <w:t xml:space="preserve">dfdl:prefixLengthType </w:t>
      </w:r>
    </w:p>
    <w:p w14:paraId="345E63BF" w14:textId="77777777" w:rsidR="00D23462" w:rsidRDefault="00D23462" w:rsidP="00D23462">
      <w:pPr>
        <w:numPr>
          <w:ilvl w:val="4"/>
          <w:numId w:val="154"/>
        </w:numPr>
      </w:pPr>
      <w:r>
        <w:t xml:space="preserve">dfdl:prefixIncludesPrefixLength </w:t>
      </w:r>
    </w:p>
    <w:p w14:paraId="24256331" w14:textId="77777777" w:rsidR="00D23462" w:rsidRDefault="00D23462" w:rsidP="00D23462">
      <w:pPr>
        <w:numPr>
          <w:ilvl w:val="4"/>
          <w:numId w:val="154"/>
        </w:numPr>
      </w:pPr>
      <w:r>
        <w:t xml:space="preserve">dfdl:lengthUnits </w:t>
      </w:r>
    </w:p>
    <w:p w14:paraId="495B093F" w14:textId="77777777" w:rsidR="00D23462" w:rsidRDefault="00D23462" w:rsidP="00D23462">
      <w:pPr>
        <w:numPr>
          <w:ilvl w:val="3"/>
          <w:numId w:val="154"/>
        </w:numPr>
        <w:rPr>
          <w:rStyle w:val="Emphasis"/>
        </w:rPr>
      </w:pPr>
      <w:r>
        <w:rPr>
          <w:rStyle w:val="Emphasis"/>
        </w:rPr>
        <w:t xml:space="preserve">"delimited", "endOfParent"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r>
        <w:t xml:space="preserve">dfdl:terminator </w:t>
      </w:r>
    </w:p>
    <w:p w14:paraId="45F9E1D8" w14:textId="77777777" w:rsidR="00D23462" w:rsidRDefault="00D23462" w:rsidP="00D23462">
      <w:pPr>
        <w:numPr>
          <w:ilvl w:val="2"/>
          <w:numId w:val="154"/>
        </w:numPr>
      </w:pPr>
      <w:r>
        <w:t xml:space="preserve">dfdl:nilValueDelimiterPolicy </w:t>
      </w:r>
      <w:r>
        <w:rPr>
          <w:rStyle w:val="Emphasis"/>
        </w:rPr>
        <w:t>(does not apply to dfdl:simpleType)</w:t>
      </w:r>
    </w:p>
    <w:p w14:paraId="1E59F8FB" w14:textId="77777777" w:rsidR="00D23462" w:rsidRDefault="00D23462" w:rsidP="00D23462">
      <w:pPr>
        <w:numPr>
          <w:ilvl w:val="2"/>
          <w:numId w:val="154"/>
        </w:numPr>
      </w:pPr>
      <w:r>
        <w:t xml:space="preserve">dfdl:emptyValueDelimiterPolicy </w:t>
      </w:r>
    </w:p>
    <w:p w14:paraId="7CB18308" w14:textId="77777777" w:rsidR="00D23462" w:rsidRDefault="00D23462" w:rsidP="00D23462">
      <w:pPr>
        <w:numPr>
          <w:ilvl w:val="2"/>
          <w:numId w:val="154"/>
        </w:numPr>
      </w:pPr>
      <w:r>
        <w:t xml:space="preserve">dfdl:documentFinalTerminatorCanBeMissing </w:t>
      </w:r>
    </w:p>
    <w:p w14:paraId="40FCBF8B" w14:textId="77777777" w:rsidR="00D23462" w:rsidRDefault="00D23462" w:rsidP="00D23462">
      <w:pPr>
        <w:numPr>
          <w:ilvl w:val="1"/>
          <w:numId w:val="154"/>
        </w:numPr>
      </w:pPr>
      <w:r>
        <w:t>dfdl:trailingSkip</w:t>
      </w:r>
    </w:p>
    <w:p w14:paraId="3B4D183B" w14:textId="77777777" w:rsidR="00D23462" w:rsidRDefault="00D23462" w:rsidP="00D23462">
      <w:pPr>
        <w:numPr>
          <w:ilvl w:val="2"/>
          <w:numId w:val="154"/>
        </w:numPr>
      </w:pPr>
      <w:r>
        <w:t xml:space="preserve">dfdl:alignmentUnits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r>
        <w:t>dfdl:</w:t>
      </w:r>
      <w:r>
        <w:rPr>
          <w:rFonts w:cs="Arial"/>
        </w:rPr>
        <w:t xml:space="preserve"> decimalSigned</w:t>
      </w:r>
    </w:p>
    <w:p w14:paraId="7FA43503" w14:textId="77777777" w:rsidR="00D23462" w:rsidRDefault="00D23462" w:rsidP="00D23462">
      <w:pPr>
        <w:numPr>
          <w:ilvl w:val="3"/>
          <w:numId w:val="154"/>
        </w:numPr>
      </w:pPr>
      <w:r>
        <w:t xml:space="preserve">dfdl:representation </w:t>
      </w:r>
    </w:p>
    <w:p w14:paraId="5992A7DA" w14:textId="77777777" w:rsidR="00D23462" w:rsidRDefault="00D23462" w:rsidP="00D23462">
      <w:pPr>
        <w:numPr>
          <w:ilvl w:val="4"/>
          <w:numId w:val="154"/>
        </w:numPr>
        <w:rPr>
          <w:rStyle w:val="Emphasis"/>
        </w:rPr>
      </w:pPr>
      <w:r>
        <w:rPr>
          <w:rStyle w:val="Emphasis"/>
        </w:rPr>
        <w:t xml:space="preserve">"text" </w:t>
      </w:r>
    </w:p>
    <w:p w14:paraId="6A3E4875" w14:textId="77777777" w:rsidR="00D23462" w:rsidRDefault="00D23462" w:rsidP="00D23462">
      <w:pPr>
        <w:numPr>
          <w:ilvl w:val="5"/>
          <w:numId w:val="154"/>
        </w:numPr>
      </w:pPr>
      <w:r>
        <w:t>dfdl:textNumberRep</w:t>
      </w:r>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r>
        <w:t>dfdl:textNumberPattern</w:t>
      </w:r>
    </w:p>
    <w:p w14:paraId="358455F4" w14:textId="77777777" w:rsidR="00D23462" w:rsidRDefault="00D23462" w:rsidP="00D23462">
      <w:pPr>
        <w:numPr>
          <w:ilvl w:val="7"/>
          <w:numId w:val="154"/>
        </w:numPr>
      </w:pPr>
      <w:r>
        <w:t>dfdl:textStandardDecimalSeparator</w:t>
      </w:r>
    </w:p>
    <w:p w14:paraId="30E24736" w14:textId="77777777" w:rsidR="00D23462" w:rsidRDefault="00D23462" w:rsidP="00D23462">
      <w:pPr>
        <w:numPr>
          <w:ilvl w:val="7"/>
          <w:numId w:val="154"/>
        </w:numPr>
      </w:pPr>
      <w:r>
        <w:t>dfdl:textStandardGroupingSeparator</w:t>
      </w:r>
    </w:p>
    <w:p w14:paraId="73D2A6B9" w14:textId="77777777" w:rsidR="00D23462" w:rsidRDefault="00D23462" w:rsidP="00D23462">
      <w:pPr>
        <w:numPr>
          <w:ilvl w:val="7"/>
          <w:numId w:val="154"/>
        </w:numPr>
      </w:pPr>
      <w:r>
        <w:t>dfdl:textStandardExponentRep</w:t>
      </w:r>
    </w:p>
    <w:p w14:paraId="73530BAD" w14:textId="77777777" w:rsidR="00D23462" w:rsidRDefault="00D23462" w:rsidP="00D23462">
      <w:pPr>
        <w:numPr>
          <w:ilvl w:val="7"/>
          <w:numId w:val="154"/>
        </w:numPr>
      </w:pPr>
      <w:r>
        <w:t>dfdl:textNumberCheckPolicy</w:t>
      </w:r>
    </w:p>
    <w:p w14:paraId="53F3F172" w14:textId="77777777" w:rsidR="00D23462" w:rsidRDefault="00D23462" w:rsidP="00D23462">
      <w:pPr>
        <w:numPr>
          <w:ilvl w:val="7"/>
          <w:numId w:val="154"/>
        </w:numPr>
      </w:pPr>
      <w:r>
        <w:t>dfdl:textStandardInfinityRep</w:t>
      </w:r>
    </w:p>
    <w:p w14:paraId="50827728" w14:textId="77777777" w:rsidR="00D23462" w:rsidRDefault="00D23462" w:rsidP="00D23462">
      <w:pPr>
        <w:numPr>
          <w:ilvl w:val="7"/>
          <w:numId w:val="154"/>
        </w:numPr>
      </w:pPr>
      <w:r>
        <w:t>dfdl:textStandardNaNRep</w:t>
      </w:r>
    </w:p>
    <w:p w14:paraId="38222415" w14:textId="77777777" w:rsidR="00D23462" w:rsidRDefault="00D23462" w:rsidP="00D23462">
      <w:pPr>
        <w:numPr>
          <w:ilvl w:val="7"/>
          <w:numId w:val="154"/>
        </w:numPr>
      </w:pPr>
      <w:r>
        <w:t>dfdl:textNumberRounding</w:t>
      </w:r>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5154"/>
      <w:r>
        <w:t>dfdl:textNumberRoundingMode</w:t>
      </w:r>
    </w:p>
    <w:p w14:paraId="58C0B1AC" w14:textId="77777777" w:rsidR="00D23462" w:rsidRDefault="00D23462" w:rsidP="00D23462">
      <w:pPr>
        <w:numPr>
          <w:ilvl w:val="8"/>
          <w:numId w:val="154"/>
        </w:numPr>
      </w:pPr>
      <w:r>
        <w:t>dfdl:textNumberRoundingIncrement</w:t>
      </w:r>
      <w:commentRangeEnd w:id="15154"/>
      <w:r>
        <w:rPr>
          <w:rStyle w:val="CommentReference"/>
        </w:rPr>
        <w:commentReference w:id="15154"/>
      </w:r>
    </w:p>
    <w:p w14:paraId="736CF39D" w14:textId="77777777" w:rsidR="00D23462" w:rsidRDefault="00D23462" w:rsidP="00D23462">
      <w:pPr>
        <w:numPr>
          <w:ilvl w:val="7"/>
          <w:numId w:val="154"/>
        </w:numPr>
      </w:pPr>
      <w:r>
        <w:t>dfdl:textStandardZeroRep</w:t>
      </w:r>
    </w:p>
    <w:p w14:paraId="35CACFF6" w14:textId="77777777" w:rsidR="00D23462" w:rsidRDefault="00D23462" w:rsidP="00D23462">
      <w:pPr>
        <w:numPr>
          <w:ilvl w:val="7"/>
          <w:numId w:val="154"/>
        </w:numPr>
      </w:pPr>
      <w:r>
        <w:t>dfdl:textStandardBase</w:t>
      </w:r>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r>
        <w:rPr>
          <w:rStyle w:val="Emphasis"/>
        </w:rPr>
        <w:t>d</w:t>
      </w:r>
      <w:r>
        <w:t>fdl:textNumberPattern</w:t>
      </w:r>
    </w:p>
    <w:p w14:paraId="54F1F33C" w14:textId="77777777" w:rsidR="00D23462" w:rsidRDefault="00D23462" w:rsidP="00D23462">
      <w:pPr>
        <w:numPr>
          <w:ilvl w:val="7"/>
          <w:numId w:val="154"/>
        </w:numPr>
        <w:rPr>
          <w:rFonts w:cs="Arial"/>
        </w:rPr>
      </w:pPr>
      <w:r>
        <w:rPr>
          <w:rFonts w:cs="Arial"/>
        </w:rPr>
        <w:t>dfdl:textNumberCheckPolicy</w:t>
      </w:r>
    </w:p>
    <w:p w14:paraId="610D3364" w14:textId="77777777" w:rsidR="00D23462" w:rsidRDefault="00D23462" w:rsidP="00D23462">
      <w:pPr>
        <w:numPr>
          <w:ilvl w:val="7"/>
          <w:numId w:val="154"/>
        </w:numPr>
        <w:rPr>
          <w:rFonts w:cs="Arial"/>
        </w:rPr>
      </w:pPr>
      <w:r>
        <w:rPr>
          <w:rFonts w:cs="Arial"/>
        </w:rPr>
        <w:t>dfdl:textNumberRounding</w:t>
      </w:r>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5155"/>
      <w:r>
        <w:rPr>
          <w:rFonts w:cs="Arial"/>
        </w:rPr>
        <w:t>dfdl:textNumberRoundingMode</w:t>
      </w:r>
    </w:p>
    <w:p w14:paraId="7149F4F3" w14:textId="77777777" w:rsidR="00D23462" w:rsidRDefault="00D23462" w:rsidP="00D23462">
      <w:pPr>
        <w:numPr>
          <w:ilvl w:val="8"/>
          <w:numId w:val="154"/>
        </w:numPr>
        <w:rPr>
          <w:rFonts w:cs="Arial"/>
        </w:rPr>
      </w:pPr>
      <w:r>
        <w:rPr>
          <w:rFonts w:cs="Arial"/>
        </w:rPr>
        <w:t>dfdl:textNumberRoundingIncrement</w:t>
      </w:r>
      <w:commentRangeEnd w:id="15155"/>
      <w:r>
        <w:rPr>
          <w:rStyle w:val="CommentReference"/>
        </w:rPr>
        <w:commentReference w:id="15155"/>
      </w:r>
    </w:p>
    <w:p w14:paraId="3D46EFFC" w14:textId="77777777" w:rsidR="00D23462" w:rsidRDefault="00D23462" w:rsidP="00D23462">
      <w:pPr>
        <w:numPr>
          <w:ilvl w:val="7"/>
          <w:numId w:val="154"/>
        </w:numPr>
        <w:rPr>
          <w:rStyle w:val="Emphasis"/>
        </w:rPr>
      </w:pPr>
      <w:r>
        <w:rPr>
          <w:rFonts w:cs="Arial"/>
        </w:rPr>
        <w:t>dfdl:textZonedSignStyle</w:t>
      </w:r>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r>
        <w:t>dfdl:byteOrder</w:t>
      </w:r>
    </w:p>
    <w:p w14:paraId="00EE197B" w14:textId="77777777" w:rsidR="00D23462" w:rsidRDefault="00D23462" w:rsidP="00D23462">
      <w:pPr>
        <w:numPr>
          <w:ilvl w:val="5"/>
          <w:numId w:val="154"/>
        </w:numPr>
        <w:rPr>
          <w:rStyle w:val="Emphasis"/>
        </w:rPr>
      </w:pPr>
      <w:r>
        <w:rPr>
          <w:rStyle w:val="Emphasis"/>
        </w:rPr>
        <w:t>xs:decimal and restrictions</w:t>
      </w:r>
    </w:p>
    <w:p w14:paraId="495436EF" w14:textId="77777777" w:rsidR="00D23462" w:rsidRDefault="00D23462" w:rsidP="00D23462">
      <w:pPr>
        <w:numPr>
          <w:ilvl w:val="6"/>
          <w:numId w:val="154"/>
        </w:numPr>
      </w:pPr>
      <w:r>
        <w:t>dfdl:binaryNumberRep</w:t>
      </w:r>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r>
        <w:t>dfdl:binaryPackedSignCodes</w:t>
      </w:r>
    </w:p>
    <w:p w14:paraId="6A883301" w14:textId="77777777" w:rsidR="00D23462" w:rsidRDefault="00D23462" w:rsidP="00D23462">
      <w:pPr>
        <w:numPr>
          <w:ilvl w:val="8"/>
          <w:numId w:val="154"/>
        </w:numPr>
      </w:pPr>
      <w:r>
        <w:t>dfdl:binaryDecimalVirtualPoint</w:t>
      </w:r>
    </w:p>
    <w:p w14:paraId="06199957" w14:textId="77777777" w:rsidR="00D23462" w:rsidRDefault="00D23462" w:rsidP="00D23462">
      <w:pPr>
        <w:numPr>
          <w:ilvl w:val="8"/>
          <w:numId w:val="154"/>
        </w:numPr>
      </w:pPr>
      <w:r>
        <w:t>dfdl:binaryNumberCheckPolicy</w:t>
      </w:r>
    </w:p>
    <w:p w14:paraId="1F1C4845" w14:textId="77777777" w:rsidR="00D23462" w:rsidRDefault="00D23462" w:rsidP="00D23462">
      <w:pPr>
        <w:numPr>
          <w:ilvl w:val="7"/>
          <w:numId w:val="154"/>
        </w:numPr>
        <w:rPr>
          <w:rStyle w:val="Emphasis"/>
        </w:rPr>
      </w:pPr>
      <w:r>
        <w:rPr>
          <w:rStyle w:val="Emphasis"/>
        </w:rPr>
        <w:t>"bcd", "ibm4690Packed"</w:t>
      </w:r>
    </w:p>
    <w:p w14:paraId="1B0D323F" w14:textId="77777777" w:rsidR="00D23462" w:rsidRDefault="00D23462" w:rsidP="00D23462">
      <w:pPr>
        <w:numPr>
          <w:ilvl w:val="8"/>
          <w:numId w:val="154"/>
        </w:numPr>
        <w:rPr>
          <w:rStyle w:val="Emphasis"/>
        </w:rPr>
      </w:pPr>
      <w:r>
        <w:t>dfdl:binaryDecimalVirtualPoint</w:t>
      </w:r>
    </w:p>
    <w:p w14:paraId="644D50AF" w14:textId="77777777" w:rsidR="00D23462" w:rsidRDefault="00D23462" w:rsidP="00D23462">
      <w:pPr>
        <w:numPr>
          <w:ilvl w:val="8"/>
          <w:numId w:val="154"/>
        </w:numPr>
        <w:rPr>
          <w:rStyle w:val="Emphasis"/>
        </w:rPr>
      </w:pPr>
      <w:r>
        <w:t>dfdl:binaryNumberCheckPolicy</w:t>
      </w:r>
    </w:p>
    <w:p w14:paraId="051D3374" w14:textId="77777777" w:rsidR="00D23462" w:rsidRDefault="00D23462" w:rsidP="00D23462">
      <w:pPr>
        <w:numPr>
          <w:ilvl w:val="7"/>
          <w:numId w:val="154"/>
        </w:numPr>
        <w:rPr>
          <w:rStyle w:val="Emphasis"/>
        </w:rPr>
      </w:pPr>
      <w:r>
        <w:rPr>
          <w:rStyle w:val="Emphasis"/>
        </w:rPr>
        <w:t>"binary"</w:t>
      </w:r>
    </w:p>
    <w:p w14:paraId="4C4B8F81" w14:textId="77777777" w:rsidR="00D23462" w:rsidRDefault="00D23462" w:rsidP="00D23462">
      <w:pPr>
        <w:numPr>
          <w:ilvl w:val="8"/>
          <w:numId w:val="154"/>
        </w:numPr>
        <w:rPr>
          <w:rStyle w:val="Emphasis"/>
        </w:rPr>
      </w:pPr>
      <w:r>
        <w:t>dfdl:binaryDecimalVirtualPoint</w:t>
      </w:r>
    </w:p>
    <w:p w14:paraId="09CD21B5" w14:textId="77777777" w:rsidR="00D23462" w:rsidRDefault="00D23462" w:rsidP="00D23462">
      <w:pPr>
        <w:numPr>
          <w:ilvl w:val="5"/>
          <w:numId w:val="154"/>
        </w:numPr>
        <w:rPr>
          <w:rStyle w:val="Emphasis"/>
        </w:rPr>
      </w:pPr>
      <w:r>
        <w:rPr>
          <w:rStyle w:val="Emphasis"/>
        </w:rPr>
        <w:t>xs:float, xs:double</w:t>
      </w:r>
    </w:p>
    <w:p w14:paraId="1D92C811" w14:textId="77777777" w:rsidR="00D23462" w:rsidRDefault="00D23462" w:rsidP="00D23462">
      <w:pPr>
        <w:numPr>
          <w:ilvl w:val="6"/>
          <w:numId w:val="154"/>
        </w:numPr>
      </w:pPr>
      <w:r>
        <w:t xml:space="preserve">dfdl:binaryFloatRep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r>
        <w:t xml:space="preserve">dfdl:representation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r>
        <w:t xml:space="preserve">dfdl:calendarPatternKind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r>
        <w:t>dfdl:calendarPattern</w:t>
      </w:r>
    </w:p>
    <w:p w14:paraId="4B4750C1" w14:textId="77777777" w:rsidR="00D23462" w:rsidRDefault="00D23462" w:rsidP="00D23462">
      <w:pPr>
        <w:numPr>
          <w:ilvl w:val="5"/>
          <w:numId w:val="154"/>
        </w:numPr>
      </w:pPr>
      <w:r>
        <w:t>dfdl:calendarCheckPolicy</w:t>
      </w:r>
    </w:p>
    <w:p w14:paraId="09F1E7DD" w14:textId="77777777" w:rsidR="00D23462" w:rsidRDefault="00D23462" w:rsidP="00D23462">
      <w:pPr>
        <w:numPr>
          <w:ilvl w:val="5"/>
          <w:numId w:val="154"/>
        </w:numPr>
      </w:pPr>
      <w:r>
        <w:t>dfdl:calendarTimeZone</w:t>
      </w:r>
    </w:p>
    <w:p w14:paraId="2058C468" w14:textId="77777777" w:rsidR="00D23462" w:rsidRDefault="00D23462" w:rsidP="00D23462">
      <w:pPr>
        <w:numPr>
          <w:ilvl w:val="5"/>
          <w:numId w:val="154"/>
        </w:numPr>
      </w:pPr>
      <w:r>
        <w:t>dfdl:calendarObserveDST</w:t>
      </w:r>
    </w:p>
    <w:p w14:paraId="08738953" w14:textId="77777777" w:rsidR="00D23462" w:rsidRDefault="00D23462" w:rsidP="00D23462">
      <w:pPr>
        <w:numPr>
          <w:ilvl w:val="5"/>
          <w:numId w:val="154"/>
        </w:numPr>
      </w:pPr>
      <w:r>
        <w:t>dfdl:calendarFirstDayOfWeek</w:t>
      </w:r>
    </w:p>
    <w:p w14:paraId="5367E9D3" w14:textId="77777777" w:rsidR="00D23462" w:rsidRDefault="00D23462" w:rsidP="00D23462">
      <w:pPr>
        <w:numPr>
          <w:ilvl w:val="5"/>
          <w:numId w:val="154"/>
        </w:numPr>
      </w:pPr>
      <w:r>
        <w:t>dfdl:calendarDaysInFirstWeek</w:t>
      </w:r>
    </w:p>
    <w:p w14:paraId="54823817" w14:textId="77777777" w:rsidR="00D23462" w:rsidRDefault="00D23462" w:rsidP="00D23462">
      <w:pPr>
        <w:numPr>
          <w:ilvl w:val="5"/>
          <w:numId w:val="154"/>
        </w:numPr>
      </w:pPr>
      <w:r>
        <w:t>dfdl:calendarCenturyStart</w:t>
      </w:r>
    </w:p>
    <w:p w14:paraId="22AEAE89" w14:textId="77777777" w:rsidR="00D23462" w:rsidRDefault="00D23462" w:rsidP="00D23462">
      <w:pPr>
        <w:numPr>
          <w:ilvl w:val="5"/>
          <w:numId w:val="154"/>
        </w:numPr>
      </w:pPr>
      <w:r>
        <w:t>dfdl:calendarLanguage</w:t>
      </w:r>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r>
        <w:t>dfdl:byteOrder</w:t>
      </w:r>
    </w:p>
    <w:p w14:paraId="6836BC8E" w14:textId="77777777" w:rsidR="00D23462" w:rsidRDefault="00D23462" w:rsidP="00D23462">
      <w:pPr>
        <w:numPr>
          <w:ilvl w:val="5"/>
          <w:numId w:val="154"/>
        </w:numPr>
      </w:pPr>
      <w:r>
        <w:t>dfdl:binaryCalendarRep</w:t>
      </w:r>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r>
        <w:t>dfdl:packedDecimalSignCodes</w:t>
      </w:r>
    </w:p>
    <w:p w14:paraId="50001A39" w14:textId="77777777" w:rsidR="00D23462" w:rsidRDefault="00D23462" w:rsidP="00D23462">
      <w:pPr>
        <w:numPr>
          <w:ilvl w:val="7"/>
          <w:numId w:val="154"/>
        </w:numPr>
      </w:pPr>
      <w:r>
        <w:t>dfdl:binaryNumberCheckPolicy</w:t>
      </w:r>
    </w:p>
    <w:p w14:paraId="2EFAEB4D" w14:textId="77777777" w:rsidR="00D23462" w:rsidRDefault="00D23462" w:rsidP="00D23462">
      <w:pPr>
        <w:numPr>
          <w:ilvl w:val="7"/>
          <w:numId w:val="154"/>
        </w:numPr>
      </w:pPr>
      <w:r>
        <w:t>dfdl:calendarPatternKind</w:t>
      </w:r>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r>
        <w:t>dfdl:calendarPattern</w:t>
      </w:r>
    </w:p>
    <w:p w14:paraId="2FA794A7" w14:textId="77777777" w:rsidR="00D23462" w:rsidRDefault="00D23462" w:rsidP="00D23462">
      <w:pPr>
        <w:numPr>
          <w:ilvl w:val="7"/>
          <w:numId w:val="155"/>
        </w:numPr>
      </w:pPr>
      <w:r>
        <w:t>dfdl:calendarCheckPolicy</w:t>
      </w:r>
    </w:p>
    <w:p w14:paraId="4AFE93F3" w14:textId="77777777" w:rsidR="00D23462" w:rsidRDefault="00D23462" w:rsidP="00D23462">
      <w:pPr>
        <w:numPr>
          <w:ilvl w:val="7"/>
          <w:numId w:val="155"/>
        </w:numPr>
      </w:pPr>
      <w:r>
        <w:t>dfdl:calendarTimeZone</w:t>
      </w:r>
    </w:p>
    <w:p w14:paraId="237E9D7B" w14:textId="77777777" w:rsidR="00D23462" w:rsidRDefault="00D23462" w:rsidP="00D23462">
      <w:pPr>
        <w:numPr>
          <w:ilvl w:val="7"/>
          <w:numId w:val="155"/>
        </w:numPr>
      </w:pPr>
      <w:r>
        <w:t>dfdl:calendarObserveDST</w:t>
      </w:r>
    </w:p>
    <w:p w14:paraId="4B6C471B" w14:textId="77777777" w:rsidR="00D23462" w:rsidRDefault="00D23462" w:rsidP="00D23462">
      <w:pPr>
        <w:numPr>
          <w:ilvl w:val="7"/>
          <w:numId w:val="155"/>
        </w:numPr>
      </w:pPr>
      <w:r>
        <w:t>dfdl:calendarFirstDayOfWeek</w:t>
      </w:r>
    </w:p>
    <w:p w14:paraId="13F0C555" w14:textId="77777777" w:rsidR="00D23462" w:rsidRDefault="00D23462" w:rsidP="00D23462">
      <w:pPr>
        <w:numPr>
          <w:ilvl w:val="7"/>
          <w:numId w:val="155"/>
        </w:numPr>
      </w:pPr>
      <w:r>
        <w:t>dfdl:calendarDaysInFirstWeek</w:t>
      </w:r>
    </w:p>
    <w:p w14:paraId="16CEFE49" w14:textId="77777777" w:rsidR="00D23462" w:rsidRDefault="00D23462" w:rsidP="00D23462">
      <w:pPr>
        <w:numPr>
          <w:ilvl w:val="7"/>
          <w:numId w:val="155"/>
        </w:numPr>
      </w:pPr>
      <w:r>
        <w:t>dfdl:calendarCenturyStart</w:t>
      </w:r>
    </w:p>
    <w:p w14:paraId="1DFDF709" w14:textId="77777777" w:rsidR="00D23462" w:rsidRDefault="00D23462" w:rsidP="00D23462">
      <w:pPr>
        <w:numPr>
          <w:ilvl w:val="6"/>
          <w:numId w:val="155"/>
        </w:numPr>
        <w:rPr>
          <w:rStyle w:val="Emphasis"/>
        </w:rPr>
      </w:pPr>
      <w:r>
        <w:rPr>
          <w:rStyle w:val="Emphasis"/>
        </w:rPr>
        <w:t xml:space="preserve"> "bcd", "ibm4690Packed"</w:t>
      </w:r>
    </w:p>
    <w:p w14:paraId="32FAD6CF" w14:textId="77777777" w:rsidR="00D23462" w:rsidRDefault="00D23462" w:rsidP="00D23462">
      <w:pPr>
        <w:numPr>
          <w:ilvl w:val="7"/>
          <w:numId w:val="155"/>
        </w:numPr>
      </w:pPr>
      <w:r>
        <w:t>dfdl:binaryNumberCheckPolicy</w:t>
      </w:r>
    </w:p>
    <w:p w14:paraId="5C0F8210" w14:textId="77777777" w:rsidR="00D23462" w:rsidRDefault="00D23462" w:rsidP="00D23462">
      <w:pPr>
        <w:numPr>
          <w:ilvl w:val="7"/>
          <w:numId w:val="155"/>
        </w:numPr>
      </w:pPr>
      <w:r>
        <w:t>dfdl:calendarPatternKind</w:t>
      </w:r>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r>
        <w:t>dfdl:calendarPattern</w:t>
      </w:r>
    </w:p>
    <w:p w14:paraId="191853CD" w14:textId="77777777" w:rsidR="00D23462" w:rsidRDefault="00D23462" w:rsidP="00D23462">
      <w:pPr>
        <w:numPr>
          <w:ilvl w:val="7"/>
          <w:numId w:val="155"/>
        </w:numPr>
      </w:pPr>
      <w:r>
        <w:t>dfdl:calendarCheckPolicy</w:t>
      </w:r>
    </w:p>
    <w:p w14:paraId="5553AD06" w14:textId="77777777" w:rsidR="00D23462" w:rsidRDefault="00D23462" w:rsidP="00D23462">
      <w:pPr>
        <w:numPr>
          <w:ilvl w:val="7"/>
          <w:numId w:val="155"/>
        </w:numPr>
      </w:pPr>
      <w:r>
        <w:t>dfdl:calendarTimeZone</w:t>
      </w:r>
    </w:p>
    <w:p w14:paraId="062198F3" w14:textId="77777777" w:rsidR="00D23462" w:rsidRDefault="00D23462" w:rsidP="00D23462">
      <w:pPr>
        <w:numPr>
          <w:ilvl w:val="7"/>
          <w:numId w:val="155"/>
        </w:numPr>
      </w:pPr>
      <w:r>
        <w:t>dfdl:calendarObserveDST</w:t>
      </w:r>
    </w:p>
    <w:p w14:paraId="51F5469E" w14:textId="77777777" w:rsidR="00D23462" w:rsidRDefault="00D23462" w:rsidP="00D23462">
      <w:pPr>
        <w:numPr>
          <w:ilvl w:val="7"/>
          <w:numId w:val="155"/>
        </w:numPr>
      </w:pPr>
      <w:r>
        <w:t>dfdl:calendarFirstDayOfWeek</w:t>
      </w:r>
    </w:p>
    <w:p w14:paraId="49A2F8E9" w14:textId="77777777" w:rsidR="00D23462" w:rsidRDefault="00D23462" w:rsidP="00D23462">
      <w:pPr>
        <w:numPr>
          <w:ilvl w:val="7"/>
          <w:numId w:val="155"/>
        </w:numPr>
      </w:pPr>
      <w:r>
        <w:t>dfdl:calendarDaysInFirstWeek</w:t>
      </w:r>
    </w:p>
    <w:p w14:paraId="0C33D080" w14:textId="77777777" w:rsidR="00D23462" w:rsidRDefault="00D23462" w:rsidP="00D23462">
      <w:pPr>
        <w:numPr>
          <w:ilvl w:val="7"/>
          <w:numId w:val="155"/>
        </w:numPr>
      </w:pPr>
      <w:r>
        <w:t>dfdl:calendarCenturyStart</w:t>
      </w:r>
    </w:p>
    <w:p w14:paraId="3AD26769" w14:textId="77777777" w:rsidR="00D23462" w:rsidRDefault="00D23462" w:rsidP="00D23462">
      <w:pPr>
        <w:numPr>
          <w:ilvl w:val="6"/>
          <w:numId w:val="155"/>
        </w:numPr>
        <w:rPr>
          <w:rStyle w:val="Emphasis"/>
        </w:rPr>
      </w:pPr>
      <w:r>
        <w:rPr>
          <w:rStyle w:val="Emphasis"/>
        </w:rPr>
        <w:t>"binarySeconds", "binaryMilliseconds"</w:t>
      </w:r>
    </w:p>
    <w:p w14:paraId="34D607BA" w14:textId="77777777" w:rsidR="00D23462" w:rsidRDefault="00D23462" w:rsidP="00D23462">
      <w:pPr>
        <w:numPr>
          <w:ilvl w:val="7"/>
          <w:numId w:val="155"/>
        </w:numPr>
      </w:pPr>
      <w:r>
        <w:t>dfdl:binaryCalendarEpoch</w:t>
      </w:r>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r>
        <w:t xml:space="preserve">dfdl:representation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r>
        <w:t xml:space="preserve">dfdl:textBooleanTrueRep </w:t>
      </w:r>
    </w:p>
    <w:p w14:paraId="4DBD6EC1" w14:textId="77777777" w:rsidR="00D23462" w:rsidRDefault="00D23462" w:rsidP="00D23462">
      <w:pPr>
        <w:numPr>
          <w:ilvl w:val="5"/>
          <w:numId w:val="155"/>
        </w:numPr>
      </w:pPr>
      <w:r>
        <w:t xml:space="preserve">dfdl:textBooleanFalseRep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r>
        <w:t>dfdl:byteOrder</w:t>
      </w:r>
    </w:p>
    <w:p w14:paraId="0A4C5297" w14:textId="77777777" w:rsidR="00D23462" w:rsidRDefault="00D23462" w:rsidP="00D23462">
      <w:pPr>
        <w:numPr>
          <w:ilvl w:val="5"/>
          <w:numId w:val="155"/>
        </w:numPr>
      </w:pPr>
      <w:r>
        <w:t xml:space="preserve">dfdl:binaryBooleanTrueRep </w:t>
      </w:r>
    </w:p>
    <w:p w14:paraId="2D09109F" w14:textId="77777777" w:rsidR="00D23462" w:rsidRDefault="00D23462" w:rsidP="00D23462">
      <w:pPr>
        <w:numPr>
          <w:ilvl w:val="5"/>
          <w:numId w:val="155"/>
        </w:numPr>
      </w:pPr>
      <w:r>
        <w:t xml:space="preserve">dfdl:binaryBooleanFalseRep </w:t>
      </w:r>
    </w:p>
    <w:p w14:paraId="4FCF6C37" w14:textId="77777777" w:rsidR="00D23462" w:rsidRDefault="00D23462" w:rsidP="00D23462">
      <w:pPr>
        <w:numPr>
          <w:ilvl w:val="1"/>
          <w:numId w:val="155"/>
        </w:numPr>
      </w:pPr>
      <w:r>
        <w:t xml:space="preserve">dfdl:useNilForDefault </w:t>
      </w:r>
      <w:r>
        <w:rPr>
          <w:rStyle w:val="Emphasis"/>
        </w:rPr>
        <w:t>(does not apply to dfdl:simpleType)</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5156"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5157" w:name="_Toc322911730"/>
      <w:bookmarkStart w:id="15158" w:name="_Toc322912269"/>
      <w:bookmarkStart w:id="15159" w:name="_Toc329093130"/>
      <w:bookmarkStart w:id="15160" w:name="_Toc332701643"/>
      <w:bookmarkStart w:id="15161" w:name="_Toc332701947"/>
      <w:bookmarkStart w:id="15162" w:name="_Toc332711746"/>
      <w:bookmarkStart w:id="15163" w:name="_Toc332712048"/>
      <w:bookmarkStart w:id="15164" w:name="_Toc332712349"/>
      <w:bookmarkStart w:id="15165" w:name="_Toc332724265"/>
      <w:bookmarkStart w:id="15166" w:name="_Toc332724565"/>
      <w:bookmarkStart w:id="15167" w:name="_Toc341102861"/>
      <w:bookmarkStart w:id="15168" w:name="_Toc347241596"/>
      <w:bookmarkStart w:id="15169" w:name="_Toc347744789"/>
      <w:bookmarkStart w:id="15170" w:name="_Toc348984572"/>
      <w:bookmarkStart w:id="15171" w:name="_Toc348984877"/>
      <w:bookmarkStart w:id="15172" w:name="_Toc349038041"/>
      <w:bookmarkStart w:id="15173" w:name="_Toc349038343"/>
      <w:bookmarkStart w:id="15174" w:name="_Toc349042834"/>
      <w:bookmarkStart w:id="15175" w:name="_Toc351912956"/>
      <w:bookmarkStart w:id="15176" w:name="_Toc351914977"/>
      <w:bookmarkStart w:id="15177" w:name="_Toc351915443"/>
      <w:bookmarkStart w:id="15178" w:name="_Toc361231541"/>
      <w:bookmarkStart w:id="15179" w:name="_Toc361232067"/>
      <w:bookmarkStart w:id="15180" w:name="_Toc362445365"/>
      <w:bookmarkStart w:id="15181" w:name="_Toc363909332"/>
      <w:bookmarkStart w:id="15182" w:name="_Toc364463758"/>
      <w:bookmarkStart w:id="15183" w:name="_Toc366078362"/>
      <w:bookmarkStart w:id="15184" w:name="_Toc366078977"/>
      <w:bookmarkStart w:id="15185" w:name="_Toc366079962"/>
      <w:bookmarkStart w:id="15186" w:name="_Toc366080574"/>
      <w:bookmarkStart w:id="15187" w:name="_Toc366081183"/>
      <w:bookmarkStart w:id="15188" w:name="_Toc366505523"/>
      <w:bookmarkStart w:id="15189" w:name="_Toc366508892"/>
      <w:bookmarkStart w:id="15190" w:name="_Toc366513393"/>
      <w:bookmarkStart w:id="15191" w:name="_Toc366574582"/>
      <w:bookmarkStart w:id="15192" w:name="_Toc366578375"/>
      <w:bookmarkStart w:id="15193" w:name="_Toc366578969"/>
      <w:bookmarkStart w:id="15194" w:name="_Toc366579561"/>
      <w:bookmarkStart w:id="15195" w:name="_Toc366580152"/>
      <w:bookmarkStart w:id="15196" w:name="_Toc366580744"/>
      <w:bookmarkStart w:id="15197" w:name="_Toc366581335"/>
      <w:bookmarkStart w:id="15198" w:name="_Toc366581927"/>
      <w:bookmarkStart w:id="15199" w:name="_Toc322912270"/>
      <w:bookmarkStart w:id="15200" w:name="_Toc329093131"/>
      <w:bookmarkStart w:id="15201" w:name="_Toc332701644"/>
      <w:bookmarkStart w:id="15202" w:name="_Toc332701948"/>
      <w:bookmarkStart w:id="15203" w:name="_Toc332711747"/>
      <w:bookmarkStart w:id="15204" w:name="_Toc332712049"/>
      <w:bookmarkStart w:id="15205" w:name="_Toc332712350"/>
      <w:bookmarkStart w:id="15206" w:name="_Toc332724266"/>
      <w:bookmarkStart w:id="15207" w:name="_Toc332724566"/>
      <w:bookmarkStart w:id="15208" w:name="_Toc341102862"/>
      <w:bookmarkStart w:id="15209" w:name="_Toc347241597"/>
      <w:bookmarkStart w:id="15210" w:name="_Toc347744790"/>
      <w:bookmarkStart w:id="15211" w:name="_Toc348984573"/>
      <w:bookmarkStart w:id="15212" w:name="_Toc348984878"/>
      <w:bookmarkStart w:id="15213" w:name="_Toc349038042"/>
      <w:bookmarkStart w:id="15214" w:name="_Toc349038344"/>
      <w:bookmarkStart w:id="15215" w:name="_Toc349042835"/>
      <w:bookmarkStart w:id="15216" w:name="_Toc351912957"/>
      <w:bookmarkStart w:id="15217" w:name="_Toc351914978"/>
      <w:bookmarkStart w:id="15218" w:name="_Toc351915444"/>
      <w:bookmarkStart w:id="15219" w:name="_Toc361231542"/>
      <w:bookmarkStart w:id="15220" w:name="_Toc361232068"/>
      <w:bookmarkStart w:id="15221" w:name="_Toc362445366"/>
      <w:bookmarkStart w:id="15222" w:name="_Toc363909333"/>
      <w:bookmarkStart w:id="15223" w:name="_Toc364463759"/>
      <w:bookmarkStart w:id="15224" w:name="_Toc366078363"/>
      <w:bookmarkStart w:id="15225" w:name="_Toc366078978"/>
      <w:bookmarkStart w:id="15226" w:name="_Toc366079963"/>
      <w:bookmarkStart w:id="15227" w:name="_Toc366080575"/>
      <w:bookmarkStart w:id="15228" w:name="_Toc366081184"/>
      <w:bookmarkStart w:id="15229" w:name="_Toc366505524"/>
      <w:bookmarkStart w:id="15230" w:name="_Toc366508893"/>
      <w:bookmarkStart w:id="15231" w:name="_Toc366513394"/>
      <w:bookmarkStart w:id="15232" w:name="_Toc366574583"/>
      <w:bookmarkStart w:id="15233" w:name="_Toc366578376"/>
      <w:bookmarkStart w:id="15234" w:name="_Toc366578970"/>
      <w:bookmarkStart w:id="15235" w:name="_Toc366579562"/>
      <w:bookmarkStart w:id="15236" w:name="_Toc366580153"/>
      <w:bookmarkStart w:id="15237" w:name="_Toc366580745"/>
      <w:bookmarkStart w:id="15238" w:name="_Toc366581336"/>
      <w:bookmarkStart w:id="15239" w:name="_Toc366581928"/>
      <w:bookmarkStart w:id="15240" w:name="_Toc349042836"/>
      <w:bookmarkStart w:id="15241" w:name="_Toc50721407"/>
      <w:bookmarkEnd w:id="15157"/>
      <w:bookmarkEnd w:id="15158"/>
      <w:bookmarkEnd w:id="15159"/>
      <w:bookmarkEnd w:id="15160"/>
      <w:bookmarkEnd w:id="15161"/>
      <w:bookmarkEnd w:id="15162"/>
      <w:bookmarkEnd w:id="15163"/>
      <w:bookmarkEnd w:id="15164"/>
      <w:bookmarkEnd w:id="15165"/>
      <w:bookmarkEnd w:id="15166"/>
      <w:bookmarkEnd w:id="15167"/>
      <w:bookmarkEnd w:id="15168"/>
      <w:bookmarkEnd w:id="15169"/>
      <w:bookmarkEnd w:id="15170"/>
      <w:bookmarkEnd w:id="15171"/>
      <w:bookmarkEnd w:id="15172"/>
      <w:bookmarkEnd w:id="15173"/>
      <w:bookmarkEnd w:id="15174"/>
      <w:bookmarkEnd w:id="15175"/>
      <w:bookmarkEnd w:id="15176"/>
      <w:bookmarkEnd w:id="15177"/>
      <w:bookmarkEnd w:id="15178"/>
      <w:bookmarkEnd w:id="15179"/>
      <w:bookmarkEnd w:id="15180"/>
      <w:bookmarkEnd w:id="15181"/>
      <w:bookmarkEnd w:id="15182"/>
      <w:bookmarkEnd w:id="15183"/>
      <w:bookmarkEnd w:id="15184"/>
      <w:bookmarkEnd w:id="15185"/>
      <w:bookmarkEnd w:id="15186"/>
      <w:bookmarkEnd w:id="15187"/>
      <w:bookmarkEnd w:id="15188"/>
      <w:bookmarkEnd w:id="15189"/>
      <w:bookmarkEnd w:id="15190"/>
      <w:bookmarkEnd w:id="15191"/>
      <w:bookmarkEnd w:id="15192"/>
      <w:bookmarkEnd w:id="15193"/>
      <w:bookmarkEnd w:id="15194"/>
      <w:bookmarkEnd w:id="15195"/>
      <w:bookmarkEnd w:id="15196"/>
      <w:bookmarkEnd w:id="15197"/>
      <w:bookmarkEnd w:id="15198"/>
      <w:bookmarkEnd w:id="15199"/>
      <w:bookmarkEnd w:id="15200"/>
      <w:bookmarkEnd w:id="15201"/>
      <w:bookmarkEnd w:id="15202"/>
      <w:bookmarkEnd w:id="15203"/>
      <w:bookmarkEnd w:id="15204"/>
      <w:bookmarkEnd w:id="15205"/>
      <w:bookmarkEnd w:id="15206"/>
      <w:bookmarkEnd w:id="15207"/>
      <w:bookmarkEnd w:id="15208"/>
      <w:bookmarkEnd w:id="15209"/>
      <w:bookmarkEnd w:id="15210"/>
      <w:bookmarkEnd w:id="15211"/>
      <w:bookmarkEnd w:id="15212"/>
      <w:bookmarkEnd w:id="15213"/>
      <w:bookmarkEnd w:id="15214"/>
      <w:bookmarkEnd w:id="15215"/>
      <w:bookmarkEnd w:id="15216"/>
      <w:bookmarkEnd w:id="15217"/>
      <w:bookmarkEnd w:id="15218"/>
      <w:bookmarkEnd w:id="15219"/>
      <w:bookmarkEnd w:id="15220"/>
      <w:bookmarkEnd w:id="15221"/>
      <w:bookmarkEnd w:id="15222"/>
      <w:bookmarkEnd w:id="15223"/>
      <w:bookmarkEnd w:id="15224"/>
      <w:bookmarkEnd w:id="15225"/>
      <w:bookmarkEnd w:id="15226"/>
      <w:bookmarkEnd w:id="15227"/>
      <w:bookmarkEnd w:id="15228"/>
      <w:bookmarkEnd w:id="15229"/>
      <w:bookmarkEnd w:id="15230"/>
      <w:bookmarkEnd w:id="15231"/>
      <w:bookmarkEnd w:id="15232"/>
      <w:bookmarkEnd w:id="15233"/>
      <w:bookmarkEnd w:id="15234"/>
      <w:bookmarkEnd w:id="15235"/>
      <w:bookmarkEnd w:id="15236"/>
      <w:bookmarkEnd w:id="15237"/>
      <w:bookmarkEnd w:id="15238"/>
      <w:bookmarkEnd w:id="15239"/>
      <w:r>
        <w:rPr>
          <w:rFonts w:eastAsia="Times New Roman"/>
        </w:rPr>
        <w:t>dfdl:element (complex)</w:t>
      </w:r>
      <w:bookmarkEnd w:id="15240"/>
      <w:bookmarkEnd w:id="15241"/>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r>
        <w:t>dfdl:bitOrder</w:t>
      </w:r>
    </w:p>
    <w:p w14:paraId="6DDF511F" w14:textId="77777777" w:rsidR="00D23462" w:rsidRDefault="00D23462" w:rsidP="00D23462">
      <w:pPr>
        <w:numPr>
          <w:ilvl w:val="1"/>
          <w:numId w:val="156"/>
        </w:numPr>
      </w:pPr>
      <w:r>
        <w:t xml:space="preserve">dfdl:encoding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r>
        <w:t>dfdl:encodingErrorPolicy</w:t>
      </w:r>
    </w:p>
    <w:p w14:paraId="1B3B64FF" w14:textId="77777777" w:rsidR="00D23462" w:rsidRDefault="00D23462" w:rsidP="00D23462">
      <w:pPr>
        <w:numPr>
          <w:ilvl w:val="1"/>
          <w:numId w:val="156"/>
        </w:numPr>
      </w:pPr>
      <w:r>
        <w:t>dfdl:ignoreCase</w:t>
      </w:r>
    </w:p>
    <w:p w14:paraId="509E4B13" w14:textId="77777777" w:rsidR="00D23462" w:rsidRDefault="00D23462" w:rsidP="00D23462">
      <w:pPr>
        <w:numPr>
          <w:ilvl w:val="0"/>
          <w:numId w:val="156"/>
        </w:numPr>
        <w:rPr>
          <w:rStyle w:val="Emphasis"/>
        </w:rPr>
      </w:pPr>
      <w:r>
        <w:rPr>
          <w:rStyle w:val="Emphasis"/>
        </w:rPr>
        <w:t xml:space="preserve">Parsing: nillable </w:t>
      </w:r>
    </w:p>
    <w:p w14:paraId="63B2F9D5" w14:textId="77777777" w:rsidR="00D23462" w:rsidRDefault="00D23462" w:rsidP="00D23462">
      <w:pPr>
        <w:numPr>
          <w:ilvl w:val="1"/>
          <w:numId w:val="156"/>
        </w:numPr>
      </w:pPr>
      <w:r>
        <w:t>XSD nillable</w:t>
      </w:r>
    </w:p>
    <w:p w14:paraId="642749BA" w14:textId="77777777" w:rsidR="00D23462" w:rsidRDefault="00D23462" w:rsidP="00D23462">
      <w:pPr>
        <w:numPr>
          <w:ilvl w:val="2"/>
          <w:numId w:val="156"/>
        </w:numPr>
      </w:pPr>
      <w:r>
        <w:t xml:space="preserve">dfdl:nilKind </w:t>
      </w:r>
    </w:p>
    <w:p w14:paraId="52444D3F" w14:textId="77777777" w:rsidR="00D23462" w:rsidRDefault="00D23462" w:rsidP="00D23462">
      <w:pPr>
        <w:numPr>
          <w:ilvl w:val="3"/>
          <w:numId w:val="156"/>
        </w:numPr>
        <w:rPr>
          <w:rStyle w:val="Emphasis"/>
        </w:rPr>
      </w:pPr>
      <w:r>
        <w:rPr>
          <w:rStyle w:val="Emphasis"/>
        </w:rPr>
        <w:t xml:space="preserve">"literalValue" </w:t>
      </w:r>
    </w:p>
    <w:p w14:paraId="21543A36" w14:textId="77777777" w:rsidR="00D23462" w:rsidRDefault="00D23462" w:rsidP="00D23462">
      <w:pPr>
        <w:numPr>
          <w:ilvl w:val="4"/>
          <w:numId w:val="156"/>
        </w:numPr>
      </w:pPr>
      <w:r>
        <w:t>dfdl:nilValue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r>
        <w:rPr>
          <w:iCs/>
        </w:rPr>
        <w:t>dfdl:floating</w:t>
      </w:r>
      <w:r>
        <w:rPr>
          <w:rStyle w:val="Emphasis"/>
        </w:rPr>
        <w:t xml:space="preserve"> </w:t>
      </w:r>
    </w:p>
    <w:p w14:paraId="392E147B" w14:textId="77777777" w:rsidR="00D23462" w:rsidRDefault="00D23462" w:rsidP="00D23462">
      <w:pPr>
        <w:numPr>
          <w:ilvl w:val="1"/>
          <w:numId w:val="156"/>
        </w:numPr>
      </w:pPr>
      <w:r>
        <w:t>(maxOccurs &gt; 1 or unbounded) or (XSD minOccurs = 0 and XSD maxOccurs = 1)</w:t>
      </w:r>
    </w:p>
    <w:p w14:paraId="37D497B0" w14:textId="77777777" w:rsidR="00D23462" w:rsidRDefault="00D23462" w:rsidP="00D23462">
      <w:pPr>
        <w:numPr>
          <w:ilvl w:val="2"/>
          <w:numId w:val="156"/>
        </w:numPr>
      </w:pPr>
      <w:r>
        <w:t xml:space="preserve">dfdl:occursCountKind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r>
        <w:t xml:space="preserve">dfdl:occursCount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maxOccurs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r>
        <w:t xml:space="preserve">dfdl:leadingSkip </w:t>
      </w:r>
    </w:p>
    <w:p w14:paraId="3CE494C1" w14:textId="77777777" w:rsidR="00D23462" w:rsidRDefault="00D23462" w:rsidP="00D23462">
      <w:pPr>
        <w:numPr>
          <w:ilvl w:val="2"/>
          <w:numId w:val="156"/>
        </w:numPr>
      </w:pPr>
      <w:r>
        <w:t>dfdl:alignmentUnits</w:t>
      </w:r>
    </w:p>
    <w:p w14:paraId="282B8DB3" w14:textId="77777777" w:rsidR="00D23462" w:rsidRDefault="00D23462" w:rsidP="00D23462">
      <w:pPr>
        <w:numPr>
          <w:ilvl w:val="1"/>
          <w:numId w:val="156"/>
        </w:numPr>
      </w:pPr>
      <w:r>
        <w:t>dfdl:alignment</w:t>
      </w:r>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r>
        <w:t xml:space="preserve">dfdl:alignmentUnits </w:t>
      </w:r>
    </w:p>
    <w:p w14:paraId="6BD13780" w14:textId="77777777" w:rsidR="00D23462" w:rsidRDefault="00D23462" w:rsidP="00D23462">
      <w:pPr>
        <w:numPr>
          <w:ilvl w:val="1"/>
          <w:numId w:val="156"/>
        </w:numPr>
      </w:pPr>
      <w:r>
        <w:t>dfdl:initiator</w:t>
      </w:r>
    </w:p>
    <w:p w14:paraId="544B2B5A" w14:textId="77777777" w:rsidR="00D23462" w:rsidRDefault="00D23462" w:rsidP="00D23462">
      <w:pPr>
        <w:numPr>
          <w:ilvl w:val="2"/>
          <w:numId w:val="156"/>
        </w:numPr>
      </w:pPr>
      <w:r>
        <w:t>dfdl:nilValueDelimiterPolicy</w:t>
      </w:r>
    </w:p>
    <w:p w14:paraId="62CAED4A" w14:textId="77777777" w:rsidR="00D23462" w:rsidRDefault="00D23462" w:rsidP="00D23462">
      <w:pPr>
        <w:numPr>
          <w:ilvl w:val="2"/>
          <w:numId w:val="156"/>
        </w:numPr>
      </w:pPr>
      <w:r>
        <w:t xml:space="preserve">dfdl:emptyValueDelimiterPolicy </w:t>
      </w:r>
    </w:p>
    <w:p w14:paraId="1DFE28AB" w14:textId="77777777" w:rsidR="00D23462" w:rsidRDefault="00D23462" w:rsidP="00D23462">
      <w:pPr>
        <w:numPr>
          <w:ilvl w:val="1"/>
          <w:numId w:val="156"/>
        </w:numPr>
      </w:pPr>
      <w:r>
        <w:t xml:space="preserve">dfdl:lengthKind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r>
        <w:t xml:space="preserve">dfdl:length </w:t>
      </w:r>
    </w:p>
    <w:p w14:paraId="655457F4" w14:textId="77777777" w:rsidR="00D23462" w:rsidRDefault="00D23462" w:rsidP="00D23462">
      <w:pPr>
        <w:numPr>
          <w:ilvl w:val="3"/>
          <w:numId w:val="156"/>
        </w:numPr>
      </w:pPr>
      <w:r>
        <w:t xml:space="preserve">dfdl:lengthUnits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r>
        <w:t xml:space="preserve">dfdl:prefixLengthType </w:t>
      </w:r>
    </w:p>
    <w:p w14:paraId="0B1F4B2E" w14:textId="77777777" w:rsidR="00D23462" w:rsidRDefault="00D23462" w:rsidP="00D23462">
      <w:pPr>
        <w:numPr>
          <w:ilvl w:val="3"/>
          <w:numId w:val="156"/>
        </w:numPr>
      </w:pPr>
      <w:r>
        <w:t xml:space="preserve">dfdl:prefixIncludesPrefixLength </w:t>
      </w:r>
    </w:p>
    <w:p w14:paraId="4A93E9B2" w14:textId="77777777" w:rsidR="00D23462" w:rsidRDefault="00D23462" w:rsidP="00D23462">
      <w:pPr>
        <w:numPr>
          <w:ilvl w:val="3"/>
          <w:numId w:val="156"/>
        </w:numPr>
      </w:pPr>
      <w:r>
        <w:t xml:space="preserve">dfdl:lengthUnits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r>
        <w:t>dfdl:lengthPattern</w:t>
      </w:r>
    </w:p>
    <w:p w14:paraId="165F51A0" w14:textId="77777777" w:rsidR="00D23462" w:rsidRDefault="00D23462" w:rsidP="00D23462">
      <w:pPr>
        <w:numPr>
          <w:ilvl w:val="2"/>
          <w:numId w:val="156"/>
        </w:numPr>
        <w:rPr>
          <w:rStyle w:val="Emphasis"/>
        </w:rPr>
      </w:pPr>
      <w:r>
        <w:rPr>
          <w:rStyle w:val="Emphasis"/>
        </w:rPr>
        <w:t xml:space="preserve">"implicit", "delimited", "endOfParent"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r>
        <w:t xml:space="preserve">dfdl:terminator </w:t>
      </w:r>
    </w:p>
    <w:p w14:paraId="4E55DBF9" w14:textId="77777777" w:rsidR="00D23462" w:rsidRDefault="00D23462" w:rsidP="00D23462">
      <w:pPr>
        <w:numPr>
          <w:ilvl w:val="2"/>
          <w:numId w:val="156"/>
        </w:numPr>
      </w:pPr>
      <w:r>
        <w:t>dfdl:nilValueDelimiterPolicy</w:t>
      </w:r>
    </w:p>
    <w:p w14:paraId="4EE4CC8D" w14:textId="77777777" w:rsidR="00D23462" w:rsidRDefault="00D23462" w:rsidP="00D23462">
      <w:pPr>
        <w:numPr>
          <w:ilvl w:val="2"/>
          <w:numId w:val="156"/>
        </w:numPr>
      </w:pPr>
      <w:r>
        <w:t xml:space="preserve">dfdl:emptyValueDelimiterPolicy </w:t>
      </w:r>
    </w:p>
    <w:p w14:paraId="3A88290C" w14:textId="77777777" w:rsidR="00D23462" w:rsidRDefault="00D23462" w:rsidP="00D23462">
      <w:pPr>
        <w:numPr>
          <w:ilvl w:val="2"/>
          <w:numId w:val="156"/>
        </w:numPr>
      </w:pPr>
      <w:r>
        <w:t xml:space="preserve">dfdl:documentFinalTerminatorCanBeMissing </w:t>
      </w:r>
    </w:p>
    <w:p w14:paraId="149B7373" w14:textId="77777777" w:rsidR="00D23462" w:rsidRDefault="00D23462" w:rsidP="00D23462">
      <w:pPr>
        <w:numPr>
          <w:ilvl w:val="1"/>
          <w:numId w:val="156"/>
        </w:numPr>
      </w:pPr>
      <w:r>
        <w:t xml:space="preserve">dfdl:trailingSkip </w:t>
      </w:r>
    </w:p>
    <w:p w14:paraId="2AA8BE32" w14:textId="77777777" w:rsidR="00D23462" w:rsidRDefault="00D23462" w:rsidP="00D23462">
      <w:pPr>
        <w:numPr>
          <w:ilvl w:val="2"/>
          <w:numId w:val="157"/>
        </w:numPr>
      </w:pPr>
      <w:r>
        <w:t xml:space="preserve">dfdl:alignmentUnits  </w:t>
      </w:r>
    </w:p>
    <w:p w14:paraId="26955F94" w14:textId="77777777" w:rsidR="00D23462" w:rsidRDefault="00D23462" w:rsidP="00D23462">
      <w:pPr>
        <w:pStyle w:val="Heading3"/>
        <w:rPr>
          <w:rFonts w:eastAsia="Times New Roman"/>
        </w:rPr>
      </w:pPr>
      <w:bookmarkStart w:id="15242" w:name="_Toc322912272"/>
      <w:bookmarkStart w:id="15243" w:name="_Toc329093133"/>
      <w:bookmarkStart w:id="15244" w:name="_Toc332701646"/>
      <w:bookmarkStart w:id="15245" w:name="_Toc332701950"/>
      <w:bookmarkStart w:id="15246" w:name="_Toc332711749"/>
      <w:bookmarkStart w:id="15247" w:name="_Toc332712051"/>
      <w:bookmarkStart w:id="15248" w:name="_Toc332712352"/>
      <w:bookmarkStart w:id="15249" w:name="_Toc332724268"/>
      <w:bookmarkStart w:id="15250" w:name="_Toc332724568"/>
      <w:bookmarkStart w:id="15251" w:name="_Toc341102864"/>
      <w:bookmarkStart w:id="15252" w:name="_Toc347241599"/>
      <w:bookmarkStart w:id="15253" w:name="_Toc347744792"/>
      <w:bookmarkStart w:id="15254" w:name="_Toc348984575"/>
      <w:bookmarkStart w:id="15255" w:name="_Toc348984880"/>
      <w:bookmarkStart w:id="15256" w:name="_Toc349038044"/>
      <w:bookmarkStart w:id="15257" w:name="_Toc349038346"/>
      <w:bookmarkStart w:id="15258" w:name="_Toc349042837"/>
      <w:bookmarkStart w:id="15259" w:name="_Toc351912959"/>
      <w:bookmarkStart w:id="15260" w:name="_Toc351914980"/>
      <w:bookmarkStart w:id="15261" w:name="_Toc351915446"/>
      <w:bookmarkStart w:id="15262" w:name="_Toc361231544"/>
      <w:bookmarkStart w:id="15263" w:name="_Toc361232070"/>
      <w:bookmarkStart w:id="15264" w:name="_Toc362445368"/>
      <w:bookmarkStart w:id="15265" w:name="_Toc363909335"/>
      <w:bookmarkStart w:id="15266" w:name="_Toc364463761"/>
      <w:bookmarkStart w:id="15267" w:name="_Toc366078365"/>
      <w:bookmarkStart w:id="15268" w:name="_Toc366078980"/>
      <w:bookmarkStart w:id="15269" w:name="_Toc366079965"/>
      <w:bookmarkStart w:id="15270" w:name="_Toc366080577"/>
      <w:bookmarkStart w:id="15271" w:name="_Toc366081186"/>
      <w:bookmarkStart w:id="15272" w:name="_Toc366505526"/>
      <w:bookmarkStart w:id="15273" w:name="_Toc366508895"/>
      <w:bookmarkStart w:id="15274" w:name="_Toc366513396"/>
      <w:bookmarkStart w:id="15275" w:name="_Toc366574585"/>
      <w:bookmarkStart w:id="15276" w:name="_Toc366578378"/>
      <w:bookmarkStart w:id="15277" w:name="_Toc366578972"/>
      <w:bookmarkStart w:id="15278" w:name="_Toc366579564"/>
      <w:bookmarkStart w:id="15279" w:name="_Toc366580155"/>
      <w:bookmarkStart w:id="15280" w:name="_Toc366580747"/>
      <w:bookmarkStart w:id="15281" w:name="_Toc366581338"/>
      <w:bookmarkStart w:id="15282" w:name="_Toc366581930"/>
      <w:bookmarkStart w:id="15283" w:name="_Toc349042838"/>
      <w:bookmarkStart w:id="15284" w:name="_Toc50721408"/>
      <w:bookmarkEnd w:id="15242"/>
      <w:bookmarkEnd w:id="15243"/>
      <w:bookmarkEnd w:id="15244"/>
      <w:bookmarkEnd w:id="15245"/>
      <w:bookmarkEnd w:id="15246"/>
      <w:bookmarkEnd w:id="15247"/>
      <w:bookmarkEnd w:id="15248"/>
      <w:bookmarkEnd w:id="15249"/>
      <w:bookmarkEnd w:id="15250"/>
      <w:bookmarkEnd w:id="15251"/>
      <w:bookmarkEnd w:id="15252"/>
      <w:bookmarkEnd w:id="15253"/>
      <w:bookmarkEnd w:id="15254"/>
      <w:bookmarkEnd w:id="15255"/>
      <w:bookmarkEnd w:id="15256"/>
      <w:bookmarkEnd w:id="15257"/>
      <w:bookmarkEnd w:id="15258"/>
      <w:bookmarkEnd w:id="15259"/>
      <w:bookmarkEnd w:id="15260"/>
      <w:bookmarkEnd w:id="15261"/>
      <w:bookmarkEnd w:id="15262"/>
      <w:bookmarkEnd w:id="15263"/>
      <w:bookmarkEnd w:id="15264"/>
      <w:bookmarkEnd w:id="15265"/>
      <w:bookmarkEnd w:id="15266"/>
      <w:bookmarkEnd w:id="15267"/>
      <w:bookmarkEnd w:id="15268"/>
      <w:bookmarkEnd w:id="15269"/>
      <w:bookmarkEnd w:id="15270"/>
      <w:bookmarkEnd w:id="15271"/>
      <w:bookmarkEnd w:id="15272"/>
      <w:bookmarkEnd w:id="15273"/>
      <w:bookmarkEnd w:id="15274"/>
      <w:bookmarkEnd w:id="15275"/>
      <w:bookmarkEnd w:id="15276"/>
      <w:bookmarkEnd w:id="15277"/>
      <w:bookmarkEnd w:id="15278"/>
      <w:bookmarkEnd w:id="15279"/>
      <w:bookmarkEnd w:id="15280"/>
      <w:bookmarkEnd w:id="15281"/>
      <w:bookmarkEnd w:id="15282"/>
      <w:r>
        <w:rPr>
          <w:rFonts w:eastAsia="Times New Roman"/>
        </w:rPr>
        <w:t>dfdl:sequence and dfdl:group (when reference is to a sequence)</w:t>
      </w:r>
      <w:bookmarkEnd w:id="15283"/>
      <w:bookmarkEnd w:id="15284"/>
    </w:p>
    <w:p w14:paraId="4B807B52" w14:textId="77777777" w:rsidR="00D23462" w:rsidRDefault="00D23462" w:rsidP="00D23462">
      <w:pPr>
        <w:numPr>
          <w:ilvl w:val="0"/>
          <w:numId w:val="158"/>
        </w:numPr>
        <w:rPr>
          <w:rStyle w:val="Emphasis"/>
        </w:rPr>
      </w:pPr>
      <w:r>
        <w:rPr>
          <w:rStyle w:val="Emphasis"/>
        </w:rPr>
        <w:t>Parsing: hidden (xs:sequence only)</w:t>
      </w:r>
    </w:p>
    <w:p w14:paraId="1B07C85E" w14:textId="77777777" w:rsidR="00D23462" w:rsidRDefault="00D23462" w:rsidP="00D23462">
      <w:pPr>
        <w:numPr>
          <w:ilvl w:val="1"/>
          <w:numId w:val="158"/>
        </w:numPr>
      </w:pPr>
      <w:r>
        <w:t>dfdl:hiddenGroupRef</w:t>
      </w:r>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r>
        <w:t>dfdl:bitOrder</w:t>
      </w:r>
    </w:p>
    <w:p w14:paraId="5CBE34F7" w14:textId="77777777" w:rsidR="00D23462" w:rsidRDefault="00D23462" w:rsidP="00D23462">
      <w:pPr>
        <w:numPr>
          <w:ilvl w:val="1"/>
          <w:numId w:val="158"/>
        </w:numPr>
      </w:pPr>
      <w:r>
        <w:t xml:space="preserve">dfdl:encoding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r>
        <w:t>dfdl:encodingErrorPolicy</w:t>
      </w:r>
    </w:p>
    <w:p w14:paraId="69B09925" w14:textId="77777777" w:rsidR="00D23462" w:rsidRDefault="00D23462" w:rsidP="00D23462">
      <w:pPr>
        <w:numPr>
          <w:ilvl w:val="1"/>
          <w:numId w:val="158"/>
        </w:numPr>
      </w:pPr>
      <w:r>
        <w:t>dfdl:ignoreCase</w:t>
      </w:r>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r>
        <w:t xml:space="preserve">dfdl:leadingSkip </w:t>
      </w:r>
    </w:p>
    <w:p w14:paraId="0BE4E009" w14:textId="77777777" w:rsidR="00D23462" w:rsidRDefault="00D23462" w:rsidP="00D23462">
      <w:pPr>
        <w:numPr>
          <w:ilvl w:val="2"/>
          <w:numId w:val="158"/>
        </w:numPr>
      </w:pPr>
      <w:r>
        <w:t>dfdl:alignmentUnits</w:t>
      </w:r>
    </w:p>
    <w:p w14:paraId="66736327" w14:textId="77777777" w:rsidR="00D23462" w:rsidRDefault="00D23462" w:rsidP="00D23462">
      <w:pPr>
        <w:numPr>
          <w:ilvl w:val="1"/>
          <w:numId w:val="158"/>
        </w:numPr>
      </w:pPr>
      <w:r>
        <w:t xml:space="preserve">dfdl:alignment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r>
        <w:t xml:space="preserve">dfdl:alignmentUnits </w:t>
      </w:r>
    </w:p>
    <w:p w14:paraId="72A87973" w14:textId="77777777" w:rsidR="00D23462" w:rsidRDefault="00D23462" w:rsidP="00D23462">
      <w:pPr>
        <w:numPr>
          <w:ilvl w:val="1"/>
          <w:numId w:val="158"/>
        </w:numPr>
      </w:pPr>
      <w:r>
        <w:t xml:space="preserve">dfdl:initiator </w:t>
      </w:r>
    </w:p>
    <w:p w14:paraId="44482045" w14:textId="77777777" w:rsidR="00D23462" w:rsidRDefault="00D23462" w:rsidP="00D23462">
      <w:pPr>
        <w:numPr>
          <w:ilvl w:val="1"/>
          <w:numId w:val="158"/>
        </w:numPr>
      </w:pPr>
      <w:r>
        <w:t xml:space="preserve">dfdl:sequenceKind </w:t>
      </w:r>
    </w:p>
    <w:p w14:paraId="1E0ADBB3" w14:textId="77777777" w:rsidR="00D23462" w:rsidRDefault="00D23462" w:rsidP="00D23462">
      <w:pPr>
        <w:numPr>
          <w:ilvl w:val="1"/>
          <w:numId w:val="158"/>
        </w:numPr>
      </w:pPr>
      <w:r>
        <w:t>dfdl:initiatedContent</w:t>
      </w:r>
    </w:p>
    <w:p w14:paraId="219B1355" w14:textId="77777777" w:rsidR="00D23462" w:rsidRDefault="00D23462" w:rsidP="00D23462">
      <w:pPr>
        <w:numPr>
          <w:ilvl w:val="1"/>
          <w:numId w:val="158"/>
        </w:numPr>
      </w:pPr>
      <w:r>
        <w:t xml:space="preserve">dfdl:separator </w:t>
      </w:r>
    </w:p>
    <w:p w14:paraId="55416B49" w14:textId="77777777" w:rsidR="00D23462" w:rsidRDefault="00D23462" w:rsidP="00D23462">
      <w:pPr>
        <w:numPr>
          <w:ilvl w:val="2"/>
          <w:numId w:val="158"/>
        </w:numPr>
      </w:pPr>
      <w:r>
        <w:t>dfdl:separatorPosition</w:t>
      </w:r>
    </w:p>
    <w:p w14:paraId="49BDAD54" w14:textId="77777777" w:rsidR="00D23462" w:rsidRDefault="00D23462" w:rsidP="00D23462">
      <w:pPr>
        <w:numPr>
          <w:ilvl w:val="2"/>
          <w:numId w:val="158"/>
        </w:numPr>
      </w:pPr>
      <w:r>
        <w:t>dfdl:separatorSuppressionPolicy</w:t>
      </w:r>
    </w:p>
    <w:p w14:paraId="0CAF593E" w14:textId="77777777" w:rsidR="00D23462" w:rsidRDefault="00D23462" w:rsidP="00D23462">
      <w:pPr>
        <w:numPr>
          <w:ilvl w:val="1"/>
          <w:numId w:val="158"/>
        </w:numPr>
      </w:pPr>
      <w:r>
        <w:t xml:space="preserve">dfdl:terminator </w:t>
      </w:r>
    </w:p>
    <w:p w14:paraId="3DFF5E50" w14:textId="77777777" w:rsidR="00D23462" w:rsidRDefault="00D23462" w:rsidP="00D23462">
      <w:pPr>
        <w:numPr>
          <w:ilvl w:val="2"/>
          <w:numId w:val="158"/>
        </w:numPr>
      </w:pPr>
      <w:r>
        <w:t xml:space="preserve">dfdl:documentFinalTerminatorCanBeMissing </w:t>
      </w:r>
    </w:p>
    <w:p w14:paraId="08D20526" w14:textId="77777777" w:rsidR="00D23462" w:rsidRDefault="00D23462" w:rsidP="00D23462">
      <w:pPr>
        <w:numPr>
          <w:ilvl w:val="1"/>
          <w:numId w:val="158"/>
        </w:numPr>
      </w:pPr>
      <w:r>
        <w:t>dfdl:trailingSkip</w:t>
      </w:r>
    </w:p>
    <w:p w14:paraId="7C1C2D5C" w14:textId="77777777" w:rsidR="00D23462" w:rsidRDefault="00D23462" w:rsidP="00D23462">
      <w:pPr>
        <w:numPr>
          <w:ilvl w:val="2"/>
          <w:numId w:val="157"/>
        </w:numPr>
      </w:pPr>
      <w:r>
        <w:t xml:space="preserve">dfdl:alignmentUnits </w:t>
      </w:r>
    </w:p>
    <w:p w14:paraId="60052937" w14:textId="77777777" w:rsidR="00D23462" w:rsidRDefault="00D23462" w:rsidP="00D23462">
      <w:pPr>
        <w:pStyle w:val="Heading3"/>
        <w:rPr>
          <w:rFonts w:eastAsia="Times New Roman"/>
        </w:rPr>
      </w:pPr>
      <w:bookmarkStart w:id="15285" w:name="_Toc243112876"/>
      <w:bookmarkStart w:id="15286" w:name="_Toc349042839"/>
      <w:bookmarkStart w:id="15287" w:name="_Toc50721409"/>
      <w:r>
        <w:rPr>
          <w:rFonts w:eastAsia="Times New Roman"/>
        </w:rPr>
        <w:t>dfdl:choice and dfdl:group (when reference is to a choice)</w:t>
      </w:r>
      <w:bookmarkEnd w:id="15285"/>
      <w:bookmarkEnd w:id="15286"/>
      <w:bookmarkEnd w:id="15287"/>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r>
        <w:t>dfdl:bitOrder</w:t>
      </w:r>
    </w:p>
    <w:p w14:paraId="53B5E475" w14:textId="77777777" w:rsidR="00D23462" w:rsidRDefault="00D23462" w:rsidP="00D23462">
      <w:pPr>
        <w:numPr>
          <w:ilvl w:val="1"/>
          <w:numId w:val="159"/>
        </w:numPr>
      </w:pPr>
      <w:r>
        <w:t xml:space="preserve">dfdl:encoding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r>
        <w:t>dfdl:encodingErrorPolicy</w:t>
      </w:r>
    </w:p>
    <w:p w14:paraId="088395EC" w14:textId="77777777" w:rsidR="00D23462" w:rsidRDefault="00D23462" w:rsidP="00D23462">
      <w:pPr>
        <w:numPr>
          <w:ilvl w:val="1"/>
          <w:numId w:val="159"/>
        </w:numPr>
      </w:pPr>
      <w:r>
        <w:t>dfdl:ignoreCase</w:t>
      </w:r>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r>
        <w:t>dfdl:leadingSkip</w:t>
      </w:r>
    </w:p>
    <w:p w14:paraId="2B1EC37B" w14:textId="77777777" w:rsidR="00D23462" w:rsidRDefault="00D23462" w:rsidP="00D23462">
      <w:pPr>
        <w:numPr>
          <w:ilvl w:val="2"/>
          <w:numId w:val="159"/>
        </w:numPr>
      </w:pPr>
      <w:r>
        <w:t xml:space="preserve">dfdl:alignmentUnits </w:t>
      </w:r>
    </w:p>
    <w:p w14:paraId="563E0167" w14:textId="77777777" w:rsidR="00D23462" w:rsidRDefault="00D23462" w:rsidP="00D23462">
      <w:pPr>
        <w:numPr>
          <w:ilvl w:val="1"/>
          <w:numId w:val="159"/>
        </w:numPr>
      </w:pPr>
      <w:r>
        <w:t>dfdl:alignment</w:t>
      </w:r>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r>
        <w:t xml:space="preserve">dfdl:alignmentUnits </w:t>
      </w:r>
    </w:p>
    <w:p w14:paraId="23A097B5" w14:textId="77777777" w:rsidR="00D23462" w:rsidRDefault="00D23462" w:rsidP="00D23462">
      <w:pPr>
        <w:numPr>
          <w:ilvl w:val="1"/>
          <w:numId w:val="159"/>
        </w:numPr>
      </w:pPr>
      <w:r>
        <w:t xml:space="preserve">dfdl:initiator </w:t>
      </w:r>
    </w:p>
    <w:p w14:paraId="62E8C2C2" w14:textId="77777777" w:rsidR="00D23462" w:rsidRDefault="00D23462" w:rsidP="00D23462">
      <w:pPr>
        <w:numPr>
          <w:ilvl w:val="1"/>
          <w:numId w:val="159"/>
        </w:numPr>
      </w:pPr>
      <w:r>
        <w:t>dfdl:choiceLengthKind</w:t>
      </w:r>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r>
        <w:t>dfdl:choiceLength</w:t>
      </w:r>
    </w:p>
    <w:p w14:paraId="7325924F" w14:textId="77777777" w:rsidR="00D23462" w:rsidRDefault="00D23462" w:rsidP="00D23462">
      <w:pPr>
        <w:numPr>
          <w:ilvl w:val="1"/>
          <w:numId w:val="159"/>
        </w:numPr>
      </w:pPr>
      <w:r>
        <w:t>dfdl:initiatedContent</w:t>
      </w:r>
    </w:p>
    <w:p w14:paraId="036ACD20" w14:textId="77777777" w:rsidR="00D23462" w:rsidRDefault="00D23462" w:rsidP="00D23462">
      <w:pPr>
        <w:numPr>
          <w:ilvl w:val="1"/>
          <w:numId w:val="159"/>
        </w:numPr>
      </w:pPr>
      <w:r>
        <w:t>dfdl:choiceDispatchKey</w:t>
      </w:r>
    </w:p>
    <w:p w14:paraId="334BF1CF" w14:textId="77777777" w:rsidR="00D23462" w:rsidRDefault="00D23462" w:rsidP="00D23462">
      <w:pPr>
        <w:numPr>
          <w:ilvl w:val="1"/>
          <w:numId w:val="159"/>
        </w:numPr>
      </w:pPr>
      <w:r>
        <w:t>dfdl:choiceBranchKey (on elements)</w:t>
      </w:r>
    </w:p>
    <w:p w14:paraId="038859FC" w14:textId="77777777" w:rsidR="00D23462" w:rsidRDefault="00D23462" w:rsidP="00D23462">
      <w:pPr>
        <w:numPr>
          <w:ilvl w:val="1"/>
          <w:numId w:val="159"/>
        </w:numPr>
      </w:pPr>
      <w:r>
        <w:t xml:space="preserve">dfdl:terminator </w:t>
      </w:r>
    </w:p>
    <w:p w14:paraId="20F0CC79" w14:textId="77777777" w:rsidR="00D23462" w:rsidRDefault="00D23462" w:rsidP="00D23462">
      <w:pPr>
        <w:numPr>
          <w:ilvl w:val="2"/>
          <w:numId w:val="159"/>
        </w:numPr>
      </w:pPr>
      <w:r>
        <w:t xml:space="preserve">dfdl:documentFinalTerminatorCanBeMissing </w:t>
      </w:r>
    </w:p>
    <w:p w14:paraId="50E11313" w14:textId="77777777" w:rsidR="00D23462" w:rsidRDefault="00D23462" w:rsidP="00D23462">
      <w:pPr>
        <w:numPr>
          <w:ilvl w:val="1"/>
          <w:numId w:val="159"/>
        </w:numPr>
      </w:pPr>
      <w:r>
        <w:t>dfdl:trailingSkip</w:t>
      </w:r>
    </w:p>
    <w:p w14:paraId="65A5A6ED" w14:textId="77777777" w:rsidR="00D23462" w:rsidRDefault="00D23462" w:rsidP="00D23462">
      <w:pPr>
        <w:numPr>
          <w:ilvl w:val="2"/>
          <w:numId w:val="159"/>
        </w:numPr>
      </w:pPr>
      <w:r>
        <w:t>dfdl:alignmentUnits</w:t>
      </w:r>
    </w:p>
    <w:p w14:paraId="1F01C8F0" w14:textId="77777777" w:rsidR="00D23462" w:rsidRDefault="00D23462" w:rsidP="00893233">
      <w:pPr>
        <w:pStyle w:val="Heading2"/>
      </w:pPr>
      <w:bookmarkStart w:id="15288" w:name="_Toc322911736"/>
      <w:bookmarkStart w:id="15289" w:name="_Toc322912275"/>
      <w:bookmarkStart w:id="15290" w:name="_Toc329093136"/>
      <w:bookmarkStart w:id="15291" w:name="_Toc332701649"/>
      <w:bookmarkStart w:id="15292" w:name="_Toc332701953"/>
      <w:bookmarkStart w:id="15293" w:name="_Toc332711752"/>
      <w:bookmarkStart w:id="15294" w:name="_Toc332712054"/>
      <w:bookmarkStart w:id="15295" w:name="_Toc332712355"/>
      <w:bookmarkStart w:id="15296" w:name="_Toc332724271"/>
      <w:bookmarkStart w:id="15297" w:name="_Toc332724571"/>
      <w:bookmarkStart w:id="15298" w:name="_Toc341102867"/>
      <w:bookmarkStart w:id="15299" w:name="_Toc347241602"/>
      <w:bookmarkStart w:id="15300" w:name="_Toc347744795"/>
      <w:bookmarkStart w:id="15301" w:name="_Toc348984578"/>
      <w:bookmarkStart w:id="15302" w:name="_Toc348984883"/>
      <w:bookmarkStart w:id="15303" w:name="_Toc349038047"/>
      <w:bookmarkStart w:id="15304" w:name="_Toc349038349"/>
      <w:bookmarkStart w:id="15305" w:name="_Toc349042840"/>
      <w:bookmarkStart w:id="15306" w:name="_Toc349642251"/>
      <w:bookmarkStart w:id="15307" w:name="_Toc351912962"/>
      <w:bookmarkStart w:id="15308" w:name="_Toc351914983"/>
      <w:bookmarkStart w:id="15309" w:name="_Toc351915449"/>
      <w:bookmarkStart w:id="15310" w:name="_Toc361231547"/>
      <w:bookmarkStart w:id="15311" w:name="_Toc361232073"/>
      <w:bookmarkStart w:id="15312" w:name="_Toc362445371"/>
      <w:bookmarkStart w:id="15313" w:name="_Toc363909338"/>
      <w:bookmarkStart w:id="15314" w:name="_Toc364463764"/>
      <w:bookmarkStart w:id="15315" w:name="_Toc366078368"/>
      <w:bookmarkStart w:id="15316" w:name="_Toc366078983"/>
      <w:bookmarkStart w:id="15317" w:name="_Toc366079968"/>
      <w:bookmarkStart w:id="15318" w:name="_Toc366080580"/>
      <w:bookmarkStart w:id="15319" w:name="_Toc366081189"/>
      <w:bookmarkStart w:id="15320" w:name="_Toc366505529"/>
      <w:bookmarkStart w:id="15321" w:name="_Toc366508898"/>
      <w:bookmarkStart w:id="15322" w:name="_Toc366513399"/>
      <w:bookmarkStart w:id="15323" w:name="_Toc366574588"/>
      <w:bookmarkStart w:id="15324" w:name="_Toc366578381"/>
      <w:bookmarkStart w:id="15325" w:name="_Toc366578975"/>
      <w:bookmarkStart w:id="15326" w:name="_Toc366579567"/>
      <w:bookmarkStart w:id="15327" w:name="_Toc366580158"/>
      <w:bookmarkStart w:id="15328" w:name="_Toc366580750"/>
      <w:bookmarkStart w:id="15329" w:name="_Toc366581341"/>
      <w:bookmarkStart w:id="15330" w:name="_Toc366581933"/>
      <w:bookmarkStart w:id="15331" w:name="_Toc322911737"/>
      <w:bookmarkStart w:id="15332" w:name="_Toc322912276"/>
      <w:bookmarkStart w:id="15333" w:name="_Toc329093137"/>
      <w:bookmarkStart w:id="15334" w:name="_Toc332701650"/>
      <w:bookmarkStart w:id="15335" w:name="_Toc332701954"/>
      <w:bookmarkStart w:id="15336" w:name="_Toc332711753"/>
      <w:bookmarkStart w:id="15337" w:name="_Toc332712055"/>
      <w:bookmarkStart w:id="15338" w:name="_Toc332712356"/>
      <w:bookmarkStart w:id="15339" w:name="_Toc332724272"/>
      <w:bookmarkStart w:id="15340" w:name="_Toc332724572"/>
      <w:bookmarkStart w:id="15341" w:name="_Toc341102868"/>
      <w:bookmarkStart w:id="15342" w:name="_Toc347241603"/>
      <w:bookmarkStart w:id="15343" w:name="_Toc347744796"/>
      <w:bookmarkStart w:id="15344" w:name="_Toc348984579"/>
      <w:bookmarkStart w:id="15345" w:name="_Toc348984884"/>
      <w:bookmarkStart w:id="15346" w:name="_Toc349038048"/>
      <w:bookmarkStart w:id="15347" w:name="_Toc349038350"/>
      <w:bookmarkStart w:id="15348" w:name="_Toc349042841"/>
      <w:bookmarkStart w:id="15349" w:name="_Toc349642252"/>
      <w:bookmarkStart w:id="15350" w:name="_Toc351912963"/>
      <w:bookmarkStart w:id="15351" w:name="_Toc351914984"/>
      <w:bookmarkStart w:id="15352" w:name="_Toc351915450"/>
      <w:bookmarkStart w:id="15353" w:name="_Toc361231548"/>
      <w:bookmarkStart w:id="15354" w:name="_Toc361232074"/>
      <w:bookmarkStart w:id="15355" w:name="_Toc362445372"/>
      <w:bookmarkStart w:id="15356" w:name="_Toc363909339"/>
      <w:bookmarkStart w:id="15357" w:name="_Toc364463765"/>
      <w:bookmarkStart w:id="15358" w:name="_Toc366078369"/>
      <w:bookmarkStart w:id="15359" w:name="_Toc366078984"/>
      <w:bookmarkStart w:id="15360" w:name="_Toc366079969"/>
      <w:bookmarkStart w:id="15361" w:name="_Toc366080581"/>
      <w:bookmarkStart w:id="15362" w:name="_Toc366081190"/>
      <w:bookmarkStart w:id="15363" w:name="_Toc366505530"/>
      <w:bookmarkStart w:id="15364" w:name="_Toc366508899"/>
      <w:bookmarkStart w:id="15365" w:name="_Toc366513400"/>
      <w:bookmarkStart w:id="15366" w:name="_Toc366574589"/>
      <w:bookmarkStart w:id="15367" w:name="_Toc366578382"/>
      <w:bookmarkStart w:id="15368" w:name="_Toc366578976"/>
      <w:bookmarkStart w:id="15369" w:name="_Toc366579568"/>
      <w:bookmarkStart w:id="15370" w:name="_Toc366580159"/>
      <w:bookmarkStart w:id="15371" w:name="_Toc366580751"/>
      <w:bookmarkStart w:id="15372" w:name="_Toc366581342"/>
      <w:bookmarkStart w:id="15373" w:name="_Toc366581934"/>
      <w:bookmarkStart w:id="15374" w:name="_Toc322911738"/>
      <w:bookmarkStart w:id="15375" w:name="_Toc322912277"/>
      <w:bookmarkStart w:id="15376" w:name="_Toc329093138"/>
      <w:bookmarkStart w:id="15377" w:name="_Toc332701651"/>
      <w:bookmarkStart w:id="15378" w:name="_Toc332701955"/>
      <w:bookmarkStart w:id="15379" w:name="_Toc332711754"/>
      <w:bookmarkStart w:id="15380" w:name="_Toc332712056"/>
      <w:bookmarkStart w:id="15381" w:name="_Toc332712357"/>
      <w:bookmarkStart w:id="15382" w:name="_Toc332724273"/>
      <w:bookmarkStart w:id="15383" w:name="_Toc332724573"/>
      <w:bookmarkStart w:id="15384" w:name="_Toc341102869"/>
      <w:bookmarkStart w:id="15385" w:name="_Toc347241604"/>
      <w:bookmarkStart w:id="15386" w:name="_Toc347744797"/>
      <w:bookmarkStart w:id="15387" w:name="_Toc348984580"/>
      <w:bookmarkStart w:id="15388" w:name="_Toc348984885"/>
      <w:bookmarkStart w:id="15389" w:name="_Toc349038049"/>
      <w:bookmarkStart w:id="15390" w:name="_Toc349038351"/>
      <w:bookmarkStart w:id="15391" w:name="_Toc349042842"/>
      <w:bookmarkStart w:id="15392" w:name="_Toc349642253"/>
      <w:bookmarkStart w:id="15393" w:name="_Toc351912964"/>
      <w:bookmarkStart w:id="15394" w:name="_Toc351914985"/>
      <w:bookmarkStart w:id="15395" w:name="_Toc351915451"/>
      <w:bookmarkStart w:id="15396" w:name="_Toc361231549"/>
      <w:bookmarkStart w:id="15397" w:name="_Toc361232075"/>
      <w:bookmarkStart w:id="15398" w:name="_Toc362445373"/>
      <w:bookmarkStart w:id="15399" w:name="_Toc363909340"/>
      <w:bookmarkStart w:id="15400" w:name="_Toc364463766"/>
      <w:bookmarkStart w:id="15401" w:name="_Toc366078370"/>
      <w:bookmarkStart w:id="15402" w:name="_Toc366078985"/>
      <w:bookmarkStart w:id="15403" w:name="_Toc366079970"/>
      <w:bookmarkStart w:id="15404" w:name="_Toc366080582"/>
      <w:bookmarkStart w:id="15405" w:name="_Toc366081191"/>
      <w:bookmarkStart w:id="15406" w:name="_Toc366505531"/>
      <w:bookmarkStart w:id="15407" w:name="_Toc366508900"/>
      <w:bookmarkStart w:id="15408" w:name="_Toc366513401"/>
      <w:bookmarkStart w:id="15409" w:name="_Toc366574590"/>
      <w:bookmarkStart w:id="15410" w:name="_Toc366578383"/>
      <w:bookmarkStart w:id="15411" w:name="_Toc366578977"/>
      <w:bookmarkStart w:id="15412" w:name="_Toc366579569"/>
      <w:bookmarkStart w:id="15413" w:name="_Toc366580160"/>
      <w:bookmarkStart w:id="15414" w:name="_Toc366580752"/>
      <w:bookmarkStart w:id="15415" w:name="_Toc366581343"/>
      <w:bookmarkStart w:id="15416" w:name="_Toc366581935"/>
      <w:bookmarkStart w:id="15417" w:name="_Toc199516370"/>
      <w:bookmarkStart w:id="15418" w:name="_Toc194984031"/>
      <w:bookmarkStart w:id="15419" w:name="_Toc243112877"/>
      <w:bookmarkStart w:id="15420" w:name="_Toc349042843"/>
      <w:bookmarkStart w:id="15421" w:name="_Toc50721410"/>
      <w:bookmarkEnd w:id="15288"/>
      <w:bookmarkEnd w:id="15289"/>
      <w:bookmarkEnd w:id="15290"/>
      <w:bookmarkEnd w:id="15291"/>
      <w:bookmarkEnd w:id="15292"/>
      <w:bookmarkEnd w:id="15293"/>
      <w:bookmarkEnd w:id="15294"/>
      <w:bookmarkEnd w:id="15295"/>
      <w:bookmarkEnd w:id="15296"/>
      <w:bookmarkEnd w:id="15297"/>
      <w:bookmarkEnd w:id="15298"/>
      <w:bookmarkEnd w:id="15299"/>
      <w:bookmarkEnd w:id="15300"/>
      <w:bookmarkEnd w:id="15301"/>
      <w:bookmarkEnd w:id="15302"/>
      <w:bookmarkEnd w:id="15303"/>
      <w:bookmarkEnd w:id="15304"/>
      <w:bookmarkEnd w:id="15305"/>
      <w:bookmarkEnd w:id="15306"/>
      <w:bookmarkEnd w:id="15307"/>
      <w:bookmarkEnd w:id="15308"/>
      <w:bookmarkEnd w:id="15309"/>
      <w:bookmarkEnd w:id="15310"/>
      <w:bookmarkEnd w:id="15311"/>
      <w:bookmarkEnd w:id="15312"/>
      <w:bookmarkEnd w:id="15313"/>
      <w:bookmarkEnd w:id="15314"/>
      <w:bookmarkEnd w:id="15315"/>
      <w:bookmarkEnd w:id="15316"/>
      <w:bookmarkEnd w:id="15317"/>
      <w:bookmarkEnd w:id="15318"/>
      <w:bookmarkEnd w:id="15319"/>
      <w:bookmarkEnd w:id="15320"/>
      <w:bookmarkEnd w:id="15321"/>
      <w:bookmarkEnd w:id="15322"/>
      <w:bookmarkEnd w:id="15323"/>
      <w:bookmarkEnd w:id="15324"/>
      <w:bookmarkEnd w:id="15325"/>
      <w:bookmarkEnd w:id="15326"/>
      <w:bookmarkEnd w:id="15327"/>
      <w:bookmarkEnd w:id="15328"/>
      <w:bookmarkEnd w:id="15329"/>
      <w:bookmarkEnd w:id="15330"/>
      <w:bookmarkEnd w:id="15331"/>
      <w:bookmarkEnd w:id="15332"/>
      <w:bookmarkEnd w:id="15333"/>
      <w:bookmarkEnd w:id="15334"/>
      <w:bookmarkEnd w:id="15335"/>
      <w:bookmarkEnd w:id="15336"/>
      <w:bookmarkEnd w:id="15337"/>
      <w:bookmarkEnd w:id="15338"/>
      <w:bookmarkEnd w:id="15339"/>
      <w:bookmarkEnd w:id="15340"/>
      <w:bookmarkEnd w:id="15341"/>
      <w:bookmarkEnd w:id="15342"/>
      <w:bookmarkEnd w:id="15343"/>
      <w:bookmarkEnd w:id="15344"/>
      <w:bookmarkEnd w:id="15345"/>
      <w:bookmarkEnd w:id="15346"/>
      <w:bookmarkEnd w:id="15347"/>
      <w:bookmarkEnd w:id="15348"/>
      <w:bookmarkEnd w:id="15349"/>
      <w:bookmarkEnd w:id="15350"/>
      <w:bookmarkEnd w:id="15351"/>
      <w:bookmarkEnd w:id="15352"/>
      <w:bookmarkEnd w:id="15353"/>
      <w:bookmarkEnd w:id="15354"/>
      <w:bookmarkEnd w:id="15355"/>
      <w:bookmarkEnd w:id="15356"/>
      <w:bookmarkEnd w:id="15357"/>
      <w:bookmarkEnd w:id="15358"/>
      <w:bookmarkEnd w:id="15359"/>
      <w:bookmarkEnd w:id="15360"/>
      <w:bookmarkEnd w:id="15361"/>
      <w:bookmarkEnd w:id="15362"/>
      <w:bookmarkEnd w:id="15363"/>
      <w:bookmarkEnd w:id="15364"/>
      <w:bookmarkEnd w:id="15365"/>
      <w:bookmarkEnd w:id="15366"/>
      <w:bookmarkEnd w:id="15367"/>
      <w:bookmarkEnd w:id="15368"/>
      <w:bookmarkEnd w:id="15369"/>
      <w:bookmarkEnd w:id="15370"/>
      <w:bookmarkEnd w:id="15371"/>
      <w:bookmarkEnd w:id="15372"/>
      <w:bookmarkEnd w:id="15373"/>
      <w:bookmarkEnd w:id="15374"/>
      <w:bookmarkEnd w:id="15375"/>
      <w:bookmarkEnd w:id="15376"/>
      <w:bookmarkEnd w:id="15377"/>
      <w:bookmarkEnd w:id="15378"/>
      <w:bookmarkEnd w:id="15379"/>
      <w:bookmarkEnd w:id="15380"/>
      <w:bookmarkEnd w:id="15381"/>
      <w:bookmarkEnd w:id="15382"/>
      <w:bookmarkEnd w:id="15383"/>
      <w:bookmarkEnd w:id="15384"/>
      <w:bookmarkEnd w:id="15385"/>
      <w:bookmarkEnd w:id="15386"/>
      <w:bookmarkEnd w:id="15387"/>
      <w:bookmarkEnd w:id="15388"/>
      <w:bookmarkEnd w:id="15389"/>
      <w:bookmarkEnd w:id="15390"/>
      <w:bookmarkEnd w:id="15391"/>
      <w:bookmarkEnd w:id="15392"/>
      <w:bookmarkEnd w:id="15393"/>
      <w:bookmarkEnd w:id="15394"/>
      <w:bookmarkEnd w:id="15395"/>
      <w:bookmarkEnd w:id="15396"/>
      <w:bookmarkEnd w:id="15397"/>
      <w:bookmarkEnd w:id="15398"/>
      <w:bookmarkEnd w:id="15399"/>
      <w:bookmarkEnd w:id="15400"/>
      <w:bookmarkEnd w:id="15401"/>
      <w:bookmarkEnd w:id="15402"/>
      <w:bookmarkEnd w:id="15403"/>
      <w:bookmarkEnd w:id="15404"/>
      <w:bookmarkEnd w:id="15405"/>
      <w:bookmarkEnd w:id="15406"/>
      <w:bookmarkEnd w:id="15407"/>
      <w:bookmarkEnd w:id="15408"/>
      <w:bookmarkEnd w:id="15409"/>
      <w:bookmarkEnd w:id="15410"/>
      <w:bookmarkEnd w:id="15411"/>
      <w:bookmarkEnd w:id="15412"/>
      <w:bookmarkEnd w:id="15413"/>
      <w:bookmarkEnd w:id="15414"/>
      <w:bookmarkEnd w:id="15415"/>
      <w:bookmarkEnd w:id="15416"/>
      <w:r>
        <w:t>Unparsing</w:t>
      </w:r>
      <w:bookmarkEnd w:id="15417"/>
      <w:bookmarkEnd w:id="15418"/>
      <w:bookmarkEnd w:id="15419"/>
      <w:bookmarkEnd w:id="15420"/>
      <w:bookmarkEnd w:id="15421"/>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5422" w:name="_Toc322911740"/>
      <w:bookmarkStart w:id="15423" w:name="_Toc322912279"/>
      <w:bookmarkStart w:id="15424" w:name="_Toc329093140"/>
      <w:bookmarkStart w:id="15425" w:name="_Toc332701653"/>
      <w:bookmarkStart w:id="15426" w:name="_Toc332701957"/>
      <w:bookmarkStart w:id="15427" w:name="_Toc332711756"/>
      <w:bookmarkStart w:id="15428" w:name="_Toc332712058"/>
      <w:bookmarkStart w:id="15429" w:name="_Toc332712359"/>
      <w:bookmarkStart w:id="15430" w:name="_Toc332724275"/>
      <w:bookmarkStart w:id="15431" w:name="_Toc332724575"/>
      <w:bookmarkStart w:id="15432" w:name="_Toc341102871"/>
      <w:bookmarkStart w:id="15433" w:name="_Toc347241606"/>
      <w:bookmarkStart w:id="15434" w:name="_Toc347744799"/>
      <w:bookmarkStart w:id="15435" w:name="_Toc348984582"/>
      <w:bookmarkStart w:id="15436" w:name="_Toc348984887"/>
      <w:bookmarkStart w:id="15437" w:name="_Toc349038051"/>
      <w:bookmarkStart w:id="15438" w:name="_Toc349038353"/>
      <w:bookmarkStart w:id="15439" w:name="_Toc349042844"/>
      <w:bookmarkStart w:id="15440" w:name="_Toc351912966"/>
      <w:bookmarkStart w:id="15441" w:name="_Toc351914987"/>
      <w:bookmarkStart w:id="15442" w:name="_Toc351915453"/>
      <w:bookmarkStart w:id="15443" w:name="_Toc361231551"/>
      <w:bookmarkStart w:id="15444" w:name="_Toc361232077"/>
      <w:bookmarkStart w:id="15445" w:name="_Toc362445375"/>
      <w:bookmarkStart w:id="15446" w:name="_Toc363909342"/>
      <w:bookmarkStart w:id="15447" w:name="_Toc364463768"/>
      <w:bookmarkStart w:id="15448" w:name="_Toc366078372"/>
      <w:bookmarkStart w:id="15449" w:name="_Toc366078987"/>
      <w:bookmarkStart w:id="15450" w:name="_Toc366079972"/>
      <w:bookmarkStart w:id="15451" w:name="_Toc366080584"/>
      <w:bookmarkStart w:id="15452" w:name="_Toc366081193"/>
      <w:bookmarkStart w:id="15453" w:name="_Toc366505533"/>
      <w:bookmarkStart w:id="15454" w:name="_Toc366508902"/>
      <w:bookmarkStart w:id="15455" w:name="_Toc366513403"/>
      <w:bookmarkStart w:id="15456" w:name="_Toc366574592"/>
      <w:bookmarkStart w:id="15457" w:name="_Toc366578385"/>
      <w:bookmarkStart w:id="15458" w:name="_Toc366578979"/>
      <w:bookmarkStart w:id="15459" w:name="_Toc366579571"/>
      <w:bookmarkStart w:id="15460" w:name="_Toc366580162"/>
      <w:bookmarkStart w:id="15461" w:name="_Toc366580754"/>
      <w:bookmarkStart w:id="15462" w:name="_Toc366581345"/>
      <w:bookmarkStart w:id="15463" w:name="_Toc366581937"/>
      <w:bookmarkStart w:id="15464" w:name="_Toc243112878"/>
      <w:bookmarkStart w:id="15465" w:name="_Toc349042845"/>
      <w:bookmarkStart w:id="15466" w:name="_Toc50721411"/>
      <w:bookmarkEnd w:id="15422"/>
      <w:bookmarkEnd w:id="15423"/>
      <w:bookmarkEnd w:id="15424"/>
      <w:bookmarkEnd w:id="15425"/>
      <w:bookmarkEnd w:id="15426"/>
      <w:bookmarkEnd w:id="15427"/>
      <w:bookmarkEnd w:id="15428"/>
      <w:bookmarkEnd w:id="15429"/>
      <w:bookmarkEnd w:id="15430"/>
      <w:bookmarkEnd w:id="15431"/>
      <w:bookmarkEnd w:id="15432"/>
      <w:bookmarkEnd w:id="15433"/>
      <w:bookmarkEnd w:id="15434"/>
      <w:bookmarkEnd w:id="15435"/>
      <w:bookmarkEnd w:id="15436"/>
      <w:bookmarkEnd w:id="15437"/>
      <w:bookmarkEnd w:id="15438"/>
      <w:bookmarkEnd w:id="15439"/>
      <w:bookmarkEnd w:id="15440"/>
      <w:bookmarkEnd w:id="15441"/>
      <w:bookmarkEnd w:id="15442"/>
      <w:bookmarkEnd w:id="15443"/>
      <w:bookmarkEnd w:id="15444"/>
      <w:bookmarkEnd w:id="15445"/>
      <w:bookmarkEnd w:id="15446"/>
      <w:bookmarkEnd w:id="15447"/>
      <w:bookmarkEnd w:id="15448"/>
      <w:bookmarkEnd w:id="15449"/>
      <w:bookmarkEnd w:id="15450"/>
      <w:bookmarkEnd w:id="15451"/>
      <w:bookmarkEnd w:id="15452"/>
      <w:bookmarkEnd w:id="15453"/>
      <w:bookmarkEnd w:id="15454"/>
      <w:bookmarkEnd w:id="15455"/>
      <w:bookmarkEnd w:id="15456"/>
      <w:bookmarkEnd w:id="15457"/>
      <w:bookmarkEnd w:id="15458"/>
      <w:bookmarkEnd w:id="15459"/>
      <w:bookmarkEnd w:id="15460"/>
      <w:bookmarkEnd w:id="15461"/>
      <w:bookmarkEnd w:id="15462"/>
      <w:bookmarkEnd w:id="15463"/>
      <w:r>
        <w:rPr>
          <w:rFonts w:eastAsia="Times New Roman"/>
        </w:rPr>
        <w:t>dfdl:element (simple) and dfdl:simpleType</w:t>
      </w:r>
      <w:bookmarkEnd w:id="15464"/>
      <w:bookmarkEnd w:id="15465"/>
      <w:bookmarkEnd w:id="15466"/>
    </w:p>
    <w:p w14:paraId="32B655C2" w14:textId="77777777" w:rsidR="00D23462" w:rsidRDefault="00D23462" w:rsidP="00D23462">
      <w:pPr>
        <w:pStyle w:val="nobreak"/>
        <w:numPr>
          <w:ilvl w:val="0"/>
          <w:numId w:val="160"/>
        </w:numPr>
        <w:rPr>
          <w:i/>
        </w:rPr>
      </w:pPr>
      <w:r>
        <w:rPr>
          <w:i/>
        </w:rPr>
        <w:t>Unparsing: calculated value (</w:t>
      </w:r>
      <w:r>
        <w:rPr>
          <w:i/>
          <w:iCs/>
        </w:rPr>
        <w:t>does not apply to dfdl:simpleType or to global elements)</w:t>
      </w:r>
    </w:p>
    <w:p w14:paraId="1804D170" w14:textId="77777777" w:rsidR="00D23462" w:rsidRDefault="00D23462" w:rsidP="00D23462">
      <w:pPr>
        <w:pStyle w:val="nobreak"/>
        <w:numPr>
          <w:ilvl w:val="1"/>
          <w:numId w:val="160"/>
        </w:numPr>
      </w:pPr>
      <w:r>
        <w:t>dfdl:inputValueCalc (if set then element is ignored)</w:t>
      </w:r>
    </w:p>
    <w:p w14:paraId="0BE386FD" w14:textId="77777777" w:rsidR="00D23462" w:rsidRDefault="00D23462" w:rsidP="00D23462">
      <w:pPr>
        <w:pStyle w:val="nobreak"/>
        <w:numPr>
          <w:ilvl w:val="1"/>
          <w:numId w:val="160"/>
        </w:numPr>
      </w:pPr>
      <w:r>
        <w:t>dfdl:outputValueCalc</w:t>
      </w:r>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r>
        <w:t>dfdl:outputNewLine</w:t>
      </w:r>
    </w:p>
    <w:p w14:paraId="0209CA20" w14:textId="77777777" w:rsidR="00D23462" w:rsidRDefault="00D23462" w:rsidP="00D23462">
      <w:pPr>
        <w:pStyle w:val="nobreak"/>
        <w:numPr>
          <w:ilvl w:val="1"/>
          <w:numId w:val="160"/>
        </w:numPr>
      </w:pPr>
      <w:r>
        <w:t>dfdl:bitOrder</w:t>
      </w:r>
    </w:p>
    <w:p w14:paraId="4C9BE4D9" w14:textId="77777777" w:rsidR="00D23462" w:rsidRDefault="00D23462" w:rsidP="00D23462">
      <w:pPr>
        <w:pStyle w:val="nobreak"/>
        <w:numPr>
          <w:ilvl w:val="1"/>
          <w:numId w:val="160"/>
        </w:numPr>
      </w:pPr>
      <w:r>
        <w:t xml:space="preserve">dfdl:encoding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r>
        <w:t>dfdl:encodingErrorPolicy</w:t>
      </w:r>
    </w:p>
    <w:p w14:paraId="0D4397D0" w14:textId="77777777" w:rsidR="00D23462" w:rsidRDefault="00D23462" w:rsidP="00D23462">
      <w:pPr>
        <w:numPr>
          <w:ilvl w:val="1"/>
          <w:numId w:val="160"/>
        </w:numPr>
      </w:pPr>
      <w:r>
        <w:t>dfdl:fillByte</w:t>
      </w:r>
    </w:p>
    <w:p w14:paraId="7523B1A5" w14:textId="77777777" w:rsidR="00D23462" w:rsidRDefault="00D23462" w:rsidP="00D23462">
      <w:pPr>
        <w:numPr>
          <w:ilvl w:val="0"/>
          <w:numId w:val="160"/>
        </w:numPr>
        <w:rPr>
          <w:rStyle w:val="Emphasis"/>
        </w:rPr>
      </w:pPr>
      <w:r>
        <w:rPr>
          <w:rStyle w:val="Emphasis"/>
        </w:rPr>
        <w:t>Unparsing: occurrences (does not apply to dfdl:simpleType)</w:t>
      </w:r>
    </w:p>
    <w:p w14:paraId="7562F1C9" w14:textId="77777777" w:rsidR="00D23462" w:rsidRDefault="00D23462" w:rsidP="00D23462">
      <w:pPr>
        <w:numPr>
          <w:ilvl w:val="1"/>
          <w:numId w:val="160"/>
        </w:numPr>
      </w:pPr>
      <w:r>
        <w:t>(maxOccurs &gt; 1 or unbounded) or (XSD minOccurs = 0 and XSD maxOccurs = 1)</w:t>
      </w:r>
    </w:p>
    <w:p w14:paraId="6FE2AD1E" w14:textId="77777777" w:rsidR="00D23462" w:rsidRDefault="00D23462" w:rsidP="00D23462">
      <w:pPr>
        <w:numPr>
          <w:ilvl w:val="2"/>
          <w:numId w:val="160"/>
        </w:numPr>
      </w:pPr>
      <w:r>
        <w:t xml:space="preserve">dfdl:occursCountKind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r>
        <w:t xml:space="preserve">dfdl:occursCount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maxOccurs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 xml:space="preserve">"stopValue" </w:t>
      </w:r>
    </w:p>
    <w:p w14:paraId="3E395EED" w14:textId="77777777" w:rsidR="00D23462" w:rsidRDefault="00D23462" w:rsidP="00D23462">
      <w:pPr>
        <w:numPr>
          <w:ilvl w:val="4"/>
          <w:numId w:val="160"/>
        </w:numPr>
      </w:pPr>
      <w:r>
        <w:t>dfdl:occursStopValue</w:t>
      </w:r>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r>
        <w:t>dfdl:useNilForDefault (does not apply to dfdl:simpleType)</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5467" w:author="Mike Beckerle" w:date="2020-04-27T12:50:00Z">
        <w:r>
          <w:t xml:space="preserve"> XSD</w:t>
        </w:r>
      </w:ins>
      <w:r>
        <w:t xml:space="preserve"> fixed</w:t>
      </w:r>
    </w:p>
    <w:p w14:paraId="23F4B399" w14:textId="77777777" w:rsidR="00D23462" w:rsidRDefault="00D23462" w:rsidP="00D23462">
      <w:pPr>
        <w:numPr>
          <w:ilvl w:val="1"/>
          <w:numId w:val="161"/>
        </w:numPr>
      </w:pPr>
      <w:r>
        <w:t>XSD nillable (does not apply to dfdl:simpleType)</w:t>
      </w:r>
    </w:p>
    <w:p w14:paraId="7D9ACD4B" w14:textId="77777777" w:rsidR="00D23462" w:rsidRDefault="00D23462" w:rsidP="00D23462">
      <w:pPr>
        <w:numPr>
          <w:ilvl w:val="2"/>
          <w:numId w:val="161"/>
        </w:numPr>
      </w:pPr>
      <w:r>
        <w:t xml:space="preserve">dfdl:nilKind </w:t>
      </w:r>
    </w:p>
    <w:p w14:paraId="36C2B8D9" w14:textId="77777777" w:rsidR="00D23462" w:rsidRDefault="00D23462" w:rsidP="00D23462">
      <w:pPr>
        <w:numPr>
          <w:ilvl w:val="3"/>
          <w:numId w:val="161"/>
        </w:numPr>
      </w:pPr>
      <w:r>
        <w:t xml:space="preserve">"literalValue", "logicalValue", "literalCharacter" </w:t>
      </w:r>
    </w:p>
    <w:p w14:paraId="673A2762" w14:textId="77777777" w:rsidR="00D23462" w:rsidRDefault="00D23462" w:rsidP="00D23462">
      <w:pPr>
        <w:numPr>
          <w:ilvl w:val="4"/>
          <w:numId w:val="161"/>
        </w:numPr>
      </w:pPr>
      <w:r>
        <w:t xml:space="preserve">dfdl:nilValue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r>
        <w:t>dfdl:</w:t>
      </w:r>
      <w:r>
        <w:rPr>
          <w:rFonts w:cs="Arial"/>
        </w:rPr>
        <w:t>decimalSigned</w:t>
      </w:r>
    </w:p>
    <w:p w14:paraId="562E85D8" w14:textId="77777777" w:rsidR="00D23462" w:rsidRDefault="00D23462" w:rsidP="00D23462">
      <w:pPr>
        <w:numPr>
          <w:ilvl w:val="3"/>
          <w:numId w:val="161"/>
        </w:numPr>
      </w:pPr>
      <w:r>
        <w:t xml:space="preserve">dfdl:representation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r>
        <w:t>dfdl:textNumberRep</w:t>
      </w:r>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r>
        <w:t>dfdl:textNumberPattern</w:t>
      </w:r>
    </w:p>
    <w:p w14:paraId="393E35AD" w14:textId="77777777" w:rsidR="00D23462" w:rsidRDefault="00D23462" w:rsidP="00D23462">
      <w:pPr>
        <w:numPr>
          <w:ilvl w:val="7"/>
          <w:numId w:val="161"/>
        </w:numPr>
      </w:pPr>
      <w:r>
        <w:t>dfdl:textStandardBase</w:t>
      </w:r>
    </w:p>
    <w:p w14:paraId="229E0E22" w14:textId="77777777" w:rsidR="00D23462" w:rsidRDefault="00D23462" w:rsidP="00D23462">
      <w:pPr>
        <w:numPr>
          <w:ilvl w:val="7"/>
          <w:numId w:val="161"/>
        </w:numPr>
      </w:pPr>
      <w:r>
        <w:t>dfdl:textStandardDecimalSeparator</w:t>
      </w:r>
    </w:p>
    <w:p w14:paraId="2490F17D" w14:textId="77777777" w:rsidR="00D23462" w:rsidRDefault="00D23462" w:rsidP="00D23462">
      <w:pPr>
        <w:numPr>
          <w:ilvl w:val="7"/>
          <w:numId w:val="161"/>
        </w:numPr>
      </w:pPr>
      <w:r>
        <w:t>dfdl:textStandardGroupingSeparator</w:t>
      </w:r>
    </w:p>
    <w:p w14:paraId="678D18A8" w14:textId="77777777" w:rsidR="00D23462" w:rsidRDefault="00D23462" w:rsidP="00D23462">
      <w:pPr>
        <w:numPr>
          <w:ilvl w:val="7"/>
          <w:numId w:val="161"/>
        </w:numPr>
      </w:pPr>
      <w:r>
        <w:t>dfdl:textStandardExponentRep</w:t>
      </w:r>
    </w:p>
    <w:p w14:paraId="2AF7D37A" w14:textId="77777777" w:rsidR="00D23462" w:rsidRDefault="00D23462" w:rsidP="00D23462">
      <w:pPr>
        <w:numPr>
          <w:ilvl w:val="7"/>
          <w:numId w:val="161"/>
        </w:numPr>
      </w:pPr>
      <w:r>
        <w:t>dfdl:textNumberCheckPolicy</w:t>
      </w:r>
    </w:p>
    <w:p w14:paraId="0078BF20" w14:textId="77777777" w:rsidR="00D23462" w:rsidRDefault="00D23462" w:rsidP="00D23462">
      <w:pPr>
        <w:numPr>
          <w:ilvl w:val="7"/>
          <w:numId w:val="161"/>
        </w:numPr>
      </w:pPr>
      <w:r>
        <w:t>dfdl:textStandardInfinityRep</w:t>
      </w:r>
    </w:p>
    <w:p w14:paraId="3348CCE6" w14:textId="77777777" w:rsidR="00D23462" w:rsidRDefault="00D23462" w:rsidP="00D23462">
      <w:pPr>
        <w:numPr>
          <w:ilvl w:val="7"/>
          <w:numId w:val="161"/>
        </w:numPr>
      </w:pPr>
      <w:r>
        <w:t>dfdl:textStandardNaNRep</w:t>
      </w:r>
    </w:p>
    <w:p w14:paraId="0AE955B9" w14:textId="77777777" w:rsidR="00D23462" w:rsidRDefault="00D23462" w:rsidP="00D23462">
      <w:pPr>
        <w:numPr>
          <w:ilvl w:val="7"/>
          <w:numId w:val="161"/>
        </w:numPr>
      </w:pPr>
      <w:r>
        <w:t>dfdl:textNumberRounding</w:t>
      </w:r>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r>
        <w:t>dfdl:textNumberRoundingMode</w:t>
      </w:r>
    </w:p>
    <w:p w14:paraId="5D77C4B7" w14:textId="77777777" w:rsidR="00D23462" w:rsidRDefault="00D23462" w:rsidP="00D23462">
      <w:pPr>
        <w:numPr>
          <w:ilvl w:val="8"/>
          <w:numId w:val="161"/>
        </w:numPr>
      </w:pPr>
      <w:r>
        <w:t>dfdl:textNumberRoundingIncrement</w:t>
      </w:r>
    </w:p>
    <w:p w14:paraId="56C27FA3" w14:textId="77777777" w:rsidR="00D23462" w:rsidRDefault="00D23462" w:rsidP="00D23462">
      <w:pPr>
        <w:numPr>
          <w:ilvl w:val="7"/>
          <w:numId w:val="161"/>
        </w:numPr>
        <w:rPr>
          <w:rFonts w:cs="Arial"/>
        </w:rPr>
      </w:pPr>
      <w:r>
        <w:rPr>
          <w:rFonts w:cs="Arial"/>
        </w:rPr>
        <w:t>dfdl:textStandardZeroRep</w:t>
      </w:r>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r>
        <w:rPr>
          <w:rStyle w:val="Emphasis"/>
        </w:rPr>
        <w:t>d</w:t>
      </w:r>
      <w:r>
        <w:t>fdl:textNumberPattern</w:t>
      </w:r>
    </w:p>
    <w:p w14:paraId="0B49ED9A" w14:textId="77777777" w:rsidR="00D23462" w:rsidRDefault="00D23462" w:rsidP="00D23462">
      <w:pPr>
        <w:numPr>
          <w:ilvl w:val="7"/>
          <w:numId w:val="161"/>
        </w:numPr>
      </w:pPr>
      <w:r>
        <w:rPr>
          <w:rFonts w:cs="Arial"/>
        </w:rPr>
        <w:t>dfdl:textNumberCheckPolicy</w:t>
      </w:r>
    </w:p>
    <w:p w14:paraId="2E2CE4EB" w14:textId="77777777" w:rsidR="00D23462" w:rsidRDefault="00D23462" w:rsidP="00D23462">
      <w:pPr>
        <w:numPr>
          <w:ilvl w:val="7"/>
          <w:numId w:val="161"/>
        </w:numPr>
        <w:rPr>
          <w:rFonts w:cs="Arial"/>
        </w:rPr>
      </w:pPr>
      <w:r>
        <w:rPr>
          <w:rFonts w:cs="Arial"/>
        </w:rPr>
        <w:t>dfdl:textNumberRounding</w:t>
      </w:r>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r>
        <w:rPr>
          <w:rFonts w:cs="Arial"/>
        </w:rPr>
        <w:t>dfdl:textNumberRoundingMode</w:t>
      </w:r>
    </w:p>
    <w:p w14:paraId="1B48C9E1" w14:textId="77777777" w:rsidR="00D23462" w:rsidRDefault="00D23462" w:rsidP="00D23462">
      <w:pPr>
        <w:numPr>
          <w:ilvl w:val="8"/>
          <w:numId w:val="161"/>
        </w:numPr>
        <w:rPr>
          <w:rFonts w:cs="Arial"/>
        </w:rPr>
      </w:pPr>
      <w:r>
        <w:rPr>
          <w:rFonts w:cs="Arial"/>
        </w:rPr>
        <w:t>dfdl:textNumberRoundingIncrement</w:t>
      </w:r>
    </w:p>
    <w:p w14:paraId="52757502" w14:textId="77777777" w:rsidR="00D23462" w:rsidRDefault="00D23462" w:rsidP="00D23462">
      <w:pPr>
        <w:numPr>
          <w:ilvl w:val="7"/>
          <w:numId w:val="161"/>
        </w:numPr>
      </w:pPr>
      <w:r>
        <w:rPr>
          <w:rFonts w:cs="Arial"/>
        </w:rPr>
        <w:t>dfdl:textZonedSignStyle</w:t>
      </w:r>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r>
        <w:t xml:space="preserve">dfdl:byteOrder </w:t>
      </w:r>
    </w:p>
    <w:p w14:paraId="168C71BB" w14:textId="77777777" w:rsidR="00D23462" w:rsidRDefault="00D23462" w:rsidP="00D23462">
      <w:pPr>
        <w:numPr>
          <w:ilvl w:val="5"/>
          <w:numId w:val="161"/>
        </w:numPr>
        <w:rPr>
          <w:rStyle w:val="Emphasis"/>
        </w:rPr>
      </w:pPr>
      <w:r>
        <w:rPr>
          <w:rStyle w:val="Emphasis"/>
        </w:rPr>
        <w:t>xs:decimal and restrictions</w:t>
      </w:r>
    </w:p>
    <w:p w14:paraId="24F3C417" w14:textId="77777777" w:rsidR="00D23462" w:rsidRDefault="00D23462" w:rsidP="00D23462">
      <w:pPr>
        <w:numPr>
          <w:ilvl w:val="6"/>
          <w:numId w:val="161"/>
        </w:numPr>
      </w:pPr>
      <w:r>
        <w:t>dfdl:binaryNumberRep</w:t>
      </w:r>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r>
        <w:t>dfdl:binaryPackedSignCodes</w:t>
      </w:r>
    </w:p>
    <w:p w14:paraId="103F6D5E" w14:textId="77777777" w:rsidR="00D23462" w:rsidRDefault="00D23462" w:rsidP="00D23462">
      <w:pPr>
        <w:numPr>
          <w:ilvl w:val="8"/>
          <w:numId w:val="161"/>
        </w:numPr>
      </w:pPr>
      <w:r>
        <w:t>dfdl:binaryDecimalVirtualPoint</w:t>
      </w:r>
    </w:p>
    <w:p w14:paraId="6C5374FB" w14:textId="77777777" w:rsidR="00D23462" w:rsidRDefault="00D23462" w:rsidP="00D23462">
      <w:pPr>
        <w:numPr>
          <w:ilvl w:val="7"/>
          <w:numId w:val="161"/>
        </w:numPr>
        <w:rPr>
          <w:rStyle w:val="Emphasis"/>
        </w:rPr>
      </w:pPr>
      <w:r>
        <w:rPr>
          <w:rStyle w:val="Emphasis"/>
        </w:rPr>
        <w:t>"bcd", "ibm4690Packed"</w:t>
      </w:r>
    </w:p>
    <w:p w14:paraId="58BBA61C" w14:textId="77777777" w:rsidR="00D23462" w:rsidRDefault="00D23462" w:rsidP="00D23462">
      <w:pPr>
        <w:numPr>
          <w:ilvl w:val="8"/>
          <w:numId w:val="161"/>
        </w:numPr>
        <w:rPr>
          <w:rStyle w:val="Emphasis"/>
        </w:rPr>
      </w:pPr>
      <w:r>
        <w:t>dfdl:binaryDecimalVirtualPoint</w:t>
      </w:r>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r>
        <w:t>dfdl:binaryDecimalVirtualPoint</w:t>
      </w:r>
    </w:p>
    <w:p w14:paraId="074ABA9F" w14:textId="77777777" w:rsidR="00D23462" w:rsidRDefault="00D23462" w:rsidP="00D23462">
      <w:pPr>
        <w:numPr>
          <w:ilvl w:val="5"/>
          <w:numId w:val="161"/>
        </w:numPr>
        <w:rPr>
          <w:rStyle w:val="Emphasis"/>
        </w:rPr>
      </w:pPr>
      <w:r>
        <w:rPr>
          <w:rStyle w:val="Emphasis"/>
        </w:rPr>
        <w:t>xs:float, xs:double</w:t>
      </w:r>
    </w:p>
    <w:p w14:paraId="58E61B69" w14:textId="77777777" w:rsidR="00D23462" w:rsidRDefault="00D23462" w:rsidP="00D23462">
      <w:pPr>
        <w:numPr>
          <w:ilvl w:val="6"/>
          <w:numId w:val="161"/>
        </w:numPr>
      </w:pPr>
      <w:r>
        <w:t xml:space="preserve">dfdl:binaryFloatRep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r>
        <w:t xml:space="preserve">dfdl:representation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r>
        <w:t>dfdl:calendarPatternKind</w:t>
      </w:r>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r>
        <w:t>dfdl:calendarPattern</w:t>
      </w:r>
    </w:p>
    <w:p w14:paraId="67CCE3BD" w14:textId="77777777" w:rsidR="00D23462" w:rsidRDefault="00D23462" w:rsidP="00D23462">
      <w:pPr>
        <w:numPr>
          <w:ilvl w:val="5"/>
          <w:numId w:val="161"/>
        </w:numPr>
      </w:pPr>
      <w:r>
        <w:t>dfdl:calendarCheckPolicy</w:t>
      </w:r>
    </w:p>
    <w:p w14:paraId="3A49BCE7" w14:textId="77777777" w:rsidR="00D23462" w:rsidRDefault="00D23462" w:rsidP="00D23462">
      <w:pPr>
        <w:numPr>
          <w:ilvl w:val="5"/>
          <w:numId w:val="161"/>
        </w:numPr>
      </w:pPr>
      <w:r>
        <w:t>dfdl:calendarTimeZone</w:t>
      </w:r>
    </w:p>
    <w:p w14:paraId="39E0AB55" w14:textId="77777777" w:rsidR="00D23462" w:rsidRDefault="00D23462" w:rsidP="00D23462">
      <w:pPr>
        <w:numPr>
          <w:ilvl w:val="5"/>
          <w:numId w:val="161"/>
        </w:numPr>
      </w:pPr>
      <w:r>
        <w:t>dfdl:calendarObserveDST</w:t>
      </w:r>
    </w:p>
    <w:p w14:paraId="7B19A54E" w14:textId="77777777" w:rsidR="00D23462" w:rsidRDefault="00D23462" w:rsidP="00D23462">
      <w:pPr>
        <w:numPr>
          <w:ilvl w:val="5"/>
          <w:numId w:val="161"/>
        </w:numPr>
      </w:pPr>
      <w:r>
        <w:t>dfdl:calendarFirstDayOfWeek</w:t>
      </w:r>
    </w:p>
    <w:p w14:paraId="21E7A1D7" w14:textId="77777777" w:rsidR="00D23462" w:rsidRDefault="00D23462" w:rsidP="00D23462">
      <w:pPr>
        <w:numPr>
          <w:ilvl w:val="5"/>
          <w:numId w:val="161"/>
        </w:numPr>
      </w:pPr>
      <w:r>
        <w:t>dfdl:calendarDaysInFirstWeek</w:t>
      </w:r>
    </w:p>
    <w:p w14:paraId="4E387C5D" w14:textId="77777777" w:rsidR="00D23462" w:rsidRDefault="00D23462" w:rsidP="00D23462">
      <w:pPr>
        <w:numPr>
          <w:ilvl w:val="5"/>
          <w:numId w:val="161"/>
        </w:numPr>
      </w:pPr>
      <w:r>
        <w:t>dfdl:calendarLanguage</w:t>
      </w:r>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r>
        <w:t>dfdl:byteOrder</w:t>
      </w:r>
    </w:p>
    <w:p w14:paraId="047D640B" w14:textId="77777777" w:rsidR="00D23462" w:rsidRDefault="00D23462" w:rsidP="00D23462">
      <w:pPr>
        <w:numPr>
          <w:ilvl w:val="5"/>
          <w:numId w:val="161"/>
        </w:numPr>
      </w:pPr>
      <w:r>
        <w:t>dfdl:binaryCalendarRep</w:t>
      </w:r>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r>
        <w:t>dfdl:packedDecimalSignCodes</w:t>
      </w:r>
    </w:p>
    <w:p w14:paraId="231D7793" w14:textId="77777777" w:rsidR="00D23462" w:rsidRDefault="00D23462" w:rsidP="00D23462">
      <w:pPr>
        <w:numPr>
          <w:ilvl w:val="7"/>
          <w:numId w:val="161"/>
        </w:numPr>
      </w:pPr>
      <w:r>
        <w:t>dfdl:decimalVirtualPoint</w:t>
      </w:r>
    </w:p>
    <w:p w14:paraId="3C811054" w14:textId="77777777" w:rsidR="00D23462" w:rsidRDefault="00D23462" w:rsidP="00D23462">
      <w:pPr>
        <w:numPr>
          <w:ilvl w:val="7"/>
          <w:numId w:val="161"/>
        </w:numPr>
      </w:pPr>
      <w:r>
        <w:t>dfdl:calendarPatternKind</w:t>
      </w:r>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r>
        <w:t>dfdl:calendarPattern</w:t>
      </w:r>
    </w:p>
    <w:p w14:paraId="05776893" w14:textId="77777777" w:rsidR="00D23462" w:rsidRDefault="00D23462" w:rsidP="00D23462">
      <w:pPr>
        <w:numPr>
          <w:ilvl w:val="7"/>
          <w:numId w:val="161"/>
        </w:numPr>
      </w:pPr>
      <w:r>
        <w:t>dfdl:calendarCheckPolicy</w:t>
      </w:r>
    </w:p>
    <w:p w14:paraId="50F38BB8" w14:textId="77777777" w:rsidR="00D23462" w:rsidRDefault="00D23462" w:rsidP="00D23462">
      <w:pPr>
        <w:numPr>
          <w:ilvl w:val="7"/>
          <w:numId w:val="161"/>
        </w:numPr>
      </w:pPr>
      <w:r>
        <w:t>dfdl:calendarTimeZone</w:t>
      </w:r>
    </w:p>
    <w:p w14:paraId="2A43F427" w14:textId="77777777" w:rsidR="00D23462" w:rsidRDefault="00D23462" w:rsidP="00D23462">
      <w:pPr>
        <w:numPr>
          <w:ilvl w:val="7"/>
          <w:numId w:val="161"/>
        </w:numPr>
      </w:pPr>
      <w:r>
        <w:t>dfdl:calendarObserveDST</w:t>
      </w:r>
    </w:p>
    <w:p w14:paraId="0BFA3BA3" w14:textId="77777777" w:rsidR="00D23462" w:rsidRDefault="00D23462" w:rsidP="00D23462">
      <w:pPr>
        <w:numPr>
          <w:ilvl w:val="7"/>
          <w:numId w:val="161"/>
        </w:numPr>
      </w:pPr>
      <w:r>
        <w:t>dfdl:calendarFirstDayOfWeek</w:t>
      </w:r>
    </w:p>
    <w:p w14:paraId="19CE89EC" w14:textId="77777777" w:rsidR="00D23462" w:rsidRDefault="00D23462" w:rsidP="00D23462">
      <w:pPr>
        <w:numPr>
          <w:ilvl w:val="7"/>
          <w:numId w:val="161"/>
        </w:numPr>
      </w:pPr>
      <w:r>
        <w:t>dfdl:calendarDaysInFirstWeek</w:t>
      </w:r>
    </w:p>
    <w:p w14:paraId="238DF4EF" w14:textId="77777777" w:rsidR="00D23462" w:rsidRDefault="00D23462" w:rsidP="00D23462">
      <w:pPr>
        <w:numPr>
          <w:ilvl w:val="7"/>
          <w:numId w:val="161"/>
        </w:numPr>
      </w:pPr>
      <w:r>
        <w:t>dfdl:calendarCenturyStart</w:t>
      </w:r>
    </w:p>
    <w:p w14:paraId="17FA3245" w14:textId="77777777" w:rsidR="00D23462" w:rsidRDefault="00D23462" w:rsidP="00D23462">
      <w:pPr>
        <w:numPr>
          <w:ilvl w:val="6"/>
          <w:numId w:val="161"/>
        </w:numPr>
        <w:rPr>
          <w:rStyle w:val="Emphasis"/>
        </w:rPr>
      </w:pPr>
      <w:r>
        <w:rPr>
          <w:rStyle w:val="Emphasis"/>
        </w:rPr>
        <w:t xml:space="preserve"> "bcd", "ibm4690Packed"</w:t>
      </w:r>
    </w:p>
    <w:p w14:paraId="74673271" w14:textId="77777777" w:rsidR="00D23462" w:rsidRDefault="00D23462" w:rsidP="00D23462">
      <w:pPr>
        <w:numPr>
          <w:ilvl w:val="7"/>
          <w:numId w:val="161"/>
        </w:numPr>
      </w:pPr>
      <w:r>
        <w:t xml:space="preserve">dfdl:decimalVirtualPoint </w:t>
      </w:r>
    </w:p>
    <w:p w14:paraId="36070DCA" w14:textId="77777777" w:rsidR="00D23462" w:rsidRDefault="00D23462" w:rsidP="00D23462">
      <w:pPr>
        <w:numPr>
          <w:ilvl w:val="7"/>
          <w:numId w:val="161"/>
        </w:numPr>
      </w:pPr>
      <w:r>
        <w:t>dfdl:calendarPatternKind</w:t>
      </w:r>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r>
        <w:t>dfdl:calendarPattern</w:t>
      </w:r>
    </w:p>
    <w:p w14:paraId="308F66A1" w14:textId="77777777" w:rsidR="00D23462" w:rsidRDefault="00D23462" w:rsidP="00D23462">
      <w:pPr>
        <w:numPr>
          <w:ilvl w:val="7"/>
          <w:numId w:val="161"/>
        </w:numPr>
      </w:pPr>
      <w:r>
        <w:t>dfdl:calendarCheckPolicy</w:t>
      </w:r>
    </w:p>
    <w:p w14:paraId="0860FCB8" w14:textId="77777777" w:rsidR="00D23462" w:rsidRDefault="00D23462" w:rsidP="00D23462">
      <w:pPr>
        <w:numPr>
          <w:ilvl w:val="7"/>
          <w:numId w:val="161"/>
        </w:numPr>
      </w:pPr>
      <w:r>
        <w:t>dfdl:calendarTimeZone</w:t>
      </w:r>
    </w:p>
    <w:p w14:paraId="0BCBC43D" w14:textId="77777777" w:rsidR="00D23462" w:rsidRDefault="00D23462" w:rsidP="00D23462">
      <w:pPr>
        <w:numPr>
          <w:ilvl w:val="7"/>
          <w:numId w:val="161"/>
        </w:numPr>
      </w:pPr>
      <w:r>
        <w:t>dfdl:calendarObserveDST</w:t>
      </w:r>
    </w:p>
    <w:p w14:paraId="2333FDC7" w14:textId="77777777" w:rsidR="00D23462" w:rsidRDefault="00D23462" w:rsidP="00D23462">
      <w:pPr>
        <w:numPr>
          <w:ilvl w:val="7"/>
          <w:numId w:val="161"/>
        </w:numPr>
      </w:pPr>
      <w:r>
        <w:t>dfdl:calendarFirstDayOfWeek</w:t>
      </w:r>
    </w:p>
    <w:p w14:paraId="1C9B75D1" w14:textId="77777777" w:rsidR="00D23462" w:rsidRDefault="00D23462" w:rsidP="00D23462">
      <w:pPr>
        <w:numPr>
          <w:ilvl w:val="7"/>
          <w:numId w:val="161"/>
        </w:numPr>
      </w:pPr>
      <w:r>
        <w:t>dfdl:calendarDaysInFirstWeek</w:t>
      </w:r>
    </w:p>
    <w:p w14:paraId="13038116" w14:textId="77777777" w:rsidR="00D23462" w:rsidRDefault="00D23462" w:rsidP="00D23462">
      <w:pPr>
        <w:numPr>
          <w:ilvl w:val="7"/>
          <w:numId w:val="161"/>
        </w:numPr>
      </w:pPr>
      <w:r>
        <w:t>dfdl:calendarCenturyStart</w:t>
      </w:r>
    </w:p>
    <w:p w14:paraId="087BD847" w14:textId="77777777" w:rsidR="00D23462" w:rsidRDefault="00D23462" w:rsidP="00D23462">
      <w:pPr>
        <w:numPr>
          <w:ilvl w:val="6"/>
          <w:numId w:val="161"/>
        </w:numPr>
        <w:rPr>
          <w:rStyle w:val="Emphasis"/>
        </w:rPr>
      </w:pPr>
      <w:r>
        <w:rPr>
          <w:rStyle w:val="Emphasis"/>
        </w:rPr>
        <w:t>"binarySeconds", "binaryMilliseconds"</w:t>
      </w:r>
    </w:p>
    <w:p w14:paraId="1224C083" w14:textId="77777777" w:rsidR="00D23462" w:rsidRDefault="00D23462" w:rsidP="00D23462">
      <w:pPr>
        <w:numPr>
          <w:ilvl w:val="7"/>
          <w:numId w:val="161"/>
        </w:numPr>
      </w:pPr>
      <w:r>
        <w:t>dfdl:binaryCalendarEpoch</w:t>
      </w:r>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r>
        <w:t xml:space="preserve">dfdl:representation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r>
        <w:t xml:space="preserve">dfdl:textBooleanTrueRep </w:t>
      </w:r>
    </w:p>
    <w:p w14:paraId="4DBA374C" w14:textId="77777777" w:rsidR="00D23462" w:rsidRDefault="00D23462" w:rsidP="00D23462">
      <w:pPr>
        <w:numPr>
          <w:ilvl w:val="5"/>
          <w:numId w:val="161"/>
        </w:numPr>
      </w:pPr>
      <w:r>
        <w:t>dfdl:textBooleanFalseRep</w:t>
      </w:r>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r>
        <w:t>dfdl:byteOrder</w:t>
      </w:r>
    </w:p>
    <w:p w14:paraId="12FCD674" w14:textId="77777777" w:rsidR="00D23462" w:rsidRDefault="00D23462" w:rsidP="00D23462">
      <w:pPr>
        <w:numPr>
          <w:ilvl w:val="5"/>
          <w:numId w:val="161"/>
        </w:numPr>
      </w:pPr>
      <w:r>
        <w:t xml:space="preserve">dfdl:binaryBooleanTrueRep </w:t>
      </w:r>
    </w:p>
    <w:p w14:paraId="08BBD4BE" w14:textId="77777777" w:rsidR="00D23462" w:rsidRDefault="00D23462" w:rsidP="00D23462">
      <w:pPr>
        <w:numPr>
          <w:ilvl w:val="5"/>
          <w:numId w:val="161"/>
        </w:numPr>
      </w:pPr>
      <w:r>
        <w:t xml:space="preserve">dfdl:binaryBooleanFalseRep </w:t>
      </w:r>
    </w:p>
    <w:p w14:paraId="28DD4422" w14:textId="77777777" w:rsidR="00D23462" w:rsidRDefault="00D23462" w:rsidP="00D23462">
      <w:pPr>
        <w:pStyle w:val="nobreak"/>
        <w:numPr>
          <w:ilvl w:val="0"/>
          <w:numId w:val="161"/>
        </w:numPr>
        <w:rPr>
          <w:i/>
        </w:rPr>
      </w:pPr>
      <w:r>
        <w:rPr>
          <w:i/>
        </w:rPr>
        <w:t xml:space="preserve">Unparsing: insertion &amp; framing </w:t>
      </w:r>
    </w:p>
    <w:p w14:paraId="4B8B8E4A" w14:textId="77777777" w:rsidR="00D23462" w:rsidRDefault="00D23462" w:rsidP="00D23462">
      <w:pPr>
        <w:pStyle w:val="nobreak"/>
        <w:numPr>
          <w:ilvl w:val="1"/>
          <w:numId w:val="161"/>
        </w:numPr>
      </w:pPr>
      <w:r>
        <w:t>dfdl:leadingSkip</w:t>
      </w:r>
    </w:p>
    <w:p w14:paraId="43DE80BA" w14:textId="77777777" w:rsidR="00D23462" w:rsidRDefault="00D23462" w:rsidP="00D23462">
      <w:pPr>
        <w:pStyle w:val="nobreak"/>
        <w:numPr>
          <w:ilvl w:val="2"/>
          <w:numId w:val="161"/>
        </w:numPr>
      </w:pPr>
      <w:r>
        <w:t xml:space="preserve">dfdl:alignmentUnits </w:t>
      </w:r>
    </w:p>
    <w:p w14:paraId="49FD433A" w14:textId="77777777" w:rsidR="00D23462" w:rsidRDefault="00D23462" w:rsidP="00D23462">
      <w:pPr>
        <w:pStyle w:val="nobreak"/>
        <w:numPr>
          <w:ilvl w:val="1"/>
          <w:numId w:val="161"/>
        </w:numPr>
      </w:pPr>
      <w:r>
        <w:t>dfdl:alignment</w:t>
      </w:r>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r>
        <w:t xml:space="preserve">dfdl:alignmentUnits </w:t>
      </w:r>
    </w:p>
    <w:p w14:paraId="0A916D38" w14:textId="77777777" w:rsidR="00D23462" w:rsidRDefault="00D23462" w:rsidP="00D23462">
      <w:pPr>
        <w:numPr>
          <w:ilvl w:val="1"/>
          <w:numId w:val="161"/>
        </w:numPr>
        <w:rPr>
          <w:rStyle w:val="Emphasis"/>
        </w:rPr>
      </w:pPr>
      <w:r>
        <w:t>dfdl:representation</w:t>
      </w:r>
      <w:r>
        <w:rPr>
          <w:rStyle w:val="Emphasis"/>
        </w:rPr>
        <w:t xml:space="preserve"> "text" or xs:simpleType 'string'</w:t>
      </w:r>
    </w:p>
    <w:p w14:paraId="0817A1C3" w14:textId="77777777" w:rsidR="00D23462" w:rsidRDefault="00D23462" w:rsidP="00D23462">
      <w:pPr>
        <w:numPr>
          <w:ilvl w:val="2"/>
          <w:numId w:val="161"/>
        </w:numPr>
        <w:rPr>
          <w:rStyle w:val="Emphasis"/>
        </w:rPr>
      </w:pPr>
      <w:r>
        <w:t>dfdl:escapeSchemeRef</w:t>
      </w:r>
    </w:p>
    <w:p w14:paraId="0DA573F5" w14:textId="77777777" w:rsidR="00D23462" w:rsidRDefault="00D23462" w:rsidP="00D23462">
      <w:pPr>
        <w:numPr>
          <w:ilvl w:val="2"/>
          <w:numId w:val="161"/>
        </w:numPr>
      </w:pPr>
      <w:r>
        <w:t xml:space="preserve">dfdl:lengthKind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maxLength </w:t>
      </w:r>
      <w:r>
        <w:rPr>
          <w:rStyle w:val="Emphasis"/>
        </w:rPr>
        <w:t>or</w:t>
      </w:r>
      <w:r>
        <w:t xml:space="preserve"> dfdl:textBooleanTrueRep/dfdl:textBooleanFalseRep</w:t>
      </w:r>
    </w:p>
    <w:p w14:paraId="42C70EFA" w14:textId="77777777" w:rsidR="00D23462" w:rsidRDefault="00D23462" w:rsidP="00D23462">
      <w:pPr>
        <w:numPr>
          <w:ilvl w:val="4"/>
          <w:numId w:val="161"/>
        </w:numPr>
      </w:pPr>
      <w:r>
        <w:t>dfdl:lengthUnits</w:t>
      </w:r>
    </w:p>
    <w:p w14:paraId="6996575F" w14:textId="77777777" w:rsidR="00D23462" w:rsidRDefault="00D23462" w:rsidP="00D23462">
      <w:pPr>
        <w:numPr>
          <w:ilvl w:val="4"/>
          <w:numId w:val="161"/>
        </w:numPr>
      </w:pPr>
      <w:r>
        <w:t xml:space="preserve">dfdl:textPadKind </w:t>
      </w:r>
    </w:p>
    <w:p w14:paraId="47A2CD73"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BB08ADF"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ECC5B89" w14:textId="77777777" w:rsidR="00D23462" w:rsidRDefault="00D23462" w:rsidP="00D23462">
      <w:pPr>
        <w:numPr>
          <w:ilvl w:val="4"/>
          <w:numId w:val="161"/>
        </w:numPr>
      </w:pPr>
      <w:r>
        <w:t>dfdl:truncateSpecifiedLengthString</w:t>
      </w:r>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r>
        <w:t xml:space="preserve">dfdl:length </w:t>
      </w:r>
    </w:p>
    <w:p w14:paraId="01F6F3F6" w14:textId="77777777" w:rsidR="00D23462" w:rsidRDefault="00D23462" w:rsidP="00D23462">
      <w:pPr>
        <w:numPr>
          <w:ilvl w:val="5"/>
          <w:numId w:val="161"/>
        </w:numPr>
      </w:pPr>
      <w:r>
        <w:t>dfdl:truncateSpecifiedLengthString</w:t>
      </w:r>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minLength </w:t>
      </w:r>
      <w:r>
        <w:rPr>
          <w:rStyle w:val="Emphasis"/>
        </w:rPr>
        <w:t>or</w:t>
      </w:r>
      <w:r>
        <w:t xml:space="preserve"> dfdl:textOutputMinLength</w:t>
      </w:r>
    </w:p>
    <w:p w14:paraId="7532FAFA" w14:textId="77777777" w:rsidR="00D23462" w:rsidRDefault="00D23462" w:rsidP="00D23462">
      <w:pPr>
        <w:numPr>
          <w:ilvl w:val="4"/>
          <w:numId w:val="161"/>
        </w:numPr>
      </w:pPr>
      <w:r>
        <w:t xml:space="preserve">dfdl:lengthUnits </w:t>
      </w:r>
    </w:p>
    <w:p w14:paraId="3FD3304C" w14:textId="77777777" w:rsidR="00D23462" w:rsidRDefault="00D23462" w:rsidP="00D23462">
      <w:pPr>
        <w:numPr>
          <w:ilvl w:val="4"/>
          <w:numId w:val="161"/>
        </w:numPr>
      </w:pPr>
      <w:r>
        <w:t xml:space="preserve">dfdl:textPadKind </w:t>
      </w:r>
    </w:p>
    <w:p w14:paraId="23F0A79B"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25AB089"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r>
        <w:t xml:space="preserve">dfdl:prefixLengthType </w:t>
      </w:r>
    </w:p>
    <w:p w14:paraId="78798FCD" w14:textId="77777777" w:rsidR="00D23462" w:rsidRDefault="00D23462" w:rsidP="00D23462">
      <w:pPr>
        <w:numPr>
          <w:ilvl w:val="4"/>
          <w:numId w:val="161"/>
        </w:numPr>
      </w:pPr>
      <w:r>
        <w:t xml:space="preserve">dfdl:prefixIncludesPrefixLength </w:t>
      </w:r>
    </w:p>
    <w:p w14:paraId="6A8E99C4" w14:textId="77777777" w:rsidR="00D23462" w:rsidRDefault="00D23462" w:rsidP="00D23462">
      <w:pPr>
        <w:numPr>
          <w:ilvl w:val="4"/>
          <w:numId w:val="161"/>
        </w:numPr>
      </w:pPr>
      <w:r>
        <w:t xml:space="preserve">dfdl:lengthUnits </w:t>
      </w:r>
    </w:p>
    <w:p w14:paraId="7BADDC6D" w14:textId="77777777" w:rsidR="00D23462" w:rsidRDefault="00D23462" w:rsidP="00D23462">
      <w:pPr>
        <w:numPr>
          <w:ilvl w:val="4"/>
          <w:numId w:val="161"/>
        </w:numPr>
      </w:pPr>
      <w:r>
        <w:t xml:space="preserve">dfdl:textPadKind </w:t>
      </w:r>
    </w:p>
    <w:p w14:paraId="57EE34D6" w14:textId="77777777" w:rsidR="00D23462" w:rsidRDefault="00D23462" w:rsidP="00D23462">
      <w:pPr>
        <w:numPr>
          <w:ilvl w:val="5"/>
          <w:numId w:val="161"/>
        </w:numPr>
      </w:pPr>
      <w:r>
        <w:t xml:space="preserve">dfdl:textStringPadCharacter, dfdl:textNumberPadCharacter, dfdl:textBooleanPadCharacter or dfdl:textCalendarPadCharacter  </w:t>
      </w:r>
    </w:p>
    <w:p w14:paraId="686DDDAA"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59DDC07C" w14:textId="77777777" w:rsidR="00D23462" w:rsidRDefault="00D23462" w:rsidP="00D23462">
      <w:pPr>
        <w:numPr>
          <w:ilvl w:val="5"/>
          <w:numId w:val="161"/>
        </w:numPr>
      </w:pPr>
      <w:r>
        <w:t xml:space="preserve">XSD minLength </w:t>
      </w:r>
      <w:r>
        <w:rPr>
          <w:rStyle w:val="Emphasis"/>
        </w:rPr>
        <w:t>or</w:t>
      </w:r>
      <w:r>
        <w:t xml:space="preserve"> dfdl:textOutputMinLength</w:t>
      </w:r>
    </w:p>
    <w:p w14:paraId="2B2E4D4F" w14:textId="77777777" w:rsidR="00D23462" w:rsidRDefault="00D23462" w:rsidP="00D23462">
      <w:pPr>
        <w:numPr>
          <w:ilvl w:val="3"/>
          <w:numId w:val="161"/>
        </w:numPr>
      </w:pPr>
      <w:r>
        <w:rPr>
          <w:rStyle w:val="Emphasis"/>
        </w:rPr>
        <w:t>"pattern", "delimited",</w:t>
      </w:r>
      <w:r>
        <w:t xml:space="preserve"> </w:t>
      </w:r>
      <w:r>
        <w:rPr>
          <w:rStyle w:val="Emphasis"/>
        </w:rPr>
        <w:t>"endOfParent"</w:t>
      </w:r>
      <w:r>
        <w:t xml:space="preserve"> </w:t>
      </w:r>
    </w:p>
    <w:p w14:paraId="2A5897A2" w14:textId="77777777" w:rsidR="00D23462" w:rsidRDefault="00D23462" w:rsidP="00D23462">
      <w:pPr>
        <w:numPr>
          <w:ilvl w:val="4"/>
          <w:numId w:val="161"/>
        </w:numPr>
      </w:pPr>
      <w:r>
        <w:t xml:space="preserve">dfdl:textPadKind </w:t>
      </w:r>
    </w:p>
    <w:p w14:paraId="23BDE3B7" w14:textId="77777777" w:rsidR="00D23462" w:rsidRDefault="00D23462" w:rsidP="00D23462">
      <w:pPr>
        <w:numPr>
          <w:ilvl w:val="5"/>
          <w:numId w:val="161"/>
        </w:numPr>
      </w:pPr>
      <w:r>
        <w:t xml:space="preserve">dfdl:textStringPadCharacter, dfdl:textNumberPadCharacter, dfdl:textBooleanPadCharacter or dfdl:textCalendarPadCharacter  </w:t>
      </w:r>
    </w:p>
    <w:p w14:paraId="46D5B05B" w14:textId="77777777" w:rsidR="00D23462" w:rsidRDefault="00D23462" w:rsidP="00D23462">
      <w:pPr>
        <w:numPr>
          <w:ilvl w:val="5"/>
          <w:numId w:val="161"/>
        </w:numPr>
      </w:pPr>
      <w:r>
        <w:t xml:space="preserve">dfdl:textStringJustification, dfdl:textNumberJustification, dfdl:textBooleanJustification or dfdl:textCalendarJustification </w:t>
      </w:r>
    </w:p>
    <w:p w14:paraId="0EDB7AD6" w14:textId="77777777" w:rsidR="00D23462" w:rsidRDefault="00D23462" w:rsidP="00D23462">
      <w:pPr>
        <w:numPr>
          <w:ilvl w:val="5"/>
          <w:numId w:val="161"/>
        </w:numPr>
      </w:pPr>
      <w:r>
        <w:t xml:space="preserve">XSD minLength </w:t>
      </w:r>
      <w:r>
        <w:rPr>
          <w:rStyle w:val="Emphasis"/>
        </w:rPr>
        <w:t>or</w:t>
      </w:r>
      <w:r>
        <w:t xml:space="preserve"> dfdl:textOutputMinLength</w:t>
      </w:r>
    </w:p>
    <w:p w14:paraId="15042D2D" w14:textId="77777777" w:rsidR="00D23462" w:rsidRDefault="00D23462" w:rsidP="00D23462">
      <w:pPr>
        <w:numPr>
          <w:ilvl w:val="1"/>
          <w:numId w:val="161"/>
        </w:numPr>
        <w:rPr>
          <w:rStyle w:val="Emphasis"/>
        </w:rPr>
      </w:pPr>
      <w:r>
        <w:t>dfdl:representation</w:t>
      </w:r>
      <w:r>
        <w:rPr>
          <w:rStyle w:val="Emphasis"/>
        </w:rPr>
        <w:t xml:space="preserve"> "binary" or xs:simpleType 'hexBinary'</w:t>
      </w:r>
    </w:p>
    <w:p w14:paraId="5C45CB1F" w14:textId="77777777" w:rsidR="00D23462" w:rsidRDefault="00D23462" w:rsidP="00D23462">
      <w:pPr>
        <w:numPr>
          <w:ilvl w:val="2"/>
          <w:numId w:val="161"/>
        </w:numPr>
      </w:pPr>
      <w:r>
        <w:t xml:space="preserve">dfdl:lengthKind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maxLength </w:t>
      </w:r>
      <w:r>
        <w:rPr>
          <w:rStyle w:val="Emphasis"/>
        </w:rPr>
        <w:t>or</w:t>
      </w:r>
      <w:r>
        <w:t xml:space="preserve"> xs:simpleType</w:t>
      </w:r>
    </w:p>
    <w:p w14:paraId="47194A9B" w14:textId="77777777" w:rsidR="00D23462" w:rsidRDefault="00D23462" w:rsidP="00D23462">
      <w:pPr>
        <w:numPr>
          <w:ilvl w:val="4"/>
          <w:numId w:val="161"/>
        </w:numPr>
      </w:pPr>
      <w:r>
        <w:t xml:space="preserve">dfdl:lengthUnits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r>
        <w:t xml:space="preserve">dfdl:length </w:t>
      </w:r>
    </w:p>
    <w:p w14:paraId="44F40190" w14:textId="77777777" w:rsidR="00D23462" w:rsidRDefault="00D23462" w:rsidP="00D23462">
      <w:pPr>
        <w:numPr>
          <w:ilvl w:val="4"/>
          <w:numId w:val="161"/>
        </w:numPr>
      </w:pPr>
      <w:r>
        <w:t xml:space="preserve">dfdl:lengthUnits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r>
        <w:t xml:space="preserve">dfdl:prefixLengthType </w:t>
      </w:r>
    </w:p>
    <w:p w14:paraId="4FDADAAA" w14:textId="77777777" w:rsidR="00D23462" w:rsidRDefault="00D23462" w:rsidP="00D23462">
      <w:pPr>
        <w:numPr>
          <w:ilvl w:val="4"/>
          <w:numId w:val="161"/>
        </w:numPr>
      </w:pPr>
      <w:r>
        <w:t xml:space="preserve">dfdl:prefixIncludesPrefixLength </w:t>
      </w:r>
    </w:p>
    <w:p w14:paraId="1A03957C" w14:textId="77777777" w:rsidR="00D23462" w:rsidRDefault="00D23462" w:rsidP="00D23462">
      <w:pPr>
        <w:numPr>
          <w:ilvl w:val="4"/>
          <w:numId w:val="161"/>
        </w:numPr>
      </w:pPr>
      <w:r>
        <w:t xml:space="preserve">dfdl:lengthUnits </w:t>
      </w:r>
    </w:p>
    <w:p w14:paraId="168A74D7" w14:textId="77777777" w:rsidR="00D23462" w:rsidRDefault="00D23462" w:rsidP="00D23462">
      <w:pPr>
        <w:numPr>
          <w:ilvl w:val="3"/>
          <w:numId w:val="161"/>
        </w:numPr>
        <w:rPr>
          <w:rStyle w:val="Emphasis"/>
        </w:rPr>
      </w:pPr>
      <w:r>
        <w:rPr>
          <w:rStyle w:val="Emphasis"/>
        </w:rPr>
        <w:t xml:space="preserve">"delimited", "endOfParent"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r>
        <w:t xml:space="preserve">dfdl:initiator </w:t>
      </w:r>
    </w:p>
    <w:p w14:paraId="1CC749D6" w14:textId="77777777" w:rsidR="00D23462" w:rsidRDefault="00D23462" w:rsidP="00D23462">
      <w:pPr>
        <w:numPr>
          <w:ilvl w:val="2"/>
          <w:numId w:val="161"/>
        </w:numPr>
      </w:pPr>
      <w:r>
        <w:t>dfdl:nilValueDelimiterPolicy (does not apply to dfdl:simpleType)</w:t>
      </w:r>
    </w:p>
    <w:p w14:paraId="246867D1" w14:textId="77777777" w:rsidR="00D23462" w:rsidRDefault="00D23462" w:rsidP="00D23462">
      <w:pPr>
        <w:numPr>
          <w:ilvl w:val="2"/>
          <w:numId w:val="161"/>
        </w:numPr>
      </w:pPr>
      <w:r>
        <w:t xml:space="preserve">dfdl:emptyValueDelimiterPolicy </w:t>
      </w:r>
    </w:p>
    <w:p w14:paraId="546384EE" w14:textId="77777777" w:rsidR="00D23462" w:rsidRDefault="00D23462" w:rsidP="00D23462">
      <w:pPr>
        <w:pStyle w:val="nobreak"/>
        <w:keepNext w:val="0"/>
        <w:numPr>
          <w:ilvl w:val="1"/>
          <w:numId w:val="161"/>
        </w:numPr>
      </w:pPr>
      <w:r>
        <w:t>dfdl:terminator</w:t>
      </w:r>
    </w:p>
    <w:p w14:paraId="08EF8DA9" w14:textId="77777777" w:rsidR="00D23462" w:rsidRDefault="00D23462" w:rsidP="00D23462">
      <w:pPr>
        <w:numPr>
          <w:ilvl w:val="2"/>
          <w:numId w:val="161"/>
        </w:numPr>
      </w:pPr>
      <w:r>
        <w:t>dfdl:nilValueDelimiterPolicy (does not apply to dfdl:simpleType)</w:t>
      </w:r>
    </w:p>
    <w:p w14:paraId="691A2EC9" w14:textId="77777777" w:rsidR="00D23462" w:rsidRDefault="00D23462" w:rsidP="00D23462">
      <w:pPr>
        <w:numPr>
          <w:ilvl w:val="2"/>
          <w:numId w:val="161"/>
        </w:numPr>
      </w:pPr>
      <w:r>
        <w:t xml:space="preserve">dfdl:emptyValueDelimiterPolicy </w:t>
      </w:r>
    </w:p>
    <w:p w14:paraId="2C81BD2C" w14:textId="77777777" w:rsidR="00D23462" w:rsidRDefault="00D23462" w:rsidP="00D23462">
      <w:pPr>
        <w:pStyle w:val="nobreak"/>
        <w:keepNext w:val="0"/>
        <w:numPr>
          <w:ilvl w:val="1"/>
          <w:numId w:val="161"/>
        </w:numPr>
      </w:pPr>
      <w:r>
        <w:t>dfdl:trailingSkip</w:t>
      </w:r>
    </w:p>
    <w:p w14:paraId="084306E5" w14:textId="77777777" w:rsidR="00D23462" w:rsidRDefault="00D23462" w:rsidP="00D23462">
      <w:pPr>
        <w:pStyle w:val="nobreak"/>
        <w:keepNext w:val="0"/>
        <w:numPr>
          <w:ilvl w:val="2"/>
          <w:numId w:val="161"/>
        </w:numPr>
      </w:pPr>
      <w:r>
        <w:t xml:space="preserve">dfdl:alignmentUnits </w:t>
      </w:r>
    </w:p>
    <w:p w14:paraId="0E6C44BA" w14:textId="77777777" w:rsidR="00D23462" w:rsidRDefault="00D23462" w:rsidP="00D23462">
      <w:pPr>
        <w:pStyle w:val="Heading3"/>
        <w:rPr>
          <w:rFonts w:eastAsia="Times New Roman"/>
        </w:rPr>
      </w:pPr>
      <w:bookmarkStart w:id="15468" w:name="_Toc322911742"/>
      <w:bookmarkStart w:id="15469" w:name="_Toc322912281"/>
      <w:bookmarkStart w:id="15470" w:name="_Toc329093142"/>
      <w:bookmarkStart w:id="15471" w:name="_Toc332701655"/>
      <w:bookmarkStart w:id="15472" w:name="_Toc332701959"/>
      <w:bookmarkStart w:id="15473" w:name="_Toc332711758"/>
      <w:bookmarkStart w:id="15474" w:name="_Toc332712060"/>
      <w:bookmarkStart w:id="15475" w:name="_Toc332712361"/>
      <w:bookmarkStart w:id="15476" w:name="_Toc332724277"/>
      <w:bookmarkStart w:id="15477" w:name="_Toc332724577"/>
      <w:bookmarkStart w:id="15478" w:name="_Toc341102873"/>
      <w:bookmarkStart w:id="15479" w:name="_Toc347241608"/>
      <w:bookmarkStart w:id="15480" w:name="_Toc347744801"/>
      <w:bookmarkStart w:id="15481" w:name="_Toc348984584"/>
      <w:bookmarkStart w:id="15482" w:name="_Toc348984889"/>
      <w:bookmarkStart w:id="15483" w:name="_Toc349038053"/>
      <w:bookmarkStart w:id="15484" w:name="_Toc349038355"/>
      <w:bookmarkStart w:id="15485" w:name="_Toc349042846"/>
      <w:bookmarkStart w:id="15486" w:name="_Toc351912968"/>
      <w:bookmarkStart w:id="15487" w:name="_Toc351914989"/>
      <w:bookmarkStart w:id="15488" w:name="_Toc351915455"/>
      <w:bookmarkStart w:id="15489" w:name="_Toc361231553"/>
      <w:bookmarkStart w:id="15490" w:name="_Toc361232079"/>
      <w:bookmarkStart w:id="15491" w:name="_Toc362445377"/>
      <w:bookmarkStart w:id="15492" w:name="_Toc363909344"/>
      <w:bookmarkStart w:id="15493" w:name="_Toc364463770"/>
      <w:bookmarkStart w:id="15494" w:name="_Toc366078374"/>
      <w:bookmarkStart w:id="15495" w:name="_Toc366078989"/>
      <w:bookmarkStart w:id="15496" w:name="_Toc366079974"/>
      <w:bookmarkStart w:id="15497" w:name="_Toc366080586"/>
      <w:bookmarkStart w:id="15498" w:name="_Toc366081195"/>
      <w:bookmarkStart w:id="15499" w:name="_Toc366505535"/>
      <w:bookmarkStart w:id="15500" w:name="_Toc366508904"/>
      <w:bookmarkStart w:id="15501" w:name="_Toc366513405"/>
      <w:bookmarkStart w:id="15502" w:name="_Toc366574594"/>
      <w:bookmarkStart w:id="15503" w:name="_Toc366578387"/>
      <w:bookmarkStart w:id="15504" w:name="_Toc366578981"/>
      <w:bookmarkStart w:id="15505" w:name="_Toc366579573"/>
      <w:bookmarkStart w:id="15506" w:name="_Toc366580164"/>
      <w:bookmarkStart w:id="15507" w:name="_Toc366580756"/>
      <w:bookmarkStart w:id="15508" w:name="_Toc366581347"/>
      <w:bookmarkStart w:id="15509" w:name="_Toc366581939"/>
      <w:bookmarkStart w:id="15510" w:name="_Toc243112879"/>
      <w:bookmarkStart w:id="15511" w:name="_Toc349042847"/>
      <w:bookmarkStart w:id="15512" w:name="_Toc50721412"/>
      <w:bookmarkEnd w:id="15468"/>
      <w:bookmarkEnd w:id="15469"/>
      <w:bookmarkEnd w:id="15470"/>
      <w:bookmarkEnd w:id="15471"/>
      <w:bookmarkEnd w:id="15472"/>
      <w:bookmarkEnd w:id="15473"/>
      <w:bookmarkEnd w:id="15474"/>
      <w:bookmarkEnd w:id="15475"/>
      <w:bookmarkEnd w:id="15476"/>
      <w:bookmarkEnd w:id="15477"/>
      <w:bookmarkEnd w:id="15478"/>
      <w:bookmarkEnd w:id="15479"/>
      <w:bookmarkEnd w:id="15480"/>
      <w:bookmarkEnd w:id="15481"/>
      <w:bookmarkEnd w:id="15482"/>
      <w:bookmarkEnd w:id="15483"/>
      <w:bookmarkEnd w:id="15484"/>
      <w:bookmarkEnd w:id="15485"/>
      <w:bookmarkEnd w:id="15486"/>
      <w:bookmarkEnd w:id="15487"/>
      <w:bookmarkEnd w:id="15488"/>
      <w:bookmarkEnd w:id="15489"/>
      <w:bookmarkEnd w:id="15490"/>
      <w:bookmarkEnd w:id="15491"/>
      <w:bookmarkEnd w:id="15492"/>
      <w:bookmarkEnd w:id="15493"/>
      <w:bookmarkEnd w:id="15494"/>
      <w:bookmarkEnd w:id="15495"/>
      <w:bookmarkEnd w:id="15496"/>
      <w:bookmarkEnd w:id="15497"/>
      <w:bookmarkEnd w:id="15498"/>
      <w:bookmarkEnd w:id="15499"/>
      <w:bookmarkEnd w:id="15500"/>
      <w:bookmarkEnd w:id="15501"/>
      <w:bookmarkEnd w:id="15502"/>
      <w:bookmarkEnd w:id="15503"/>
      <w:bookmarkEnd w:id="15504"/>
      <w:bookmarkEnd w:id="15505"/>
      <w:bookmarkEnd w:id="15506"/>
      <w:bookmarkEnd w:id="15507"/>
      <w:bookmarkEnd w:id="15508"/>
      <w:bookmarkEnd w:id="15509"/>
      <w:r>
        <w:rPr>
          <w:rFonts w:eastAsia="Times New Roman"/>
        </w:rPr>
        <w:t>dfdl:element (complex)</w:t>
      </w:r>
      <w:bookmarkEnd w:id="15510"/>
      <w:bookmarkEnd w:id="15511"/>
      <w:bookmarkEnd w:id="15512"/>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r>
        <w:t>dfdl:outputNewLine</w:t>
      </w:r>
    </w:p>
    <w:p w14:paraId="07A851CF" w14:textId="77777777" w:rsidR="00D23462" w:rsidRDefault="00D23462" w:rsidP="00D23462">
      <w:pPr>
        <w:pStyle w:val="nobreak"/>
        <w:numPr>
          <w:ilvl w:val="1"/>
          <w:numId w:val="162"/>
        </w:numPr>
        <w:ind w:left="1434" w:hanging="357"/>
      </w:pPr>
      <w:r>
        <w:t>dfdl:bitOrder</w:t>
      </w:r>
    </w:p>
    <w:p w14:paraId="5F57394E" w14:textId="77777777" w:rsidR="00D23462" w:rsidRDefault="00D23462" w:rsidP="00D23462">
      <w:pPr>
        <w:pStyle w:val="nobreak"/>
        <w:numPr>
          <w:ilvl w:val="1"/>
          <w:numId w:val="162"/>
        </w:numPr>
        <w:ind w:left="1434" w:hanging="357"/>
      </w:pPr>
      <w:r>
        <w:t xml:space="preserve">dfdl:encoding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t>dfdl:utf16Width</w:t>
      </w:r>
    </w:p>
    <w:p w14:paraId="5201351A" w14:textId="77777777" w:rsidR="00D23462" w:rsidRDefault="00D23462" w:rsidP="00D23462">
      <w:pPr>
        <w:numPr>
          <w:ilvl w:val="1"/>
          <w:numId w:val="162"/>
        </w:numPr>
      </w:pPr>
      <w:r>
        <w:t>dfdl:encodingErrorPolicy</w:t>
      </w:r>
    </w:p>
    <w:p w14:paraId="135F169E" w14:textId="77777777" w:rsidR="00D23462" w:rsidRDefault="00D23462" w:rsidP="00D23462">
      <w:pPr>
        <w:numPr>
          <w:ilvl w:val="1"/>
          <w:numId w:val="162"/>
        </w:numPr>
      </w:pPr>
      <w:r>
        <w:t>dfdl:fillByte</w:t>
      </w:r>
    </w:p>
    <w:p w14:paraId="41F35BA7" w14:textId="77777777" w:rsidR="00D23462" w:rsidRDefault="00D23462" w:rsidP="00D23462">
      <w:pPr>
        <w:pStyle w:val="nobreak"/>
        <w:numPr>
          <w:ilvl w:val="0"/>
          <w:numId w:val="162"/>
        </w:numPr>
        <w:rPr>
          <w:i/>
        </w:rPr>
      </w:pPr>
      <w:r>
        <w:rPr>
          <w:i/>
        </w:rPr>
        <w:t>Unparsing: nillable</w:t>
      </w:r>
    </w:p>
    <w:p w14:paraId="300FEE9C" w14:textId="77777777" w:rsidR="00D23462" w:rsidRDefault="00D23462" w:rsidP="00D23462">
      <w:pPr>
        <w:pStyle w:val="nobreak"/>
        <w:numPr>
          <w:ilvl w:val="1"/>
          <w:numId w:val="162"/>
        </w:numPr>
      </w:pPr>
      <w:r>
        <w:t xml:space="preserve">XSD nillable </w:t>
      </w:r>
      <w:r>
        <w:rPr>
          <w:i/>
        </w:rPr>
        <w:t>(</w:t>
      </w:r>
      <w:r>
        <w:rPr>
          <w:i/>
          <w:iCs/>
        </w:rPr>
        <w:t>does not apply to dfdl:simpleType)</w:t>
      </w:r>
    </w:p>
    <w:p w14:paraId="6E41A173" w14:textId="77777777" w:rsidR="00D23462" w:rsidRDefault="00D23462" w:rsidP="00D23462">
      <w:pPr>
        <w:pStyle w:val="nobreak"/>
        <w:numPr>
          <w:ilvl w:val="3"/>
          <w:numId w:val="162"/>
        </w:numPr>
      </w:pPr>
      <w:r>
        <w:t xml:space="preserve">dfdl:nilKind </w:t>
      </w:r>
    </w:p>
    <w:p w14:paraId="66DB9D41" w14:textId="77777777" w:rsidR="00D23462" w:rsidRDefault="00D23462" w:rsidP="00D23462">
      <w:pPr>
        <w:pStyle w:val="nobreak"/>
        <w:numPr>
          <w:ilvl w:val="4"/>
          <w:numId w:val="162"/>
        </w:numPr>
        <w:rPr>
          <w:i/>
        </w:rPr>
      </w:pPr>
      <w:r>
        <w:rPr>
          <w:i/>
        </w:rPr>
        <w:t xml:space="preserve">"literalValue" </w:t>
      </w:r>
    </w:p>
    <w:p w14:paraId="122CB6C9" w14:textId="77777777" w:rsidR="00D23462" w:rsidRDefault="00D23462" w:rsidP="00D23462">
      <w:pPr>
        <w:pStyle w:val="nobreak"/>
        <w:numPr>
          <w:ilvl w:val="5"/>
          <w:numId w:val="162"/>
        </w:numPr>
      </w:pPr>
      <w:r>
        <w:t>dfdl:nilValue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(maxOccurs &gt; 1 or unbounded) or (XSD minOccurs = 0 and XSD maxOccurs = 1)</w:t>
      </w:r>
    </w:p>
    <w:p w14:paraId="14D85A4B" w14:textId="77777777" w:rsidR="00D23462" w:rsidRDefault="00D23462" w:rsidP="00D23462">
      <w:pPr>
        <w:numPr>
          <w:ilvl w:val="2"/>
          <w:numId w:val="162"/>
        </w:numPr>
      </w:pPr>
      <w:r>
        <w:t xml:space="preserve">dfdl:occursCountKind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r>
        <w:t xml:space="preserve">dfdl:occursCount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maxOccurs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r>
        <w:t>dfdl:leadingSkip</w:t>
      </w:r>
    </w:p>
    <w:p w14:paraId="4721AA37" w14:textId="77777777" w:rsidR="00D23462" w:rsidRDefault="00D23462" w:rsidP="00D23462">
      <w:pPr>
        <w:pStyle w:val="nobreak"/>
        <w:numPr>
          <w:ilvl w:val="2"/>
          <w:numId w:val="162"/>
        </w:numPr>
      </w:pPr>
      <w:r>
        <w:t xml:space="preserve">dfdl:alignmentUnits </w:t>
      </w:r>
    </w:p>
    <w:p w14:paraId="718BCC41" w14:textId="77777777" w:rsidR="00D23462" w:rsidRDefault="00D23462" w:rsidP="00D23462">
      <w:pPr>
        <w:pStyle w:val="nobreak"/>
        <w:numPr>
          <w:ilvl w:val="1"/>
          <w:numId w:val="162"/>
        </w:numPr>
      </w:pPr>
      <w:r>
        <w:t xml:space="preserve">dfdl:alignment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r>
        <w:t xml:space="preserve">dfdl:alignmentUnits </w:t>
      </w:r>
    </w:p>
    <w:p w14:paraId="5B38B7DF" w14:textId="77777777" w:rsidR="00D23462" w:rsidRDefault="00D23462" w:rsidP="00D23462">
      <w:pPr>
        <w:pStyle w:val="nobreak"/>
        <w:numPr>
          <w:ilvl w:val="1"/>
          <w:numId w:val="162"/>
        </w:numPr>
      </w:pPr>
      <w:r>
        <w:t>dfdl:initiator</w:t>
      </w:r>
    </w:p>
    <w:p w14:paraId="29F2C53F" w14:textId="77777777" w:rsidR="00D23462" w:rsidRDefault="00D23462" w:rsidP="00D23462">
      <w:pPr>
        <w:numPr>
          <w:ilvl w:val="2"/>
          <w:numId w:val="162"/>
        </w:numPr>
      </w:pPr>
      <w:r>
        <w:t>dfdl:nilValueDelimiterPolicy</w:t>
      </w:r>
    </w:p>
    <w:p w14:paraId="6185D68E" w14:textId="77777777" w:rsidR="00D23462" w:rsidRDefault="00D23462" w:rsidP="00D23462">
      <w:pPr>
        <w:numPr>
          <w:ilvl w:val="2"/>
          <w:numId w:val="162"/>
        </w:numPr>
      </w:pPr>
      <w:r>
        <w:t xml:space="preserve">dfdl:emptyValueDelimiterPolicy </w:t>
      </w:r>
    </w:p>
    <w:p w14:paraId="6684E92A" w14:textId="77777777" w:rsidR="00D23462" w:rsidRDefault="00D23462" w:rsidP="00D23462">
      <w:pPr>
        <w:numPr>
          <w:ilvl w:val="1"/>
          <w:numId w:val="162"/>
        </w:numPr>
      </w:pPr>
      <w:r>
        <w:t xml:space="preserve">dfdl:lengthKind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r>
        <w:t xml:space="preserve">dfdl:length </w:t>
      </w:r>
    </w:p>
    <w:p w14:paraId="14EA7B17" w14:textId="77777777" w:rsidR="00D23462" w:rsidRDefault="00D23462" w:rsidP="00D23462">
      <w:pPr>
        <w:numPr>
          <w:ilvl w:val="3"/>
          <w:numId w:val="162"/>
        </w:numPr>
      </w:pPr>
      <w:r>
        <w:t xml:space="preserve">dfdl:lengthUnits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r>
        <w:t xml:space="preserve">dfdl:prefixLengthType </w:t>
      </w:r>
    </w:p>
    <w:p w14:paraId="147FFDFA" w14:textId="77777777" w:rsidR="00D23462" w:rsidRDefault="00D23462" w:rsidP="00D23462">
      <w:pPr>
        <w:numPr>
          <w:ilvl w:val="3"/>
          <w:numId w:val="162"/>
        </w:numPr>
      </w:pPr>
      <w:r>
        <w:t xml:space="preserve">dfdl:prefixIncludesPrefixLength </w:t>
      </w:r>
    </w:p>
    <w:p w14:paraId="0D3F0B5B" w14:textId="77777777" w:rsidR="00D23462" w:rsidRDefault="00D23462" w:rsidP="00D23462">
      <w:pPr>
        <w:numPr>
          <w:ilvl w:val="3"/>
          <w:numId w:val="162"/>
        </w:numPr>
      </w:pPr>
      <w:r>
        <w:t xml:space="preserve">dfdl:lengthUnits </w:t>
      </w:r>
    </w:p>
    <w:p w14:paraId="46A369FD" w14:textId="77777777" w:rsidR="00D23462" w:rsidRDefault="00D23462" w:rsidP="00D23462">
      <w:pPr>
        <w:numPr>
          <w:ilvl w:val="2"/>
          <w:numId w:val="162"/>
        </w:numPr>
        <w:rPr>
          <w:rStyle w:val="Emphasis"/>
        </w:rPr>
      </w:pPr>
      <w:r>
        <w:rPr>
          <w:rStyle w:val="Emphasis"/>
        </w:rPr>
        <w:t xml:space="preserve">"implicit", "pattern", "delimited", "endOfParent"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r>
        <w:t>dfdl:terminator</w:t>
      </w:r>
    </w:p>
    <w:p w14:paraId="427D76A2" w14:textId="77777777" w:rsidR="00D23462" w:rsidRDefault="00D23462" w:rsidP="00D23462">
      <w:pPr>
        <w:numPr>
          <w:ilvl w:val="2"/>
          <w:numId w:val="162"/>
        </w:numPr>
      </w:pPr>
      <w:r>
        <w:t>dfdl:nilValueDelimiterPolicy</w:t>
      </w:r>
    </w:p>
    <w:p w14:paraId="623CEE5B" w14:textId="77777777" w:rsidR="00D23462" w:rsidRDefault="00D23462" w:rsidP="00D23462">
      <w:pPr>
        <w:numPr>
          <w:ilvl w:val="2"/>
          <w:numId w:val="162"/>
        </w:numPr>
      </w:pPr>
      <w:r>
        <w:t xml:space="preserve">dfdl:emptyValueDelimiterPolicy </w:t>
      </w:r>
    </w:p>
    <w:p w14:paraId="5690FA2A" w14:textId="77777777" w:rsidR="00D23462" w:rsidRDefault="00D23462" w:rsidP="00D23462">
      <w:pPr>
        <w:pStyle w:val="nobreak"/>
        <w:keepNext w:val="0"/>
        <w:numPr>
          <w:ilvl w:val="1"/>
          <w:numId w:val="162"/>
        </w:numPr>
      </w:pPr>
      <w:r>
        <w:t>dfdl:trailingSkip</w:t>
      </w:r>
    </w:p>
    <w:p w14:paraId="12DA06AF" w14:textId="77777777" w:rsidR="00D23462" w:rsidRDefault="00D23462" w:rsidP="00D23462">
      <w:pPr>
        <w:pStyle w:val="nobreak"/>
        <w:keepNext w:val="0"/>
        <w:numPr>
          <w:ilvl w:val="2"/>
          <w:numId w:val="162"/>
        </w:numPr>
      </w:pPr>
      <w:r>
        <w:t xml:space="preserve">dfdl:alignmentUnits </w:t>
      </w:r>
    </w:p>
    <w:p w14:paraId="513F30DA" w14:textId="77777777" w:rsidR="00D23462" w:rsidRDefault="00D23462" w:rsidP="00D23462">
      <w:pPr>
        <w:pStyle w:val="Heading3"/>
        <w:rPr>
          <w:rFonts w:eastAsia="Times New Roman"/>
        </w:rPr>
      </w:pPr>
      <w:bookmarkStart w:id="15513" w:name="_Toc243112880"/>
      <w:bookmarkStart w:id="15514" w:name="_Toc349042848"/>
      <w:bookmarkStart w:id="15515" w:name="_Toc50721413"/>
      <w:r>
        <w:rPr>
          <w:rFonts w:eastAsia="Times New Roman"/>
        </w:rPr>
        <w:t>dfdl:sequence and dfdl:group (when reference is a sequence)</w:t>
      </w:r>
      <w:bookmarkEnd w:id="15513"/>
      <w:bookmarkEnd w:id="15514"/>
      <w:bookmarkEnd w:id="15515"/>
    </w:p>
    <w:p w14:paraId="00420DC4" w14:textId="77777777" w:rsidR="00D23462" w:rsidRDefault="00D23462" w:rsidP="00D23462">
      <w:pPr>
        <w:numPr>
          <w:ilvl w:val="0"/>
          <w:numId w:val="162"/>
        </w:numPr>
        <w:rPr>
          <w:rStyle w:val="Emphasis"/>
        </w:rPr>
      </w:pPr>
      <w:r>
        <w:rPr>
          <w:rStyle w:val="Emphasis"/>
        </w:rPr>
        <w:t>Unparsing: hidden (xs:sequence only)</w:t>
      </w:r>
    </w:p>
    <w:p w14:paraId="0116C145" w14:textId="77777777" w:rsidR="00D23462" w:rsidRDefault="00D23462" w:rsidP="00D23462">
      <w:pPr>
        <w:numPr>
          <w:ilvl w:val="1"/>
          <w:numId w:val="162"/>
        </w:numPr>
        <w:rPr>
          <w:rStyle w:val="Emphasis"/>
        </w:rPr>
      </w:pPr>
      <w:r>
        <w:t>dfdl:hiddenGroupRef</w:t>
      </w:r>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r>
        <w:t>dfdl:outputNewLine</w:t>
      </w:r>
    </w:p>
    <w:p w14:paraId="6AE10281" w14:textId="77777777" w:rsidR="00D23462" w:rsidRDefault="00D23462" w:rsidP="00D23462">
      <w:pPr>
        <w:pStyle w:val="nobreak"/>
        <w:keepNext w:val="0"/>
        <w:numPr>
          <w:ilvl w:val="1"/>
          <w:numId w:val="162"/>
        </w:numPr>
        <w:ind w:left="1434" w:hanging="357"/>
      </w:pPr>
      <w:r>
        <w:t>dfdl:bitOrder</w:t>
      </w:r>
    </w:p>
    <w:p w14:paraId="5529EEC6" w14:textId="77777777" w:rsidR="00D23462" w:rsidRDefault="00D23462" w:rsidP="00D23462">
      <w:pPr>
        <w:pStyle w:val="nobreak"/>
        <w:keepNext w:val="0"/>
        <w:numPr>
          <w:ilvl w:val="1"/>
          <w:numId w:val="162"/>
        </w:numPr>
        <w:ind w:left="1434" w:hanging="357"/>
      </w:pPr>
      <w:r>
        <w:t xml:space="preserve">dfdl:encoding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r>
        <w:t>dfdl:encodingErrorPolicy</w:t>
      </w:r>
    </w:p>
    <w:p w14:paraId="656058FD" w14:textId="77777777" w:rsidR="00D23462" w:rsidRDefault="00D23462" w:rsidP="00D23462">
      <w:pPr>
        <w:numPr>
          <w:ilvl w:val="1"/>
          <w:numId w:val="162"/>
        </w:numPr>
      </w:pPr>
      <w:r>
        <w:t>dfdl:fillByte</w:t>
      </w:r>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r>
        <w:t>dfdl:leadingSkip</w:t>
      </w:r>
    </w:p>
    <w:p w14:paraId="481CB684" w14:textId="77777777" w:rsidR="00D23462" w:rsidRDefault="00D23462" w:rsidP="00D23462">
      <w:pPr>
        <w:pStyle w:val="nobreak"/>
        <w:keepNext w:val="0"/>
        <w:numPr>
          <w:ilvl w:val="2"/>
          <w:numId w:val="162"/>
        </w:numPr>
      </w:pPr>
      <w:r>
        <w:t xml:space="preserve">dfdl:alignmentUnits </w:t>
      </w:r>
    </w:p>
    <w:p w14:paraId="1092BFA5" w14:textId="77777777" w:rsidR="00D23462" w:rsidRDefault="00D23462" w:rsidP="00D23462">
      <w:pPr>
        <w:pStyle w:val="nobreak"/>
        <w:keepNext w:val="0"/>
        <w:numPr>
          <w:ilvl w:val="1"/>
          <w:numId w:val="162"/>
        </w:numPr>
      </w:pPr>
      <w:r>
        <w:t xml:space="preserve">dfdl:alignment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r>
        <w:t xml:space="preserve">dfdl:alignmentUnits </w:t>
      </w:r>
    </w:p>
    <w:p w14:paraId="6099F228" w14:textId="77777777" w:rsidR="00D23462" w:rsidRDefault="00D23462" w:rsidP="00D23462">
      <w:pPr>
        <w:pStyle w:val="nobreak"/>
        <w:keepNext w:val="0"/>
        <w:numPr>
          <w:ilvl w:val="1"/>
          <w:numId w:val="162"/>
        </w:numPr>
      </w:pPr>
      <w:r>
        <w:t>dfdl:initiator</w:t>
      </w:r>
    </w:p>
    <w:p w14:paraId="0CEBE1B2" w14:textId="77777777" w:rsidR="00D23462" w:rsidRDefault="00D23462" w:rsidP="00D23462">
      <w:pPr>
        <w:numPr>
          <w:ilvl w:val="1"/>
          <w:numId w:val="162"/>
        </w:numPr>
      </w:pPr>
      <w:r>
        <w:t xml:space="preserve">dfdl:separator </w:t>
      </w:r>
    </w:p>
    <w:p w14:paraId="503E1220" w14:textId="77777777" w:rsidR="00D23462" w:rsidRDefault="00D23462" w:rsidP="00D23462">
      <w:pPr>
        <w:numPr>
          <w:ilvl w:val="2"/>
          <w:numId w:val="162"/>
        </w:numPr>
      </w:pPr>
      <w:r>
        <w:t>dfdl:separatorPosition</w:t>
      </w:r>
    </w:p>
    <w:p w14:paraId="784A32C2" w14:textId="77777777" w:rsidR="00D23462" w:rsidRDefault="00D23462" w:rsidP="00D23462">
      <w:pPr>
        <w:numPr>
          <w:ilvl w:val="2"/>
          <w:numId w:val="162"/>
        </w:numPr>
      </w:pPr>
      <w:r>
        <w:t>dfdl:separatorSuppressionPolicy</w:t>
      </w:r>
    </w:p>
    <w:p w14:paraId="518A3436" w14:textId="77777777" w:rsidR="00D23462" w:rsidRDefault="00D23462" w:rsidP="00D23462">
      <w:pPr>
        <w:pStyle w:val="nobreak"/>
        <w:keepNext w:val="0"/>
        <w:numPr>
          <w:ilvl w:val="1"/>
          <w:numId w:val="162"/>
        </w:numPr>
      </w:pPr>
      <w:r>
        <w:t>dfdl:terminator</w:t>
      </w:r>
    </w:p>
    <w:p w14:paraId="3E01DFA6" w14:textId="77777777" w:rsidR="00D23462" w:rsidRDefault="00D23462" w:rsidP="00D23462">
      <w:pPr>
        <w:pStyle w:val="nobreak"/>
        <w:keepNext w:val="0"/>
        <w:numPr>
          <w:ilvl w:val="1"/>
          <w:numId w:val="162"/>
        </w:numPr>
      </w:pPr>
      <w:r>
        <w:t>dfdl:trailingSkip</w:t>
      </w:r>
    </w:p>
    <w:p w14:paraId="68EDA996" w14:textId="77777777" w:rsidR="00D23462" w:rsidRDefault="00D23462" w:rsidP="00D23462">
      <w:pPr>
        <w:pStyle w:val="nobreak"/>
        <w:keepNext w:val="0"/>
        <w:numPr>
          <w:ilvl w:val="2"/>
          <w:numId w:val="162"/>
        </w:numPr>
      </w:pPr>
      <w:r>
        <w:t xml:space="preserve">dfdl:alignmentUnits </w:t>
      </w:r>
    </w:p>
    <w:p w14:paraId="008FC7DF" w14:textId="77777777" w:rsidR="00D23462" w:rsidRDefault="00D23462" w:rsidP="00D23462">
      <w:pPr>
        <w:pStyle w:val="Heading3"/>
        <w:rPr>
          <w:rFonts w:eastAsia="Times New Roman"/>
        </w:rPr>
      </w:pPr>
      <w:bookmarkStart w:id="15516" w:name="_Toc322912285"/>
      <w:bookmarkStart w:id="15517" w:name="_Toc329093146"/>
      <w:bookmarkStart w:id="15518" w:name="_Toc332701659"/>
      <w:bookmarkStart w:id="15519" w:name="_Toc332701963"/>
      <w:bookmarkStart w:id="15520" w:name="_Toc332711761"/>
      <w:bookmarkStart w:id="15521" w:name="_Toc332712063"/>
      <w:bookmarkStart w:id="15522" w:name="_Toc332712364"/>
      <w:bookmarkStart w:id="15523" w:name="_Toc332724280"/>
      <w:bookmarkStart w:id="15524" w:name="_Toc332724580"/>
      <w:bookmarkStart w:id="15525" w:name="_Toc341102876"/>
      <w:bookmarkStart w:id="15526" w:name="_Toc347241611"/>
      <w:bookmarkStart w:id="15527" w:name="_Toc347744804"/>
      <w:bookmarkStart w:id="15528" w:name="_Toc348984587"/>
      <w:bookmarkStart w:id="15529" w:name="_Toc348984892"/>
      <w:bookmarkStart w:id="15530" w:name="_Toc349038056"/>
      <w:bookmarkStart w:id="15531" w:name="_Toc349038358"/>
      <w:bookmarkStart w:id="15532" w:name="_Toc349042849"/>
      <w:bookmarkStart w:id="15533" w:name="_Toc351912971"/>
      <w:bookmarkStart w:id="15534" w:name="_Toc351914992"/>
      <w:bookmarkStart w:id="15535" w:name="_Toc351915458"/>
      <w:bookmarkStart w:id="15536" w:name="_Toc361231556"/>
      <w:bookmarkStart w:id="15537" w:name="_Toc361232082"/>
      <w:bookmarkStart w:id="15538" w:name="_Toc362445380"/>
      <w:bookmarkStart w:id="15539" w:name="_Toc363909347"/>
      <w:bookmarkStart w:id="15540" w:name="_Toc364463773"/>
      <w:bookmarkStart w:id="15541" w:name="_Toc366078377"/>
      <w:bookmarkStart w:id="15542" w:name="_Toc366078992"/>
      <w:bookmarkStart w:id="15543" w:name="_Toc366079977"/>
      <w:bookmarkStart w:id="15544" w:name="_Toc366080589"/>
      <w:bookmarkStart w:id="15545" w:name="_Toc366081198"/>
      <w:bookmarkStart w:id="15546" w:name="_Toc366505538"/>
      <w:bookmarkStart w:id="15547" w:name="_Toc366508907"/>
      <w:bookmarkStart w:id="15548" w:name="_Toc366513408"/>
      <w:bookmarkStart w:id="15549" w:name="_Toc366574597"/>
      <w:bookmarkStart w:id="15550" w:name="_Toc366578390"/>
      <w:bookmarkStart w:id="15551" w:name="_Toc366578984"/>
      <w:bookmarkStart w:id="15552" w:name="_Toc366579576"/>
      <w:bookmarkStart w:id="15553" w:name="_Toc366580167"/>
      <w:bookmarkStart w:id="15554" w:name="_Toc366580759"/>
      <w:bookmarkStart w:id="15555" w:name="_Toc366581350"/>
      <w:bookmarkStart w:id="15556" w:name="_Toc366581942"/>
      <w:bookmarkStart w:id="15557" w:name="_Toc349042850"/>
      <w:bookmarkStart w:id="15558" w:name="_Toc50721414"/>
      <w:bookmarkEnd w:id="15516"/>
      <w:bookmarkEnd w:id="15517"/>
      <w:bookmarkEnd w:id="15518"/>
      <w:bookmarkEnd w:id="15519"/>
      <w:bookmarkEnd w:id="15520"/>
      <w:bookmarkEnd w:id="15521"/>
      <w:bookmarkEnd w:id="15522"/>
      <w:bookmarkEnd w:id="15523"/>
      <w:bookmarkEnd w:id="15524"/>
      <w:bookmarkEnd w:id="15525"/>
      <w:bookmarkEnd w:id="15526"/>
      <w:bookmarkEnd w:id="15527"/>
      <w:bookmarkEnd w:id="15528"/>
      <w:bookmarkEnd w:id="15529"/>
      <w:bookmarkEnd w:id="15530"/>
      <w:bookmarkEnd w:id="15531"/>
      <w:bookmarkEnd w:id="15532"/>
      <w:bookmarkEnd w:id="15533"/>
      <w:bookmarkEnd w:id="15534"/>
      <w:bookmarkEnd w:id="15535"/>
      <w:bookmarkEnd w:id="15536"/>
      <w:bookmarkEnd w:id="15537"/>
      <w:bookmarkEnd w:id="15538"/>
      <w:bookmarkEnd w:id="15539"/>
      <w:bookmarkEnd w:id="15540"/>
      <w:bookmarkEnd w:id="15541"/>
      <w:bookmarkEnd w:id="15542"/>
      <w:bookmarkEnd w:id="15543"/>
      <w:bookmarkEnd w:id="15544"/>
      <w:bookmarkEnd w:id="15545"/>
      <w:bookmarkEnd w:id="15546"/>
      <w:bookmarkEnd w:id="15547"/>
      <w:bookmarkEnd w:id="15548"/>
      <w:bookmarkEnd w:id="15549"/>
      <w:bookmarkEnd w:id="15550"/>
      <w:bookmarkEnd w:id="15551"/>
      <w:bookmarkEnd w:id="15552"/>
      <w:bookmarkEnd w:id="15553"/>
      <w:bookmarkEnd w:id="15554"/>
      <w:bookmarkEnd w:id="15555"/>
      <w:bookmarkEnd w:id="15556"/>
      <w:r>
        <w:rPr>
          <w:rFonts w:eastAsia="Times New Roman"/>
        </w:rPr>
        <w:t>dfdl:choice and dfdl:group (when reference is a choice)</w:t>
      </w:r>
      <w:bookmarkEnd w:id="15557"/>
      <w:bookmarkEnd w:id="15558"/>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r>
        <w:t>dfdl:outputNewLine</w:t>
      </w:r>
    </w:p>
    <w:p w14:paraId="5EAA1519" w14:textId="77777777" w:rsidR="00D23462" w:rsidRDefault="00D23462" w:rsidP="00D23462">
      <w:pPr>
        <w:pStyle w:val="nobreak"/>
        <w:keepNext w:val="0"/>
        <w:numPr>
          <w:ilvl w:val="1"/>
          <w:numId w:val="163"/>
        </w:numPr>
      </w:pPr>
      <w:r>
        <w:t>dfdl:bitOrder</w:t>
      </w:r>
    </w:p>
    <w:p w14:paraId="3DF841CA" w14:textId="77777777" w:rsidR="00D23462" w:rsidRDefault="00D23462" w:rsidP="00D23462">
      <w:pPr>
        <w:pStyle w:val="nobreak"/>
        <w:keepNext w:val="0"/>
        <w:numPr>
          <w:ilvl w:val="1"/>
          <w:numId w:val="163"/>
        </w:numPr>
      </w:pPr>
      <w:r>
        <w:t xml:space="preserve">dfdl:encoding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r>
        <w:t>dfdl:encodingErrorPolicy</w:t>
      </w:r>
    </w:p>
    <w:p w14:paraId="22C7A1DC" w14:textId="77777777" w:rsidR="00D23462" w:rsidRDefault="00D23462" w:rsidP="00D23462">
      <w:pPr>
        <w:numPr>
          <w:ilvl w:val="1"/>
          <w:numId w:val="163"/>
        </w:numPr>
      </w:pPr>
      <w:r>
        <w:t>dfdl:fillByte</w:t>
      </w:r>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r>
        <w:t>dfdl:leadingSkip</w:t>
      </w:r>
    </w:p>
    <w:p w14:paraId="21DC5D6E" w14:textId="77777777" w:rsidR="00D23462" w:rsidRDefault="00D23462" w:rsidP="00D23462">
      <w:pPr>
        <w:pStyle w:val="nobreak"/>
        <w:keepNext w:val="0"/>
        <w:numPr>
          <w:ilvl w:val="2"/>
          <w:numId w:val="163"/>
        </w:numPr>
      </w:pPr>
      <w:r>
        <w:t xml:space="preserve">dfdl:alignmentUnits </w:t>
      </w:r>
    </w:p>
    <w:p w14:paraId="1DF9186F" w14:textId="77777777" w:rsidR="00D23462" w:rsidRDefault="00D23462" w:rsidP="00D23462">
      <w:pPr>
        <w:pStyle w:val="nobreak"/>
        <w:keepNext w:val="0"/>
        <w:numPr>
          <w:ilvl w:val="1"/>
          <w:numId w:val="163"/>
        </w:numPr>
      </w:pPr>
      <w:r>
        <w:t xml:space="preserve">dfdl:alignment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r>
        <w:t xml:space="preserve">dfdl:alignmentUnits </w:t>
      </w:r>
    </w:p>
    <w:p w14:paraId="72BB5C5E" w14:textId="77777777" w:rsidR="00D23462" w:rsidRDefault="00D23462" w:rsidP="00D23462">
      <w:pPr>
        <w:pStyle w:val="nobreak"/>
        <w:keepNext w:val="0"/>
        <w:numPr>
          <w:ilvl w:val="1"/>
          <w:numId w:val="163"/>
        </w:numPr>
      </w:pPr>
      <w:r>
        <w:t>dfdl:initiator</w:t>
      </w:r>
    </w:p>
    <w:p w14:paraId="18D36CB3" w14:textId="77777777" w:rsidR="00D23462" w:rsidRDefault="00D23462" w:rsidP="00D23462">
      <w:pPr>
        <w:numPr>
          <w:ilvl w:val="1"/>
          <w:numId w:val="163"/>
        </w:numPr>
      </w:pPr>
      <w:r>
        <w:t xml:space="preserve">dfdl:choiceLengthKind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r>
        <w:t>dfdl:choiceLength</w:t>
      </w:r>
    </w:p>
    <w:p w14:paraId="5BB9608A" w14:textId="77777777" w:rsidR="00D23462" w:rsidRDefault="00D23462" w:rsidP="00D23462">
      <w:pPr>
        <w:pStyle w:val="nobreak"/>
        <w:keepNext w:val="0"/>
        <w:numPr>
          <w:ilvl w:val="1"/>
          <w:numId w:val="163"/>
        </w:numPr>
      </w:pPr>
      <w:r>
        <w:t>dfdl:terminator</w:t>
      </w:r>
    </w:p>
    <w:p w14:paraId="71B985EF" w14:textId="77777777" w:rsidR="00D23462" w:rsidRDefault="00D23462" w:rsidP="00D23462">
      <w:pPr>
        <w:pStyle w:val="nobreak"/>
        <w:keepNext w:val="0"/>
        <w:numPr>
          <w:ilvl w:val="1"/>
          <w:numId w:val="163"/>
        </w:numPr>
      </w:pPr>
      <w:r>
        <w:t>dfdl:trailingSkip</w:t>
      </w:r>
    </w:p>
    <w:p w14:paraId="75541FED" w14:textId="77777777" w:rsidR="00D23462" w:rsidRDefault="00D23462" w:rsidP="00D23462">
      <w:pPr>
        <w:pStyle w:val="nobreak"/>
        <w:keepNext w:val="0"/>
        <w:numPr>
          <w:ilvl w:val="2"/>
          <w:numId w:val="163"/>
        </w:numPr>
      </w:pPr>
      <w:r>
        <w:t xml:space="preserve">dfdl:alignmentUnits </w:t>
      </w:r>
    </w:p>
    <w:p w14:paraId="160CE045" w14:textId="77777777" w:rsidR="00D23462" w:rsidRDefault="00D23462">
      <w:pPr>
        <w:spacing w:before="0" w:after="0"/>
        <w:rPr>
          <w:rFonts w:ascii="Times New Roman" w:hAnsi="Times New Roman"/>
        </w:rPr>
      </w:pPr>
    </w:p>
    <w:sectPr w:rsidR="00D23462">
      <w:headerReference w:type="default" r:id="rId84"/>
      <w:footerReference w:type="default" r:id="rId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3" w:author="Mike Beckerle" w:date="2020-04-09T13:07:00Z" w:initials="MJB">
    <w:p w14:paraId="27AD3AD6" w14:textId="77777777" w:rsidR="005D7E0C" w:rsidRDefault="005D7E0C" w:rsidP="009D2DEF">
      <w:pPr>
        <w:pStyle w:val="CommentText"/>
      </w:pPr>
      <w:r>
        <w:rPr>
          <w:rStyle w:val="CommentReference"/>
        </w:rPr>
        <w:annotationRef/>
      </w:r>
      <w:r>
        <w:t xml:space="preserve"> As of revision R26, I ahve gone through all usages of must, shall, should, may. I have capitalized usage which constraints all DFDL implementations.</w:t>
      </w:r>
    </w:p>
    <w:p w14:paraId="3BB6DD71" w14:textId="77777777" w:rsidR="005D7E0C" w:rsidRDefault="005D7E0C" w:rsidP="009D2DEF"/>
    <w:p w14:paraId="0E68822A" w14:textId="303D9D2B" w:rsidR="005D7E0C" w:rsidRDefault="005D7E0C" w:rsidP="009D2DEF">
      <w:r>
        <w:t>Please review this wording.</w:t>
      </w:r>
    </w:p>
    <w:p w14:paraId="5A564A91" w14:textId="77777777" w:rsidR="005D7E0C" w:rsidRDefault="005D7E0C" w:rsidP="009D2DEF"/>
    <w:p w14:paraId="3B777731" w14:textId="77777777" w:rsidR="005D7E0C" w:rsidRDefault="005D7E0C" w:rsidP="009D2DEF"/>
  </w:comment>
  <w:comment w:id="594" w:author="Mike Beckerle" w:date="2020-09-15T13:59:00Z" w:initials="MJB">
    <w:p w14:paraId="14EE4458" w14:textId="3A84251A" w:rsidR="005D7E0C" w:rsidRDefault="005D7E0C" w:rsidP="00024688">
      <w:pPr>
        <w:pStyle w:val="CommentText"/>
      </w:pPr>
      <w:r>
        <w:rPr>
          <w:rStyle w:val="CommentReference"/>
        </w:rPr>
        <w:annotationRef/>
      </w:r>
      <w:r>
        <w:t>The subsections after here about Schema Definitino Error (SDE) et al, were a major source of bad flow for the spec.</w:t>
      </w:r>
    </w:p>
    <w:p w14:paraId="13C09BB8" w14:textId="77777777" w:rsidR="005D7E0C" w:rsidRDefault="005D7E0C" w:rsidP="00024688">
      <w:r>
        <w:t>The ones about SDE and static checks have been moved to Section 8. This specific section about SDEs is Section 8.2.</w:t>
      </w:r>
    </w:p>
    <w:p w14:paraId="5F229AB6" w14:textId="77777777" w:rsidR="005D7E0C" w:rsidRDefault="005D7E0C" w:rsidP="00024688">
      <w:r>
        <w:t xml:space="preserve">The ones about Processing and validation have been moved to Section 9. </w:t>
      </w:r>
    </w:p>
    <w:p w14:paraId="1E9779C5" w14:textId="4D963326" w:rsidR="005D7E0C" w:rsidRDefault="005D7E0C" w:rsidP="00024688">
      <w:pPr>
        <w:pStyle w:val="CommentText"/>
      </w:pPr>
      <w:r>
        <w:t>The section which classified various errors as processing, SDE, etc. was moved to appendix F.</w:t>
      </w:r>
    </w:p>
  </w:comment>
  <w:comment w:id="1030" w:author="Mike Beckerle" w:date="2020-04-29T19:40:00Z" w:initials="MJB">
    <w:p w14:paraId="289C5CD6" w14:textId="2D694B4D" w:rsidR="005D7E0C" w:rsidRDefault="005D7E0C">
      <w:pPr>
        <w:pStyle w:val="CommentText"/>
      </w:pPr>
      <w:r>
        <w:rPr>
          <w:rStyle w:val="CommentReference"/>
        </w:rPr>
        <w:annotationRef/>
      </w:r>
      <w:r>
        <w:t>Some material moved to Section 8 about static checking.</w:t>
      </w:r>
    </w:p>
  </w:comment>
  <w:comment w:id="1278" w:author="Mike Beckerle" w:date="2020-09-10T12:57:00Z" w:initials="MJB">
    <w:p w14:paraId="43590DD9" w14:textId="59113C78" w:rsidR="005D7E0C" w:rsidRDefault="005D7E0C">
      <w:pPr>
        <w:pStyle w:val="CommentText"/>
      </w:pPr>
      <w:r>
        <w:rPr>
          <w:rStyle w:val="CommentReference"/>
        </w:rPr>
        <w:annotationRef/>
      </w:r>
      <w:r>
        <w:t>Broken out into its own section.</w:t>
      </w:r>
    </w:p>
  </w:comment>
  <w:comment w:id="1279" w:author="Mike Beckerle" w:date="2020-09-15T14:10:00Z" w:initials="MJB">
    <w:p w14:paraId="763AC330" w14:textId="6C214CEF" w:rsidR="00B51579" w:rsidRDefault="00B51579">
      <w:pPr>
        <w:pStyle w:val="CommentText"/>
      </w:pPr>
      <w:r>
        <w:rPr>
          <w:rStyle w:val="CommentReference"/>
        </w:rPr>
        <w:annotationRef/>
      </w:r>
      <w:r>
        <w:t xml:space="preserve">Redraw. Looks crappy now. </w:t>
      </w:r>
    </w:p>
  </w:comment>
  <w:comment w:id="1350" w:author="Mike Beckerle" w:date="2020-09-15T14:12:00Z" w:initials="MJB">
    <w:p w14:paraId="549155A6" w14:textId="19D274A3" w:rsidR="00B51579" w:rsidRDefault="00B51579">
      <w:pPr>
        <w:pStyle w:val="CommentText"/>
      </w:pPr>
      <w:r>
        <w:rPr>
          <w:rStyle w:val="CommentReference"/>
        </w:rPr>
        <w:annotationRef/>
      </w:r>
      <w:r>
        <w:t xml:space="preserve">This section seems to be where we should first mention the formal terms required and optional. We do mention optional and array here, but not required. </w:t>
      </w:r>
    </w:p>
  </w:comment>
  <w:comment w:id="1352" w:author="Mike Beckerle" w:date="2020-04-15T17:06:00Z" w:initials="MJB">
    <w:p w14:paraId="785D4B9E" w14:textId="584E373E" w:rsidR="005D7E0C" w:rsidRDefault="005D7E0C">
      <w:pPr>
        <w:pStyle w:val="CommentText"/>
      </w:pPr>
      <w:r>
        <w:rPr>
          <w:rStyle w:val="CommentReference"/>
        </w:rPr>
        <w:annotationRef/>
      </w:r>
      <w:r>
        <w:t xml:space="preserve">Some  bullets were deleted as they are redundant with later sections, and they are out of place this early in the document. </w:t>
      </w:r>
    </w:p>
  </w:comment>
  <w:comment w:id="1490" w:author="Mike Beckerle" w:date="2020-09-10T18:38:00Z" w:initials="MJB">
    <w:p w14:paraId="4161D943" w14:textId="77777777" w:rsidR="005D7E0C" w:rsidRDefault="005D7E0C">
      <w:pPr>
        <w:pStyle w:val="CommentText"/>
      </w:pPr>
      <w:r>
        <w:rPr>
          <w:rStyle w:val="CommentReference"/>
        </w:rPr>
        <w:annotationRef/>
      </w:r>
      <w:r>
        <w:t xml:space="preserve">First usage of required in this sense of required in the data stream/infoset. </w:t>
      </w:r>
    </w:p>
    <w:p w14:paraId="53394064" w14:textId="77777777" w:rsidR="005D7E0C" w:rsidRDefault="005D7E0C" w:rsidP="00B64BCF"/>
    <w:p w14:paraId="1F4226FD" w14:textId="0D2770B9" w:rsidR="005D7E0C" w:rsidRPr="00B64BCF" w:rsidRDefault="005D7E0C" w:rsidP="00B64BCF">
      <w:r>
        <w:t xml:space="preserve">Perhaps we should just say the XSD default value is used to provide logical values for data when parsing in some situations see 9.5 Element defaults. That way we don't have to provide a definition of "required" here. </w:t>
      </w:r>
    </w:p>
  </w:comment>
  <w:comment w:id="2148" w:author="Mike Beckerle" w:date="2020-04-16T14:51:00Z" w:initials="MJB">
    <w:p w14:paraId="40591AF8" w14:textId="609226CE" w:rsidR="005D7E0C" w:rsidRDefault="005D7E0C">
      <w:pPr>
        <w:pStyle w:val="CommentText"/>
      </w:pPr>
      <w:r>
        <w:rPr>
          <w:rStyle w:val="CommentReference"/>
        </w:rPr>
        <w:annotationRef/>
      </w:r>
      <w:r>
        <w:t>The section was moved to become part of what was 7.2.2. (since renumbered)</w:t>
      </w:r>
    </w:p>
  </w:comment>
  <w:comment w:id="2591" w:author="Mike Beckerle" w:date="2020-04-16T15:19:00Z" w:initials="MJB">
    <w:p w14:paraId="1A90DF0C" w14:textId="77777777" w:rsidR="005D7E0C" w:rsidRDefault="005D7E0C">
      <w:pPr>
        <w:pStyle w:val="CommentText"/>
      </w:pPr>
      <w:r>
        <w:rPr>
          <w:rStyle w:val="CommentReference"/>
        </w:rPr>
        <w:annotationRef/>
      </w:r>
      <w:r>
        <w:t>Move to the section about order of statement evaluation. (Section 9.5?)</w:t>
      </w:r>
    </w:p>
  </w:comment>
  <w:comment w:id="2624" w:author="Mike Beckerle" w:date="2020-04-16T15:30:00Z" w:initials="MJB">
    <w:p w14:paraId="42C97DD1" w14:textId="77777777" w:rsidR="005D7E0C" w:rsidRDefault="005D7E0C">
      <w:pPr>
        <w:pStyle w:val="CommentText"/>
      </w:pPr>
      <w:r>
        <w:rPr>
          <w:rStyle w:val="CommentReference"/>
        </w:rPr>
        <w:annotationRef/>
      </w:r>
      <w:r>
        <w:t xml:space="preserve">This point belongs in the section 9.3.1 on known-to-exist and known not to exist. </w:t>
      </w:r>
    </w:p>
  </w:comment>
  <w:comment w:id="2850" w:author="Mike Beckerle" w:date="2020-04-16T16:04:00Z" w:initials="MJB">
    <w:p w14:paraId="46EC8614"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7AE08E38" w14:textId="77777777" w:rsidR="005D7E0C" w:rsidRDefault="005D7E0C">
      <w:r>
        <w:t xml:space="preserve">Some of this material may move to Section 23.2. </w:t>
      </w:r>
    </w:p>
  </w:comment>
  <w:comment w:id="2872" w:author="Mike Beckerle" w:date="2020-04-16T16:05:00Z" w:initials="MJB">
    <w:p w14:paraId="13BCFC33" w14:textId="77777777" w:rsidR="005D7E0C" w:rsidRDefault="005D7E0C">
      <w:pPr>
        <w:pStyle w:val="CommentText"/>
      </w:pPr>
      <w:r>
        <w:rPr>
          <w:rStyle w:val="CommentReference"/>
        </w:rPr>
        <w:annotationRef/>
      </w:r>
      <w:r>
        <w:t xml:space="preserve">Belongs with the description of how variables work operationally. </w:t>
      </w:r>
    </w:p>
  </w:comment>
  <w:comment w:id="2873" w:author="Mike Beckerle" w:date="2020-04-21T15:30:00Z" w:initials="MJB">
    <w:p w14:paraId="5423DBC3" w14:textId="77777777" w:rsidR="005D7E0C" w:rsidRDefault="005D7E0C">
      <w:pPr>
        <w:pStyle w:val="CommentText"/>
      </w:pPr>
      <w:r>
        <w:rPr>
          <w:rStyle w:val="CommentReference"/>
        </w:rPr>
        <w:annotationRef/>
      </w:r>
      <w:r>
        <w:t>Issue to raise: Do we want this restriction?</w:t>
      </w:r>
    </w:p>
  </w:comment>
  <w:comment w:id="2988" w:author="Mike Beckerle" w:date="2020-04-16T16:04:00Z" w:initials="MJB">
    <w:p w14:paraId="7EB29A42" w14:textId="77777777" w:rsidR="005D7E0C" w:rsidRDefault="005D7E0C">
      <w:pPr>
        <w:pStyle w:val="CommentText"/>
      </w:pPr>
      <w:r>
        <w:rPr>
          <w:rStyle w:val="CommentReference"/>
        </w:rPr>
        <w:annotationRef/>
      </w:r>
      <w:r>
        <w:t>Problematic section. Need to describe the concepts of variables altogether somewhere, and this belongs with that section.</w:t>
      </w:r>
    </w:p>
    <w:p w14:paraId="24D4CEB0" w14:textId="77777777" w:rsidR="005D7E0C" w:rsidRDefault="005D7E0C">
      <w:r>
        <w:t xml:space="preserve">Some of this material may move to Section 23.2. </w:t>
      </w:r>
    </w:p>
  </w:comment>
  <w:comment w:id="3084" w:author="Mike Beckerle" w:date="2020-04-21T18:00:00Z" w:initials="MJB">
    <w:p w14:paraId="130A0165" w14:textId="77777777" w:rsidR="005D7E0C" w:rsidRDefault="005D7E0C">
      <w:pPr>
        <w:pStyle w:val="CommentText"/>
      </w:pPr>
      <w:r>
        <w:rPr>
          <w:rStyle w:val="CommentReference"/>
        </w:rPr>
        <w:annotationRef/>
      </w:r>
      <w:r>
        <w:t xml:space="preserve">Why? It could be setting something unrelated to the complex type itself. </w:t>
      </w:r>
    </w:p>
    <w:p w14:paraId="01E42FCD" w14:textId="77777777" w:rsidR="005D7E0C" w:rsidRDefault="005D7E0C"/>
    <w:p w14:paraId="2A0A701D" w14:textId="77777777" w:rsidR="005D7E0C" w:rsidRDefault="005D7E0C">
      <w:r>
        <w:t>Motivation for this restriction?</w:t>
      </w:r>
    </w:p>
  </w:comment>
  <w:comment w:id="3374" w:author="Mike Beckerle" w:date="2020-04-23T11:23:00Z" w:initials="MJB">
    <w:p w14:paraId="6D7BDB8E" w14:textId="77777777" w:rsidR="005D7E0C" w:rsidRDefault="005D7E0C">
      <w:pPr>
        <w:pStyle w:val="CommentText"/>
      </w:pPr>
      <w:r>
        <w:rPr>
          <w:rStyle w:val="CommentReference"/>
        </w:rPr>
        <w:annotationRef/>
      </w:r>
      <w:r>
        <w:t xml:space="preserve">Not showing format changes in the change tracking, but these examples were all updated with bold-face on the notable parts of the schemas. </w:t>
      </w:r>
    </w:p>
  </w:comment>
  <w:comment w:id="3449" w:author="Mike Beckerle" w:date="2020-04-27T18:51:00Z" w:initials="MJB">
    <w:p w14:paraId="37DFAEC5" w14:textId="56A60912" w:rsidR="005D7E0C" w:rsidRDefault="005D7E0C">
      <w:pPr>
        <w:pStyle w:val="CommentText"/>
      </w:pPr>
      <w:r>
        <w:rPr>
          <w:rStyle w:val="CommentReference"/>
        </w:rPr>
        <w:annotationRef/>
      </w:r>
      <w:r>
        <w:t xml:space="preserve">Moved out of section 2 to here. </w:t>
      </w:r>
    </w:p>
  </w:comment>
  <w:comment w:id="3459" w:author="Mike Beckerle" w:date="2020-04-16T14:01:00Z" w:initials="MJB">
    <w:p w14:paraId="5D23F004" w14:textId="77777777" w:rsidR="005D7E0C" w:rsidRDefault="005D7E0C" w:rsidP="00DD761E">
      <w:pPr>
        <w:pStyle w:val="CommentText"/>
      </w:pPr>
      <w:r>
        <w:rPr>
          <w:rStyle w:val="CommentReference"/>
        </w:rPr>
        <w:annotationRef/>
      </w:r>
      <w:r>
        <w:t>It would be good if this detail could move later.</w:t>
      </w:r>
    </w:p>
    <w:p w14:paraId="62C3657B" w14:textId="77777777" w:rsidR="005D7E0C" w:rsidRDefault="005D7E0C" w:rsidP="00DD761E">
      <w:r>
        <w:t xml:space="preserve">A statement that this UPA check is required and a forward reference to this section later would be better than this much detail here. </w:t>
      </w:r>
    </w:p>
    <w:p w14:paraId="44A77EA4" w14:textId="77777777" w:rsidR="005D7E0C" w:rsidRDefault="005D7E0C" w:rsidP="00DD761E"/>
    <w:p w14:paraId="46BBB593" w14:textId="4E49E88E" w:rsidR="005D7E0C" w:rsidRDefault="005D7E0C" w:rsidP="00DD761E">
      <w:r>
        <w:t>Where this is now, in section 8 is better than section 2, but this algorithmic detail still feels a bit out of place maybe.</w:t>
      </w:r>
    </w:p>
  </w:comment>
  <w:comment w:id="3626" w:author="Mike Beckerle" w:date="2020-04-16T14:00:00Z" w:initials="MJB">
    <w:p w14:paraId="7FA4F362" w14:textId="77777777" w:rsidR="005D7E0C" w:rsidRDefault="005D7E0C" w:rsidP="008712C9">
      <w:pPr>
        <w:pStyle w:val="CommentText"/>
      </w:pPr>
      <w:r>
        <w:rPr>
          <w:rStyle w:val="CommentReference"/>
        </w:rPr>
        <w:annotationRef/>
      </w:r>
      <w:r>
        <w:t xml:space="preserve">While this point is about SDEs, not processing errors, it was moved here so that it is after the discussion of points of uncertainty. </w:t>
      </w:r>
    </w:p>
  </w:comment>
  <w:comment w:id="3629" w:author="Mike Beckerle" w:date="2020-04-27T13:41:00Z" w:initials="MJB">
    <w:p w14:paraId="761A05B6" w14:textId="77777777" w:rsidR="005D7E0C" w:rsidRDefault="005D7E0C" w:rsidP="008712C9">
      <w:pPr>
        <w:pStyle w:val="CommentText"/>
      </w:pPr>
      <w:r>
        <w:rPr>
          <w:rStyle w:val="CommentReference"/>
        </w:rPr>
        <w:annotationRef/>
      </w:r>
      <w:r>
        <w:t xml:space="preserve">Removed this point. It really doesn't add anything to DFDL by pointing out that implementations may experiment in this area. </w:t>
      </w:r>
    </w:p>
  </w:comment>
  <w:comment w:id="4608" w:author="Mike Beckerle" w:date="2020-09-10T18:45:00Z" w:initials="MJB">
    <w:p w14:paraId="37EA7BDB" w14:textId="77777777" w:rsidR="005D7E0C" w:rsidRDefault="005D7E0C">
      <w:pPr>
        <w:pStyle w:val="CommentText"/>
      </w:pPr>
      <w:r>
        <w:rPr>
          <w:rStyle w:val="CommentReference"/>
        </w:rPr>
        <w:annotationRef/>
      </w:r>
      <w:r>
        <w:t xml:space="preserve">First use of "required" in the sense of the schema specifies it must be present in the data stream. </w:t>
      </w:r>
    </w:p>
    <w:p w14:paraId="0C82DB45" w14:textId="77777777" w:rsidR="005D7E0C" w:rsidRDefault="005D7E0C" w:rsidP="00B826F6"/>
    <w:p w14:paraId="6BF8D998" w14:textId="293FAAC5" w:rsidR="005D7E0C" w:rsidRPr="00B826F6" w:rsidRDefault="005D7E0C" w:rsidP="00B826F6">
      <w:r>
        <w:t>Needs definition.</w:t>
      </w:r>
    </w:p>
  </w:comment>
  <w:comment w:id="4626" w:author="Mike Beckerle" w:date="2020-04-23T12:33:00Z" w:initials="MJB">
    <w:p w14:paraId="43A2D152" w14:textId="77777777" w:rsidR="005D7E0C" w:rsidRDefault="005D7E0C">
      <w:pPr>
        <w:pStyle w:val="CommentText"/>
      </w:pPr>
      <w:r>
        <w:rPr>
          <w:rStyle w:val="CommentReference"/>
        </w:rPr>
        <w:annotationRef/>
      </w: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5D7E0C" w:rsidRDefault="005D7E0C"/>
    <w:p w14:paraId="69E9E132" w14:textId="4BB980D4" w:rsidR="005D7E0C" w:rsidRDefault="005D7E0C">
      <w:r>
        <w:t xml:space="preserve">For a given element decl of a specific DFDL schema, a Venn diagram could be drawn. </w:t>
      </w:r>
    </w:p>
    <w:p w14:paraId="4C713286" w14:textId="77777777" w:rsidR="005D7E0C" w:rsidRDefault="005D7E0C"/>
    <w:p w14:paraId="2DAC2615" w14:textId="77777777" w:rsidR="005D7E0C" w:rsidRDefault="005D7E0C">
      <w:r>
        <w:t xml:space="preserve">I also considered a Karnaugh map and tried a few variations. It also did not work out. </w:t>
      </w:r>
    </w:p>
  </w:comment>
  <w:comment w:id="4627" w:author="Mike Beckerle" w:date="2020-04-23T13:16:00Z" w:initials="MJB">
    <w:p w14:paraId="403DC095" w14:textId="037AD809" w:rsidR="005D7E0C" w:rsidRDefault="005D7E0C">
      <w:pPr>
        <w:pStyle w:val="CommentText"/>
      </w:pPr>
      <w:r>
        <w:rPr>
          <w:rStyle w:val="CommentReference"/>
        </w:rPr>
        <w:annotationRef/>
      </w:r>
      <w:r>
        <w:t xml:space="preserve">Consider inserting another example here of an element which has all 4 representations distinguishable usefully. e.g., nillable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646" w:author="Mike Beckerle" w:date="2020-04-23T13:31:00Z" w:initials="MJB">
    <w:p w14:paraId="1C11DC83" w14:textId="77777777" w:rsidR="005D7E0C" w:rsidRDefault="005D7E0C">
      <w:pPr>
        <w:pStyle w:val="CommentText"/>
      </w:pPr>
      <w:r>
        <w:rPr>
          <w:rStyle w:val="CommentReference"/>
        </w:rPr>
        <w:annotationRef/>
      </w: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5D7E0C" w:rsidRDefault="005D7E0C"/>
    <w:p w14:paraId="228A1C12" w14:textId="77777777" w:rsidR="005D7E0C" w:rsidRDefault="005D7E0C">
      <w:r>
        <w:t xml:space="preserve">I'm not sure the best order is algorithm first, properties second, but either way there is going to be forward reference. </w:t>
      </w:r>
    </w:p>
    <w:p w14:paraId="2763A233" w14:textId="77777777" w:rsidR="005D7E0C" w:rsidRDefault="005D7E0C"/>
    <w:p w14:paraId="34525931" w14:textId="77777777" w:rsidR="005D7E0C" w:rsidRDefault="005D7E0C">
      <w:r>
        <w:t xml:space="preserve">What I have done is insert footnotes for every property reference here, the footnotes take you to the section containing the property definition. </w:t>
      </w:r>
    </w:p>
    <w:p w14:paraId="56347E66" w14:textId="77777777" w:rsidR="005D7E0C" w:rsidRDefault="005D7E0C"/>
    <w:p w14:paraId="36E1E17A" w14:textId="186C1C4F" w:rsidR="005D7E0C" w:rsidRDefault="005D7E0C">
      <w:r>
        <w:t xml:space="preserve">It would be great if every dfdl:someProperty was a hyperlink to its definition, but that will have to wait for a future version of this spec in machine readable form so that those links can all be generated programmatically. </w:t>
      </w:r>
    </w:p>
  </w:comment>
  <w:comment w:id="5159" w:author="Mike Beckerle" w:date="2020-04-15T16:40:00Z" w:initials="MJB">
    <w:p w14:paraId="28B3B0FE" w14:textId="198697FB" w:rsidR="005D7E0C" w:rsidRDefault="005D7E0C" w:rsidP="00717DB9">
      <w:pPr>
        <w:pStyle w:val="CommentText"/>
      </w:pPr>
      <w:r>
        <w:rPr>
          <w:rStyle w:val="CommentReference"/>
        </w:rPr>
        <w:annotationRef/>
      </w:r>
      <w:r>
        <w:t xml:space="preserve">This section moved from 4.4 as it is a processing algorithm detail. </w:t>
      </w:r>
    </w:p>
    <w:p w14:paraId="75DEE3E8" w14:textId="77777777" w:rsidR="005D7E0C" w:rsidRDefault="005D7E0C" w:rsidP="00717DB9"/>
    <w:p w14:paraId="4C311DB5" w14:textId="70C9ACA2" w:rsidR="005D7E0C" w:rsidRPr="00717DB9" w:rsidRDefault="005D7E0C" w:rsidP="00717DB9">
      <w:r>
        <w:t xml:space="preserve">Frustrating that MS-Word decided not to show this as a MOVE, but instead as an insert. It does not show it as a delete back at section 4.4 however, because it was a new subsection that I broke out of 4.3. </w:t>
      </w:r>
    </w:p>
  </w:comment>
  <w:comment w:id="5654" w:author="Mike Beckerle" w:date="2020-04-23T16:31:00Z" w:initials="MJB">
    <w:p w14:paraId="50C5AC00" w14:textId="77777777" w:rsidR="005D7E0C" w:rsidRDefault="005D7E0C">
      <w:pPr>
        <w:pStyle w:val="CommentText"/>
      </w:pPr>
      <w:r>
        <w:rPr>
          <w:rStyle w:val="CommentReference"/>
        </w:rPr>
        <w:annotationRef/>
      </w:r>
      <w:r>
        <w:t xml:space="preserve">A review comment here indicated this was ambiguous as to whether the matching was for the </w:t>
      </w:r>
    </w:p>
    <w:p w14:paraId="4A644B20" w14:textId="77777777" w:rsidR="005D7E0C" w:rsidRDefault="005D7E0C">
      <w:r>
        <w:t>longest initiator, or longest matching data element following the initiator.</w:t>
      </w:r>
    </w:p>
    <w:p w14:paraId="04A2DD46" w14:textId="77777777" w:rsidR="005D7E0C" w:rsidRDefault="005D7E0C"/>
    <w:p w14:paraId="770F8751" w14:textId="77777777" w:rsidR="005D7E0C" w:rsidRDefault="005D7E0C">
      <w:r>
        <w:t xml:space="preserve">I really can't see that. This seems pretty clearly to be discussing only initiators to me. </w:t>
      </w:r>
    </w:p>
  </w:comment>
  <w:comment w:id="5677" w:author="Mike Beckerle" w:date="2020-09-15T12:58:00Z" w:initials="MJB">
    <w:p w14:paraId="5EB5AC52" w14:textId="282049BA" w:rsidR="005D7E0C" w:rsidRDefault="005D7E0C">
      <w:pPr>
        <w:pStyle w:val="CommentText"/>
      </w:pPr>
      <w:r>
        <w:rPr>
          <w:rStyle w:val="CommentReference"/>
        </w:rPr>
        <w:annotationRef/>
      </w:r>
      <w:r>
        <w:t>Review: SHOULD vs. MUST ?</w:t>
      </w:r>
    </w:p>
  </w:comment>
  <w:comment w:id="6246" w:author="Mike Beckerle" w:date="2019-09-17T19:13:00Z" w:initials="MJB">
    <w:p w14:paraId="29C713CE" w14:textId="77777777" w:rsidR="005D7E0C" w:rsidRDefault="005D7E0C">
      <w:pPr>
        <w:pStyle w:val="CommentText"/>
      </w:pPr>
      <w:r>
        <w:rPr>
          <w:rStyle w:val="CommentReference"/>
        </w:rPr>
        <w:annotationRef/>
      </w:r>
      <w:r>
        <w:t>This language was moved from below. There is no change to the behavior for prefixed unparsing.</w:t>
      </w:r>
    </w:p>
  </w:comment>
  <w:comment w:id="6269" w:author="Mike Beckerle" w:date="2020-04-07T19:31:00Z" w:initials="MJB">
    <w:p w14:paraId="694ED14C" w14:textId="77777777" w:rsidR="005D7E0C" w:rsidRDefault="005D7E0C">
      <w:pPr>
        <w:pStyle w:val="CommentText"/>
      </w:pPr>
      <w:r>
        <w:rPr>
          <w:rStyle w:val="CommentReference"/>
        </w:rPr>
        <w:annotationRef/>
      </w:r>
      <w:r>
        <w:t>This number is also a hyperlink, but no formatting to make it look like one.</w:t>
      </w:r>
    </w:p>
  </w:comment>
  <w:comment w:id="6412" w:author="Mike Beckerle" w:date="2020-04-23T18:56:00Z" w:initials="MJB">
    <w:p w14:paraId="2B0DA2EC" w14:textId="77777777" w:rsidR="005D7E0C" w:rsidRDefault="005D7E0C">
      <w:pPr>
        <w:pStyle w:val="CommentText"/>
      </w:pPr>
      <w:r>
        <w:rPr>
          <w:rStyle w:val="CommentReference"/>
        </w:rPr>
        <w:annotationRef/>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5D7E0C" w:rsidRDefault="005D7E0C"/>
    <w:p w14:paraId="5B539D4C" w14:textId="77777777" w:rsidR="005D7E0C" w:rsidRDefault="005D7E0C">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413" w:author="Mike Beckerle" w:date="2020-09-10T11:55:00Z" w:initials="MJB">
    <w:p w14:paraId="4AF16BD9" w14:textId="13066353" w:rsidR="005D7E0C" w:rsidRDefault="005D7E0C">
      <w:pPr>
        <w:pStyle w:val="CommentText"/>
      </w:pPr>
      <w:r>
        <w:rPr>
          <w:rStyle w:val="CommentReference"/>
        </w:rPr>
        <w:annotationRef/>
      </w:r>
      <w:r>
        <w:t xml:space="preserve">Moved logical type groupings to Section 5.1 so it is before most references to the group names (e.g., Calendar is used a lot). </w:t>
      </w:r>
    </w:p>
  </w:comment>
  <w:comment w:id="6507" w:author="Mike Beckerle" w:date="2020-04-23T19:08:00Z" w:initials="MJB">
    <w:p w14:paraId="31C640FB" w14:textId="77777777" w:rsidR="005D7E0C" w:rsidRDefault="005D7E0C">
      <w:pPr>
        <w:pStyle w:val="CommentText"/>
      </w:pPr>
      <w:r>
        <w:rPr>
          <w:rStyle w:val="CommentReference"/>
        </w:rPr>
        <w:annotationRef/>
      </w:r>
      <w:r>
        <w:t>A review comment is that more examples are needed.</w:t>
      </w:r>
    </w:p>
    <w:p w14:paraId="1DB7A4E4" w14:textId="77777777" w:rsidR="005D7E0C" w:rsidRDefault="005D7E0C"/>
    <w:p w14:paraId="293D9226" w14:textId="77777777" w:rsidR="005D7E0C" w:rsidRDefault="005D7E0C">
      <w:r>
        <w:t xml:space="preserve">It is unclear if the ones in the Appendix A are sufficiently illustrative or are just corner cases. </w:t>
      </w:r>
    </w:p>
  </w:comment>
  <w:comment w:id="6679" w:author="Mike Beckerle" w:date="2020-04-23T19:21:00Z" w:initials="MJB">
    <w:p w14:paraId="3A1C950C" w14:textId="77777777" w:rsidR="005D7E0C" w:rsidRDefault="005D7E0C">
      <w:pPr>
        <w:pStyle w:val="CommentText"/>
      </w:pPr>
      <w:r>
        <w:rPr>
          <w:rStyle w:val="CommentReference"/>
        </w:rPr>
        <w:annotationRef/>
      </w:r>
      <w:r>
        <w:t xml:space="preserve">This is the end of the external review (pages 1 to 123) by MW as of 2020-04-23. </w:t>
      </w:r>
    </w:p>
  </w:comment>
  <w:comment w:id="6746" w:author="Mike Beckerle" w:date="2020-09-09T16:58:00Z" w:initials="MJB">
    <w:p w14:paraId="0C010643" w14:textId="03C1789D" w:rsidR="005D7E0C" w:rsidRDefault="005D7E0C">
      <w:pPr>
        <w:pStyle w:val="CommentText"/>
      </w:pPr>
      <w:r>
        <w:rPr>
          <w:rStyle w:val="CommentReference"/>
        </w:rPr>
        <w:annotationRef/>
      </w:r>
      <w:r>
        <w:t xml:space="preserve">TBD: Clarify whether 0.10004 is an error if encoutered when parsing and the maximum fraction digits are 4 or less. </w:t>
      </w:r>
    </w:p>
  </w:comment>
  <w:comment w:id="7023" w:author="Mike Beckerle" w:date="2020-09-10T11:09:00Z" w:initials="MJB">
    <w:p w14:paraId="7BD0EB78" w14:textId="5D05525B" w:rsidR="005D7E0C" w:rsidRDefault="005D7E0C">
      <w:pPr>
        <w:pStyle w:val="CommentText"/>
      </w:pPr>
      <w:r>
        <w:rPr>
          <w:rStyle w:val="CommentReference"/>
        </w:rPr>
        <w:annotationRef/>
      </w:r>
      <w:r>
        <w:t>This table was modified to move the presentation column earlier, and to provide divider lines that more clearly align examples of pattern letters and the corresponding result.</w:t>
      </w:r>
    </w:p>
  </w:comment>
  <w:comment w:id="7024" w:author="Mike Beckerle" w:date="2020-09-10T13:03:00Z" w:initials="MJB">
    <w:p w14:paraId="1FCC0D98" w14:textId="77777777" w:rsidR="005D7E0C" w:rsidRDefault="005D7E0C">
      <w:pPr>
        <w:pStyle w:val="CommentText"/>
      </w:pPr>
      <w:r>
        <w:rPr>
          <w:rStyle w:val="CommentReference"/>
        </w:rPr>
        <w:annotationRef/>
      </w:r>
      <w:r>
        <w:t xml:space="preserve">TODO: Does one of these variatns produce TUE (i.e., uppercase) on unparsing? That would be helpful. </w:t>
      </w:r>
    </w:p>
    <w:p w14:paraId="0D600989" w14:textId="77777777" w:rsidR="005D7E0C" w:rsidRDefault="005D7E0C" w:rsidP="00D019A4"/>
    <w:p w14:paraId="3FA6A580" w14:textId="5D63D214" w:rsidR="005D7E0C" w:rsidRPr="00D019A4" w:rsidRDefault="005D7E0C" w:rsidP="00D019A4">
      <w:r>
        <w:t xml:space="preserve">In general this table *should* distinguish what is accepted from what is unparsed. </w:t>
      </w:r>
    </w:p>
  </w:comment>
  <w:comment w:id="9154" w:author="Mike Beckerle" w:date="2020-09-15T12:59:00Z" w:initials="MJB">
    <w:p w14:paraId="28ED66CD" w14:textId="1AB36351" w:rsidR="005D7E0C" w:rsidRDefault="005D7E0C">
      <w:pPr>
        <w:pStyle w:val="CommentText"/>
      </w:pPr>
      <w:r>
        <w:rPr>
          <w:rStyle w:val="CommentReference"/>
        </w:rPr>
        <w:annotationRef/>
      </w:r>
      <w:r>
        <w:t>SHOULD vs. MUST ?</w:t>
      </w:r>
    </w:p>
  </w:comment>
  <w:comment w:id="9544" w:author="Mike Beckerle" w:date="2020-09-10T13:25:00Z" w:initials="MJB">
    <w:p w14:paraId="000F9514" w14:textId="77777777" w:rsidR="005D7E0C" w:rsidRDefault="005D7E0C">
      <w:pPr>
        <w:pStyle w:val="CommentText"/>
      </w:pPr>
      <w:r>
        <w:rPr>
          <w:rStyle w:val="CommentReference"/>
        </w:rPr>
        <w:annotationRef/>
      </w:r>
      <w:r>
        <w:t xml:space="preserve">Reviwer requested a parsing example corresponding to this, i.e., that is legal, and expresses the infoset with trailing nil. </w:t>
      </w:r>
    </w:p>
    <w:p w14:paraId="7D7766D4" w14:textId="77777777" w:rsidR="005D7E0C" w:rsidRDefault="005D7E0C" w:rsidP="00E02A22"/>
    <w:p w14:paraId="19017F9E" w14:textId="2EE2361B" w:rsidR="005D7E0C" w:rsidRPr="00E02A22" w:rsidRDefault="005D7E0C" w:rsidP="00E02A22">
      <w:r>
        <w:t xml:space="preserve">In general more examples are helpful here. The three-pass example may be useful here to drive the point home about canonicalization. </w:t>
      </w:r>
    </w:p>
  </w:comment>
  <w:comment w:id="10493" w:author="Mike Beckerle" w:date="2020-09-10T13:31:00Z" w:initials="MJB">
    <w:p w14:paraId="5AA21E33" w14:textId="2A0F3471" w:rsidR="005D7E0C" w:rsidRDefault="005D7E0C">
      <w:pPr>
        <w:pStyle w:val="CommentText"/>
      </w:pPr>
      <w:r>
        <w:rPr>
          <w:rStyle w:val="CommentReference"/>
        </w:rPr>
        <w:annotationRef/>
      </w:r>
      <w:r>
        <w:t>Reviewr comment: Was expecting a discussion of nested sequences, e.g., comma separated data whose \n separate rows, or other simple illustration.</w:t>
      </w:r>
    </w:p>
  </w:comment>
  <w:comment w:id="12766" w:author="Mike Beckerle" w:date="2020-04-07T20:20:00Z" w:initials="MJB">
    <w:p w14:paraId="46418E47" w14:textId="156A9FE3" w:rsidR="005D7E0C" w:rsidRDefault="005D7E0C">
      <w:pPr>
        <w:pStyle w:val="CommentText"/>
      </w:pPr>
      <w:r>
        <w:rPr>
          <w:rStyle w:val="CommentReference"/>
        </w:rPr>
        <w:annotationRef/>
      </w:r>
      <w:r>
        <w:t>third list of bullets is subsumed (just narrowing of) first list of bullets. So, this makes no sense. Delete?</w:t>
      </w:r>
    </w:p>
  </w:comment>
  <w:comment w:id="13005" w:author="Mike Beckerle" w:date="2020-04-29T19:11:00Z" w:initials="MJB">
    <w:p w14:paraId="0963B554" w14:textId="59A03209" w:rsidR="005D7E0C" w:rsidRPr="0052761A" w:rsidRDefault="005D7E0C" w:rsidP="0052761A">
      <w:pPr>
        <w:pStyle w:val="CommentText"/>
      </w:pPr>
      <w:r>
        <w:rPr>
          <w:rStyle w:val="CommentReference"/>
        </w:rPr>
        <w:annotationRef/>
      </w:r>
      <w:r>
        <w:t>Moved. Was section 23.</w:t>
      </w:r>
    </w:p>
  </w:comment>
  <w:comment w:id="13189" w:author="Mike Beckerle" w:date="2020-08-03T10:16:00Z" w:initials="MJB">
    <w:p w14:paraId="7EC8BCC7" w14:textId="2EBAB406" w:rsidR="005D7E0C" w:rsidRDefault="005D7E0C">
      <w:pPr>
        <w:pStyle w:val="CommentText"/>
      </w:pPr>
      <w:r>
        <w:rPr>
          <w:rStyle w:val="CommentReference"/>
        </w:rPr>
        <w:annotationRef/>
      </w:r>
      <w:r>
        <w:t xml:space="preserve">In the HTML version, this row the ::= doesn't line up. </w:t>
      </w:r>
    </w:p>
  </w:comment>
  <w:comment w:id="13190" w:author="Mike Beckerle" w:date="2020-08-03T10:17:00Z" w:initials="MJB">
    <w:p w14:paraId="135438B5" w14:textId="77777777" w:rsidR="005D7E0C" w:rsidRDefault="005D7E0C">
      <w:pPr>
        <w:pStyle w:val="CommentText"/>
      </w:pPr>
      <w:r>
        <w:rPr>
          <w:rStyle w:val="CommentReference"/>
        </w:rPr>
        <w:annotationRef/>
      </w:r>
      <w:r>
        <w:t xml:space="preserve">Minor edits to remove space at end of IntersectExceptExpr and tab before the ::= were done. </w:t>
      </w:r>
    </w:p>
    <w:p w14:paraId="03EA1886" w14:textId="77777777" w:rsidR="005D7E0C" w:rsidRDefault="005D7E0C" w:rsidP="00B5754E"/>
    <w:p w14:paraId="7B31C394" w14:textId="3F36D6D2" w:rsidR="005D7E0C" w:rsidRPr="00B5754E" w:rsidRDefault="005D7E0C" w:rsidP="00B5754E">
      <w:r>
        <w:t xml:space="preserve">Need to review and if it comes out ok now, delete this comment. </w:t>
      </w:r>
    </w:p>
  </w:comment>
  <w:comment w:id="13692" w:author="Mike Beckerle" w:date="2019-11-25T14:41:00Z" w:initials="MJB">
    <w:p w14:paraId="739165AE" w14:textId="77777777" w:rsidR="005D7E0C" w:rsidRDefault="005D7E0C" w:rsidP="00D23462">
      <w:pPr>
        <w:pStyle w:val="CommentText"/>
      </w:pPr>
      <w:r>
        <w:rPr>
          <w:rStyle w:val="CommentReference"/>
        </w:rPr>
        <w:annotationRef/>
      </w:r>
      <w:r>
        <w:t>Verify formatting of table in the HTML version.</w:t>
      </w:r>
    </w:p>
  </w:comment>
  <w:comment w:id="13713" w:author="Mike Beckerle" w:date="2020-04-29T19:13:00Z" w:initials="MJB">
    <w:p w14:paraId="4E728F63" w14:textId="3D1115CB" w:rsidR="005D7E0C" w:rsidRDefault="005D7E0C">
      <w:pPr>
        <w:pStyle w:val="CommentText"/>
      </w:pPr>
      <w:r>
        <w:rPr>
          <w:rStyle w:val="CommentReference"/>
        </w:rPr>
        <w:annotationRef/>
      </w:r>
      <w:r>
        <w:t>Moved from Section 24.</w:t>
      </w:r>
    </w:p>
  </w:comment>
  <w:comment w:id="14765" w:author="Mike Beckerle" w:date="2020-04-09T15:28:00Z" w:initials="MJB">
    <w:p w14:paraId="5D7B867E" w14:textId="77777777" w:rsidR="005D7E0C" w:rsidRDefault="005D7E0C">
      <w:pPr>
        <w:pStyle w:val="CommentText"/>
      </w:pPr>
      <w:r>
        <w:rPr>
          <w:rStyle w:val="CommentReference"/>
        </w:rPr>
        <w:annotationRef/>
      </w:r>
      <w:r>
        <w:t xml:space="preserve">Pick: is it capital “Infoset” or lowercase ‘infoset”. We are not consistent. </w:t>
      </w:r>
    </w:p>
    <w:p w14:paraId="41A74C0C" w14:textId="77777777" w:rsidR="005D7E0C" w:rsidRDefault="005D7E0C" w:rsidP="007200D8"/>
    <w:p w14:paraId="093842C1" w14:textId="78E6E0AE" w:rsidR="005D7E0C" w:rsidRPr="007200D8" w:rsidRDefault="005D7E0C" w:rsidP="007200D8">
      <w:r>
        <w:t>Resolved. Always capitalize Infoset</w:t>
      </w:r>
    </w:p>
  </w:comment>
  <w:comment w:id="14864" w:author="Mike Beckerle" w:date="2020-04-09T13:30:00Z" w:initials="MJB">
    <w:p w14:paraId="4E65A637" w14:textId="77777777" w:rsidR="005D7E0C" w:rsidRDefault="005D7E0C">
      <w:pPr>
        <w:pStyle w:val="CommentText"/>
      </w:pPr>
      <w:r>
        <w:rPr>
          <w:rStyle w:val="CommentReference"/>
        </w:rPr>
        <w:annotationRef/>
      </w:r>
      <w:r>
        <w:t>Parse and Unparse are not in the glossary.</w:t>
      </w:r>
    </w:p>
  </w:comment>
  <w:comment w:id="15102" w:author="Mike Beckerle" w:date="2020-04-29T19:14:00Z" w:initials="MJB">
    <w:p w14:paraId="61425D73" w14:textId="70CA33B6" w:rsidR="005D7E0C" w:rsidRDefault="005D7E0C">
      <w:pPr>
        <w:pStyle w:val="CommentText"/>
      </w:pPr>
      <w:r>
        <w:rPr>
          <w:rStyle w:val="CommentReference"/>
        </w:rPr>
        <w:annotationRef/>
      </w:r>
      <w:r>
        <w:t>Moved from Section 22.</w:t>
      </w:r>
    </w:p>
  </w:comment>
  <w:comment w:id="15153" w:author="Mike Beckerle" w:date="2020-04-07T19:45:00Z" w:initials="MJB">
    <w:p w14:paraId="3759BBE9" w14:textId="4D4F127F" w:rsidR="005D7E0C" w:rsidRDefault="005D7E0C" w:rsidP="00D23462">
      <w:pPr>
        <w:pStyle w:val="CommentText"/>
      </w:pPr>
      <w:r>
        <w:rPr>
          <w:rStyle w:val="CommentReference"/>
        </w:rPr>
        <w:annotationRef/>
      </w:r>
      <w:r>
        <w:t>Indenting and bullets are not consistent in this section 22 as a whole.</w:t>
      </w:r>
    </w:p>
    <w:p w14:paraId="088ABA61" w14:textId="77777777" w:rsidR="005D7E0C" w:rsidRDefault="005D7E0C" w:rsidP="00D23462"/>
    <w:p w14:paraId="4D1CE1D2" w14:textId="77777777" w:rsidR="005D7E0C" w:rsidRDefault="005D7E0C" w:rsidP="00D23462">
      <w:r>
        <w:t>Perhaps we need a different way to present this information.</w:t>
      </w:r>
    </w:p>
    <w:p w14:paraId="6810132C" w14:textId="77777777" w:rsidR="005D7E0C" w:rsidRDefault="005D7E0C" w:rsidP="00D23462">
      <w:r>
        <w:t xml:space="preserve">There are also places where MS-Word will simply not indent deep enough. </w:t>
      </w:r>
    </w:p>
  </w:comment>
  <w:comment w:id="15154" w:author="Mike Beckerle" w:date="2019-09-08T13:58:00Z" w:initials="MJB">
    <w:p w14:paraId="4BBC6FAD" w14:textId="77777777" w:rsidR="005D7E0C" w:rsidRDefault="005D7E0C" w:rsidP="00D23462">
      <w:pPr>
        <w:pStyle w:val="CommentText"/>
      </w:pPr>
      <w:r>
        <w:rPr>
          <w:rStyle w:val="CommentReference"/>
        </w:rPr>
        <w:annotationRef/>
      </w:r>
      <w:r>
        <w:t xml:space="preserve">These two bullets should be indented one more level, but MS-Word will not do so. </w:t>
      </w:r>
    </w:p>
  </w:comment>
  <w:comment w:id="15155" w:author="Mike Beckerle" w:date="2019-09-08T14:00:00Z" w:initials="MJB">
    <w:p w14:paraId="171520E2" w14:textId="02F99012" w:rsidR="005D7E0C" w:rsidRDefault="005D7E0C"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43590DD9" w15:done="0"/>
  <w15:commentEx w15:paraId="763AC330" w15:done="0"/>
  <w15:commentEx w15:paraId="549155A6" w15:done="0"/>
  <w15:commentEx w15:paraId="785D4B9E" w15:done="0"/>
  <w15:commentEx w15:paraId="1F4226FD" w15:done="0"/>
  <w15:commentEx w15:paraId="40591AF8" w15:done="0"/>
  <w15:commentEx w15:paraId="1A90DF0C" w15:done="0"/>
  <w15:commentEx w15:paraId="42C97DD1" w15:done="0"/>
  <w15:commentEx w15:paraId="7AE08E38" w15:done="0"/>
  <w15:commentEx w15:paraId="13BCFC33" w15:done="0"/>
  <w15:commentEx w15:paraId="5423DBC3" w15:done="0"/>
  <w15:commentEx w15:paraId="24D4CEB0" w15:done="0"/>
  <w15:commentEx w15:paraId="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4C311DB5" w15:done="0"/>
  <w15:commentEx w15:paraId="770F8751" w15:done="0"/>
  <w15:commentEx w15:paraId="5EB5AC52" w15:done="0"/>
  <w15:commentEx w15:paraId="29C713CE" w15:done="1"/>
  <w15:commentEx w15:paraId="694ED14C" w15:done="0"/>
  <w15:commentEx w15:paraId="5B539D4C" w15:done="0"/>
  <w15:commentEx w15:paraId="4AF16BD9" w15:paraIdParent="5B539D4C" w15:done="0"/>
  <w15:commentEx w15:paraId="293D9226" w15:done="0"/>
  <w15:commentEx w15:paraId="3A1C950C" w15:done="0"/>
  <w15:commentEx w15:paraId="0C010643" w15:done="0"/>
  <w15:commentEx w15:paraId="7BD0EB78" w15:done="0"/>
  <w15:commentEx w15:paraId="3FA6A580" w15:done="0"/>
  <w15:commentEx w15:paraId="28ED66CD" w15:done="0"/>
  <w15:commentEx w15:paraId="19017F9E" w15:done="0"/>
  <w15:commentEx w15:paraId="5AA21E33" w15:done="0"/>
  <w15:commentEx w15:paraId="46418E47" w15:done="1"/>
  <w15:commentEx w15:paraId="0963B554" w15:done="0"/>
  <w15:commentEx w15:paraId="7EC8BCC7" w15:done="0"/>
  <w15:commentEx w15:paraId="7B31C394" w15:paraIdParent="7EC8BCC7" w15:done="0"/>
  <w15:commentEx w15:paraId="739165AE" w15:done="0"/>
  <w15:commentEx w15:paraId="4E728F63" w15:done="0"/>
  <w15:commentEx w15:paraId="093842C1" w15:done="1"/>
  <w15:commentEx w15:paraId="4E65A637" w15:done="1"/>
  <w15:commentEx w15:paraId="61425D73"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43590DD9" w16cid:durableId="2304C443"/>
  <w16cid:commentId w16cid:paraId="763AC330" w16cid:durableId="230B49C6"/>
  <w16cid:commentId w16cid:paraId="549155A6" w16cid:durableId="230B4A3C"/>
  <w16cid:commentId w16cid:paraId="785D4B9E" w16cid:durableId="225172B8"/>
  <w16cid:commentId w16cid:paraId="1F4226FD" w16cid:durableId="2304F124"/>
  <w16cid:commentId w16cid:paraId="40591AF8" w16cid:durableId="225172BA"/>
  <w16cid:commentId w16cid:paraId="1A90DF0C" w16cid:durableId="225172CC"/>
  <w16cid:commentId w16cid:paraId="42C97DD1" w16cid:durableId="225172D0"/>
  <w16cid:commentId w16cid:paraId="7AE08E38" w16cid:durableId="225172D7"/>
  <w16cid:commentId w16cid:paraId="13BCFC33" w16cid:durableId="225172DA"/>
  <w16cid:commentId w16cid:paraId="5423DBC3" w16cid:durableId="225172DB"/>
  <w16cid:commentId w16cid:paraId="24D4CEB0" w16cid:durableId="225172DC"/>
  <w16cid:commentId w16cid:paraId="2A0A701D" w16cid:durableId="225172DF"/>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293D9226" w16cid:durableId="2251730C"/>
  <w16cid:commentId w16cid:paraId="3A1C950C" w16cid:durableId="2251730D"/>
  <w16cid:commentId w16cid:paraId="0C010643" w16cid:durableId="23038823"/>
  <w16cid:commentId w16cid:paraId="7BD0EB78" w16cid:durableId="23048802"/>
  <w16cid:commentId w16cid:paraId="3FA6A580" w16cid:durableId="2304A285"/>
  <w16cid:commentId w16cid:paraId="28ED66CD" w16cid:durableId="230B391F"/>
  <w16cid:commentId w16cid:paraId="19017F9E" w16cid:durableId="2304A7C2"/>
  <w16cid:commentId w16cid:paraId="5AA21E33" w16cid:durableId="2304A945"/>
  <w16cid:commentId w16cid:paraId="46418E47" w16cid:durableId="2251731A"/>
  <w16cid:commentId w16cid:paraId="0963B554" w16cid:durableId="22544FE3"/>
  <w16cid:commentId w16cid:paraId="7EC8BCC7" w16cid:durableId="22D26297"/>
  <w16cid:commentId w16cid:paraId="7B31C394" w16cid:durableId="22D262CD"/>
  <w16cid:commentId w16cid:paraId="739165AE" w16cid:durableId="22517324"/>
  <w16cid:commentId w16cid:paraId="4E728F63" w16cid:durableId="22545062"/>
  <w16cid:commentId w16cid:paraId="093842C1" w16cid:durableId="22D2628B"/>
  <w16cid:commentId w16cid:paraId="4E65A637" w16cid:durableId="22517327"/>
  <w16cid:commentId w16cid:paraId="61425D73" w16cid:durableId="225450AE"/>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5D7E0C" w:rsidRDefault="005D7E0C">
      <w:r>
        <w:separator/>
      </w:r>
    </w:p>
  </w:endnote>
  <w:endnote w:type="continuationSeparator" w:id="0">
    <w:p w14:paraId="713C2734" w14:textId="77777777" w:rsidR="005D7E0C" w:rsidRDefault="005D7E0C">
      <w:r>
        <w:continuationSeparator/>
      </w:r>
    </w:p>
  </w:endnote>
  <w:endnote w:type="continuationNotice" w:id="1">
    <w:p w14:paraId="6D30FD3A" w14:textId="77777777" w:rsidR="005D7E0C" w:rsidRDefault="005D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5D7E0C" w:rsidRDefault="005D7E0C">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5D7E0C" w:rsidRDefault="006017E1">
    <w:pPr>
      <w:pStyle w:val="Footer"/>
      <w:jc w:val="both"/>
    </w:pPr>
    <w:hyperlink r:id="rId1" w:history="1">
      <w:r w:rsidR="005D7E0C">
        <w:rPr>
          <w:rStyle w:val="Hyperlink"/>
        </w:rPr>
        <w:t>dfdl-wg@ogf.org</w:t>
      </w:r>
    </w:hyperlink>
    <w:r w:rsidR="005D7E0C">
      <w:tab/>
    </w:r>
    <w:r w:rsidR="005D7E0C">
      <w:tab/>
      <w:t xml:space="preserve">Page </w:t>
    </w:r>
    <w:r w:rsidR="005D7E0C">
      <w:fldChar w:fldCharType="begin"/>
    </w:r>
    <w:r w:rsidR="005D7E0C">
      <w:instrText xml:space="preserve"> PAGE </w:instrText>
    </w:r>
    <w:r w:rsidR="005D7E0C">
      <w:fldChar w:fldCharType="separate"/>
    </w:r>
    <w:r w:rsidR="005D7E0C">
      <w:rPr>
        <w:noProof/>
      </w:rPr>
      <w:t>3</w:t>
    </w:r>
    <w:r w:rsidR="005D7E0C">
      <w:fldChar w:fldCharType="end"/>
    </w:r>
    <w:r w:rsidR="005D7E0C">
      <w:t xml:space="preserve"> of </w:t>
    </w:r>
    <w:fldSimple w:instr=" NUMPAGES ">
      <w:r w:rsidR="005D7E0C">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5D7E0C" w:rsidRDefault="005D7E0C">
      <w:r>
        <w:separator/>
      </w:r>
    </w:p>
  </w:footnote>
  <w:footnote w:type="continuationSeparator" w:id="0">
    <w:p w14:paraId="3C736A99" w14:textId="77777777" w:rsidR="005D7E0C" w:rsidRDefault="005D7E0C">
      <w:r>
        <w:continuationSeparator/>
      </w:r>
    </w:p>
  </w:footnote>
  <w:footnote w:type="continuationNotice" w:id="1">
    <w:p w14:paraId="06759DB5" w14:textId="77777777" w:rsidR="005D7E0C" w:rsidRDefault="005D7E0C"/>
  </w:footnote>
  <w:footnote w:id="2">
    <w:p w14:paraId="4D8C23F4" w14:textId="77777777" w:rsidR="005D7E0C" w:rsidRDefault="005D7E0C">
      <w:pPr>
        <w:pStyle w:val="FootnoteText"/>
      </w:pPr>
      <w:ins w:id="54" w:author="Mike Beckerle" w:date="2020-04-27T13:14:00Z">
        <w:r>
          <w:rPr>
            <w:rStyle w:val="FootnoteReference"/>
          </w:rPr>
          <w:footnoteRef/>
        </w:r>
        <w:r>
          <w:t xml:space="preserve"> </w:t>
        </w:r>
      </w:ins>
      <w:ins w:id="55" w:author="Mike Beckerle" w:date="2020-04-27T13:15:00Z">
        <w:r>
          <w:t>Additional examples of prescriptive formats: Javascript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56" w:author="Mike Beckerle" w:date="2020-04-27T13:16:00Z">
        <w:r>
          <w:t xml:space="preserve">, </w:t>
        </w:r>
      </w:ins>
      <w:ins w:id="57"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58" w:author="Mike Beckerle" w:date="2020-04-27T13:16:00Z">
        <w:r>
          <w:t xml:space="preserve">, and </w:t>
        </w:r>
      </w:ins>
      <w:ins w:id="59"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15191352" w:rsidR="005D7E0C" w:rsidRDefault="005D7E0C">
      <w:pPr>
        <w:pStyle w:val="FootnoteText"/>
      </w:pPr>
      <w:ins w:id="61" w:author="Mike Beckerle" w:date="2020-04-27T13:17:00Z">
        <w:r>
          <w:rPr>
            <w:rStyle w:val="FootnoteReference"/>
          </w:rPr>
          <w:footnoteRef/>
        </w:r>
        <w:r>
          <w:t xml:space="preserve"> Additional examples of descriptive </w:t>
        </w:r>
      </w:ins>
      <w:ins w:id="62" w:author="Mike Beckerle" w:date="2020-04-27T13:18:00Z">
        <w:r>
          <w:t xml:space="preserve">approaches: </w:t>
        </w:r>
      </w:ins>
      <w:ins w:id="63"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64" w:author="Mike Beckerle" w:date="2020-04-27T13:18:00Z">
        <w:r>
          <w:t xml:space="preserve">, </w:t>
        </w:r>
      </w:ins>
      <w:ins w:id="65"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ins>
      <w:ins w:id="66" w:author="Mike Beckerle" w:date="2020-04-27T13:18:00Z">
        <w:r>
          <w:t>. The largest set of examples of descriptive approaches are all the various proprietary</w:t>
        </w:r>
      </w:ins>
      <w:ins w:id="67" w:author="Mike Beckerle" w:date="2020-04-27T13:20:00Z">
        <w:r>
          <w:t xml:space="preserve"> ad-hoc</w:t>
        </w:r>
      </w:ins>
      <w:ins w:id="68" w:author="Mike Beckerle" w:date="2020-04-27T13:18:00Z">
        <w:r>
          <w:t xml:space="preserve"> format description languages found </w:t>
        </w:r>
      </w:ins>
      <w:ins w:id="69" w:author="Mike Beckerle" w:date="2020-04-27T13:20:00Z">
        <w:r>
          <w:t xml:space="preserve">almost </w:t>
        </w:r>
      </w:ins>
      <w:r>
        <w:t>universally</w:t>
      </w:r>
      <w:ins w:id="70" w:author="Mike Beckerle" w:date="2020-04-27T13:20:00Z">
        <w:r>
          <w:t xml:space="preserve"> in</w:t>
        </w:r>
      </w:ins>
      <w:ins w:id="71" w:author="Mike Beckerle" w:date="2020-04-27T13:18:00Z">
        <w:r>
          <w:t xml:space="preserve"> ever</w:t>
        </w:r>
      </w:ins>
      <w:ins w:id="72" w:author="Mike Beckerle" w:date="2020-04-27T13:20:00Z">
        <w:r>
          <w:t>y</w:t>
        </w:r>
      </w:ins>
      <w:ins w:id="73" w:author="Mike Beckerle" w:date="2020-04-27T13:18:00Z">
        <w:r>
          <w:t xml:space="preserve"> commercial</w:t>
        </w:r>
      </w:ins>
      <w:ins w:id="74" w:author="Mike Beckerle" w:date="2020-04-27T13:19:00Z">
        <w:r>
          <w:t xml:space="preserve"> database, analytical, or enterprise software system that must take in data. </w:t>
        </w:r>
      </w:ins>
    </w:p>
  </w:footnote>
  <w:footnote w:id="4">
    <w:p w14:paraId="45997548" w14:textId="0F8B3D07" w:rsidR="005D7E0C" w:rsidRDefault="005D7E0C">
      <w:pPr>
        <w:pStyle w:val="FootnoteText"/>
      </w:pPr>
      <w:ins w:id="181" w:author="Mike Beckerle" w:date="2020-04-09T13:27:00Z">
        <w:r>
          <w:rPr>
            <w:rStyle w:val="FootnoteReference"/>
          </w:rPr>
          <w:footnoteRef/>
        </w:r>
        <w:r>
          <w:t xml:space="preserve"> DFDL uses the term ‘unparsing’ for symmetry with parsing. </w:t>
        </w:r>
      </w:ins>
      <w:ins w:id="182" w:author="Mike Beckerle" w:date="2020-04-09T13:28:00Z">
        <w:r>
          <w:t>This is roughly equivalent to the terms ‘marshalling’ or ‘serialization’, but those b</w:t>
        </w:r>
      </w:ins>
      <w:ins w:id="183" w:author="Mike Beckerle" w:date="2020-04-09T13:29:00Z">
        <w:r>
          <w:t xml:space="preserve">oth connote a </w:t>
        </w:r>
      </w:ins>
      <w:r>
        <w:t>sequencing order</w:t>
      </w:r>
      <w:ins w:id="184" w:author="Mike Beckerle" w:date="2020-04-09T13:29:00Z">
        <w:r>
          <w:t xml:space="preserve"> that DFDL does not impose for all formats, so we use our own distinct term.</w:t>
        </w:r>
      </w:ins>
    </w:p>
  </w:footnote>
  <w:footnote w:id="5">
    <w:p w14:paraId="34B2CA98" w14:textId="77777777" w:rsidR="005D7E0C" w:rsidRDefault="005D7E0C">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5D7E0C" w:rsidRDefault="005D7E0C">
      <w:pPr>
        <w:pStyle w:val="FootnoteText"/>
      </w:pPr>
      <w:r>
        <w:rPr>
          <w:rStyle w:val="FootnoteReference"/>
        </w:rPr>
        <w:footnoteRef/>
      </w:r>
      <w:r>
        <w:t xml:space="preserve"> Also, to support PSVI construction.</w:t>
      </w:r>
    </w:p>
  </w:footnote>
  <w:footnote w:id="7">
    <w:p w14:paraId="542A41FC" w14:textId="77777777" w:rsidR="005D7E0C" w:rsidRDefault="005D7E0C">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00E4C6F8" w:rsidR="005D7E0C" w:rsidRDefault="005D7E0C">
      <w:pPr>
        <w:pStyle w:val="FootnoteText"/>
      </w:pPr>
      <w:r>
        <w:rPr>
          <w:rStyle w:val="FootnoteReference"/>
        </w:rPr>
        <w:footnoteRef/>
      </w:r>
      <w:r>
        <w:t xml:space="preserve"> By reserved we mean that conforming DFDL v1.0 implementations </w:t>
      </w:r>
      <w:del w:id="1325" w:author="Mike Beckerle" w:date="2020-09-15T12:52:00Z">
        <w:r w:rsidDel="00AA57A1">
          <w:delText xml:space="preserve">MAY </w:delText>
        </w:r>
      </w:del>
      <w:ins w:id="1326" w:author="Mike Beckerle" w:date="2020-09-15T12:52:00Z">
        <w:r>
          <w:t xml:space="preserve">MUST </w:t>
        </w:r>
      </w:ins>
      <w:r>
        <w:t>NOT assign semantics to them.</w:t>
      </w:r>
    </w:p>
  </w:footnote>
  <w:footnote w:id="9">
    <w:p w14:paraId="48AE5A57" w14:textId="5B2317C1" w:rsidR="005D7E0C" w:rsidRDefault="005D7E0C">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0">
    <w:p w14:paraId="63CC9525" w14:textId="4FB8AE4B" w:rsidR="005D7E0C" w:rsidRDefault="005D7E0C">
      <w:pPr>
        <w:pStyle w:val="FootnoteText"/>
      </w:pPr>
      <w:ins w:id="4556" w:author="Mike Beckerle" w:date="2020-04-23T14:23:00Z">
        <w:r>
          <w:rPr>
            <w:rStyle w:val="FootnoteReference"/>
          </w:rPr>
          <w:footnoteRef/>
        </w:r>
        <w:r>
          <w:t xml:space="preserve"> </w:t>
        </w:r>
      </w:ins>
      <w:ins w:id="4557" w:author="Mike Beckerle" w:date="2020-04-23T14:24:00Z">
        <w:r>
          <w:t xml:space="preserve">For dfdl:nilValueDelimiterPolicy, see Section </w:t>
        </w:r>
        <w:r w:rsidRPr="00065302">
          <w:rPr>
            <w:rStyle w:val="Hyperlink"/>
          </w:rPr>
          <w:fldChar w:fldCharType="begin"/>
        </w:r>
        <w:r w:rsidRPr="00065302">
          <w:rPr>
            <w:rStyle w:val="Hyperlink"/>
          </w:rPr>
          <w:instrText xml:space="preserve"> REF _Ref38544219 \r \h </w:instrText>
        </w:r>
      </w:ins>
      <w:r w:rsidRPr="00065302">
        <w:rPr>
          <w:rStyle w:val="Hyperlink"/>
        </w:rPr>
      </w:r>
      <w:ins w:id="4558" w:author="Mike Beckerle" w:date="2020-04-23T14:24:00Z">
        <w:r w:rsidRPr="00065302">
          <w:rPr>
            <w:rStyle w:val="Hyperlink"/>
          </w:rPr>
          <w:fldChar w:fldCharType="separate"/>
        </w:r>
      </w:ins>
      <w:r w:rsidRPr="00065302">
        <w:rPr>
          <w:rStyle w:val="Hyperlink"/>
        </w:rPr>
        <w:t>12.2</w:t>
      </w:r>
      <w:ins w:id="4559" w:author="Mike Beckerle" w:date="2020-04-23T14:2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60" w:author="Mike Beckerle" w:date="2020-04-23T14:24:00Z">
        <w:r w:rsidRPr="00065302">
          <w:rPr>
            <w:rStyle w:val="Hyperlink"/>
          </w:rPr>
          <w:fldChar w:fldCharType="separate"/>
        </w:r>
      </w:ins>
      <w:r w:rsidRPr="00065302">
        <w:rPr>
          <w:rStyle w:val="Hyperlink"/>
        </w:rPr>
        <w:t>Properties for Specifying Delimiters</w:t>
      </w:r>
      <w:ins w:id="4561" w:author="Mike Beckerle" w:date="2020-04-23T14:24:00Z">
        <w:r w:rsidRPr="00065302">
          <w:rPr>
            <w:rStyle w:val="Hyperlink"/>
          </w:rPr>
          <w:fldChar w:fldCharType="end"/>
        </w:r>
        <w:r>
          <w:t>.</w:t>
        </w:r>
      </w:ins>
    </w:p>
  </w:footnote>
  <w:footnote w:id="11">
    <w:p w14:paraId="3A82889B" w14:textId="2F4E985E" w:rsidR="005D7E0C" w:rsidRDefault="005D7E0C">
      <w:pPr>
        <w:pStyle w:val="FootnoteText"/>
      </w:pPr>
      <w:ins w:id="4566" w:author="Mike Beckerle" w:date="2020-04-23T14:21:00Z">
        <w:r>
          <w:rPr>
            <w:rStyle w:val="FootnoteReference"/>
          </w:rPr>
          <w:footnoteRef/>
        </w:r>
        <w:r>
          <w:t xml:space="preserve"> For dfdl:emptyValueDelimiterPolicy, see Section </w:t>
        </w:r>
      </w:ins>
      <w:ins w:id="4567" w:author="Mike Beckerle" w:date="2020-04-23T14:23:00Z">
        <w:r w:rsidRPr="00065302">
          <w:rPr>
            <w:rStyle w:val="Hyperlink"/>
          </w:rPr>
          <w:fldChar w:fldCharType="begin"/>
        </w:r>
        <w:r w:rsidRPr="00065302">
          <w:rPr>
            <w:rStyle w:val="Hyperlink"/>
          </w:rPr>
          <w:instrText xml:space="preserve"> REF _Ref38544219 \r \h </w:instrText>
        </w:r>
      </w:ins>
      <w:r w:rsidRPr="00065302">
        <w:rPr>
          <w:rStyle w:val="Hyperlink"/>
        </w:rPr>
      </w:r>
      <w:ins w:id="4568" w:author="Mike Beckerle" w:date="2020-04-23T14:23:00Z">
        <w:r w:rsidRPr="00065302">
          <w:rPr>
            <w:rStyle w:val="Hyperlink"/>
          </w:rPr>
          <w:fldChar w:fldCharType="separate"/>
        </w:r>
      </w:ins>
      <w:r w:rsidRPr="00065302">
        <w:rPr>
          <w:rStyle w:val="Hyperlink"/>
        </w:rPr>
        <w:t>12.2</w:t>
      </w:r>
      <w:ins w:id="4569" w:author="Mike Beckerle" w:date="2020-04-23T14:2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570" w:author="Mike Beckerle" w:date="2020-04-23T14:23:00Z">
        <w:r w:rsidRPr="00065302">
          <w:rPr>
            <w:rStyle w:val="Hyperlink"/>
          </w:rPr>
          <w:fldChar w:fldCharType="separate"/>
        </w:r>
      </w:ins>
      <w:r w:rsidRPr="00065302">
        <w:rPr>
          <w:rStyle w:val="Hyperlink"/>
        </w:rPr>
        <w:t>Properties for Specifying Delimiters</w:t>
      </w:r>
      <w:ins w:id="4571" w:author="Mike Beckerle" w:date="2020-04-23T14:23:00Z">
        <w:r w:rsidRPr="00065302">
          <w:rPr>
            <w:rStyle w:val="Hyperlink"/>
          </w:rPr>
          <w:fldChar w:fldCharType="end"/>
        </w:r>
        <w:r>
          <w:t>.</w:t>
        </w:r>
      </w:ins>
    </w:p>
  </w:footnote>
  <w:footnote w:id="12">
    <w:p w14:paraId="3CBF65D2" w14:textId="5B4BC2AB" w:rsidR="005D7E0C" w:rsidRDefault="005D7E0C">
      <w:pPr>
        <w:pStyle w:val="FootnoteText"/>
      </w:pPr>
      <w:r>
        <w:rPr>
          <w:rStyle w:val="FootnoteReference"/>
        </w:rPr>
        <w:footnoteRef/>
      </w:r>
      <w:r>
        <w:t xml:space="preserve"> </w:t>
      </w:r>
      <w:r>
        <w:rPr>
          <w:rStyle w:val="FootnoteTextChar"/>
        </w:rPr>
        <w:t xml:space="preserve">DFDL discriminators are described in </w:t>
      </w:r>
      <w:ins w:id="4652"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3">
    <w:p w14:paraId="15B1F605" w14:textId="005E8360" w:rsidR="005D7E0C" w:rsidRDefault="005D7E0C">
      <w:pPr>
        <w:pStyle w:val="FootnoteText"/>
      </w:pPr>
      <w:ins w:id="4654" w:author="Mike Beckerle" w:date="2020-04-23T13:39:00Z">
        <w:r>
          <w:rPr>
            <w:rStyle w:val="FootnoteReference"/>
          </w:rPr>
          <w:footnoteRef/>
        </w:r>
        <w:r>
          <w:t xml:space="preserve"> For </w:t>
        </w:r>
      </w:ins>
      <w:ins w:id="4655" w:author="Mike Beckerle" w:date="2020-04-23T13:41:00Z">
        <w:r>
          <w:t xml:space="preserve">dfdl:initiator and </w:t>
        </w:r>
      </w:ins>
      <w:ins w:id="4656" w:author="Mike Beckerle" w:date="2020-04-23T13:39:00Z">
        <w:r>
          <w:t xml:space="preserve">dfdl:initiatedContent,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4657" w:author="Mike Beckerle" w:date="2020-04-23T13:39:00Z">
        <w:r w:rsidRPr="00065302">
          <w:rPr>
            <w:rStyle w:val="Hyperlink"/>
          </w:rPr>
          <w:fldChar w:fldCharType="separate"/>
        </w:r>
      </w:ins>
      <w:r w:rsidRPr="00065302">
        <w:rPr>
          <w:rStyle w:val="Hyperlink"/>
        </w:rPr>
        <w:t>12.2</w:t>
      </w:r>
      <w:ins w:id="4658"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4659" w:author="Mike Beckerle" w:date="2020-04-23T13:39:00Z">
        <w:r w:rsidRPr="00065302">
          <w:rPr>
            <w:rStyle w:val="Hyperlink"/>
          </w:rPr>
          <w:fldChar w:fldCharType="separate"/>
        </w:r>
      </w:ins>
      <w:r w:rsidRPr="00065302">
        <w:rPr>
          <w:rStyle w:val="Hyperlink"/>
        </w:rPr>
        <w:t>Properties for Specifying Delimiters</w:t>
      </w:r>
      <w:ins w:id="4660" w:author="Mike Beckerle" w:date="2020-04-23T13:39:00Z">
        <w:r w:rsidRPr="00065302">
          <w:rPr>
            <w:rStyle w:val="Hyperlink"/>
          </w:rPr>
          <w:fldChar w:fldCharType="end"/>
        </w:r>
        <w:r>
          <w:t>.</w:t>
        </w:r>
      </w:ins>
    </w:p>
  </w:footnote>
  <w:footnote w:id="14">
    <w:p w14:paraId="6737D14A" w14:textId="1E7123D9" w:rsidR="005D7E0C" w:rsidRDefault="005D7E0C">
      <w:pPr>
        <w:pStyle w:val="FootnoteText"/>
      </w:pPr>
      <w:ins w:id="4663" w:author="Mike Beckerle" w:date="2020-04-23T13:41:00Z">
        <w:r>
          <w:rPr>
            <w:rStyle w:val="FootnoteReference"/>
          </w:rPr>
          <w:footnoteRef/>
        </w:r>
        <w:r>
          <w:t xml:space="preserve"> For dfdl:choiceDispatchKey and dfdl:choiceBranchKey, see Section </w:t>
        </w:r>
      </w:ins>
      <w:ins w:id="4664"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4665" w:author="Mike Beckerle" w:date="2020-04-23T13:43:00Z">
        <w:r w:rsidRPr="00065302">
          <w:rPr>
            <w:rStyle w:val="Hyperlink"/>
          </w:rPr>
          <w:fldChar w:fldCharType="separate"/>
        </w:r>
      </w:ins>
      <w:r w:rsidRPr="00065302">
        <w:rPr>
          <w:rStyle w:val="Hyperlink"/>
        </w:rPr>
        <w:t>15.1.2</w:t>
      </w:r>
      <w:ins w:id="4666"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4667" w:author="Mike Beckerle" w:date="2020-04-23T13:43:00Z">
        <w:r w:rsidRPr="00065302">
          <w:rPr>
            <w:rStyle w:val="Hyperlink"/>
          </w:rPr>
          <w:fldChar w:fldCharType="separate"/>
        </w:r>
      </w:ins>
      <w:r w:rsidRPr="00065302">
        <w:rPr>
          <w:rStyle w:val="Hyperlink"/>
        </w:rPr>
        <w:t>Resolving Choices via Direct Dispatch</w:t>
      </w:r>
      <w:ins w:id="4668" w:author="Mike Beckerle" w:date="2020-04-23T13:43:00Z">
        <w:r w:rsidRPr="00065302">
          <w:rPr>
            <w:rStyle w:val="Hyperlink"/>
          </w:rPr>
          <w:fldChar w:fldCharType="end"/>
        </w:r>
        <w:r>
          <w:t>.</w:t>
        </w:r>
      </w:ins>
    </w:p>
  </w:footnote>
  <w:footnote w:id="15">
    <w:p w14:paraId="6364FBEB" w14:textId="5BBAD27E" w:rsidR="005D7E0C" w:rsidRDefault="005D7E0C">
      <w:pPr>
        <w:pStyle w:val="FootnoteText"/>
      </w:pPr>
      <w:ins w:id="4670" w:author="Mike Beckerle" w:date="2020-04-23T13:43:00Z">
        <w:r>
          <w:rPr>
            <w:rStyle w:val="FootnoteReference"/>
          </w:rPr>
          <w:footnoteRef/>
        </w:r>
        <w:r>
          <w:t xml:space="preserve"> </w:t>
        </w:r>
      </w:ins>
      <w:ins w:id="4671" w:author="Mike Beckerle" w:date="2020-04-23T13:44:00Z">
        <w:r>
          <w:t xml:space="preserve"> DFDL asserts are described in Section </w:t>
        </w:r>
      </w:ins>
      <w:ins w:id="4672"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4673" w:author="Mike Beckerle" w:date="2020-04-23T13:45:00Z">
        <w:r w:rsidRPr="00065302">
          <w:rPr>
            <w:rStyle w:val="Hyperlink"/>
          </w:rPr>
          <w:fldChar w:fldCharType="separate"/>
        </w:r>
      </w:ins>
      <w:r w:rsidRPr="00065302">
        <w:rPr>
          <w:rStyle w:val="Hyperlink"/>
        </w:rPr>
        <w:t>7.3</w:t>
      </w:r>
      <w:ins w:id="4674"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4675" w:author="Mike Beckerle" w:date="2020-04-23T13:45:00Z">
        <w:r w:rsidRPr="00065302">
          <w:rPr>
            <w:rStyle w:val="Hyperlink"/>
          </w:rPr>
          <w:fldChar w:fldCharType="separate"/>
        </w:r>
      </w:ins>
      <w:r w:rsidRPr="00065302">
        <w:rPr>
          <w:rStyle w:val="Hyperlink"/>
        </w:rPr>
        <w:t>The dfdl:assert Statement Annotation Element</w:t>
      </w:r>
      <w:ins w:id="4676" w:author="Mike Beckerle" w:date="2020-04-23T13:45:00Z">
        <w:r w:rsidRPr="00065302">
          <w:rPr>
            <w:rStyle w:val="Hyperlink"/>
          </w:rPr>
          <w:fldChar w:fldCharType="end"/>
        </w:r>
        <w:r>
          <w:t>.</w:t>
        </w:r>
      </w:ins>
    </w:p>
  </w:footnote>
  <w:footnote w:id="16">
    <w:p w14:paraId="34213FC3" w14:textId="77777777" w:rsidR="005D7E0C" w:rsidRDefault="005D7E0C">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17">
    <w:p w14:paraId="7A97EA10" w14:textId="77777777" w:rsidR="005D7E0C" w:rsidRDefault="005D7E0C">
      <w:pPr>
        <w:pStyle w:val="FootnoteText"/>
      </w:pPr>
      <w:r>
        <w:rPr>
          <w:rStyle w:val="FootnoteReference"/>
        </w:rPr>
        <w:footnoteRef/>
      </w:r>
      <w:r>
        <w:t xml:space="preserve"> It is a Schema Definition Error if a complex element has XSD nillable ‘true’ and dfdl:lengthKind ‘implicit’. </w:t>
      </w:r>
    </w:p>
  </w:footnote>
  <w:footnote w:id="18">
    <w:p w14:paraId="30FB59EE" w14:textId="77777777" w:rsidR="005D7E0C" w:rsidRDefault="005D7E0C">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9">
    <w:p w14:paraId="35B5CB84" w14:textId="7883BE1A" w:rsidR="005D7E0C" w:rsidRDefault="005D7E0C">
      <w:pPr>
        <w:pStyle w:val="FootnoteText"/>
      </w:pPr>
      <w:ins w:id="4696" w:author="Mike Beckerle" w:date="2020-04-23T13:55:00Z">
        <w:r>
          <w:rPr>
            <w:rStyle w:val="FootnoteReference"/>
          </w:rPr>
          <w:footnoteRef/>
        </w:r>
        <w:r>
          <w:t xml:space="preserve"> For dfdl:sequenceKind, see</w:t>
        </w:r>
      </w:ins>
      <w:ins w:id="4697"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4698" w:author="Mike Beckerle" w:date="2020-04-23T13:56:00Z">
        <w:r w:rsidRPr="00065302">
          <w:rPr>
            <w:rStyle w:val="Hyperlink"/>
          </w:rPr>
          <w:fldChar w:fldCharType="separate"/>
        </w:r>
      </w:ins>
      <w:r w:rsidRPr="00065302">
        <w:rPr>
          <w:rStyle w:val="Hyperlink"/>
        </w:rPr>
        <w:t>14</w:t>
      </w:r>
      <w:ins w:id="4699"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4700" w:author="Mike Beckerle" w:date="2020-04-23T13:56:00Z">
        <w:r w:rsidRPr="00065302">
          <w:rPr>
            <w:rStyle w:val="Hyperlink"/>
          </w:rPr>
          <w:fldChar w:fldCharType="separate"/>
        </w:r>
      </w:ins>
      <w:r w:rsidRPr="00065302">
        <w:rPr>
          <w:rStyle w:val="Hyperlink"/>
        </w:rPr>
        <w:t>Sequence Groups</w:t>
      </w:r>
      <w:ins w:id="4701" w:author="Mike Beckerle" w:date="2020-04-23T13:56:00Z">
        <w:r w:rsidRPr="00065302">
          <w:rPr>
            <w:rStyle w:val="Hyperlink"/>
          </w:rPr>
          <w:fldChar w:fldCharType="end"/>
        </w:r>
        <w:r>
          <w:t>.</w:t>
        </w:r>
      </w:ins>
    </w:p>
  </w:footnote>
  <w:footnote w:id="20">
    <w:p w14:paraId="1A4D4871" w14:textId="18C93996" w:rsidR="005D7E0C" w:rsidRDefault="005D7E0C">
      <w:pPr>
        <w:pStyle w:val="FootnoteText"/>
      </w:pPr>
      <w:ins w:id="4703"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4704" w:author="Mike Beckerle" w:date="2020-04-23T13:57:00Z">
        <w:r w:rsidRPr="00065302">
          <w:rPr>
            <w:rStyle w:val="Hyperlink"/>
          </w:rPr>
          <w:fldChar w:fldCharType="separate"/>
        </w:r>
      </w:ins>
      <w:r w:rsidRPr="00065302">
        <w:rPr>
          <w:rStyle w:val="Hyperlink"/>
        </w:rPr>
        <w:t>16</w:t>
      </w:r>
      <w:ins w:id="4705"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4706" w:author="Mike Beckerle" w:date="2020-04-23T13:57:00Z">
        <w:r w:rsidRPr="00065302">
          <w:rPr>
            <w:rStyle w:val="Hyperlink"/>
          </w:rPr>
          <w:fldChar w:fldCharType="separate"/>
        </w:r>
      </w:ins>
      <w:r w:rsidRPr="00065302">
        <w:rPr>
          <w:rStyle w:val="Hyperlink"/>
        </w:rPr>
        <w:t>Properties for Array Elements and Optional Elements</w:t>
      </w:r>
      <w:ins w:id="4707" w:author="Mike Beckerle" w:date="2020-04-23T13:57:00Z">
        <w:r w:rsidRPr="00065302">
          <w:rPr>
            <w:rStyle w:val="Hyperlink"/>
          </w:rPr>
          <w:fldChar w:fldCharType="end"/>
        </w:r>
      </w:ins>
      <w:ins w:id="4708" w:author="Mike Beckerle" w:date="2020-04-23T13:58:00Z">
        <w:r>
          <w:t>.</w:t>
        </w:r>
      </w:ins>
    </w:p>
  </w:footnote>
  <w:footnote w:id="21">
    <w:p w14:paraId="21E0E773" w14:textId="3A0C03BE" w:rsidR="005D7E0C" w:rsidRDefault="005D7E0C">
      <w:pPr>
        <w:pStyle w:val="FootnoteText"/>
      </w:pPr>
      <w:ins w:id="4711" w:author="Mike Beckerle" w:date="2020-04-23T13:58:00Z">
        <w:r>
          <w:rPr>
            <w:rStyle w:val="FootnoteReference"/>
          </w:rPr>
          <w:footnoteRef/>
        </w:r>
        <w:r>
          <w:t xml:space="preserve"> For dfdl:floating elements, see Section </w:t>
        </w:r>
      </w:ins>
      <w:ins w:id="4712"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4713" w:author="Mike Beckerle" w:date="2020-04-23T13:59:00Z">
        <w:r w:rsidRPr="00065302">
          <w:rPr>
            <w:rStyle w:val="Hyperlink"/>
          </w:rPr>
          <w:fldChar w:fldCharType="separate"/>
        </w:r>
      </w:ins>
      <w:r w:rsidRPr="00065302">
        <w:rPr>
          <w:rStyle w:val="Hyperlink"/>
        </w:rPr>
        <w:t>14.4</w:t>
      </w:r>
      <w:ins w:id="4714"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4715" w:author="Mike Beckerle" w:date="2020-04-23T13:59:00Z">
        <w:r w:rsidRPr="00065302">
          <w:rPr>
            <w:rStyle w:val="Hyperlink"/>
          </w:rPr>
          <w:fldChar w:fldCharType="separate"/>
        </w:r>
      </w:ins>
      <w:r w:rsidRPr="00065302">
        <w:rPr>
          <w:rStyle w:val="Hyperlink"/>
        </w:rPr>
        <w:t>Floating Elements</w:t>
      </w:r>
      <w:ins w:id="4716" w:author="Mike Beckerle" w:date="2020-04-23T13:59:00Z">
        <w:r w:rsidRPr="00065302">
          <w:rPr>
            <w:rStyle w:val="Hyperlink"/>
          </w:rPr>
          <w:fldChar w:fldCharType="end"/>
        </w:r>
        <w:r>
          <w:t>.</w:t>
        </w:r>
      </w:ins>
    </w:p>
  </w:footnote>
  <w:footnote w:id="22">
    <w:p w14:paraId="4C1BFCCB" w14:textId="246DE3B6" w:rsidR="005D7E0C" w:rsidRDefault="005D7E0C">
      <w:pPr>
        <w:pStyle w:val="FootnoteText"/>
      </w:pPr>
      <w:ins w:id="4718" w:author="Mike Beckerle" w:date="2020-04-23T14:03:00Z">
        <w:r>
          <w:rPr>
            <w:rStyle w:val="FootnoteReference"/>
          </w:rPr>
          <w:footnoteRef/>
        </w:r>
        <w:r>
          <w:t xml:space="preserve"> Property dfdl:occursCountKind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4719" w:author="Mike Beckerle" w:date="2020-04-23T14:03:00Z">
        <w:r w:rsidRPr="00065302">
          <w:rPr>
            <w:rStyle w:val="Hyperlink"/>
          </w:rPr>
          <w:fldChar w:fldCharType="separate"/>
        </w:r>
      </w:ins>
      <w:r w:rsidRPr="00065302">
        <w:rPr>
          <w:rStyle w:val="Hyperlink"/>
        </w:rPr>
        <w:t>16.1</w:t>
      </w:r>
      <w:ins w:id="4720"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4721" w:author="Mike Beckerle" w:date="2020-04-23T14:03:00Z">
        <w:r w:rsidRPr="00065302">
          <w:rPr>
            <w:rStyle w:val="Hyperlink"/>
          </w:rPr>
          <w:fldChar w:fldCharType="separate"/>
        </w:r>
      </w:ins>
      <w:r w:rsidRPr="00065302">
        <w:rPr>
          <w:rStyle w:val="Hyperlink"/>
        </w:rPr>
        <w:t>dfdl:occursCountKind property</w:t>
      </w:r>
      <w:ins w:id="4722" w:author="Mike Beckerle" w:date="2020-04-23T14:03:00Z">
        <w:r w:rsidRPr="00065302">
          <w:rPr>
            <w:rStyle w:val="Hyperlink"/>
          </w:rPr>
          <w:fldChar w:fldCharType="end"/>
        </w:r>
        <w:r>
          <w:t>.</w:t>
        </w:r>
      </w:ins>
    </w:p>
  </w:footnote>
  <w:footnote w:id="23">
    <w:p w14:paraId="68BDE5AA" w14:textId="23459AFD" w:rsidR="005D7E0C" w:rsidRDefault="005D7E0C">
      <w:pPr>
        <w:pStyle w:val="FootnoteText"/>
      </w:pPr>
      <w:ins w:id="4725" w:author="Mike Beckerle" w:date="2020-04-23T14:05:00Z">
        <w:r>
          <w:rPr>
            <w:rStyle w:val="FootnoteReference"/>
          </w:rPr>
          <w:footnoteRef/>
        </w:r>
        <w:r>
          <w:t xml:space="preserve"> Property dfdl:occursCount is defined in Section </w:t>
        </w:r>
      </w:ins>
      <w:ins w:id="4726"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4727" w:author="Mike Beckerle" w:date="2020-04-23T14:06:00Z">
        <w:r w:rsidRPr="00065302">
          <w:rPr>
            <w:rStyle w:val="Hyperlink"/>
          </w:rPr>
          <w:fldChar w:fldCharType="separate"/>
        </w:r>
      </w:ins>
      <w:r w:rsidRPr="00065302">
        <w:rPr>
          <w:rStyle w:val="Hyperlink"/>
        </w:rPr>
        <w:t>16</w:t>
      </w:r>
      <w:ins w:id="4728"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4729" w:author="Mike Beckerle" w:date="2020-04-23T14:06:00Z">
        <w:r w:rsidRPr="00065302">
          <w:rPr>
            <w:rStyle w:val="Hyperlink"/>
          </w:rPr>
          <w:fldChar w:fldCharType="separate"/>
        </w:r>
      </w:ins>
      <w:r w:rsidRPr="00065302">
        <w:rPr>
          <w:rStyle w:val="Hyperlink"/>
        </w:rPr>
        <w:t>Properties for Array Elements and Optional Elements</w:t>
      </w:r>
      <w:ins w:id="4730" w:author="Mike Beckerle" w:date="2020-04-23T14:06:00Z">
        <w:r w:rsidRPr="00065302">
          <w:rPr>
            <w:rStyle w:val="Hyperlink"/>
          </w:rPr>
          <w:fldChar w:fldCharType="end"/>
        </w:r>
        <w:r>
          <w:t>.</w:t>
        </w:r>
      </w:ins>
    </w:p>
  </w:footnote>
  <w:footnote w:id="24">
    <w:p w14:paraId="58209681" w14:textId="77777777" w:rsidR="005D7E0C" w:rsidRDefault="005D7E0C">
      <w:pPr>
        <w:pStyle w:val="FootnoteText"/>
      </w:pPr>
      <w:ins w:id="4747" w:author="Mike Beckerle" w:date="2020-04-23T14:11:00Z">
        <w:r>
          <w:rPr>
            <w:rStyle w:val="FootnoteReference"/>
          </w:rPr>
          <w:footnoteRef/>
        </w:r>
        <w:r>
          <w:t xml:space="preserve"> The XSD fixed property </w:t>
        </w:r>
      </w:ins>
      <w:ins w:id="4748" w:author="Mike Beckerle" w:date="2020-04-23T14:12:00Z">
        <w:r>
          <w:t>is like the XSD default property, with the f</w:t>
        </w:r>
      </w:ins>
      <w:ins w:id="4749" w:author="Mike Beckerle" w:date="2020-04-23T14:13:00Z">
        <w:r>
          <w:t>urther stipulation that if a value is present, its value must equal to the XSD fixed property value.</w:t>
        </w:r>
      </w:ins>
    </w:p>
  </w:footnote>
  <w:footnote w:id="25">
    <w:p w14:paraId="753AB458" w14:textId="0FE3401D" w:rsidR="005D7E0C" w:rsidRDefault="005D7E0C">
      <w:pPr>
        <w:pStyle w:val="FootnoteText"/>
      </w:pPr>
      <w:ins w:id="4753" w:author="Mike Beckerle" w:date="2020-04-23T14:17:00Z">
        <w:r>
          <w:rPr>
            <w:rStyle w:val="FootnoteReference"/>
          </w:rPr>
          <w:footnoteRef/>
        </w:r>
        <w:r>
          <w:t xml:space="preserve"> For dfdl:useNilAsDefault see Section </w:t>
        </w:r>
      </w:ins>
      <w:ins w:id="4754"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4755" w:author="Mike Beckerle" w:date="2020-04-23T14:18:00Z">
        <w:r w:rsidRPr="00065302">
          <w:rPr>
            <w:rStyle w:val="Hyperlink"/>
          </w:rPr>
          <w:fldChar w:fldCharType="separate"/>
        </w:r>
      </w:ins>
      <w:r w:rsidRPr="00065302">
        <w:rPr>
          <w:rStyle w:val="Hyperlink"/>
        </w:rPr>
        <w:t>13.16</w:t>
      </w:r>
      <w:ins w:id="4756"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4757" w:author="Mike Beckerle" w:date="2020-04-23T14:18:00Z">
        <w:r w:rsidRPr="00065302">
          <w:rPr>
            <w:rStyle w:val="Hyperlink"/>
          </w:rPr>
          <w:fldChar w:fldCharType="separate"/>
        </w:r>
      </w:ins>
      <w:r w:rsidRPr="00065302">
        <w:rPr>
          <w:rStyle w:val="Hyperlink"/>
        </w:rPr>
        <w:t>Properties for Nillable Elements</w:t>
      </w:r>
      <w:ins w:id="4758" w:author="Mike Beckerle" w:date="2020-04-23T14:18:00Z">
        <w:r w:rsidRPr="00065302">
          <w:rPr>
            <w:rStyle w:val="Hyperlink"/>
          </w:rPr>
          <w:fldChar w:fldCharType="end"/>
        </w:r>
      </w:ins>
      <w:ins w:id="4759" w:author="Mike Beckerle" w:date="2020-04-23T14:19:00Z">
        <w:r>
          <w:t>.</w:t>
        </w:r>
      </w:ins>
    </w:p>
  </w:footnote>
  <w:footnote w:id="26">
    <w:p w14:paraId="682579DE" w14:textId="77777777" w:rsidR="005D7E0C" w:rsidRDefault="005D7E0C">
      <w:pPr>
        <w:pStyle w:val="FootnoteText"/>
      </w:pPr>
      <w:r>
        <w:rPr>
          <w:rStyle w:val="FootnoteReference"/>
          <w:sz w:val="16"/>
          <w:szCs w:val="16"/>
        </w:rPr>
        <w:footnoteRef/>
      </w:r>
      <w:r>
        <w:t xml:space="preserve"> If other than ‘none’, either an initiator, terminator or both must have been found in the data stream.</w:t>
      </w:r>
    </w:p>
  </w:footnote>
  <w:footnote w:id="27">
    <w:p w14:paraId="00C13B0E" w14:textId="77777777" w:rsidR="005D7E0C" w:rsidRDefault="005D7E0C">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8">
    <w:p w14:paraId="10032FCD" w14:textId="3F5F077C" w:rsidR="005D7E0C" w:rsidRDefault="005D7E0C">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29">
    <w:p w14:paraId="654D894A" w14:textId="4E8AACF1" w:rsidR="005D7E0C" w:rsidRDefault="005D7E0C">
      <w:pPr>
        <w:pStyle w:val="FootnoteText"/>
      </w:pPr>
      <w:ins w:id="5329" w:author="Mike Beckerle" w:date="2020-04-23T15:33:00Z">
        <w:r>
          <w:rPr>
            <w:rStyle w:val="FootnoteReference"/>
          </w:rPr>
          <w:footnoteRef/>
        </w:r>
        <w:r>
          <w:t xml:space="preserve"> </w:t>
        </w:r>
      </w:ins>
      <w:ins w:id="5330" w:author="Mike Beckerle" w:date="2020-04-23T15:42:00Z">
        <w:r>
          <w:t xml:space="preserve">IANA is the Internet Assigned Names Authority. </w:t>
        </w:r>
      </w:ins>
      <w:ins w:id="5331" w:author="Mike Beckerle" w:date="2020-04-23T15:33:00Z">
        <w:r>
          <w:t>See</w:t>
        </w:r>
      </w:ins>
      <w:ins w:id="5332"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5333" w:author="Mike Beckerle" w:date="2020-04-23T15:36:00Z">
        <w:r w:rsidRPr="00065302">
          <w:rPr>
            <w:rStyle w:val="Hyperlink"/>
          </w:rPr>
          <w:fldChar w:fldCharType="separate"/>
        </w:r>
      </w:ins>
      <w:r w:rsidRPr="00065302">
        <w:rPr>
          <w:rStyle w:val="Hyperlink"/>
        </w:rPr>
        <w:t>[IANA]</w:t>
      </w:r>
      <w:ins w:id="5334" w:author="Mike Beckerle" w:date="2020-04-23T15:36:00Z">
        <w:r w:rsidRPr="00065302">
          <w:rPr>
            <w:rStyle w:val="Hyperlink"/>
          </w:rPr>
          <w:fldChar w:fldCharType="end"/>
        </w:r>
      </w:ins>
    </w:p>
  </w:footnote>
  <w:footnote w:id="30">
    <w:p w14:paraId="6A98BB9A" w14:textId="7A4B1206" w:rsidR="005D7E0C" w:rsidRDefault="005D7E0C">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1">
    <w:p w14:paraId="0061F1B2" w14:textId="45CB4C14" w:rsidR="005D7E0C" w:rsidRDefault="005D7E0C">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2">
    <w:p w14:paraId="4881D89C" w14:textId="77777777" w:rsidR="005D7E0C" w:rsidRDefault="005D7E0C">
      <w:pPr>
        <w:pStyle w:val="FootnoteText"/>
      </w:pPr>
      <w:r>
        <w:rPr>
          <w:rStyle w:val="FootnoteReference"/>
        </w:rPr>
        <w:footnoteRef/>
      </w:r>
      <w:r>
        <w:t xml:space="preserve"> Used by data format MIL-STD-2045</w:t>
      </w:r>
    </w:p>
  </w:footnote>
  <w:footnote w:id="33">
    <w:p w14:paraId="385FB330" w14:textId="25A1C198" w:rsidR="005D7E0C" w:rsidRDefault="005D7E0C">
      <w:pPr>
        <w:pStyle w:val="FootnoteText"/>
      </w:pPr>
      <w:ins w:id="5421" w:author="Mike Beckerle" w:date="2020-04-23T15:46:00Z">
        <w:r>
          <w:rPr>
            <w:rStyle w:val="FootnoteReference"/>
          </w:rPr>
          <w:footnoteRef/>
        </w:r>
        <w:r>
          <w:t xml:space="preserve"> For dfdl:lengthUnits, see Section </w:t>
        </w:r>
      </w:ins>
      <w:ins w:id="5422"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5423" w:author="Mike Beckerle" w:date="2020-04-23T15:47:00Z">
        <w:r w:rsidRPr="00065302">
          <w:rPr>
            <w:rStyle w:val="Hyperlink"/>
          </w:rPr>
          <w:fldChar w:fldCharType="separate"/>
        </w:r>
      </w:ins>
      <w:r w:rsidRPr="00065302">
        <w:rPr>
          <w:rStyle w:val="Hyperlink"/>
        </w:rPr>
        <w:t>12.3</w:t>
      </w:r>
      <w:ins w:id="5424"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5425" w:author="Mike Beckerle" w:date="2020-04-23T15:47:00Z">
        <w:r w:rsidRPr="00065302">
          <w:rPr>
            <w:rStyle w:val="Hyperlink"/>
          </w:rPr>
          <w:fldChar w:fldCharType="separate"/>
        </w:r>
      </w:ins>
      <w:r w:rsidRPr="00065302">
        <w:rPr>
          <w:rStyle w:val="Hyperlink"/>
        </w:rPr>
        <w:t>Properties for Specifying Lengths</w:t>
      </w:r>
      <w:ins w:id="5426" w:author="Mike Beckerle" w:date="2020-04-23T15:47:00Z">
        <w:r w:rsidRPr="00065302">
          <w:rPr>
            <w:rStyle w:val="Hyperlink"/>
          </w:rPr>
          <w:fldChar w:fldCharType="end"/>
        </w:r>
        <w:r>
          <w:t>.</w:t>
        </w:r>
      </w:ins>
    </w:p>
  </w:footnote>
  <w:footnote w:id="34">
    <w:p w14:paraId="4A6A0A7C" w14:textId="03D6A724" w:rsidR="005D7E0C" w:rsidRDefault="005D7E0C">
      <w:pPr>
        <w:pStyle w:val="FootnoteText"/>
      </w:pPr>
      <w:ins w:id="5429" w:author="Mike Beckerle" w:date="2020-04-23T15:47:00Z">
        <w:r>
          <w:rPr>
            <w:rStyle w:val="FootnoteReference"/>
          </w:rPr>
          <w:footnoteRef/>
        </w:r>
        <w:r>
          <w:t xml:space="preserve"> For dfdl:binary</w:t>
        </w:r>
      </w:ins>
      <w:ins w:id="5430" w:author="Unknown">
        <w:r>
          <w:t>NumberRep</w:t>
        </w:r>
      </w:ins>
      <w:ins w:id="5431"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5432" w:author="Mike Beckerle" w:date="2020-04-23T15:48:00Z">
        <w:r w:rsidRPr="00065302">
          <w:rPr>
            <w:rStyle w:val="Hyperlink"/>
          </w:rPr>
          <w:fldChar w:fldCharType="separate"/>
        </w:r>
      </w:ins>
      <w:r w:rsidRPr="00065302">
        <w:rPr>
          <w:rStyle w:val="Hyperlink"/>
        </w:rPr>
        <w:t>13.7</w:t>
      </w:r>
      <w:ins w:id="5433"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5434" w:author="Mike Beckerle" w:date="2020-04-23T15:48:00Z">
        <w:r w:rsidRPr="00065302">
          <w:rPr>
            <w:rStyle w:val="Hyperlink"/>
          </w:rPr>
          <w:fldChar w:fldCharType="separate"/>
        </w:r>
      </w:ins>
      <w:r w:rsidRPr="00065302">
        <w:rPr>
          <w:rStyle w:val="Hyperlink"/>
        </w:rPr>
        <w:t>Properties Specific to Number with Binary Representation</w:t>
      </w:r>
      <w:ins w:id="5435" w:author="Mike Beckerle" w:date="2020-04-23T15:48:00Z">
        <w:r w:rsidRPr="00065302">
          <w:rPr>
            <w:rStyle w:val="Hyperlink"/>
          </w:rPr>
          <w:fldChar w:fldCharType="end"/>
        </w:r>
        <w:r>
          <w:t>.</w:t>
        </w:r>
      </w:ins>
    </w:p>
  </w:footnote>
  <w:footnote w:id="35">
    <w:p w14:paraId="61210CEA" w14:textId="32B4D8E8" w:rsidR="005D7E0C" w:rsidRDefault="005D7E0C">
      <w:pPr>
        <w:pStyle w:val="FootnoteText"/>
      </w:pPr>
      <w:ins w:id="5583" w:author="Mike Beckerle" w:date="2020-04-23T16:17:00Z">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5584" w:author="Mike Beckerle" w:date="2020-04-23T16:17:00Z">
        <w:r w:rsidRPr="00065302">
          <w:rPr>
            <w:rStyle w:val="Hyperlink"/>
          </w:rPr>
          <w:fldChar w:fldCharType="separate"/>
        </w:r>
      </w:ins>
      <w:r w:rsidRPr="00065302">
        <w:rPr>
          <w:rStyle w:val="Hyperlink"/>
        </w:rPr>
        <w:t>13.7</w:t>
      </w:r>
      <w:ins w:id="5585" w:author="Mike Beckerle" w:date="2020-04-23T16:17:00Z">
        <w:r w:rsidRPr="00065302">
          <w:rPr>
            <w:rStyle w:val="Hyperlink"/>
          </w:rPr>
          <w:fldChar w:fldCharType="end"/>
        </w:r>
      </w:ins>
      <w:ins w:id="5586"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5587" w:author="Mike Beckerle" w:date="2020-04-23T16:18:00Z">
        <w:r w:rsidRPr="00065302">
          <w:rPr>
            <w:rStyle w:val="Hyperlink"/>
          </w:rPr>
          <w:fldChar w:fldCharType="separate"/>
        </w:r>
      </w:ins>
      <w:r w:rsidRPr="00065302">
        <w:rPr>
          <w:rStyle w:val="Hyperlink"/>
        </w:rPr>
        <w:t>Properties Specific to Number with Binary Representation</w:t>
      </w:r>
      <w:ins w:id="5588" w:author="Mike Beckerle" w:date="2020-04-23T16:18:00Z">
        <w:r w:rsidRPr="00065302">
          <w:rPr>
            <w:rStyle w:val="Hyperlink"/>
          </w:rPr>
          <w:fldChar w:fldCharType="end"/>
        </w:r>
        <w:r>
          <w:t>.</w:t>
        </w:r>
      </w:ins>
    </w:p>
  </w:footnote>
  <w:footnote w:id="36">
    <w:p w14:paraId="4BF94CFE" w14:textId="77777777" w:rsidR="005D7E0C" w:rsidRDefault="005D7E0C">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7">
    <w:p w14:paraId="360B79E6" w14:textId="77777777" w:rsidR="005D7E0C" w:rsidRDefault="005D7E0C">
      <w:pPr>
        <w:pStyle w:val="FootnoteText"/>
      </w:pPr>
      <w:r>
        <w:rPr>
          <w:rStyle w:val="FootnoteReference"/>
        </w:rPr>
        <w:footnoteRef/>
      </w:r>
      <w:r>
        <w:t xml:space="preserve"> </w:t>
      </w:r>
      <w:r>
        <w:rPr>
          <w:szCs w:val="20"/>
        </w:rPr>
        <w:t>Type decimal must be a minimum of 8 bits because lengthUnits 'bits' is not allowed for xs:decimal.</w:t>
      </w:r>
    </w:p>
  </w:footnote>
  <w:footnote w:id="38">
    <w:p w14:paraId="71504D49" w14:textId="77777777" w:rsidR="005D7E0C" w:rsidRDefault="005D7E0C">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39">
    <w:p w14:paraId="30B1D677" w14:textId="10C14095" w:rsidR="005D7E0C" w:rsidRDefault="005D7E0C" w:rsidP="00A061A2">
      <w:pPr>
        <w:pStyle w:val="FootnoteText"/>
      </w:pPr>
      <w:r>
        <w:rPr>
          <w:rStyle w:val="FootnoteReference"/>
        </w:rPr>
        <w:footnoteRef/>
      </w:r>
      <w:r>
        <w:t xml:space="preserve"> Reference for this CA Realia 0x20 overpunch for negative sign is the article: "EBCDIC to ASCII Conversion of Signed Fields" </w:t>
      </w:r>
      <w:ins w:id="6719" w:author="Mike Beckerle" w:date="2020-09-09T16:37:00Z">
        <w:r>
          <w:t>[CARealia]</w:t>
        </w:r>
        <w:r w:rsidDel="00A061A2">
          <w:rPr>
            <w:noProof/>
          </w:rPr>
          <w:t xml:space="preserve"> </w:t>
        </w:r>
      </w:ins>
      <w:r>
        <w:t>where it says:</w:t>
      </w:r>
    </w:p>
    <w:p w14:paraId="317D7144" w14:textId="3607EE4D" w:rsidR="005D7E0C" w:rsidRDefault="005D7E0C">
      <w:pPr>
        <w:pStyle w:val="FootnoteText"/>
      </w:pPr>
      <w:r>
        <w:t>COBOL compilers that run on ASCII platforms have a "signed" data type that operates in a similar manner to the EBCDIC Signed field -- that is, they over punch the sign on the LSD</w:t>
      </w:r>
      <w:ins w:id="6720" w:author="Mike Beckerle" w:date="2020-09-09T16:38:00Z">
        <w:r>
          <w:t xml:space="preserve"> (Least Significant Digit)</w:t>
        </w:r>
      </w:ins>
      <w:r>
        <w: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0">
    <w:p w14:paraId="346F15F8" w14:textId="77777777" w:rsidR="005D7E0C" w:rsidRDefault="005D7E0C">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1">
    <w:p w14:paraId="24AAA3E3" w14:textId="77777777" w:rsidR="005D7E0C" w:rsidRDefault="005D7E0C">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2">
    <w:p w14:paraId="415DF84F" w14:textId="260B09A3" w:rsidR="005D7E0C" w:rsidRDefault="005D7E0C">
      <w:pPr>
        <w:pStyle w:val="FootnoteText"/>
      </w:pPr>
      <w:r>
        <w:rPr>
          <w:rStyle w:val="FootnoteReference"/>
        </w:rPr>
        <w:footnoteRef/>
      </w:r>
      <w:r>
        <w:t xml:space="preserve"> Note that DFDL does not support a</w:t>
      </w:r>
      <w:ins w:id="7031" w:author="Mike Beckerle" w:date="2020-09-10T11:27:00Z">
        <w:r>
          <w:t xml:space="preserve">n isolated </w:t>
        </w:r>
      </w:ins>
      <w:r>
        <w:t>month</w:t>
      </w:r>
      <w:ins w:id="7032" w:author="Mike Beckerle" w:date="2020-09-10T11:28:00Z">
        <w:r>
          <w:t>,</w:t>
        </w:r>
      </w:ins>
      <w:r>
        <w:t xml:space="preserve"> day</w:t>
      </w:r>
      <w:ins w:id="7033" w:author="Mike Beckerle" w:date="2020-09-10T11:28:00Z">
        <w:r>
          <w:t>,</w:t>
        </w:r>
      </w:ins>
      <w:r>
        <w:t xml:space="preserve"> or year</w:t>
      </w:r>
      <w:ins w:id="7034" w:author="Mike Beckerle" w:date="2020-09-10T11:28:00Z">
        <w:r>
          <w:t xml:space="preserve"> that are not part of a greater date type</w:t>
        </w:r>
      </w:ins>
      <w:r>
        <w:t xml:space="preserve">, as it does not support the XSD simple types xs:gMonth, xs:gDay, and xs:gYear. </w:t>
      </w:r>
    </w:p>
  </w:footnote>
  <w:footnote w:id="43">
    <w:p w14:paraId="4D0BB50E" w14:textId="77777777" w:rsidR="005D7E0C" w:rsidRDefault="005D7E0C">
      <w:pPr>
        <w:pStyle w:val="FootnoteText"/>
      </w:pPr>
      <w:r>
        <w:rPr>
          <w:rStyle w:val="FootnoteReference"/>
        </w:rPr>
        <w:footnoteRef/>
      </w:r>
      <w:r>
        <w:t xml:space="preserve"> Absent representation implies processing error for ‘implicit’ when less than or equal to XSD minOccurs.</w:t>
      </w:r>
    </w:p>
  </w:footnote>
  <w:footnote w:id="44">
    <w:p w14:paraId="552DC96E" w14:textId="28BD28C8" w:rsidR="005D7E0C" w:rsidRDefault="005D7E0C">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5">
    <w:p w14:paraId="589557A7" w14:textId="125441CE" w:rsidR="005D7E0C" w:rsidRDefault="005D7E0C">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6">
    <w:p w14:paraId="74508193" w14:textId="77777777" w:rsidR="005D7E0C" w:rsidRDefault="005D7E0C">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7">
    <w:p w14:paraId="6462D828" w14:textId="41CD94B8" w:rsidR="005D7E0C" w:rsidRDefault="005D7E0C">
      <w:pPr>
        <w:pStyle w:val="FootnoteText"/>
      </w:pPr>
      <w:ins w:id="10569" w:author="Mike Beckerle" w:date="2020-09-10T13:41:00Z">
        <w:r>
          <w:rPr>
            <w:rStyle w:val="FootnoteReference"/>
          </w:rPr>
          <w:footnoteRef/>
        </w:r>
        <w:r>
          <w:t xml:space="preserve"> Because DFDL v1.0 does not allow rec</w:t>
        </w:r>
      </w:ins>
      <w:ins w:id="10570" w:author="Mike Beckerle" w:date="2020-09-10T13:42:00Z">
        <w:r>
          <w:t xml:space="preserve">ursive definitions, the notion of unbounded here is limited by the depth of the DFDL schema, so is not truly unbounded as it would be </w:t>
        </w:r>
      </w:ins>
      <w:ins w:id="10571" w:author="Mike Beckerle" w:date="2020-09-10T13:43:00Z">
        <w:r>
          <w:t>if recursion were allowed.</w:t>
        </w:r>
      </w:ins>
    </w:p>
  </w:footnote>
  <w:footnote w:id="48">
    <w:p w14:paraId="4F87D16C" w14:textId="77777777" w:rsidR="005D7E0C" w:rsidRDefault="005D7E0C">
      <w:pPr>
        <w:pStyle w:val="FootnoteText"/>
      </w:pPr>
      <w:r>
        <w:rPr>
          <w:rStyle w:val="FootnoteReference"/>
        </w:rPr>
        <w:footnoteRef/>
      </w:r>
      <w:r>
        <w:t xml:space="preserve"> The ‘%’ character needs escaping </w:t>
      </w:r>
      <w:ins w:id="14562" w:author="Mike Beckerle" w:date="2020-04-27T11:13:00Z">
        <w:r>
          <w:t xml:space="preserve">as part of DFDL syntax </w:t>
        </w:r>
      </w:ins>
      <w:r>
        <w:t xml:space="preserve">when used as a literal character in DFDL properties. It is escaped by doubling it, i.e., preceding it by another ‘%’ character. </w:t>
      </w:r>
      <w:ins w:id="14563" w:author="Mike Beckerle" w:date="2020-04-27T11:14:00Z">
        <w:r>
          <w:t xml:space="preserve">In this example we are defining the dfdl:escapeEscapeCharacter to be a single '%' character in the data stream. </w:t>
        </w:r>
      </w:ins>
    </w:p>
  </w:footnote>
  <w:footnote w:id="49">
    <w:p w14:paraId="287A012A" w14:textId="77777777" w:rsidR="005D7E0C" w:rsidRDefault="005D7E0C">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0">
    <w:p w14:paraId="6B8B756E" w14:textId="77777777" w:rsidR="005D7E0C" w:rsidRDefault="005D7E0C">
      <w:pPr>
        <w:pStyle w:val="FootnoteText"/>
      </w:pPr>
      <w:r>
        <w:rPr>
          <w:rStyle w:val="FootnoteReference"/>
        </w:rPr>
        <w:footnoteRef/>
      </w:r>
      <w:r>
        <w:t xml:space="preserve"> Though US-ASCII contains only 128 characters DFDL assumes the US-ASCII encoding to use one character per 8-bit byte.</w:t>
      </w:r>
    </w:p>
  </w:footnote>
  <w:footnote w:id="51">
    <w:p w14:paraId="6025009C" w14:textId="77777777" w:rsidR="005D7E0C" w:rsidRDefault="005D7E0C">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2">
    <w:p w14:paraId="0695400F" w14:textId="4A632421" w:rsidR="005D7E0C" w:rsidRDefault="005D7E0C">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5D7E0C" w:rsidRDefault="005D7E0C">
    <w:pPr>
      <w:pStyle w:val="Header"/>
    </w:pPr>
    <w:r>
      <w:t>GFD-P-R.207</w:t>
    </w:r>
    <w:r>
      <w:tab/>
    </w:r>
    <w:r>
      <w:tab/>
      <w:t>September 2020</w:t>
    </w:r>
  </w:p>
  <w:p w14:paraId="3F53B1B0" w14:textId="77777777" w:rsidR="005D7E0C" w:rsidRDefault="005D7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5D7E0C" w:rsidRDefault="005D7E0C">
    <w:pPr>
      <w:pStyle w:val="Header"/>
      <w:rPr>
        <w:lang w:val="de-DE"/>
      </w:rPr>
    </w:pPr>
    <w:r>
      <w:t>GFD-P-R.207</w:t>
    </w:r>
    <w:r>
      <w:tab/>
    </w:r>
    <w:r>
      <w:tab/>
    </w:r>
    <w:r>
      <w:rPr>
        <w:lang w:val="de-DE"/>
      </w:rPr>
      <w:t>Michael J Beckerle, </w:t>
    </w:r>
    <w:ins w:id="40" w:author="Mike Beckerle" w:date="2020-04-27T12:42:00Z">
      <w:r>
        <w:rPr>
          <w:lang w:val="de-DE"/>
        </w:rPr>
        <w:t xml:space="preserve"> </w:t>
      </w:r>
    </w:ins>
    <w:r>
      <w:rPr>
        <w:lang w:val="de-DE"/>
      </w:rPr>
      <w:t>Owl Cyber Defense/Tresys</w:t>
    </w:r>
  </w:p>
  <w:p w14:paraId="3ECD4289" w14:textId="77777777" w:rsidR="005D7E0C" w:rsidRDefault="005D7E0C">
    <w:pPr>
      <w:pStyle w:val="Header"/>
    </w:pPr>
    <w:r>
      <w:rPr>
        <w:lang w:val="de-DE"/>
      </w:rPr>
      <w:t>OGF DFDL WG</w:t>
    </w:r>
    <w:r>
      <w:rPr>
        <w:lang w:val="de-DE"/>
      </w:rPr>
      <w:tab/>
    </w:r>
    <w:r>
      <w:rPr>
        <w:lang w:val="de-DE"/>
      </w:rPr>
      <w:tab/>
    </w:r>
    <w:r>
      <w:t>Stephen M Hanson, IBM</w:t>
    </w:r>
  </w:p>
  <w:p w14:paraId="637E4E92" w14:textId="7328B80A" w:rsidR="005D7E0C" w:rsidRDefault="005D7E0C">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5D7E0C" w:rsidRDefault="005D7E0C">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4"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5"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6"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1"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3"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9"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0"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4"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9"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3"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3"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0"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1"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4"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0"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6"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7"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1"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2"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3"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4"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5"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0"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3"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5"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7"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9"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2"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4"/>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7"/>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7"/>
  </w:num>
  <w:num w:numId="19">
    <w:abstractNumId w:val="157"/>
  </w:num>
  <w:num w:numId="20">
    <w:abstractNumId w:val="165"/>
  </w:num>
  <w:num w:numId="21">
    <w:abstractNumId w:val="123"/>
  </w:num>
  <w:num w:numId="22">
    <w:abstractNumId w:val="152"/>
  </w:num>
  <w:num w:numId="23">
    <w:abstractNumId w:val="122"/>
  </w:num>
  <w:num w:numId="24">
    <w:abstractNumId w:val="95"/>
  </w:num>
  <w:num w:numId="25">
    <w:abstractNumId w:val="107"/>
  </w:num>
  <w:num w:numId="26">
    <w:abstractNumId w:val="88"/>
    <w:lvlOverride w:ilvl="0"/>
    <w:lvlOverride w:ilvl="1">
      <w:startOverride w:val="1"/>
    </w:lvlOverride>
    <w:lvlOverride w:ilvl="2"/>
    <w:lvlOverride w:ilvl="3"/>
    <w:lvlOverride w:ilvl="4"/>
    <w:lvlOverride w:ilvl="5"/>
    <w:lvlOverride w:ilvl="6"/>
    <w:lvlOverride w:ilvl="7"/>
    <w:lvlOverride w:ilvl="8"/>
  </w:num>
  <w:num w:numId="27">
    <w:abstractNumId w:val="158"/>
  </w:num>
  <w:num w:numId="28">
    <w:abstractNumId w:val="156"/>
  </w:num>
  <w:num w:numId="29">
    <w:abstractNumId w:val="40"/>
  </w:num>
  <w:num w:numId="3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9"/>
  </w:num>
  <w:num w:numId="32">
    <w:abstractNumId w:val="115"/>
  </w:num>
  <w:num w:numId="33">
    <w:abstractNumId w:val="118"/>
  </w:num>
  <w:num w:numId="34">
    <w:abstractNumId w:val="30"/>
  </w:num>
  <w:num w:numId="35">
    <w:abstractNumId w:val="177"/>
  </w:num>
  <w:num w:numId="36">
    <w:abstractNumId w:val="141"/>
  </w:num>
  <w:num w:numId="37">
    <w:abstractNumId w:val="200"/>
  </w:num>
  <w:num w:numId="38">
    <w:abstractNumId w:val="46"/>
  </w:num>
  <w:num w:numId="39">
    <w:abstractNumId w:val="100"/>
  </w:num>
  <w:num w:numId="40">
    <w:abstractNumId w:val="164"/>
  </w:num>
  <w:num w:numId="41">
    <w:abstractNumId w:val="29"/>
  </w:num>
  <w:num w:numId="42">
    <w:abstractNumId w:val="98"/>
  </w:num>
  <w:num w:numId="43">
    <w:abstractNumId w:val="163"/>
  </w:num>
  <w:num w:numId="44">
    <w:abstractNumId w:val="128"/>
  </w:num>
  <w:num w:numId="45">
    <w:abstractNumId w:val="181"/>
  </w:num>
  <w:num w:numId="46">
    <w:abstractNumId w:val="186"/>
  </w:num>
  <w:num w:numId="47">
    <w:abstractNumId w:val="103"/>
  </w:num>
  <w:num w:numId="48">
    <w:abstractNumId w:val="113"/>
  </w:num>
  <w:num w:numId="49">
    <w:abstractNumId w:val="153"/>
  </w:num>
  <w:num w:numId="50">
    <w:abstractNumId w:val="55"/>
  </w:num>
  <w:num w:numId="51">
    <w:abstractNumId w:val="54"/>
  </w:num>
  <w:num w:numId="5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7"/>
  </w:num>
  <w:num w:numId="5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0"/>
  </w:num>
  <w:num w:numId="57">
    <w:abstractNumId w:val="175"/>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3"/>
  </w:num>
  <w:num w:numId="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1"/>
  </w:num>
  <w:num w:numId="68">
    <w:abstractNumId w:val="38"/>
  </w:num>
  <w:num w:numId="69">
    <w:abstractNumId w:val="104"/>
  </w:num>
  <w:num w:numId="70">
    <w:abstractNumId w:val="173"/>
  </w:num>
  <w:num w:numId="71">
    <w:abstractNumId w:val="94"/>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1"/>
  </w:num>
  <w:num w:numId="75">
    <w:abstractNumId w:val="187"/>
  </w:num>
  <w:num w:numId="76">
    <w:abstractNumId w:val="146"/>
  </w:num>
  <w:num w:numId="77">
    <w:abstractNumId w:val="179"/>
  </w:num>
  <w:num w:numId="78">
    <w:abstractNumId w:val="148"/>
  </w:num>
  <w:num w:numId="7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7"/>
  </w:num>
  <w:num w:numId="8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9"/>
  </w:num>
  <w:num w:numId="85">
    <w:abstractNumId w:val="135"/>
  </w:num>
  <w:num w:numId="86">
    <w:abstractNumId w:val="66"/>
  </w:num>
  <w:num w:numId="87">
    <w:abstractNumId w:val="50"/>
  </w:num>
  <w:num w:numId="88">
    <w:abstractNumId w:val="47"/>
  </w:num>
  <w:num w:numId="89">
    <w:abstractNumId w:val="162"/>
  </w:num>
  <w:num w:numId="9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1"/>
  </w:num>
  <w:num w:numId="92">
    <w:abstractNumId w:val="189"/>
  </w:num>
  <w:num w:numId="9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4"/>
  </w:num>
  <w:num w:numId="95">
    <w:abstractNumId w:val="161"/>
  </w:num>
  <w:num w:numId="96">
    <w:abstractNumId w:val="137"/>
  </w:num>
  <w:num w:numId="97">
    <w:abstractNumId w:val="178"/>
  </w:num>
  <w:num w:numId="98">
    <w:abstractNumId w:val="89"/>
  </w:num>
  <w:num w:numId="99">
    <w:abstractNumId w:val="68"/>
  </w:num>
  <w:num w:numId="100">
    <w:abstractNumId w:val="170"/>
  </w:num>
  <w:num w:numId="101">
    <w:abstractNumId w:val="154"/>
  </w:num>
  <w:num w:numId="102">
    <w:abstractNumId w:val="136"/>
  </w:num>
  <w:num w:numId="103">
    <w:abstractNumId w:val="57"/>
  </w:num>
  <w:num w:numId="104">
    <w:abstractNumId w:val="116"/>
  </w:num>
  <w:num w:numId="105">
    <w:abstractNumId w:val="140"/>
  </w:num>
  <w:num w:numId="106">
    <w:abstractNumId w:val="72"/>
  </w:num>
  <w:num w:numId="107">
    <w:abstractNumId w:val="45"/>
  </w:num>
  <w:num w:numId="108">
    <w:abstractNumId w:val="109"/>
  </w:num>
  <w:num w:numId="109">
    <w:abstractNumId w:val="195"/>
  </w:num>
  <w:num w:numId="110">
    <w:abstractNumId w:val="198"/>
  </w:num>
  <w:num w:numId="111">
    <w:abstractNumId w:val="151"/>
  </w:num>
  <w:num w:numId="112">
    <w:abstractNumId w:val="199"/>
  </w:num>
  <w:num w:numId="113">
    <w:abstractNumId w:val="70"/>
  </w:num>
  <w:num w:numId="114">
    <w:abstractNumId w:val="130"/>
  </w:num>
  <w:num w:numId="115">
    <w:abstractNumId w:val="56"/>
  </w:num>
  <w:num w:numId="116">
    <w:abstractNumId w:val="35"/>
  </w:num>
  <w:num w:numId="117">
    <w:abstractNumId w:val="193"/>
  </w:num>
  <w:num w:numId="118">
    <w:abstractNumId w:val="174"/>
  </w:num>
  <w:num w:numId="119">
    <w:abstractNumId w:val="155"/>
  </w:num>
  <w:num w:numId="120">
    <w:abstractNumId w:val="114"/>
  </w:num>
  <w:num w:numId="121">
    <w:abstractNumId w:val="69"/>
  </w:num>
  <w:num w:numId="122">
    <w:abstractNumId w:val="127"/>
  </w:num>
  <w:num w:numId="123">
    <w:abstractNumId w:val="91"/>
  </w:num>
  <w:num w:numId="124">
    <w:abstractNumId w:val="147"/>
  </w:num>
  <w:num w:numId="125">
    <w:abstractNumId w:val="102"/>
  </w:num>
  <w:num w:numId="126">
    <w:abstractNumId w:val="84"/>
  </w:num>
  <w:num w:numId="127">
    <w:abstractNumId w:val="112"/>
  </w:num>
  <w:num w:numId="1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8"/>
  </w:num>
  <w:num w:numId="130">
    <w:abstractNumId w:val="87"/>
  </w:num>
  <w:num w:numId="131">
    <w:abstractNumId w:val="86"/>
  </w:num>
  <w:num w:numId="132">
    <w:abstractNumId w:val="143"/>
  </w:num>
  <w:num w:numId="13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4"/>
  </w:num>
  <w:num w:numId="13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0"/>
  </w:num>
  <w:num w:numId="137">
    <w:abstractNumId w:val="67"/>
  </w:num>
  <w:num w:numId="138">
    <w:abstractNumId w:val="184"/>
  </w:num>
  <w:num w:numId="139">
    <w:abstractNumId w:val="119"/>
  </w:num>
  <w:num w:numId="14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3"/>
  </w:num>
  <w:num w:numId="14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1"/>
  </w:num>
  <w:num w:numId="144">
    <w:abstractNumId w:val="142"/>
  </w:num>
  <w:num w:numId="1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8"/>
  </w:num>
  <w:num w:numId="14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1"/>
  </w:num>
  <w:num w:numId="150">
    <w:abstractNumId w:val="105"/>
  </w:num>
  <w:num w:numId="15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6"/>
  </w:num>
  <w:num w:numId="154">
    <w:abstractNumId w:val="80"/>
  </w:num>
  <w:num w:numId="155">
    <w:abstractNumId w:val="41"/>
  </w:num>
  <w:num w:numId="156">
    <w:abstractNumId w:val="36"/>
  </w:num>
  <w:num w:numId="157">
    <w:abstractNumId w:val="150"/>
  </w:num>
  <w:num w:numId="158">
    <w:abstractNumId w:val="132"/>
  </w:num>
  <w:num w:numId="159">
    <w:abstractNumId w:val="145"/>
  </w:num>
  <w:num w:numId="160">
    <w:abstractNumId w:val="81"/>
  </w:num>
  <w:num w:numId="161">
    <w:abstractNumId w:val="125"/>
  </w:num>
  <w:num w:numId="162">
    <w:abstractNumId w:val="197"/>
  </w:num>
  <w:num w:numId="163">
    <w:abstractNumId w:val="60"/>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4"/>
  </w:num>
  <w:num w:numId="167">
    <w:abstractNumId w:val="42"/>
  </w:num>
  <w:num w:numId="168">
    <w:abstractNumId w:val="172"/>
  </w:num>
  <w:num w:numId="169">
    <w:abstractNumId w:val="33"/>
  </w:num>
  <w:num w:numId="17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3"/>
  </w:num>
  <w:num w:numId="172">
    <w:abstractNumId w:val="93"/>
  </w:num>
  <w:num w:numId="1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9"/>
  </w:num>
  <w:num w:numId="176">
    <w:abstractNumId w:val="203"/>
  </w:num>
  <w:num w:numId="177">
    <w:abstractNumId w:val="58"/>
  </w:num>
  <w:num w:numId="178">
    <w:abstractNumId w:val="48"/>
  </w:num>
  <w:num w:numId="179">
    <w:abstractNumId w:val="90"/>
  </w:num>
  <w:num w:numId="180">
    <w:abstractNumId w:val="83"/>
  </w:num>
  <w:num w:numId="181">
    <w:abstractNumId w:val="73"/>
  </w:num>
  <w:num w:numId="182">
    <w:abstractNumId w:val="59"/>
  </w:num>
  <w:num w:numId="183">
    <w:abstractNumId w:val="182"/>
  </w:num>
  <w:num w:numId="184">
    <w:abstractNumId w:val="43"/>
  </w:num>
  <w:num w:numId="185">
    <w:abstractNumId w:val="99"/>
  </w:num>
  <w:num w:numId="186">
    <w:abstractNumId w:val="76"/>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40961"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649A5"/>
    <w:rsid w:val="00065302"/>
    <w:rsid w:val="00082710"/>
    <w:rsid w:val="00082D4C"/>
    <w:rsid w:val="00085720"/>
    <w:rsid w:val="000C1B5E"/>
    <w:rsid w:val="000C21F8"/>
    <w:rsid w:val="000E1214"/>
    <w:rsid w:val="000E5BE9"/>
    <w:rsid w:val="0014785A"/>
    <w:rsid w:val="00180C80"/>
    <w:rsid w:val="00181613"/>
    <w:rsid w:val="001863C8"/>
    <w:rsid w:val="0019113C"/>
    <w:rsid w:val="001A1BCF"/>
    <w:rsid w:val="001B41C5"/>
    <w:rsid w:val="001C6CEB"/>
    <w:rsid w:val="001E3F57"/>
    <w:rsid w:val="001F5CD3"/>
    <w:rsid w:val="00211256"/>
    <w:rsid w:val="002121DD"/>
    <w:rsid w:val="00227800"/>
    <w:rsid w:val="002439DA"/>
    <w:rsid w:val="00243B1A"/>
    <w:rsid w:val="0028357A"/>
    <w:rsid w:val="002B5887"/>
    <w:rsid w:val="002C3DB7"/>
    <w:rsid w:val="002D641E"/>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86281"/>
    <w:rsid w:val="00502292"/>
    <w:rsid w:val="0052761A"/>
    <w:rsid w:val="00542EA4"/>
    <w:rsid w:val="005D7E0C"/>
    <w:rsid w:val="005E4134"/>
    <w:rsid w:val="005F0EA2"/>
    <w:rsid w:val="006017E1"/>
    <w:rsid w:val="0060183F"/>
    <w:rsid w:val="00610575"/>
    <w:rsid w:val="006516A9"/>
    <w:rsid w:val="00661E8C"/>
    <w:rsid w:val="00663209"/>
    <w:rsid w:val="006828AD"/>
    <w:rsid w:val="006C35ED"/>
    <w:rsid w:val="006C5892"/>
    <w:rsid w:val="006D4C7D"/>
    <w:rsid w:val="006F7CE2"/>
    <w:rsid w:val="0071580C"/>
    <w:rsid w:val="00717DB9"/>
    <w:rsid w:val="007200D8"/>
    <w:rsid w:val="007771F6"/>
    <w:rsid w:val="007861A7"/>
    <w:rsid w:val="007C70E8"/>
    <w:rsid w:val="007E21F8"/>
    <w:rsid w:val="00801A55"/>
    <w:rsid w:val="0081545C"/>
    <w:rsid w:val="008323B3"/>
    <w:rsid w:val="00852389"/>
    <w:rsid w:val="00852536"/>
    <w:rsid w:val="00855633"/>
    <w:rsid w:val="0086284F"/>
    <w:rsid w:val="008712C9"/>
    <w:rsid w:val="00873A62"/>
    <w:rsid w:val="00893233"/>
    <w:rsid w:val="00895323"/>
    <w:rsid w:val="008A6D15"/>
    <w:rsid w:val="008E7C14"/>
    <w:rsid w:val="008F3FEB"/>
    <w:rsid w:val="008F4910"/>
    <w:rsid w:val="00905EC9"/>
    <w:rsid w:val="00933F0E"/>
    <w:rsid w:val="009527E9"/>
    <w:rsid w:val="0096433A"/>
    <w:rsid w:val="00972458"/>
    <w:rsid w:val="009979AD"/>
    <w:rsid w:val="009C3D89"/>
    <w:rsid w:val="009D1927"/>
    <w:rsid w:val="009D2DEF"/>
    <w:rsid w:val="009D6AD6"/>
    <w:rsid w:val="00A00DE7"/>
    <w:rsid w:val="00A061A2"/>
    <w:rsid w:val="00A17A53"/>
    <w:rsid w:val="00A45C7B"/>
    <w:rsid w:val="00A57149"/>
    <w:rsid w:val="00A64D65"/>
    <w:rsid w:val="00A75D80"/>
    <w:rsid w:val="00A87198"/>
    <w:rsid w:val="00AA57A1"/>
    <w:rsid w:val="00AA6294"/>
    <w:rsid w:val="00AA7D10"/>
    <w:rsid w:val="00AD6984"/>
    <w:rsid w:val="00B0355A"/>
    <w:rsid w:val="00B3089F"/>
    <w:rsid w:val="00B51579"/>
    <w:rsid w:val="00B54203"/>
    <w:rsid w:val="00B55249"/>
    <w:rsid w:val="00B57015"/>
    <w:rsid w:val="00B5754E"/>
    <w:rsid w:val="00B64BCF"/>
    <w:rsid w:val="00B70F70"/>
    <w:rsid w:val="00B7505F"/>
    <w:rsid w:val="00B826F6"/>
    <w:rsid w:val="00B86F57"/>
    <w:rsid w:val="00BC7269"/>
    <w:rsid w:val="00BF4499"/>
    <w:rsid w:val="00C0708D"/>
    <w:rsid w:val="00C21DBA"/>
    <w:rsid w:val="00C6020E"/>
    <w:rsid w:val="00CB76D6"/>
    <w:rsid w:val="00CC42B0"/>
    <w:rsid w:val="00CC71C1"/>
    <w:rsid w:val="00CD27B4"/>
    <w:rsid w:val="00CE4EED"/>
    <w:rsid w:val="00CE5EE9"/>
    <w:rsid w:val="00D019A4"/>
    <w:rsid w:val="00D23462"/>
    <w:rsid w:val="00D36F04"/>
    <w:rsid w:val="00D64322"/>
    <w:rsid w:val="00D71BE8"/>
    <w:rsid w:val="00DD761E"/>
    <w:rsid w:val="00DF3E2F"/>
    <w:rsid w:val="00DF47A3"/>
    <w:rsid w:val="00E02A22"/>
    <w:rsid w:val="00E119C3"/>
    <w:rsid w:val="00E11D4A"/>
    <w:rsid w:val="00E21F14"/>
    <w:rsid w:val="00E24016"/>
    <w:rsid w:val="00E31C2A"/>
    <w:rsid w:val="00E43388"/>
    <w:rsid w:val="00E62DDA"/>
    <w:rsid w:val="00E74F22"/>
    <w:rsid w:val="00E751FE"/>
    <w:rsid w:val="00EA2EAC"/>
    <w:rsid w:val="00EA309B"/>
    <w:rsid w:val="00EC6E09"/>
    <w:rsid w:val="00ED3C90"/>
    <w:rsid w:val="00F1488C"/>
    <w:rsid w:val="00F21826"/>
    <w:rsid w:val="00F232AD"/>
    <w:rsid w:val="00F67286"/>
    <w:rsid w:val="00F728D0"/>
    <w:rsid w:val="00F7778E"/>
    <w:rsid w:val="00F87639"/>
    <w:rsid w:val="00F9454E"/>
    <w:rsid w:val="00FC60FB"/>
    <w:rsid w:val="00FE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75D80"/>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emo.icu-project.org/icu-bin/convexp"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 TargetMode="External"/><Relationship Id="rId42" Type="http://schemas.openxmlformats.org/officeDocument/2006/relationships/hyperlink" Target="https://www.itu.int/en/ITU-T/asn1/Pages/ecn.aspx" TargetMode="External"/><Relationship Id="rId47" Type="http://schemas.openxmlformats.org/officeDocument/2006/relationships/hyperlink" Target="http://www.w3.org/TR/exi" TargetMode="External"/><Relationship Id="rId50" Type="http://schemas.openxmlformats.org/officeDocument/2006/relationships/hyperlink" Target="http://userguide.icu-project.org/formatparse/datetime" TargetMode="External"/><Relationship Id="rId55" Type="http://schemas.openxmlformats.org/officeDocument/2006/relationships/hyperlink" Target="http://www.iso.org/iso/home/standards/iso8601.htm" TargetMode="External"/><Relationship Id="rId63" Type="http://schemas.openxmlformats.org/officeDocument/2006/relationships/hyperlink" Target="http://www.w3.org/TR/xmlschema-ref/" TargetMode="External"/><Relationship Id="rId68" Type="http://schemas.openxmlformats.org/officeDocument/2006/relationships/hyperlink" Target="http://www.unicode.org/reports/tr18/" TargetMode="External"/><Relationship Id="rId76" Type="http://schemas.openxmlformats.org/officeDocument/2006/relationships/hyperlink" Target="http://www.w3.org/TR/xpath20/" TargetMode="External"/><Relationship Id="rId84"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www.w3.org/TR/REC-xml"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2005/xpath-functions"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E2%80%9D" TargetMode="External"/><Relationship Id="rId32" Type="http://schemas.openxmlformats.org/officeDocument/2006/relationships/hyperlink" Target="mailto:apowell888@googlemail.com" TargetMode="External"/><Relationship Id="rId37" Type="http://schemas.openxmlformats.org/officeDocument/2006/relationships/hyperlink" Target="http://www.keio.ac.jp/" TargetMode="External"/><Relationship Id="rId40" Type="http://schemas.openxmlformats.org/officeDocument/2006/relationships/hyperlink" Target="http://www.w3.org/Consortium/Legal/copyright-documents" TargetMode="External"/><Relationship Id="rId45" Type="http://schemas.openxmlformats.org/officeDocument/2006/relationships/hyperlink" Target="http://www.3480-3590-data-conversion.com/article-signed-fields.html" TargetMode="External"/><Relationship Id="rId53" Type="http://schemas.openxmlformats.org/officeDocument/2006/relationships/hyperlink" Target="http://userguide.icu-project.org/strings/regexp" TargetMode="External"/><Relationship Id="rId58" Type="http://schemas.openxmlformats.org/officeDocument/2006/relationships/hyperlink" Target="http://www.iana.org/time-zones" TargetMode="External"/><Relationship Id="rId66" Type="http://schemas.openxmlformats.org/officeDocument/2006/relationships/hyperlink" Target="https://home.unicode.org/" TargetMode="External"/><Relationship Id="rId74" Type="http://schemas.openxmlformats.org/officeDocument/2006/relationships/hyperlink" Target="http://www.w3.org/TR/REC-xml-names/" TargetMode="External"/><Relationship Id="rId79" Type="http://schemas.openxmlformats.org/officeDocument/2006/relationships/image" Target="media/image4.gif"/><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www.omg.org/cgi-bin/doc?formal/2004-03-26" TargetMode="External"/><Relationship Id="rId82" Type="http://schemas.openxmlformats.org/officeDocument/2006/relationships/hyperlink" Target="http://en.wikipedia.org/wiki/Link_16"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www.icu-project.org/apiref/icu4c/classDecimalFormat.html" TargetMode="External"/><Relationship Id="rId30" Type="http://schemas.openxmlformats.org/officeDocument/2006/relationships/hyperlink" Target="mailto:mbeckerle@owlcyberdefense.com" TargetMode="External"/><Relationship Id="rId35" Type="http://schemas.openxmlformats.org/officeDocument/2006/relationships/hyperlink" Target="http://www.csail.mit.edu/" TargetMode="External"/><Relationship Id="rId43" Type="http://schemas.openxmlformats.org/officeDocument/2006/relationships/hyperlink" Target="http://avro.apache.org/docs/1.3.0/spec.html" TargetMode="External"/><Relationship Id="rId48" Type="http://schemas.openxmlformats.org/officeDocument/2006/relationships/hyperlink" Target="http://www.hdfgroup.org/" TargetMode="External"/><Relationship Id="rId56" Type="http://schemas.openxmlformats.org/officeDocument/2006/relationships/hyperlink" Target="http://docs.oracle.com/javase/7/docs/api/java/util/regex/Pattern.html" TargetMode="External"/><Relationship Id="rId64" Type="http://schemas.openxmlformats.org/officeDocument/2006/relationships/hyperlink" Target="https://thrift.apache.org/static/files/thrift-20070401.pdf" TargetMode="External"/><Relationship Id="rId69" Type="http://schemas.openxmlformats.org/officeDocument/2006/relationships/hyperlink" Target="http://www.unicode.org/reports/tr35/" TargetMode="External"/><Relationship Id="rId77" Type="http://schemas.openxmlformats.org/officeDocument/2006/relationships/hyperlink" Target="http://www.w3.org/TR/xmlschema-1/" TargetMode="External"/><Relationship Id="rId8" Type="http://schemas.openxmlformats.org/officeDocument/2006/relationships/webSettings" Target="webSettings.xml"/><Relationship Id="rId51" Type="http://schemas.openxmlformats.org/officeDocument/2006/relationships/hyperlink" Target="https://unicode-org.github.io/icu-docs/apidoc/released/icu4c/classDecimalFormat.html" TargetMode="External"/><Relationship Id="rId72" Type="http://schemas.openxmlformats.org/officeDocument/2006/relationships/hyperlink" Target="http://www.w3.org/TR/xml11/" TargetMode="External"/><Relationship Id="rId80" Type="http://schemas.openxmlformats.org/officeDocument/2006/relationships/hyperlink" Target="http://en.wikipedia.org/wiki/Baudot_code%23ITA2" TargetMode="External"/><Relationship Id="rId85"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tns2/" TargetMode="External"/><Relationship Id="rId33" Type="http://schemas.openxmlformats.org/officeDocument/2006/relationships/hyperlink" Target="http://www.w3.org/Consortium/Legal/ipr-notice" TargetMode="External"/><Relationship Id="rId38" Type="http://schemas.openxmlformats.org/officeDocument/2006/relationships/hyperlink" Target="http://www.w3.org/Consortium/Legal/ipr-notice" TargetMode="External"/><Relationship Id="rId46" Type="http://schemas.openxmlformats.org/officeDocument/2006/relationships/hyperlink" Target="https://www.ibm.com/support/knowledgecenter/SS4SVW_3.0.0/designing/ccsid_list.html" TargetMode="External"/><Relationship Id="rId59" Type="http://schemas.openxmlformats.org/officeDocument/2006/relationships/hyperlink" Target="http://www.json.org/" TargetMode="External"/><Relationship Id="rId67" Type="http://schemas.openxmlformats.org/officeDocument/2006/relationships/hyperlink" Target="http://sites.google.com/site/cldr/" TargetMode="External"/><Relationship Id="rId20" Type="http://schemas.openxmlformats.org/officeDocument/2006/relationships/image" Target="media/image2.png"/><Relationship Id="rId41" Type="http://schemas.openxmlformats.org/officeDocument/2006/relationships/hyperlink" Target="https://www.itu.int/en/ITU-T/asn1/Pages/introduction.aspx" TargetMode="External"/><Relationship Id="rId54" Type="http://schemas.openxmlformats.org/officeDocument/2006/relationships/hyperlink" Target="https://www.iso.org/standard/69119.html" TargetMode="External"/><Relationship Id="rId62" Type="http://schemas.openxmlformats.org/officeDocument/2006/relationships/hyperlink" Target="http://www.ietf.org/rfc/rfc2119.txt" TargetMode="External"/><Relationship Id="rId70" Type="http://schemas.openxmlformats.org/officeDocument/2006/relationships/hyperlink" Target="http://tools.ietf.org/html/rfc4506" TargetMode="External"/><Relationship Id="rId75" Type="http://schemas.openxmlformats.org/officeDocument/2006/relationships/hyperlink" Target="http://www.w3.org/XML/Schema" TargetMode="External"/><Relationship Id="rId83" Type="http://schemas.openxmlformats.org/officeDocument/2006/relationships/hyperlink" Target="http://www.w3.org/TR/xmlschema-re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w3.org/TR/NOTE-datetime" TargetMode="External"/><Relationship Id="rId36" Type="http://schemas.openxmlformats.org/officeDocument/2006/relationships/hyperlink" Target="http://www.ercim.org/" TargetMode="External"/><Relationship Id="rId49" Type="http://schemas.openxmlformats.org/officeDocument/2006/relationships/hyperlink" Target="http://www.iana.org/assignments/character-sets" TargetMode="External"/><Relationship Id="rId57" Type="http://schemas.openxmlformats.org/officeDocument/2006/relationships/hyperlink" Target="http://www.ogf.org/documents/GFD.174.pdf" TargetMode="External"/><Relationship Id="rId10" Type="http://schemas.openxmlformats.org/officeDocument/2006/relationships/endnotes" Target="endnotes.xml"/><Relationship Id="rId31" Type="http://schemas.openxmlformats.org/officeDocument/2006/relationships/hyperlink" Target="mailto:smh@uk.ibm.com" TargetMode="External"/><Relationship Id="rId44" Type="http://schemas.openxmlformats.org/officeDocument/2006/relationships/hyperlink" Target="https://web.archive.org/web/20040331210530/http:/collaboratory.emsl.pnl.gov/sam/bfd/" TargetMode="External"/><Relationship Id="rId52" Type="http://schemas.openxmlformats.org/officeDocument/2006/relationships/hyperlink" Target="http://userguide.icu-project.org/locale" TargetMode="External"/><Relationship Id="rId60" Type="http://schemas.openxmlformats.org/officeDocument/2006/relationships/hyperlink" Target="http://www.unidata.ucar.edu/software/netcdf/" TargetMode="External"/><Relationship Id="rId65" Type="http://schemas.openxmlformats.org/officeDocument/2006/relationships/hyperlink" Target="http://www.uml.org/" TargetMode="External"/><Relationship Id="rId73" Type="http://schemas.openxmlformats.org/officeDocument/2006/relationships/hyperlink" Target="http://www.w3.org/TR/xml-infoset" TargetMode="External"/><Relationship Id="rId78" Type="http://schemas.openxmlformats.org/officeDocument/2006/relationships/hyperlink" Target="http://www.w3.org/TR/xmlschema-2/" TargetMode="External"/><Relationship Id="rId81" Type="http://schemas.openxmlformats.org/officeDocument/2006/relationships/hyperlink" Target="http://everyspec.com/MIL-STD/MIL-STD-2000-2999/MIL-STD-2045_47001D_CHANGE-1_25098/" TargetMode="External"/><Relationship Id="rId86"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9CE5B826-03C1-4B7D-B24F-BD74B1348F14}">
  <ds:schemaRefs>
    <ds:schemaRef ds:uri="http://schemas.openxmlformats.org/officeDocument/2006/bibliography"/>
  </ds:schemaRefs>
</ds:datastoreItem>
</file>

<file path=customXml/itemProps2.xml><?xml version="1.0" encoding="utf-8"?>
<ds:datastoreItem xmlns:ds="http://schemas.openxmlformats.org/officeDocument/2006/customXml" ds:itemID="{5D4CAB64-D149-4739-8EC6-EEF295E96F68}">
  <ds:schemaRefs>
    <ds:schemaRef ds:uri="http://schemas.openxmlformats.org/officeDocument/2006/bibliography"/>
  </ds:schemaRefs>
</ds:datastoreItem>
</file>

<file path=customXml/itemProps3.xml><?xml version="1.0" encoding="utf-8"?>
<ds:datastoreItem xmlns:ds="http://schemas.openxmlformats.org/officeDocument/2006/customXml" ds:itemID="{F6C29D58-6AA4-45B3-8076-12CAC3E46D5F}">
  <ds:schemaRefs>
    <ds:schemaRef ds:uri="http://schemas.openxmlformats.org/officeDocument/2006/bibliography"/>
  </ds:schemaRefs>
</ds:datastoreItem>
</file>

<file path=customXml/itemProps4.xml><?xml version="1.0" encoding="utf-8"?>
<ds:datastoreItem xmlns:ds="http://schemas.openxmlformats.org/officeDocument/2006/customXml" ds:itemID="{907EAF19-A49B-4B97-95EA-D52BA5F2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104</TotalTime>
  <Pages>1</Pages>
  <Words>91211</Words>
  <Characters>519905</Characters>
  <Application>Microsoft Office Word</Application>
  <DocSecurity>0</DocSecurity>
  <Lines>4332</Lines>
  <Paragraphs>1219</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609897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5</cp:revision>
  <cp:lastPrinted>2020-09-10T18:50:00Z</cp:lastPrinted>
  <dcterms:created xsi:type="dcterms:W3CDTF">2020-09-15T18:03:00Z</dcterms:created>
  <dcterms:modified xsi:type="dcterms:W3CDTF">2020-09-22T21:16:00Z</dcterms:modified>
</cp:coreProperties>
</file>