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6CF" w:rsidRPr="00F80E82" w:rsidRDefault="00252FDA" w:rsidP="00F80E82">
      <w:pPr>
        <w:pStyle w:val="Title"/>
      </w:pPr>
      <w:bookmarkStart w:id="0" w:name="_Toc393986642"/>
      <w:bookmarkStart w:id="1" w:name="_Toc393987642"/>
      <w:r>
        <w:t>Mixed-Endian Byte Orders</w:t>
      </w:r>
      <w:bookmarkEnd w:id="0"/>
      <w:bookmarkEnd w:id="1"/>
    </w:p>
    <w:p w:rsidR="00B946CF" w:rsidRPr="00F80E82" w:rsidRDefault="00B946CF" w:rsidP="00F80E82"/>
    <w:p w:rsidR="00B946CF" w:rsidRPr="00F80E82" w:rsidRDefault="00B946CF" w:rsidP="00F80E82"/>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Document Change History</w:t>
      </w:r>
    </w:p>
    <w:p w:rsidR="00B946CF" w:rsidRPr="00F80E82" w:rsidRDefault="00B946CF" w:rsidP="00F80E82">
      <w:r w:rsidRPr="00F80E82">
        <w:t>2014-0</w:t>
      </w:r>
      <w:r w:rsidR="006414DA">
        <w:t>7</w:t>
      </w:r>
      <w:r w:rsidRPr="00F80E82">
        <w:t>-2</w:t>
      </w:r>
      <w:r w:rsidR="00252FDA">
        <w:t>4</w:t>
      </w:r>
      <w:r w:rsidRPr="00F80E82">
        <w:t xml:space="preserve"> Created.</w:t>
      </w:r>
      <w:r w:rsidR="006414DA">
        <w:t xml:space="preserve"> </w:t>
      </w:r>
      <w:proofErr w:type="gramStart"/>
      <w:r w:rsidR="006414DA">
        <w:t xml:space="preserve">Broken out from </w:t>
      </w:r>
      <w:r w:rsidR="00252FDA">
        <w:t>bit order documents.</w:t>
      </w:r>
      <w:proofErr w:type="gramEnd"/>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(2014).</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2" w:name="_Ref525097868"/>
      <w:bookmarkStart w:id="3" w:name="_Toc384991124"/>
      <w:bookmarkStart w:id="4" w:name="__RefHeading__1762_906098299"/>
      <w:bookmarkEnd w:id="2"/>
      <w:bookmarkEnd w:id="3"/>
      <w:r w:rsidRPr="00F80E82">
        <w:rPr>
          <w:u w:val="single"/>
        </w:rPr>
        <w:t>Abstract</w:t>
      </w:r>
      <w:bookmarkEnd w:id="4"/>
    </w:p>
    <w:p w:rsidR="0043695E" w:rsidRDefault="0043695E" w:rsidP="00C76961">
      <w:proofErr w:type="gramStart"/>
      <w:r>
        <w:t>Discusses mixed-endian byte orders for possible future inclusion into DFDL.</w:t>
      </w:r>
      <w:proofErr w:type="gramEnd"/>
    </w:p>
    <w:p w:rsidR="00C76961" w:rsidRDefault="00B946CF" w:rsidP="00C76961">
      <w:r w:rsidRPr="00F80E82">
        <w:t>.</w:t>
      </w:r>
    </w:p>
    <w:p w:rsidR="005A7B18" w:rsidRDefault="00033A40" w:rsidP="00B37B35">
      <w:pPr>
        <w:rPr>
          <w:noProof/>
        </w:rPr>
      </w:pPr>
      <w:bookmarkStart w:id="5" w:name="_Toc384991125"/>
      <w:bookmarkStart w:id="6" w:name="__RefHeading__1764_906098299"/>
      <w:bookmarkEnd w:id="5"/>
      <w:r w:rsidRPr="00033A40">
        <w:rPr>
          <w:u w:val="single"/>
        </w:rPr>
        <w:t>Contents</w:t>
      </w:r>
      <w:r>
        <w:rPr>
          <w:u w:val="single"/>
        </w:rPr>
        <w:fldChar w:fldCharType="begin"/>
      </w:r>
      <w:r w:rsidRPr="00033A40">
        <w:rPr>
          <w:u w:val="single"/>
        </w:rPr>
        <w:instrText xml:space="preserve"> TOC \o "1-3" \h \z \u </w:instrText>
      </w:r>
      <w:r>
        <w:rPr>
          <w:u w:val="single"/>
        </w:rPr>
        <w:fldChar w:fldCharType="separate"/>
      </w:r>
    </w:p>
    <w:bookmarkStart w:id="7" w:name="_GoBack"/>
    <w:bookmarkEnd w:id="7"/>
    <w:p w:rsidR="005A7B18" w:rsidRDefault="005A7B18">
      <w:pPr>
        <w:pStyle w:val="TOC1"/>
        <w:tabs>
          <w:tab w:val="right" w:leader="dot" w:pos="8630"/>
        </w:tabs>
        <w:rPr>
          <w:rFonts w:asciiTheme="minorHAnsi" w:eastAsiaTheme="minorEastAsia" w:hAnsiTheme="minorHAnsi" w:cstheme="minorBidi"/>
          <w:noProof/>
          <w:sz w:val="22"/>
          <w:szCs w:val="22"/>
        </w:rPr>
      </w:pPr>
      <w:r w:rsidRPr="00D0542C">
        <w:rPr>
          <w:rStyle w:val="Hyperlink"/>
          <w:noProof/>
        </w:rPr>
        <w:fldChar w:fldCharType="begin"/>
      </w:r>
      <w:r w:rsidRPr="00D0542C">
        <w:rPr>
          <w:rStyle w:val="Hyperlink"/>
          <w:noProof/>
        </w:rPr>
        <w:instrText xml:space="preserve"> </w:instrText>
      </w:r>
      <w:r>
        <w:rPr>
          <w:noProof/>
        </w:rPr>
        <w:instrText>HYPERLINK \l "_Toc393987642"</w:instrText>
      </w:r>
      <w:r w:rsidRPr="00D0542C">
        <w:rPr>
          <w:rStyle w:val="Hyperlink"/>
          <w:noProof/>
        </w:rPr>
        <w:instrText xml:space="preserve"> </w:instrText>
      </w:r>
      <w:r w:rsidRPr="00D0542C">
        <w:rPr>
          <w:rStyle w:val="Hyperlink"/>
          <w:noProof/>
        </w:rPr>
      </w:r>
      <w:r w:rsidRPr="00D0542C">
        <w:rPr>
          <w:rStyle w:val="Hyperlink"/>
          <w:noProof/>
        </w:rPr>
        <w:fldChar w:fldCharType="separate"/>
      </w:r>
      <w:r w:rsidRPr="00D0542C">
        <w:rPr>
          <w:rStyle w:val="Hyperlink"/>
          <w:noProof/>
        </w:rPr>
        <w:t>Mixed-Endian Byte Orders</w:t>
      </w:r>
      <w:r>
        <w:rPr>
          <w:noProof/>
          <w:webHidden/>
        </w:rPr>
        <w:tab/>
      </w:r>
      <w:r>
        <w:rPr>
          <w:noProof/>
          <w:webHidden/>
        </w:rPr>
        <w:fldChar w:fldCharType="begin"/>
      </w:r>
      <w:r>
        <w:rPr>
          <w:noProof/>
          <w:webHidden/>
        </w:rPr>
        <w:instrText xml:space="preserve"> PAGEREF _Toc393987642 \h </w:instrText>
      </w:r>
      <w:r>
        <w:rPr>
          <w:noProof/>
          <w:webHidden/>
        </w:rPr>
      </w:r>
      <w:r>
        <w:rPr>
          <w:noProof/>
          <w:webHidden/>
        </w:rPr>
        <w:fldChar w:fldCharType="separate"/>
      </w:r>
      <w:r>
        <w:rPr>
          <w:noProof/>
          <w:webHidden/>
        </w:rPr>
        <w:t>1</w:t>
      </w:r>
      <w:r>
        <w:rPr>
          <w:noProof/>
          <w:webHidden/>
        </w:rPr>
        <w:fldChar w:fldCharType="end"/>
      </w:r>
      <w:r w:rsidRPr="00D0542C">
        <w:rPr>
          <w:rStyle w:val="Hyperlink"/>
          <w:noProof/>
        </w:rPr>
        <w:fldChar w:fldCharType="end"/>
      </w:r>
    </w:p>
    <w:p w:rsidR="005A7B18" w:rsidRDefault="005A7B18">
      <w:pPr>
        <w:pStyle w:val="TOC1"/>
        <w:tabs>
          <w:tab w:val="left" w:pos="400"/>
          <w:tab w:val="right" w:leader="dot" w:pos="8630"/>
        </w:tabs>
        <w:rPr>
          <w:rFonts w:asciiTheme="minorHAnsi" w:eastAsiaTheme="minorEastAsia" w:hAnsiTheme="minorHAnsi" w:cstheme="minorBidi"/>
          <w:noProof/>
          <w:sz w:val="22"/>
          <w:szCs w:val="22"/>
        </w:rPr>
      </w:pPr>
      <w:hyperlink w:anchor="_Toc393987643" w:history="1">
        <w:r w:rsidRPr="00D0542C">
          <w:rPr>
            <w:rStyle w:val="Hyperlink"/>
            <w:noProof/>
          </w:rPr>
          <w:t>1.</w:t>
        </w:r>
        <w:r>
          <w:rPr>
            <w:rFonts w:asciiTheme="minorHAnsi" w:eastAsiaTheme="minorEastAsia" w:hAnsiTheme="minorHAnsi" w:cstheme="minorBidi"/>
            <w:noProof/>
            <w:sz w:val="22"/>
            <w:szCs w:val="22"/>
          </w:rPr>
          <w:tab/>
        </w:r>
        <w:r w:rsidRPr="00D0542C">
          <w:rPr>
            <w:rStyle w:val="Hyperlink"/>
            <w:noProof/>
          </w:rPr>
          <w:t>Introduction</w:t>
        </w:r>
        <w:r>
          <w:rPr>
            <w:noProof/>
            <w:webHidden/>
          </w:rPr>
          <w:tab/>
        </w:r>
        <w:r>
          <w:rPr>
            <w:noProof/>
            <w:webHidden/>
          </w:rPr>
          <w:fldChar w:fldCharType="begin"/>
        </w:r>
        <w:r>
          <w:rPr>
            <w:noProof/>
            <w:webHidden/>
          </w:rPr>
          <w:instrText xml:space="preserve"> PAGEREF _Toc393987643 \h </w:instrText>
        </w:r>
        <w:r>
          <w:rPr>
            <w:noProof/>
            <w:webHidden/>
          </w:rPr>
        </w:r>
        <w:r>
          <w:rPr>
            <w:noProof/>
            <w:webHidden/>
          </w:rPr>
          <w:fldChar w:fldCharType="separate"/>
        </w:r>
        <w:r>
          <w:rPr>
            <w:noProof/>
            <w:webHidden/>
          </w:rPr>
          <w:t>3</w:t>
        </w:r>
        <w:r>
          <w:rPr>
            <w:noProof/>
            <w:webHidden/>
          </w:rPr>
          <w:fldChar w:fldCharType="end"/>
        </w:r>
      </w:hyperlink>
    </w:p>
    <w:p w:rsidR="005A7B18" w:rsidRDefault="005A7B18">
      <w:pPr>
        <w:pStyle w:val="TOC1"/>
        <w:tabs>
          <w:tab w:val="left" w:pos="400"/>
          <w:tab w:val="right" w:leader="dot" w:pos="8630"/>
        </w:tabs>
        <w:rPr>
          <w:rFonts w:asciiTheme="minorHAnsi" w:eastAsiaTheme="minorEastAsia" w:hAnsiTheme="minorHAnsi" w:cstheme="minorBidi"/>
          <w:noProof/>
          <w:sz w:val="22"/>
          <w:szCs w:val="22"/>
        </w:rPr>
      </w:pPr>
      <w:hyperlink w:anchor="_Toc393987644" w:history="1">
        <w:r w:rsidRPr="00D0542C">
          <w:rPr>
            <w:rStyle w:val="Hyperlink"/>
            <w:noProof/>
          </w:rPr>
          <w:t>2.</w:t>
        </w:r>
        <w:r>
          <w:rPr>
            <w:rFonts w:asciiTheme="minorHAnsi" w:eastAsiaTheme="minorEastAsia" w:hAnsiTheme="minorHAnsi" w:cstheme="minorBidi"/>
            <w:noProof/>
            <w:sz w:val="22"/>
            <w:szCs w:val="22"/>
          </w:rPr>
          <w:tab/>
        </w:r>
        <w:r w:rsidRPr="00D0542C">
          <w:rPr>
            <w:rStyle w:val="Hyperlink"/>
            <w:noProof/>
          </w:rPr>
          <w:t>A General Naming Scheme for Mixed-Endian Byte Orders</w:t>
        </w:r>
        <w:r>
          <w:rPr>
            <w:noProof/>
            <w:webHidden/>
          </w:rPr>
          <w:tab/>
        </w:r>
        <w:r>
          <w:rPr>
            <w:noProof/>
            <w:webHidden/>
          </w:rPr>
          <w:fldChar w:fldCharType="begin"/>
        </w:r>
        <w:r>
          <w:rPr>
            <w:noProof/>
            <w:webHidden/>
          </w:rPr>
          <w:instrText xml:space="preserve"> PAGEREF _Toc393987644 \h </w:instrText>
        </w:r>
        <w:r>
          <w:rPr>
            <w:noProof/>
            <w:webHidden/>
          </w:rPr>
        </w:r>
        <w:r>
          <w:rPr>
            <w:noProof/>
            <w:webHidden/>
          </w:rPr>
          <w:fldChar w:fldCharType="separate"/>
        </w:r>
        <w:r>
          <w:rPr>
            <w:noProof/>
            <w:webHidden/>
          </w:rPr>
          <w:t>4</w:t>
        </w:r>
        <w:r>
          <w:rPr>
            <w:noProof/>
            <w:webHidden/>
          </w:rPr>
          <w:fldChar w:fldCharType="end"/>
        </w:r>
      </w:hyperlink>
    </w:p>
    <w:p w:rsidR="005A7B18" w:rsidRDefault="005A7B18">
      <w:pPr>
        <w:pStyle w:val="TOC1"/>
        <w:tabs>
          <w:tab w:val="left" w:pos="400"/>
          <w:tab w:val="right" w:leader="dot" w:pos="8630"/>
        </w:tabs>
        <w:rPr>
          <w:rFonts w:asciiTheme="minorHAnsi" w:eastAsiaTheme="minorEastAsia" w:hAnsiTheme="minorHAnsi" w:cstheme="minorBidi"/>
          <w:noProof/>
          <w:sz w:val="22"/>
          <w:szCs w:val="22"/>
        </w:rPr>
      </w:pPr>
      <w:hyperlink w:anchor="_Toc393987645" w:history="1">
        <w:r w:rsidRPr="00D0542C">
          <w:rPr>
            <w:rStyle w:val="Hyperlink"/>
            <w:noProof/>
          </w:rPr>
          <w:t>3.</w:t>
        </w:r>
        <w:r>
          <w:rPr>
            <w:rFonts w:asciiTheme="minorHAnsi" w:eastAsiaTheme="minorEastAsia" w:hAnsiTheme="minorHAnsi" w:cstheme="minorBidi"/>
            <w:noProof/>
            <w:sz w:val="22"/>
            <w:szCs w:val="22"/>
          </w:rPr>
          <w:tab/>
        </w:r>
        <w:r w:rsidRPr="00D0542C">
          <w:rPr>
            <w:rStyle w:val="Hyperlink"/>
            <w:noProof/>
          </w:rPr>
          <w:t>Lengths and Mixed-Endian Byte Orders</w:t>
        </w:r>
        <w:r>
          <w:rPr>
            <w:noProof/>
            <w:webHidden/>
          </w:rPr>
          <w:tab/>
        </w:r>
        <w:r>
          <w:rPr>
            <w:noProof/>
            <w:webHidden/>
          </w:rPr>
          <w:fldChar w:fldCharType="begin"/>
        </w:r>
        <w:r>
          <w:rPr>
            <w:noProof/>
            <w:webHidden/>
          </w:rPr>
          <w:instrText xml:space="preserve"> PAGEREF _Toc393987645 \h </w:instrText>
        </w:r>
        <w:r>
          <w:rPr>
            <w:noProof/>
            <w:webHidden/>
          </w:rPr>
        </w:r>
        <w:r>
          <w:rPr>
            <w:noProof/>
            <w:webHidden/>
          </w:rPr>
          <w:fldChar w:fldCharType="separate"/>
        </w:r>
        <w:r>
          <w:rPr>
            <w:noProof/>
            <w:webHidden/>
          </w:rPr>
          <w:t>5</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46" w:history="1">
        <w:r w:rsidRPr="00D0542C">
          <w:rPr>
            <w:rStyle w:val="Hyperlink"/>
            <w:noProof/>
          </w:rPr>
          <w:t>3.1</w:t>
        </w:r>
        <w:r>
          <w:rPr>
            <w:rFonts w:asciiTheme="minorHAnsi" w:eastAsiaTheme="minorEastAsia" w:hAnsiTheme="minorHAnsi" w:cstheme="minorBidi"/>
            <w:noProof/>
            <w:sz w:val="22"/>
            <w:szCs w:val="22"/>
          </w:rPr>
          <w:tab/>
        </w:r>
        <w:r w:rsidRPr="00D0542C">
          <w:rPr>
            <w:rStyle w:val="Hyperlink"/>
            <w:noProof/>
          </w:rPr>
          <w:t>Allowing Any Length for Mixed-Endian Byte Orders</w:t>
        </w:r>
        <w:r>
          <w:rPr>
            <w:noProof/>
            <w:webHidden/>
          </w:rPr>
          <w:tab/>
        </w:r>
        <w:r>
          <w:rPr>
            <w:noProof/>
            <w:webHidden/>
          </w:rPr>
          <w:fldChar w:fldCharType="begin"/>
        </w:r>
        <w:r>
          <w:rPr>
            <w:noProof/>
            <w:webHidden/>
          </w:rPr>
          <w:instrText xml:space="preserve"> PAGEREF _Toc393987646 \h </w:instrText>
        </w:r>
        <w:r>
          <w:rPr>
            <w:noProof/>
            <w:webHidden/>
          </w:rPr>
        </w:r>
        <w:r>
          <w:rPr>
            <w:noProof/>
            <w:webHidden/>
          </w:rPr>
          <w:fldChar w:fldCharType="separate"/>
        </w:r>
        <w:r>
          <w:rPr>
            <w:noProof/>
            <w:webHidden/>
          </w:rPr>
          <w:t>5</w:t>
        </w:r>
        <w:r>
          <w:rPr>
            <w:noProof/>
            <w:webHidden/>
          </w:rPr>
          <w:fldChar w:fldCharType="end"/>
        </w:r>
      </w:hyperlink>
    </w:p>
    <w:p w:rsidR="005A7B18" w:rsidRDefault="005A7B18">
      <w:pPr>
        <w:pStyle w:val="TOC1"/>
        <w:tabs>
          <w:tab w:val="left" w:pos="400"/>
          <w:tab w:val="right" w:leader="dot" w:pos="8630"/>
        </w:tabs>
        <w:rPr>
          <w:rFonts w:asciiTheme="minorHAnsi" w:eastAsiaTheme="minorEastAsia" w:hAnsiTheme="minorHAnsi" w:cstheme="minorBidi"/>
          <w:noProof/>
          <w:sz w:val="22"/>
          <w:szCs w:val="22"/>
        </w:rPr>
      </w:pPr>
      <w:hyperlink w:anchor="_Toc393987647" w:history="1">
        <w:r w:rsidRPr="00D0542C">
          <w:rPr>
            <w:rStyle w:val="Hyperlink"/>
            <w:noProof/>
          </w:rPr>
          <w:t>4.</w:t>
        </w:r>
        <w:r>
          <w:rPr>
            <w:rFonts w:asciiTheme="minorHAnsi" w:eastAsiaTheme="minorEastAsia" w:hAnsiTheme="minorHAnsi" w:cstheme="minorBidi"/>
            <w:noProof/>
            <w:sz w:val="22"/>
            <w:szCs w:val="22"/>
          </w:rPr>
          <w:tab/>
        </w:r>
        <w:r w:rsidRPr="00D0542C">
          <w:rPr>
            <w:rStyle w:val="Hyperlink"/>
            <w:noProof/>
          </w:rPr>
          <w:t>Historical</w:t>
        </w:r>
        <w:r>
          <w:rPr>
            <w:noProof/>
            <w:webHidden/>
          </w:rPr>
          <w:tab/>
        </w:r>
        <w:r>
          <w:rPr>
            <w:noProof/>
            <w:webHidden/>
          </w:rPr>
          <w:fldChar w:fldCharType="begin"/>
        </w:r>
        <w:r>
          <w:rPr>
            <w:noProof/>
            <w:webHidden/>
          </w:rPr>
          <w:instrText xml:space="preserve"> PAGEREF _Toc393987647 \h </w:instrText>
        </w:r>
        <w:r>
          <w:rPr>
            <w:noProof/>
            <w:webHidden/>
          </w:rPr>
        </w:r>
        <w:r>
          <w:rPr>
            <w:noProof/>
            <w:webHidden/>
          </w:rPr>
          <w:fldChar w:fldCharType="separate"/>
        </w:r>
        <w:r>
          <w:rPr>
            <w:noProof/>
            <w:webHidden/>
          </w:rPr>
          <w:t>8</w:t>
        </w:r>
        <w:r>
          <w:rPr>
            <w:noProof/>
            <w:webHidden/>
          </w:rPr>
          <w:fldChar w:fldCharType="end"/>
        </w:r>
      </w:hyperlink>
    </w:p>
    <w:p w:rsidR="005A7B18" w:rsidRDefault="005A7B18">
      <w:pPr>
        <w:pStyle w:val="TOC3"/>
        <w:tabs>
          <w:tab w:val="left" w:pos="1200"/>
          <w:tab w:val="right" w:leader="dot" w:pos="8630"/>
        </w:tabs>
        <w:rPr>
          <w:rFonts w:asciiTheme="minorHAnsi" w:eastAsiaTheme="minorEastAsia" w:hAnsiTheme="minorHAnsi" w:cstheme="minorBidi"/>
          <w:noProof/>
          <w:sz w:val="22"/>
          <w:szCs w:val="22"/>
        </w:rPr>
      </w:pPr>
      <w:hyperlink w:anchor="_Toc393987648" w:history="1">
        <w:r w:rsidRPr="00D0542C">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rPr>
          <w:tab/>
        </w:r>
        <w:r w:rsidRPr="00D0542C">
          <w:rPr>
            <w:rStyle w:val="Hyperlink"/>
            <w:noProof/>
          </w:rPr>
          <w:t>Mixed-endian byte order</w:t>
        </w:r>
        <w:r>
          <w:rPr>
            <w:noProof/>
            <w:webHidden/>
          </w:rPr>
          <w:tab/>
        </w:r>
        <w:r>
          <w:rPr>
            <w:noProof/>
            <w:webHidden/>
          </w:rPr>
          <w:fldChar w:fldCharType="begin"/>
        </w:r>
        <w:r>
          <w:rPr>
            <w:noProof/>
            <w:webHidden/>
          </w:rPr>
          <w:instrText xml:space="preserve"> PAGEREF _Toc393987648 \h </w:instrText>
        </w:r>
        <w:r>
          <w:rPr>
            <w:noProof/>
            <w:webHidden/>
          </w:rPr>
        </w:r>
        <w:r>
          <w:rPr>
            <w:noProof/>
            <w:webHidden/>
          </w:rPr>
          <w:fldChar w:fldCharType="separate"/>
        </w:r>
        <w:r>
          <w:rPr>
            <w:noProof/>
            <w:webHidden/>
          </w:rPr>
          <w:t>8</w:t>
        </w:r>
        <w:r>
          <w:rPr>
            <w:noProof/>
            <w:webHidden/>
          </w:rPr>
          <w:fldChar w:fldCharType="end"/>
        </w:r>
      </w:hyperlink>
    </w:p>
    <w:p w:rsidR="005A7B18" w:rsidRDefault="005A7B18">
      <w:pPr>
        <w:pStyle w:val="TOC3"/>
        <w:tabs>
          <w:tab w:val="left" w:pos="1200"/>
          <w:tab w:val="right" w:leader="dot" w:pos="8630"/>
        </w:tabs>
        <w:rPr>
          <w:rFonts w:asciiTheme="minorHAnsi" w:eastAsiaTheme="minorEastAsia" w:hAnsiTheme="minorHAnsi" w:cstheme="minorBidi"/>
          <w:noProof/>
          <w:sz w:val="22"/>
          <w:szCs w:val="22"/>
        </w:rPr>
      </w:pPr>
      <w:hyperlink w:anchor="_Toc393987649" w:history="1">
        <w:r w:rsidRPr="00D0542C">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rPr>
          <w:tab/>
        </w:r>
        <w:r w:rsidRPr="00D0542C">
          <w:rPr>
            <w:rStyle w:val="Hyperlink"/>
            <w:noProof/>
          </w:rPr>
          <w:t>The byteOrder 'bigEndianIn16BitLittleEndianWords'</w:t>
        </w:r>
        <w:r>
          <w:rPr>
            <w:noProof/>
            <w:webHidden/>
          </w:rPr>
          <w:tab/>
        </w:r>
        <w:r>
          <w:rPr>
            <w:noProof/>
            <w:webHidden/>
          </w:rPr>
          <w:fldChar w:fldCharType="begin"/>
        </w:r>
        <w:r>
          <w:rPr>
            <w:noProof/>
            <w:webHidden/>
          </w:rPr>
          <w:instrText xml:space="preserve"> PAGEREF _Toc393987649 \h </w:instrText>
        </w:r>
        <w:r>
          <w:rPr>
            <w:noProof/>
            <w:webHidden/>
          </w:rPr>
        </w:r>
        <w:r>
          <w:rPr>
            <w:noProof/>
            <w:webHidden/>
          </w:rPr>
          <w:fldChar w:fldCharType="separate"/>
        </w:r>
        <w:r>
          <w:rPr>
            <w:noProof/>
            <w:webHidden/>
          </w:rPr>
          <w:t>8</w:t>
        </w:r>
        <w:r>
          <w:rPr>
            <w:noProof/>
            <w:webHidden/>
          </w:rPr>
          <w:fldChar w:fldCharType="end"/>
        </w:r>
      </w:hyperlink>
    </w:p>
    <w:p w:rsidR="005A7B18" w:rsidRDefault="005A7B18">
      <w:pPr>
        <w:pStyle w:val="TOC1"/>
        <w:tabs>
          <w:tab w:val="left" w:pos="400"/>
          <w:tab w:val="right" w:leader="dot" w:pos="8630"/>
        </w:tabs>
        <w:rPr>
          <w:rFonts w:asciiTheme="minorHAnsi" w:eastAsiaTheme="minorEastAsia" w:hAnsiTheme="minorHAnsi" w:cstheme="minorBidi"/>
          <w:noProof/>
          <w:sz w:val="22"/>
          <w:szCs w:val="22"/>
        </w:rPr>
      </w:pPr>
      <w:hyperlink w:anchor="_Toc393987650" w:history="1">
        <w:r w:rsidRPr="00D0542C">
          <w:rPr>
            <w:rStyle w:val="Hyperlink"/>
            <w:noProof/>
          </w:rPr>
          <w:t>5.</w:t>
        </w:r>
        <w:r>
          <w:rPr>
            <w:rFonts w:asciiTheme="minorHAnsi" w:eastAsiaTheme="minorEastAsia" w:hAnsiTheme="minorHAnsi" w:cstheme="minorBidi"/>
            <w:noProof/>
            <w:sz w:val="22"/>
            <w:szCs w:val="22"/>
          </w:rPr>
          <w:tab/>
        </w:r>
        <w:r w:rsidRPr="00D0542C">
          <w:rPr>
            <w:rStyle w:val="Hyperlink"/>
            <w:noProof/>
          </w:rPr>
          <w:t>Back Matter</w:t>
        </w:r>
        <w:r>
          <w:rPr>
            <w:noProof/>
            <w:webHidden/>
          </w:rPr>
          <w:tab/>
        </w:r>
        <w:r>
          <w:rPr>
            <w:noProof/>
            <w:webHidden/>
          </w:rPr>
          <w:fldChar w:fldCharType="begin"/>
        </w:r>
        <w:r>
          <w:rPr>
            <w:noProof/>
            <w:webHidden/>
          </w:rPr>
          <w:instrText xml:space="preserve"> PAGEREF _Toc393987650 \h </w:instrText>
        </w:r>
        <w:r>
          <w:rPr>
            <w:noProof/>
            <w:webHidden/>
          </w:rPr>
        </w:r>
        <w:r>
          <w:rPr>
            <w:noProof/>
            <w:webHidden/>
          </w:rPr>
          <w:fldChar w:fldCharType="separate"/>
        </w:r>
        <w:r>
          <w:rPr>
            <w:noProof/>
            <w:webHidden/>
          </w:rPr>
          <w:t>9</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51" w:history="1">
        <w:r w:rsidRPr="00D0542C">
          <w:rPr>
            <w:rStyle w:val="Hyperlink"/>
            <w:noProof/>
          </w:rPr>
          <w:t>5.1</w:t>
        </w:r>
        <w:r>
          <w:rPr>
            <w:rFonts w:asciiTheme="minorHAnsi" w:eastAsiaTheme="minorEastAsia" w:hAnsiTheme="minorHAnsi" w:cstheme="minorBidi"/>
            <w:noProof/>
            <w:sz w:val="22"/>
            <w:szCs w:val="22"/>
          </w:rPr>
          <w:tab/>
        </w:r>
        <w:r w:rsidRPr="00D0542C">
          <w:rPr>
            <w:rStyle w:val="Hyperlink"/>
            <w:noProof/>
          </w:rPr>
          <w:t>Security Considerations</w:t>
        </w:r>
        <w:r>
          <w:rPr>
            <w:noProof/>
            <w:webHidden/>
          </w:rPr>
          <w:tab/>
        </w:r>
        <w:r>
          <w:rPr>
            <w:noProof/>
            <w:webHidden/>
          </w:rPr>
          <w:fldChar w:fldCharType="begin"/>
        </w:r>
        <w:r>
          <w:rPr>
            <w:noProof/>
            <w:webHidden/>
          </w:rPr>
          <w:instrText xml:space="preserve"> PAGEREF _Toc393987651 \h </w:instrText>
        </w:r>
        <w:r>
          <w:rPr>
            <w:noProof/>
            <w:webHidden/>
          </w:rPr>
        </w:r>
        <w:r>
          <w:rPr>
            <w:noProof/>
            <w:webHidden/>
          </w:rPr>
          <w:fldChar w:fldCharType="separate"/>
        </w:r>
        <w:r>
          <w:rPr>
            <w:noProof/>
            <w:webHidden/>
          </w:rPr>
          <w:t>9</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52" w:history="1">
        <w:r w:rsidRPr="00D0542C">
          <w:rPr>
            <w:rStyle w:val="Hyperlink"/>
            <w:noProof/>
          </w:rPr>
          <w:t>5.2</w:t>
        </w:r>
        <w:r>
          <w:rPr>
            <w:rFonts w:asciiTheme="minorHAnsi" w:eastAsiaTheme="minorEastAsia" w:hAnsiTheme="minorHAnsi" w:cstheme="minorBidi"/>
            <w:noProof/>
            <w:sz w:val="22"/>
            <w:szCs w:val="22"/>
          </w:rPr>
          <w:tab/>
        </w:r>
        <w:r w:rsidRPr="00D0542C">
          <w:rPr>
            <w:rStyle w:val="Hyperlink"/>
            <w:noProof/>
          </w:rPr>
          <w:t>Contributors</w:t>
        </w:r>
        <w:r>
          <w:rPr>
            <w:noProof/>
            <w:webHidden/>
          </w:rPr>
          <w:tab/>
        </w:r>
        <w:r>
          <w:rPr>
            <w:noProof/>
            <w:webHidden/>
          </w:rPr>
          <w:fldChar w:fldCharType="begin"/>
        </w:r>
        <w:r>
          <w:rPr>
            <w:noProof/>
            <w:webHidden/>
          </w:rPr>
          <w:instrText xml:space="preserve"> PAGEREF _Toc393987652 \h </w:instrText>
        </w:r>
        <w:r>
          <w:rPr>
            <w:noProof/>
            <w:webHidden/>
          </w:rPr>
        </w:r>
        <w:r>
          <w:rPr>
            <w:noProof/>
            <w:webHidden/>
          </w:rPr>
          <w:fldChar w:fldCharType="separate"/>
        </w:r>
        <w:r>
          <w:rPr>
            <w:noProof/>
            <w:webHidden/>
          </w:rPr>
          <w:t>9</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53" w:history="1">
        <w:r w:rsidRPr="00D0542C">
          <w:rPr>
            <w:rStyle w:val="Hyperlink"/>
            <w:noProof/>
          </w:rPr>
          <w:t>5.3</w:t>
        </w:r>
        <w:r>
          <w:rPr>
            <w:rFonts w:asciiTheme="minorHAnsi" w:eastAsiaTheme="minorEastAsia" w:hAnsiTheme="minorHAnsi" w:cstheme="minorBidi"/>
            <w:noProof/>
            <w:sz w:val="22"/>
            <w:szCs w:val="22"/>
          </w:rPr>
          <w:tab/>
        </w:r>
        <w:r w:rsidRPr="00D0542C">
          <w:rPr>
            <w:rStyle w:val="Hyperlink"/>
            <w:noProof/>
          </w:rPr>
          <w:t>Intellectual Property Statement</w:t>
        </w:r>
        <w:r>
          <w:rPr>
            <w:noProof/>
            <w:webHidden/>
          </w:rPr>
          <w:tab/>
        </w:r>
        <w:r>
          <w:rPr>
            <w:noProof/>
            <w:webHidden/>
          </w:rPr>
          <w:fldChar w:fldCharType="begin"/>
        </w:r>
        <w:r>
          <w:rPr>
            <w:noProof/>
            <w:webHidden/>
          </w:rPr>
          <w:instrText xml:space="preserve"> PAGEREF _Toc393987653 \h </w:instrText>
        </w:r>
        <w:r>
          <w:rPr>
            <w:noProof/>
            <w:webHidden/>
          </w:rPr>
        </w:r>
        <w:r>
          <w:rPr>
            <w:noProof/>
            <w:webHidden/>
          </w:rPr>
          <w:fldChar w:fldCharType="separate"/>
        </w:r>
        <w:r>
          <w:rPr>
            <w:noProof/>
            <w:webHidden/>
          </w:rPr>
          <w:t>9</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54" w:history="1">
        <w:r w:rsidRPr="00D0542C">
          <w:rPr>
            <w:rStyle w:val="Hyperlink"/>
            <w:noProof/>
          </w:rPr>
          <w:t>5.4</w:t>
        </w:r>
        <w:r>
          <w:rPr>
            <w:rFonts w:asciiTheme="minorHAnsi" w:eastAsiaTheme="minorEastAsia" w:hAnsiTheme="minorHAnsi" w:cstheme="minorBidi"/>
            <w:noProof/>
            <w:sz w:val="22"/>
            <w:szCs w:val="22"/>
          </w:rPr>
          <w:tab/>
        </w:r>
        <w:r w:rsidRPr="00D0542C">
          <w:rPr>
            <w:rStyle w:val="Hyperlink"/>
            <w:noProof/>
          </w:rPr>
          <w:t>Disclaimer</w:t>
        </w:r>
        <w:r>
          <w:rPr>
            <w:noProof/>
            <w:webHidden/>
          </w:rPr>
          <w:tab/>
        </w:r>
        <w:r>
          <w:rPr>
            <w:noProof/>
            <w:webHidden/>
          </w:rPr>
          <w:fldChar w:fldCharType="begin"/>
        </w:r>
        <w:r>
          <w:rPr>
            <w:noProof/>
            <w:webHidden/>
          </w:rPr>
          <w:instrText xml:space="preserve"> PAGEREF _Toc393987654 \h </w:instrText>
        </w:r>
        <w:r>
          <w:rPr>
            <w:noProof/>
            <w:webHidden/>
          </w:rPr>
        </w:r>
        <w:r>
          <w:rPr>
            <w:noProof/>
            <w:webHidden/>
          </w:rPr>
          <w:fldChar w:fldCharType="separate"/>
        </w:r>
        <w:r>
          <w:rPr>
            <w:noProof/>
            <w:webHidden/>
          </w:rPr>
          <w:t>9</w:t>
        </w:r>
        <w:r>
          <w:rPr>
            <w:noProof/>
            <w:webHidden/>
          </w:rPr>
          <w:fldChar w:fldCharType="end"/>
        </w:r>
      </w:hyperlink>
    </w:p>
    <w:p w:rsidR="005A7B18" w:rsidRDefault="005A7B18">
      <w:pPr>
        <w:pStyle w:val="TOC2"/>
        <w:tabs>
          <w:tab w:val="left" w:pos="800"/>
          <w:tab w:val="right" w:leader="dot" w:pos="8630"/>
        </w:tabs>
        <w:rPr>
          <w:rFonts w:asciiTheme="minorHAnsi" w:eastAsiaTheme="minorEastAsia" w:hAnsiTheme="minorHAnsi" w:cstheme="minorBidi"/>
          <w:noProof/>
          <w:sz w:val="22"/>
          <w:szCs w:val="22"/>
        </w:rPr>
      </w:pPr>
      <w:hyperlink w:anchor="_Toc393987655" w:history="1">
        <w:r w:rsidRPr="00D0542C">
          <w:rPr>
            <w:rStyle w:val="Hyperlink"/>
            <w:noProof/>
          </w:rPr>
          <w:t>5.5</w:t>
        </w:r>
        <w:r>
          <w:rPr>
            <w:rFonts w:asciiTheme="minorHAnsi" w:eastAsiaTheme="minorEastAsia" w:hAnsiTheme="minorHAnsi" w:cstheme="minorBidi"/>
            <w:noProof/>
            <w:sz w:val="22"/>
            <w:szCs w:val="22"/>
          </w:rPr>
          <w:tab/>
        </w:r>
        <w:r w:rsidRPr="00D0542C">
          <w:rPr>
            <w:rStyle w:val="Hyperlink"/>
            <w:noProof/>
          </w:rPr>
          <w:t>Full Copyright Notice</w:t>
        </w:r>
        <w:r>
          <w:rPr>
            <w:noProof/>
            <w:webHidden/>
          </w:rPr>
          <w:tab/>
        </w:r>
        <w:r>
          <w:rPr>
            <w:noProof/>
            <w:webHidden/>
          </w:rPr>
          <w:fldChar w:fldCharType="begin"/>
        </w:r>
        <w:r>
          <w:rPr>
            <w:noProof/>
            <w:webHidden/>
          </w:rPr>
          <w:instrText xml:space="preserve"> PAGEREF _Toc393987655 \h </w:instrText>
        </w:r>
        <w:r>
          <w:rPr>
            <w:noProof/>
            <w:webHidden/>
          </w:rPr>
        </w:r>
        <w:r>
          <w:rPr>
            <w:noProof/>
            <w:webHidden/>
          </w:rPr>
          <w:fldChar w:fldCharType="separate"/>
        </w:r>
        <w:r>
          <w:rPr>
            <w:noProof/>
            <w:webHidden/>
          </w:rPr>
          <w:t>9</w:t>
        </w:r>
        <w:r>
          <w:rPr>
            <w:noProof/>
            <w:webHidden/>
          </w:rPr>
          <w:fldChar w:fldCharType="end"/>
        </w:r>
      </w:hyperlink>
    </w:p>
    <w:p w:rsidR="0043695E" w:rsidRDefault="00033A40" w:rsidP="0043695E">
      <w:r>
        <w:fldChar w:fldCharType="end"/>
      </w:r>
      <w:bookmarkStart w:id="8" w:name="_Toc393282801"/>
      <w:bookmarkStart w:id="9" w:name="_Toc384991126"/>
      <w:bookmarkEnd w:id="6"/>
      <w:bookmarkEnd w:id="8"/>
      <w:bookmarkEnd w:id="9"/>
    </w:p>
    <w:p w:rsidR="00B946CF" w:rsidRDefault="0043695E" w:rsidP="0043695E">
      <w:pPr>
        <w:pStyle w:val="Heading1"/>
      </w:pPr>
      <w:r>
        <w:lastRenderedPageBreak/>
        <w:br w:type="page"/>
      </w:r>
      <w:bookmarkStart w:id="10" w:name="_Toc393987643"/>
      <w:r w:rsidR="00B946CF" w:rsidRPr="00C64E3F">
        <w:lastRenderedPageBreak/>
        <w:t>Introduction</w:t>
      </w:r>
      <w:bookmarkEnd w:id="10"/>
    </w:p>
    <w:p w:rsidR="0043695E" w:rsidRPr="0043695E" w:rsidRDefault="0043695E" w:rsidP="0043695E">
      <w:pPr>
        <w:pStyle w:val="nobreak"/>
      </w:pPr>
      <w:r>
        <w:t>There are several mixed-endian byte orders. This document discusses topics around possible addition of them to the DFDL language.</w:t>
      </w:r>
    </w:p>
    <w:p w:rsidR="005D754C" w:rsidRDefault="00D47547" w:rsidP="004F2A79">
      <w:pPr>
        <w:pStyle w:val="Heading1"/>
      </w:pPr>
      <w:bookmarkStart w:id="11" w:name="_Toc393987644"/>
      <w:r>
        <w:lastRenderedPageBreak/>
        <w:t xml:space="preserve">A </w:t>
      </w:r>
      <w:r w:rsidR="005D754C">
        <w:t>General Naming Scheme for Mixed-Endian Byte Orders</w:t>
      </w:r>
      <w:bookmarkEnd w:id="11"/>
    </w:p>
    <w:p w:rsidR="005D754C" w:rsidRDefault="005D754C" w:rsidP="005D754C">
      <w:r>
        <w:t xml:space="preserve">The general scheme here is that the data is chunked into words of some size. The words appear in either big/little endian position. The bytes within each word appear within that word in either big/little endian position. </w:t>
      </w:r>
    </w:p>
    <w:p w:rsidR="005D754C" w:rsidRDefault="005D754C" w:rsidP="005D754C">
      <w:r>
        <w:t>So a general naming scheme:</w:t>
      </w:r>
    </w:p>
    <w:p w:rsidR="005D754C" w:rsidRPr="0029073F" w:rsidRDefault="005D754C" w:rsidP="005A7B18">
      <w:pPr>
        <w:numPr>
          <w:ilvl w:val="0"/>
          <w:numId w:val="12"/>
        </w:numPr>
      </w:pPr>
      <w:r>
        <w:t>&lt;bytes within word order&gt; [ In &lt;word size&gt; &lt;word order&gt; Words]</w:t>
      </w:r>
    </w:p>
    <w:p w:rsidR="005D754C" w:rsidRDefault="005D754C" w:rsidP="005D754C">
      <w:r>
        <w:t>The complete set of possibilities:</w:t>
      </w:r>
    </w:p>
    <w:p w:rsidR="005D754C" w:rsidRDefault="005D754C" w:rsidP="005A7B18">
      <w:pPr>
        <w:numPr>
          <w:ilvl w:val="0"/>
          <w:numId w:val="12"/>
        </w:numPr>
      </w:pPr>
      <w:proofErr w:type="spellStart"/>
      <w:r>
        <w:t>bigEndian</w:t>
      </w:r>
      <w:proofErr w:type="spellEnd"/>
      <w:r>
        <w:t xml:space="preserve"> - no word size to consider</w:t>
      </w:r>
    </w:p>
    <w:p w:rsidR="005D754C" w:rsidRDefault="005D754C" w:rsidP="005A7B18">
      <w:pPr>
        <w:numPr>
          <w:ilvl w:val="0"/>
          <w:numId w:val="12"/>
        </w:numPr>
      </w:pPr>
      <w:proofErr w:type="spellStart"/>
      <w:r>
        <w:t>littleEndian</w:t>
      </w:r>
      <w:proofErr w:type="spellEnd"/>
      <w:r>
        <w:t xml:space="preserve"> - no word size to consider</w:t>
      </w:r>
    </w:p>
    <w:p w:rsidR="005D754C" w:rsidRDefault="005D754C" w:rsidP="005A7B18">
      <w:pPr>
        <w:numPr>
          <w:ilvl w:val="0"/>
          <w:numId w:val="12"/>
        </w:numPr>
      </w:pPr>
      <w:r>
        <w:t>bigEndianIn16BitLittleEndianWords</w:t>
      </w:r>
      <w:r w:rsidR="004F71E8">
        <w:rPr>
          <w:rStyle w:val="FootnoteReference"/>
        </w:rPr>
        <w:footnoteReference w:id="2"/>
      </w:r>
      <w:r>
        <w:t xml:space="preserve"> - 16-bit words are in little-endian order, but within words the bytes are in big-endian order</w:t>
      </w:r>
    </w:p>
    <w:p w:rsidR="005D754C" w:rsidRDefault="005D754C" w:rsidP="005A7B18">
      <w:pPr>
        <w:numPr>
          <w:ilvl w:val="0"/>
          <w:numId w:val="12"/>
        </w:numPr>
      </w:pPr>
      <w:r>
        <w:t xml:space="preserve">bigEndianIn32BitLittleEndianWords - 32 bit words in little-endian order, but within words the bytes are in </w:t>
      </w:r>
      <w:proofErr w:type="spellStart"/>
      <w:r>
        <w:t>bigEndian</w:t>
      </w:r>
      <w:proofErr w:type="spellEnd"/>
      <w:r>
        <w:t xml:space="preserve"> order.</w:t>
      </w:r>
    </w:p>
    <w:p w:rsidR="005D754C" w:rsidRDefault="005D754C" w:rsidP="005A7B18">
      <w:pPr>
        <w:numPr>
          <w:ilvl w:val="0"/>
          <w:numId w:val="12"/>
        </w:numPr>
      </w:pPr>
      <w:r>
        <w:t>littleEndianIn16BitBigEndianWords</w:t>
      </w:r>
      <w:r w:rsidR="00303E46">
        <w:rPr>
          <w:rStyle w:val="FootnoteReference"/>
        </w:rPr>
        <w:footnoteReference w:id="3"/>
      </w:r>
      <w:r>
        <w:t xml:space="preserve"> - 16-bit words are in big-endian order, but within words the bytes are in little-endian order</w:t>
      </w:r>
    </w:p>
    <w:p w:rsidR="005D754C" w:rsidRDefault="005D754C" w:rsidP="005A7B18">
      <w:pPr>
        <w:numPr>
          <w:ilvl w:val="0"/>
          <w:numId w:val="12"/>
        </w:numPr>
      </w:pPr>
      <w:r>
        <w:t xml:space="preserve">littleEndianIn32BitBigEndianWords - 32 bit words in big-endian order, but within words the bytes are in </w:t>
      </w:r>
      <w:proofErr w:type="spellStart"/>
      <w:r>
        <w:t>littleEndian</w:t>
      </w:r>
      <w:proofErr w:type="spellEnd"/>
      <w:r>
        <w:t xml:space="preserve"> order.</w:t>
      </w:r>
    </w:p>
    <w:p w:rsidR="005D754C" w:rsidRDefault="005D754C" w:rsidP="005D754C">
      <w:r>
        <w:t>It is unclear if there were ever machines creating some of these. Some may simply not be needed.</w:t>
      </w:r>
      <w:r w:rsidR="00F61302">
        <w:t xml:space="preserve"> (The 32-bit word variants are particularly suspect. There is no mention of them in the Wikipedia article on </w:t>
      </w:r>
      <w:proofErr w:type="spellStart"/>
      <w:r w:rsidR="00F61302">
        <w:t>Endianness</w:t>
      </w:r>
      <w:proofErr w:type="spellEnd"/>
      <w:r w:rsidR="00F61302">
        <w:t xml:space="preserve"> for example.)</w:t>
      </w:r>
    </w:p>
    <w:p w:rsidR="00DD49D7" w:rsidRDefault="00DD49D7" w:rsidP="005D754C">
      <w:r>
        <w:t xml:space="preserve">Note also that combinations where the byte order and word order are the same order are not required. E.g., littleEndian16BitWordsLittleEndian would be equivalent to just </w:t>
      </w:r>
      <w:proofErr w:type="spellStart"/>
      <w:r>
        <w:t>littleEndian</w:t>
      </w:r>
      <w:proofErr w:type="spellEnd"/>
      <w:r>
        <w:t xml:space="preserve">. These additional </w:t>
      </w:r>
      <w:proofErr w:type="spellStart"/>
      <w:r>
        <w:t>enums</w:t>
      </w:r>
      <w:proofErr w:type="spellEnd"/>
      <w:r>
        <w:t xml:space="preserve"> are only needed for mixed-endian situations.</w:t>
      </w:r>
    </w:p>
    <w:p w:rsidR="00201C4E" w:rsidRDefault="00201C4E" w:rsidP="0043695E">
      <w:pPr>
        <w:pStyle w:val="Heading1"/>
      </w:pPr>
      <w:bookmarkStart w:id="12" w:name="_Toc393987645"/>
      <w:r>
        <w:lastRenderedPageBreak/>
        <w:t>Lengths and Mixed-Endian Byte Orders</w:t>
      </w:r>
      <w:bookmarkEnd w:id="12"/>
    </w:p>
    <w:p w:rsidR="00323C27" w:rsidRDefault="00DD49D7" w:rsidP="005D754C">
      <w:r>
        <w:t xml:space="preserve">The lengths could </w:t>
      </w:r>
      <w:r w:rsidR="00323C27">
        <w:t>be restricted to be either a multiple of the word size, or exactly 2 times the word size.</w:t>
      </w:r>
    </w:p>
    <w:p w:rsidR="00DD49D7" w:rsidRDefault="00323C27" w:rsidP="005D754C">
      <w:r>
        <w:t xml:space="preserve">A more flexible length capability might </w:t>
      </w:r>
      <w:r w:rsidR="00DD49D7">
        <w:t>work like this:</w:t>
      </w:r>
    </w:p>
    <w:p w:rsidR="00DD49D7" w:rsidRDefault="00DD49D7" w:rsidP="005A7B18">
      <w:pPr>
        <w:numPr>
          <w:ilvl w:val="0"/>
          <w:numId w:val="13"/>
        </w:numPr>
      </w:pPr>
      <w:r>
        <w:t xml:space="preserve">For any length &lt;= word size, behaves as just the byte order </w:t>
      </w:r>
      <w:proofErr w:type="spellStart"/>
      <w:r>
        <w:t>bigEndian</w:t>
      </w:r>
      <w:proofErr w:type="spellEnd"/>
      <w:r>
        <w:t xml:space="preserve"> or </w:t>
      </w:r>
      <w:proofErr w:type="spellStart"/>
      <w:r>
        <w:t>littleEndian</w:t>
      </w:r>
      <w:proofErr w:type="spellEnd"/>
      <w:r>
        <w:t xml:space="preserve">. Word aspect is ignored. </w:t>
      </w:r>
    </w:p>
    <w:p w:rsidR="00DD49D7" w:rsidRDefault="00DD49D7" w:rsidP="005A7B18">
      <w:pPr>
        <w:numPr>
          <w:ilvl w:val="1"/>
          <w:numId w:val="13"/>
        </w:numPr>
      </w:pPr>
      <w:r>
        <w:t xml:space="preserve">Example: for byte order bigEndianIn16BitLittleEndianWords, if the length is 11 bits, it behaves exactly like </w:t>
      </w:r>
      <w:proofErr w:type="spellStart"/>
      <w:r>
        <w:t>bigEndian</w:t>
      </w:r>
      <w:proofErr w:type="spellEnd"/>
      <w:r>
        <w:t xml:space="preserve"> with length 11 bits.</w:t>
      </w:r>
    </w:p>
    <w:p w:rsidR="00DD49D7" w:rsidRDefault="00DD49D7" w:rsidP="005A7B18">
      <w:pPr>
        <w:numPr>
          <w:ilvl w:val="0"/>
          <w:numId w:val="13"/>
        </w:numPr>
      </w:pPr>
      <w:r>
        <w:t>The only length greater than the word size allowed is 2 times the word size.</w:t>
      </w:r>
    </w:p>
    <w:p w:rsidR="00201C4E" w:rsidRDefault="00DD49D7" w:rsidP="005A7B18">
      <w:pPr>
        <w:numPr>
          <w:ilvl w:val="1"/>
          <w:numId w:val="13"/>
        </w:numPr>
      </w:pPr>
      <w:r>
        <w:t xml:space="preserve">Example: for byte order bigEndianIn16BitLittleEndianWords, if the length is 32 </w:t>
      </w:r>
      <w:proofErr w:type="gramStart"/>
      <w:r>
        <w:t>bits, that is acceptable,</w:t>
      </w:r>
      <w:proofErr w:type="gramEnd"/>
      <w:r>
        <w:t xml:space="preserve"> but any other length &gt; 16 is a schema definition error.</w:t>
      </w:r>
    </w:p>
    <w:p w:rsidR="005D754C" w:rsidRDefault="00201C4E" w:rsidP="00201C4E">
      <w:r>
        <w:t>The alternative is to determine the right semantics for bit-fields</w:t>
      </w:r>
      <w:r w:rsidR="00323C27">
        <w:t xml:space="preserve"> in these mixed endian schemes, and in that case any length (perhaps up to 2 </w:t>
      </w:r>
      <w:proofErr w:type="gramStart"/>
      <w:r w:rsidR="00323C27">
        <w:t>time</w:t>
      </w:r>
      <w:proofErr w:type="gramEnd"/>
      <w:r w:rsidR="00323C27">
        <w:t xml:space="preserve"> the word size as maximum) would be allowed.</w:t>
      </w:r>
    </w:p>
    <w:p w:rsidR="00201C4E" w:rsidRDefault="00201C4E" w:rsidP="0043695E">
      <w:pPr>
        <w:pStyle w:val="Heading2"/>
      </w:pPr>
      <w:bookmarkStart w:id="13" w:name="_Toc393987646"/>
      <w:r>
        <w:t>Allowing Any Length for Mixed-Endian Byte Orders</w:t>
      </w:r>
      <w:bookmarkEnd w:id="13"/>
    </w:p>
    <w:p w:rsidR="00201C4E" w:rsidRDefault="00201C4E" w:rsidP="00201C4E">
      <w:r>
        <w:t>Consider this example. T</w:t>
      </w:r>
      <w:r w:rsidRPr="00F80E82">
        <w:t xml:space="preserve">he context </w:t>
      </w:r>
      <w:r>
        <w:t xml:space="preserve">is </w:t>
      </w:r>
      <w:r w:rsidRPr="00F80E82">
        <w:t xml:space="preserve">where </w:t>
      </w:r>
      <w:proofErr w:type="spellStart"/>
      <w:r w:rsidRPr="00F80E82">
        <w:t>dfdl</w:t>
      </w:r>
      <w:proofErr w:type="gramStart"/>
      <w:r w:rsidRPr="00F80E82">
        <w:t>:byteOrder</w:t>
      </w:r>
      <w:proofErr w:type="spellEnd"/>
      <w:proofErr w:type="gramEnd"/>
      <w:r w:rsidRPr="00F80E82">
        <w:t xml:space="preserve"> is '</w:t>
      </w:r>
      <w:r>
        <w:t>big</w:t>
      </w:r>
      <w:r w:rsidRPr="00F80E82">
        <w:t>Endian</w:t>
      </w:r>
      <w:r>
        <w:t>In16BitLittleEndianWords</w:t>
      </w:r>
      <w:r w:rsidRPr="00F80E82">
        <w:t xml:space="preserve">' and </w:t>
      </w:r>
      <w:proofErr w:type="spellStart"/>
      <w:r w:rsidRPr="00F80E82">
        <w:t>dfdl:bitOrder</w:t>
      </w:r>
      <w:proofErr w:type="spellEnd"/>
      <w:r w:rsidRPr="00F80E82">
        <w:t xml:space="preserve"> is </w:t>
      </w:r>
      <w:r>
        <w:t>'</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201C4E" w:rsidRPr="00F80E82" w:rsidRDefault="00201C4E" w:rsidP="00201C4E">
      <w:r>
        <w:t>The example includes 4 bytes of data. L</w:t>
      </w:r>
      <w:r w:rsidRPr="00F80E82">
        <w:t xml:space="preserve">et us examine the </w:t>
      </w:r>
      <w:r>
        <w:t>25</w:t>
      </w:r>
      <w:r w:rsidRPr="00F80E82">
        <w:t xml:space="preserve"> b</w:t>
      </w:r>
      <w:r>
        <w:t>its beginning at position 2. Below the bytes are shown left-to-right:</w:t>
      </w:r>
    </w:p>
    <w:p w:rsidR="00201C4E" w:rsidRPr="00F80E82" w:rsidRDefault="00201C4E" w:rsidP="00201C4E">
      <w:pPr>
        <w:pStyle w:val="Codeblock0"/>
      </w:pPr>
      <w:r w:rsidRPr="00F80E82">
        <w:t>Positions:</w:t>
      </w:r>
      <w:r w:rsidRPr="00F80E82">
        <w:br/>
        <w:t>00000000 11111110 22222111</w:t>
      </w:r>
      <w:r>
        <w:t xml:space="preserve"> 33322222</w:t>
      </w:r>
      <w:r w:rsidRPr="00F80E82">
        <w:br/>
        <w:t>87654321 65432109 43210987</w:t>
      </w:r>
      <w:r>
        <w:t xml:space="preserve"> 21098765</w:t>
      </w:r>
      <w:r w:rsidRPr="00F80E82">
        <w:br/>
        <w:t>Bits:</w:t>
      </w:r>
      <w:r w:rsidRPr="00F80E82">
        <w:br/>
      </w:r>
      <w:r w:rsidRPr="00085DC9">
        <w:rPr>
          <w:highlight w:val="yellow"/>
        </w:rPr>
        <w:t>0101101</w:t>
      </w:r>
      <w:r w:rsidRPr="00F80E82">
        <w:t xml:space="preserve">0 </w:t>
      </w:r>
      <w:r w:rsidRPr="001D4C93">
        <w:rPr>
          <w:highlight w:val="yellow"/>
        </w:rPr>
        <w:t>10</w:t>
      </w:r>
      <w:r w:rsidRPr="00085DC9">
        <w:rPr>
          <w:highlight w:val="yellow"/>
        </w:rPr>
        <w:t>010010</w:t>
      </w:r>
      <w:r w:rsidRPr="00F80E82">
        <w:t xml:space="preserve"> </w:t>
      </w:r>
      <w:r w:rsidRPr="005A2431">
        <w:rPr>
          <w:highlight w:val="yellow"/>
        </w:rPr>
        <w:t>0</w:t>
      </w:r>
      <w:r>
        <w:rPr>
          <w:highlight w:val="yellow"/>
        </w:rPr>
        <w:t>111</w:t>
      </w:r>
      <w:r w:rsidRPr="001D4C93">
        <w:rPr>
          <w:highlight w:val="yellow"/>
        </w:rPr>
        <w:t>0</w:t>
      </w:r>
      <w:r>
        <w:rPr>
          <w:highlight w:val="yellow"/>
        </w:rPr>
        <w:t>1</w:t>
      </w:r>
      <w:r w:rsidRPr="001D4C93">
        <w:rPr>
          <w:highlight w:val="yellow"/>
        </w:rPr>
        <w:t>00</w:t>
      </w:r>
      <w:r>
        <w:t xml:space="preserve"> </w:t>
      </w:r>
      <w:r w:rsidRPr="00F80E82">
        <w:t>000000</w:t>
      </w:r>
      <w:r w:rsidRPr="005A2431">
        <w:rPr>
          <w:highlight w:val="yellow"/>
        </w:rPr>
        <w:t>00</w:t>
      </w:r>
    </w:p>
    <w:p w:rsidR="00201C4E" w:rsidRPr="00F80E82" w:rsidRDefault="00201C4E" w:rsidP="00201C4E">
      <w:pPr>
        <w:pStyle w:val="Codeblock0"/>
      </w:pPr>
      <w:r w:rsidRPr="00F80E82">
        <w:t>Hex values</w:t>
      </w:r>
      <w:r w:rsidRPr="00F80E82">
        <w:br/>
        <w:t xml:space="preserve">   5   A    9   2    </w:t>
      </w:r>
      <w:r>
        <w:t>7</w:t>
      </w:r>
      <w:r w:rsidRPr="00F80E82">
        <w:t xml:space="preserve">   </w:t>
      </w:r>
      <w:r>
        <w:t>4     0  0</w:t>
      </w:r>
    </w:p>
    <w:p w:rsidR="00201C4E" w:rsidRPr="00F80E82" w:rsidRDefault="00201C4E" w:rsidP="00201C4E">
      <w:r w:rsidRPr="00F80E82">
        <w:t>The bits of interest are highlighted above. If we redisplay this same data, but reversing the order of the bytes to right-to-left, then we get:</w:t>
      </w:r>
    </w:p>
    <w:p w:rsidR="00201C4E" w:rsidRPr="00F80E82" w:rsidRDefault="00201C4E" w:rsidP="00201C4E">
      <w:pPr>
        <w:pStyle w:val="Codeblock0"/>
      </w:pPr>
      <w:r w:rsidRPr="00F80E82">
        <w:t>Positions:</w:t>
      </w:r>
      <w:r w:rsidRPr="00F80E82">
        <w:br/>
      </w:r>
      <w:r>
        <w:t xml:space="preserve">33322222 </w:t>
      </w:r>
      <w:r w:rsidRPr="00F80E82">
        <w:t>22222111 11111110 00000000</w:t>
      </w:r>
      <w:r w:rsidRPr="00F80E82">
        <w:br/>
      </w:r>
      <w:r>
        <w:t xml:space="preserve">21098765 </w:t>
      </w:r>
      <w:r w:rsidRPr="00F80E82">
        <w:t>43210987 65432109 87654321</w:t>
      </w:r>
      <w:r w:rsidRPr="00F80E82">
        <w:br/>
        <w:t>Bits:</w:t>
      </w:r>
      <w:r w:rsidRPr="00F80E82">
        <w:br/>
      </w:r>
      <w:r>
        <w:t>000000</w:t>
      </w:r>
      <w:r w:rsidRPr="005A2431">
        <w:rPr>
          <w:highlight w:val="yellow"/>
        </w:rPr>
        <w:t>00</w:t>
      </w:r>
      <w:r w:rsidRPr="005A2431">
        <w:t xml:space="preserve"> </w:t>
      </w:r>
      <w:r w:rsidRPr="005A2431">
        <w:rPr>
          <w:highlight w:val="yellow"/>
        </w:rPr>
        <w:t>0</w:t>
      </w:r>
      <w:r>
        <w:rPr>
          <w:highlight w:val="yellow"/>
        </w:rPr>
        <w:t>111</w:t>
      </w:r>
      <w:r w:rsidRPr="001D4C93">
        <w:rPr>
          <w:highlight w:val="yellow"/>
        </w:rPr>
        <w:t>0</w:t>
      </w:r>
      <w:r>
        <w:rPr>
          <w:highlight w:val="yellow"/>
        </w:rPr>
        <w:t>1</w:t>
      </w:r>
      <w:r w:rsidRPr="001D4C93">
        <w:rPr>
          <w:highlight w:val="yellow"/>
        </w:rPr>
        <w:t>00</w:t>
      </w:r>
      <w:r w:rsidRPr="001D4C93">
        <w:t xml:space="preserve"> </w:t>
      </w:r>
      <w:r w:rsidRPr="001D4C93">
        <w:rPr>
          <w:highlight w:val="yellow"/>
        </w:rPr>
        <w:t>10010010</w:t>
      </w:r>
      <w:r w:rsidRPr="00F80E82">
        <w:t xml:space="preserve"> </w:t>
      </w:r>
      <w:r w:rsidRPr="00085DC9">
        <w:rPr>
          <w:highlight w:val="yellow"/>
        </w:rPr>
        <w:t>0101101</w:t>
      </w:r>
      <w:r w:rsidRPr="00F80E82">
        <w:t>0</w:t>
      </w:r>
    </w:p>
    <w:p w:rsidR="00201C4E" w:rsidRPr="00F80E82" w:rsidRDefault="00201C4E" w:rsidP="00201C4E">
      <w:pPr>
        <w:pStyle w:val="Codeblock0"/>
      </w:pPr>
      <w:r>
        <w:t>Hex values</w:t>
      </w:r>
      <w:r>
        <w:br/>
        <w:t>0   0    7</w:t>
      </w:r>
      <w:r w:rsidRPr="00F80E82">
        <w:t xml:space="preserve">   </w:t>
      </w:r>
      <w:r>
        <w:t>4</w:t>
      </w:r>
      <w:r w:rsidRPr="00F80E82">
        <w:t xml:space="preserve"> </w:t>
      </w:r>
      <w:r>
        <w:t xml:space="preserve">   </w:t>
      </w:r>
      <w:r w:rsidRPr="00F80E82">
        <w:t xml:space="preserve">9   </w:t>
      </w:r>
      <w:commentRangeStart w:id="14"/>
      <w:r>
        <w:rPr>
          <w:rStyle w:val="CommentReference"/>
          <w:rFonts w:ascii="Arial" w:hAnsi="Arial" w:cs="Times New Roman"/>
          <w:noProof w:val="0"/>
          <w:lang w:val="en-US" w:eastAsia="en-US"/>
        </w:rPr>
        <w:commentReference w:id="15"/>
      </w:r>
      <w:commentRangeEnd w:id="14"/>
      <w:r>
        <w:t>2</w:t>
      </w:r>
      <w:r>
        <w:rPr>
          <w:rStyle w:val="CommentReference"/>
          <w:rFonts w:ascii="Arial" w:hAnsi="Arial" w:cs="Times New Roman"/>
          <w:noProof w:val="0"/>
          <w:lang w:val="en-US" w:eastAsia="en-US"/>
        </w:rPr>
        <w:commentReference w:id="14"/>
      </w:r>
      <w:r w:rsidRPr="00F80E82">
        <w:t xml:space="preserve">    5   A</w:t>
      </w:r>
    </w:p>
    <w:p w:rsidR="00201C4E" w:rsidRDefault="00201C4E" w:rsidP="00201C4E">
      <w:r w:rsidRPr="00F80E82">
        <w:t xml:space="preserve">The above shows more clearly that we are looking at a contiguous region of bits containing </w:t>
      </w:r>
    </w:p>
    <w:p w:rsidR="00201C4E" w:rsidRDefault="00201C4E" w:rsidP="00201C4E">
      <w:pPr>
        <w:pStyle w:val="Codeblock0"/>
      </w:pPr>
      <w:r w:rsidRPr="005A2431">
        <w:t>0 0011 1010 0100 1001 0010 1101</w:t>
      </w:r>
    </w:p>
    <w:p w:rsidR="00201C4E" w:rsidRDefault="00201C4E" w:rsidP="00201C4E">
      <w:r>
        <w:t>However, this must now be interpreted using the byte order 'big</w:t>
      </w:r>
      <w:r w:rsidRPr="00F80E82">
        <w:t>Endian</w:t>
      </w:r>
      <w:r>
        <w:t>In16BitLittleEndianWords'. So first the data is grouped into its bytes:</w:t>
      </w:r>
    </w:p>
    <w:p w:rsidR="00201C4E" w:rsidRDefault="00201C4E" w:rsidP="00201C4E">
      <w:pPr>
        <w:pStyle w:val="Codeblock0"/>
      </w:pPr>
      <w:r w:rsidRPr="00376719">
        <w:t xml:space="preserve">xxxx xxx0 0001 1101 </w:t>
      </w:r>
      <w:r w:rsidRPr="005A2431">
        <w:t>0100 1001 0010 1101</w:t>
      </w:r>
    </w:p>
    <w:p w:rsidR="00201C4E" w:rsidRPr="00F80E82" w:rsidRDefault="00201C4E" w:rsidP="00201C4E">
      <w:pPr>
        <w:pStyle w:val="Codeblock0"/>
      </w:pPr>
      <w:r>
        <w:t>byte 4    byte 3    byte 2    byte 1</w:t>
      </w:r>
    </w:p>
    <w:p w:rsidR="00201C4E" w:rsidRDefault="00201C4E" w:rsidP="00201C4E">
      <w:r>
        <w:t xml:space="preserve">In the above, the 'x' bits are so-indicated so as to illustrate that they did not come from the data stream. These 'x' bits are not used. </w:t>
      </w:r>
    </w:p>
    <w:p w:rsidR="00201C4E" w:rsidRDefault="00201C4E" w:rsidP="00201C4E">
      <w:r>
        <w:t>Next, reorder the bytes into most-significant byte first and leftmost order</w:t>
      </w:r>
    </w:p>
    <w:p w:rsidR="00201C4E" w:rsidRDefault="00201C4E" w:rsidP="00201C4E">
      <w:r>
        <w:t>In this byte order, byte 3 is most significant, followed in decreasing significance by byte 4, byte 1, and byte 2.</w:t>
      </w:r>
    </w:p>
    <w:p w:rsidR="00201C4E" w:rsidRDefault="00201C4E" w:rsidP="00201C4E">
      <w:pPr>
        <w:pStyle w:val="Codeblock0"/>
      </w:pPr>
      <w:r w:rsidRPr="00376719">
        <w:lastRenderedPageBreak/>
        <w:t xml:space="preserve">0001 1101 xxxx xxx0 </w:t>
      </w:r>
      <w:r w:rsidRPr="005A2431">
        <w:t>0010 1101</w:t>
      </w:r>
      <w:r>
        <w:t xml:space="preserve"> </w:t>
      </w:r>
      <w:r w:rsidRPr="005A2431">
        <w:t xml:space="preserve">0100 1001 </w:t>
      </w:r>
    </w:p>
    <w:p w:rsidR="00201C4E" w:rsidRPr="00F80E82" w:rsidRDefault="00201C4E" w:rsidP="00201C4E">
      <w:pPr>
        <w:pStyle w:val="Codeblock0"/>
      </w:pPr>
      <w:r>
        <w:t>byte 3    byte 4    byte 1    byte 2 (original byte positions)</w:t>
      </w:r>
    </w:p>
    <w:p w:rsidR="00201C4E" w:rsidRDefault="00201C4E" w:rsidP="00201C4E">
      <w:r>
        <w:t>In the above note the 'x' characters which represent the bits that were not in the original 25 bits. Since these 'x' are in the middle of the bits, we shift the data from byte 3 downward into byte 4 (sign extending if the most-significant bit is 1 and the number is signed.)</w:t>
      </w:r>
    </w:p>
    <w:p w:rsidR="00201C4E" w:rsidRDefault="00201C4E" w:rsidP="00201C4E">
      <w:pPr>
        <w:ind w:left="720"/>
        <w:rPr>
          <w:i/>
          <w:color w:val="FF0000"/>
        </w:rPr>
      </w:pPr>
      <w:r>
        <w:rPr>
          <w:i/>
          <w:color w:val="FF0000"/>
        </w:rPr>
        <w:t>It is not at all clear this is the correct semantics. I suspect there is only general agreement what this byte order means when the number of bits is exactly 32.</w:t>
      </w:r>
    </w:p>
    <w:p w:rsidR="00201C4E" w:rsidRDefault="00201C4E" w:rsidP="00201C4E">
      <w:pPr>
        <w:ind w:left="720"/>
      </w:pPr>
      <w:r w:rsidRPr="00576634">
        <w:rPr>
          <w:i/>
          <w:color w:val="FF0000"/>
        </w:rPr>
        <w:t xml:space="preserve">The </w:t>
      </w:r>
      <w:r>
        <w:rPr>
          <w:i/>
          <w:color w:val="FF0000"/>
        </w:rPr>
        <w:t xml:space="preserve">critical property the algorithm must preserve here is </w:t>
      </w:r>
      <w:r w:rsidRPr="00576634">
        <w:rPr>
          <w:i/>
          <w:color w:val="FF0000"/>
        </w:rPr>
        <w:t>that it doesn't ma</w:t>
      </w:r>
      <w:r>
        <w:rPr>
          <w:i/>
          <w:color w:val="FF0000"/>
        </w:rPr>
        <w:t>tter where the bits are located. S</w:t>
      </w:r>
      <w:r w:rsidRPr="00576634">
        <w:rPr>
          <w:i/>
          <w:color w:val="FF0000"/>
        </w:rPr>
        <w:t>hifting them by inserting a prior field doesn't change the valu</w:t>
      </w:r>
      <w:r>
        <w:rPr>
          <w:i/>
          <w:color w:val="FF0000"/>
        </w:rPr>
        <w:t>e.</w:t>
      </w:r>
    </w:p>
    <w:p w:rsidR="00201C4E" w:rsidRDefault="00201C4E" w:rsidP="00201C4E">
      <w:pPr>
        <w:pStyle w:val="Codeblock0"/>
      </w:pPr>
      <w:r w:rsidRPr="00201C4E">
        <w:rPr>
          <w:color w:val="00B050"/>
        </w:rPr>
        <w:t>0000 000</w:t>
      </w:r>
      <w:r w:rsidRPr="00376719">
        <w:rPr>
          <w:color w:val="FF0000"/>
        </w:rPr>
        <w:t>0 0011 101</w:t>
      </w:r>
      <w:r w:rsidRPr="00376719">
        <w:t xml:space="preserve">0 </w:t>
      </w:r>
      <w:r w:rsidRPr="005A2431">
        <w:t>0010 1101</w:t>
      </w:r>
      <w:r>
        <w:t xml:space="preserve"> </w:t>
      </w:r>
      <w:r w:rsidRPr="005A2431">
        <w:t xml:space="preserve">0100 1001 </w:t>
      </w:r>
    </w:p>
    <w:p w:rsidR="00201C4E" w:rsidRDefault="00201C4E" w:rsidP="00201C4E">
      <w:pPr>
        <w:pStyle w:val="Codeblock0"/>
      </w:pPr>
      <w:r>
        <w:t>byte 3    byte 4    byte 1    byte 2 (original byte positions)</w:t>
      </w:r>
    </w:p>
    <w:p w:rsidR="00201C4E" w:rsidRPr="00F80E82" w:rsidRDefault="00201C4E" w:rsidP="00201C4E">
      <w:pPr>
        <w:pStyle w:val="Codeblock0"/>
      </w:pPr>
      <w:r>
        <w:t>0    0    3    A    4    D    4    9</w:t>
      </w:r>
    </w:p>
    <w:p w:rsidR="00201C4E" w:rsidRDefault="00201C4E" w:rsidP="00201C4E">
      <w:r>
        <w:t xml:space="preserve">In the above, the bits that were originally in byte 3 are red. The green bits are 0 in this example, but in general they would be either 0 or 1 depending on whether sign-extension was required. </w:t>
      </w:r>
    </w:p>
    <w:p w:rsidR="005D754C" w:rsidRDefault="00201C4E" w:rsidP="0043695E">
      <w:r>
        <w:t>The value is 0x3A2D49.</w:t>
      </w:r>
    </w:p>
    <w:p w:rsidR="005A7B18" w:rsidRDefault="0043695E" w:rsidP="0043695E">
      <w:pPr>
        <w:pStyle w:val="Heading1"/>
        <w:tabs>
          <w:tab w:val="clear" w:pos="360"/>
        </w:tabs>
        <w:spacing w:before="240" w:after="240"/>
        <w:ind w:left="432" w:hanging="432"/>
      </w:pPr>
      <w:r>
        <w:lastRenderedPageBreak/>
        <w:br w:type="page"/>
      </w:r>
      <w:bookmarkStart w:id="16" w:name="_Toc393986213"/>
      <w:bookmarkStart w:id="17" w:name="_Toc393987647"/>
      <w:r w:rsidR="005A7B18">
        <w:lastRenderedPageBreak/>
        <w:t>Historical</w:t>
      </w:r>
      <w:bookmarkEnd w:id="17"/>
      <w:r w:rsidR="005A7B18">
        <w:t xml:space="preserve"> </w:t>
      </w:r>
    </w:p>
    <w:p w:rsidR="005A7B18" w:rsidRDefault="005A7B18" w:rsidP="005A7B18">
      <w:pPr>
        <w:pStyle w:val="nobreak"/>
      </w:pPr>
      <w:r>
        <w:t>This material is here purely to preserve the comments should they be revisited in the future:</w:t>
      </w:r>
    </w:p>
    <w:p w:rsidR="005A7B18" w:rsidRDefault="005A7B18" w:rsidP="005A7B18">
      <w:pPr>
        <w:pStyle w:val="Heading3"/>
      </w:pPr>
      <w:bookmarkStart w:id="18" w:name="_Toc393987480"/>
      <w:bookmarkStart w:id="19" w:name="_Toc393987648"/>
      <w:r>
        <w:t>Mixed-endian byte order</w:t>
      </w:r>
      <w:bookmarkEnd w:id="18"/>
      <w:bookmarkEnd w:id="19"/>
    </w:p>
    <w:p w:rsidR="005A7B18" w:rsidRDefault="005A7B18" w:rsidP="005A7B18">
      <w:r>
        <w:t xml:space="preserve">This new </w:t>
      </w:r>
      <w:proofErr w:type="spellStart"/>
      <w:r>
        <w:t>enum</w:t>
      </w:r>
      <w:proofErr w:type="spellEnd"/>
      <w:r>
        <w:t xml:space="preserve"> for </w:t>
      </w:r>
      <w:proofErr w:type="spellStart"/>
      <w:r>
        <w:t>dfdl</w:t>
      </w:r>
      <w:proofErr w:type="gramStart"/>
      <w:r>
        <w:t>:byteOrder</w:t>
      </w:r>
      <w:proofErr w:type="spellEnd"/>
      <w:proofErr w:type="gramEnd"/>
      <w:r>
        <w:t xml:space="preserve"> </w:t>
      </w:r>
      <w:commentRangeStart w:id="20"/>
      <w:commentRangeStart w:id="21"/>
      <w:r>
        <w:t xml:space="preserve">would only be usable for types </w:t>
      </w:r>
      <w:proofErr w:type="spellStart"/>
      <w:r>
        <w:t>xs:int</w:t>
      </w:r>
      <w:proofErr w:type="spellEnd"/>
      <w:r>
        <w:t xml:space="preserve">, ... </w:t>
      </w:r>
      <w:proofErr w:type="spellStart"/>
      <w:r>
        <w:t>xs:decimal</w:t>
      </w:r>
      <w:proofErr w:type="spellEnd"/>
      <w:r>
        <w:t xml:space="preserve">. </w:t>
      </w:r>
      <w:commentRangeEnd w:id="20"/>
      <w:r>
        <w:rPr>
          <w:rStyle w:val="CommentReference"/>
        </w:rPr>
        <w:commentReference w:id="20"/>
      </w:r>
      <w:commentRangeEnd w:id="21"/>
    </w:p>
    <w:p w:rsidR="005A7B18" w:rsidRDefault="005A7B18" w:rsidP="005A7B18">
      <w:pPr>
        <w:pStyle w:val="Heading3"/>
      </w:pPr>
      <w:bookmarkStart w:id="22" w:name="_Toc391372304"/>
      <w:bookmarkStart w:id="23" w:name="_Toc393987481"/>
      <w:bookmarkStart w:id="24" w:name="_Toc393987649"/>
      <w:r w:rsidRPr="00F80E82">
        <w:t xml:space="preserve">The </w:t>
      </w:r>
      <w:proofErr w:type="spellStart"/>
      <w:r w:rsidRPr="00F80E82">
        <w:t>byteOrder</w:t>
      </w:r>
      <w:proofErr w:type="spellEnd"/>
      <w:r w:rsidRPr="00F80E82">
        <w:t xml:space="preserve"> '</w:t>
      </w:r>
      <w:r>
        <w:t>big</w:t>
      </w:r>
      <w:r w:rsidRPr="00F80E82">
        <w:t>Endian</w:t>
      </w:r>
      <w:r>
        <w:t>In</w:t>
      </w:r>
      <w:r w:rsidRPr="00F80E82">
        <w:t>16Bit</w:t>
      </w:r>
      <w:r>
        <w:t>LittleEndianWords</w:t>
      </w:r>
      <w:r w:rsidRPr="00F80E82">
        <w:t>'</w:t>
      </w:r>
      <w:bookmarkEnd w:id="22"/>
      <w:bookmarkEnd w:id="23"/>
      <w:bookmarkEnd w:id="24"/>
    </w:p>
    <w:p w:rsidR="005A7B18" w:rsidRDefault="005A7B18" w:rsidP="005A7B18">
      <w:pPr>
        <w:pStyle w:val="nobreak"/>
      </w:pPr>
      <w:r>
        <w:t xml:space="preserve">The name of this mixed-endian byte order follows a scheme where it first describes the byte order within words, followed by the size of the words (in bits), followed by the order of the words. </w:t>
      </w:r>
    </w:p>
    <w:p w:rsidR="005A7B18" w:rsidRPr="0029073F" w:rsidRDefault="005A7B18" w:rsidP="005A7B18">
      <w:pPr>
        <w:pStyle w:val="nobreak"/>
      </w:pPr>
      <w:r>
        <w:t>See the Appendix about the general naming scheme for mixed-endian byte orders.</w:t>
      </w:r>
    </w:p>
    <w:p w:rsidR="005A7B18" w:rsidRDefault="005A7B18" w:rsidP="005A7B18">
      <w:pPr>
        <w:ind w:left="720"/>
        <w:rPr>
          <w:i/>
          <w:color w:val="FF0000"/>
        </w:rPr>
      </w:pPr>
      <w:r>
        <w:rPr>
          <w:i/>
          <w:color w:val="FF0000"/>
        </w:rPr>
        <w:t>Must confirm that this byte order really is needed for link16/TDLs, and if so, is this actually the right one.</w:t>
      </w:r>
    </w:p>
    <w:p w:rsidR="005A7B18" w:rsidRDefault="005A7B18" w:rsidP="005A7B18">
      <w:pPr>
        <w:ind w:left="720"/>
        <w:rPr>
          <w:i/>
          <w:color w:val="FF0000"/>
        </w:rPr>
      </w:pPr>
      <w:r>
        <w:rPr>
          <w:i/>
          <w:color w:val="FF0000"/>
        </w:rPr>
        <w:t xml:space="preserve">Link 16 requires that an entire message body be decoded aka re-ordered by swapping adjacent 16-bit word pairs, and possibly byte order within those words. </w:t>
      </w:r>
    </w:p>
    <w:p w:rsidR="005A7B18" w:rsidRDefault="005A7B18" w:rsidP="005A7B18">
      <w:pPr>
        <w:ind w:left="720"/>
        <w:rPr>
          <w:i/>
          <w:color w:val="FF0000"/>
        </w:rPr>
      </w:pPr>
      <w:r>
        <w:rPr>
          <w:i/>
          <w:color w:val="FF0000"/>
        </w:rPr>
        <w:t>If that is the only use of the 16-bit word swapping, and it is not needed as well for these 'mixed endian' integers, then this new byte order is not needed (for link16 anyway)</w:t>
      </w:r>
    </w:p>
    <w:p w:rsidR="005A7B18" w:rsidRPr="00307B5B" w:rsidRDefault="005A7B18" w:rsidP="005A7B18">
      <w:pPr>
        <w:rPr>
          <w:i/>
          <w:color w:val="00B050"/>
        </w:rPr>
      </w:pPr>
      <w:r>
        <w:rPr>
          <w:i/>
          <w:color w:val="00B050"/>
        </w:rPr>
        <w:t xml:space="preserve">CONFIRMED: This swapping is </w:t>
      </w:r>
      <w:proofErr w:type="gramStart"/>
      <w:r>
        <w:rPr>
          <w:i/>
          <w:color w:val="00B050"/>
        </w:rPr>
        <w:t>a bulk decode</w:t>
      </w:r>
      <w:proofErr w:type="gramEnd"/>
      <w:r>
        <w:rPr>
          <w:i/>
          <w:color w:val="00B050"/>
        </w:rPr>
        <w:t xml:space="preserve"> pre-</w:t>
      </w:r>
      <w:proofErr w:type="spellStart"/>
      <w:r>
        <w:rPr>
          <w:i/>
          <w:color w:val="00B050"/>
        </w:rPr>
        <w:t>proccessing</w:t>
      </w:r>
      <w:proofErr w:type="spellEnd"/>
      <w:r>
        <w:rPr>
          <w:i/>
          <w:color w:val="00B050"/>
        </w:rPr>
        <w:t>, not a per-field byte order. (2014-07-24)</w:t>
      </w:r>
    </w:p>
    <w:p w:rsidR="005A7B18" w:rsidRPr="004248AD" w:rsidRDefault="005A7B18" w:rsidP="005A7B18">
      <w:pPr>
        <w:ind w:left="720"/>
        <w:rPr>
          <w:i/>
          <w:color w:val="FF0000"/>
        </w:rPr>
      </w:pPr>
      <w:r>
        <w:rPr>
          <w:i/>
          <w:color w:val="FF0000"/>
        </w:rPr>
        <w:t>In that case new mixed-endian byte orders could just be x- extensions until a later point release of the DFDL standard.</w:t>
      </w:r>
    </w:p>
    <w:p w:rsidR="005A7B18" w:rsidRDefault="005A7B18" w:rsidP="005A7B18">
      <w:r w:rsidRPr="00F80E82">
        <w:t xml:space="preserve">In formats related to MIL-STD-2045 some (but not all) integers are stored in a mixed byte order. </w:t>
      </w:r>
    </w:p>
    <w:p w:rsidR="005A7B18" w:rsidRDefault="005A7B18" w:rsidP="005A7B18">
      <w:r w:rsidRPr="00F80E82">
        <w:t xml:space="preserve">In this format the integer </w:t>
      </w:r>
      <w:r>
        <w:t xml:space="preserve">must have </w:t>
      </w:r>
      <w:r w:rsidRPr="00F80E82">
        <w:t xml:space="preserve">a multiple of 16-bits as its length. </w:t>
      </w:r>
    </w:p>
    <w:p w:rsidR="005A7B18" w:rsidRPr="00E16501" w:rsidRDefault="005A7B18" w:rsidP="005A7B18">
      <w:pPr>
        <w:ind w:left="720"/>
        <w:rPr>
          <w:i/>
          <w:color w:val="FF0000"/>
        </w:rPr>
      </w:pPr>
      <w:r>
        <w:rPr>
          <w:i/>
          <w:color w:val="FF0000"/>
        </w:rPr>
        <w:t>We should consider requiring the length to be exactly 16 or exactly 32 bits.</w:t>
      </w:r>
    </w:p>
    <w:p w:rsidR="005A7B18" w:rsidRDefault="005A7B18" w:rsidP="005A7B18">
      <w:r w:rsidRPr="00F80E82">
        <w:t xml:space="preserve">The data is stored </w:t>
      </w:r>
      <w:proofErr w:type="spellStart"/>
      <w:r w:rsidRPr="00F80E82">
        <w:t>littleEndian</w:t>
      </w:r>
      <w:proofErr w:type="spellEnd"/>
      <w:r w:rsidRPr="00F80E82">
        <w:t xml:space="preserve">, but the units are 16-bit words, not individual bytes. </w:t>
      </w:r>
    </w:p>
    <w:p w:rsidR="005A7B18" w:rsidRDefault="005A7B18" w:rsidP="005A7B18">
      <w:r w:rsidRPr="00F80E82">
        <w:t>Each 16-bit word is stored as a pair of bytes; however, this pair is stored big-endian.</w:t>
      </w:r>
    </w:p>
    <w:p w:rsidR="005A7B18" w:rsidRPr="00F80E82" w:rsidRDefault="005A7B18" w:rsidP="005A7B18">
      <w:r w:rsidRPr="00F80E82">
        <w:t>For example, consider the integer 0x1A2B3C4D. In each byte order this is stored as the given byte sequence:</w:t>
      </w:r>
    </w:p>
    <w:p w:rsidR="005A7B18" w:rsidRPr="00F80E82" w:rsidRDefault="005A7B18" w:rsidP="005A7B18">
      <w:pPr>
        <w:numPr>
          <w:ilvl w:val="0"/>
          <w:numId w:val="11"/>
        </w:numPr>
      </w:pPr>
      <w:proofErr w:type="spellStart"/>
      <w:r w:rsidRPr="00F80E82">
        <w:t>bigEndian</w:t>
      </w:r>
      <w:proofErr w:type="spellEnd"/>
      <w:r w:rsidRPr="00F80E82">
        <w:t>: 1A, 2B, 3C, 4D</w:t>
      </w:r>
    </w:p>
    <w:p w:rsidR="005A7B18" w:rsidRPr="00F80E82" w:rsidRDefault="005A7B18" w:rsidP="005A7B18">
      <w:pPr>
        <w:numPr>
          <w:ilvl w:val="0"/>
          <w:numId w:val="11"/>
        </w:numPr>
      </w:pPr>
      <w:proofErr w:type="spellStart"/>
      <w:r w:rsidRPr="00F80E82">
        <w:t>littleEndian</w:t>
      </w:r>
      <w:proofErr w:type="spellEnd"/>
      <w:r w:rsidRPr="00F80E82">
        <w:t>: 4D, 3C, 2B, 1A</w:t>
      </w:r>
    </w:p>
    <w:p w:rsidR="005A7B18" w:rsidRDefault="005A7B18" w:rsidP="005A7B18">
      <w:pPr>
        <w:numPr>
          <w:ilvl w:val="0"/>
          <w:numId w:val="11"/>
        </w:numPr>
      </w:pPr>
      <w:r w:rsidRPr="00F80E82">
        <w:t>littleEndian16Bit: 3C, 4D, 1A, 2B</w:t>
      </w:r>
    </w:p>
    <w:p w:rsidR="005A7B18" w:rsidRDefault="005A7B18" w:rsidP="005A7B18">
      <w:commentRangeStart w:id="25"/>
      <w:commentRangeStart w:id="26"/>
      <w:r>
        <w:t xml:space="preserve">This new </w:t>
      </w:r>
      <w:proofErr w:type="spellStart"/>
      <w:r>
        <w:t>enum</w:t>
      </w:r>
      <w:proofErr w:type="spellEnd"/>
      <w:r>
        <w:t xml:space="preserve"> for </w:t>
      </w:r>
      <w:proofErr w:type="spellStart"/>
      <w:r>
        <w:t>dfdl</w:t>
      </w:r>
      <w:proofErr w:type="gramStart"/>
      <w:r>
        <w:t>:byteOrder</w:t>
      </w:r>
      <w:proofErr w:type="spellEnd"/>
      <w:proofErr w:type="gramEnd"/>
      <w:r>
        <w:t xml:space="preserve"> </w:t>
      </w:r>
      <w:commentRangeStart w:id="27"/>
      <w:commentRangeStart w:id="28"/>
      <w:r>
        <w:t xml:space="preserve">would </w:t>
      </w:r>
      <w:commentRangeStart w:id="29"/>
      <w:commentRangeStart w:id="30"/>
      <w:r>
        <w:t xml:space="preserve">only be usable for types </w:t>
      </w:r>
      <w:proofErr w:type="spellStart"/>
      <w:r>
        <w:t>xs:int</w:t>
      </w:r>
      <w:proofErr w:type="spellEnd"/>
      <w:r>
        <w:t xml:space="preserve">, </w:t>
      </w:r>
      <w:proofErr w:type="spellStart"/>
      <w:r>
        <w:t>xs:long</w:t>
      </w:r>
      <w:proofErr w:type="spellEnd"/>
      <w:r>
        <w:t xml:space="preserve">, </w:t>
      </w:r>
      <w:proofErr w:type="spellStart"/>
      <w:r>
        <w:t>xs:unsignedInt</w:t>
      </w:r>
      <w:proofErr w:type="spellEnd"/>
      <w:r>
        <w:t xml:space="preserve">, </w:t>
      </w:r>
      <w:proofErr w:type="spellStart"/>
      <w:r>
        <w:t>xs:unsignedLong</w:t>
      </w:r>
      <w:proofErr w:type="spellEnd"/>
      <w:r>
        <w:t xml:space="preserve">, </w:t>
      </w:r>
      <w:proofErr w:type="spellStart"/>
      <w:r>
        <w:t>xs:integer</w:t>
      </w:r>
      <w:proofErr w:type="spellEnd"/>
      <w:r>
        <w:t xml:space="preserve">, </w:t>
      </w:r>
      <w:proofErr w:type="spellStart"/>
      <w:r>
        <w:t>xs:nonNegativeInteger</w:t>
      </w:r>
      <w:proofErr w:type="spellEnd"/>
      <w:r>
        <w:t xml:space="preserve">, and </w:t>
      </w:r>
      <w:proofErr w:type="spellStart"/>
      <w:r>
        <w:t>xs:decimal</w:t>
      </w:r>
      <w:commentRangeEnd w:id="29"/>
      <w:proofErr w:type="spellEnd"/>
      <w:r>
        <w:rPr>
          <w:rStyle w:val="CommentReference"/>
        </w:rPr>
        <w:commentReference w:id="29"/>
      </w:r>
      <w:commentRangeEnd w:id="30"/>
      <w:r>
        <w:rPr>
          <w:rStyle w:val="CommentReference"/>
        </w:rPr>
        <w:commentReference w:id="30"/>
      </w:r>
      <w:r>
        <w:t xml:space="preserve">. Furthermore this new byte order would only be allowed when </w:t>
      </w:r>
      <w:proofErr w:type="spellStart"/>
      <w:r>
        <w:t>dfdl</w:t>
      </w:r>
      <w:proofErr w:type="gramStart"/>
      <w:r>
        <w:t>:binaryNumberRep</w:t>
      </w:r>
      <w:proofErr w:type="spellEnd"/>
      <w:proofErr w:type="gramEnd"/>
      <w:r>
        <w:t xml:space="preserve"> is 'binary'. </w:t>
      </w:r>
      <w:commentRangeEnd w:id="25"/>
      <w:r>
        <w:rPr>
          <w:rStyle w:val="CommentReference"/>
        </w:rPr>
        <w:commentReference w:id="25"/>
      </w:r>
      <w:commentRangeEnd w:id="26"/>
      <w:commentRangeEnd w:id="27"/>
      <w:r>
        <w:rPr>
          <w:rStyle w:val="CommentReference"/>
        </w:rPr>
        <w:commentReference w:id="26"/>
      </w:r>
      <w:r>
        <w:rPr>
          <w:rStyle w:val="CommentReference"/>
        </w:rPr>
        <w:commentReference w:id="27"/>
      </w:r>
      <w:commentRangeEnd w:id="28"/>
      <w:r>
        <w:rPr>
          <w:rStyle w:val="CommentReference"/>
        </w:rPr>
        <w:commentReference w:id="28"/>
      </w:r>
    </w:p>
    <w:p w:rsidR="005A7B18" w:rsidRDefault="005A7B18" w:rsidP="005A7B18">
      <w:r>
        <w:t xml:space="preserve">As with the other </w:t>
      </w:r>
      <w:proofErr w:type="spellStart"/>
      <w:r>
        <w:t>enum</w:t>
      </w:r>
      <w:proofErr w:type="spellEnd"/>
      <w:r>
        <w:t xml:space="preserve"> values for </w:t>
      </w:r>
      <w:proofErr w:type="spellStart"/>
      <w:r>
        <w:t>dfdl</w:t>
      </w:r>
      <w:proofErr w:type="gramStart"/>
      <w:r>
        <w:t>:byteOrder</w:t>
      </w:r>
      <w:proofErr w:type="spellEnd"/>
      <w:proofErr w:type="gramEnd"/>
      <w:r>
        <w:t xml:space="preserve">, it is necessary to determine the byte order at parse time, or via external variable bindings. </w:t>
      </w:r>
    </w:p>
    <w:p w:rsidR="005A7B18" w:rsidRDefault="005A7B18" w:rsidP="005A7B18">
      <w:r>
        <w:t xml:space="preserve">This new </w:t>
      </w:r>
      <w:proofErr w:type="spellStart"/>
      <w:r>
        <w:t>enum</w:t>
      </w:r>
      <w:proofErr w:type="spellEnd"/>
      <w:r>
        <w:t xml:space="preserve"> can also be used in conjunction with both bit order </w:t>
      </w:r>
      <w:proofErr w:type="spellStart"/>
      <w:r>
        <w:t>mostSignificantBitFirst</w:t>
      </w:r>
      <w:proofErr w:type="spellEnd"/>
      <w:r>
        <w:t xml:space="preserve">, and bit order </w:t>
      </w:r>
      <w:proofErr w:type="spellStart"/>
      <w:r>
        <w:t>leastSignificantBitFirst</w:t>
      </w:r>
      <w:proofErr w:type="spellEnd"/>
      <w:r>
        <w:t xml:space="preserve">. </w:t>
      </w:r>
    </w:p>
    <w:p w:rsidR="005A7B18" w:rsidRDefault="005A7B18" w:rsidP="005A7B18">
      <w:r>
        <w:rPr>
          <w:rStyle w:val="CommentReference"/>
        </w:rPr>
        <w:commentReference w:id="21"/>
      </w:r>
    </w:p>
    <w:p w:rsidR="005A7B18" w:rsidRPr="005D754C" w:rsidRDefault="005A7B18" w:rsidP="005A7B18">
      <w:pPr>
        <w:pStyle w:val="nobreak"/>
      </w:pPr>
    </w:p>
    <w:p w:rsidR="005A7B18" w:rsidRPr="005A7B18" w:rsidRDefault="005A7B18" w:rsidP="005A7B18"/>
    <w:p w:rsidR="005A7B18" w:rsidRDefault="005A7B18" w:rsidP="0043695E">
      <w:pPr>
        <w:pStyle w:val="Heading1"/>
        <w:tabs>
          <w:tab w:val="clear" w:pos="360"/>
        </w:tabs>
        <w:spacing w:before="240" w:after="240"/>
        <w:ind w:left="432" w:hanging="432"/>
        <w:rPr>
          <w:rFonts w:cs="Times New Roman"/>
          <w:bCs w:val="0"/>
          <w:szCs w:val="20"/>
        </w:rPr>
      </w:pPr>
      <w:bookmarkStart w:id="31" w:name="_Toc393987650"/>
      <w:r>
        <w:rPr>
          <w:rFonts w:cs="Times New Roman"/>
          <w:bCs w:val="0"/>
          <w:szCs w:val="20"/>
        </w:rPr>
        <w:lastRenderedPageBreak/>
        <w:t>Back Matter</w:t>
      </w:r>
      <w:bookmarkEnd w:id="31"/>
    </w:p>
    <w:p w:rsidR="0043695E" w:rsidRPr="0043695E" w:rsidRDefault="0043695E" w:rsidP="005A7B18">
      <w:pPr>
        <w:pStyle w:val="Heading2"/>
      </w:pPr>
      <w:bookmarkStart w:id="32" w:name="_Toc393987651"/>
      <w:r w:rsidRPr="0043695E">
        <w:t>Security Considerations</w:t>
      </w:r>
      <w:bookmarkEnd w:id="16"/>
      <w:bookmarkEnd w:id="32"/>
    </w:p>
    <w:p w:rsidR="0043695E" w:rsidRPr="0043695E" w:rsidRDefault="0043695E" w:rsidP="0043695E">
      <w:pPr>
        <w:spacing w:before="0" w:after="0"/>
      </w:pPr>
      <w:r w:rsidRPr="0043695E">
        <w:t>TDML does not address security issues directly, but correctness of a DFDL implementation is critical to system security of any system using DFDL when accessing data reading or writing. Some security considerations for DFDL are described in [DFDL].</w:t>
      </w:r>
    </w:p>
    <w:p w:rsidR="0043695E" w:rsidRPr="0043695E" w:rsidRDefault="0043695E" w:rsidP="005A7B18">
      <w:pPr>
        <w:pStyle w:val="Heading2"/>
      </w:pPr>
      <w:bookmarkStart w:id="33" w:name="_Toc393986215"/>
      <w:bookmarkStart w:id="34" w:name="_Toc393987652"/>
      <w:r w:rsidRPr="0043695E">
        <w:t>Contributors</w:t>
      </w:r>
      <w:bookmarkEnd w:id="33"/>
      <w:bookmarkEnd w:id="34"/>
    </w:p>
    <w:p w:rsidR="0043695E" w:rsidRPr="0043695E" w:rsidRDefault="0043695E" w:rsidP="0043695E">
      <w:pPr>
        <w:spacing w:before="0" w:after="0"/>
      </w:pPr>
      <w:r w:rsidRPr="0043695E">
        <w:t>Michael J. Beckerle (Corresponding Author)</w:t>
      </w:r>
    </w:p>
    <w:p w:rsidR="0043695E" w:rsidRPr="0043695E" w:rsidRDefault="0043695E" w:rsidP="0043695E">
      <w:pPr>
        <w:spacing w:before="0" w:after="0"/>
      </w:pPr>
      <w:proofErr w:type="spellStart"/>
      <w:r w:rsidRPr="0043695E">
        <w:t>Tresys</w:t>
      </w:r>
      <w:proofErr w:type="spellEnd"/>
      <w:r w:rsidRPr="0043695E">
        <w:t xml:space="preserve"> Technology</w:t>
      </w:r>
    </w:p>
    <w:p w:rsidR="0043695E" w:rsidRPr="0043695E" w:rsidRDefault="0043695E" w:rsidP="0043695E">
      <w:pPr>
        <w:spacing w:before="0" w:after="0"/>
      </w:pPr>
      <w:r w:rsidRPr="0043695E">
        <w:t>Columbia, MD</w:t>
      </w:r>
    </w:p>
    <w:p w:rsidR="0043695E" w:rsidRPr="0043695E" w:rsidRDefault="0043695E" w:rsidP="0043695E">
      <w:pPr>
        <w:spacing w:before="0" w:after="0"/>
      </w:pPr>
      <w:r w:rsidRPr="0043695E">
        <w:t>USA</w:t>
      </w:r>
    </w:p>
    <w:p w:rsidR="0043695E" w:rsidRPr="0043695E" w:rsidRDefault="0043695E" w:rsidP="0043695E">
      <w:pPr>
        <w:spacing w:before="0" w:after="0"/>
      </w:pPr>
      <w:r w:rsidRPr="0043695E">
        <w:t>Email: mbeckerle@tresys.com</w:t>
      </w:r>
    </w:p>
    <w:p w:rsidR="0043695E" w:rsidRPr="0043695E" w:rsidRDefault="0043695E" w:rsidP="0043695E">
      <w:pPr>
        <w:spacing w:before="0" w:after="0"/>
      </w:pPr>
    </w:p>
    <w:p w:rsidR="0043695E" w:rsidRPr="0043695E" w:rsidRDefault="0043695E" w:rsidP="005A7B18">
      <w:pPr>
        <w:pStyle w:val="Heading2"/>
      </w:pPr>
      <w:bookmarkStart w:id="35" w:name="_Toc526008660"/>
      <w:bookmarkStart w:id="36" w:name="_Toc393986217"/>
      <w:bookmarkStart w:id="37" w:name="_Toc393987653"/>
      <w:r w:rsidRPr="0043695E">
        <w:t>Intellectual Property Statement</w:t>
      </w:r>
      <w:bookmarkEnd w:id="35"/>
      <w:bookmarkEnd w:id="36"/>
      <w:bookmarkEnd w:id="37"/>
    </w:p>
    <w:p w:rsidR="0043695E" w:rsidRPr="0043695E" w:rsidRDefault="0043695E" w:rsidP="0043695E">
      <w:pPr>
        <w:spacing w:before="0" w:after="0"/>
        <w:rPr>
          <w:lang w:eastAsia="zh-CN"/>
        </w:rPr>
      </w:pPr>
      <w:r w:rsidRPr="0043695E">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43695E" w:rsidRPr="0043695E" w:rsidRDefault="0043695E" w:rsidP="0043695E">
      <w:pPr>
        <w:spacing w:before="0" w:after="0"/>
        <w:rPr>
          <w:lang w:eastAsia="zh-CN"/>
        </w:rPr>
      </w:pPr>
    </w:p>
    <w:p w:rsidR="0043695E" w:rsidRPr="0043695E" w:rsidRDefault="0043695E" w:rsidP="0043695E">
      <w:pPr>
        <w:spacing w:before="0" w:after="0"/>
      </w:pPr>
      <w:r w:rsidRPr="0043695E">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43695E" w:rsidRPr="0043695E" w:rsidRDefault="0043695E" w:rsidP="005A7B18">
      <w:pPr>
        <w:pStyle w:val="Heading2"/>
      </w:pPr>
      <w:bookmarkStart w:id="38" w:name="_Toc393986218"/>
      <w:bookmarkStart w:id="39" w:name="_Toc526008661"/>
      <w:bookmarkStart w:id="40" w:name="_Toc393987654"/>
      <w:r w:rsidRPr="0043695E">
        <w:t>Disclaimer</w:t>
      </w:r>
      <w:bookmarkEnd w:id="38"/>
      <w:bookmarkEnd w:id="40"/>
    </w:p>
    <w:p w:rsidR="0043695E" w:rsidRPr="0043695E" w:rsidRDefault="0043695E" w:rsidP="0043695E">
      <w:pPr>
        <w:spacing w:before="0" w:after="0"/>
      </w:pPr>
      <w:r w:rsidRPr="0043695E">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43695E" w:rsidRPr="0043695E" w:rsidRDefault="0043695E" w:rsidP="005A7B18">
      <w:pPr>
        <w:pStyle w:val="Heading2"/>
      </w:pPr>
      <w:bookmarkStart w:id="41" w:name="_Toc393986219"/>
      <w:bookmarkStart w:id="42" w:name="_Toc393987655"/>
      <w:r w:rsidRPr="0043695E">
        <w:t>Full Copyright Notice</w:t>
      </w:r>
      <w:bookmarkEnd w:id="39"/>
      <w:bookmarkEnd w:id="41"/>
      <w:bookmarkEnd w:id="42"/>
    </w:p>
    <w:p w:rsidR="0043695E" w:rsidRPr="0043695E" w:rsidRDefault="0043695E" w:rsidP="0043695E">
      <w:pPr>
        <w:spacing w:before="0" w:after="0"/>
      </w:pPr>
      <w:proofErr w:type="gramStart"/>
      <w:r w:rsidRPr="0043695E">
        <w:t>Copyright (C) Open Grid Forum (2014).</w:t>
      </w:r>
      <w:proofErr w:type="gramEnd"/>
      <w:r w:rsidRPr="0043695E">
        <w:t xml:space="preserve"> Some Rights Reserved. </w:t>
      </w:r>
    </w:p>
    <w:p w:rsidR="0043695E" w:rsidRPr="0043695E" w:rsidRDefault="0043695E" w:rsidP="0043695E">
      <w:pPr>
        <w:spacing w:before="0" w:after="0"/>
      </w:pPr>
    </w:p>
    <w:p w:rsidR="0043695E" w:rsidRPr="0043695E" w:rsidRDefault="0043695E" w:rsidP="0043695E">
      <w:pPr>
        <w:spacing w:before="0" w:after="0"/>
      </w:pPr>
      <w:r w:rsidRPr="0043695E">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43695E" w:rsidRPr="0043695E" w:rsidRDefault="0043695E" w:rsidP="0043695E">
      <w:pPr>
        <w:spacing w:before="0" w:after="0"/>
        <w:rPr>
          <w:b/>
        </w:rPr>
      </w:pPr>
    </w:p>
    <w:p w:rsidR="0043695E" w:rsidRPr="0043695E" w:rsidRDefault="0043695E" w:rsidP="0043695E">
      <w:pPr>
        <w:spacing w:before="0" w:after="0"/>
        <w:rPr>
          <w:b/>
        </w:rPr>
      </w:pPr>
      <w:r w:rsidRPr="0043695E">
        <w:t xml:space="preserve">The limited permissions granted above are perpetual and will not be revoked by the OGF or its successors or assignees. </w:t>
      </w:r>
    </w:p>
    <w:p w:rsidR="0043695E" w:rsidRPr="005D754C" w:rsidRDefault="0043695E" w:rsidP="0043695E"/>
    <w:sectPr w:rsidR="0043695E" w:rsidRPr="005D754C" w:rsidSect="00165D19">
      <w:headerReference w:type="default" r:id="rId13"/>
      <w:footerReference w:type="default" r:id="rId1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ussell Hawkins" w:date="2014-07-24T12:09:00Z" w:initials="RH">
    <w:p w:rsidR="007136C6" w:rsidRDefault="007136C6" w:rsidP="00201C4E">
      <w:pPr>
        <w:pStyle w:val="CommentText"/>
      </w:pPr>
      <w:r>
        <w:rPr>
          <w:rStyle w:val="CommentReference"/>
        </w:rPr>
        <w:annotationRef/>
      </w:r>
      <w:r>
        <w:t>2</w:t>
      </w:r>
    </w:p>
  </w:comment>
  <w:comment w:id="14" w:author="Mike Beckerle" w:date="2014-07-24T12:09:00Z" w:initials="MJB">
    <w:p w:rsidR="007136C6" w:rsidRDefault="007136C6" w:rsidP="00201C4E">
      <w:pPr>
        <w:pStyle w:val="CommentText"/>
      </w:pPr>
      <w:r>
        <w:rPr>
          <w:rStyle w:val="CommentReference"/>
        </w:rPr>
        <w:annotationRef/>
      </w:r>
      <w:r>
        <w:t>Good catch.</w:t>
      </w:r>
    </w:p>
  </w:comment>
  <w:comment w:id="20" w:author="Russell Hawkins" w:date="2014-07-24T17:51:00Z" w:initials="RH">
    <w:p w:rsidR="005A7B18" w:rsidRDefault="005A7B18" w:rsidP="005A7B18">
      <w:pPr>
        <w:pStyle w:val="CommentText"/>
      </w:pPr>
      <w:r>
        <w:rPr>
          <w:rStyle w:val="CommentReference"/>
        </w:rPr>
        <w:annotationRef/>
      </w:r>
      <w:r>
        <w:t xml:space="preserve">For Link-16, this new byte order would apply to the entire body of the content, not just its numeric fields.   If there are ASCII strings in the content, they would be </w:t>
      </w:r>
      <w:proofErr w:type="gramStart"/>
      <w:r>
        <w:t>affected  in</w:t>
      </w:r>
      <w:proofErr w:type="gramEnd"/>
      <w:r>
        <w:t xml:space="preserve"> the same way as its </w:t>
      </w:r>
      <w:proofErr w:type="spellStart"/>
      <w:r>
        <w:t>numerics</w:t>
      </w:r>
      <w:proofErr w:type="spellEnd"/>
      <w:r>
        <w:t xml:space="preserve"> in this littleEndian16bit byte ordering.  True, ‘endian’ normally only </w:t>
      </w:r>
      <w:proofErr w:type="gramStart"/>
      <w:r>
        <w:t xml:space="preserve">affects  </w:t>
      </w:r>
      <w:proofErr w:type="spellStart"/>
      <w:r>
        <w:t>numerics</w:t>
      </w:r>
      <w:proofErr w:type="spellEnd"/>
      <w:proofErr w:type="gramEnd"/>
      <w:r>
        <w:t>, but what we see is the case where the stream writer byte-swapped every pair of bytes in the stream, so the entire Link-16 body is affected (not the header though).</w:t>
      </w:r>
    </w:p>
    <w:p w:rsidR="005A7B18" w:rsidRDefault="005A7B18" w:rsidP="005A7B18"/>
    <w:p w:rsidR="005A7B18" w:rsidRDefault="005A7B18" w:rsidP="005A7B18">
      <w:r>
        <w:t xml:space="preserve">Opinion: This issue gets to a philosophical point about how DFDL is specified.  It seems like the DFDL spec is unnecessarily complicating the DFDL Schema writer’s job by making assumptions about where and when to allow constructs instead of just providing more primitive constructs and allowing the DFDL Schema writer to determine their utility for a particular application.   For example, the discussion about </w:t>
      </w:r>
      <w:proofErr w:type="spellStart"/>
      <w:r>
        <w:t>bitOrder</w:t>
      </w:r>
      <w:proofErr w:type="spellEnd"/>
      <w:r>
        <w:t xml:space="preserve"> seems to be unnecessarily complicated and for me was very had to follow.   The discussion about adjacency of bits within a single field that crosses byte bounds was hard to follow for some of the </w:t>
      </w:r>
      <w:proofErr w:type="spellStart"/>
      <w:r>
        <w:t>bitOrder</w:t>
      </w:r>
      <w:proofErr w:type="spellEnd"/>
      <w:r>
        <w:t xml:space="preserve"> cases.</w:t>
      </w:r>
    </w:p>
    <w:p w:rsidR="005A7B18" w:rsidRDefault="005A7B18" w:rsidP="005A7B18"/>
    <w:p w:rsidR="005A7B18" w:rsidRDefault="005A7B18" w:rsidP="005A7B18">
      <w:r>
        <w:t>Opinion: From a strictly functional standpoint if the simple concept (or the equivalent) of (1) “reverse bits of each byte” and (2) “reverse bits of each field” and (3) “swap byte pairs” were available, this would provide the needed functionality without having to resort to interpretation of bit number, bit position, LSB viewed, …   The notion of ‘wire’ vs ‘number’ seemed abstract and did not help me in interpreting this document – maybe an intuitive explanation of the terms ‘wire’ and ‘numeric’ would help.   ‘</w:t>
      </w:r>
      <w:proofErr w:type="gramStart"/>
      <w:r>
        <w:t>wire</w:t>
      </w:r>
      <w:proofErr w:type="gramEnd"/>
      <w:r>
        <w:t>’ was especially confusing in that on first reading it seemed to be storing a stream MSB on the left, then later referred to it as the opposite.</w:t>
      </w:r>
    </w:p>
    <w:p w:rsidR="005A7B18" w:rsidRDefault="005A7B18" w:rsidP="005A7B18"/>
    <w:p w:rsidR="005A7B18" w:rsidRPr="00F25F74" w:rsidRDefault="005A7B18" w:rsidP="005A7B18">
      <w:r>
        <w:t>Opinion: The DFDL user should be given some leeway and for deciding when to use these constructs instead of restricting their use to currently discovered format applications.   This will better accommodate future usage in cases that have not yet been discovered or envisioned, if they perform a functional need in a new format.</w:t>
      </w:r>
    </w:p>
  </w:comment>
  <w:comment w:id="29" w:author="Russell Hawkins" w:date="2014-07-24T17:51:00Z" w:initials="RH">
    <w:p w:rsidR="005A7B18" w:rsidRPr="003A5D33" w:rsidRDefault="005A7B18" w:rsidP="005A7B18">
      <w:pPr>
        <w:pStyle w:val="CommentText"/>
      </w:pPr>
      <w:r>
        <w:rPr>
          <w:rStyle w:val="CommentReference"/>
        </w:rPr>
        <w:annotationRef/>
      </w:r>
      <w:r>
        <w:t xml:space="preserve">In Link-16 (6016) </w:t>
      </w:r>
      <w:proofErr w:type="spellStart"/>
      <w:r>
        <w:t>msg</w:t>
      </w:r>
      <w:proofErr w:type="spellEnd"/>
      <w:r>
        <w:t xml:space="preserve"> type J28.20 (and other subtypes I believe) specifies 6-bit characters that would </w:t>
      </w:r>
      <w:proofErr w:type="gramStart"/>
      <w:r>
        <w:t>need  .....</w:t>
      </w:r>
      <w:proofErr w:type="gramEnd"/>
    </w:p>
  </w:comment>
  <w:comment w:id="30" w:author="Mike Beckerle" w:date="2014-07-24T17:51:00Z" w:initials="MJB">
    <w:p w:rsidR="005A7B18" w:rsidRDefault="005A7B18" w:rsidP="005A7B18">
      <w:pPr>
        <w:pStyle w:val="CommentText"/>
      </w:pPr>
      <w:r>
        <w:rPr>
          <w:rStyle w:val="CommentReference"/>
        </w:rPr>
        <w:annotationRef/>
      </w:r>
      <w:r>
        <w:t>Added 6-bit as another extended charset.</w:t>
      </w:r>
    </w:p>
  </w:comment>
  <w:comment w:id="25" w:author="Steve Hanson" w:date="2014-07-24T17:51:00Z" w:initials="SMH">
    <w:p w:rsidR="005A7B18" w:rsidRDefault="005A7B18" w:rsidP="005A7B18">
      <w:pPr>
        <w:pStyle w:val="CommentText"/>
      </w:pPr>
      <w:r>
        <w:rPr>
          <w:rStyle w:val="CommentReference"/>
        </w:rPr>
        <w:annotationRef/>
      </w:r>
      <w:r>
        <w:t xml:space="preserve">Why wouldn’t the new </w:t>
      </w:r>
      <w:proofErr w:type="spellStart"/>
      <w:r>
        <w:t>enum</w:t>
      </w:r>
      <w:proofErr w:type="spellEnd"/>
      <w:r>
        <w:t xml:space="preserve"> for </w:t>
      </w:r>
      <w:proofErr w:type="spellStart"/>
      <w:r>
        <w:t>byteOrder</w:t>
      </w:r>
      <w:proofErr w:type="spellEnd"/>
      <w:r>
        <w:t xml:space="preserve"> be applicable wherever </w:t>
      </w:r>
      <w:proofErr w:type="spellStart"/>
      <w:r>
        <w:t>byteOrder</w:t>
      </w:r>
      <w:proofErr w:type="spellEnd"/>
      <w:r>
        <w:t xml:space="preserve"> is applicable today?</w:t>
      </w:r>
    </w:p>
  </w:comment>
  <w:comment w:id="26" w:author="Mike Beckerle" w:date="2014-07-24T17:51:00Z" w:initials="MJB">
    <w:p w:rsidR="005A7B18" w:rsidRDefault="005A7B18" w:rsidP="005A7B18">
      <w:pPr>
        <w:pStyle w:val="CommentText"/>
      </w:pPr>
      <w:r>
        <w:rPr>
          <w:rStyle w:val="CommentReference"/>
        </w:rPr>
        <w:annotationRef/>
      </w:r>
      <w:r>
        <w:t xml:space="preserve">I do not believe this byte order is meaningful for decimal representations. So I would prefer not to have to (a) specify what does it mean for decimal representations (b) test it in implementations. </w:t>
      </w:r>
    </w:p>
    <w:p w:rsidR="005A7B18" w:rsidRDefault="005A7B18" w:rsidP="005A7B18"/>
    <w:p w:rsidR="005A7B18" w:rsidRPr="00A64C38" w:rsidRDefault="005A7B18" w:rsidP="005A7B18">
      <w:r>
        <w:t>If it is as simple as this decimal number (in hex) 0x19293949 is 39 49 19 29 as bytes, then I guess I am ok with it. But there are arbitrary restrictions on length (must be multiple of 16 bits), so an arbitrary restriction on other aspects of representation doesn't seem uncalled for.</w:t>
      </w:r>
    </w:p>
  </w:comment>
  <w:comment w:id="27" w:author="Russell Hawkins" w:date="2014-07-24T17:51:00Z" w:initials="RH">
    <w:p w:rsidR="005A7B18" w:rsidRDefault="005A7B18" w:rsidP="005A7B18">
      <w:pPr>
        <w:pStyle w:val="CommentText"/>
      </w:pPr>
      <w:r>
        <w:rPr>
          <w:rStyle w:val="CommentReference"/>
        </w:rPr>
        <w:annotationRef/>
      </w:r>
      <w:r>
        <w:t xml:space="preserve">For Link-16, this new byte order would apply to the entire body of the content, not just its numeric fields.   If there are ASCII strings in the content, they would be </w:t>
      </w:r>
      <w:proofErr w:type="gramStart"/>
      <w:r>
        <w:t>affected  in</w:t>
      </w:r>
      <w:proofErr w:type="gramEnd"/>
      <w:r>
        <w:t xml:space="preserve"> the same way as its </w:t>
      </w:r>
      <w:proofErr w:type="spellStart"/>
      <w:r>
        <w:t>numerics</w:t>
      </w:r>
      <w:proofErr w:type="spellEnd"/>
      <w:r>
        <w:t xml:space="preserve"> in this littleEndian16bit byte ordering.  True, ‘endian’ normally only </w:t>
      </w:r>
      <w:proofErr w:type="gramStart"/>
      <w:r>
        <w:t xml:space="preserve">affects  </w:t>
      </w:r>
      <w:proofErr w:type="spellStart"/>
      <w:r>
        <w:t>numerics</w:t>
      </w:r>
      <w:proofErr w:type="spellEnd"/>
      <w:proofErr w:type="gramEnd"/>
      <w:r>
        <w:t>, but what we see is the case where the stream writer byte-swapped every pair of bytes in the stream, so the entire Link-16 body is affected (not the header though).</w:t>
      </w:r>
    </w:p>
    <w:p w:rsidR="005A7B18" w:rsidRPr="00F25F74" w:rsidRDefault="005A7B18" w:rsidP="005A7B18">
      <w:r>
        <w:t>.....</w:t>
      </w:r>
    </w:p>
  </w:comment>
  <w:comment w:id="28" w:author="Mike Beckerle" w:date="2014-07-24T17:51:00Z" w:initials="MJB">
    <w:p w:rsidR="005A7B18" w:rsidRDefault="005A7B18" w:rsidP="005A7B18">
      <w:pPr>
        <w:pStyle w:val="CommentText"/>
      </w:pPr>
      <w:r>
        <w:rPr>
          <w:rStyle w:val="CommentReference"/>
        </w:rPr>
        <w:annotationRef/>
      </w:r>
      <w:r>
        <w:t xml:space="preserve">DFDL v1.0 cannot handle this kind of pre-processing of the entire content from which a complex type is then parsed.  </w:t>
      </w:r>
    </w:p>
    <w:p w:rsidR="005A7B18" w:rsidRDefault="005A7B18" w:rsidP="005A7B18">
      <w:pPr>
        <w:pStyle w:val="CommentText"/>
      </w:pPr>
    </w:p>
    <w:p w:rsidR="005A7B18" w:rsidRPr="00A64C38" w:rsidRDefault="005A7B18" w:rsidP="005A7B18">
      <w:pPr>
        <w:pStyle w:val="CommentText"/>
      </w:pPr>
      <w:r>
        <w:t xml:space="preserve">We hope to add this capability in the future. </w:t>
      </w:r>
    </w:p>
  </w:comment>
  <w:comment w:id="21" w:author="Mike Beckerle" w:date="2014-07-24T17:51:00Z" w:initials="MJB">
    <w:p w:rsidR="005A7B18" w:rsidRDefault="005A7B18" w:rsidP="005A7B18">
      <w:pPr>
        <w:pStyle w:val="CommentText"/>
      </w:pPr>
      <w:r>
        <w:rPr>
          <w:rStyle w:val="CommentReference"/>
        </w:rPr>
        <w:annotationRef/>
      </w:r>
      <w:r>
        <w:t xml:space="preserve">DFDL v1.0 cannot handle this kind of pre-processing of the entire content from which a complex type is then parsed.  We hope to add this capability in the future. </w:t>
      </w:r>
    </w:p>
    <w:p w:rsidR="005A7B18" w:rsidRDefault="005A7B18" w:rsidP="005A7B18">
      <w:r>
        <w:t xml:space="preserve">The real point here is re: reverse bits, reverse-bytes operations - these are an operational semantics. We're trying for a declarative semantics. </w:t>
      </w:r>
    </w:p>
    <w:p w:rsidR="005A7B18" w:rsidRPr="00A64C38" w:rsidRDefault="005A7B18" w:rsidP="005A7B18">
      <w:r>
        <w:t xml:space="preserve">DFDL schemas describe how the data is formatted, not what operations must be done to transform the data. The distinction there can be subtle admittedly, but the intent is important. Operations like reverse would declaratively be "the data is reversed", but that begs the question of "reversed from what?" Given the data is bytes, the only point of reference is the numeric significance of each bit. DFDL properties have to specify how the numeric significance corresponds to the bit position.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C6" w:rsidRDefault="007136C6" w:rsidP="00F80E82">
      <w:r>
        <w:separator/>
      </w:r>
    </w:p>
  </w:endnote>
  <w:endnote w:type="continuationSeparator" w:id="0">
    <w:p w:rsidR="007136C6" w:rsidRDefault="007136C6" w:rsidP="00F80E82">
      <w:r>
        <w:continuationSeparator/>
      </w:r>
    </w:p>
  </w:endnote>
  <w:endnote w:type="continuationNotice" w:id="1">
    <w:p w:rsidR="007136C6" w:rsidRDefault="007136C6"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6C6" w:rsidRDefault="005A7B18" w:rsidP="00F80E82">
    <w:pPr>
      <w:pStyle w:val="Footer"/>
    </w:pPr>
    <w:hyperlink r:id="rId1" w:history="1">
      <w:r w:rsidR="007136C6" w:rsidRPr="00833AC3">
        <w:rPr>
          <w:rStyle w:val="Hyperlink"/>
        </w:rPr>
        <w:t>dfdl-wg@ogf.org</w:t>
      </w:r>
    </w:hyperlink>
    <w:r w:rsidR="007136C6">
      <w:tab/>
    </w:r>
    <w:r w:rsidR="007136C6">
      <w:tab/>
      <w:t xml:space="preserve">Page </w:t>
    </w:r>
    <w:r w:rsidR="007136C6">
      <w:fldChar w:fldCharType="begin"/>
    </w:r>
    <w:r w:rsidR="007136C6">
      <w:instrText xml:space="preserve"> PAGE </w:instrText>
    </w:r>
    <w:r w:rsidR="007136C6">
      <w:fldChar w:fldCharType="separate"/>
    </w:r>
    <w:r>
      <w:rPr>
        <w:noProof/>
      </w:rPr>
      <w:t>1</w:t>
    </w:r>
    <w:r w:rsidR="007136C6">
      <w:fldChar w:fldCharType="end"/>
    </w:r>
    <w:r w:rsidR="007136C6">
      <w:t xml:space="preserve"> of </w:t>
    </w:r>
    <w:fldSimple w:instr=" NUMPAGES ">
      <w:r>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C6" w:rsidRDefault="007136C6" w:rsidP="00F80E82">
      <w:r>
        <w:separator/>
      </w:r>
    </w:p>
  </w:footnote>
  <w:footnote w:type="continuationSeparator" w:id="0">
    <w:p w:rsidR="007136C6" w:rsidRDefault="007136C6" w:rsidP="00F80E82">
      <w:r>
        <w:continuationSeparator/>
      </w:r>
    </w:p>
  </w:footnote>
  <w:footnote w:type="continuationNotice" w:id="1">
    <w:p w:rsidR="007136C6" w:rsidRDefault="007136C6" w:rsidP="00F80E82"/>
  </w:footnote>
  <w:footnote w:id="2">
    <w:p w:rsidR="007136C6" w:rsidRDefault="007136C6">
      <w:pPr>
        <w:pStyle w:val="FootnoteText"/>
      </w:pPr>
      <w:r>
        <w:rPr>
          <w:rStyle w:val="FootnoteReference"/>
        </w:rPr>
        <w:footnoteRef/>
      </w:r>
      <w:r>
        <w:t xml:space="preserve"> </w:t>
      </w:r>
      <w:r w:rsidRPr="00F80E82">
        <w:t xml:space="preserve">This byte order is called </w:t>
      </w:r>
      <w:r>
        <w:t>"</w:t>
      </w:r>
      <w:r w:rsidRPr="00F80E82">
        <w:t>little endian with atomic size 16-bit</w:t>
      </w:r>
      <w:r>
        <w:t>" in Wikipedia</w:t>
      </w:r>
      <w:r w:rsidRPr="00F80E82">
        <w:t xml:space="preserve">.  </w:t>
      </w:r>
    </w:p>
  </w:footnote>
  <w:footnote w:id="3">
    <w:p w:rsidR="007136C6" w:rsidRDefault="007136C6">
      <w:pPr>
        <w:pStyle w:val="FootnoteText"/>
      </w:pPr>
      <w:r>
        <w:rPr>
          <w:rStyle w:val="FootnoteReference"/>
        </w:rPr>
        <w:footnoteRef/>
      </w:r>
      <w:r>
        <w:t xml:space="preserve"> Wikipedia describes this byte order as 'PDP-Endian' since it was produced by that family of computers.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6C6" w:rsidRDefault="007136C6" w:rsidP="00F80E82">
    <w:pPr>
      <w:pStyle w:val="Header"/>
    </w:pPr>
    <w:r>
      <w:t>GWD-I</w:t>
    </w:r>
    <w:r>
      <w:tab/>
    </w:r>
    <w:r>
      <w:tab/>
      <w:t xml:space="preserve">Michael J. Beckerle, </w:t>
    </w:r>
    <w:proofErr w:type="spellStart"/>
    <w:r>
      <w:t>Tresys</w:t>
    </w:r>
    <w:proofErr w:type="spellEnd"/>
    <w:r>
      <w:t xml:space="preserve"> Technology</w:t>
    </w:r>
  </w:p>
  <w:p w:rsidR="007136C6" w:rsidRDefault="007136C6" w:rsidP="00F80E82">
    <w:pPr>
      <w:pStyle w:val="Header"/>
      <w:rPr>
        <w:ins w:id="43" w:author="Russ Hawkins" w:date="2014-07-23T11:30:00Z"/>
      </w:rPr>
    </w:pPr>
    <w:r>
      <w:t>DFDL</w:t>
    </w:r>
    <w:r>
      <w:tab/>
    </w:r>
    <w:r>
      <w:tab/>
      <w:t>July 2014</w:t>
    </w:r>
  </w:p>
  <w:p w:rsidR="007136C6" w:rsidRDefault="007136C6"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014850"/>
    <w:multiLevelType w:val="hybridMultilevel"/>
    <w:tmpl w:val="CDB6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35971C01"/>
    <w:multiLevelType w:val="hybridMultilevel"/>
    <w:tmpl w:val="168C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A3322"/>
    <w:multiLevelType w:val="hybridMultilevel"/>
    <w:tmpl w:val="07B4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2"/>
  </w:num>
  <w:num w:numId="12">
    <w:abstractNumId w:val="33"/>
  </w:num>
  <w:num w:numId="13">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revisionView w:insDel="0" w:formatting="0"/>
  <w:doNotTrackFormatting/>
  <w:documentProtection w:edit="readOnly" w:formatting="1" w:enforcement="0"/>
  <w:styleLockTheme/>
  <w:styleLockQFSet/>
  <w:defaultTabStop w:val="720"/>
  <w:noPunctuationKerning/>
  <w:characterSpacingControl w:val="doNotCompress"/>
  <w:hdrShapeDefaults>
    <o:shapedefaults v:ext="edit" spidmax="819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9"/>
    <w:rsid w:val="001E72F9"/>
    <w:rsid w:val="001E745C"/>
    <w:rsid w:val="001E7643"/>
    <w:rsid w:val="001E76B8"/>
    <w:rsid w:val="001E7AE3"/>
    <w:rsid w:val="001E7D39"/>
    <w:rsid w:val="001E7FAA"/>
    <w:rsid w:val="001F01F0"/>
    <w:rsid w:val="001F0744"/>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2FDA"/>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95E"/>
    <w:rsid w:val="00436B76"/>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B18"/>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3DE"/>
    <w:rsid w:val="006574E4"/>
    <w:rsid w:val="006602EB"/>
    <w:rsid w:val="0066036A"/>
    <w:rsid w:val="006604C5"/>
    <w:rsid w:val="00660795"/>
    <w:rsid w:val="006607EF"/>
    <w:rsid w:val="00660E1A"/>
    <w:rsid w:val="00660FDF"/>
    <w:rsid w:val="00661206"/>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B3"/>
    <w:rsid w:val="00A564DD"/>
    <w:rsid w:val="00A5654C"/>
    <w:rsid w:val="00A56631"/>
    <w:rsid w:val="00A566D0"/>
    <w:rsid w:val="00A56734"/>
    <w:rsid w:val="00A5699F"/>
    <w:rsid w:val="00A57119"/>
    <w:rsid w:val="00A574F7"/>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3195"/>
    <w:rsid w:val="00DE32D2"/>
    <w:rsid w:val="00DE3AE3"/>
    <w:rsid w:val="00DE3BEF"/>
    <w:rsid w:val="00DE3C0D"/>
    <w:rsid w:val="00DE3D11"/>
    <w:rsid w:val="00DE3E70"/>
    <w:rsid w:val="00DE4255"/>
    <w:rsid w:val="00DE4296"/>
    <w:rsid w:val="00DE4328"/>
    <w:rsid w:val="00DE452A"/>
    <w:rsid w:val="00DE5101"/>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490"/>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A7B18"/>
    <w:pPr>
      <w:spacing w:before="60" w:after="60"/>
    </w:pPr>
    <w:rPr>
      <w:rFonts w:ascii="Arial" w:hAnsi="Arial"/>
    </w:rPr>
  </w:style>
  <w:style w:type="paragraph" w:styleId="Heading1">
    <w:name w:val="heading 1"/>
    <w:basedOn w:val="Normal"/>
    <w:next w:val="nobreak"/>
    <w:link w:val="Heading1Char"/>
    <w:qFormat/>
    <w:rsid w:val="005A7B18"/>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5A7B18"/>
    <w:pPr>
      <w:pageBreakBefore w:val="0"/>
      <w:numPr>
        <w:ilvl w:val="1"/>
      </w:numPr>
      <w:outlineLvl w:val="1"/>
    </w:pPr>
  </w:style>
  <w:style w:type="paragraph" w:styleId="Heading3">
    <w:name w:val="heading 3"/>
    <w:basedOn w:val="Normal"/>
    <w:next w:val="nobreak"/>
    <w:link w:val="Heading3Char"/>
    <w:autoRedefine/>
    <w:qFormat/>
    <w:rsid w:val="005A7B18"/>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A7B18"/>
    <w:pPr>
      <w:keepNext/>
      <w:numPr>
        <w:ilvl w:val="3"/>
        <w:numId w:val="10"/>
      </w:numPr>
      <w:spacing w:before="240"/>
      <w:outlineLvl w:val="3"/>
    </w:pPr>
    <w:rPr>
      <w:b/>
      <w:bCs/>
      <w:szCs w:val="28"/>
    </w:rPr>
  </w:style>
  <w:style w:type="paragraph" w:styleId="Heading5">
    <w:name w:val="heading 5"/>
    <w:basedOn w:val="Normal"/>
    <w:next w:val="Normal"/>
    <w:autoRedefine/>
    <w:qFormat/>
    <w:rsid w:val="005A7B18"/>
    <w:pPr>
      <w:numPr>
        <w:ilvl w:val="4"/>
        <w:numId w:val="10"/>
      </w:numPr>
      <w:spacing w:before="240"/>
      <w:outlineLvl w:val="4"/>
    </w:pPr>
    <w:rPr>
      <w:rFonts w:cs="Arial"/>
      <w:b/>
      <w:i/>
      <w:szCs w:val="26"/>
    </w:rPr>
  </w:style>
  <w:style w:type="paragraph" w:styleId="Heading6">
    <w:name w:val="heading 6"/>
    <w:basedOn w:val="Normal"/>
    <w:next w:val="Normal"/>
    <w:qFormat/>
    <w:rsid w:val="005A7B18"/>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5A7B18"/>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A7B18"/>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A7B18"/>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5A7B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B18"/>
  </w:style>
  <w:style w:type="paragraph" w:customStyle="1" w:styleId="nobreak">
    <w:name w:val="nobreak"/>
    <w:basedOn w:val="Normal"/>
    <w:next w:val="Normal"/>
    <w:link w:val="nobreakChar"/>
    <w:rsid w:val="005A7B18"/>
    <w:pPr>
      <w:keepNext/>
    </w:pPr>
    <w:rPr>
      <w:szCs w:val="24"/>
    </w:rPr>
  </w:style>
  <w:style w:type="character" w:customStyle="1" w:styleId="nobreakChar">
    <w:name w:val="nobreak Char"/>
    <w:link w:val="nobreak"/>
    <w:rsid w:val="005A7B18"/>
    <w:rPr>
      <w:rFonts w:ascii="Arial" w:hAnsi="Arial"/>
      <w:szCs w:val="24"/>
    </w:rPr>
  </w:style>
  <w:style w:type="character" w:customStyle="1" w:styleId="Heading1Char">
    <w:name w:val="Heading 1 Char"/>
    <w:link w:val="Heading1"/>
    <w:rsid w:val="005A7B18"/>
    <w:rPr>
      <w:rFonts w:ascii="Arial" w:hAnsi="Arial" w:cs="Arial"/>
      <w:b/>
      <w:bCs/>
      <w:kern w:val="32"/>
      <w:szCs w:val="32"/>
    </w:rPr>
  </w:style>
  <w:style w:type="character" w:customStyle="1" w:styleId="Heading2Char">
    <w:name w:val="Heading 2 Char"/>
    <w:link w:val="Heading2"/>
    <w:rsid w:val="005A7B18"/>
    <w:rPr>
      <w:rFonts w:ascii="Arial" w:hAnsi="Arial" w:cs="Arial"/>
      <w:b/>
      <w:bCs/>
      <w:kern w:val="32"/>
      <w:szCs w:val="32"/>
    </w:rPr>
  </w:style>
  <w:style w:type="character" w:customStyle="1" w:styleId="Heading3Char">
    <w:name w:val="Heading 3 Char"/>
    <w:link w:val="Heading3"/>
    <w:rsid w:val="005A7B18"/>
    <w:rPr>
      <w:rFonts w:ascii="Arial" w:hAnsi="Arial" w:cs="Arial"/>
      <w:b/>
      <w:bCs/>
    </w:rPr>
  </w:style>
  <w:style w:type="character" w:customStyle="1" w:styleId="Heading4Char">
    <w:name w:val="Heading 4 Char"/>
    <w:link w:val="Heading4"/>
    <w:rsid w:val="005A7B18"/>
    <w:rPr>
      <w:rFonts w:ascii="Arial" w:hAnsi="Arial"/>
      <w:b/>
      <w:bCs/>
      <w:szCs w:val="28"/>
    </w:rPr>
  </w:style>
  <w:style w:type="paragraph" w:customStyle="1" w:styleId="Normal1">
    <w:name w:val="Normal1"/>
    <w:basedOn w:val="Normal"/>
    <w:link w:val="normalChar1"/>
    <w:locked/>
    <w:rsid w:val="005A7B18"/>
    <w:pPr>
      <w:ind w:firstLine="245"/>
      <w:jc w:val="both"/>
    </w:pPr>
    <w:rPr>
      <w:rFonts w:ascii="Times New Roman" w:hAnsi="Times New Roman"/>
    </w:rPr>
  </w:style>
  <w:style w:type="character" w:customStyle="1" w:styleId="normalChar1">
    <w:name w:val="normal Char1"/>
    <w:link w:val="Normal1"/>
    <w:rsid w:val="005A7B18"/>
  </w:style>
  <w:style w:type="paragraph" w:customStyle="1" w:styleId="HTMLBody">
    <w:name w:val="HTML Body"/>
    <w:locked/>
    <w:rsid w:val="005A7B18"/>
    <w:pPr>
      <w:autoSpaceDE w:val="0"/>
      <w:autoSpaceDN w:val="0"/>
      <w:adjustRightInd w:val="0"/>
    </w:pPr>
    <w:rPr>
      <w:rFonts w:ascii="Comic Sans MS" w:hAnsi="Comic Sans MS"/>
      <w:sz w:val="18"/>
      <w:szCs w:val="18"/>
    </w:rPr>
  </w:style>
  <w:style w:type="paragraph" w:styleId="Header">
    <w:name w:val="header"/>
    <w:basedOn w:val="Normal"/>
    <w:link w:val="HeaderChar"/>
    <w:locked/>
    <w:rsid w:val="005A7B18"/>
    <w:pPr>
      <w:tabs>
        <w:tab w:val="center" w:pos="4320"/>
        <w:tab w:val="right" w:pos="8640"/>
      </w:tabs>
    </w:pPr>
    <w:rPr>
      <w:szCs w:val="24"/>
    </w:rPr>
  </w:style>
  <w:style w:type="character" w:customStyle="1" w:styleId="HeaderChar">
    <w:name w:val="Header Char"/>
    <w:link w:val="Header"/>
    <w:rsid w:val="005A7B18"/>
    <w:rPr>
      <w:rFonts w:ascii="Arial" w:hAnsi="Arial"/>
      <w:szCs w:val="24"/>
    </w:rPr>
  </w:style>
  <w:style w:type="paragraph" w:styleId="Footer">
    <w:name w:val="footer"/>
    <w:basedOn w:val="Normal"/>
    <w:link w:val="FooterChar"/>
    <w:rsid w:val="005A7B18"/>
    <w:pPr>
      <w:tabs>
        <w:tab w:val="center" w:pos="4320"/>
        <w:tab w:val="right" w:pos="8640"/>
      </w:tabs>
    </w:pPr>
  </w:style>
  <w:style w:type="character" w:styleId="Hyperlink">
    <w:name w:val="Hyperlink"/>
    <w:uiPriority w:val="99"/>
    <w:rsid w:val="005A7B18"/>
    <w:rPr>
      <w:color w:val="0000FF"/>
      <w:u w:val="single"/>
    </w:rPr>
  </w:style>
  <w:style w:type="character" w:styleId="PageNumber">
    <w:name w:val="page number"/>
    <w:basedOn w:val="DefaultParagraphFont"/>
    <w:locked/>
    <w:rsid w:val="005A7B18"/>
  </w:style>
  <w:style w:type="paragraph" w:styleId="Caption">
    <w:name w:val="caption"/>
    <w:basedOn w:val="Normal"/>
    <w:next w:val="Normal"/>
    <w:qFormat/>
    <w:rsid w:val="005A7B18"/>
    <w:pPr>
      <w:spacing w:before="120" w:after="120"/>
    </w:pPr>
    <w:rPr>
      <w:b/>
    </w:rPr>
  </w:style>
  <w:style w:type="paragraph" w:styleId="NormalWeb">
    <w:name w:val="Normal (Web)"/>
    <w:basedOn w:val="Normal"/>
    <w:uiPriority w:val="99"/>
    <w:locked/>
    <w:rsid w:val="005A7B18"/>
    <w:rPr>
      <w:rFonts w:ascii="Times New Roman" w:hAnsi="Times New Roman"/>
      <w:sz w:val="24"/>
      <w:szCs w:val="24"/>
    </w:rPr>
  </w:style>
  <w:style w:type="paragraph" w:styleId="PlainText">
    <w:name w:val="Plain Text"/>
    <w:basedOn w:val="Normal"/>
    <w:locked/>
    <w:rsid w:val="005A7B18"/>
    <w:pPr>
      <w:ind w:left="720"/>
    </w:pPr>
    <w:rPr>
      <w:rFonts w:ascii="Courier New" w:hAnsi="Courier New"/>
    </w:rPr>
  </w:style>
  <w:style w:type="paragraph" w:styleId="BodyTextFirstIndent">
    <w:name w:val="Body Text First Indent"/>
    <w:basedOn w:val="Normal"/>
    <w:locked/>
    <w:rsid w:val="005A7B18"/>
    <w:pPr>
      <w:spacing w:after="120"/>
      <w:ind w:firstLine="210"/>
    </w:pPr>
  </w:style>
  <w:style w:type="paragraph" w:styleId="BodyTextIndent">
    <w:name w:val="Body Text Indent"/>
    <w:basedOn w:val="Normal"/>
    <w:locked/>
    <w:rsid w:val="005A7B18"/>
    <w:pPr>
      <w:spacing w:after="120"/>
      <w:ind w:left="360"/>
    </w:pPr>
  </w:style>
  <w:style w:type="paragraph" w:styleId="BodyTextFirstIndent2">
    <w:name w:val="Body Text First Indent 2"/>
    <w:basedOn w:val="BodyTextIndent"/>
    <w:locked/>
    <w:rsid w:val="005A7B18"/>
    <w:pPr>
      <w:ind w:firstLine="210"/>
    </w:pPr>
  </w:style>
  <w:style w:type="paragraph" w:styleId="BodyTextIndent2">
    <w:name w:val="Body Text Indent 2"/>
    <w:basedOn w:val="Normal"/>
    <w:locked/>
    <w:rsid w:val="005A7B18"/>
    <w:pPr>
      <w:spacing w:after="120" w:line="480" w:lineRule="auto"/>
      <w:ind w:left="360"/>
    </w:pPr>
  </w:style>
  <w:style w:type="paragraph" w:styleId="BodyTextIndent3">
    <w:name w:val="Body Text Indent 3"/>
    <w:basedOn w:val="Normal"/>
    <w:locked/>
    <w:rsid w:val="005A7B18"/>
    <w:pPr>
      <w:spacing w:after="120"/>
      <w:ind w:left="360"/>
    </w:pPr>
    <w:rPr>
      <w:sz w:val="16"/>
      <w:szCs w:val="16"/>
    </w:rPr>
  </w:style>
  <w:style w:type="paragraph" w:styleId="CommentText">
    <w:name w:val="annotation text"/>
    <w:basedOn w:val="Normal"/>
    <w:next w:val="Normal"/>
    <w:link w:val="CommentTextChar"/>
    <w:locked/>
    <w:rsid w:val="005A7B18"/>
  </w:style>
  <w:style w:type="character" w:customStyle="1" w:styleId="CommentTextChar">
    <w:name w:val="Comment Text Char"/>
    <w:link w:val="CommentText"/>
    <w:rsid w:val="005A7B18"/>
    <w:rPr>
      <w:rFonts w:ascii="Arial" w:hAnsi="Arial"/>
    </w:rPr>
  </w:style>
  <w:style w:type="paragraph" w:styleId="Date">
    <w:name w:val="Date"/>
    <w:basedOn w:val="Normal"/>
    <w:next w:val="Normal"/>
    <w:locked/>
    <w:rsid w:val="005A7B18"/>
  </w:style>
  <w:style w:type="paragraph" w:styleId="DocumentMap">
    <w:name w:val="Document Map"/>
    <w:basedOn w:val="Normal"/>
    <w:semiHidden/>
    <w:locked/>
    <w:rsid w:val="005A7B18"/>
    <w:pPr>
      <w:shd w:val="clear" w:color="auto" w:fill="000080"/>
    </w:pPr>
    <w:rPr>
      <w:rFonts w:ascii="Tahoma" w:hAnsi="Tahoma"/>
    </w:rPr>
  </w:style>
  <w:style w:type="paragraph" w:styleId="E-mailSignature">
    <w:name w:val="E-mail Signature"/>
    <w:basedOn w:val="Normal"/>
    <w:locked/>
    <w:rsid w:val="005A7B18"/>
  </w:style>
  <w:style w:type="paragraph" w:styleId="EndnoteText">
    <w:name w:val="endnote text"/>
    <w:basedOn w:val="Normal"/>
    <w:semiHidden/>
    <w:locked/>
    <w:rsid w:val="005A7B18"/>
  </w:style>
  <w:style w:type="paragraph" w:styleId="EnvelopeAddress">
    <w:name w:val="envelope address"/>
    <w:basedOn w:val="Normal"/>
    <w:locked/>
    <w:rsid w:val="005A7B18"/>
    <w:pPr>
      <w:framePr w:w="7920" w:h="1980" w:hRule="exact" w:hSpace="180" w:wrap="auto" w:hAnchor="page" w:xAlign="center" w:yAlign="bottom"/>
      <w:ind w:left="2880"/>
    </w:pPr>
    <w:rPr>
      <w:sz w:val="24"/>
      <w:szCs w:val="24"/>
    </w:rPr>
  </w:style>
  <w:style w:type="paragraph" w:styleId="EnvelopeReturn">
    <w:name w:val="envelope return"/>
    <w:basedOn w:val="Normal"/>
    <w:locked/>
    <w:rsid w:val="005A7B18"/>
  </w:style>
  <w:style w:type="paragraph" w:styleId="FootnoteText">
    <w:name w:val="footnote text"/>
    <w:basedOn w:val="Normal"/>
    <w:link w:val="FootnoteTextChar"/>
    <w:locked/>
    <w:rsid w:val="005A7B18"/>
  </w:style>
  <w:style w:type="character" w:customStyle="1" w:styleId="FootnoteTextChar">
    <w:name w:val="Footnote Text Char"/>
    <w:basedOn w:val="DefaultParagraphFont"/>
    <w:link w:val="FootnoteText"/>
    <w:rsid w:val="005A7B18"/>
    <w:rPr>
      <w:rFonts w:ascii="Arial" w:hAnsi="Arial"/>
    </w:rPr>
  </w:style>
  <w:style w:type="paragraph" w:styleId="HTMLAddress">
    <w:name w:val="HTML Address"/>
    <w:basedOn w:val="Normal"/>
    <w:locked/>
    <w:rsid w:val="005A7B18"/>
    <w:rPr>
      <w:i/>
    </w:rPr>
  </w:style>
  <w:style w:type="paragraph" w:styleId="HTMLPreformatted">
    <w:name w:val="HTML Preformatted"/>
    <w:basedOn w:val="Normal"/>
    <w:link w:val="HTMLPreformattedChar"/>
    <w:locked/>
    <w:rsid w:val="005A7B18"/>
    <w:rPr>
      <w:rFonts w:ascii="Courier New" w:hAnsi="Courier New" w:cs="Helvetica"/>
    </w:rPr>
  </w:style>
  <w:style w:type="character" w:customStyle="1" w:styleId="HTMLPreformattedChar">
    <w:name w:val="HTML Preformatted Char"/>
    <w:link w:val="HTMLPreformatted"/>
    <w:rsid w:val="005A7B18"/>
    <w:rPr>
      <w:rFonts w:ascii="Courier New" w:hAnsi="Courier New" w:cs="Helvetica"/>
    </w:rPr>
  </w:style>
  <w:style w:type="paragraph" w:styleId="Index1">
    <w:name w:val="index 1"/>
    <w:basedOn w:val="Normal"/>
    <w:next w:val="Normal"/>
    <w:autoRedefine/>
    <w:semiHidden/>
    <w:rsid w:val="005A7B18"/>
    <w:pPr>
      <w:ind w:left="200" w:hanging="200"/>
    </w:pPr>
  </w:style>
  <w:style w:type="paragraph" w:styleId="Index2">
    <w:name w:val="index 2"/>
    <w:basedOn w:val="Normal"/>
    <w:next w:val="Normal"/>
    <w:autoRedefine/>
    <w:semiHidden/>
    <w:rsid w:val="005A7B18"/>
    <w:pPr>
      <w:ind w:left="400" w:hanging="200"/>
    </w:pPr>
  </w:style>
  <w:style w:type="paragraph" w:styleId="Index3">
    <w:name w:val="index 3"/>
    <w:basedOn w:val="Normal"/>
    <w:next w:val="Normal"/>
    <w:autoRedefine/>
    <w:semiHidden/>
    <w:rsid w:val="005A7B18"/>
    <w:pPr>
      <w:ind w:left="600" w:hanging="200"/>
    </w:pPr>
  </w:style>
  <w:style w:type="paragraph" w:styleId="Index4">
    <w:name w:val="index 4"/>
    <w:basedOn w:val="Normal"/>
    <w:next w:val="Normal"/>
    <w:autoRedefine/>
    <w:semiHidden/>
    <w:rsid w:val="005A7B18"/>
    <w:pPr>
      <w:ind w:left="800" w:hanging="200"/>
    </w:pPr>
  </w:style>
  <w:style w:type="paragraph" w:styleId="Index5">
    <w:name w:val="index 5"/>
    <w:basedOn w:val="Normal"/>
    <w:next w:val="Normal"/>
    <w:autoRedefine/>
    <w:semiHidden/>
    <w:rsid w:val="005A7B18"/>
    <w:pPr>
      <w:ind w:left="1000" w:hanging="200"/>
    </w:pPr>
  </w:style>
  <w:style w:type="paragraph" w:styleId="Index6">
    <w:name w:val="index 6"/>
    <w:basedOn w:val="Normal"/>
    <w:next w:val="Normal"/>
    <w:autoRedefine/>
    <w:semiHidden/>
    <w:rsid w:val="005A7B18"/>
    <w:pPr>
      <w:ind w:left="1200" w:hanging="200"/>
    </w:pPr>
  </w:style>
  <w:style w:type="paragraph" w:styleId="Index7">
    <w:name w:val="index 7"/>
    <w:basedOn w:val="Normal"/>
    <w:next w:val="Normal"/>
    <w:autoRedefine/>
    <w:semiHidden/>
    <w:rsid w:val="005A7B18"/>
    <w:pPr>
      <w:ind w:left="1400" w:hanging="200"/>
    </w:pPr>
  </w:style>
  <w:style w:type="paragraph" w:styleId="Index8">
    <w:name w:val="index 8"/>
    <w:basedOn w:val="Normal"/>
    <w:next w:val="Normal"/>
    <w:autoRedefine/>
    <w:semiHidden/>
    <w:rsid w:val="005A7B18"/>
    <w:pPr>
      <w:ind w:left="1600" w:hanging="200"/>
    </w:pPr>
  </w:style>
  <w:style w:type="paragraph" w:styleId="Index9">
    <w:name w:val="index 9"/>
    <w:basedOn w:val="Normal"/>
    <w:next w:val="Normal"/>
    <w:autoRedefine/>
    <w:semiHidden/>
    <w:rsid w:val="005A7B18"/>
    <w:pPr>
      <w:ind w:left="1800" w:hanging="200"/>
    </w:pPr>
  </w:style>
  <w:style w:type="paragraph" w:styleId="IndexHeading">
    <w:name w:val="index heading"/>
    <w:basedOn w:val="Normal"/>
    <w:next w:val="Index1"/>
    <w:semiHidden/>
    <w:locked/>
    <w:rsid w:val="005A7B18"/>
    <w:rPr>
      <w:b/>
    </w:rPr>
  </w:style>
  <w:style w:type="paragraph" w:styleId="List">
    <w:name w:val="List"/>
    <w:basedOn w:val="Normal"/>
    <w:locked/>
    <w:rsid w:val="005A7B18"/>
    <w:pPr>
      <w:ind w:left="360" w:hanging="360"/>
    </w:pPr>
  </w:style>
  <w:style w:type="paragraph" w:styleId="List2">
    <w:name w:val="List 2"/>
    <w:basedOn w:val="Normal"/>
    <w:locked/>
    <w:rsid w:val="005A7B18"/>
    <w:pPr>
      <w:ind w:left="720" w:hanging="360"/>
    </w:pPr>
  </w:style>
  <w:style w:type="paragraph" w:styleId="List3">
    <w:name w:val="List 3"/>
    <w:basedOn w:val="Normal"/>
    <w:locked/>
    <w:rsid w:val="005A7B18"/>
    <w:pPr>
      <w:ind w:left="1080" w:hanging="360"/>
    </w:pPr>
  </w:style>
  <w:style w:type="paragraph" w:styleId="List4">
    <w:name w:val="List 4"/>
    <w:basedOn w:val="Normal"/>
    <w:locked/>
    <w:rsid w:val="005A7B18"/>
    <w:pPr>
      <w:ind w:left="1440" w:hanging="360"/>
    </w:pPr>
  </w:style>
  <w:style w:type="paragraph" w:styleId="List5">
    <w:name w:val="List 5"/>
    <w:basedOn w:val="Normal"/>
    <w:locked/>
    <w:rsid w:val="005A7B18"/>
    <w:pPr>
      <w:ind w:left="1800" w:hanging="360"/>
    </w:pPr>
  </w:style>
  <w:style w:type="paragraph" w:styleId="ListBullet">
    <w:name w:val="List Bullet"/>
    <w:basedOn w:val="Normal"/>
    <w:autoRedefine/>
    <w:rsid w:val="005A7B18"/>
    <w:pPr>
      <w:tabs>
        <w:tab w:val="num" w:pos="360"/>
      </w:tabs>
      <w:ind w:left="360" w:hanging="360"/>
    </w:pPr>
  </w:style>
  <w:style w:type="paragraph" w:styleId="ListBullet2">
    <w:name w:val="List Bullet 2"/>
    <w:basedOn w:val="Normal"/>
    <w:autoRedefine/>
    <w:rsid w:val="005A7B18"/>
    <w:pPr>
      <w:numPr>
        <w:numId w:val="1"/>
      </w:numPr>
    </w:pPr>
  </w:style>
  <w:style w:type="paragraph" w:styleId="ListBullet3">
    <w:name w:val="List Bullet 3"/>
    <w:basedOn w:val="Normal"/>
    <w:autoRedefine/>
    <w:rsid w:val="005A7B18"/>
    <w:pPr>
      <w:numPr>
        <w:numId w:val="2"/>
      </w:numPr>
    </w:pPr>
  </w:style>
  <w:style w:type="paragraph" w:styleId="ListBullet4">
    <w:name w:val="List Bullet 4"/>
    <w:basedOn w:val="Normal"/>
    <w:autoRedefine/>
    <w:rsid w:val="005A7B18"/>
    <w:pPr>
      <w:numPr>
        <w:numId w:val="3"/>
      </w:numPr>
    </w:pPr>
  </w:style>
  <w:style w:type="paragraph" w:styleId="ListBullet5">
    <w:name w:val="List Bullet 5"/>
    <w:basedOn w:val="Normal"/>
    <w:autoRedefine/>
    <w:rsid w:val="005A7B18"/>
    <w:pPr>
      <w:numPr>
        <w:numId w:val="4"/>
      </w:numPr>
    </w:pPr>
  </w:style>
  <w:style w:type="paragraph" w:styleId="ListContinue">
    <w:name w:val="List Continue"/>
    <w:basedOn w:val="Normal"/>
    <w:rsid w:val="005A7B18"/>
    <w:pPr>
      <w:spacing w:after="120"/>
      <w:ind w:left="360"/>
    </w:pPr>
  </w:style>
  <w:style w:type="paragraph" w:styleId="ListContinue2">
    <w:name w:val="List Continue 2"/>
    <w:basedOn w:val="Normal"/>
    <w:rsid w:val="005A7B18"/>
    <w:pPr>
      <w:spacing w:after="120"/>
      <w:ind w:left="720"/>
    </w:pPr>
  </w:style>
  <w:style w:type="paragraph" w:styleId="ListContinue3">
    <w:name w:val="List Continue 3"/>
    <w:basedOn w:val="Normal"/>
    <w:rsid w:val="005A7B18"/>
    <w:pPr>
      <w:spacing w:after="120"/>
      <w:ind w:left="1080"/>
    </w:pPr>
  </w:style>
  <w:style w:type="paragraph" w:styleId="ListContinue4">
    <w:name w:val="List Continue 4"/>
    <w:basedOn w:val="Normal"/>
    <w:rsid w:val="005A7B18"/>
    <w:pPr>
      <w:spacing w:after="120"/>
      <w:ind w:left="1440"/>
    </w:pPr>
  </w:style>
  <w:style w:type="paragraph" w:styleId="ListContinue5">
    <w:name w:val="List Continue 5"/>
    <w:basedOn w:val="Normal"/>
    <w:rsid w:val="005A7B18"/>
    <w:pPr>
      <w:spacing w:after="120"/>
      <w:ind w:left="1800"/>
    </w:pPr>
  </w:style>
  <w:style w:type="paragraph" w:styleId="ListNumber">
    <w:name w:val="List Number"/>
    <w:basedOn w:val="Normal"/>
    <w:rsid w:val="005A7B18"/>
    <w:pPr>
      <w:numPr>
        <w:numId w:val="5"/>
      </w:numPr>
    </w:pPr>
  </w:style>
  <w:style w:type="paragraph" w:styleId="ListNumber2">
    <w:name w:val="List Number 2"/>
    <w:basedOn w:val="Normal"/>
    <w:rsid w:val="005A7B18"/>
    <w:pPr>
      <w:numPr>
        <w:numId w:val="6"/>
      </w:numPr>
    </w:pPr>
  </w:style>
  <w:style w:type="paragraph" w:styleId="ListNumber3">
    <w:name w:val="List Number 3"/>
    <w:basedOn w:val="Normal"/>
    <w:rsid w:val="005A7B18"/>
    <w:pPr>
      <w:numPr>
        <w:numId w:val="7"/>
      </w:numPr>
    </w:pPr>
  </w:style>
  <w:style w:type="paragraph" w:styleId="ListNumber4">
    <w:name w:val="List Number 4"/>
    <w:basedOn w:val="Normal"/>
    <w:rsid w:val="005A7B18"/>
    <w:pPr>
      <w:numPr>
        <w:numId w:val="8"/>
      </w:numPr>
    </w:pPr>
  </w:style>
  <w:style w:type="paragraph" w:styleId="ListNumber5">
    <w:name w:val="List Number 5"/>
    <w:basedOn w:val="Normal"/>
    <w:rsid w:val="005A7B18"/>
    <w:pPr>
      <w:numPr>
        <w:numId w:val="9"/>
      </w:numPr>
    </w:pPr>
  </w:style>
  <w:style w:type="paragraph" w:styleId="MacroText">
    <w:name w:val="macro"/>
    <w:semiHidden/>
    <w:locked/>
    <w:rsid w:val="005A7B1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A7B18"/>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A7B18"/>
    <w:pPr>
      <w:ind w:left="720"/>
    </w:pPr>
  </w:style>
  <w:style w:type="paragraph" w:styleId="NoteHeading">
    <w:name w:val="Note Heading"/>
    <w:basedOn w:val="Normal"/>
    <w:next w:val="Normal"/>
    <w:locked/>
    <w:rsid w:val="005A7B18"/>
  </w:style>
  <w:style w:type="paragraph" w:styleId="Salutation">
    <w:name w:val="Salutation"/>
    <w:basedOn w:val="Normal"/>
    <w:next w:val="Normal"/>
    <w:locked/>
    <w:rsid w:val="005A7B18"/>
  </w:style>
  <w:style w:type="paragraph" w:styleId="Signature">
    <w:name w:val="Signature"/>
    <w:basedOn w:val="Normal"/>
    <w:locked/>
    <w:rsid w:val="005A7B18"/>
    <w:pPr>
      <w:ind w:left="4320"/>
    </w:pPr>
  </w:style>
  <w:style w:type="paragraph" w:styleId="Subtitle">
    <w:name w:val="Subtitle"/>
    <w:basedOn w:val="Normal"/>
    <w:locked/>
    <w:rsid w:val="005A7B18"/>
    <w:pPr>
      <w:jc w:val="center"/>
      <w:outlineLvl w:val="1"/>
    </w:pPr>
    <w:rPr>
      <w:sz w:val="24"/>
      <w:szCs w:val="24"/>
    </w:rPr>
  </w:style>
  <w:style w:type="paragraph" w:styleId="TableofAuthorities">
    <w:name w:val="table of authorities"/>
    <w:basedOn w:val="Normal"/>
    <w:next w:val="Normal"/>
    <w:semiHidden/>
    <w:locked/>
    <w:rsid w:val="005A7B18"/>
    <w:pPr>
      <w:ind w:left="200" w:hanging="200"/>
    </w:pPr>
  </w:style>
  <w:style w:type="paragraph" w:styleId="TableofFigures">
    <w:name w:val="table of figures"/>
    <w:basedOn w:val="Normal"/>
    <w:next w:val="Normal"/>
    <w:rsid w:val="005A7B18"/>
    <w:pPr>
      <w:ind w:left="400" w:hanging="400"/>
    </w:pPr>
  </w:style>
  <w:style w:type="paragraph" w:styleId="Title">
    <w:name w:val="Title"/>
    <w:basedOn w:val="Normal"/>
    <w:locked/>
    <w:rsid w:val="005A7B18"/>
    <w:pPr>
      <w:spacing w:before="240"/>
      <w:jc w:val="center"/>
      <w:outlineLvl w:val="0"/>
    </w:pPr>
    <w:rPr>
      <w:b/>
      <w:kern w:val="28"/>
      <w:sz w:val="32"/>
      <w:szCs w:val="32"/>
    </w:rPr>
  </w:style>
  <w:style w:type="paragraph" w:styleId="TOAHeading">
    <w:name w:val="toa heading"/>
    <w:basedOn w:val="Normal"/>
    <w:next w:val="Normal"/>
    <w:semiHidden/>
    <w:locked/>
    <w:rsid w:val="005A7B18"/>
    <w:pPr>
      <w:spacing w:before="120"/>
    </w:pPr>
    <w:rPr>
      <w:b/>
      <w:sz w:val="24"/>
      <w:szCs w:val="24"/>
    </w:rPr>
  </w:style>
  <w:style w:type="paragraph" w:styleId="TOC1">
    <w:name w:val="toc 1"/>
    <w:basedOn w:val="Normal"/>
    <w:next w:val="Normal"/>
    <w:autoRedefine/>
    <w:uiPriority w:val="39"/>
    <w:locked/>
    <w:rsid w:val="005A7B18"/>
  </w:style>
  <w:style w:type="paragraph" w:styleId="TOC2">
    <w:name w:val="toc 2"/>
    <w:basedOn w:val="Normal"/>
    <w:next w:val="Normal"/>
    <w:autoRedefine/>
    <w:uiPriority w:val="39"/>
    <w:locked/>
    <w:rsid w:val="005A7B18"/>
    <w:pPr>
      <w:ind w:left="200"/>
    </w:pPr>
  </w:style>
  <w:style w:type="paragraph" w:styleId="TOC3">
    <w:name w:val="toc 3"/>
    <w:basedOn w:val="Normal"/>
    <w:next w:val="Normal"/>
    <w:autoRedefine/>
    <w:uiPriority w:val="39"/>
    <w:locked/>
    <w:rsid w:val="005A7B18"/>
    <w:pPr>
      <w:ind w:left="400"/>
    </w:pPr>
  </w:style>
  <w:style w:type="paragraph" w:styleId="TOC4">
    <w:name w:val="toc 4"/>
    <w:basedOn w:val="Normal"/>
    <w:next w:val="Normal"/>
    <w:autoRedefine/>
    <w:uiPriority w:val="39"/>
    <w:locked/>
    <w:rsid w:val="005A7B18"/>
    <w:pPr>
      <w:ind w:left="600"/>
    </w:pPr>
  </w:style>
  <w:style w:type="paragraph" w:styleId="TOC5">
    <w:name w:val="toc 5"/>
    <w:basedOn w:val="Normal"/>
    <w:next w:val="Normal"/>
    <w:autoRedefine/>
    <w:uiPriority w:val="39"/>
    <w:locked/>
    <w:rsid w:val="005A7B18"/>
    <w:pPr>
      <w:ind w:left="800"/>
    </w:pPr>
  </w:style>
  <w:style w:type="paragraph" w:styleId="TOC6">
    <w:name w:val="toc 6"/>
    <w:basedOn w:val="Normal"/>
    <w:next w:val="Normal"/>
    <w:autoRedefine/>
    <w:uiPriority w:val="39"/>
    <w:locked/>
    <w:rsid w:val="005A7B18"/>
    <w:pPr>
      <w:ind w:left="1000"/>
    </w:pPr>
  </w:style>
  <w:style w:type="paragraph" w:styleId="TOC7">
    <w:name w:val="toc 7"/>
    <w:basedOn w:val="Normal"/>
    <w:next w:val="Normal"/>
    <w:autoRedefine/>
    <w:uiPriority w:val="39"/>
    <w:locked/>
    <w:rsid w:val="005A7B18"/>
    <w:pPr>
      <w:ind w:left="1200"/>
    </w:pPr>
  </w:style>
  <w:style w:type="paragraph" w:styleId="TOC8">
    <w:name w:val="toc 8"/>
    <w:basedOn w:val="Normal"/>
    <w:next w:val="Normal"/>
    <w:autoRedefine/>
    <w:uiPriority w:val="39"/>
    <w:locked/>
    <w:rsid w:val="005A7B18"/>
    <w:pPr>
      <w:ind w:left="1400"/>
    </w:pPr>
  </w:style>
  <w:style w:type="paragraph" w:styleId="TOC9">
    <w:name w:val="toc 9"/>
    <w:basedOn w:val="Normal"/>
    <w:next w:val="Normal"/>
    <w:autoRedefine/>
    <w:uiPriority w:val="39"/>
    <w:locked/>
    <w:rsid w:val="005A7B18"/>
    <w:pPr>
      <w:ind w:left="1600"/>
    </w:pPr>
  </w:style>
  <w:style w:type="character" w:styleId="FollowedHyperlink">
    <w:name w:val="FollowedHyperlink"/>
    <w:locked/>
    <w:rsid w:val="005A7B18"/>
    <w:rPr>
      <w:color w:val="800080"/>
      <w:u w:val="single"/>
    </w:rPr>
  </w:style>
  <w:style w:type="paragraph" w:styleId="BalloonText">
    <w:name w:val="Balloon Text"/>
    <w:basedOn w:val="Normal"/>
    <w:locked/>
    <w:rsid w:val="005A7B18"/>
    <w:rPr>
      <w:rFonts w:ascii="Tahoma" w:hAnsi="Tahoma"/>
      <w:sz w:val="16"/>
      <w:szCs w:val="16"/>
    </w:rPr>
  </w:style>
  <w:style w:type="paragraph" w:styleId="CommentSubject">
    <w:name w:val="annotation subject"/>
    <w:basedOn w:val="CommentText"/>
    <w:next w:val="CommentText"/>
    <w:locked/>
    <w:rsid w:val="005A7B18"/>
    <w:rPr>
      <w:b/>
    </w:rPr>
  </w:style>
  <w:style w:type="character" w:styleId="FootnoteReference">
    <w:name w:val="footnote reference"/>
    <w:rsid w:val="005A7B18"/>
    <w:rPr>
      <w:vertAlign w:val="superscript"/>
    </w:rPr>
  </w:style>
  <w:style w:type="paragraph" w:customStyle="1" w:styleId="ToDo">
    <w:name w:val="ToDo"/>
    <w:basedOn w:val="Normal"/>
    <w:locked/>
    <w:rsid w:val="005A7B18"/>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A7B18"/>
    <w:pPr>
      <w:ind w:firstLine="245"/>
      <w:jc w:val="both"/>
    </w:pPr>
  </w:style>
  <w:style w:type="paragraph" w:customStyle="1" w:styleId="XMLexample">
    <w:name w:val="XML example"/>
    <w:basedOn w:val="Normal"/>
    <w:locked/>
    <w:rsid w:val="005A7B18"/>
    <w:pPr>
      <w:jc w:val="both"/>
    </w:pPr>
    <w:rPr>
      <w:rFonts w:ascii="Times New Roman" w:hAnsi="Times New Roman"/>
      <w:lang w:val="en-GB"/>
    </w:rPr>
  </w:style>
  <w:style w:type="paragraph" w:customStyle="1" w:styleId="CodeBlock">
    <w:name w:val="CodeBlock"/>
    <w:basedOn w:val="Normal"/>
    <w:link w:val="CodeBlockChar"/>
    <w:locked/>
    <w:rsid w:val="005A7B18"/>
    <w:pPr>
      <w:keepLines/>
      <w:suppressAutoHyphens/>
      <w:ind w:left="360"/>
    </w:pPr>
    <w:rPr>
      <w:rFonts w:ascii="Courier" w:hAnsi="Courier"/>
      <w:noProof/>
      <w:sz w:val="18"/>
      <w:szCs w:val="18"/>
    </w:rPr>
  </w:style>
  <w:style w:type="character" w:customStyle="1" w:styleId="CodeBlockChar">
    <w:name w:val="CodeBlock Char"/>
    <w:link w:val="CodeBlock"/>
    <w:rsid w:val="005A7B18"/>
    <w:rPr>
      <w:rFonts w:ascii="Courier" w:hAnsi="Courier"/>
      <w:noProof/>
      <w:sz w:val="18"/>
      <w:szCs w:val="18"/>
    </w:rPr>
  </w:style>
  <w:style w:type="paragraph" w:customStyle="1" w:styleId="OpenIssue">
    <w:name w:val="OpenIssue"/>
    <w:basedOn w:val="Normal"/>
    <w:next w:val="Normal"/>
    <w:locked/>
    <w:rsid w:val="005A7B18"/>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A7B18"/>
    <w:rPr>
      <w:i/>
      <w:iCs/>
    </w:rPr>
  </w:style>
  <w:style w:type="paragraph" w:customStyle="1" w:styleId="DocHistory">
    <w:name w:val="Doc History"/>
    <w:basedOn w:val="Normal"/>
    <w:locked/>
    <w:rsid w:val="005A7B18"/>
    <w:pPr>
      <w:spacing w:beforeAutospacing="1" w:afterAutospacing="1"/>
      <w:jc w:val="center"/>
    </w:pPr>
    <w:rPr>
      <w:rFonts w:cs="Arial"/>
      <w:spacing w:val="10"/>
      <w:sz w:val="18"/>
      <w:szCs w:val="18"/>
    </w:rPr>
  </w:style>
  <w:style w:type="character" w:styleId="CommentReference">
    <w:name w:val="annotation reference"/>
    <w:locked/>
    <w:rsid w:val="005A7B18"/>
    <w:rPr>
      <w:sz w:val="16"/>
      <w:szCs w:val="16"/>
    </w:rPr>
  </w:style>
  <w:style w:type="table" w:styleId="TableGrid">
    <w:name w:val="Table Grid"/>
    <w:basedOn w:val="TableNormal"/>
    <w:uiPriority w:val="59"/>
    <w:rsid w:val="005A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5A7B18"/>
    <w:rPr>
      <w:rFonts w:ascii="Symbol" w:hAnsi="Symbol" w:cs="Symbol"/>
    </w:rPr>
  </w:style>
  <w:style w:type="character" w:customStyle="1" w:styleId="TableCellChar">
    <w:name w:val="Table Cell Char"/>
    <w:rsid w:val="005A7B18"/>
    <w:rPr>
      <w:rFonts w:ascii="Arial" w:eastAsia="Arial Unicode MS" w:hAnsi="Arial"/>
      <w:bCs/>
      <w:lang w:val="en-GB" w:eastAsia="ja-JP" w:bidi="he-IL"/>
    </w:rPr>
  </w:style>
  <w:style w:type="paragraph" w:customStyle="1" w:styleId="BulletList">
    <w:name w:val="Bullet List"/>
    <w:basedOn w:val="Normal"/>
    <w:link w:val="BulletListChar"/>
    <w:locked/>
    <w:rsid w:val="005A7B18"/>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A7B18"/>
    <w:rPr>
      <w:rFonts w:ascii="Arial" w:eastAsia="Arial Unicode MS" w:hAnsi="Arial"/>
    </w:rPr>
  </w:style>
  <w:style w:type="paragraph" w:customStyle="1" w:styleId="BulletListdoubleindentalternate">
    <w:name w:val="Bullet List (double indent alternate)"/>
    <w:basedOn w:val="Normal"/>
    <w:locked/>
    <w:rsid w:val="005A7B18"/>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A7B18"/>
    <w:pPr>
      <w:tabs>
        <w:tab w:val="num" w:pos="900"/>
      </w:tabs>
      <w:spacing w:before="40" w:after="40"/>
      <w:ind w:left="907" w:hanging="187"/>
    </w:pPr>
    <w:rPr>
      <w:rFonts w:eastAsia="Arial Unicode MS"/>
    </w:rPr>
  </w:style>
  <w:style w:type="paragraph" w:customStyle="1" w:styleId="Code">
    <w:name w:val="Code"/>
    <w:basedOn w:val="Normal"/>
    <w:link w:val="CodeChar"/>
    <w:locked/>
    <w:rsid w:val="005A7B18"/>
    <w:pPr>
      <w:spacing w:before="20" w:after="20"/>
    </w:pPr>
    <w:rPr>
      <w:rFonts w:ascii="Courier New" w:hAnsi="Courier New" w:cs="Courier New"/>
      <w:sz w:val="16"/>
      <w:szCs w:val="16"/>
    </w:rPr>
  </w:style>
  <w:style w:type="character" w:customStyle="1" w:styleId="CodeChar">
    <w:name w:val="Code Char"/>
    <w:link w:val="Code"/>
    <w:rsid w:val="005A7B18"/>
    <w:rPr>
      <w:rFonts w:ascii="Courier New" w:hAnsi="Courier New" w:cs="Courier New"/>
      <w:sz w:val="16"/>
      <w:szCs w:val="16"/>
    </w:rPr>
  </w:style>
  <w:style w:type="character" w:customStyle="1" w:styleId="CodeCharacter">
    <w:name w:val="Code (Character)"/>
    <w:rsid w:val="005A7B18"/>
    <w:rPr>
      <w:rFonts w:ascii="Courier New" w:hAnsi="Courier New"/>
      <w:sz w:val="18"/>
      <w:szCs w:val="16"/>
    </w:rPr>
  </w:style>
  <w:style w:type="paragraph" w:customStyle="1" w:styleId="NumberedListdoubleindent">
    <w:name w:val="Numbered List (double indent)"/>
    <w:basedOn w:val="Normal"/>
    <w:locked/>
    <w:rsid w:val="005A7B18"/>
    <w:pPr>
      <w:tabs>
        <w:tab w:val="num" w:pos="1080"/>
      </w:tabs>
      <w:spacing w:before="40" w:after="40"/>
      <w:ind w:left="1080" w:hanging="360"/>
    </w:pPr>
    <w:rPr>
      <w:rFonts w:eastAsia="Arial Unicode MS"/>
    </w:rPr>
  </w:style>
  <w:style w:type="paragraph" w:customStyle="1" w:styleId="NumberedList">
    <w:name w:val="Numbered List"/>
    <w:basedOn w:val="Normal"/>
    <w:locked/>
    <w:rsid w:val="005A7B18"/>
    <w:pPr>
      <w:tabs>
        <w:tab w:val="num" w:pos="720"/>
      </w:tabs>
      <w:spacing w:before="40" w:after="40"/>
      <w:ind w:left="720" w:hanging="360"/>
    </w:pPr>
    <w:rPr>
      <w:rFonts w:eastAsia="Arial Unicode MS"/>
    </w:rPr>
  </w:style>
  <w:style w:type="paragraph" w:customStyle="1" w:styleId="copyright">
    <w:name w:val="copyright"/>
    <w:basedOn w:val="Normal"/>
    <w:locked/>
    <w:rsid w:val="005A7B18"/>
    <w:pPr>
      <w:tabs>
        <w:tab w:val="left" w:pos="567"/>
      </w:tabs>
    </w:pPr>
    <w:rPr>
      <w:rFonts w:ascii="Verdana" w:hAnsi="Verdana"/>
      <w:sz w:val="16"/>
      <w:lang w:val="en-GB"/>
    </w:rPr>
  </w:style>
  <w:style w:type="paragraph" w:customStyle="1" w:styleId="Instructions">
    <w:name w:val="Instructions"/>
    <w:basedOn w:val="Normal"/>
    <w:semiHidden/>
    <w:locked/>
    <w:rsid w:val="005A7B18"/>
    <w:pPr>
      <w:spacing w:before="180" w:after="180"/>
    </w:pPr>
    <w:rPr>
      <w:rFonts w:eastAsia="Arial Unicode MS"/>
      <w:vanish/>
      <w:color w:val="C75800"/>
    </w:rPr>
  </w:style>
  <w:style w:type="character" w:styleId="HTMLTypewriter">
    <w:name w:val="HTML Typewriter"/>
    <w:locked/>
    <w:rsid w:val="005A7B18"/>
    <w:rPr>
      <w:rFonts w:ascii="Courier New" w:eastAsia="MS Mincho" w:hAnsi="Courier New" w:cs="Courier New"/>
      <w:sz w:val="20"/>
      <w:szCs w:val="20"/>
    </w:rPr>
  </w:style>
  <w:style w:type="character" w:styleId="HTMLCode">
    <w:name w:val="HTML Code"/>
    <w:uiPriority w:val="99"/>
    <w:locked/>
    <w:rsid w:val="005A7B18"/>
    <w:rPr>
      <w:rFonts w:ascii="Courier New" w:eastAsia="MS Mincho" w:hAnsi="Courier New" w:cs="Courier New"/>
      <w:sz w:val="20"/>
      <w:szCs w:val="20"/>
    </w:rPr>
  </w:style>
  <w:style w:type="character" w:styleId="HTMLSample">
    <w:name w:val="HTML Sample"/>
    <w:locked/>
    <w:rsid w:val="005A7B18"/>
    <w:rPr>
      <w:rFonts w:ascii="Courier New" w:eastAsia="Times New Roman" w:hAnsi="Courier New" w:cs="Courier New" w:hint="default"/>
      <w:sz w:val="24"/>
      <w:szCs w:val="24"/>
    </w:rPr>
  </w:style>
  <w:style w:type="paragraph" w:customStyle="1" w:styleId="XMLExcerpt">
    <w:name w:val="XML Excerpt"/>
    <w:link w:val="XMLExcerptChar"/>
    <w:locked/>
    <w:rsid w:val="005A7B18"/>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A7B18"/>
    <w:rPr>
      <w:rFonts w:ascii="Courier New" w:hAnsi="Courier New" w:cs="Courier New"/>
      <w:noProof/>
      <w:shd w:val="clear" w:color="auto" w:fill="F3F3F3"/>
      <w:lang w:val="en-GB" w:eastAsia="en-GB"/>
    </w:rPr>
  </w:style>
  <w:style w:type="character" w:customStyle="1" w:styleId="XMLReference">
    <w:name w:val="XML Reference"/>
    <w:locked/>
    <w:rsid w:val="005A7B18"/>
    <w:rPr>
      <w:rFonts w:ascii="Courier New" w:hAnsi="Courier New"/>
      <w:sz w:val="20"/>
    </w:rPr>
  </w:style>
  <w:style w:type="character" w:customStyle="1" w:styleId="XMLExcerptEmphasis">
    <w:name w:val="XML Excerpt Emphasis"/>
    <w:locked/>
    <w:rsid w:val="005A7B18"/>
    <w:rPr>
      <w:rFonts w:ascii="Courier New" w:hAnsi="Courier New"/>
      <w:b/>
      <w:bCs/>
      <w:sz w:val="20"/>
    </w:rPr>
  </w:style>
  <w:style w:type="character" w:customStyle="1" w:styleId="TableFont">
    <w:name w:val="Table Font"/>
    <w:locked/>
    <w:rsid w:val="005A7B18"/>
    <w:rPr>
      <w:rFonts w:ascii="Arial" w:hAnsi="Arial"/>
      <w:sz w:val="20"/>
    </w:rPr>
  </w:style>
  <w:style w:type="paragraph" w:customStyle="1" w:styleId="NewTableFontHeading">
    <w:name w:val="New Table Font Heading"/>
    <w:basedOn w:val="Normal"/>
    <w:locked/>
    <w:rsid w:val="005A7B18"/>
    <w:pPr>
      <w:spacing w:before="40" w:after="40" w:line="288" w:lineRule="auto"/>
      <w:jc w:val="center"/>
    </w:pPr>
    <w:rPr>
      <w:b/>
      <w:lang w:val="en-GB" w:eastAsia="en-GB"/>
    </w:rPr>
  </w:style>
  <w:style w:type="paragraph" w:customStyle="1" w:styleId="TableCaption">
    <w:name w:val="Table Caption"/>
    <w:basedOn w:val="Caption"/>
    <w:locked/>
    <w:rsid w:val="005A7B18"/>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5A7B18"/>
    <w:pPr>
      <w:spacing w:after="120"/>
    </w:pPr>
  </w:style>
  <w:style w:type="paragraph" w:customStyle="1" w:styleId="ShortReturnAddress">
    <w:name w:val="Short Return Address"/>
    <w:basedOn w:val="Normal"/>
    <w:locked/>
    <w:rsid w:val="005A7B18"/>
  </w:style>
  <w:style w:type="paragraph" w:customStyle="1" w:styleId="PPLine">
    <w:name w:val="PP Line"/>
    <w:basedOn w:val="Signature"/>
    <w:locked/>
    <w:rsid w:val="005A7B18"/>
  </w:style>
  <w:style w:type="paragraph" w:customStyle="1" w:styleId="InsideAddressName">
    <w:name w:val="Inside Address Name"/>
    <w:basedOn w:val="Normal"/>
    <w:locked/>
    <w:rsid w:val="005A7B18"/>
  </w:style>
  <w:style w:type="character" w:styleId="Strong">
    <w:name w:val="Strong"/>
    <w:locked/>
    <w:rsid w:val="005A7B18"/>
    <w:rPr>
      <w:b/>
      <w:bCs/>
    </w:rPr>
  </w:style>
  <w:style w:type="character" w:styleId="EndnoteReference">
    <w:name w:val="endnote reference"/>
    <w:locked/>
    <w:rsid w:val="005A7B18"/>
    <w:rPr>
      <w:vertAlign w:val="superscript"/>
    </w:rPr>
  </w:style>
  <w:style w:type="character" w:styleId="HTMLCite">
    <w:name w:val="HTML Cite"/>
    <w:uiPriority w:val="99"/>
    <w:locked/>
    <w:rsid w:val="005A7B18"/>
    <w:rPr>
      <w:i/>
      <w:iCs/>
    </w:rPr>
  </w:style>
  <w:style w:type="paragraph" w:styleId="Revision">
    <w:name w:val="Revision"/>
    <w:hidden/>
    <w:semiHidden/>
    <w:rsid w:val="005A7B18"/>
    <w:rPr>
      <w:rFonts w:ascii="Arial" w:hAnsi="Arial"/>
      <w:szCs w:val="24"/>
    </w:rPr>
  </w:style>
  <w:style w:type="paragraph" w:customStyle="1" w:styleId="StyleTableCellComplex9ptBefore0cmHanging032cm">
    <w:name w:val="Style Table Cell + (Complex) 9 pt Before:  0 cm Hanging:  0.32 cm..."/>
    <w:basedOn w:val="Normal"/>
    <w:locked/>
    <w:rsid w:val="005A7B18"/>
    <w:pPr>
      <w:kinsoku w:val="0"/>
      <w:spacing w:before="40"/>
    </w:pPr>
    <w:rPr>
      <w:szCs w:val="18"/>
    </w:rPr>
  </w:style>
  <w:style w:type="character" w:styleId="HTMLAcronym">
    <w:name w:val="HTML Acronym"/>
    <w:basedOn w:val="DefaultParagraphFont"/>
    <w:locked/>
    <w:rsid w:val="005A7B18"/>
  </w:style>
  <w:style w:type="character" w:customStyle="1" w:styleId="FootnoteCharacters">
    <w:name w:val="Footnote Characters"/>
    <w:rsid w:val="005A7B18"/>
    <w:rPr>
      <w:vertAlign w:val="superscript"/>
    </w:rPr>
  </w:style>
  <w:style w:type="character" w:customStyle="1" w:styleId="StyleHeading112ptChar">
    <w:name w:val="Style Heading 1 + 12 pt Char"/>
    <w:locked/>
    <w:rsid w:val="005A7B18"/>
    <w:rPr>
      <w:rFonts w:ascii="Arial" w:eastAsia="MS Mincho" w:hAnsi="Arial" w:cs="Arial"/>
      <w:b/>
      <w:bCs/>
      <w:kern w:val="1"/>
      <w:sz w:val="24"/>
      <w:szCs w:val="32"/>
      <w:lang w:val="en-GB" w:eastAsia="ja-JP" w:bidi="ar-SA"/>
    </w:rPr>
  </w:style>
  <w:style w:type="character" w:customStyle="1" w:styleId="NumberingSymbols">
    <w:name w:val="Numbering Symbols"/>
    <w:locked/>
    <w:rsid w:val="005A7B18"/>
  </w:style>
  <w:style w:type="character" w:customStyle="1" w:styleId="EndnoteCharacters">
    <w:name w:val="Endnote Characters"/>
    <w:locked/>
    <w:rsid w:val="005A7B18"/>
  </w:style>
  <w:style w:type="paragraph" w:customStyle="1" w:styleId="Heading">
    <w:name w:val="Heading"/>
    <w:basedOn w:val="Normal"/>
    <w:next w:val="Normal"/>
    <w:locked/>
    <w:rsid w:val="005A7B18"/>
    <w:pPr>
      <w:suppressAutoHyphens/>
      <w:spacing w:before="240"/>
      <w:jc w:val="center"/>
    </w:pPr>
    <w:rPr>
      <w:rFonts w:cs="Arial"/>
      <w:b/>
      <w:kern w:val="1"/>
      <w:sz w:val="32"/>
      <w:szCs w:val="32"/>
      <w:lang w:eastAsia="ja-JP"/>
    </w:rPr>
  </w:style>
  <w:style w:type="paragraph" w:customStyle="1" w:styleId="Index">
    <w:name w:val="Index"/>
    <w:basedOn w:val="Normal"/>
    <w:locked/>
    <w:rsid w:val="005A7B18"/>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A7B18"/>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A7B18"/>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A7B18"/>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A7B18"/>
    <w:pPr>
      <w:tabs>
        <w:tab w:val="num" w:pos="360"/>
        <w:tab w:val="num" w:pos="540"/>
      </w:tabs>
      <w:spacing w:before="40" w:after="40"/>
    </w:pPr>
    <w:rPr>
      <w:rFonts w:eastAsia="MS Mincho" w:cs="Arial"/>
      <w:lang w:eastAsia="ja-JP"/>
    </w:rPr>
  </w:style>
  <w:style w:type="paragraph" w:customStyle="1" w:styleId="startli">
    <w:name w:val="startli"/>
    <w:basedOn w:val="Normal"/>
    <w:locked/>
    <w:rsid w:val="005A7B18"/>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A7B18"/>
    <w:pPr>
      <w:ind w:left="720"/>
      <w:contextualSpacing/>
    </w:pPr>
  </w:style>
  <w:style w:type="paragraph" w:customStyle="1" w:styleId="richtextnodeselected">
    <w:name w:val="richtextnodeselected"/>
    <w:basedOn w:val="Normal"/>
    <w:locked/>
    <w:rsid w:val="005A7B18"/>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A7B18"/>
    <w:rPr>
      <w:rFonts w:ascii="Arial" w:hAnsi="Arial"/>
    </w:rPr>
  </w:style>
  <w:style w:type="paragraph" w:customStyle="1" w:styleId="Codeblock0">
    <w:name w:val="Codeblock"/>
    <w:basedOn w:val="XMLExcerpt"/>
    <w:link w:val="CodeblockChar0"/>
    <w:qFormat/>
    <w:rsid w:val="005A7B18"/>
    <w:rPr>
      <w:sz w:val="18"/>
    </w:rPr>
  </w:style>
  <w:style w:type="character" w:customStyle="1" w:styleId="CodeblockChar0">
    <w:name w:val="Codeblock Char"/>
    <w:basedOn w:val="XMLExcerptChar"/>
    <w:link w:val="Codeblock0"/>
    <w:rsid w:val="005A7B18"/>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A7B18"/>
    <w:rPr>
      <w:rFonts w:ascii="Arial" w:hAnsi="Arial"/>
      <w:color w:val="0070C0"/>
      <w:u w:val="single"/>
    </w:rPr>
  </w:style>
  <w:style w:type="paragraph" w:customStyle="1" w:styleId="TableHeading">
    <w:name w:val="Table Heading"/>
    <w:basedOn w:val="Normal"/>
    <w:locked/>
    <w:rsid w:val="005A7B18"/>
    <w:rPr>
      <w:rFonts w:eastAsia="Arial Unicode MS"/>
      <w:b/>
    </w:rPr>
  </w:style>
  <w:style w:type="paragraph" w:customStyle="1" w:styleId="dataexample">
    <w:name w:val="data example"/>
    <w:basedOn w:val="Normal"/>
    <w:link w:val="dataexampleChar"/>
    <w:qFormat/>
    <w:rsid w:val="005A7B18"/>
    <w:pPr>
      <w:ind w:firstLine="720"/>
    </w:pPr>
    <w:rPr>
      <w:rFonts w:ascii="Courier New" w:hAnsi="Courier New" w:cs="Courier New"/>
    </w:rPr>
  </w:style>
  <w:style w:type="character" w:customStyle="1" w:styleId="dataexampleChar">
    <w:name w:val="data example Char"/>
    <w:basedOn w:val="CommentTextChar"/>
    <w:link w:val="dataexample"/>
    <w:rsid w:val="005A7B18"/>
    <w:rPr>
      <w:rFonts w:ascii="Courier New" w:hAnsi="Courier New" w:cs="Courier New"/>
    </w:rPr>
  </w:style>
  <w:style w:type="table" w:customStyle="1" w:styleId="Table">
    <w:name w:val="Table"/>
    <w:basedOn w:val="TableNormal"/>
    <w:uiPriority w:val="99"/>
    <w:rsid w:val="005A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A7B18"/>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A7B18"/>
    <w:pPr>
      <w:spacing w:before="60" w:after="60"/>
    </w:pPr>
    <w:rPr>
      <w:rFonts w:ascii="Arial" w:hAnsi="Arial"/>
    </w:rPr>
  </w:style>
  <w:style w:type="paragraph" w:styleId="Heading1">
    <w:name w:val="heading 1"/>
    <w:basedOn w:val="Normal"/>
    <w:next w:val="nobreak"/>
    <w:link w:val="Heading1Char"/>
    <w:qFormat/>
    <w:rsid w:val="005A7B18"/>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5A7B18"/>
    <w:pPr>
      <w:pageBreakBefore w:val="0"/>
      <w:numPr>
        <w:ilvl w:val="1"/>
      </w:numPr>
      <w:outlineLvl w:val="1"/>
    </w:pPr>
  </w:style>
  <w:style w:type="paragraph" w:styleId="Heading3">
    <w:name w:val="heading 3"/>
    <w:basedOn w:val="Normal"/>
    <w:next w:val="nobreak"/>
    <w:link w:val="Heading3Char"/>
    <w:autoRedefine/>
    <w:qFormat/>
    <w:rsid w:val="005A7B18"/>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A7B18"/>
    <w:pPr>
      <w:keepNext/>
      <w:numPr>
        <w:ilvl w:val="3"/>
        <w:numId w:val="10"/>
      </w:numPr>
      <w:spacing w:before="240"/>
      <w:outlineLvl w:val="3"/>
    </w:pPr>
    <w:rPr>
      <w:b/>
      <w:bCs/>
      <w:szCs w:val="28"/>
    </w:rPr>
  </w:style>
  <w:style w:type="paragraph" w:styleId="Heading5">
    <w:name w:val="heading 5"/>
    <w:basedOn w:val="Normal"/>
    <w:next w:val="Normal"/>
    <w:autoRedefine/>
    <w:qFormat/>
    <w:rsid w:val="005A7B18"/>
    <w:pPr>
      <w:numPr>
        <w:ilvl w:val="4"/>
        <w:numId w:val="10"/>
      </w:numPr>
      <w:spacing w:before="240"/>
      <w:outlineLvl w:val="4"/>
    </w:pPr>
    <w:rPr>
      <w:rFonts w:cs="Arial"/>
      <w:b/>
      <w:i/>
      <w:szCs w:val="26"/>
    </w:rPr>
  </w:style>
  <w:style w:type="paragraph" w:styleId="Heading6">
    <w:name w:val="heading 6"/>
    <w:basedOn w:val="Normal"/>
    <w:next w:val="Normal"/>
    <w:qFormat/>
    <w:rsid w:val="005A7B18"/>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5A7B18"/>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A7B18"/>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A7B18"/>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5A7B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B18"/>
  </w:style>
  <w:style w:type="paragraph" w:customStyle="1" w:styleId="nobreak">
    <w:name w:val="nobreak"/>
    <w:basedOn w:val="Normal"/>
    <w:next w:val="Normal"/>
    <w:link w:val="nobreakChar"/>
    <w:rsid w:val="005A7B18"/>
    <w:pPr>
      <w:keepNext/>
    </w:pPr>
    <w:rPr>
      <w:szCs w:val="24"/>
    </w:rPr>
  </w:style>
  <w:style w:type="character" w:customStyle="1" w:styleId="nobreakChar">
    <w:name w:val="nobreak Char"/>
    <w:link w:val="nobreak"/>
    <w:rsid w:val="005A7B18"/>
    <w:rPr>
      <w:rFonts w:ascii="Arial" w:hAnsi="Arial"/>
      <w:szCs w:val="24"/>
    </w:rPr>
  </w:style>
  <w:style w:type="character" w:customStyle="1" w:styleId="Heading1Char">
    <w:name w:val="Heading 1 Char"/>
    <w:link w:val="Heading1"/>
    <w:rsid w:val="005A7B18"/>
    <w:rPr>
      <w:rFonts w:ascii="Arial" w:hAnsi="Arial" w:cs="Arial"/>
      <w:b/>
      <w:bCs/>
      <w:kern w:val="32"/>
      <w:szCs w:val="32"/>
    </w:rPr>
  </w:style>
  <w:style w:type="character" w:customStyle="1" w:styleId="Heading2Char">
    <w:name w:val="Heading 2 Char"/>
    <w:link w:val="Heading2"/>
    <w:rsid w:val="005A7B18"/>
    <w:rPr>
      <w:rFonts w:ascii="Arial" w:hAnsi="Arial" w:cs="Arial"/>
      <w:b/>
      <w:bCs/>
      <w:kern w:val="32"/>
      <w:szCs w:val="32"/>
    </w:rPr>
  </w:style>
  <w:style w:type="character" w:customStyle="1" w:styleId="Heading3Char">
    <w:name w:val="Heading 3 Char"/>
    <w:link w:val="Heading3"/>
    <w:rsid w:val="005A7B18"/>
    <w:rPr>
      <w:rFonts w:ascii="Arial" w:hAnsi="Arial" w:cs="Arial"/>
      <w:b/>
      <w:bCs/>
    </w:rPr>
  </w:style>
  <w:style w:type="character" w:customStyle="1" w:styleId="Heading4Char">
    <w:name w:val="Heading 4 Char"/>
    <w:link w:val="Heading4"/>
    <w:rsid w:val="005A7B18"/>
    <w:rPr>
      <w:rFonts w:ascii="Arial" w:hAnsi="Arial"/>
      <w:b/>
      <w:bCs/>
      <w:szCs w:val="28"/>
    </w:rPr>
  </w:style>
  <w:style w:type="paragraph" w:customStyle="1" w:styleId="Normal1">
    <w:name w:val="Normal1"/>
    <w:basedOn w:val="Normal"/>
    <w:link w:val="normalChar1"/>
    <w:locked/>
    <w:rsid w:val="005A7B18"/>
    <w:pPr>
      <w:ind w:firstLine="245"/>
      <w:jc w:val="both"/>
    </w:pPr>
    <w:rPr>
      <w:rFonts w:ascii="Times New Roman" w:hAnsi="Times New Roman"/>
    </w:rPr>
  </w:style>
  <w:style w:type="character" w:customStyle="1" w:styleId="normalChar1">
    <w:name w:val="normal Char1"/>
    <w:link w:val="Normal1"/>
    <w:rsid w:val="005A7B18"/>
  </w:style>
  <w:style w:type="paragraph" w:customStyle="1" w:styleId="HTMLBody">
    <w:name w:val="HTML Body"/>
    <w:locked/>
    <w:rsid w:val="005A7B18"/>
    <w:pPr>
      <w:autoSpaceDE w:val="0"/>
      <w:autoSpaceDN w:val="0"/>
      <w:adjustRightInd w:val="0"/>
    </w:pPr>
    <w:rPr>
      <w:rFonts w:ascii="Comic Sans MS" w:hAnsi="Comic Sans MS"/>
      <w:sz w:val="18"/>
      <w:szCs w:val="18"/>
    </w:rPr>
  </w:style>
  <w:style w:type="paragraph" w:styleId="Header">
    <w:name w:val="header"/>
    <w:basedOn w:val="Normal"/>
    <w:link w:val="HeaderChar"/>
    <w:locked/>
    <w:rsid w:val="005A7B18"/>
    <w:pPr>
      <w:tabs>
        <w:tab w:val="center" w:pos="4320"/>
        <w:tab w:val="right" w:pos="8640"/>
      </w:tabs>
    </w:pPr>
    <w:rPr>
      <w:szCs w:val="24"/>
    </w:rPr>
  </w:style>
  <w:style w:type="character" w:customStyle="1" w:styleId="HeaderChar">
    <w:name w:val="Header Char"/>
    <w:link w:val="Header"/>
    <w:rsid w:val="005A7B18"/>
    <w:rPr>
      <w:rFonts w:ascii="Arial" w:hAnsi="Arial"/>
      <w:szCs w:val="24"/>
    </w:rPr>
  </w:style>
  <w:style w:type="paragraph" w:styleId="Footer">
    <w:name w:val="footer"/>
    <w:basedOn w:val="Normal"/>
    <w:link w:val="FooterChar"/>
    <w:rsid w:val="005A7B18"/>
    <w:pPr>
      <w:tabs>
        <w:tab w:val="center" w:pos="4320"/>
        <w:tab w:val="right" w:pos="8640"/>
      </w:tabs>
    </w:pPr>
  </w:style>
  <w:style w:type="character" w:styleId="Hyperlink">
    <w:name w:val="Hyperlink"/>
    <w:uiPriority w:val="99"/>
    <w:rsid w:val="005A7B18"/>
    <w:rPr>
      <w:color w:val="0000FF"/>
      <w:u w:val="single"/>
    </w:rPr>
  </w:style>
  <w:style w:type="character" w:styleId="PageNumber">
    <w:name w:val="page number"/>
    <w:basedOn w:val="DefaultParagraphFont"/>
    <w:locked/>
    <w:rsid w:val="005A7B18"/>
  </w:style>
  <w:style w:type="paragraph" w:styleId="Caption">
    <w:name w:val="caption"/>
    <w:basedOn w:val="Normal"/>
    <w:next w:val="Normal"/>
    <w:qFormat/>
    <w:rsid w:val="005A7B18"/>
    <w:pPr>
      <w:spacing w:before="120" w:after="120"/>
    </w:pPr>
    <w:rPr>
      <w:b/>
    </w:rPr>
  </w:style>
  <w:style w:type="paragraph" w:styleId="NormalWeb">
    <w:name w:val="Normal (Web)"/>
    <w:basedOn w:val="Normal"/>
    <w:uiPriority w:val="99"/>
    <w:locked/>
    <w:rsid w:val="005A7B18"/>
    <w:rPr>
      <w:rFonts w:ascii="Times New Roman" w:hAnsi="Times New Roman"/>
      <w:sz w:val="24"/>
      <w:szCs w:val="24"/>
    </w:rPr>
  </w:style>
  <w:style w:type="paragraph" w:styleId="PlainText">
    <w:name w:val="Plain Text"/>
    <w:basedOn w:val="Normal"/>
    <w:locked/>
    <w:rsid w:val="005A7B18"/>
    <w:pPr>
      <w:ind w:left="720"/>
    </w:pPr>
    <w:rPr>
      <w:rFonts w:ascii="Courier New" w:hAnsi="Courier New"/>
    </w:rPr>
  </w:style>
  <w:style w:type="paragraph" w:styleId="BodyTextFirstIndent">
    <w:name w:val="Body Text First Indent"/>
    <w:basedOn w:val="Normal"/>
    <w:locked/>
    <w:rsid w:val="005A7B18"/>
    <w:pPr>
      <w:spacing w:after="120"/>
      <w:ind w:firstLine="210"/>
    </w:pPr>
  </w:style>
  <w:style w:type="paragraph" w:styleId="BodyTextIndent">
    <w:name w:val="Body Text Indent"/>
    <w:basedOn w:val="Normal"/>
    <w:locked/>
    <w:rsid w:val="005A7B18"/>
    <w:pPr>
      <w:spacing w:after="120"/>
      <w:ind w:left="360"/>
    </w:pPr>
  </w:style>
  <w:style w:type="paragraph" w:styleId="BodyTextFirstIndent2">
    <w:name w:val="Body Text First Indent 2"/>
    <w:basedOn w:val="BodyTextIndent"/>
    <w:locked/>
    <w:rsid w:val="005A7B18"/>
    <w:pPr>
      <w:ind w:firstLine="210"/>
    </w:pPr>
  </w:style>
  <w:style w:type="paragraph" w:styleId="BodyTextIndent2">
    <w:name w:val="Body Text Indent 2"/>
    <w:basedOn w:val="Normal"/>
    <w:locked/>
    <w:rsid w:val="005A7B18"/>
    <w:pPr>
      <w:spacing w:after="120" w:line="480" w:lineRule="auto"/>
      <w:ind w:left="360"/>
    </w:pPr>
  </w:style>
  <w:style w:type="paragraph" w:styleId="BodyTextIndent3">
    <w:name w:val="Body Text Indent 3"/>
    <w:basedOn w:val="Normal"/>
    <w:locked/>
    <w:rsid w:val="005A7B18"/>
    <w:pPr>
      <w:spacing w:after="120"/>
      <w:ind w:left="360"/>
    </w:pPr>
    <w:rPr>
      <w:sz w:val="16"/>
      <w:szCs w:val="16"/>
    </w:rPr>
  </w:style>
  <w:style w:type="paragraph" w:styleId="CommentText">
    <w:name w:val="annotation text"/>
    <w:basedOn w:val="Normal"/>
    <w:next w:val="Normal"/>
    <w:link w:val="CommentTextChar"/>
    <w:locked/>
    <w:rsid w:val="005A7B18"/>
  </w:style>
  <w:style w:type="character" w:customStyle="1" w:styleId="CommentTextChar">
    <w:name w:val="Comment Text Char"/>
    <w:link w:val="CommentText"/>
    <w:rsid w:val="005A7B18"/>
    <w:rPr>
      <w:rFonts w:ascii="Arial" w:hAnsi="Arial"/>
    </w:rPr>
  </w:style>
  <w:style w:type="paragraph" w:styleId="Date">
    <w:name w:val="Date"/>
    <w:basedOn w:val="Normal"/>
    <w:next w:val="Normal"/>
    <w:locked/>
    <w:rsid w:val="005A7B18"/>
  </w:style>
  <w:style w:type="paragraph" w:styleId="DocumentMap">
    <w:name w:val="Document Map"/>
    <w:basedOn w:val="Normal"/>
    <w:semiHidden/>
    <w:locked/>
    <w:rsid w:val="005A7B18"/>
    <w:pPr>
      <w:shd w:val="clear" w:color="auto" w:fill="000080"/>
    </w:pPr>
    <w:rPr>
      <w:rFonts w:ascii="Tahoma" w:hAnsi="Tahoma"/>
    </w:rPr>
  </w:style>
  <w:style w:type="paragraph" w:styleId="E-mailSignature">
    <w:name w:val="E-mail Signature"/>
    <w:basedOn w:val="Normal"/>
    <w:locked/>
    <w:rsid w:val="005A7B18"/>
  </w:style>
  <w:style w:type="paragraph" w:styleId="EndnoteText">
    <w:name w:val="endnote text"/>
    <w:basedOn w:val="Normal"/>
    <w:semiHidden/>
    <w:locked/>
    <w:rsid w:val="005A7B18"/>
  </w:style>
  <w:style w:type="paragraph" w:styleId="EnvelopeAddress">
    <w:name w:val="envelope address"/>
    <w:basedOn w:val="Normal"/>
    <w:locked/>
    <w:rsid w:val="005A7B18"/>
    <w:pPr>
      <w:framePr w:w="7920" w:h="1980" w:hRule="exact" w:hSpace="180" w:wrap="auto" w:hAnchor="page" w:xAlign="center" w:yAlign="bottom"/>
      <w:ind w:left="2880"/>
    </w:pPr>
    <w:rPr>
      <w:sz w:val="24"/>
      <w:szCs w:val="24"/>
    </w:rPr>
  </w:style>
  <w:style w:type="paragraph" w:styleId="EnvelopeReturn">
    <w:name w:val="envelope return"/>
    <w:basedOn w:val="Normal"/>
    <w:locked/>
    <w:rsid w:val="005A7B18"/>
  </w:style>
  <w:style w:type="paragraph" w:styleId="FootnoteText">
    <w:name w:val="footnote text"/>
    <w:basedOn w:val="Normal"/>
    <w:link w:val="FootnoteTextChar"/>
    <w:locked/>
    <w:rsid w:val="005A7B18"/>
  </w:style>
  <w:style w:type="character" w:customStyle="1" w:styleId="FootnoteTextChar">
    <w:name w:val="Footnote Text Char"/>
    <w:basedOn w:val="DefaultParagraphFont"/>
    <w:link w:val="FootnoteText"/>
    <w:rsid w:val="005A7B18"/>
    <w:rPr>
      <w:rFonts w:ascii="Arial" w:hAnsi="Arial"/>
    </w:rPr>
  </w:style>
  <w:style w:type="paragraph" w:styleId="HTMLAddress">
    <w:name w:val="HTML Address"/>
    <w:basedOn w:val="Normal"/>
    <w:locked/>
    <w:rsid w:val="005A7B18"/>
    <w:rPr>
      <w:i/>
    </w:rPr>
  </w:style>
  <w:style w:type="paragraph" w:styleId="HTMLPreformatted">
    <w:name w:val="HTML Preformatted"/>
    <w:basedOn w:val="Normal"/>
    <w:link w:val="HTMLPreformattedChar"/>
    <w:locked/>
    <w:rsid w:val="005A7B18"/>
    <w:rPr>
      <w:rFonts w:ascii="Courier New" w:hAnsi="Courier New" w:cs="Helvetica"/>
    </w:rPr>
  </w:style>
  <w:style w:type="character" w:customStyle="1" w:styleId="HTMLPreformattedChar">
    <w:name w:val="HTML Preformatted Char"/>
    <w:link w:val="HTMLPreformatted"/>
    <w:rsid w:val="005A7B18"/>
    <w:rPr>
      <w:rFonts w:ascii="Courier New" w:hAnsi="Courier New" w:cs="Helvetica"/>
    </w:rPr>
  </w:style>
  <w:style w:type="paragraph" w:styleId="Index1">
    <w:name w:val="index 1"/>
    <w:basedOn w:val="Normal"/>
    <w:next w:val="Normal"/>
    <w:autoRedefine/>
    <w:semiHidden/>
    <w:rsid w:val="005A7B18"/>
    <w:pPr>
      <w:ind w:left="200" w:hanging="200"/>
    </w:pPr>
  </w:style>
  <w:style w:type="paragraph" w:styleId="Index2">
    <w:name w:val="index 2"/>
    <w:basedOn w:val="Normal"/>
    <w:next w:val="Normal"/>
    <w:autoRedefine/>
    <w:semiHidden/>
    <w:rsid w:val="005A7B18"/>
    <w:pPr>
      <w:ind w:left="400" w:hanging="200"/>
    </w:pPr>
  </w:style>
  <w:style w:type="paragraph" w:styleId="Index3">
    <w:name w:val="index 3"/>
    <w:basedOn w:val="Normal"/>
    <w:next w:val="Normal"/>
    <w:autoRedefine/>
    <w:semiHidden/>
    <w:rsid w:val="005A7B18"/>
    <w:pPr>
      <w:ind w:left="600" w:hanging="200"/>
    </w:pPr>
  </w:style>
  <w:style w:type="paragraph" w:styleId="Index4">
    <w:name w:val="index 4"/>
    <w:basedOn w:val="Normal"/>
    <w:next w:val="Normal"/>
    <w:autoRedefine/>
    <w:semiHidden/>
    <w:rsid w:val="005A7B18"/>
    <w:pPr>
      <w:ind w:left="800" w:hanging="200"/>
    </w:pPr>
  </w:style>
  <w:style w:type="paragraph" w:styleId="Index5">
    <w:name w:val="index 5"/>
    <w:basedOn w:val="Normal"/>
    <w:next w:val="Normal"/>
    <w:autoRedefine/>
    <w:semiHidden/>
    <w:rsid w:val="005A7B18"/>
    <w:pPr>
      <w:ind w:left="1000" w:hanging="200"/>
    </w:pPr>
  </w:style>
  <w:style w:type="paragraph" w:styleId="Index6">
    <w:name w:val="index 6"/>
    <w:basedOn w:val="Normal"/>
    <w:next w:val="Normal"/>
    <w:autoRedefine/>
    <w:semiHidden/>
    <w:rsid w:val="005A7B18"/>
    <w:pPr>
      <w:ind w:left="1200" w:hanging="200"/>
    </w:pPr>
  </w:style>
  <w:style w:type="paragraph" w:styleId="Index7">
    <w:name w:val="index 7"/>
    <w:basedOn w:val="Normal"/>
    <w:next w:val="Normal"/>
    <w:autoRedefine/>
    <w:semiHidden/>
    <w:rsid w:val="005A7B18"/>
    <w:pPr>
      <w:ind w:left="1400" w:hanging="200"/>
    </w:pPr>
  </w:style>
  <w:style w:type="paragraph" w:styleId="Index8">
    <w:name w:val="index 8"/>
    <w:basedOn w:val="Normal"/>
    <w:next w:val="Normal"/>
    <w:autoRedefine/>
    <w:semiHidden/>
    <w:rsid w:val="005A7B18"/>
    <w:pPr>
      <w:ind w:left="1600" w:hanging="200"/>
    </w:pPr>
  </w:style>
  <w:style w:type="paragraph" w:styleId="Index9">
    <w:name w:val="index 9"/>
    <w:basedOn w:val="Normal"/>
    <w:next w:val="Normal"/>
    <w:autoRedefine/>
    <w:semiHidden/>
    <w:rsid w:val="005A7B18"/>
    <w:pPr>
      <w:ind w:left="1800" w:hanging="200"/>
    </w:pPr>
  </w:style>
  <w:style w:type="paragraph" w:styleId="IndexHeading">
    <w:name w:val="index heading"/>
    <w:basedOn w:val="Normal"/>
    <w:next w:val="Index1"/>
    <w:semiHidden/>
    <w:locked/>
    <w:rsid w:val="005A7B18"/>
    <w:rPr>
      <w:b/>
    </w:rPr>
  </w:style>
  <w:style w:type="paragraph" w:styleId="List">
    <w:name w:val="List"/>
    <w:basedOn w:val="Normal"/>
    <w:locked/>
    <w:rsid w:val="005A7B18"/>
    <w:pPr>
      <w:ind w:left="360" w:hanging="360"/>
    </w:pPr>
  </w:style>
  <w:style w:type="paragraph" w:styleId="List2">
    <w:name w:val="List 2"/>
    <w:basedOn w:val="Normal"/>
    <w:locked/>
    <w:rsid w:val="005A7B18"/>
    <w:pPr>
      <w:ind w:left="720" w:hanging="360"/>
    </w:pPr>
  </w:style>
  <w:style w:type="paragraph" w:styleId="List3">
    <w:name w:val="List 3"/>
    <w:basedOn w:val="Normal"/>
    <w:locked/>
    <w:rsid w:val="005A7B18"/>
    <w:pPr>
      <w:ind w:left="1080" w:hanging="360"/>
    </w:pPr>
  </w:style>
  <w:style w:type="paragraph" w:styleId="List4">
    <w:name w:val="List 4"/>
    <w:basedOn w:val="Normal"/>
    <w:locked/>
    <w:rsid w:val="005A7B18"/>
    <w:pPr>
      <w:ind w:left="1440" w:hanging="360"/>
    </w:pPr>
  </w:style>
  <w:style w:type="paragraph" w:styleId="List5">
    <w:name w:val="List 5"/>
    <w:basedOn w:val="Normal"/>
    <w:locked/>
    <w:rsid w:val="005A7B18"/>
    <w:pPr>
      <w:ind w:left="1800" w:hanging="360"/>
    </w:pPr>
  </w:style>
  <w:style w:type="paragraph" w:styleId="ListBullet">
    <w:name w:val="List Bullet"/>
    <w:basedOn w:val="Normal"/>
    <w:autoRedefine/>
    <w:rsid w:val="005A7B18"/>
    <w:pPr>
      <w:tabs>
        <w:tab w:val="num" w:pos="360"/>
      </w:tabs>
      <w:ind w:left="360" w:hanging="360"/>
    </w:pPr>
  </w:style>
  <w:style w:type="paragraph" w:styleId="ListBullet2">
    <w:name w:val="List Bullet 2"/>
    <w:basedOn w:val="Normal"/>
    <w:autoRedefine/>
    <w:rsid w:val="005A7B18"/>
    <w:pPr>
      <w:numPr>
        <w:numId w:val="1"/>
      </w:numPr>
    </w:pPr>
  </w:style>
  <w:style w:type="paragraph" w:styleId="ListBullet3">
    <w:name w:val="List Bullet 3"/>
    <w:basedOn w:val="Normal"/>
    <w:autoRedefine/>
    <w:rsid w:val="005A7B18"/>
    <w:pPr>
      <w:numPr>
        <w:numId w:val="2"/>
      </w:numPr>
    </w:pPr>
  </w:style>
  <w:style w:type="paragraph" w:styleId="ListBullet4">
    <w:name w:val="List Bullet 4"/>
    <w:basedOn w:val="Normal"/>
    <w:autoRedefine/>
    <w:rsid w:val="005A7B18"/>
    <w:pPr>
      <w:numPr>
        <w:numId w:val="3"/>
      </w:numPr>
    </w:pPr>
  </w:style>
  <w:style w:type="paragraph" w:styleId="ListBullet5">
    <w:name w:val="List Bullet 5"/>
    <w:basedOn w:val="Normal"/>
    <w:autoRedefine/>
    <w:rsid w:val="005A7B18"/>
    <w:pPr>
      <w:numPr>
        <w:numId w:val="4"/>
      </w:numPr>
    </w:pPr>
  </w:style>
  <w:style w:type="paragraph" w:styleId="ListContinue">
    <w:name w:val="List Continue"/>
    <w:basedOn w:val="Normal"/>
    <w:rsid w:val="005A7B18"/>
    <w:pPr>
      <w:spacing w:after="120"/>
      <w:ind w:left="360"/>
    </w:pPr>
  </w:style>
  <w:style w:type="paragraph" w:styleId="ListContinue2">
    <w:name w:val="List Continue 2"/>
    <w:basedOn w:val="Normal"/>
    <w:rsid w:val="005A7B18"/>
    <w:pPr>
      <w:spacing w:after="120"/>
      <w:ind w:left="720"/>
    </w:pPr>
  </w:style>
  <w:style w:type="paragraph" w:styleId="ListContinue3">
    <w:name w:val="List Continue 3"/>
    <w:basedOn w:val="Normal"/>
    <w:rsid w:val="005A7B18"/>
    <w:pPr>
      <w:spacing w:after="120"/>
      <w:ind w:left="1080"/>
    </w:pPr>
  </w:style>
  <w:style w:type="paragraph" w:styleId="ListContinue4">
    <w:name w:val="List Continue 4"/>
    <w:basedOn w:val="Normal"/>
    <w:rsid w:val="005A7B18"/>
    <w:pPr>
      <w:spacing w:after="120"/>
      <w:ind w:left="1440"/>
    </w:pPr>
  </w:style>
  <w:style w:type="paragraph" w:styleId="ListContinue5">
    <w:name w:val="List Continue 5"/>
    <w:basedOn w:val="Normal"/>
    <w:rsid w:val="005A7B18"/>
    <w:pPr>
      <w:spacing w:after="120"/>
      <w:ind w:left="1800"/>
    </w:pPr>
  </w:style>
  <w:style w:type="paragraph" w:styleId="ListNumber">
    <w:name w:val="List Number"/>
    <w:basedOn w:val="Normal"/>
    <w:rsid w:val="005A7B18"/>
    <w:pPr>
      <w:numPr>
        <w:numId w:val="5"/>
      </w:numPr>
    </w:pPr>
  </w:style>
  <w:style w:type="paragraph" w:styleId="ListNumber2">
    <w:name w:val="List Number 2"/>
    <w:basedOn w:val="Normal"/>
    <w:rsid w:val="005A7B18"/>
    <w:pPr>
      <w:numPr>
        <w:numId w:val="6"/>
      </w:numPr>
    </w:pPr>
  </w:style>
  <w:style w:type="paragraph" w:styleId="ListNumber3">
    <w:name w:val="List Number 3"/>
    <w:basedOn w:val="Normal"/>
    <w:rsid w:val="005A7B18"/>
    <w:pPr>
      <w:numPr>
        <w:numId w:val="7"/>
      </w:numPr>
    </w:pPr>
  </w:style>
  <w:style w:type="paragraph" w:styleId="ListNumber4">
    <w:name w:val="List Number 4"/>
    <w:basedOn w:val="Normal"/>
    <w:rsid w:val="005A7B18"/>
    <w:pPr>
      <w:numPr>
        <w:numId w:val="8"/>
      </w:numPr>
    </w:pPr>
  </w:style>
  <w:style w:type="paragraph" w:styleId="ListNumber5">
    <w:name w:val="List Number 5"/>
    <w:basedOn w:val="Normal"/>
    <w:rsid w:val="005A7B18"/>
    <w:pPr>
      <w:numPr>
        <w:numId w:val="9"/>
      </w:numPr>
    </w:pPr>
  </w:style>
  <w:style w:type="paragraph" w:styleId="MacroText">
    <w:name w:val="macro"/>
    <w:semiHidden/>
    <w:locked/>
    <w:rsid w:val="005A7B1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A7B18"/>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A7B18"/>
    <w:pPr>
      <w:ind w:left="720"/>
    </w:pPr>
  </w:style>
  <w:style w:type="paragraph" w:styleId="NoteHeading">
    <w:name w:val="Note Heading"/>
    <w:basedOn w:val="Normal"/>
    <w:next w:val="Normal"/>
    <w:locked/>
    <w:rsid w:val="005A7B18"/>
  </w:style>
  <w:style w:type="paragraph" w:styleId="Salutation">
    <w:name w:val="Salutation"/>
    <w:basedOn w:val="Normal"/>
    <w:next w:val="Normal"/>
    <w:locked/>
    <w:rsid w:val="005A7B18"/>
  </w:style>
  <w:style w:type="paragraph" w:styleId="Signature">
    <w:name w:val="Signature"/>
    <w:basedOn w:val="Normal"/>
    <w:locked/>
    <w:rsid w:val="005A7B18"/>
    <w:pPr>
      <w:ind w:left="4320"/>
    </w:pPr>
  </w:style>
  <w:style w:type="paragraph" w:styleId="Subtitle">
    <w:name w:val="Subtitle"/>
    <w:basedOn w:val="Normal"/>
    <w:locked/>
    <w:rsid w:val="005A7B18"/>
    <w:pPr>
      <w:jc w:val="center"/>
      <w:outlineLvl w:val="1"/>
    </w:pPr>
    <w:rPr>
      <w:sz w:val="24"/>
      <w:szCs w:val="24"/>
    </w:rPr>
  </w:style>
  <w:style w:type="paragraph" w:styleId="TableofAuthorities">
    <w:name w:val="table of authorities"/>
    <w:basedOn w:val="Normal"/>
    <w:next w:val="Normal"/>
    <w:semiHidden/>
    <w:locked/>
    <w:rsid w:val="005A7B18"/>
    <w:pPr>
      <w:ind w:left="200" w:hanging="200"/>
    </w:pPr>
  </w:style>
  <w:style w:type="paragraph" w:styleId="TableofFigures">
    <w:name w:val="table of figures"/>
    <w:basedOn w:val="Normal"/>
    <w:next w:val="Normal"/>
    <w:rsid w:val="005A7B18"/>
    <w:pPr>
      <w:ind w:left="400" w:hanging="400"/>
    </w:pPr>
  </w:style>
  <w:style w:type="paragraph" w:styleId="Title">
    <w:name w:val="Title"/>
    <w:basedOn w:val="Normal"/>
    <w:locked/>
    <w:rsid w:val="005A7B18"/>
    <w:pPr>
      <w:spacing w:before="240"/>
      <w:jc w:val="center"/>
      <w:outlineLvl w:val="0"/>
    </w:pPr>
    <w:rPr>
      <w:b/>
      <w:kern w:val="28"/>
      <w:sz w:val="32"/>
      <w:szCs w:val="32"/>
    </w:rPr>
  </w:style>
  <w:style w:type="paragraph" w:styleId="TOAHeading">
    <w:name w:val="toa heading"/>
    <w:basedOn w:val="Normal"/>
    <w:next w:val="Normal"/>
    <w:semiHidden/>
    <w:locked/>
    <w:rsid w:val="005A7B18"/>
    <w:pPr>
      <w:spacing w:before="120"/>
    </w:pPr>
    <w:rPr>
      <w:b/>
      <w:sz w:val="24"/>
      <w:szCs w:val="24"/>
    </w:rPr>
  </w:style>
  <w:style w:type="paragraph" w:styleId="TOC1">
    <w:name w:val="toc 1"/>
    <w:basedOn w:val="Normal"/>
    <w:next w:val="Normal"/>
    <w:autoRedefine/>
    <w:uiPriority w:val="39"/>
    <w:locked/>
    <w:rsid w:val="005A7B18"/>
  </w:style>
  <w:style w:type="paragraph" w:styleId="TOC2">
    <w:name w:val="toc 2"/>
    <w:basedOn w:val="Normal"/>
    <w:next w:val="Normal"/>
    <w:autoRedefine/>
    <w:uiPriority w:val="39"/>
    <w:locked/>
    <w:rsid w:val="005A7B18"/>
    <w:pPr>
      <w:ind w:left="200"/>
    </w:pPr>
  </w:style>
  <w:style w:type="paragraph" w:styleId="TOC3">
    <w:name w:val="toc 3"/>
    <w:basedOn w:val="Normal"/>
    <w:next w:val="Normal"/>
    <w:autoRedefine/>
    <w:uiPriority w:val="39"/>
    <w:locked/>
    <w:rsid w:val="005A7B18"/>
    <w:pPr>
      <w:ind w:left="400"/>
    </w:pPr>
  </w:style>
  <w:style w:type="paragraph" w:styleId="TOC4">
    <w:name w:val="toc 4"/>
    <w:basedOn w:val="Normal"/>
    <w:next w:val="Normal"/>
    <w:autoRedefine/>
    <w:uiPriority w:val="39"/>
    <w:locked/>
    <w:rsid w:val="005A7B18"/>
    <w:pPr>
      <w:ind w:left="600"/>
    </w:pPr>
  </w:style>
  <w:style w:type="paragraph" w:styleId="TOC5">
    <w:name w:val="toc 5"/>
    <w:basedOn w:val="Normal"/>
    <w:next w:val="Normal"/>
    <w:autoRedefine/>
    <w:uiPriority w:val="39"/>
    <w:locked/>
    <w:rsid w:val="005A7B18"/>
    <w:pPr>
      <w:ind w:left="800"/>
    </w:pPr>
  </w:style>
  <w:style w:type="paragraph" w:styleId="TOC6">
    <w:name w:val="toc 6"/>
    <w:basedOn w:val="Normal"/>
    <w:next w:val="Normal"/>
    <w:autoRedefine/>
    <w:uiPriority w:val="39"/>
    <w:locked/>
    <w:rsid w:val="005A7B18"/>
    <w:pPr>
      <w:ind w:left="1000"/>
    </w:pPr>
  </w:style>
  <w:style w:type="paragraph" w:styleId="TOC7">
    <w:name w:val="toc 7"/>
    <w:basedOn w:val="Normal"/>
    <w:next w:val="Normal"/>
    <w:autoRedefine/>
    <w:uiPriority w:val="39"/>
    <w:locked/>
    <w:rsid w:val="005A7B18"/>
    <w:pPr>
      <w:ind w:left="1200"/>
    </w:pPr>
  </w:style>
  <w:style w:type="paragraph" w:styleId="TOC8">
    <w:name w:val="toc 8"/>
    <w:basedOn w:val="Normal"/>
    <w:next w:val="Normal"/>
    <w:autoRedefine/>
    <w:uiPriority w:val="39"/>
    <w:locked/>
    <w:rsid w:val="005A7B18"/>
    <w:pPr>
      <w:ind w:left="1400"/>
    </w:pPr>
  </w:style>
  <w:style w:type="paragraph" w:styleId="TOC9">
    <w:name w:val="toc 9"/>
    <w:basedOn w:val="Normal"/>
    <w:next w:val="Normal"/>
    <w:autoRedefine/>
    <w:uiPriority w:val="39"/>
    <w:locked/>
    <w:rsid w:val="005A7B18"/>
    <w:pPr>
      <w:ind w:left="1600"/>
    </w:pPr>
  </w:style>
  <w:style w:type="character" w:styleId="FollowedHyperlink">
    <w:name w:val="FollowedHyperlink"/>
    <w:locked/>
    <w:rsid w:val="005A7B18"/>
    <w:rPr>
      <w:color w:val="800080"/>
      <w:u w:val="single"/>
    </w:rPr>
  </w:style>
  <w:style w:type="paragraph" w:styleId="BalloonText">
    <w:name w:val="Balloon Text"/>
    <w:basedOn w:val="Normal"/>
    <w:locked/>
    <w:rsid w:val="005A7B18"/>
    <w:rPr>
      <w:rFonts w:ascii="Tahoma" w:hAnsi="Tahoma"/>
      <w:sz w:val="16"/>
      <w:szCs w:val="16"/>
    </w:rPr>
  </w:style>
  <w:style w:type="paragraph" w:styleId="CommentSubject">
    <w:name w:val="annotation subject"/>
    <w:basedOn w:val="CommentText"/>
    <w:next w:val="CommentText"/>
    <w:locked/>
    <w:rsid w:val="005A7B18"/>
    <w:rPr>
      <w:b/>
    </w:rPr>
  </w:style>
  <w:style w:type="character" w:styleId="FootnoteReference">
    <w:name w:val="footnote reference"/>
    <w:rsid w:val="005A7B18"/>
    <w:rPr>
      <w:vertAlign w:val="superscript"/>
    </w:rPr>
  </w:style>
  <w:style w:type="paragraph" w:customStyle="1" w:styleId="ToDo">
    <w:name w:val="ToDo"/>
    <w:basedOn w:val="Normal"/>
    <w:locked/>
    <w:rsid w:val="005A7B18"/>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A7B18"/>
    <w:pPr>
      <w:ind w:firstLine="245"/>
      <w:jc w:val="both"/>
    </w:pPr>
  </w:style>
  <w:style w:type="paragraph" w:customStyle="1" w:styleId="XMLexample">
    <w:name w:val="XML example"/>
    <w:basedOn w:val="Normal"/>
    <w:locked/>
    <w:rsid w:val="005A7B18"/>
    <w:pPr>
      <w:jc w:val="both"/>
    </w:pPr>
    <w:rPr>
      <w:rFonts w:ascii="Times New Roman" w:hAnsi="Times New Roman"/>
      <w:lang w:val="en-GB"/>
    </w:rPr>
  </w:style>
  <w:style w:type="paragraph" w:customStyle="1" w:styleId="CodeBlock">
    <w:name w:val="CodeBlock"/>
    <w:basedOn w:val="Normal"/>
    <w:link w:val="CodeBlockChar"/>
    <w:locked/>
    <w:rsid w:val="005A7B18"/>
    <w:pPr>
      <w:keepLines/>
      <w:suppressAutoHyphens/>
      <w:ind w:left="360"/>
    </w:pPr>
    <w:rPr>
      <w:rFonts w:ascii="Courier" w:hAnsi="Courier"/>
      <w:noProof/>
      <w:sz w:val="18"/>
      <w:szCs w:val="18"/>
    </w:rPr>
  </w:style>
  <w:style w:type="character" w:customStyle="1" w:styleId="CodeBlockChar">
    <w:name w:val="CodeBlock Char"/>
    <w:link w:val="CodeBlock"/>
    <w:rsid w:val="005A7B18"/>
    <w:rPr>
      <w:rFonts w:ascii="Courier" w:hAnsi="Courier"/>
      <w:noProof/>
      <w:sz w:val="18"/>
      <w:szCs w:val="18"/>
    </w:rPr>
  </w:style>
  <w:style w:type="paragraph" w:customStyle="1" w:styleId="OpenIssue">
    <w:name w:val="OpenIssue"/>
    <w:basedOn w:val="Normal"/>
    <w:next w:val="Normal"/>
    <w:locked/>
    <w:rsid w:val="005A7B18"/>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A7B18"/>
    <w:rPr>
      <w:i/>
      <w:iCs/>
    </w:rPr>
  </w:style>
  <w:style w:type="paragraph" w:customStyle="1" w:styleId="DocHistory">
    <w:name w:val="Doc History"/>
    <w:basedOn w:val="Normal"/>
    <w:locked/>
    <w:rsid w:val="005A7B18"/>
    <w:pPr>
      <w:spacing w:beforeAutospacing="1" w:afterAutospacing="1"/>
      <w:jc w:val="center"/>
    </w:pPr>
    <w:rPr>
      <w:rFonts w:cs="Arial"/>
      <w:spacing w:val="10"/>
      <w:sz w:val="18"/>
      <w:szCs w:val="18"/>
    </w:rPr>
  </w:style>
  <w:style w:type="character" w:styleId="CommentReference">
    <w:name w:val="annotation reference"/>
    <w:locked/>
    <w:rsid w:val="005A7B18"/>
    <w:rPr>
      <w:sz w:val="16"/>
      <w:szCs w:val="16"/>
    </w:rPr>
  </w:style>
  <w:style w:type="table" w:styleId="TableGrid">
    <w:name w:val="Table Grid"/>
    <w:basedOn w:val="TableNormal"/>
    <w:uiPriority w:val="59"/>
    <w:rsid w:val="005A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5A7B18"/>
    <w:rPr>
      <w:rFonts w:ascii="Symbol" w:hAnsi="Symbol" w:cs="Symbol"/>
    </w:rPr>
  </w:style>
  <w:style w:type="character" w:customStyle="1" w:styleId="TableCellChar">
    <w:name w:val="Table Cell Char"/>
    <w:rsid w:val="005A7B18"/>
    <w:rPr>
      <w:rFonts w:ascii="Arial" w:eastAsia="Arial Unicode MS" w:hAnsi="Arial"/>
      <w:bCs/>
      <w:lang w:val="en-GB" w:eastAsia="ja-JP" w:bidi="he-IL"/>
    </w:rPr>
  </w:style>
  <w:style w:type="paragraph" w:customStyle="1" w:styleId="BulletList">
    <w:name w:val="Bullet List"/>
    <w:basedOn w:val="Normal"/>
    <w:link w:val="BulletListChar"/>
    <w:locked/>
    <w:rsid w:val="005A7B18"/>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A7B18"/>
    <w:rPr>
      <w:rFonts w:ascii="Arial" w:eastAsia="Arial Unicode MS" w:hAnsi="Arial"/>
    </w:rPr>
  </w:style>
  <w:style w:type="paragraph" w:customStyle="1" w:styleId="BulletListdoubleindentalternate">
    <w:name w:val="Bullet List (double indent alternate)"/>
    <w:basedOn w:val="Normal"/>
    <w:locked/>
    <w:rsid w:val="005A7B18"/>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A7B18"/>
    <w:pPr>
      <w:tabs>
        <w:tab w:val="num" w:pos="900"/>
      </w:tabs>
      <w:spacing w:before="40" w:after="40"/>
      <w:ind w:left="907" w:hanging="187"/>
    </w:pPr>
    <w:rPr>
      <w:rFonts w:eastAsia="Arial Unicode MS"/>
    </w:rPr>
  </w:style>
  <w:style w:type="paragraph" w:customStyle="1" w:styleId="Code">
    <w:name w:val="Code"/>
    <w:basedOn w:val="Normal"/>
    <w:link w:val="CodeChar"/>
    <w:locked/>
    <w:rsid w:val="005A7B18"/>
    <w:pPr>
      <w:spacing w:before="20" w:after="20"/>
    </w:pPr>
    <w:rPr>
      <w:rFonts w:ascii="Courier New" w:hAnsi="Courier New" w:cs="Courier New"/>
      <w:sz w:val="16"/>
      <w:szCs w:val="16"/>
    </w:rPr>
  </w:style>
  <w:style w:type="character" w:customStyle="1" w:styleId="CodeChar">
    <w:name w:val="Code Char"/>
    <w:link w:val="Code"/>
    <w:rsid w:val="005A7B18"/>
    <w:rPr>
      <w:rFonts w:ascii="Courier New" w:hAnsi="Courier New" w:cs="Courier New"/>
      <w:sz w:val="16"/>
      <w:szCs w:val="16"/>
    </w:rPr>
  </w:style>
  <w:style w:type="character" w:customStyle="1" w:styleId="CodeCharacter">
    <w:name w:val="Code (Character)"/>
    <w:rsid w:val="005A7B18"/>
    <w:rPr>
      <w:rFonts w:ascii="Courier New" w:hAnsi="Courier New"/>
      <w:sz w:val="18"/>
      <w:szCs w:val="16"/>
    </w:rPr>
  </w:style>
  <w:style w:type="paragraph" w:customStyle="1" w:styleId="NumberedListdoubleindent">
    <w:name w:val="Numbered List (double indent)"/>
    <w:basedOn w:val="Normal"/>
    <w:locked/>
    <w:rsid w:val="005A7B18"/>
    <w:pPr>
      <w:tabs>
        <w:tab w:val="num" w:pos="1080"/>
      </w:tabs>
      <w:spacing w:before="40" w:after="40"/>
      <w:ind w:left="1080" w:hanging="360"/>
    </w:pPr>
    <w:rPr>
      <w:rFonts w:eastAsia="Arial Unicode MS"/>
    </w:rPr>
  </w:style>
  <w:style w:type="paragraph" w:customStyle="1" w:styleId="NumberedList">
    <w:name w:val="Numbered List"/>
    <w:basedOn w:val="Normal"/>
    <w:locked/>
    <w:rsid w:val="005A7B18"/>
    <w:pPr>
      <w:tabs>
        <w:tab w:val="num" w:pos="720"/>
      </w:tabs>
      <w:spacing w:before="40" w:after="40"/>
      <w:ind w:left="720" w:hanging="360"/>
    </w:pPr>
    <w:rPr>
      <w:rFonts w:eastAsia="Arial Unicode MS"/>
    </w:rPr>
  </w:style>
  <w:style w:type="paragraph" w:customStyle="1" w:styleId="copyright">
    <w:name w:val="copyright"/>
    <w:basedOn w:val="Normal"/>
    <w:locked/>
    <w:rsid w:val="005A7B18"/>
    <w:pPr>
      <w:tabs>
        <w:tab w:val="left" w:pos="567"/>
      </w:tabs>
    </w:pPr>
    <w:rPr>
      <w:rFonts w:ascii="Verdana" w:hAnsi="Verdana"/>
      <w:sz w:val="16"/>
      <w:lang w:val="en-GB"/>
    </w:rPr>
  </w:style>
  <w:style w:type="paragraph" w:customStyle="1" w:styleId="Instructions">
    <w:name w:val="Instructions"/>
    <w:basedOn w:val="Normal"/>
    <w:semiHidden/>
    <w:locked/>
    <w:rsid w:val="005A7B18"/>
    <w:pPr>
      <w:spacing w:before="180" w:after="180"/>
    </w:pPr>
    <w:rPr>
      <w:rFonts w:eastAsia="Arial Unicode MS"/>
      <w:vanish/>
      <w:color w:val="C75800"/>
    </w:rPr>
  </w:style>
  <w:style w:type="character" w:styleId="HTMLTypewriter">
    <w:name w:val="HTML Typewriter"/>
    <w:locked/>
    <w:rsid w:val="005A7B18"/>
    <w:rPr>
      <w:rFonts w:ascii="Courier New" w:eastAsia="MS Mincho" w:hAnsi="Courier New" w:cs="Courier New"/>
      <w:sz w:val="20"/>
      <w:szCs w:val="20"/>
    </w:rPr>
  </w:style>
  <w:style w:type="character" w:styleId="HTMLCode">
    <w:name w:val="HTML Code"/>
    <w:uiPriority w:val="99"/>
    <w:locked/>
    <w:rsid w:val="005A7B18"/>
    <w:rPr>
      <w:rFonts w:ascii="Courier New" w:eastAsia="MS Mincho" w:hAnsi="Courier New" w:cs="Courier New"/>
      <w:sz w:val="20"/>
      <w:szCs w:val="20"/>
    </w:rPr>
  </w:style>
  <w:style w:type="character" w:styleId="HTMLSample">
    <w:name w:val="HTML Sample"/>
    <w:locked/>
    <w:rsid w:val="005A7B18"/>
    <w:rPr>
      <w:rFonts w:ascii="Courier New" w:eastAsia="Times New Roman" w:hAnsi="Courier New" w:cs="Courier New" w:hint="default"/>
      <w:sz w:val="24"/>
      <w:szCs w:val="24"/>
    </w:rPr>
  </w:style>
  <w:style w:type="paragraph" w:customStyle="1" w:styleId="XMLExcerpt">
    <w:name w:val="XML Excerpt"/>
    <w:link w:val="XMLExcerptChar"/>
    <w:locked/>
    <w:rsid w:val="005A7B18"/>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A7B18"/>
    <w:rPr>
      <w:rFonts w:ascii="Courier New" w:hAnsi="Courier New" w:cs="Courier New"/>
      <w:noProof/>
      <w:shd w:val="clear" w:color="auto" w:fill="F3F3F3"/>
      <w:lang w:val="en-GB" w:eastAsia="en-GB"/>
    </w:rPr>
  </w:style>
  <w:style w:type="character" w:customStyle="1" w:styleId="XMLReference">
    <w:name w:val="XML Reference"/>
    <w:locked/>
    <w:rsid w:val="005A7B18"/>
    <w:rPr>
      <w:rFonts w:ascii="Courier New" w:hAnsi="Courier New"/>
      <w:sz w:val="20"/>
    </w:rPr>
  </w:style>
  <w:style w:type="character" w:customStyle="1" w:styleId="XMLExcerptEmphasis">
    <w:name w:val="XML Excerpt Emphasis"/>
    <w:locked/>
    <w:rsid w:val="005A7B18"/>
    <w:rPr>
      <w:rFonts w:ascii="Courier New" w:hAnsi="Courier New"/>
      <w:b/>
      <w:bCs/>
      <w:sz w:val="20"/>
    </w:rPr>
  </w:style>
  <w:style w:type="character" w:customStyle="1" w:styleId="TableFont">
    <w:name w:val="Table Font"/>
    <w:locked/>
    <w:rsid w:val="005A7B18"/>
    <w:rPr>
      <w:rFonts w:ascii="Arial" w:hAnsi="Arial"/>
      <w:sz w:val="20"/>
    </w:rPr>
  </w:style>
  <w:style w:type="paragraph" w:customStyle="1" w:styleId="NewTableFontHeading">
    <w:name w:val="New Table Font Heading"/>
    <w:basedOn w:val="Normal"/>
    <w:locked/>
    <w:rsid w:val="005A7B18"/>
    <w:pPr>
      <w:spacing w:before="40" w:after="40" w:line="288" w:lineRule="auto"/>
      <w:jc w:val="center"/>
    </w:pPr>
    <w:rPr>
      <w:b/>
      <w:lang w:val="en-GB" w:eastAsia="en-GB"/>
    </w:rPr>
  </w:style>
  <w:style w:type="paragraph" w:customStyle="1" w:styleId="TableCaption">
    <w:name w:val="Table Caption"/>
    <w:basedOn w:val="Caption"/>
    <w:locked/>
    <w:rsid w:val="005A7B18"/>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5A7B18"/>
    <w:pPr>
      <w:spacing w:after="120"/>
    </w:pPr>
  </w:style>
  <w:style w:type="paragraph" w:customStyle="1" w:styleId="ShortReturnAddress">
    <w:name w:val="Short Return Address"/>
    <w:basedOn w:val="Normal"/>
    <w:locked/>
    <w:rsid w:val="005A7B18"/>
  </w:style>
  <w:style w:type="paragraph" w:customStyle="1" w:styleId="PPLine">
    <w:name w:val="PP Line"/>
    <w:basedOn w:val="Signature"/>
    <w:locked/>
    <w:rsid w:val="005A7B18"/>
  </w:style>
  <w:style w:type="paragraph" w:customStyle="1" w:styleId="InsideAddressName">
    <w:name w:val="Inside Address Name"/>
    <w:basedOn w:val="Normal"/>
    <w:locked/>
    <w:rsid w:val="005A7B18"/>
  </w:style>
  <w:style w:type="character" w:styleId="Strong">
    <w:name w:val="Strong"/>
    <w:locked/>
    <w:rsid w:val="005A7B18"/>
    <w:rPr>
      <w:b/>
      <w:bCs/>
    </w:rPr>
  </w:style>
  <w:style w:type="character" w:styleId="EndnoteReference">
    <w:name w:val="endnote reference"/>
    <w:locked/>
    <w:rsid w:val="005A7B18"/>
    <w:rPr>
      <w:vertAlign w:val="superscript"/>
    </w:rPr>
  </w:style>
  <w:style w:type="character" w:styleId="HTMLCite">
    <w:name w:val="HTML Cite"/>
    <w:uiPriority w:val="99"/>
    <w:locked/>
    <w:rsid w:val="005A7B18"/>
    <w:rPr>
      <w:i/>
      <w:iCs/>
    </w:rPr>
  </w:style>
  <w:style w:type="paragraph" w:styleId="Revision">
    <w:name w:val="Revision"/>
    <w:hidden/>
    <w:semiHidden/>
    <w:rsid w:val="005A7B18"/>
    <w:rPr>
      <w:rFonts w:ascii="Arial" w:hAnsi="Arial"/>
      <w:szCs w:val="24"/>
    </w:rPr>
  </w:style>
  <w:style w:type="paragraph" w:customStyle="1" w:styleId="StyleTableCellComplex9ptBefore0cmHanging032cm">
    <w:name w:val="Style Table Cell + (Complex) 9 pt Before:  0 cm Hanging:  0.32 cm..."/>
    <w:basedOn w:val="Normal"/>
    <w:locked/>
    <w:rsid w:val="005A7B18"/>
    <w:pPr>
      <w:kinsoku w:val="0"/>
      <w:spacing w:before="40"/>
    </w:pPr>
    <w:rPr>
      <w:szCs w:val="18"/>
    </w:rPr>
  </w:style>
  <w:style w:type="character" w:styleId="HTMLAcronym">
    <w:name w:val="HTML Acronym"/>
    <w:basedOn w:val="DefaultParagraphFont"/>
    <w:locked/>
    <w:rsid w:val="005A7B18"/>
  </w:style>
  <w:style w:type="character" w:customStyle="1" w:styleId="FootnoteCharacters">
    <w:name w:val="Footnote Characters"/>
    <w:rsid w:val="005A7B18"/>
    <w:rPr>
      <w:vertAlign w:val="superscript"/>
    </w:rPr>
  </w:style>
  <w:style w:type="character" w:customStyle="1" w:styleId="StyleHeading112ptChar">
    <w:name w:val="Style Heading 1 + 12 pt Char"/>
    <w:locked/>
    <w:rsid w:val="005A7B18"/>
    <w:rPr>
      <w:rFonts w:ascii="Arial" w:eastAsia="MS Mincho" w:hAnsi="Arial" w:cs="Arial"/>
      <w:b/>
      <w:bCs/>
      <w:kern w:val="1"/>
      <w:sz w:val="24"/>
      <w:szCs w:val="32"/>
      <w:lang w:val="en-GB" w:eastAsia="ja-JP" w:bidi="ar-SA"/>
    </w:rPr>
  </w:style>
  <w:style w:type="character" w:customStyle="1" w:styleId="NumberingSymbols">
    <w:name w:val="Numbering Symbols"/>
    <w:locked/>
    <w:rsid w:val="005A7B18"/>
  </w:style>
  <w:style w:type="character" w:customStyle="1" w:styleId="EndnoteCharacters">
    <w:name w:val="Endnote Characters"/>
    <w:locked/>
    <w:rsid w:val="005A7B18"/>
  </w:style>
  <w:style w:type="paragraph" w:customStyle="1" w:styleId="Heading">
    <w:name w:val="Heading"/>
    <w:basedOn w:val="Normal"/>
    <w:next w:val="Normal"/>
    <w:locked/>
    <w:rsid w:val="005A7B18"/>
    <w:pPr>
      <w:suppressAutoHyphens/>
      <w:spacing w:before="240"/>
      <w:jc w:val="center"/>
    </w:pPr>
    <w:rPr>
      <w:rFonts w:cs="Arial"/>
      <w:b/>
      <w:kern w:val="1"/>
      <w:sz w:val="32"/>
      <w:szCs w:val="32"/>
      <w:lang w:eastAsia="ja-JP"/>
    </w:rPr>
  </w:style>
  <w:style w:type="paragraph" w:customStyle="1" w:styleId="Index">
    <w:name w:val="Index"/>
    <w:basedOn w:val="Normal"/>
    <w:locked/>
    <w:rsid w:val="005A7B18"/>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A7B18"/>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A7B18"/>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A7B18"/>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A7B18"/>
    <w:pPr>
      <w:tabs>
        <w:tab w:val="num" w:pos="360"/>
        <w:tab w:val="num" w:pos="540"/>
      </w:tabs>
      <w:spacing w:before="40" w:after="40"/>
    </w:pPr>
    <w:rPr>
      <w:rFonts w:eastAsia="MS Mincho" w:cs="Arial"/>
      <w:lang w:eastAsia="ja-JP"/>
    </w:rPr>
  </w:style>
  <w:style w:type="paragraph" w:customStyle="1" w:styleId="startli">
    <w:name w:val="startli"/>
    <w:basedOn w:val="Normal"/>
    <w:locked/>
    <w:rsid w:val="005A7B18"/>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A7B18"/>
    <w:pPr>
      <w:ind w:left="720"/>
      <w:contextualSpacing/>
    </w:pPr>
  </w:style>
  <w:style w:type="paragraph" w:customStyle="1" w:styleId="richtextnodeselected">
    <w:name w:val="richtextnodeselected"/>
    <w:basedOn w:val="Normal"/>
    <w:locked/>
    <w:rsid w:val="005A7B18"/>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A7B18"/>
    <w:rPr>
      <w:rFonts w:ascii="Arial" w:hAnsi="Arial"/>
    </w:rPr>
  </w:style>
  <w:style w:type="paragraph" w:customStyle="1" w:styleId="Codeblock0">
    <w:name w:val="Codeblock"/>
    <w:basedOn w:val="XMLExcerpt"/>
    <w:link w:val="CodeblockChar0"/>
    <w:qFormat/>
    <w:rsid w:val="005A7B18"/>
    <w:rPr>
      <w:sz w:val="18"/>
    </w:rPr>
  </w:style>
  <w:style w:type="character" w:customStyle="1" w:styleId="CodeblockChar0">
    <w:name w:val="Codeblock Char"/>
    <w:basedOn w:val="XMLExcerptChar"/>
    <w:link w:val="Codeblock0"/>
    <w:rsid w:val="005A7B18"/>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A7B18"/>
    <w:rPr>
      <w:rFonts w:ascii="Arial" w:hAnsi="Arial"/>
      <w:color w:val="0070C0"/>
      <w:u w:val="single"/>
    </w:rPr>
  </w:style>
  <w:style w:type="paragraph" w:customStyle="1" w:styleId="TableHeading">
    <w:name w:val="Table Heading"/>
    <w:basedOn w:val="Normal"/>
    <w:locked/>
    <w:rsid w:val="005A7B18"/>
    <w:rPr>
      <w:rFonts w:eastAsia="Arial Unicode MS"/>
      <w:b/>
    </w:rPr>
  </w:style>
  <w:style w:type="paragraph" w:customStyle="1" w:styleId="dataexample">
    <w:name w:val="data example"/>
    <w:basedOn w:val="Normal"/>
    <w:link w:val="dataexampleChar"/>
    <w:qFormat/>
    <w:rsid w:val="005A7B18"/>
    <w:pPr>
      <w:ind w:firstLine="720"/>
    </w:pPr>
    <w:rPr>
      <w:rFonts w:ascii="Courier New" w:hAnsi="Courier New" w:cs="Courier New"/>
    </w:rPr>
  </w:style>
  <w:style w:type="character" w:customStyle="1" w:styleId="dataexampleChar">
    <w:name w:val="data example Char"/>
    <w:basedOn w:val="CommentTextChar"/>
    <w:link w:val="dataexample"/>
    <w:rsid w:val="005A7B18"/>
    <w:rPr>
      <w:rFonts w:ascii="Courier New" w:hAnsi="Courier New" w:cs="Courier New"/>
    </w:rPr>
  </w:style>
  <w:style w:type="table" w:customStyle="1" w:styleId="Table">
    <w:name w:val="Table"/>
    <w:basedOn w:val="TableNormal"/>
    <w:uiPriority w:val="99"/>
    <w:rsid w:val="005A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A7B18"/>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B95968F6-1A4C-4F95-A9E0-ADF3331803CD}">
  <ds:schemaRefs>
    <ds:schemaRef ds:uri="http://schemas.openxmlformats.org/officeDocument/2006/bibliography"/>
  </ds:schemaRefs>
</ds:datastoreItem>
</file>

<file path=customXml/itemProps2.xml><?xml version="1.0" encoding="utf-8"?>
<ds:datastoreItem xmlns:ds="http://schemas.openxmlformats.org/officeDocument/2006/customXml" ds:itemID="{2E30DE05-BD97-4094-8333-BEDBBA3483FC}">
  <ds:schemaRefs>
    <ds:schemaRef ds:uri="http://schemas.openxmlformats.org/officeDocument/2006/bibliography"/>
  </ds:schemaRefs>
</ds:datastoreItem>
</file>

<file path=customXml/itemProps3.xml><?xml version="1.0" encoding="utf-8"?>
<ds:datastoreItem xmlns:ds="http://schemas.openxmlformats.org/officeDocument/2006/customXml" ds:itemID="{35821DFF-8444-430F-BB9A-D29B16F48F1D}">
  <ds:schemaRefs>
    <ds:schemaRef ds:uri="http://schemas.openxmlformats.org/officeDocument/2006/bibliography"/>
  </ds:schemaRefs>
</ds:datastoreItem>
</file>

<file path=customXml/itemProps4.xml><?xml version="1.0" encoding="utf-8"?>
<ds:datastoreItem xmlns:ds="http://schemas.openxmlformats.org/officeDocument/2006/customXml" ds:itemID="{E5EA7A17-9D2A-4BDF-B0A2-940190AE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10</TotalTime>
  <Pages>9</Pages>
  <Words>1816</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12186</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4</cp:revision>
  <cp:lastPrinted>2013-09-11T16:26:00Z</cp:lastPrinted>
  <dcterms:created xsi:type="dcterms:W3CDTF">2014-07-24T21:32:00Z</dcterms:created>
  <dcterms:modified xsi:type="dcterms:W3CDTF">2014-07-24T21:52:00Z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